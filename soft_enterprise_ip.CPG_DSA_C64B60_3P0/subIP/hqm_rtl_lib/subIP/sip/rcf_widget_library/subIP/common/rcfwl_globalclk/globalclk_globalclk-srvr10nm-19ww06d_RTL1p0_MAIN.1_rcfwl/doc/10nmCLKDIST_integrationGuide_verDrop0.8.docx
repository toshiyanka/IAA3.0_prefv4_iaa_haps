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CCEC2" w14:textId="1D966F45" w:rsidR="00FB0192" w:rsidRPr="00FB0192" w:rsidRDefault="004F0CC1" w:rsidP="001443CE">
      <w:pPr>
        <w:pStyle w:val="Title"/>
      </w:pPr>
      <w:r w:rsidRPr="004F0CC1">
        <w:rPr>
          <w:noProof/>
        </w:rPr>
        <w:drawing>
          <wp:anchor distT="0" distB="0" distL="114300" distR="114300" simplePos="0" relativeHeight="251662336" behindDoc="1" locked="0" layoutInCell="1" allowOverlap="1" wp14:anchorId="5FCCD1AD" wp14:editId="5FCCD1AE">
            <wp:simplePos x="0" y="0"/>
            <wp:positionH relativeFrom="column">
              <wp:posOffset>4279790</wp:posOffset>
            </wp:positionH>
            <wp:positionV relativeFrom="page">
              <wp:posOffset>978010</wp:posOffset>
            </wp:positionV>
            <wp:extent cx="1486893"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12" cstate="print"/>
                    <a:srcRect/>
                    <a:stretch>
                      <a:fillRect/>
                    </a:stretch>
                  </pic:blipFill>
                  <pic:spPr bwMode="black">
                    <a:xfrm>
                      <a:off x="0" y="0"/>
                      <a:ext cx="1485900" cy="1098550"/>
                    </a:xfrm>
                    <a:prstGeom prst="rect">
                      <a:avLst/>
                    </a:prstGeom>
                    <a:noFill/>
                    <a:ln w="9525">
                      <a:noFill/>
                      <a:miter lim="800000"/>
                      <a:headEnd/>
                      <a:tailEnd/>
                    </a:ln>
                  </pic:spPr>
                </pic:pic>
              </a:graphicData>
            </a:graphic>
          </wp:anchor>
        </w:drawing>
      </w:r>
      <w:r w:rsidR="001B374E">
        <w:t>CCDU, ClkDist</w:t>
      </w:r>
    </w:p>
    <w:p w14:paraId="5FCCCEC3" w14:textId="77777777" w:rsidR="00FB0192" w:rsidRDefault="00251046" w:rsidP="00FB0192">
      <w:pPr>
        <w:pStyle w:val="Subtitle"/>
      </w:pPr>
      <w:r>
        <w:t>Integration Guide</w:t>
      </w:r>
    </w:p>
    <w:p w14:paraId="5FCCCEC4" w14:textId="1887FEF1" w:rsidR="00FB0192" w:rsidRPr="00FB0192" w:rsidRDefault="00D612C5" w:rsidP="00FB0192">
      <w:pPr>
        <w:pStyle w:val="Rev"/>
      </w:pPr>
      <w:r>
        <w:t xml:space="preserve">IP </w:t>
      </w:r>
      <w:r w:rsidR="00FB0192" w:rsidRPr="00FB0192">
        <w:t>Rev</w:t>
      </w:r>
      <w:r>
        <w:t>.</w:t>
      </w:r>
      <w:r w:rsidR="00FB0192" w:rsidRPr="00FB0192">
        <w:t xml:space="preserve"> </w:t>
      </w:r>
      <w:r w:rsidR="001B374E">
        <w:t>0.</w:t>
      </w:r>
      <w:ins w:id="0" w:author="Correll, Ken" w:date="2016-05-05T11:42:00Z">
        <w:r w:rsidR="00952214">
          <w:t>5</w:t>
        </w:r>
      </w:ins>
      <w:del w:id="1" w:author="Correll, Ken" w:date="2016-05-05T11:42:00Z">
        <w:r w:rsidR="001B374E" w:rsidDel="00952214">
          <w:delText>1</w:delText>
        </w:r>
      </w:del>
    </w:p>
    <w:p w14:paraId="5FCCCEC5" w14:textId="33B742BC" w:rsidR="00FB0192" w:rsidRDefault="001B374E" w:rsidP="00FB0192">
      <w:pPr>
        <w:pStyle w:val="Rev"/>
      </w:pPr>
      <w:r>
        <w:t>201</w:t>
      </w:r>
      <w:ins w:id="2" w:author="Correll, Ken" w:date="2016-05-05T11:41:00Z">
        <w:r w:rsidR="00952214">
          <w:t>6</w:t>
        </w:r>
      </w:ins>
      <w:del w:id="3" w:author="Correll, Ken" w:date="2016-05-05T11:41:00Z">
        <w:r w:rsidDel="00952214">
          <w:delText>4</w:delText>
        </w:r>
      </w:del>
      <w:r>
        <w:t>ww</w:t>
      </w:r>
      <w:ins w:id="4" w:author="Correll, Ken" w:date="2016-05-05T11:41:00Z">
        <w:r w:rsidR="00952214">
          <w:t>19</w:t>
        </w:r>
      </w:ins>
      <w:del w:id="5" w:author="Correll, Ken" w:date="2016-05-05T11:41:00Z">
        <w:r w:rsidDel="00952214">
          <w:delText>46</w:delText>
        </w:r>
      </w:del>
    </w:p>
    <w:p w14:paraId="5FCCCEC6" w14:textId="77777777" w:rsidR="00FB0192" w:rsidRPr="00D612C5" w:rsidRDefault="00FB0192" w:rsidP="00FB0192">
      <w:pPr>
        <w:pStyle w:val="Confidential"/>
        <w:rPr>
          <w:b/>
        </w:rPr>
      </w:pPr>
      <w:r w:rsidRPr="00D612C5">
        <w:t xml:space="preserve">Intel </w:t>
      </w:r>
      <w:r w:rsidR="00D73A47">
        <w:t>Restricted Secret</w:t>
      </w:r>
    </w:p>
    <w:p w14:paraId="5FCCCEC7" w14:textId="77777777" w:rsidR="00F40661" w:rsidRPr="00F40661" w:rsidRDefault="00F40661" w:rsidP="00F40661">
      <w:pPr>
        <w:pStyle w:val="BodyText"/>
      </w:pPr>
      <w:r>
        <w:br w:type="page"/>
      </w:r>
    </w:p>
    <w:p w14:paraId="5FCCCEC8" w14:textId="214A43D6" w:rsidR="00710323" w:rsidRDefault="00B42E33" w:rsidP="00200EB5">
      <w:pPr>
        <w:pStyle w:val="BodyText"/>
      </w:pPr>
      <w:r>
        <w:rPr>
          <w:noProof/>
        </w:rPr>
        <w:lastRenderedPageBreak/>
        <mc:AlternateContent>
          <mc:Choice Requires="wps">
            <w:drawing>
              <wp:anchor distT="0" distB="0" distL="114300" distR="114300" simplePos="0" relativeHeight="251660288" behindDoc="0" locked="0" layoutInCell="1" allowOverlap="1" wp14:anchorId="5FCCD1B0" wp14:editId="52BFC08A">
                <wp:simplePos x="0" y="0"/>
                <wp:positionH relativeFrom="column">
                  <wp:posOffset>-97790</wp:posOffset>
                </wp:positionH>
                <wp:positionV relativeFrom="paragraph">
                  <wp:posOffset>3792220</wp:posOffset>
                </wp:positionV>
                <wp:extent cx="5529580" cy="4448175"/>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9580" cy="444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CD1C0" w14:textId="6AE87940" w:rsidR="00231610" w:rsidRPr="002E5F11" w:rsidRDefault="00231610" w:rsidP="0003448B">
                            <w:pPr>
                              <w:pStyle w:val="CopyrightText"/>
                            </w:pPr>
                            <w:r w:rsidRPr="002E5F11">
                              <w:t>Copyright © 201</w:t>
                            </w:r>
                            <w:r>
                              <w:t>4</w:t>
                            </w:r>
                            <w:r w:rsidRPr="002E5F11">
                              <w:t>, Intel Corporation. All rights reserved.</w:t>
                            </w:r>
                          </w:p>
                          <w:p w14:paraId="5FCCD1C1" w14:textId="77777777" w:rsidR="00231610" w:rsidRPr="002E5F11" w:rsidRDefault="00231610" w:rsidP="0003448B">
                            <w:pPr>
                              <w:pStyle w:val="CopyrightText"/>
                            </w:pPr>
                            <w:r w:rsidRPr="002E5F11">
                              <w:t>Intel and the Intel logo are trademarks of Intel Corporation in the U.S. and other countries.</w:t>
                            </w:r>
                          </w:p>
                          <w:p w14:paraId="5FCCD1C2" w14:textId="77777777" w:rsidR="00231610" w:rsidRPr="002E5F11" w:rsidRDefault="00231610" w:rsidP="0003448B">
                            <w:pPr>
                              <w:pStyle w:val="CopyrightText"/>
                            </w:pPr>
                            <w:r w:rsidRPr="002E5F11">
                              <w:t>* Other names and brands may be claimed as the property of others.</w:t>
                            </w:r>
                          </w:p>
                          <w:p w14:paraId="5FCCD1C3" w14:textId="77777777" w:rsidR="00231610" w:rsidRPr="002E5F11" w:rsidRDefault="00231610" w:rsidP="0003448B">
                            <w:pPr>
                              <w:pStyle w:val="CopyrightText"/>
                            </w:pPr>
                            <w:r w:rsidRPr="002E5F11">
                              <w:t>This document contains information on products in the design phase of development.</w:t>
                            </w:r>
                          </w:p>
                          <w:p w14:paraId="5FCCD1C4" w14:textId="77777777" w:rsidR="00231610" w:rsidRPr="002E5F11" w:rsidRDefault="00231610"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231610" w:rsidRPr="002E5F11" w:rsidRDefault="00231610"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231610" w:rsidRPr="002E5F11" w:rsidRDefault="00231610"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231610" w:rsidRPr="002E5F11" w:rsidRDefault="00231610"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231610" w:rsidRPr="002E5F11" w:rsidRDefault="00231610" w:rsidP="0003448B">
                            <w:pPr>
                              <w:pStyle w:val="CopyrightText"/>
                            </w:pPr>
                            <w:r w:rsidRPr="002E5F11">
                              <w:t>Contact your Intel account manager or distributor to obtain the latest specifications and before placing your product order.</w:t>
                            </w:r>
                          </w:p>
                          <w:p w14:paraId="5FCCD1C9" w14:textId="77777777" w:rsidR="00231610" w:rsidRPr="002E5F11" w:rsidRDefault="00231610"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CD1B0" id="_x0000_t202" coordsize="21600,21600" o:spt="202" path="m,l,21600r21600,l21600,xe">
                <v:stroke joinstyle="miter"/>
                <v:path gradientshapeok="t" o:connecttype="rect"/>
              </v:shapetype>
              <v:shape id="Text Box 2" o:spid="_x0000_s1026" type="#_x0000_t202" style="position:absolute;margin-left:-7.7pt;margin-top:298.6pt;width:435.4pt;height:3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" stroked="f">
                <v:textbox>
                  <w:txbxContent>
                    <w:p w14:paraId="5FCCD1C0" w14:textId="6AE87940" w:rsidR="00231610" w:rsidRPr="002E5F11" w:rsidRDefault="00231610" w:rsidP="0003448B">
                      <w:pPr>
                        <w:pStyle w:val="CopyrightText"/>
                      </w:pPr>
                      <w:r w:rsidRPr="002E5F11">
                        <w:t>Copyright © 201</w:t>
                      </w:r>
                      <w:r>
                        <w:t>4</w:t>
                      </w:r>
                      <w:r w:rsidRPr="002E5F11">
                        <w:t>, Intel Corporation. All rights reserved.</w:t>
                      </w:r>
                    </w:p>
                    <w:p w14:paraId="5FCCD1C1" w14:textId="77777777" w:rsidR="00231610" w:rsidRPr="002E5F11" w:rsidRDefault="00231610" w:rsidP="0003448B">
                      <w:pPr>
                        <w:pStyle w:val="CopyrightText"/>
                      </w:pPr>
                      <w:r w:rsidRPr="002E5F11">
                        <w:t>Intel and the Intel logo are trademarks of Intel Corporation in the U.S. and other countries.</w:t>
                      </w:r>
                    </w:p>
                    <w:p w14:paraId="5FCCD1C2" w14:textId="77777777" w:rsidR="00231610" w:rsidRPr="002E5F11" w:rsidRDefault="00231610" w:rsidP="0003448B">
                      <w:pPr>
                        <w:pStyle w:val="CopyrightText"/>
                      </w:pPr>
                      <w:r w:rsidRPr="002E5F11">
                        <w:t>* Other names and brands may be claimed as the property of others.</w:t>
                      </w:r>
                    </w:p>
                    <w:p w14:paraId="5FCCD1C3" w14:textId="77777777" w:rsidR="00231610" w:rsidRPr="002E5F11" w:rsidRDefault="00231610" w:rsidP="0003448B">
                      <w:pPr>
                        <w:pStyle w:val="CopyrightText"/>
                      </w:pPr>
                      <w:r w:rsidRPr="002E5F11">
                        <w:t>This document contains information on products in the design phase of development.</w:t>
                      </w:r>
                    </w:p>
                    <w:p w14:paraId="5FCCD1C4" w14:textId="77777777" w:rsidR="00231610" w:rsidRPr="002E5F11" w:rsidRDefault="00231610"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231610" w:rsidRPr="002E5F11" w:rsidRDefault="00231610"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231610" w:rsidRPr="002E5F11" w:rsidRDefault="00231610"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231610" w:rsidRPr="002E5F11" w:rsidRDefault="00231610"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231610" w:rsidRPr="002E5F11" w:rsidRDefault="00231610" w:rsidP="0003448B">
                      <w:pPr>
                        <w:pStyle w:val="CopyrightText"/>
                      </w:pPr>
                      <w:r w:rsidRPr="002E5F11">
                        <w:t>Contact your Intel account manager or distributor to obtain the latest specifications and before placing your product order.</w:t>
                      </w:r>
                    </w:p>
                    <w:p w14:paraId="5FCCD1C9" w14:textId="77777777" w:rsidR="00231610" w:rsidRPr="002E5F11" w:rsidRDefault="00231610"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v:textbox>
              </v:shape>
            </w:pict>
          </mc:Fallback>
        </mc:AlternateContent>
      </w:r>
      <w:r w:rsidR="00710323">
        <w:br w:type="page"/>
      </w:r>
    </w:p>
    <w:p w14:paraId="5FCCCEC9" w14:textId="77777777" w:rsidR="00F40661" w:rsidRPr="007B59CC" w:rsidRDefault="001C362B" w:rsidP="007B59CC">
      <w:pPr>
        <w:pStyle w:val="Contents"/>
      </w:pPr>
      <w:r>
        <w:lastRenderedPageBreak/>
        <w:t>Contents</w:t>
      </w:r>
    </w:p>
    <w:bookmarkStart w:id="6" w:name="_Toc294097320"/>
    <w:bookmarkStart w:id="7" w:name="_Toc294097394"/>
    <w:bookmarkStart w:id="8" w:name="_Toc294097466"/>
    <w:bookmarkStart w:id="9" w:name="_Toc294099851"/>
    <w:bookmarkStart w:id="10" w:name="_Toc296358121"/>
    <w:bookmarkStart w:id="11" w:name="_Toc299031447"/>
    <w:bookmarkStart w:id="12" w:name="_Toc298854057"/>
    <w:bookmarkStart w:id="13" w:name="_Toc299016700"/>
    <w:p w14:paraId="298BF008" w14:textId="77777777" w:rsidR="00952214" w:rsidRDefault="009E101C">
      <w:pPr>
        <w:pStyle w:val="TOC1"/>
        <w:rPr>
          <w:ins w:id="14" w:author="Correll, Ken" w:date="2016-05-05T11:50:00Z"/>
          <w:rFonts w:asciiTheme="minorHAnsi" w:eastAsiaTheme="minorEastAsia" w:hAnsiTheme="minorHAnsi"/>
          <w:noProof/>
          <w:color w:val="auto"/>
          <w:sz w:val="22"/>
        </w:rPr>
      </w:pPr>
      <w:r>
        <w:fldChar w:fldCharType="begin"/>
      </w:r>
      <w:r>
        <w:instrText xml:space="preserve"> TOC \o "1-3" \h \z \u </w:instrText>
      </w:r>
      <w:r>
        <w:fldChar w:fldCharType="separate"/>
      </w:r>
      <w:ins w:id="15" w:author="Correll, Ken" w:date="2016-05-05T11:50:00Z">
        <w:r w:rsidR="00952214" w:rsidRPr="00423049">
          <w:rPr>
            <w:rStyle w:val="Hyperlink"/>
            <w:noProof/>
          </w:rPr>
          <w:fldChar w:fldCharType="begin"/>
        </w:r>
        <w:r w:rsidR="00952214" w:rsidRPr="00423049">
          <w:rPr>
            <w:rStyle w:val="Hyperlink"/>
            <w:noProof/>
          </w:rPr>
          <w:instrText xml:space="preserve"> </w:instrText>
        </w:r>
        <w:r w:rsidR="00952214">
          <w:rPr>
            <w:noProof/>
          </w:rPr>
          <w:instrText>HYPERLINK \l "_Toc450212381"</w:instrText>
        </w:r>
        <w:r w:rsidR="00952214" w:rsidRPr="00423049">
          <w:rPr>
            <w:rStyle w:val="Hyperlink"/>
            <w:noProof/>
          </w:rPr>
          <w:instrText xml:space="preserve"> </w:instrText>
        </w:r>
        <w:r w:rsidR="00952214" w:rsidRPr="00423049">
          <w:rPr>
            <w:rStyle w:val="Hyperlink"/>
            <w:noProof/>
          </w:rPr>
        </w:r>
        <w:r w:rsidR="00952214" w:rsidRPr="00423049">
          <w:rPr>
            <w:rStyle w:val="Hyperlink"/>
            <w:noProof/>
          </w:rPr>
          <w:fldChar w:fldCharType="separate"/>
        </w:r>
        <w:r w:rsidR="00952214" w:rsidRPr="00423049">
          <w:rPr>
            <w:rStyle w:val="Hyperlink"/>
            <w:noProof/>
          </w:rPr>
          <w:t>1</w:t>
        </w:r>
        <w:r w:rsidR="00952214">
          <w:rPr>
            <w:rFonts w:asciiTheme="minorHAnsi" w:eastAsiaTheme="minorEastAsia" w:hAnsiTheme="minorHAnsi"/>
            <w:noProof/>
            <w:color w:val="auto"/>
            <w:sz w:val="22"/>
          </w:rPr>
          <w:tab/>
        </w:r>
        <w:r w:rsidR="00952214" w:rsidRPr="00423049">
          <w:rPr>
            <w:rStyle w:val="Hyperlink"/>
            <w:noProof/>
          </w:rPr>
          <w:t>Introduction</w:t>
        </w:r>
        <w:r w:rsidR="00952214">
          <w:rPr>
            <w:noProof/>
            <w:webHidden/>
          </w:rPr>
          <w:tab/>
        </w:r>
        <w:r w:rsidR="00952214">
          <w:rPr>
            <w:noProof/>
            <w:webHidden/>
          </w:rPr>
          <w:fldChar w:fldCharType="begin"/>
        </w:r>
        <w:r w:rsidR="00952214">
          <w:rPr>
            <w:noProof/>
            <w:webHidden/>
          </w:rPr>
          <w:instrText xml:space="preserve"> PAGEREF _Toc450212381 \h </w:instrText>
        </w:r>
        <w:r w:rsidR="00952214">
          <w:rPr>
            <w:noProof/>
            <w:webHidden/>
          </w:rPr>
        </w:r>
      </w:ins>
      <w:r w:rsidR="00952214">
        <w:rPr>
          <w:noProof/>
          <w:webHidden/>
        </w:rPr>
        <w:fldChar w:fldCharType="separate"/>
      </w:r>
      <w:ins w:id="16" w:author="Correll, Ken" w:date="2016-05-05T11:50:00Z">
        <w:r w:rsidR="00952214">
          <w:rPr>
            <w:noProof/>
            <w:webHidden/>
          </w:rPr>
          <w:t>8</w:t>
        </w:r>
        <w:r w:rsidR="00952214">
          <w:rPr>
            <w:noProof/>
            <w:webHidden/>
          </w:rPr>
          <w:fldChar w:fldCharType="end"/>
        </w:r>
        <w:r w:rsidR="00952214" w:rsidRPr="00423049">
          <w:rPr>
            <w:rStyle w:val="Hyperlink"/>
            <w:noProof/>
          </w:rPr>
          <w:fldChar w:fldCharType="end"/>
        </w:r>
      </w:ins>
    </w:p>
    <w:p w14:paraId="78843F11" w14:textId="77777777" w:rsidR="00952214" w:rsidRDefault="00952214">
      <w:pPr>
        <w:pStyle w:val="TOC2"/>
        <w:rPr>
          <w:ins w:id="17" w:author="Correll, Ken" w:date="2016-05-05T11:50:00Z"/>
          <w:rFonts w:asciiTheme="minorHAnsi" w:eastAsiaTheme="minorEastAsia" w:hAnsiTheme="minorHAnsi"/>
          <w:noProof/>
          <w:color w:val="auto"/>
          <w:sz w:val="22"/>
        </w:rPr>
      </w:pPr>
      <w:ins w:id="18"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"_Toc450212382"</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1.1</w:t>
        </w:r>
        <w:r>
          <w:rPr>
            <w:rFonts w:asciiTheme="minorHAnsi" w:eastAsiaTheme="minorEastAsia" w:hAnsiTheme="minorHAnsi"/>
            <w:noProof/>
            <w:color w:val="auto"/>
            <w:sz w:val="22"/>
          </w:rPr>
          <w:tab/>
        </w:r>
        <w:r w:rsidRPr="00423049">
          <w:rPr>
            <w:rStyle w:val="Hyperlink"/>
            <w:noProof/>
          </w:rPr>
          <w:t>Audience</w:t>
        </w:r>
        <w:r>
          <w:rPr>
            <w:noProof/>
            <w:webHidden/>
          </w:rPr>
          <w:tab/>
        </w:r>
        <w:r>
          <w:rPr>
            <w:noProof/>
            <w:webHidden/>
          </w:rPr>
          <w:fldChar w:fldCharType="begin"/>
        </w:r>
        <w:r>
          <w:rPr>
            <w:noProof/>
            <w:webHidden/>
          </w:rPr>
          <w:instrText xml:space="preserve"> PAGEREF _Toc450212382 \h </w:instrText>
        </w:r>
        <w:r>
          <w:rPr>
            <w:noProof/>
            <w:webHidden/>
          </w:rPr>
        </w:r>
      </w:ins>
      <w:r>
        <w:rPr>
          <w:noProof/>
          <w:webHidden/>
        </w:rPr>
        <w:fldChar w:fldCharType="separate"/>
      </w:r>
      <w:ins w:id="19" w:author="Correll, Ken" w:date="2016-05-05T11:50:00Z">
        <w:r>
          <w:rPr>
            <w:noProof/>
            <w:webHidden/>
          </w:rPr>
          <w:t>8</w:t>
        </w:r>
        <w:r>
          <w:rPr>
            <w:noProof/>
            <w:webHidden/>
          </w:rPr>
          <w:fldChar w:fldCharType="end"/>
        </w:r>
        <w:r w:rsidRPr="00423049">
          <w:rPr>
            <w:rStyle w:val="Hyperlink"/>
            <w:noProof/>
          </w:rPr>
          <w:fldChar w:fldCharType="end"/>
        </w:r>
      </w:ins>
    </w:p>
    <w:p w14:paraId="0474590E" w14:textId="77777777" w:rsidR="00952214" w:rsidRDefault="00952214">
      <w:pPr>
        <w:pStyle w:val="TOC2"/>
        <w:rPr>
          <w:ins w:id="20" w:author="Correll, Ken" w:date="2016-05-05T11:50:00Z"/>
          <w:rFonts w:asciiTheme="minorHAnsi" w:eastAsiaTheme="minorEastAsia" w:hAnsiTheme="minorHAnsi"/>
          <w:noProof/>
          <w:color w:val="auto"/>
          <w:sz w:val="22"/>
        </w:rPr>
      </w:pPr>
      <w:ins w:id="21"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"_Toc450212383"</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1.2</w:t>
        </w:r>
        <w:r>
          <w:rPr>
            <w:rFonts w:asciiTheme="minorHAnsi" w:eastAsiaTheme="minorEastAsia" w:hAnsiTheme="minorHAnsi"/>
            <w:noProof/>
            <w:color w:val="auto"/>
            <w:sz w:val="22"/>
          </w:rPr>
          <w:tab/>
        </w:r>
        <w:r w:rsidRPr="00423049">
          <w:rPr>
            <w:rStyle w:val="Hyperlink"/>
            <w:noProof/>
          </w:rPr>
          <w:t>Supported Projects</w:t>
        </w:r>
        <w:r>
          <w:rPr>
            <w:noProof/>
            <w:webHidden/>
          </w:rPr>
          <w:tab/>
        </w:r>
        <w:r>
          <w:rPr>
            <w:noProof/>
            <w:webHidden/>
          </w:rPr>
          <w:fldChar w:fldCharType="begin"/>
        </w:r>
        <w:r>
          <w:rPr>
            <w:noProof/>
            <w:webHidden/>
          </w:rPr>
          <w:instrText xml:space="preserve"> PAGEREF _Toc450212383 \h </w:instrText>
        </w:r>
        <w:r>
          <w:rPr>
            <w:noProof/>
            <w:webHidden/>
          </w:rPr>
        </w:r>
      </w:ins>
      <w:r>
        <w:rPr>
          <w:noProof/>
          <w:webHidden/>
        </w:rPr>
        <w:fldChar w:fldCharType="separate"/>
      </w:r>
      <w:ins w:id="22" w:author="Correll, Ken" w:date="2016-05-05T11:50:00Z">
        <w:r>
          <w:rPr>
            <w:noProof/>
            <w:webHidden/>
          </w:rPr>
          <w:t>8</w:t>
        </w:r>
        <w:r>
          <w:rPr>
            <w:noProof/>
            <w:webHidden/>
          </w:rPr>
          <w:fldChar w:fldCharType="end"/>
        </w:r>
        <w:r w:rsidRPr="00423049">
          <w:rPr>
            <w:rStyle w:val="Hyperlink"/>
            <w:noProof/>
          </w:rPr>
          <w:fldChar w:fldCharType="end"/>
        </w:r>
      </w:ins>
    </w:p>
    <w:p w14:paraId="7E891485" w14:textId="77777777" w:rsidR="00952214" w:rsidRDefault="00952214">
      <w:pPr>
        <w:pStyle w:val="TOC2"/>
        <w:rPr>
          <w:ins w:id="23" w:author="Correll, Ken" w:date="2016-05-05T11:50:00Z"/>
          <w:rFonts w:asciiTheme="minorHAnsi" w:eastAsiaTheme="minorEastAsia" w:hAnsiTheme="minorHAnsi"/>
          <w:noProof/>
          <w:color w:val="auto"/>
          <w:sz w:val="22"/>
        </w:rPr>
      </w:pPr>
      <w:ins w:id="24"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"_Toc450212384"</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1.3</w:t>
        </w:r>
        <w:r>
          <w:rPr>
            <w:rFonts w:asciiTheme="minorHAnsi" w:eastAsiaTheme="minorEastAsia" w:hAnsiTheme="minorHAnsi"/>
            <w:noProof/>
            <w:color w:val="auto"/>
            <w:sz w:val="22"/>
          </w:rPr>
          <w:tab/>
        </w:r>
        <w:r w:rsidRPr="00423049">
          <w:rPr>
            <w:rStyle w:val="Hyperlink"/>
            <w:noProof/>
          </w:rPr>
          <w:t>Terminology</w:t>
        </w:r>
        <w:r>
          <w:rPr>
            <w:noProof/>
            <w:webHidden/>
          </w:rPr>
          <w:tab/>
        </w:r>
        <w:r>
          <w:rPr>
            <w:noProof/>
            <w:webHidden/>
          </w:rPr>
          <w:fldChar w:fldCharType="begin"/>
        </w:r>
        <w:r>
          <w:rPr>
            <w:noProof/>
            <w:webHidden/>
          </w:rPr>
          <w:instrText xml:space="preserve"> PAGEREF _Toc450212384 \h </w:instrText>
        </w:r>
        <w:r>
          <w:rPr>
            <w:noProof/>
            <w:webHidden/>
          </w:rPr>
        </w:r>
      </w:ins>
      <w:r>
        <w:rPr>
          <w:noProof/>
          <w:webHidden/>
        </w:rPr>
        <w:fldChar w:fldCharType="separate"/>
      </w:r>
      <w:ins w:id="25" w:author="Correll, Ken" w:date="2016-05-05T11:50:00Z">
        <w:r>
          <w:rPr>
            <w:noProof/>
            <w:webHidden/>
          </w:rPr>
          <w:t>8</w:t>
        </w:r>
        <w:r>
          <w:rPr>
            <w:noProof/>
            <w:webHidden/>
          </w:rPr>
          <w:fldChar w:fldCharType="end"/>
        </w:r>
        <w:r w:rsidRPr="00423049">
          <w:rPr>
            <w:rStyle w:val="Hyperlink"/>
            <w:noProof/>
          </w:rPr>
          <w:fldChar w:fldCharType="end"/>
        </w:r>
      </w:ins>
    </w:p>
    <w:p w14:paraId="6BE5397C" w14:textId="77777777" w:rsidR="00952214" w:rsidRDefault="00952214">
      <w:pPr>
        <w:pStyle w:val="TOC2"/>
        <w:rPr>
          <w:ins w:id="26" w:author="Correll, Ken" w:date="2016-05-05T11:50:00Z"/>
          <w:rFonts w:asciiTheme="minorHAnsi" w:eastAsiaTheme="minorEastAsia" w:hAnsiTheme="minorHAnsi"/>
          <w:noProof/>
          <w:color w:val="auto"/>
          <w:sz w:val="22"/>
        </w:rPr>
      </w:pPr>
      <w:ins w:id="27"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"_Toc450212385"</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1.4</w:t>
        </w:r>
        <w:r>
          <w:rPr>
            <w:rFonts w:asciiTheme="minorHAnsi" w:eastAsiaTheme="minorEastAsia" w:hAnsiTheme="minorHAnsi"/>
            <w:noProof/>
            <w:color w:val="auto"/>
            <w:sz w:val="22"/>
          </w:rPr>
          <w:tab/>
        </w:r>
        <w:r w:rsidRPr="00423049">
          <w:rPr>
            <w:rStyle w:val="Hyperlink"/>
            <w:noProof/>
          </w:rPr>
          <w:t>Related Documents</w:t>
        </w:r>
        <w:r>
          <w:rPr>
            <w:noProof/>
            <w:webHidden/>
          </w:rPr>
          <w:tab/>
        </w:r>
        <w:r>
          <w:rPr>
            <w:noProof/>
            <w:webHidden/>
          </w:rPr>
          <w:fldChar w:fldCharType="begin"/>
        </w:r>
        <w:r>
          <w:rPr>
            <w:noProof/>
            <w:webHidden/>
          </w:rPr>
          <w:instrText xml:space="preserve"> PAGEREF _Toc450212385 \h </w:instrText>
        </w:r>
        <w:r>
          <w:rPr>
            <w:noProof/>
            <w:webHidden/>
          </w:rPr>
        </w:r>
      </w:ins>
      <w:r>
        <w:rPr>
          <w:noProof/>
          <w:webHidden/>
        </w:rPr>
        <w:fldChar w:fldCharType="separate"/>
      </w:r>
      <w:ins w:id="28" w:author="Correll, Ken" w:date="2016-05-05T11:50:00Z">
        <w:r>
          <w:rPr>
            <w:noProof/>
            <w:webHidden/>
          </w:rPr>
          <w:t>8</w:t>
        </w:r>
        <w:r>
          <w:rPr>
            <w:noProof/>
            <w:webHidden/>
          </w:rPr>
          <w:fldChar w:fldCharType="end"/>
        </w:r>
        <w:r w:rsidRPr="00423049">
          <w:rPr>
            <w:rStyle w:val="Hyperlink"/>
            <w:noProof/>
          </w:rPr>
          <w:fldChar w:fldCharType="end"/>
        </w:r>
      </w:ins>
    </w:p>
    <w:p w14:paraId="53DB3DF6" w14:textId="77777777" w:rsidR="00952214" w:rsidRDefault="00952214">
      <w:pPr>
        <w:pStyle w:val="TOC2"/>
        <w:rPr>
          <w:ins w:id="29" w:author="Correll, Ken" w:date="2016-05-05T11:50:00Z"/>
          <w:rFonts w:asciiTheme="minorHAnsi" w:eastAsiaTheme="minorEastAsia" w:hAnsiTheme="minorHAnsi"/>
          <w:noProof/>
          <w:color w:val="auto"/>
          <w:sz w:val="22"/>
        </w:rPr>
      </w:pPr>
      <w:ins w:id="30"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"_Toc450212386"</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1.5</w:t>
        </w:r>
        <w:r>
          <w:rPr>
            <w:rFonts w:asciiTheme="minorHAnsi" w:eastAsiaTheme="minorEastAsia" w:hAnsiTheme="minorHAnsi"/>
            <w:noProof/>
            <w:color w:val="auto"/>
            <w:sz w:val="22"/>
          </w:rPr>
          <w:tab/>
        </w:r>
        <w:r w:rsidRPr="00423049">
          <w:rPr>
            <w:rStyle w:val="Hyperlink"/>
            <w:noProof/>
          </w:rPr>
          <w:t>Opens, Risks, and Assumptions</w:t>
        </w:r>
        <w:r>
          <w:rPr>
            <w:noProof/>
            <w:webHidden/>
          </w:rPr>
          <w:tab/>
        </w:r>
        <w:r>
          <w:rPr>
            <w:noProof/>
            <w:webHidden/>
          </w:rPr>
          <w:fldChar w:fldCharType="begin"/>
        </w:r>
        <w:r>
          <w:rPr>
            <w:noProof/>
            <w:webHidden/>
          </w:rPr>
          <w:instrText xml:space="preserve"> PAGEREF _Toc450212386 \h </w:instrText>
        </w:r>
        <w:r>
          <w:rPr>
            <w:noProof/>
            <w:webHidden/>
          </w:rPr>
        </w:r>
      </w:ins>
      <w:r>
        <w:rPr>
          <w:noProof/>
          <w:webHidden/>
        </w:rPr>
        <w:fldChar w:fldCharType="separate"/>
      </w:r>
      <w:ins w:id="31" w:author="Correll, Ken" w:date="2016-05-05T11:50:00Z">
        <w:r>
          <w:rPr>
            <w:noProof/>
            <w:webHidden/>
          </w:rPr>
          <w:t>9</w:t>
        </w:r>
        <w:r>
          <w:rPr>
            <w:noProof/>
            <w:webHidden/>
          </w:rPr>
          <w:fldChar w:fldCharType="end"/>
        </w:r>
        <w:r w:rsidRPr="00423049">
          <w:rPr>
            <w:rStyle w:val="Hyperlink"/>
            <w:noProof/>
          </w:rPr>
          <w:fldChar w:fldCharType="end"/>
        </w:r>
      </w:ins>
    </w:p>
    <w:p w14:paraId="1CE4E035" w14:textId="77777777" w:rsidR="00952214" w:rsidRDefault="00952214">
      <w:pPr>
        <w:pStyle w:val="TOC2"/>
        <w:rPr>
          <w:ins w:id="32" w:author="Correll, Ken" w:date="2016-05-05T11:50:00Z"/>
          <w:rFonts w:asciiTheme="minorHAnsi" w:eastAsiaTheme="minorEastAsia" w:hAnsiTheme="minorHAnsi"/>
          <w:noProof/>
          <w:color w:val="auto"/>
          <w:sz w:val="22"/>
        </w:rPr>
      </w:pPr>
      <w:ins w:id="33"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"_Toc450212387"</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1.6</w:t>
        </w:r>
        <w:r>
          <w:rPr>
            <w:rFonts w:asciiTheme="minorHAnsi" w:eastAsiaTheme="minorEastAsia" w:hAnsiTheme="minorHAnsi"/>
            <w:noProof/>
            <w:color w:val="auto"/>
            <w:sz w:val="22"/>
          </w:rPr>
          <w:tab/>
        </w:r>
        <w:r w:rsidRPr="00423049">
          <w:rPr>
            <w:rStyle w:val="Hyperlink"/>
            <w:noProof/>
          </w:rPr>
          <w:t>Contact Information</w:t>
        </w:r>
        <w:r>
          <w:rPr>
            <w:noProof/>
            <w:webHidden/>
          </w:rPr>
          <w:tab/>
        </w:r>
        <w:r>
          <w:rPr>
            <w:noProof/>
            <w:webHidden/>
          </w:rPr>
          <w:fldChar w:fldCharType="begin"/>
        </w:r>
        <w:r>
          <w:rPr>
            <w:noProof/>
            <w:webHidden/>
          </w:rPr>
          <w:instrText xml:space="preserve"> PAGEREF _Toc450212387 \h </w:instrText>
        </w:r>
        <w:r>
          <w:rPr>
            <w:noProof/>
            <w:webHidden/>
          </w:rPr>
        </w:r>
      </w:ins>
      <w:r>
        <w:rPr>
          <w:noProof/>
          <w:webHidden/>
        </w:rPr>
        <w:fldChar w:fldCharType="separate"/>
      </w:r>
      <w:ins w:id="34" w:author="Correll, Ken" w:date="2016-05-05T11:50:00Z">
        <w:r>
          <w:rPr>
            <w:noProof/>
            <w:webHidden/>
          </w:rPr>
          <w:t>9</w:t>
        </w:r>
        <w:r>
          <w:rPr>
            <w:noProof/>
            <w:webHidden/>
          </w:rPr>
          <w:fldChar w:fldCharType="end"/>
        </w:r>
        <w:r w:rsidRPr="00423049">
          <w:rPr>
            <w:rStyle w:val="Hyperlink"/>
            <w:noProof/>
          </w:rPr>
          <w:fldChar w:fldCharType="end"/>
        </w:r>
      </w:ins>
    </w:p>
    <w:p w14:paraId="137A22EE" w14:textId="77777777" w:rsidR="00952214" w:rsidRDefault="00952214">
      <w:pPr>
        <w:pStyle w:val="TOC2"/>
        <w:rPr>
          <w:ins w:id="35" w:author="Correll, Ken" w:date="2016-05-05T11:50:00Z"/>
          <w:rFonts w:asciiTheme="minorHAnsi" w:eastAsiaTheme="minorEastAsia" w:hAnsiTheme="minorHAnsi"/>
          <w:noProof/>
          <w:color w:val="auto"/>
          <w:sz w:val="22"/>
        </w:rPr>
      </w:pPr>
      <w:ins w:id="36"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"_Toc450212388"</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1.7</w:t>
        </w:r>
        <w:r>
          <w:rPr>
            <w:rFonts w:asciiTheme="minorHAnsi" w:eastAsiaTheme="minorEastAsia" w:hAnsiTheme="minorHAnsi"/>
            <w:noProof/>
            <w:color w:val="auto"/>
            <w:sz w:val="22"/>
          </w:rPr>
          <w:tab/>
        </w:r>
        <w:r w:rsidRPr="00423049">
          <w:rPr>
            <w:rStyle w:val="Hyperlink"/>
            <w:noProof/>
          </w:rPr>
          <w:t>Document Revision History</w:t>
        </w:r>
        <w:r>
          <w:rPr>
            <w:noProof/>
            <w:webHidden/>
          </w:rPr>
          <w:tab/>
        </w:r>
        <w:r>
          <w:rPr>
            <w:noProof/>
            <w:webHidden/>
          </w:rPr>
          <w:fldChar w:fldCharType="begin"/>
        </w:r>
        <w:r>
          <w:rPr>
            <w:noProof/>
            <w:webHidden/>
          </w:rPr>
          <w:instrText xml:space="preserve"> PAGEREF _Toc450212388 \h </w:instrText>
        </w:r>
        <w:r>
          <w:rPr>
            <w:noProof/>
            <w:webHidden/>
          </w:rPr>
        </w:r>
      </w:ins>
      <w:r>
        <w:rPr>
          <w:noProof/>
          <w:webHidden/>
        </w:rPr>
        <w:fldChar w:fldCharType="separate"/>
      </w:r>
      <w:ins w:id="37" w:author="Correll, Ken" w:date="2016-05-05T11:50:00Z">
        <w:r>
          <w:rPr>
            <w:noProof/>
            <w:webHidden/>
          </w:rPr>
          <w:t>9</w:t>
        </w:r>
        <w:r>
          <w:rPr>
            <w:noProof/>
            <w:webHidden/>
          </w:rPr>
          <w:fldChar w:fldCharType="end"/>
        </w:r>
        <w:r w:rsidRPr="00423049">
          <w:rPr>
            <w:rStyle w:val="Hyperlink"/>
            <w:noProof/>
          </w:rPr>
          <w:fldChar w:fldCharType="end"/>
        </w:r>
      </w:ins>
    </w:p>
    <w:p w14:paraId="4F9AB77D" w14:textId="77777777" w:rsidR="00952214" w:rsidRDefault="00952214">
      <w:pPr>
        <w:pStyle w:val="TOC1"/>
        <w:rPr>
          <w:ins w:id="38" w:author="Correll, Ken" w:date="2016-05-05T11:50:00Z"/>
          <w:rFonts w:asciiTheme="minorHAnsi" w:eastAsiaTheme="minorEastAsia" w:hAnsiTheme="minorHAnsi"/>
          <w:noProof/>
          <w:color w:val="auto"/>
          <w:sz w:val="22"/>
        </w:rPr>
      </w:pPr>
      <w:ins w:id="39"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"_Toc450212389"</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w:t>
        </w:r>
        <w:r>
          <w:rPr>
            <w:rFonts w:asciiTheme="minorHAnsi" w:eastAsiaTheme="minorEastAsia" w:hAnsiTheme="minorHAnsi"/>
            <w:noProof/>
            <w:color w:val="auto"/>
            <w:sz w:val="22"/>
          </w:rPr>
          <w:tab/>
        </w:r>
        <w:r w:rsidRPr="00423049">
          <w:rPr>
            <w:rStyle w:val="Hyperlink"/>
            <w:noProof/>
          </w:rPr>
          <w:t>Quick Start</w:t>
        </w:r>
        <w:r>
          <w:rPr>
            <w:noProof/>
            <w:webHidden/>
          </w:rPr>
          <w:tab/>
        </w:r>
        <w:r>
          <w:rPr>
            <w:noProof/>
            <w:webHidden/>
          </w:rPr>
          <w:fldChar w:fldCharType="begin"/>
        </w:r>
        <w:r>
          <w:rPr>
            <w:noProof/>
            <w:webHidden/>
          </w:rPr>
          <w:instrText xml:space="preserve"> PAGEREF _Toc450212389 \h </w:instrText>
        </w:r>
        <w:r>
          <w:rPr>
            <w:noProof/>
            <w:webHidden/>
          </w:rPr>
        </w:r>
      </w:ins>
      <w:r>
        <w:rPr>
          <w:noProof/>
          <w:webHidden/>
        </w:rPr>
        <w:fldChar w:fldCharType="separate"/>
      </w:r>
      <w:ins w:id="40" w:author="Correll, Ken" w:date="2016-05-05T11:50:00Z">
        <w:r>
          <w:rPr>
            <w:noProof/>
            <w:webHidden/>
          </w:rPr>
          <w:t>11</w:t>
        </w:r>
        <w:r>
          <w:rPr>
            <w:noProof/>
            <w:webHidden/>
          </w:rPr>
          <w:fldChar w:fldCharType="end"/>
        </w:r>
        <w:r w:rsidRPr="00423049">
          <w:rPr>
            <w:rStyle w:val="Hyperlink"/>
            <w:noProof/>
          </w:rPr>
          <w:fldChar w:fldCharType="end"/>
        </w:r>
      </w:ins>
    </w:p>
    <w:p w14:paraId="7D7E04A2" w14:textId="77777777" w:rsidR="00952214" w:rsidRDefault="00952214">
      <w:pPr>
        <w:pStyle w:val="TOC2"/>
        <w:rPr>
          <w:ins w:id="41" w:author="Correll, Ken" w:date="2016-05-05T11:50:00Z"/>
          <w:rFonts w:asciiTheme="minorHAnsi" w:eastAsiaTheme="minorEastAsia" w:hAnsiTheme="minorHAnsi"/>
          <w:noProof/>
          <w:color w:val="auto"/>
          <w:sz w:val="22"/>
        </w:rPr>
      </w:pPr>
      <w:ins w:id="42"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"_Toc450212390"</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2.1</w:t>
        </w:r>
        <w:r>
          <w:rPr>
            <w:rFonts w:asciiTheme="minorHAnsi" w:eastAsiaTheme="minorEastAsia" w:hAnsiTheme="minorHAnsi"/>
            <w:noProof/>
            <w:color w:val="auto"/>
            <w:sz w:val="22"/>
          </w:rPr>
          <w:tab/>
        </w:r>
        <w:r w:rsidRPr="00423049">
          <w:rPr>
            <w:rStyle w:val="Hyperlink"/>
            <w:noProof/>
          </w:rPr>
          <w:t>Downloading Sub IP</w:t>
        </w:r>
        <w:r>
          <w:rPr>
            <w:noProof/>
            <w:webHidden/>
          </w:rPr>
          <w:tab/>
        </w:r>
        <w:r>
          <w:rPr>
            <w:noProof/>
            <w:webHidden/>
          </w:rPr>
          <w:fldChar w:fldCharType="begin"/>
        </w:r>
        <w:r>
          <w:rPr>
            <w:noProof/>
            <w:webHidden/>
          </w:rPr>
          <w:instrText xml:space="preserve"> PAGEREF _Toc450212390 \h </w:instrText>
        </w:r>
        <w:r>
          <w:rPr>
            <w:noProof/>
            <w:webHidden/>
          </w:rPr>
        </w:r>
      </w:ins>
      <w:r>
        <w:rPr>
          <w:noProof/>
          <w:webHidden/>
        </w:rPr>
        <w:fldChar w:fldCharType="separate"/>
      </w:r>
      <w:ins w:id="43" w:author="Correll, Ken" w:date="2016-05-05T11:50:00Z">
        <w:r>
          <w:rPr>
            <w:noProof/>
            <w:webHidden/>
          </w:rPr>
          <w:t>11</w:t>
        </w:r>
        <w:r>
          <w:rPr>
            <w:noProof/>
            <w:webHidden/>
          </w:rPr>
          <w:fldChar w:fldCharType="end"/>
        </w:r>
        <w:r w:rsidRPr="00423049">
          <w:rPr>
            <w:rStyle w:val="Hyperlink"/>
            <w:noProof/>
          </w:rPr>
          <w:fldChar w:fldCharType="end"/>
        </w:r>
      </w:ins>
    </w:p>
    <w:p w14:paraId="6684ACF7" w14:textId="77777777" w:rsidR="00952214" w:rsidRDefault="00952214">
      <w:pPr>
        <w:pStyle w:val="TOC2"/>
        <w:rPr>
          <w:ins w:id="44" w:author="Correll, Ken" w:date="2016-05-05T11:50:00Z"/>
          <w:rFonts w:asciiTheme="minorHAnsi" w:eastAsiaTheme="minorEastAsia" w:hAnsiTheme="minorHAnsi"/>
          <w:noProof/>
          <w:color w:val="auto"/>
          <w:sz w:val="22"/>
        </w:rPr>
      </w:pPr>
      <w:ins w:id="45"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"_Toc450212391"</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2.2</w:t>
        </w:r>
        <w:r>
          <w:rPr>
            <w:rFonts w:asciiTheme="minorHAnsi" w:eastAsiaTheme="minorEastAsia" w:hAnsiTheme="minorHAnsi"/>
            <w:noProof/>
            <w:color w:val="auto"/>
            <w:sz w:val="22"/>
          </w:rPr>
          <w:tab/>
        </w:r>
        <w:r w:rsidRPr="00423049">
          <w:rPr>
            <w:rStyle w:val="Hyperlink"/>
            <w:noProof/>
          </w:rPr>
          <w:t>Integrity Checks for Standalone IP</w:t>
        </w:r>
        <w:r>
          <w:rPr>
            <w:noProof/>
            <w:webHidden/>
          </w:rPr>
          <w:tab/>
        </w:r>
        <w:r>
          <w:rPr>
            <w:noProof/>
            <w:webHidden/>
          </w:rPr>
          <w:fldChar w:fldCharType="begin"/>
        </w:r>
        <w:r>
          <w:rPr>
            <w:noProof/>
            <w:webHidden/>
          </w:rPr>
          <w:instrText xml:space="preserve"> PAGEREF _Toc450212391 \h </w:instrText>
        </w:r>
        <w:r>
          <w:rPr>
            <w:noProof/>
            <w:webHidden/>
          </w:rPr>
        </w:r>
      </w:ins>
      <w:r>
        <w:rPr>
          <w:noProof/>
          <w:webHidden/>
        </w:rPr>
        <w:fldChar w:fldCharType="separate"/>
      </w:r>
      <w:ins w:id="46" w:author="Correll, Ken" w:date="2016-05-05T11:50:00Z">
        <w:r>
          <w:rPr>
            <w:noProof/>
            <w:webHidden/>
          </w:rPr>
          <w:t>11</w:t>
        </w:r>
        <w:r>
          <w:rPr>
            <w:noProof/>
            <w:webHidden/>
          </w:rPr>
          <w:fldChar w:fldCharType="end"/>
        </w:r>
        <w:r w:rsidRPr="00423049">
          <w:rPr>
            <w:rStyle w:val="Hyperlink"/>
            <w:noProof/>
          </w:rPr>
          <w:fldChar w:fldCharType="end"/>
        </w:r>
      </w:ins>
    </w:p>
    <w:p w14:paraId="0AEC7226" w14:textId="77777777" w:rsidR="00952214" w:rsidRDefault="00952214">
      <w:pPr>
        <w:pStyle w:val="TOC2"/>
        <w:rPr>
          <w:ins w:id="47" w:author="Correll, Ken" w:date="2016-05-05T11:50:00Z"/>
          <w:rFonts w:asciiTheme="minorHAnsi" w:eastAsiaTheme="minorEastAsia" w:hAnsiTheme="minorHAnsi"/>
          <w:noProof/>
          <w:color w:val="auto"/>
          <w:sz w:val="22"/>
        </w:rPr>
      </w:pPr>
      <w:ins w:id="48"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"_Toc450212392"</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2.3</w:t>
        </w:r>
        <w:r>
          <w:rPr>
            <w:rFonts w:asciiTheme="minorHAnsi" w:eastAsiaTheme="minorEastAsia" w:hAnsiTheme="minorHAnsi"/>
            <w:noProof/>
            <w:color w:val="auto"/>
            <w:sz w:val="22"/>
          </w:rPr>
          <w:tab/>
        </w:r>
        <w:r w:rsidRPr="00423049">
          <w:rPr>
            <w:rStyle w:val="Hyperlink"/>
            <w:noProof/>
          </w:rPr>
          <w:t>Updates for 0p8 drop</w:t>
        </w:r>
        <w:r>
          <w:rPr>
            <w:noProof/>
            <w:webHidden/>
          </w:rPr>
          <w:tab/>
        </w:r>
        <w:r>
          <w:rPr>
            <w:noProof/>
            <w:webHidden/>
          </w:rPr>
          <w:fldChar w:fldCharType="begin"/>
        </w:r>
        <w:r>
          <w:rPr>
            <w:noProof/>
            <w:webHidden/>
          </w:rPr>
          <w:instrText xml:space="preserve"> PAGEREF _Toc450212392 \h </w:instrText>
        </w:r>
        <w:r>
          <w:rPr>
            <w:noProof/>
            <w:webHidden/>
          </w:rPr>
        </w:r>
      </w:ins>
      <w:r>
        <w:rPr>
          <w:noProof/>
          <w:webHidden/>
        </w:rPr>
        <w:fldChar w:fldCharType="separate"/>
      </w:r>
      <w:ins w:id="49" w:author="Correll, Ken" w:date="2016-05-05T11:50:00Z">
        <w:r>
          <w:rPr>
            <w:noProof/>
            <w:webHidden/>
          </w:rPr>
          <w:t>11</w:t>
        </w:r>
        <w:r>
          <w:rPr>
            <w:noProof/>
            <w:webHidden/>
          </w:rPr>
          <w:fldChar w:fldCharType="end"/>
        </w:r>
        <w:r w:rsidRPr="00423049">
          <w:rPr>
            <w:rStyle w:val="Hyperlink"/>
            <w:noProof/>
          </w:rPr>
          <w:fldChar w:fldCharType="end"/>
        </w:r>
      </w:ins>
    </w:p>
    <w:p w14:paraId="2BE3DD4B" w14:textId="77777777" w:rsidR="00952214" w:rsidRDefault="00952214">
      <w:pPr>
        <w:pStyle w:val="TOC1"/>
        <w:rPr>
          <w:ins w:id="50" w:author="Correll, Ken" w:date="2016-05-05T11:50:00Z"/>
          <w:rFonts w:asciiTheme="minorHAnsi" w:eastAsiaTheme="minorEastAsia" w:hAnsiTheme="minorHAnsi"/>
          <w:noProof/>
          <w:color w:val="auto"/>
          <w:sz w:val="22"/>
        </w:rPr>
      </w:pPr>
      <w:ins w:id="51"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"_Toc450212393"</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Overview</w:t>
        </w:r>
        <w:r>
          <w:rPr>
            <w:noProof/>
            <w:webHidden/>
          </w:rPr>
          <w:tab/>
        </w:r>
        <w:r>
          <w:rPr>
            <w:noProof/>
            <w:webHidden/>
          </w:rPr>
          <w:fldChar w:fldCharType="begin"/>
        </w:r>
        <w:r>
          <w:rPr>
            <w:noProof/>
            <w:webHidden/>
          </w:rPr>
          <w:instrText xml:space="preserve"> PAGEREF _Toc450212393 \h </w:instrText>
        </w:r>
        <w:r>
          <w:rPr>
            <w:noProof/>
            <w:webHidden/>
          </w:rPr>
        </w:r>
      </w:ins>
      <w:r>
        <w:rPr>
          <w:noProof/>
          <w:webHidden/>
        </w:rPr>
        <w:fldChar w:fldCharType="separate"/>
      </w:r>
      <w:ins w:id="52" w:author="Correll, Ken" w:date="2016-05-05T11:50:00Z">
        <w:r>
          <w:rPr>
            <w:noProof/>
            <w:webHidden/>
          </w:rPr>
          <w:t>12</w:t>
        </w:r>
        <w:r>
          <w:rPr>
            <w:noProof/>
            <w:webHidden/>
          </w:rPr>
          <w:fldChar w:fldCharType="end"/>
        </w:r>
        <w:r w:rsidRPr="00423049">
          <w:rPr>
            <w:rStyle w:val="Hyperlink"/>
            <w:noProof/>
          </w:rPr>
          <w:fldChar w:fldCharType="end"/>
        </w:r>
      </w:ins>
    </w:p>
    <w:p w14:paraId="5FAD56A4" w14:textId="77777777" w:rsidR="00952214" w:rsidRDefault="00952214">
      <w:pPr>
        <w:pStyle w:val="TOC2"/>
        <w:rPr>
          <w:ins w:id="53" w:author="Correll, Ken" w:date="2016-05-05T11:50:00Z"/>
          <w:rFonts w:asciiTheme="minorHAnsi" w:eastAsiaTheme="minorEastAsia" w:hAnsiTheme="minorHAnsi"/>
          <w:noProof/>
          <w:color w:val="auto"/>
          <w:sz w:val="22"/>
        </w:rPr>
      </w:pPr>
      <w:ins w:id="54"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"_Toc450212394"</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2.4</w:t>
        </w:r>
        <w:r>
          <w:rPr>
            <w:rFonts w:asciiTheme="minorHAnsi" w:eastAsiaTheme="minorEastAsia" w:hAnsiTheme="minorHAnsi"/>
            <w:noProof/>
            <w:color w:val="auto"/>
            <w:sz w:val="22"/>
          </w:rPr>
          <w:tab/>
        </w:r>
        <w:r w:rsidRPr="00423049">
          <w:rPr>
            <w:rStyle w:val="Hyperlink"/>
            <w:noProof/>
          </w:rPr>
          <w:t>IP Block Diagram</w:t>
        </w:r>
        <w:r>
          <w:rPr>
            <w:noProof/>
            <w:webHidden/>
          </w:rPr>
          <w:tab/>
        </w:r>
        <w:r>
          <w:rPr>
            <w:noProof/>
            <w:webHidden/>
          </w:rPr>
          <w:fldChar w:fldCharType="begin"/>
        </w:r>
        <w:r>
          <w:rPr>
            <w:noProof/>
            <w:webHidden/>
          </w:rPr>
          <w:instrText xml:space="preserve"> PAGEREF _Toc450212394 \h </w:instrText>
        </w:r>
        <w:r>
          <w:rPr>
            <w:noProof/>
            <w:webHidden/>
          </w:rPr>
        </w:r>
      </w:ins>
      <w:r>
        <w:rPr>
          <w:noProof/>
          <w:webHidden/>
        </w:rPr>
        <w:fldChar w:fldCharType="separate"/>
      </w:r>
      <w:ins w:id="55" w:author="Correll, Ken" w:date="2016-05-05T11:50:00Z">
        <w:r>
          <w:rPr>
            <w:noProof/>
            <w:webHidden/>
          </w:rPr>
          <w:t>12</w:t>
        </w:r>
        <w:r>
          <w:rPr>
            <w:noProof/>
            <w:webHidden/>
          </w:rPr>
          <w:fldChar w:fldCharType="end"/>
        </w:r>
        <w:r w:rsidRPr="00423049">
          <w:rPr>
            <w:rStyle w:val="Hyperlink"/>
            <w:noProof/>
          </w:rPr>
          <w:fldChar w:fldCharType="end"/>
        </w:r>
      </w:ins>
    </w:p>
    <w:p w14:paraId="17E1CDF6" w14:textId="77777777" w:rsidR="00952214" w:rsidRDefault="00952214">
      <w:pPr>
        <w:pStyle w:val="TOC2"/>
        <w:rPr>
          <w:ins w:id="56" w:author="Correll, Ken" w:date="2016-05-05T11:50:00Z"/>
          <w:rFonts w:asciiTheme="minorHAnsi" w:eastAsiaTheme="minorEastAsia" w:hAnsiTheme="minorHAnsi"/>
          <w:noProof/>
          <w:color w:val="auto"/>
          <w:sz w:val="22"/>
        </w:rPr>
      </w:pPr>
      <w:ins w:id="57"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"_Toc450212395"</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2.5</w:t>
        </w:r>
        <w:r>
          <w:rPr>
            <w:rFonts w:asciiTheme="minorHAnsi" w:eastAsiaTheme="minorEastAsia" w:hAnsiTheme="minorHAnsi"/>
            <w:noProof/>
            <w:color w:val="auto"/>
            <w:sz w:val="22"/>
          </w:rPr>
          <w:tab/>
        </w:r>
        <w:r w:rsidRPr="00423049">
          <w:rPr>
            <w:rStyle w:val="Hyperlink"/>
            <w:noProof/>
          </w:rPr>
          <w:t>Functional Top-Level Signals</w:t>
        </w:r>
        <w:r>
          <w:rPr>
            <w:noProof/>
            <w:webHidden/>
          </w:rPr>
          <w:tab/>
        </w:r>
        <w:r>
          <w:rPr>
            <w:noProof/>
            <w:webHidden/>
          </w:rPr>
          <w:fldChar w:fldCharType="begin"/>
        </w:r>
        <w:r>
          <w:rPr>
            <w:noProof/>
            <w:webHidden/>
          </w:rPr>
          <w:instrText xml:space="preserve"> PAGEREF _Toc450212395 \h </w:instrText>
        </w:r>
        <w:r>
          <w:rPr>
            <w:noProof/>
            <w:webHidden/>
          </w:rPr>
        </w:r>
      </w:ins>
      <w:r>
        <w:rPr>
          <w:noProof/>
          <w:webHidden/>
        </w:rPr>
        <w:fldChar w:fldCharType="separate"/>
      </w:r>
      <w:ins w:id="58" w:author="Correll, Ken" w:date="2016-05-05T11:50:00Z">
        <w:r>
          <w:rPr>
            <w:noProof/>
            <w:webHidden/>
          </w:rPr>
          <w:t>12</w:t>
        </w:r>
        <w:r>
          <w:rPr>
            <w:noProof/>
            <w:webHidden/>
          </w:rPr>
          <w:fldChar w:fldCharType="end"/>
        </w:r>
        <w:r w:rsidRPr="00423049">
          <w:rPr>
            <w:rStyle w:val="Hyperlink"/>
            <w:noProof/>
          </w:rPr>
          <w:fldChar w:fldCharType="end"/>
        </w:r>
      </w:ins>
    </w:p>
    <w:p w14:paraId="4CA71DEC" w14:textId="77777777" w:rsidR="00952214" w:rsidRDefault="00952214">
      <w:pPr>
        <w:pStyle w:val="TOC3"/>
        <w:rPr>
          <w:ins w:id="59" w:author="Correll, Ken" w:date="2016-05-05T11:50:00Z"/>
          <w:rFonts w:asciiTheme="minorHAnsi" w:eastAsiaTheme="minorEastAsia" w:hAnsiTheme="minorHAnsi"/>
          <w:noProof/>
          <w:color w:val="auto"/>
          <w:sz w:val="22"/>
        </w:rPr>
      </w:pPr>
      <w:ins w:id="60"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"_Toc450212396"</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2.5.1</w:t>
        </w:r>
        <w:r>
          <w:rPr>
            <w:rFonts w:asciiTheme="minorHAnsi" w:eastAsiaTheme="minorEastAsia" w:hAnsiTheme="minorHAnsi"/>
            <w:noProof/>
            <w:color w:val="auto"/>
            <w:sz w:val="22"/>
          </w:rPr>
          <w:tab/>
        </w:r>
        <w:r w:rsidRPr="00423049">
          <w:rPr>
            <w:rStyle w:val="Hyperlink"/>
            <w:noProof/>
          </w:rPr>
          <w:t>CCDU</w:t>
        </w:r>
        <w:r>
          <w:rPr>
            <w:noProof/>
            <w:webHidden/>
          </w:rPr>
          <w:tab/>
        </w:r>
        <w:r>
          <w:rPr>
            <w:noProof/>
            <w:webHidden/>
          </w:rPr>
          <w:fldChar w:fldCharType="begin"/>
        </w:r>
        <w:r>
          <w:rPr>
            <w:noProof/>
            <w:webHidden/>
          </w:rPr>
          <w:instrText xml:space="preserve"> PAGEREF _Toc450212396 \h </w:instrText>
        </w:r>
        <w:r>
          <w:rPr>
            <w:noProof/>
            <w:webHidden/>
          </w:rPr>
        </w:r>
      </w:ins>
      <w:r>
        <w:rPr>
          <w:noProof/>
          <w:webHidden/>
        </w:rPr>
        <w:fldChar w:fldCharType="separate"/>
      </w:r>
      <w:ins w:id="61" w:author="Correll, Ken" w:date="2016-05-05T11:50:00Z">
        <w:r>
          <w:rPr>
            <w:noProof/>
            <w:webHidden/>
          </w:rPr>
          <w:t>12</w:t>
        </w:r>
        <w:r>
          <w:rPr>
            <w:noProof/>
            <w:webHidden/>
          </w:rPr>
          <w:fldChar w:fldCharType="end"/>
        </w:r>
        <w:r w:rsidRPr="00423049">
          <w:rPr>
            <w:rStyle w:val="Hyperlink"/>
            <w:noProof/>
          </w:rPr>
          <w:fldChar w:fldCharType="end"/>
        </w:r>
      </w:ins>
    </w:p>
    <w:p w14:paraId="4233D27B" w14:textId="77777777" w:rsidR="00952214" w:rsidRDefault="00952214">
      <w:pPr>
        <w:pStyle w:val="TOC3"/>
        <w:rPr>
          <w:ins w:id="62" w:author="Correll, Ken" w:date="2016-05-05T11:50:00Z"/>
          <w:rFonts w:asciiTheme="minorHAnsi" w:eastAsiaTheme="minorEastAsia" w:hAnsiTheme="minorHAnsi"/>
          <w:noProof/>
          <w:color w:val="auto"/>
          <w:sz w:val="22"/>
        </w:rPr>
      </w:pPr>
      <w:ins w:id="63"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"_Toc450212397"</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2.5.2</w:t>
        </w:r>
        <w:r>
          <w:rPr>
            <w:rFonts w:asciiTheme="minorHAnsi" w:eastAsiaTheme="minorEastAsia" w:hAnsiTheme="minorHAnsi"/>
            <w:noProof/>
            <w:color w:val="auto"/>
            <w:sz w:val="22"/>
          </w:rPr>
          <w:tab/>
        </w:r>
        <w:r w:rsidRPr="00423049">
          <w:rPr>
            <w:rStyle w:val="Hyperlink"/>
            <w:noProof/>
          </w:rPr>
          <w:t>Clock Req/Ack Aggregator</w:t>
        </w:r>
        <w:r>
          <w:rPr>
            <w:noProof/>
            <w:webHidden/>
          </w:rPr>
          <w:tab/>
        </w:r>
        <w:r>
          <w:rPr>
            <w:noProof/>
            <w:webHidden/>
          </w:rPr>
          <w:fldChar w:fldCharType="begin"/>
        </w:r>
        <w:r>
          <w:rPr>
            <w:noProof/>
            <w:webHidden/>
          </w:rPr>
          <w:instrText xml:space="preserve"> PAGEREF _Toc450212397 \h </w:instrText>
        </w:r>
        <w:r>
          <w:rPr>
            <w:noProof/>
            <w:webHidden/>
          </w:rPr>
        </w:r>
      </w:ins>
      <w:r>
        <w:rPr>
          <w:noProof/>
          <w:webHidden/>
        </w:rPr>
        <w:fldChar w:fldCharType="separate"/>
      </w:r>
      <w:ins w:id="64" w:author="Correll, Ken" w:date="2016-05-05T11:50:00Z">
        <w:r>
          <w:rPr>
            <w:noProof/>
            <w:webHidden/>
          </w:rPr>
          <w:t>15</w:t>
        </w:r>
        <w:r>
          <w:rPr>
            <w:noProof/>
            <w:webHidden/>
          </w:rPr>
          <w:fldChar w:fldCharType="end"/>
        </w:r>
        <w:r w:rsidRPr="00423049">
          <w:rPr>
            <w:rStyle w:val="Hyperlink"/>
            <w:noProof/>
          </w:rPr>
          <w:fldChar w:fldCharType="end"/>
        </w:r>
      </w:ins>
    </w:p>
    <w:p w14:paraId="591E9A2A" w14:textId="77777777" w:rsidR="00952214" w:rsidRDefault="00952214">
      <w:pPr>
        <w:pStyle w:val="TOC3"/>
        <w:rPr>
          <w:ins w:id="65" w:author="Correll, Ken" w:date="2016-05-05T11:50:00Z"/>
          <w:rFonts w:asciiTheme="minorHAnsi" w:eastAsiaTheme="minorEastAsia" w:hAnsiTheme="minorHAnsi"/>
          <w:noProof/>
          <w:color w:val="auto"/>
          <w:sz w:val="22"/>
        </w:rPr>
      </w:pPr>
      <w:ins w:id="66"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"_Toc450212398"</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2.5.3</w:t>
        </w:r>
        <w:r>
          <w:rPr>
            <w:rFonts w:asciiTheme="minorHAnsi" w:eastAsiaTheme="minorEastAsia" w:hAnsiTheme="minorHAnsi"/>
            <w:noProof/>
            <w:color w:val="auto"/>
            <w:sz w:val="22"/>
          </w:rPr>
          <w:tab/>
        </w:r>
        <w:r w:rsidRPr="00423049">
          <w:rPr>
            <w:rStyle w:val="Hyperlink"/>
            <w:noProof/>
          </w:rPr>
          <w:t>Refclkdist</w:t>
        </w:r>
        <w:r>
          <w:rPr>
            <w:noProof/>
            <w:webHidden/>
          </w:rPr>
          <w:tab/>
        </w:r>
        <w:r>
          <w:rPr>
            <w:noProof/>
            <w:webHidden/>
          </w:rPr>
          <w:fldChar w:fldCharType="begin"/>
        </w:r>
        <w:r>
          <w:rPr>
            <w:noProof/>
            <w:webHidden/>
          </w:rPr>
          <w:instrText xml:space="preserve"> PAGEREF _Toc450212398 \h </w:instrText>
        </w:r>
        <w:r>
          <w:rPr>
            <w:noProof/>
            <w:webHidden/>
          </w:rPr>
        </w:r>
      </w:ins>
      <w:r>
        <w:rPr>
          <w:noProof/>
          <w:webHidden/>
        </w:rPr>
        <w:fldChar w:fldCharType="separate"/>
      </w:r>
      <w:ins w:id="67" w:author="Correll, Ken" w:date="2016-05-05T11:50:00Z">
        <w:r>
          <w:rPr>
            <w:noProof/>
            <w:webHidden/>
          </w:rPr>
          <w:t>16</w:t>
        </w:r>
        <w:r>
          <w:rPr>
            <w:noProof/>
            <w:webHidden/>
          </w:rPr>
          <w:fldChar w:fldCharType="end"/>
        </w:r>
        <w:r w:rsidRPr="00423049">
          <w:rPr>
            <w:rStyle w:val="Hyperlink"/>
            <w:noProof/>
          </w:rPr>
          <w:fldChar w:fldCharType="end"/>
        </w:r>
      </w:ins>
    </w:p>
    <w:p w14:paraId="060D232A" w14:textId="77777777" w:rsidR="00952214" w:rsidRDefault="00952214">
      <w:pPr>
        <w:pStyle w:val="TOC3"/>
        <w:rPr>
          <w:ins w:id="68" w:author="Correll, Ken" w:date="2016-05-05T11:50:00Z"/>
          <w:rFonts w:asciiTheme="minorHAnsi" w:eastAsiaTheme="minorEastAsia" w:hAnsiTheme="minorHAnsi"/>
          <w:noProof/>
          <w:color w:val="auto"/>
          <w:sz w:val="22"/>
        </w:rPr>
      </w:pPr>
      <w:ins w:id="69"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"_Toc450212399"</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2.5.4</w:t>
        </w:r>
        <w:r>
          <w:rPr>
            <w:rFonts w:asciiTheme="minorHAnsi" w:eastAsiaTheme="minorEastAsia" w:hAnsiTheme="minorHAnsi"/>
            <w:noProof/>
            <w:color w:val="auto"/>
            <w:sz w:val="22"/>
          </w:rPr>
          <w:tab/>
        </w:r>
        <w:r w:rsidRPr="00423049">
          <w:rPr>
            <w:rStyle w:val="Hyperlink"/>
            <w:noProof/>
          </w:rPr>
          <w:t>Mesh_clkdist</w:t>
        </w:r>
        <w:r>
          <w:rPr>
            <w:noProof/>
            <w:webHidden/>
          </w:rPr>
          <w:tab/>
        </w:r>
        <w:r>
          <w:rPr>
            <w:noProof/>
            <w:webHidden/>
          </w:rPr>
          <w:fldChar w:fldCharType="begin"/>
        </w:r>
        <w:r>
          <w:rPr>
            <w:noProof/>
            <w:webHidden/>
          </w:rPr>
          <w:instrText xml:space="preserve"> PAGEREF _Toc450212399 \h </w:instrText>
        </w:r>
        <w:r>
          <w:rPr>
            <w:noProof/>
            <w:webHidden/>
          </w:rPr>
        </w:r>
      </w:ins>
      <w:r>
        <w:rPr>
          <w:noProof/>
          <w:webHidden/>
        </w:rPr>
        <w:fldChar w:fldCharType="separate"/>
      </w:r>
      <w:ins w:id="70" w:author="Correll, Ken" w:date="2016-05-05T11:50:00Z">
        <w:r>
          <w:rPr>
            <w:noProof/>
            <w:webHidden/>
          </w:rPr>
          <w:t>17</w:t>
        </w:r>
        <w:r>
          <w:rPr>
            <w:noProof/>
            <w:webHidden/>
          </w:rPr>
          <w:fldChar w:fldCharType="end"/>
        </w:r>
        <w:r w:rsidRPr="00423049">
          <w:rPr>
            <w:rStyle w:val="Hyperlink"/>
            <w:noProof/>
          </w:rPr>
          <w:fldChar w:fldCharType="end"/>
        </w:r>
      </w:ins>
    </w:p>
    <w:p w14:paraId="410AB6EF" w14:textId="77777777" w:rsidR="00952214" w:rsidRDefault="00952214">
      <w:pPr>
        <w:pStyle w:val="TOC3"/>
        <w:rPr>
          <w:ins w:id="71" w:author="Correll, Ken" w:date="2016-05-05T11:50:00Z"/>
          <w:rFonts w:asciiTheme="minorHAnsi" w:eastAsiaTheme="minorEastAsia" w:hAnsiTheme="minorHAnsi"/>
          <w:noProof/>
          <w:color w:val="auto"/>
          <w:sz w:val="22"/>
        </w:rPr>
      </w:pPr>
      <w:ins w:id="72"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"_Toc450212400"</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2.5.5</w:t>
        </w:r>
        <w:r>
          <w:rPr>
            <w:rFonts w:asciiTheme="minorHAnsi" w:eastAsiaTheme="minorEastAsia" w:hAnsiTheme="minorHAnsi"/>
            <w:noProof/>
            <w:color w:val="auto"/>
            <w:sz w:val="22"/>
          </w:rPr>
          <w:tab/>
        </w:r>
        <w:r w:rsidRPr="00423049">
          <w:rPr>
            <w:rStyle w:val="Hyperlink"/>
            <w:noProof/>
          </w:rPr>
          <w:t>pclkdist</w:t>
        </w:r>
        <w:r>
          <w:rPr>
            <w:noProof/>
            <w:webHidden/>
          </w:rPr>
          <w:tab/>
        </w:r>
        <w:r>
          <w:rPr>
            <w:noProof/>
            <w:webHidden/>
          </w:rPr>
          <w:fldChar w:fldCharType="begin"/>
        </w:r>
        <w:r>
          <w:rPr>
            <w:noProof/>
            <w:webHidden/>
          </w:rPr>
          <w:instrText xml:space="preserve"> PAGEREF _Toc450212400 \h </w:instrText>
        </w:r>
        <w:r>
          <w:rPr>
            <w:noProof/>
            <w:webHidden/>
          </w:rPr>
        </w:r>
      </w:ins>
      <w:r>
        <w:rPr>
          <w:noProof/>
          <w:webHidden/>
        </w:rPr>
        <w:fldChar w:fldCharType="separate"/>
      </w:r>
      <w:ins w:id="73" w:author="Correll, Ken" w:date="2016-05-05T11:50:00Z">
        <w:r>
          <w:rPr>
            <w:noProof/>
            <w:webHidden/>
          </w:rPr>
          <w:t>18</w:t>
        </w:r>
        <w:r>
          <w:rPr>
            <w:noProof/>
            <w:webHidden/>
          </w:rPr>
          <w:fldChar w:fldCharType="end"/>
        </w:r>
        <w:r w:rsidRPr="00423049">
          <w:rPr>
            <w:rStyle w:val="Hyperlink"/>
            <w:noProof/>
          </w:rPr>
          <w:fldChar w:fldCharType="end"/>
        </w:r>
      </w:ins>
    </w:p>
    <w:p w14:paraId="5318BCE6" w14:textId="77777777" w:rsidR="00952214" w:rsidRDefault="00952214">
      <w:pPr>
        <w:pStyle w:val="TOC3"/>
        <w:rPr>
          <w:ins w:id="74" w:author="Correll, Ken" w:date="2016-05-05T11:50:00Z"/>
          <w:rFonts w:asciiTheme="minorHAnsi" w:eastAsiaTheme="minorEastAsia" w:hAnsiTheme="minorHAnsi"/>
          <w:noProof/>
          <w:color w:val="auto"/>
          <w:sz w:val="22"/>
        </w:rPr>
      </w:pPr>
      <w:ins w:id="75"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"_Toc450212401"</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2.5.6</w:t>
        </w:r>
        <w:r>
          <w:rPr>
            <w:rFonts w:asciiTheme="minorHAnsi" w:eastAsiaTheme="minorEastAsia" w:hAnsiTheme="minorHAnsi"/>
            <w:noProof/>
            <w:color w:val="auto"/>
            <w:sz w:val="22"/>
          </w:rPr>
          <w:tab/>
        </w:r>
        <w:r w:rsidRPr="00423049">
          <w:rPr>
            <w:rStyle w:val="Hyperlink"/>
            <w:noProof/>
          </w:rPr>
          <w:t>Psyncdist</w:t>
        </w:r>
        <w:r>
          <w:rPr>
            <w:noProof/>
            <w:webHidden/>
          </w:rPr>
          <w:tab/>
        </w:r>
        <w:r>
          <w:rPr>
            <w:noProof/>
            <w:webHidden/>
          </w:rPr>
          <w:fldChar w:fldCharType="begin"/>
        </w:r>
        <w:r>
          <w:rPr>
            <w:noProof/>
            <w:webHidden/>
          </w:rPr>
          <w:instrText xml:space="preserve"> PAGEREF _Toc450212401 \h </w:instrText>
        </w:r>
        <w:r>
          <w:rPr>
            <w:noProof/>
            <w:webHidden/>
          </w:rPr>
        </w:r>
      </w:ins>
      <w:r>
        <w:rPr>
          <w:noProof/>
          <w:webHidden/>
        </w:rPr>
        <w:fldChar w:fldCharType="separate"/>
      </w:r>
      <w:ins w:id="76" w:author="Correll, Ken" w:date="2016-05-05T11:50:00Z">
        <w:r>
          <w:rPr>
            <w:noProof/>
            <w:webHidden/>
          </w:rPr>
          <w:t>19</w:t>
        </w:r>
        <w:r>
          <w:rPr>
            <w:noProof/>
            <w:webHidden/>
          </w:rPr>
          <w:fldChar w:fldCharType="end"/>
        </w:r>
        <w:r w:rsidRPr="00423049">
          <w:rPr>
            <w:rStyle w:val="Hyperlink"/>
            <w:noProof/>
          </w:rPr>
          <w:fldChar w:fldCharType="end"/>
        </w:r>
      </w:ins>
    </w:p>
    <w:p w14:paraId="7713A7BB" w14:textId="77777777" w:rsidR="00952214" w:rsidRDefault="00952214">
      <w:pPr>
        <w:pStyle w:val="TOC3"/>
        <w:rPr>
          <w:ins w:id="77" w:author="Correll, Ken" w:date="2016-05-05T11:50:00Z"/>
          <w:rFonts w:asciiTheme="minorHAnsi" w:eastAsiaTheme="minorEastAsia" w:hAnsiTheme="minorHAnsi"/>
          <w:noProof/>
          <w:color w:val="auto"/>
          <w:sz w:val="22"/>
        </w:rPr>
      </w:pPr>
      <w:ins w:id="78"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"_Toc450212402"</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2.4.7 Clkdist_mux</w:t>
        </w:r>
        <w:r>
          <w:rPr>
            <w:noProof/>
            <w:webHidden/>
          </w:rPr>
          <w:tab/>
        </w:r>
        <w:r>
          <w:rPr>
            <w:noProof/>
            <w:webHidden/>
          </w:rPr>
          <w:fldChar w:fldCharType="begin"/>
        </w:r>
        <w:r>
          <w:rPr>
            <w:noProof/>
            <w:webHidden/>
          </w:rPr>
          <w:instrText xml:space="preserve"> PAGEREF _Toc450212402 \h </w:instrText>
        </w:r>
        <w:r>
          <w:rPr>
            <w:noProof/>
            <w:webHidden/>
          </w:rPr>
        </w:r>
      </w:ins>
      <w:r>
        <w:rPr>
          <w:noProof/>
          <w:webHidden/>
        </w:rPr>
        <w:fldChar w:fldCharType="separate"/>
      </w:r>
      <w:ins w:id="79" w:author="Correll, Ken" w:date="2016-05-05T11:50:00Z">
        <w:r>
          <w:rPr>
            <w:noProof/>
            <w:webHidden/>
          </w:rPr>
          <w:t>19</w:t>
        </w:r>
        <w:r>
          <w:rPr>
            <w:noProof/>
            <w:webHidden/>
          </w:rPr>
          <w:fldChar w:fldCharType="end"/>
        </w:r>
        <w:r w:rsidRPr="00423049">
          <w:rPr>
            <w:rStyle w:val="Hyperlink"/>
            <w:noProof/>
          </w:rPr>
          <w:fldChar w:fldCharType="end"/>
        </w:r>
      </w:ins>
    </w:p>
    <w:p w14:paraId="4816AB84" w14:textId="77777777" w:rsidR="00952214" w:rsidRDefault="00952214">
      <w:pPr>
        <w:pStyle w:val="TOC3"/>
        <w:rPr>
          <w:ins w:id="80" w:author="Correll, Ken" w:date="2016-05-05T11:50:00Z"/>
          <w:rFonts w:asciiTheme="minorHAnsi" w:eastAsiaTheme="minorEastAsia" w:hAnsiTheme="minorHAnsi"/>
          <w:noProof/>
          <w:color w:val="auto"/>
          <w:sz w:val="22"/>
        </w:rPr>
      </w:pPr>
      <w:ins w:id="81"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"_Toc450212403"</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2.4.7 Clkdist_repeater</w:t>
        </w:r>
        <w:r>
          <w:rPr>
            <w:noProof/>
            <w:webHidden/>
          </w:rPr>
          <w:tab/>
        </w:r>
        <w:r>
          <w:rPr>
            <w:noProof/>
            <w:webHidden/>
          </w:rPr>
          <w:fldChar w:fldCharType="begin"/>
        </w:r>
        <w:r>
          <w:rPr>
            <w:noProof/>
            <w:webHidden/>
          </w:rPr>
          <w:instrText xml:space="preserve"> PAGEREF _Toc450212403 \h </w:instrText>
        </w:r>
        <w:r>
          <w:rPr>
            <w:noProof/>
            <w:webHidden/>
          </w:rPr>
        </w:r>
      </w:ins>
      <w:r>
        <w:rPr>
          <w:noProof/>
          <w:webHidden/>
        </w:rPr>
        <w:fldChar w:fldCharType="separate"/>
      </w:r>
      <w:ins w:id="82" w:author="Correll, Ken" w:date="2016-05-05T11:50:00Z">
        <w:r>
          <w:rPr>
            <w:noProof/>
            <w:webHidden/>
          </w:rPr>
          <w:t>20</w:t>
        </w:r>
        <w:r>
          <w:rPr>
            <w:noProof/>
            <w:webHidden/>
          </w:rPr>
          <w:fldChar w:fldCharType="end"/>
        </w:r>
        <w:r w:rsidRPr="00423049">
          <w:rPr>
            <w:rStyle w:val="Hyperlink"/>
            <w:noProof/>
          </w:rPr>
          <w:fldChar w:fldCharType="end"/>
        </w:r>
      </w:ins>
    </w:p>
    <w:p w14:paraId="28BEC716" w14:textId="77777777" w:rsidR="00952214" w:rsidRDefault="00952214">
      <w:pPr>
        <w:pStyle w:val="TOC3"/>
        <w:rPr>
          <w:ins w:id="83" w:author="Correll, Ken" w:date="2016-05-05T11:50:00Z"/>
          <w:rFonts w:asciiTheme="minorHAnsi" w:eastAsiaTheme="minorEastAsia" w:hAnsiTheme="minorHAnsi"/>
          <w:noProof/>
          <w:color w:val="auto"/>
          <w:sz w:val="22"/>
        </w:rPr>
      </w:pPr>
      <w:ins w:id="84"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"_Toc450212404"</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2.4.8 Divsync_gen</w:t>
        </w:r>
        <w:r>
          <w:rPr>
            <w:noProof/>
            <w:webHidden/>
          </w:rPr>
          <w:tab/>
        </w:r>
        <w:r>
          <w:rPr>
            <w:noProof/>
            <w:webHidden/>
          </w:rPr>
          <w:fldChar w:fldCharType="begin"/>
        </w:r>
        <w:r>
          <w:rPr>
            <w:noProof/>
            <w:webHidden/>
          </w:rPr>
          <w:instrText xml:space="preserve"> PAGEREF _Toc450212404 \h </w:instrText>
        </w:r>
        <w:r>
          <w:rPr>
            <w:noProof/>
            <w:webHidden/>
          </w:rPr>
        </w:r>
      </w:ins>
      <w:r>
        <w:rPr>
          <w:noProof/>
          <w:webHidden/>
        </w:rPr>
        <w:fldChar w:fldCharType="separate"/>
      </w:r>
      <w:ins w:id="85" w:author="Correll, Ken" w:date="2016-05-05T11:50:00Z">
        <w:r>
          <w:rPr>
            <w:noProof/>
            <w:webHidden/>
          </w:rPr>
          <w:t>21</w:t>
        </w:r>
        <w:r>
          <w:rPr>
            <w:noProof/>
            <w:webHidden/>
          </w:rPr>
          <w:fldChar w:fldCharType="end"/>
        </w:r>
        <w:r w:rsidRPr="00423049">
          <w:rPr>
            <w:rStyle w:val="Hyperlink"/>
            <w:noProof/>
          </w:rPr>
          <w:fldChar w:fldCharType="end"/>
        </w:r>
      </w:ins>
    </w:p>
    <w:p w14:paraId="39E8728E" w14:textId="77777777" w:rsidR="00952214" w:rsidRDefault="00952214">
      <w:pPr>
        <w:pStyle w:val="TOC1"/>
        <w:rPr>
          <w:ins w:id="86" w:author="Correll, Ken" w:date="2016-05-05T11:50:00Z"/>
          <w:rFonts w:asciiTheme="minorHAnsi" w:eastAsiaTheme="minorEastAsia" w:hAnsiTheme="minorHAnsi"/>
          <w:noProof/>
          <w:color w:val="auto"/>
          <w:sz w:val="22"/>
        </w:rPr>
      </w:pPr>
      <w:ins w:id="87"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"_Toc450212405"</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w:t>
        </w:r>
        <w:r>
          <w:rPr>
            <w:rFonts w:asciiTheme="minorHAnsi" w:eastAsiaTheme="minorEastAsia" w:hAnsiTheme="minorHAnsi"/>
            <w:noProof/>
            <w:color w:val="auto"/>
            <w:sz w:val="22"/>
          </w:rPr>
          <w:tab/>
        </w:r>
        <w:r w:rsidRPr="00423049">
          <w:rPr>
            <w:rStyle w:val="Hyperlink"/>
            <w:noProof/>
          </w:rPr>
          <w:t>Design Information for Integration</w:t>
        </w:r>
        <w:r>
          <w:rPr>
            <w:noProof/>
            <w:webHidden/>
          </w:rPr>
          <w:tab/>
        </w:r>
        <w:r>
          <w:rPr>
            <w:noProof/>
            <w:webHidden/>
          </w:rPr>
          <w:fldChar w:fldCharType="begin"/>
        </w:r>
        <w:r>
          <w:rPr>
            <w:noProof/>
            <w:webHidden/>
          </w:rPr>
          <w:instrText xml:space="preserve"> PAGEREF _Toc450212405 \h </w:instrText>
        </w:r>
        <w:r>
          <w:rPr>
            <w:noProof/>
            <w:webHidden/>
          </w:rPr>
        </w:r>
      </w:ins>
      <w:r>
        <w:rPr>
          <w:noProof/>
          <w:webHidden/>
        </w:rPr>
        <w:fldChar w:fldCharType="separate"/>
      </w:r>
      <w:ins w:id="88" w:author="Correll, Ken" w:date="2016-05-05T11:50:00Z">
        <w:r>
          <w:rPr>
            <w:noProof/>
            <w:webHidden/>
          </w:rPr>
          <w:t>23</w:t>
        </w:r>
        <w:r>
          <w:rPr>
            <w:noProof/>
            <w:webHidden/>
          </w:rPr>
          <w:fldChar w:fldCharType="end"/>
        </w:r>
        <w:r w:rsidRPr="00423049">
          <w:rPr>
            <w:rStyle w:val="Hyperlink"/>
            <w:noProof/>
          </w:rPr>
          <w:fldChar w:fldCharType="end"/>
        </w:r>
      </w:ins>
    </w:p>
    <w:p w14:paraId="257F8A14" w14:textId="77777777" w:rsidR="00952214" w:rsidRDefault="00952214">
      <w:pPr>
        <w:pStyle w:val="TOC2"/>
        <w:rPr>
          <w:ins w:id="89" w:author="Correll, Ken" w:date="2016-05-05T11:50:00Z"/>
          <w:rFonts w:asciiTheme="minorHAnsi" w:eastAsiaTheme="minorEastAsia" w:hAnsiTheme="minorHAnsi"/>
          <w:noProof/>
          <w:color w:val="auto"/>
          <w:sz w:val="22"/>
        </w:rPr>
      </w:pPr>
      <w:ins w:id="90"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"_Toc450212406"</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w:t>
        </w:r>
        <w:r>
          <w:rPr>
            <w:rFonts w:asciiTheme="minorHAnsi" w:eastAsiaTheme="minorEastAsia" w:hAnsiTheme="minorHAnsi"/>
            <w:noProof/>
            <w:color w:val="auto"/>
            <w:sz w:val="22"/>
          </w:rPr>
          <w:tab/>
        </w:r>
        <w:r w:rsidRPr="00423049">
          <w:rPr>
            <w:rStyle w:val="Hyperlink"/>
            <w:noProof/>
          </w:rPr>
          <w:t>RTL Directory Structure</w:t>
        </w:r>
        <w:r>
          <w:rPr>
            <w:noProof/>
            <w:webHidden/>
          </w:rPr>
          <w:tab/>
        </w:r>
        <w:r>
          <w:rPr>
            <w:noProof/>
            <w:webHidden/>
          </w:rPr>
          <w:fldChar w:fldCharType="begin"/>
        </w:r>
        <w:r>
          <w:rPr>
            <w:noProof/>
            <w:webHidden/>
          </w:rPr>
          <w:instrText xml:space="preserve"> PAGEREF _Toc450212406 \h </w:instrText>
        </w:r>
        <w:r>
          <w:rPr>
            <w:noProof/>
            <w:webHidden/>
          </w:rPr>
        </w:r>
      </w:ins>
      <w:r>
        <w:rPr>
          <w:noProof/>
          <w:webHidden/>
        </w:rPr>
        <w:fldChar w:fldCharType="separate"/>
      </w:r>
      <w:ins w:id="91" w:author="Correll, Ken" w:date="2016-05-05T11:50:00Z">
        <w:r>
          <w:rPr>
            <w:noProof/>
            <w:webHidden/>
          </w:rPr>
          <w:t>23</w:t>
        </w:r>
        <w:r>
          <w:rPr>
            <w:noProof/>
            <w:webHidden/>
          </w:rPr>
          <w:fldChar w:fldCharType="end"/>
        </w:r>
        <w:r w:rsidRPr="00423049">
          <w:rPr>
            <w:rStyle w:val="Hyperlink"/>
            <w:noProof/>
          </w:rPr>
          <w:fldChar w:fldCharType="end"/>
        </w:r>
      </w:ins>
    </w:p>
    <w:p w14:paraId="28E0E899" w14:textId="77777777" w:rsidR="00952214" w:rsidRDefault="00952214">
      <w:pPr>
        <w:pStyle w:val="TOC2"/>
        <w:rPr>
          <w:ins w:id="92" w:author="Correll, Ken" w:date="2016-05-05T11:50:00Z"/>
          <w:rFonts w:asciiTheme="minorHAnsi" w:eastAsiaTheme="minorEastAsia" w:hAnsiTheme="minorHAnsi"/>
          <w:noProof/>
          <w:color w:val="auto"/>
          <w:sz w:val="22"/>
        </w:rPr>
      </w:pPr>
      <w:ins w:id="93"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"_Toc450212407"</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3.2</w:t>
        </w:r>
        <w:r>
          <w:rPr>
            <w:rFonts w:asciiTheme="minorHAnsi" w:eastAsiaTheme="minorEastAsia" w:hAnsiTheme="minorHAnsi"/>
            <w:noProof/>
            <w:color w:val="auto"/>
            <w:sz w:val="22"/>
          </w:rPr>
          <w:tab/>
        </w:r>
        <w:r w:rsidRPr="00423049">
          <w:rPr>
            <w:rStyle w:val="Hyperlink"/>
            <w:noProof/>
          </w:rPr>
          <w:t>Clock, Power and Reset Domains</w:t>
        </w:r>
        <w:r>
          <w:rPr>
            <w:noProof/>
            <w:webHidden/>
          </w:rPr>
          <w:tab/>
        </w:r>
        <w:r>
          <w:rPr>
            <w:noProof/>
            <w:webHidden/>
          </w:rPr>
          <w:fldChar w:fldCharType="begin"/>
        </w:r>
        <w:r>
          <w:rPr>
            <w:noProof/>
            <w:webHidden/>
          </w:rPr>
          <w:instrText xml:space="preserve"> PAGEREF _Toc450212407 \h </w:instrText>
        </w:r>
        <w:r>
          <w:rPr>
            <w:noProof/>
            <w:webHidden/>
          </w:rPr>
        </w:r>
      </w:ins>
      <w:r>
        <w:rPr>
          <w:noProof/>
          <w:webHidden/>
        </w:rPr>
        <w:fldChar w:fldCharType="separate"/>
      </w:r>
      <w:ins w:id="94" w:author="Correll, Ken" w:date="2016-05-05T11:50:00Z">
        <w:r>
          <w:rPr>
            <w:noProof/>
            <w:webHidden/>
          </w:rPr>
          <w:t>23</w:t>
        </w:r>
        <w:r>
          <w:rPr>
            <w:noProof/>
            <w:webHidden/>
          </w:rPr>
          <w:fldChar w:fldCharType="end"/>
        </w:r>
        <w:r w:rsidRPr="00423049">
          <w:rPr>
            <w:rStyle w:val="Hyperlink"/>
            <w:noProof/>
          </w:rPr>
          <w:fldChar w:fldCharType="end"/>
        </w:r>
      </w:ins>
    </w:p>
    <w:p w14:paraId="57480C6C" w14:textId="77777777" w:rsidR="00952214" w:rsidRDefault="00952214">
      <w:pPr>
        <w:pStyle w:val="TOC3"/>
        <w:rPr>
          <w:ins w:id="95" w:author="Correll, Ken" w:date="2016-05-05T11:50:00Z"/>
          <w:rFonts w:asciiTheme="minorHAnsi" w:eastAsiaTheme="minorEastAsia" w:hAnsiTheme="minorHAnsi"/>
          <w:noProof/>
          <w:color w:val="auto"/>
          <w:sz w:val="22"/>
        </w:rPr>
      </w:pPr>
      <w:ins w:id="96"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"_Toc450212408"</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3.2.1</w:t>
        </w:r>
        <w:r>
          <w:rPr>
            <w:rFonts w:asciiTheme="minorHAnsi" w:eastAsiaTheme="minorEastAsia" w:hAnsiTheme="minorHAnsi"/>
            <w:noProof/>
            <w:color w:val="auto"/>
            <w:sz w:val="22"/>
          </w:rPr>
          <w:tab/>
        </w:r>
        <w:r w:rsidRPr="00423049">
          <w:rPr>
            <w:rStyle w:val="Hyperlink"/>
            <w:noProof/>
          </w:rPr>
          <w:t>Clock Domain Diagram</w:t>
        </w:r>
        <w:r>
          <w:rPr>
            <w:noProof/>
            <w:webHidden/>
          </w:rPr>
          <w:tab/>
        </w:r>
        <w:r>
          <w:rPr>
            <w:noProof/>
            <w:webHidden/>
          </w:rPr>
          <w:fldChar w:fldCharType="begin"/>
        </w:r>
        <w:r>
          <w:rPr>
            <w:noProof/>
            <w:webHidden/>
          </w:rPr>
          <w:instrText xml:space="preserve"> PAGEREF _Toc450212408 \h </w:instrText>
        </w:r>
        <w:r>
          <w:rPr>
            <w:noProof/>
            <w:webHidden/>
          </w:rPr>
        </w:r>
      </w:ins>
      <w:r>
        <w:rPr>
          <w:noProof/>
          <w:webHidden/>
        </w:rPr>
        <w:fldChar w:fldCharType="separate"/>
      </w:r>
      <w:ins w:id="97" w:author="Correll, Ken" w:date="2016-05-05T11:50:00Z">
        <w:r>
          <w:rPr>
            <w:noProof/>
            <w:webHidden/>
          </w:rPr>
          <w:t>23</w:t>
        </w:r>
        <w:r>
          <w:rPr>
            <w:noProof/>
            <w:webHidden/>
          </w:rPr>
          <w:fldChar w:fldCharType="end"/>
        </w:r>
        <w:r w:rsidRPr="00423049">
          <w:rPr>
            <w:rStyle w:val="Hyperlink"/>
            <w:noProof/>
          </w:rPr>
          <w:fldChar w:fldCharType="end"/>
        </w:r>
      </w:ins>
    </w:p>
    <w:p w14:paraId="02117915" w14:textId="77777777" w:rsidR="00952214" w:rsidRDefault="00952214">
      <w:pPr>
        <w:pStyle w:val="TOC2"/>
        <w:rPr>
          <w:ins w:id="98" w:author="Correll, Ken" w:date="2016-05-05T11:50:00Z"/>
          <w:rFonts w:asciiTheme="minorHAnsi" w:eastAsiaTheme="minorEastAsia" w:hAnsiTheme="minorHAnsi"/>
          <w:noProof/>
          <w:color w:val="auto"/>
          <w:sz w:val="22"/>
        </w:rPr>
      </w:pPr>
      <w:ins w:id="99"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"_Toc450212409"</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3.3</w:t>
        </w:r>
        <w:r>
          <w:rPr>
            <w:rFonts w:asciiTheme="minorHAnsi" w:eastAsiaTheme="minorEastAsia" w:hAnsiTheme="minorHAnsi"/>
            <w:noProof/>
            <w:color w:val="auto"/>
            <w:sz w:val="22"/>
          </w:rPr>
          <w:tab/>
        </w:r>
        <w:r w:rsidRPr="00423049">
          <w:rPr>
            <w:rStyle w:val="Hyperlink"/>
            <w:noProof/>
          </w:rPr>
          <w:t>Embedded Building Blocks/Custom Logic</w:t>
        </w:r>
        <w:r>
          <w:rPr>
            <w:noProof/>
            <w:webHidden/>
          </w:rPr>
          <w:tab/>
        </w:r>
        <w:r>
          <w:rPr>
            <w:noProof/>
            <w:webHidden/>
          </w:rPr>
          <w:fldChar w:fldCharType="begin"/>
        </w:r>
        <w:r>
          <w:rPr>
            <w:noProof/>
            <w:webHidden/>
          </w:rPr>
          <w:instrText xml:space="preserve"> PAGEREF _Toc450212409 \h </w:instrText>
        </w:r>
        <w:r>
          <w:rPr>
            <w:noProof/>
            <w:webHidden/>
          </w:rPr>
        </w:r>
      </w:ins>
      <w:r>
        <w:rPr>
          <w:noProof/>
          <w:webHidden/>
        </w:rPr>
        <w:fldChar w:fldCharType="separate"/>
      </w:r>
      <w:ins w:id="100" w:author="Correll, Ken" w:date="2016-05-05T11:50:00Z">
        <w:r>
          <w:rPr>
            <w:noProof/>
            <w:webHidden/>
          </w:rPr>
          <w:t>23</w:t>
        </w:r>
        <w:r>
          <w:rPr>
            <w:noProof/>
            <w:webHidden/>
          </w:rPr>
          <w:fldChar w:fldCharType="end"/>
        </w:r>
        <w:r w:rsidRPr="00423049">
          <w:rPr>
            <w:rStyle w:val="Hyperlink"/>
            <w:noProof/>
          </w:rPr>
          <w:fldChar w:fldCharType="end"/>
        </w:r>
      </w:ins>
    </w:p>
    <w:p w14:paraId="735ED90B" w14:textId="77777777" w:rsidR="00952214" w:rsidRDefault="00952214">
      <w:pPr>
        <w:pStyle w:val="TOC2"/>
        <w:rPr>
          <w:ins w:id="101" w:author="Correll, Ken" w:date="2016-05-05T11:50:00Z"/>
          <w:rFonts w:asciiTheme="minorHAnsi" w:eastAsiaTheme="minorEastAsia" w:hAnsiTheme="minorHAnsi"/>
          <w:noProof/>
          <w:color w:val="auto"/>
          <w:sz w:val="22"/>
        </w:rPr>
      </w:pPr>
      <w:ins w:id="102"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"_Toc450212410"</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3.4</w:t>
        </w:r>
        <w:r>
          <w:rPr>
            <w:rFonts w:asciiTheme="minorHAnsi" w:eastAsiaTheme="minorEastAsia" w:hAnsiTheme="minorHAnsi"/>
            <w:noProof/>
            <w:color w:val="auto"/>
            <w:sz w:val="22"/>
          </w:rPr>
          <w:tab/>
        </w:r>
        <w:r w:rsidRPr="00423049">
          <w:rPr>
            <w:rStyle w:val="Hyperlink"/>
            <w:noProof/>
          </w:rPr>
          <w:t>RTL Configuration Parameters</w:t>
        </w:r>
        <w:r>
          <w:rPr>
            <w:noProof/>
            <w:webHidden/>
          </w:rPr>
          <w:tab/>
        </w:r>
        <w:r>
          <w:rPr>
            <w:noProof/>
            <w:webHidden/>
          </w:rPr>
          <w:fldChar w:fldCharType="begin"/>
        </w:r>
        <w:r>
          <w:rPr>
            <w:noProof/>
            <w:webHidden/>
          </w:rPr>
          <w:instrText xml:space="preserve"> PAGEREF _Toc450212410 \h </w:instrText>
        </w:r>
        <w:r>
          <w:rPr>
            <w:noProof/>
            <w:webHidden/>
          </w:rPr>
        </w:r>
      </w:ins>
      <w:r>
        <w:rPr>
          <w:noProof/>
          <w:webHidden/>
        </w:rPr>
        <w:fldChar w:fldCharType="separate"/>
      </w:r>
      <w:ins w:id="103" w:author="Correll, Ken" w:date="2016-05-05T11:50:00Z">
        <w:r>
          <w:rPr>
            <w:noProof/>
            <w:webHidden/>
          </w:rPr>
          <w:t>23</w:t>
        </w:r>
        <w:r>
          <w:rPr>
            <w:noProof/>
            <w:webHidden/>
          </w:rPr>
          <w:fldChar w:fldCharType="end"/>
        </w:r>
        <w:r w:rsidRPr="00423049">
          <w:rPr>
            <w:rStyle w:val="Hyperlink"/>
            <w:noProof/>
          </w:rPr>
          <w:fldChar w:fldCharType="end"/>
        </w:r>
      </w:ins>
    </w:p>
    <w:p w14:paraId="18B9609B" w14:textId="77777777" w:rsidR="00952214" w:rsidRDefault="00952214">
      <w:pPr>
        <w:pStyle w:val="TOC3"/>
        <w:rPr>
          <w:ins w:id="104" w:author="Correll, Ken" w:date="2016-05-05T11:50:00Z"/>
          <w:rFonts w:asciiTheme="minorHAnsi" w:eastAsiaTheme="minorEastAsia" w:hAnsiTheme="minorHAnsi"/>
          <w:noProof/>
          <w:color w:val="auto"/>
          <w:sz w:val="22"/>
        </w:rPr>
      </w:pPr>
      <w:ins w:id="105"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"_Toc450212411"</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3.4.2</w:t>
        </w:r>
        <w:r>
          <w:rPr>
            <w:rFonts w:asciiTheme="minorHAnsi" w:eastAsiaTheme="minorEastAsia" w:hAnsiTheme="minorHAnsi"/>
            <w:noProof/>
            <w:color w:val="auto"/>
            <w:sz w:val="22"/>
          </w:rPr>
          <w:tab/>
        </w:r>
        <w:r w:rsidRPr="00423049">
          <w:rPr>
            <w:rStyle w:val="Hyperlink"/>
            <w:noProof/>
          </w:rPr>
          <w:t>Boundary Scan Parameters</w:t>
        </w:r>
        <w:r>
          <w:rPr>
            <w:noProof/>
            <w:webHidden/>
          </w:rPr>
          <w:tab/>
        </w:r>
        <w:r>
          <w:rPr>
            <w:noProof/>
            <w:webHidden/>
          </w:rPr>
          <w:fldChar w:fldCharType="begin"/>
        </w:r>
        <w:r>
          <w:rPr>
            <w:noProof/>
            <w:webHidden/>
          </w:rPr>
          <w:instrText xml:space="preserve"> PAGEREF _Toc450212411 \h </w:instrText>
        </w:r>
        <w:r>
          <w:rPr>
            <w:noProof/>
            <w:webHidden/>
          </w:rPr>
        </w:r>
      </w:ins>
      <w:r>
        <w:rPr>
          <w:noProof/>
          <w:webHidden/>
        </w:rPr>
        <w:fldChar w:fldCharType="separate"/>
      </w:r>
      <w:ins w:id="106" w:author="Correll, Ken" w:date="2016-05-05T11:50:00Z">
        <w:r>
          <w:rPr>
            <w:noProof/>
            <w:webHidden/>
          </w:rPr>
          <w:t>25</w:t>
        </w:r>
        <w:r>
          <w:rPr>
            <w:noProof/>
            <w:webHidden/>
          </w:rPr>
          <w:fldChar w:fldCharType="end"/>
        </w:r>
        <w:r w:rsidRPr="00423049">
          <w:rPr>
            <w:rStyle w:val="Hyperlink"/>
            <w:noProof/>
          </w:rPr>
          <w:fldChar w:fldCharType="end"/>
        </w:r>
      </w:ins>
    </w:p>
    <w:p w14:paraId="1ABBCA31" w14:textId="77777777" w:rsidR="00952214" w:rsidRDefault="00952214">
      <w:pPr>
        <w:pStyle w:val="TOC3"/>
        <w:rPr>
          <w:ins w:id="107" w:author="Correll, Ken" w:date="2016-05-05T11:50:00Z"/>
          <w:rFonts w:asciiTheme="minorHAnsi" w:eastAsiaTheme="minorEastAsia" w:hAnsiTheme="minorHAnsi"/>
          <w:noProof/>
          <w:color w:val="auto"/>
          <w:sz w:val="22"/>
        </w:rPr>
      </w:pPr>
      <w:ins w:id="108"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"_Toc450212412"</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3.4.3</w:t>
        </w:r>
        <w:r>
          <w:rPr>
            <w:rFonts w:asciiTheme="minorHAnsi" w:eastAsiaTheme="minorEastAsia" w:hAnsiTheme="minorHAnsi"/>
            <w:noProof/>
            <w:color w:val="auto"/>
            <w:sz w:val="22"/>
          </w:rPr>
          <w:tab/>
        </w:r>
        <w:r w:rsidRPr="00423049">
          <w:rPr>
            <w:rStyle w:val="Hyperlink"/>
            <w:noProof/>
          </w:rPr>
          <w:t>Test Data Register Parameters</w:t>
        </w:r>
        <w:r>
          <w:rPr>
            <w:noProof/>
            <w:webHidden/>
          </w:rPr>
          <w:tab/>
        </w:r>
        <w:r>
          <w:rPr>
            <w:noProof/>
            <w:webHidden/>
          </w:rPr>
          <w:fldChar w:fldCharType="begin"/>
        </w:r>
        <w:r>
          <w:rPr>
            <w:noProof/>
            <w:webHidden/>
          </w:rPr>
          <w:instrText xml:space="preserve"> PAGEREF _Toc450212412 \h </w:instrText>
        </w:r>
        <w:r>
          <w:rPr>
            <w:noProof/>
            <w:webHidden/>
          </w:rPr>
        </w:r>
      </w:ins>
      <w:r>
        <w:rPr>
          <w:noProof/>
          <w:webHidden/>
        </w:rPr>
        <w:fldChar w:fldCharType="separate"/>
      </w:r>
      <w:ins w:id="109" w:author="Correll, Ken" w:date="2016-05-05T11:50:00Z">
        <w:r>
          <w:rPr>
            <w:noProof/>
            <w:webHidden/>
          </w:rPr>
          <w:t>25</w:t>
        </w:r>
        <w:r>
          <w:rPr>
            <w:noProof/>
            <w:webHidden/>
          </w:rPr>
          <w:fldChar w:fldCharType="end"/>
        </w:r>
        <w:r w:rsidRPr="00423049">
          <w:rPr>
            <w:rStyle w:val="Hyperlink"/>
            <w:noProof/>
          </w:rPr>
          <w:fldChar w:fldCharType="end"/>
        </w:r>
      </w:ins>
    </w:p>
    <w:p w14:paraId="31486FE6" w14:textId="77777777" w:rsidR="00952214" w:rsidRDefault="00952214">
      <w:pPr>
        <w:pStyle w:val="TOC2"/>
        <w:rPr>
          <w:ins w:id="110" w:author="Correll, Ken" w:date="2016-05-05T11:50:00Z"/>
          <w:rFonts w:asciiTheme="minorHAnsi" w:eastAsiaTheme="minorEastAsia" w:hAnsiTheme="minorHAnsi"/>
          <w:noProof/>
          <w:color w:val="auto"/>
          <w:sz w:val="22"/>
        </w:rPr>
      </w:pPr>
      <w:ins w:id="111"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"_Toc450212413"</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3.5</w:t>
        </w:r>
        <w:r>
          <w:rPr>
            <w:rFonts w:asciiTheme="minorHAnsi" w:eastAsiaTheme="minorEastAsia" w:hAnsiTheme="minorHAnsi"/>
            <w:noProof/>
            <w:color w:val="auto"/>
            <w:sz w:val="22"/>
          </w:rPr>
          <w:tab/>
        </w:r>
        <w:r w:rsidRPr="00423049">
          <w:rPr>
            <w:rStyle w:val="Hyperlink"/>
            <w:noProof/>
          </w:rPr>
          <w:t>Testbench Parameters</w:t>
        </w:r>
        <w:r>
          <w:rPr>
            <w:noProof/>
            <w:webHidden/>
          </w:rPr>
          <w:tab/>
        </w:r>
        <w:r>
          <w:rPr>
            <w:noProof/>
            <w:webHidden/>
          </w:rPr>
          <w:fldChar w:fldCharType="begin"/>
        </w:r>
        <w:r>
          <w:rPr>
            <w:noProof/>
            <w:webHidden/>
          </w:rPr>
          <w:instrText xml:space="preserve"> PAGEREF _Toc450212413 \h </w:instrText>
        </w:r>
        <w:r>
          <w:rPr>
            <w:noProof/>
            <w:webHidden/>
          </w:rPr>
        </w:r>
      </w:ins>
      <w:r>
        <w:rPr>
          <w:noProof/>
          <w:webHidden/>
        </w:rPr>
        <w:fldChar w:fldCharType="separate"/>
      </w:r>
      <w:ins w:id="112" w:author="Correll, Ken" w:date="2016-05-05T11:50:00Z">
        <w:r>
          <w:rPr>
            <w:noProof/>
            <w:webHidden/>
          </w:rPr>
          <w:t>25</w:t>
        </w:r>
        <w:r>
          <w:rPr>
            <w:noProof/>
            <w:webHidden/>
          </w:rPr>
          <w:fldChar w:fldCharType="end"/>
        </w:r>
        <w:r w:rsidRPr="00423049">
          <w:rPr>
            <w:rStyle w:val="Hyperlink"/>
            <w:noProof/>
          </w:rPr>
          <w:fldChar w:fldCharType="end"/>
        </w:r>
      </w:ins>
    </w:p>
    <w:p w14:paraId="42F9A9F0" w14:textId="77777777" w:rsidR="00952214" w:rsidRDefault="00952214">
      <w:pPr>
        <w:pStyle w:val="TOC2"/>
        <w:rPr>
          <w:ins w:id="113" w:author="Correll, Ken" w:date="2016-05-05T11:50:00Z"/>
          <w:rFonts w:asciiTheme="minorHAnsi" w:eastAsiaTheme="minorEastAsia" w:hAnsiTheme="minorHAnsi"/>
          <w:noProof/>
          <w:color w:val="auto"/>
          <w:sz w:val="22"/>
        </w:rPr>
      </w:pPr>
      <w:ins w:id="114"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"_Toc450212414"</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3.6</w:t>
        </w:r>
        <w:r>
          <w:rPr>
            <w:rFonts w:asciiTheme="minorHAnsi" w:eastAsiaTheme="minorEastAsia" w:hAnsiTheme="minorHAnsi"/>
            <w:noProof/>
            <w:color w:val="auto"/>
            <w:sz w:val="22"/>
          </w:rPr>
          <w:tab/>
        </w:r>
        <w:r w:rsidRPr="00423049">
          <w:rPr>
            <w:rStyle w:val="Hyperlink"/>
            <w:noProof/>
          </w:rPr>
          <w:t>IP Straps</w:t>
        </w:r>
        <w:r>
          <w:rPr>
            <w:noProof/>
            <w:webHidden/>
          </w:rPr>
          <w:tab/>
        </w:r>
        <w:r>
          <w:rPr>
            <w:noProof/>
            <w:webHidden/>
          </w:rPr>
          <w:fldChar w:fldCharType="begin"/>
        </w:r>
        <w:r>
          <w:rPr>
            <w:noProof/>
            <w:webHidden/>
          </w:rPr>
          <w:instrText xml:space="preserve"> PAGEREF _Toc450212414 \h </w:instrText>
        </w:r>
        <w:r>
          <w:rPr>
            <w:noProof/>
            <w:webHidden/>
          </w:rPr>
        </w:r>
      </w:ins>
      <w:r>
        <w:rPr>
          <w:noProof/>
          <w:webHidden/>
        </w:rPr>
        <w:fldChar w:fldCharType="separate"/>
      </w:r>
      <w:ins w:id="115" w:author="Correll, Ken" w:date="2016-05-05T11:50:00Z">
        <w:r>
          <w:rPr>
            <w:noProof/>
            <w:webHidden/>
          </w:rPr>
          <w:t>26</w:t>
        </w:r>
        <w:r>
          <w:rPr>
            <w:noProof/>
            <w:webHidden/>
          </w:rPr>
          <w:fldChar w:fldCharType="end"/>
        </w:r>
        <w:r w:rsidRPr="00423049">
          <w:rPr>
            <w:rStyle w:val="Hyperlink"/>
            <w:noProof/>
          </w:rPr>
          <w:fldChar w:fldCharType="end"/>
        </w:r>
      </w:ins>
    </w:p>
    <w:p w14:paraId="7EF93ECA" w14:textId="77777777" w:rsidR="00952214" w:rsidRDefault="00952214">
      <w:pPr>
        <w:pStyle w:val="TOC2"/>
        <w:rPr>
          <w:ins w:id="116" w:author="Correll, Ken" w:date="2016-05-05T11:50:00Z"/>
          <w:rFonts w:asciiTheme="minorHAnsi" w:eastAsiaTheme="minorEastAsia" w:hAnsiTheme="minorHAnsi"/>
          <w:noProof/>
          <w:color w:val="auto"/>
          <w:sz w:val="22"/>
        </w:rPr>
      </w:pPr>
      <w:ins w:id="117"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"_Toc450212415"</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3.7</w:t>
        </w:r>
        <w:r>
          <w:rPr>
            <w:rFonts w:asciiTheme="minorHAnsi" w:eastAsiaTheme="minorEastAsia" w:hAnsiTheme="minorHAnsi"/>
            <w:noProof/>
            <w:color w:val="auto"/>
            <w:sz w:val="22"/>
          </w:rPr>
          <w:tab/>
        </w:r>
        <w:r w:rsidRPr="00423049">
          <w:rPr>
            <w:rStyle w:val="Hyperlink"/>
            <w:noProof/>
          </w:rPr>
          <w:t>Fuses</w:t>
        </w:r>
        <w:r>
          <w:rPr>
            <w:noProof/>
            <w:webHidden/>
          </w:rPr>
          <w:tab/>
        </w:r>
        <w:r>
          <w:rPr>
            <w:noProof/>
            <w:webHidden/>
          </w:rPr>
          <w:fldChar w:fldCharType="begin"/>
        </w:r>
        <w:r>
          <w:rPr>
            <w:noProof/>
            <w:webHidden/>
          </w:rPr>
          <w:instrText xml:space="preserve"> PAGEREF _Toc450212415 \h </w:instrText>
        </w:r>
        <w:r>
          <w:rPr>
            <w:noProof/>
            <w:webHidden/>
          </w:rPr>
        </w:r>
      </w:ins>
      <w:r>
        <w:rPr>
          <w:noProof/>
          <w:webHidden/>
        </w:rPr>
        <w:fldChar w:fldCharType="separate"/>
      </w:r>
      <w:ins w:id="118" w:author="Correll, Ken" w:date="2016-05-05T11:50:00Z">
        <w:r>
          <w:rPr>
            <w:noProof/>
            <w:webHidden/>
          </w:rPr>
          <w:t>26</w:t>
        </w:r>
        <w:r>
          <w:rPr>
            <w:noProof/>
            <w:webHidden/>
          </w:rPr>
          <w:fldChar w:fldCharType="end"/>
        </w:r>
        <w:r w:rsidRPr="00423049">
          <w:rPr>
            <w:rStyle w:val="Hyperlink"/>
            <w:noProof/>
          </w:rPr>
          <w:fldChar w:fldCharType="end"/>
        </w:r>
      </w:ins>
    </w:p>
    <w:p w14:paraId="3AEACD16" w14:textId="77777777" w:rsidR="00952214" w:rsidRDefault="00952214">
      <w:pPr>
        <w:pStyle w:val="TOC2"/>
        <w:rPr>
          <w:ins w:id="119" w:author="Correll, Ken" w:date="2016-05-05T11:50:00Z"/>
          <w:rFonts w:asciiTheme="minorHAnsi" w:eastAsiaTheme="minorEastAsia" w:hAnsiTheme="minorHAnsi"/>
          <w:noProof/>
          <w:color w:val="auto"/>
          <w:sz w:val="22"/>
        </w:rPr>
      </w:pPr>
      <w:ins w:id="120"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"_Toc450212416"</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3.8</w:t>
        </w:r>
        <w:r>
          <w:rPr>
            <w:rFonts w:asciiTheme="minorHAnsi" w:eastAsiaTheme="minorEastAsia" w:hAnsiTheme="minorHAnsi"/>
            <w:noProof/>
            <w:color w:val="auto"/>
            <w:sz w:val="22"/>
          </w:rPr>
          <w:tab/>
        </w:r>
        <w:r w:rsidRPr="00423049">
          <w:rPr>
            <w:rStyle w:val="Hyperlink"/>
            <w:noProof/>
          </w:rPr>
          <w:t>Power Information</w:t>
        </w:r>
        <w:r>
          <w:rPr>
            <w:noProof/>
            <w:webHidden/>
          </w:rPr>
          <w:tab/>
        </w:r>
        <w:r>
          <w:rPr>
            <w:noProof/>
            <w:webHidden/>
          </w:rPr>
          <w:fldChar w:fldCharType="begin"/>
        </w:r>
        <w:r>
          <w:rPr>
            <w:noProof/>
            <w:webHidden/>
          </w:rPr>
          <w:instrText xml:space="preserve"> PAGEREF _Toc450212416 \h </w:instrText>
        </w:r>
        <w:r>
          <w:rPr>
            <w:noProof/>
            <w:webHidden/>
          </w:rPr>
        </w:r>
      </w:ins>
      <w:r>
        <w:rPr>
          <w:noProof/>
          <w:webHidden/>
        </w:rPr>
        <w:fldChar w:fldCharType="separate"/>
      </w:r>
      <w:ins w:id="121" w:author="Correll, Ken" w:date="2016-05-05T11:50:00Z">
        <w:r>
          <w:rPr>
            <w:noProof/>
            <w:webHidden/>
          </w:rPr>
          <w:t>26</w:t>
        </w:r>
        <w:r>
          <w:rPr>
            <w:noProof/>
            <w:webHidden/>
          </w:rPr>
          <w:fldChar w:fldCharType="end"/>
        </w:r>
        <w:r w:rsidRPr="00423049">
          <w:rPr>
            <w:rStyle w:val="Hyperlink"/>
            <w:noProof/>
          </w:rPr>
          <w:fldChar w:fldCharType="end"/>
        </w:r>
      </w:ins>
    </w:p>
    <w:p w14:paraId="5CCA88A7" w14:textId="77777777" w:rsidR="00952214" w:rsidRDefault="00952214">
      <w:pPr>
        <w:pStyle w:val="TOC3"/>
        <w:rPr>
          <w:ins w:id="122" w:author="Correll, Ken" w:date="2016-05-05T11:50:00Z"/>
          <w:rFonts w:asciiTheme="minorHAnsi" w:eastAsiaTheme="minorEastAsia" w:hAnsiTheme="minorHAnsi"/>
          <w:noProof/>
          <w:color w:val="auto"/>
          <w:sz w:val="22"/>
        </w:rPr>
      </w:pPr>
      <w:ins w:id="123"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"_Toc450212417"</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3.8.1</w:t>
        </w:r>
        <w:r>
          <w:rPr>
            <w:rFonts w:asciiTheme="minorHAnsi" w:eastAsiaTheme="minorEastAsia" w:hAnsiTheme="minorHAnsi"/>
            <w:noProof/>
            <w:color w:val="auto"/>
            <w:sz w:val="22"/>
          </w:rPr>
          <w:tab/>
        </w:r>
        <w:r w:rsidRPr="00423049">
          <w:rPr>
            <w:rStyle w:val="Hyperlink"/>
            <w:noProof/>
          </w:rPr>
          <w:t>Power Supply</w:t>
        </w:r>
        <w:r>
          <w:rPr>
            <w:noProof/>
            <w:webHidden/>
          </w:rPr>
          <w:tab/>
        </w:r>
        <w:r>
          <w:rPr>
            <w:noProof/>
            <w:webHidden/>
          </w:rPr>
          <w:fldChar w:fldCharType="begin"/>
        </w:r>
        <w:r>
          <w:rPr>
            <w:noProof/>
            <w:webHidden/>
          </w:rPr>
          <w:instrText xml:space="preserve"> PAGEREF _Toc450212417 \h </w:instrText>
        </w:r>
        <w:r>
          <w:rPr>
            <w:noProof/>
            <w:webHidden/>
          </w:rPr>
        </w:r>
      </w:ins>
      <w:r>
        <w:rPr>
          <w:noProof/>
          <w:webHidden/>
        </w:rPr>
        <w:fldChar w:fldCharType="separate"/>
      </w:r>
      <w:ins w:id="124" w:author="Correll, Ken" w:date="2016-05-05T11:50:00Z">
        <w:r>
          <w:rPr>
            <w:noProof/>
            <w:webHidden/>
          </w:rPr>
          <w:t>26</w:t>
        </w:r>
        <w:r>
          <w:rPr>
            <w:noProof/>
            <w:webHidden/>
          </w:rPr>
          <w:fldChar w:fldCharType="end"/>
        </w:r>
        <w:r w:rsidRPr="00423049">
          <w:rPr>
            <w:rStyle w:val="Hyperlink"/>
            <w:noProof/>
          </w:rPr>
          <w:fldChar w:fldCharType="end"/>
        </w:r>
      </w:ins>
    </w:p>
    <w:p w14:paraId="60E94954" w14:textId="77777777" w:rsidR="00952214" w:rsidRDefault="00952214">
      <w:pPr>
        <w:pStyle w:val="TOC3"/>
        <w:rPr>
          <w:ins w:id="125" w:author="Correll, Ken" w:date="2016-05-05T11:50:00Z"/>
          <w:rFonts w:asciiTheme="minorHAnsi" w:eastAsiaTheme="minorEastAsia" w:hAnsiTheme="minorHAnsi"/>
          <w:noProof/>
          <w:color w:val="auto"/>
          <w:sz w:val="22"/>
        </w:rPr>
      </w:pPr>
      <w:ins w:id="126"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"_Toc450212418"</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3.8.2</w:t>
        </w:r>
        <w:r>
          <w:rPr>
            <w:rFonts w:asciiTheme="minorHAnsi" w:eastAsiaTheme="minorEastAsia" w:hAnsiTheme="minorHAnsi"/>
            <w:noProof/>
            <w:color w:val="auto"/>
            <w:sz w:val="22"/>
          </w:rPr>
          <w:tab/>
        </w:r>
        <w:r w:rsidRPr="00423049">
          <w:rPr>
            <w:rStyle w:val="Hyperlink"/>
            <w:noProof/>
          </w:rPr>
          <w:t>Static Clock Gating</w:t>
        </w:r>
        <w:r>
          <w:rPr>
            <w:noProof/>
            <w:webHidden/>
          </w:rPr>
          <w:tab/>
        </w:r>
        <w:r>
          <w:rPr>
            <w:noProof/>
            <w:webHidden/>
          </w:rPr>
          <w:fldChar w:fldCharType="begin"/>
        </w:r>
        <w:r>
          <w:rPr>
            <w:noProof/>
            <w:webHidden/>
          </w:rPr>
          <w:instrText xml:space="preserve"> PAGEREF _Toc450212418 \h </w:instrText>
        </w:r>
        <w:r>
          <w:rPr>
            <w:noProof/>
            <w:webHidden/>
          </w:rPr>
        </w:r>
      </w:ins>
      <w:r>
        <w:rPr>
          <w:noProof/>
          <w:webHidden/>
        </w:rPr>
        <w:fldChar w:fldCharType="separate"/>
      </w:r>
      <w:ins w:id="127" w:author="Correll, Ken" w:date="2016-05-05T11:50:00Z">
        <w:r>
          <w:rPr>
            <w:noProof/>
            <w:webHidden/>
          </w:rPr>
          <w:t>26</w:t>
        </w:r>
        <w:r>
          <w:rPr>
            <w:noProof/>
            <w:webHidden/>
          </w:rPr>
          <w:fldChar w:fldCharType="end"/>
        </w:r>
        <w:r w:rsidRPr="00423049">
          <w:rPr>
            <w:rStyle w:val="Hyperlink"/>
            <w:noProof/>
          </w:rPr>
          <w:fldChar w:fldCharType="end"/>
        </w:r>
      </w:ins>
    </w:p>
    <w:p w14:paraId="70AF1379" w14:textId="77777777" w:rsidR="00952214" w:rsidRDefault="00952214">
      <w:pPr>
        <w:pStyle w:val="TOC3"/>
        <w:rPr>
          <w:ins w:id="128" w:author="Correll, Ken" w:date="2016-05-05T11:50:00Z"/>
          <w:rFonts w:asciiTheme="minorHAnsi" w:eastAsiaTheme="minorEastAsia" w:hAnsiTheme="minorHAnsi"/>
          <w:noProof/>
          <w:color w:val="auto"/>
          <w:sz w:val="22"/>
        </w:rPr>
      </w:pPr>
      <w:ins w:id="129"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"_Toc450212419"</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3.8.3</w:t>
        </w:r>
        <w:r>
          <w:rPr>
            <w:rFonts w:asciiTheme="minorHAnsi" w:eastAsiaTheme="minorEastAsia" w:hAnsiTheme="minorHAnsi"/>
            <w:noProof/>
            <w:color w:val="auto"/>
            <w:sz w:val="22"/>
          </w:rPr>
          <w:tab/>
        </w:r>
        <w:r w:rsidRPr="00423049">
          <w:rPr>
            <w:rStyle w:val="Hyperlink"/>
            <w:noProof/>
          </w:rPr>
          <w:t>Power Gating</w:t>
        </w:r>
        <w:r>
          <w:rPr>
            <w:noProof/>
            <w:webHidden/>
          </w:rPr>
          <w:tab/>
        </w:r>
        <w:r>
          <w:rPr>
            <w:noProof/>
            <w:webHidden/>
          </w:rPr>
          <w:fldChar w:fldCharType="begin"/>
        </w:r>
        <w:r>
          <w:rPr>
            <w:noProof/>
            <w:webHidden/>
          </w:rPr>
          <w:instrText xml:space="preserve"> PAGEREF _Toc450212419 \h </w:instrText>
        </w:r>
        <w:r>
          <w:rPr>
            <w:noProof/>
            <w:webHidden/>
          </w:rPr>
        </w:r>
      </w:ins>
      <w:r>
        <w:rPr>
          <w:noProof/>
          <w:webHidden/>
        </w:rPr>
        <w:fldChar w:fldCharType="separate"/>
      </w:r>
      <w:ins w:id="130" w:author="Correll, Ken" w:date="2016-05-05T11:50:00Z">
        <w:r>
          <w:rPr>
            <w:noProof/>
            <w:webHidden/>
          </w:rPr>
          <w:t>26</w:t>
        </w:r>
        <w:r>
          <w:rPr>
            <w:noProof/>
            <w:webHidden/>
          </w:rPr>
          <w:fldChar w:fldCharType="end"/>
        </w:r>
        <w:r w:rsidRPr="00423049">
          <w:rPr>
            <w:rStyle w:val="Hyperlink"/>
            <w:noProof/>
          </w:rPr>
          <w:fldChar w:fldCharType="end"/>
        </w:r>
      </w:ins>
    </w:p>
    <w:p w14:paraId="078B01BF" w14:textId="77777777" w:rsidR="00952214" w:rsidRDefault="00952214">
      <w:pPr>
        <w:pStyle w:val="TOC3"/>
        <w:rPr>
          <w:ins w:id="131" w:author="Correll, Ken" w:date="2016-05-05T11:50:00Z"/>
          <w:rFonts w:asciiTheme="minorHAnsi" w:eastAsiaTheme="minorEastAsia" w:hAnsiTheme="minorHAnsi"/>
          <w:noProof/>
          <w:color w:val="auto"/>
          <w:sz w:val="22"/>
        </w:rPr>
      </w:pPr>
      <w:ins w:id="132"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"_Toc450212420"</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3.8.4</w:t>
        </w:r>
        <w:r>
          <w:rPr>
            <w:rFonts w:asciiTheme="minorHAnsi" w:eastAsiaTheme="minorEastAsia" w:hAnsiTheme="minorHAnsi"/>
            <w:noProof/>
            <w:color w:val="auto"/>
            <w:sz w:val="22"/>
          </w:rPr>
          <w:tab/>
        </w:r>
        <w:r w:rsidRPr="00423049">
          <w:rPr>
            <w:rStyle w:val="Hyperlink"/>
            <w:noProof/>
          </w:rPr>
          <w:t>Bumps and Their Power Domains</w:t>
        </w:r>
        <w:r>
          <w:rPr>
            <w:noProof/>
            <w:webHidden/>
          </w:rPr>
          <w:tab/>
        </w:r>
        <w:r>
          <w:rPr>
            <w:noProof/>
            <w:webHidden/>
          </w:rPr>
          <w:fldChar w:fldCharType="begin"/>
        </w:r>
        <w:r>
          <w:rPr>
            <w:noProof/>
            <w:webHidden/>
          </w:rPr>
          <w:instrText xml:space="preserve"> PAGEREF _Toc450212420 \h </w:instrText>
        </w:r>
        <w:r>
          <w:rPr>
            <w:noProof/>
            <w:webHidden/>
          </w:rPr>
        </w:r>
      </w:ins>
      <w:r>
        <w:rPr>
          <w:noProof/>
          <w:webHidden/>
        </w:rPr>
        <w:fldChar w:fldCharType="separate"/>
      </w:r>
      <w:ins w:id="133" w:author="Correll, Ken" w:date="2016-05-05T11:50:00Z">
        <w:r>
          <w:rPr>
            <w:noProof/>
            <w:webHidden/>
          </w:rPr>
          <w:t>26</w:t>
        </w:r>
        <w:r>
          <w:rPr>
            <w:noProof/>
            <w:webHidden/>
          </w:rPr>
          <w:fldChar w:fldCharType="end"/>
        </w:r>
        <w:r w:rsidRPr="00423049">
          <w:rPr>
            <w:rStyle w:val="Hyperlink"/>
            <w:noProof/>
          </w:rPr>
          <w:fldChar w:fldCharType="end"/>
        </w:r>
      </w:ins>
    </w:p>
    <w:p w14:paraId="7ACEA85E" w14:textId="77777777" w:rsidR="00952214" w:rsidRDefault="00952214">
      <w:pPr>
        <w:pStyle w:val="TOC2"/>
        <w:rPr>
          <w:ins w:id="134" w:author="Correll, Ken" w:date="2016-05-05T11:50:00Z"/>
          <w:rFonts w:asciiTheme="minorHAnsi" w:eastAsiaTheme="minorEastAsia" w:hAnsiTheme="minorHAnsi"/>
          <w:noProof/>
          <w:color w:val="auto"/>
          <w:sz w:val="22"/>
        </w:rPr>
      </w:pPr>
      <w:ins w:id="135"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"_Toc450212421"</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3.9</w:t>
        </w:r>
        <w:r>
          <w:rPr>
            <w:rFonts w:asciiTheme="minorHAnsi" w:eastAsiaTheme="minorEastAsia" w:hAnsiTheme="minorHAnsi"/>
            <w:noProof/>
            <w:color w:val="auto"/>
            <w:sz w:val="22"/>
          </w:rPr>
          <w:tab/>
        </w:r>
        <w:r w:rsidRPr="00423049">
          <w:rPr>
            <w:rStyle w:val="Hyperlink"/>
            <w:noProof/>
          </w:rPr>
          <w:t>Power-up Requirements</w:t>
        </w:r>
        <w:r>
          <w:rPr>
            <w:noProof/>
            <w:webHidden/>
          </w:rPr>
          <w:tab/>
        </w:r>
        <w:r>
          <w:rPr>
            <w:noProof/>
            <w:webHidden/>
          </w:rPr>
          <w:fldChar w:fldCharType="begin"/>
        </w:r>
        <w:r>
          <w:rPr>
            <w:noProof/>
            <w:webHidden/>
          </w:rPr>
          <w:instrText xml:space="preserve"> PAGEREF _Toc450212421 \h </w:instrText>
        </w:r>
        <w:r>
          <w:rPr>
            <w:noProof/>
            <w:webHidden/>
          </w:rPr>
        </w:r>
      </w:ins>
      <w:r>
        <w:rPr>
          <w:noProof/>
          <w:webHidden/>
        </w:rPr>
        <w:fldChar w:fldCharType="separate"/>
      </w:r>
      <w:ins w:id="136" w:author="Correll, Ken" w:date="2016-05-05T11:50:00Z">
        <w:r>
          <w:rPr>
            <w:noProof/>
            <w:webHidden/>
          </w:rPr>
          <w:t>26</w:t>
        </w:r>
        <w:r>
          <w:rPr>
            <w:noProof/>
            <w:webHidden/>
          </w:rPr>
          <w:fldChar w:fldCharType="end"/>
        </w:r>
        <w:r w:rsidRPr="00423049">
          <w:rPr>
            <w:rStyle w:val="Hyperlink"/>
            <w:noProof/>
          </w:rPr>
          <w:fldChar w:fldCharType="end"/>
        </w:r>
      </w:ins>
    </w:p>
    <w:p w14:paraId="651E0FE3" w14:textId="77777777" w:rsidR="00952214" w:rsidRDefault="00952214">
      <w:pPr>
        <w:pStyle w:val="TOC2"/>
        <w:rPr>
          <w:ins w:id="137" w:author="Correll, Ken" w:date="2016-05-05T11:50:00Z"/>
          <w:rFonts w:asciiTheme="minorHAnsi" w:eastAsiaTheme="minorEastAsia" w:hAnsiTheme="minorHAnsi"/>
          <w:noProof/>
          <w:color w:val="auto"/>
          <w:sz w:val="22"/>
        </w:rPr>
      </w:pPr>
      <w:ins w:id="138"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"_Toc450212422"</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3.10</w:t>
        </w:r>
        <w:r>
          <w:rPr>
            <w:rFonts w:asciiTheme="minorHAnsi" w:eastAsiaTheme="minorEastAsia" w:hAnsiTheme="minorHAnsi"/>
            <w:noProof/>
            <w:color w:val="auto"/>
            <w:sz w:val="22"/>
          </w:rPr>
          <w:tab/>
        </w:r>
        <w:r w:rsidRPr="00423049">
          <w:rPr>
            <w:rStyle w:val="Hyperlink"/>
            <w:noProof/>
          </w:rPr>
          <w:t>Macros used by IP</w:t>
        </w:r>
        <w:r>
          <w:rPr>
            <w:noProof/>
            <w:webHidden/>
          </w:rPr>
          <w:tab/>
        </w:r>
        <w:r>
          <w:rPr>
            <w:noProof/>
            <w:webHidden/>
          </w:rPr>
          <w:fldChar w:fldCharType="begin"/>
        </w:r>
        <w:r>
          <w:rPr>
            <w:noProof/>
            <w:webHidden/>
          </w:rPr>
          <w:instrText xml:space="preserve"> PAGEREF _Toc450212422 \h </w:instrText>
        </w:r>
        <w:r>
          <w:rPr>
            <w:noProof/>
            <w:webHidden/>
          </w:rPr>
        </w:r>
      </w:ins>
      <w:r>
        <w:rPr>
          <w:noProof/>
          <w:webHidden/>
        </w:rPr>
        <w:fldChar w:fldCharType="separate"/>
      </w:r>
      <w:ins w:id="139" w:author="Correll, Ken" w:date="2016-05-05T11:50:00Z">
        <w:r>
          <w:rPr>
            <w:noProof/>
            <w:webHidden/>
          </w:rPr>
          <w:t>26</w:t>
        </w:r>
        <w:r>
          <w:rPr>
            <w:noProof/>
            <w:webHidden/>
          </w:rPr>
          <w:fldChar w:fldCharType="end"/>
        </w:r>
        <w:r w:rsidRPr="00423049">
          <w:rPr>
            <w:rStyle w:val="Hyperlink"/>
            <w:noProof/>
          </w:rPr>
          <w:fldChar w:fldCharType="end"/>
        </w:r>
      </w:ins>
    </w:p>
    <w:p w14:paraId="4D546D7A" w14:textId="77777777" w:rsidR="00952214" w:rsidRDefault="00952214">
      <w:pPr>
        <w:pStyle w:val="TOC2"/>
        <w:rPr>
          <w:ins w:id="140" w:author="Correll, Ken" w:date="2016-05-05T11:50:00Z"/>
          <w:rFonts w:asciiTheme="minorHAnsi" w:eastAsiaTheme="minorEastAsia" w:hAnsiTheme="minorHAnsi"/>
          <w:noProof/>
          <w:color w:val="auto"/>
          <w:sz w:val="22"/>
        </w:rPr>
      </w:pPr>
      <w:ins w:id="141"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"_Toc450212423"</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3.11</w:t>
        </w:r>
        <w:r>
          <w:rPr>
            <w:rFonts w:asciiTheme="minorHAnsi" w:eastAsiaTheme="minorEastAsia" w:hAnsiTheme="minorHAnsi"/>
            <w:noProof/>
            <w:color w:val="auto"/>
            <w:sz w:val="22"/>
          </w:rPr>
          <w:tab/>
        </w:r>
        <w:r w:rsidRPr="00423049">
          <w:rPr>
            <w:rStyle w:val="Hyperlink"/>
            <w:noProof/>
          </w:rPr>
          <w:t>Other Design Considerations</w:t>
        </w:r>
        <w:r>
          <w:rPr>
            <w:noProof/>
            <w:webHidden/>
          </w:rPr>
          <w:tab/>
        </w:r>
        <w:r>
          <w:rPr>
            <w:noProof/>
            <w:webHidden/>
          </w:rPr>
          <w:fldChar w:fldCharType="begin"/>
        </w:r>
        <w:r>
          <w:rPr>
            <w:noProof/>
            <w:webHidden/>
          </w:rPr>
          <w:instrText xml:space="preserve"> PAGEREF _Toc450212423 \h </w:instrText>
        </w:r>
        <w:r>
          <w:rPr>
            <w:noProof/>
            <w:webHidden/>
          </w:rPr>
        </w:r>
      </w:ins>
      <w:r>
        <w:rPr>
          <w:noProof/>
          <w:webHidden/>
        </w:rPr>
        <w:fldChar w:fldCharType="separate"/>
      </w:r>
      <w:ins w:id="142" w:author="Correll, Ken" w:date="2016-05-05T11:50:00Z">
        <w:r>
          <w:rPr>
            <w:noProof/>
            <w:webHidden/>
          </w:rPr>
          <w:t>27</w:t>
        </w:r>
        <w:r>
          <w:rPr>
            <w:noProof/>
            <w:webHidden/>
          </w:rPr>
          <w:fldChar w:fldCharType="end"/>
        </w:r>
        <w:r w:rsidRPr="00423049">
          <w:rPr>
            <w:rStyle w:val="Hyperlink"/>
            <w:noProof/>
          </w:rPr>
          <w:fldChar w:fldCharType="end"/>
        </w:r>
      </w:ins>
    </w:p>
    <w:p w14:paraId="3AF8BE62" w14:textId="77777777" w:rsidR="00952214" w:rsidRDefault="00952214">
      <w:pPr>
        <w:pStyle w:val="TOC2"/>
        <w:rPr>
          <w:ins w:id="143" w:author="Correll, Ken" w:date="2016-05-05T11:50:00Z"/>
          <w:rFonts w:asciiTheme="minorHAnsi" w:eastAsiaTheme="minorEastAsia" w:hAnsiTheme="minorHAnsi"/>
          <w:noProof/>
          <w:color w:val="auto"/>
          <w:sz w:val="22"/>
        </w:rPr>
      </w:pPr>
      <w:ins w:id="144"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"_Toc450212424"</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3.12</w:t>
        </w:r>
        <w:r>
          <w:rPr>
            <w:rFonts w:asciiTheme="minorHAnsi" w:eastAsiaTheme="minorEastAsia" w:hAnsiTheme="minorHAnsi"/>
            <w:noProof/>
            <w:color w:val="auto"/>
            <w:sz w:val="22"/>
          </w:rPr>
          <w:tab/>
        </w:r>
        <w:r w:rsidRPr="00423049">
          <w:rPr>
            <w:rStyle w:val="Hyperlink"/>
            <w:noProof/>
          </w:rPr>
          <w:t>DFx Considerations</w:t>
        </w:r>
        <w:r>
          <w:rPr>
            <w:noProof/>
            <w:webHidden/>
          </w:rPr>
          <w:tab/>
        </w:r>
        <w:r>
          <w:rPr>
            <w:noProof/>
            <w:webHidden/>
          </w:rPr>
          <w:fldChar w:fldCharType="begin"/>
        </w:r>
        <w:r>
          <w:rPr>
            <w:noProof/>
            <w:webHidden/>
          </w:rPr>
          <w:instrText xml:space="preserve"> PAGEREF _Toc450212424 \h </w:instrText>
        </w:r>
        <w:r>
          <w:rPr>
            <w:noProof/>
            <w:webHidden/>
          </w:rPr>
        </w:r>
      </w:ins>
      <w:r>
        <w:rPr>
          <w:noProof/>
          <w:webHidden/>
        </w:rPr>
        <w:fldChar w:fldCharType="separate"/>
      </w:r>
      <w:ins w:id="145" w:author="Correll, Ken" w:date="2016-05-05T11:50:00Z">
        <w:r>
          <w:rPr>
            <w:noProof/>
            <w:webHidden/>
          </w:rPr>
          <w:t>27</w:t>
        </w:r>
        <w:r>
          <w:rPr>
            <w:noProof/>
            <w:webHidden/>
          </w:rPr>
          <w:fldChar w:fldCharType="end"/>
        </w:r>
        <w:r w:rsidRPr="00423049">
          <w:rPr>
            <w:rStyle w:val="Hyperlink"/>
            <w:noProof/>
          </w:rPr>
          <w:fldChar w:fldCharType="end"/>
        </w:r>
      </w:ins>
    </w:p>
    <w:p w14:paraId="73AC8001" w14:textId="77777777" w:rsidR="00952214" w:rsidRDefault="00952214">
      <w:pPr>
        <w:pStyle w:val="TOC3"/>
        <w:rPr>
          <w:ins w:id="146" w:author="Correll, Ken" w:date="2016-05-05T11:50:00Z"/>
          <w:rFonts w:asciiTheme="minorHAnsi" w:eastAsiaTheme="minorEastAsia" w:hAnsiTheme="minorHAnsi"/>
          <w:noProof/>
          <w:color w:val="auto"/>
          <w:sz w:val="22"/>
        </w:rPr>
      </w:pPr>
      <w:ins w:id="147"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"_Toc450212425"</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3.12.1</w:t>
        </w:r>
        <w:r>
          <w:rPr>
            <w:rFonts w:asciiTheme="minorHAnsi" w:eastAsiaTheme="minorEastAsia" w:hAnsiTheme="minorHAnsi"/>
            <w:noProof/>
            <w:color w:val="auto"/>
            <w:sz w:val="22"/>
          </w:rPr>
          <w:tab/>
        </w:r>
        <w:r w:rsidRPr="00423049">
          <w:rPr>
            <w:rStyle w:val="Hyperlink"/>
            <w:noProof/>
          </w:rPr>
          <w:t>DFx Top-Level Signals</w:t>
        </w:r>
        <w:r>
          <w:rPr>
            <w:noProof/>
            <w:webHidden/>
          </w:rPr>
          <w:tab/>
        </w:r>
        <w:r>
          <w:rPr>
            <w:noProof/>
            <w:webHidden/>
          </w:rPr>
          <w:fldChar w:fldCharType="begin"/>
        </w:r>
        <w:r>
          <w:rPr>
            <w:noProof/>
            <w:webHidden/>
          </w:rPr>
          <w:instrText xml:space="preserve"> PAGEREF _Toc450212425 \h </w:instrText>
        </w:r>
        <w:r>
          <w:rPr>
            <w:noProof/>
            <w:webHidden/>
          </w:rPr>
        </w:r>
      </w:ins>
      <w:r>
        <w:rPr>
          <w:noProof/>
          <w:webHidden/>
        </w:rPr>
        <w:fldChar w:fldCharType="separate"/>
      </w:r>
      <w:ins w:id="148" w:author="Correll, Ken" w:date="2016-05-05T11:50:00Z">
        <w:r>
          <w:rPr>
            <w:noProof/>
            <w:webHidden/>
          </w:rPr>
          <w:t>27</w:t>
        </w:r>
        <w:r>
          <w:rPr>
            <w:noProof/>
            <w:webHidden/>
          </w:rPr>
          <w:fldChar w:fldCharType="end"/>
        </w:r>
        <w:r w:rsidRPr="00423049">
          <w:rPr>
            <w:rStyle w:val="Hyperlink"/>
            <w:noProof/>
          </w:rPr>
          <w:fldChar w:fldCharType="end"/>
        </w:r>
      </w:ins>
    </w:p>
    <w:p w14:paraId="3BB78E5D" w14:textId="77777777" w:rsidR="00952214" w:rsidRDefault="00952214">
      <w:pPr>
        <w:pStyle w:val="TOC3"/>
        <w:rPr>
          <w:ins w:id="149" w:author="Correll, Ken" w:date="2016-05-05T11:50:00Z"/>
          <w:rFonts w:asciiTheme="minorHAnsi" w:eastAsiaTheme="minorEastAsia" w:hAnsiTheme="minorHAnsi"/>
          <w:noProof/>
          <w:color w:val="auto"/>
          <w:sz w:val="22"/>
        </w:rPr>
      </w:pPr>
      <w:ins w:id="150"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"_Toc450212426"</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3.12.2</w:t>
        </w:r>
        <w:r>
          <w:rPr>
            <w:rFonts w:asciiTheme="minorHAnsi" w:eastAsiaTheme="minorEastAsia" w:hAnsiTheme="minorHAnsi"/>
            <w:noProof/>
            <w:color w:val="auto"/>
            <w:sz w:val="22"/>
          </w:rPr>
          <w:tab/>
        </w:r>
        <w:r w:rsidRPr="00423049">
          <w:rPr>
            <w:rStyle w:val="Hyperlink"/>
            <w:noProof/>
          </w:rPr>
          <w:t>DFx Clock Definition</w:t>
        </w:r>
        <w:r>
          <w:rPr>
            <w:noProof/>
            <w:webHidden/>
          </w:rPr>
          <w:tab/>
        </w:r>
        <w:r>
          <w:rPr>
            <w:noProof/>
            <w:webHidden/>
          </w:rPr>
          <w:fldChar w:fldCharType="begin"/>
        </w:r>
        <w:r>
          <w:rPr>
            <w:noProof/>
            <w:webHidden/>
          </w:rPr>
          <w:instrText xml:space="preserve"> PAGEREF _Toc450212426 \h </w:instrText>
        </w:r>
        <w:r>
          <w:rPr>
            <w:noProof/>
            <w:webHidden/>
          </w:rPr>
        </w:r>
      </w:ins>
      <w:r>
        <w:rPr>
          <w:noProof/>
          <w:webHidden/>
        </w:rPr>
        <w:fldChar w:fldCharType="separate"/>
      </w:r>
      <w:ins w:id="151" w:author="Correll, Ken" w:date="2016-05-05T11:50:00Z">
        <w:r>
          <w:rPr>
            <w:noProof/>
            <w:webHidden/>
          </w:rPr>
          <w:t>27</w:t>
        </w:r>
        <w:r>
          <w:rPr>
            <w:noProof/>
            <w:webHidden/>
          </w:rPr>
          <w:fldChar w:fldCharType="end"/>
        </w:r>
        <w:r w:rsidRPr="00423049">
          <w:rPr>
            <w:rStyle w:val="Hyperlink"/>
            <w:noProof/>
          </w:rPr>
          <w:fldChar w:fldCharType="end"/>
        </w:r>
      </w:ins>
    </w:p>
    <w:p w14:paraId="0BDD6420" w14:textId="77777777" w:rsidR="00952214" w:rsidRDefault="00952214">
      <w:pPr>
        <w:pStyle w:val="TOC3"/>
        <w:rPr>
          <w:ins w:id="152" w:author="Correll, Ken" w:date="2016-05-05T11:50:00Z"/>
          <w:rFonts w:asciiTheme="minorHAnsi" w:eastAsiaTheme="minorEastAsia" w:hAnsiTheme="minorHAnsi"/>
          <w:noProof/>
          <w:color w:val="auto"/>
          <w:sz w:val="22"/>
        </w:rPr>
      </w:pPr>
      <w:ins w:id="153"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"_Toc450212427"</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3.12.3</w:t>
        </w:r>
        <w:r>
          <w:rPr>
            <w:rFonts w:asciiTheme="minorHAnsi" w:eastAsiaTheme="minorEastAsia" w:hAnsiTheme="minorHAnsi"/>
            <w:noProof/>
            <w:color w:val="auto"/>
            <w:sz w:val="22"/>
          </w:rPr>
          <w:tab/>
        </w:r>
        <w:r w:rsidRPr="00423049">
          <w:rPr>
            <w:rStyle w:val="Hyperlink"/>
            <w:noProof/>
          </w:rPr>
          <w:t>Clock Crossings</w:t>
        </w:r>
        <w:r>
          <w:rPr>
            <w:noProof/>
            <w:webHidden/>
          </w:rPr>
          <w:tab/>
        </w:r>
        <w:r>
          <w:rPr>
            <w:noProof/>
            <w:webHidden/>
          </w:rPr>
          <w:fldChar w:fldCharType="begin"/>
        </w:r>
        <w:r>
          <w:rPr>
            <w:noProof/>
            <w:webHidden/>
          </w:rPr>
          <w:instrText xml:space="preserve"> PAGEREF _Toc450212427 \h </w:instrText>
        </w:r>
        <w:r>
          <w:rPr>
            <w:noProof/>
            <w:webHidden/>
          </w:rPr>
        </w:r>
      </w:ins>
      <w:r>
        <w:rPr>
          <w:noProof/>
          <w:webHidden/>
        </w:rPr>
        <w:fldChar w:fldCharType="separate"/>
      </w:r>
      <w:ins w:id="154" w:author="Correll, Ken" w:date="2016-05-05T11:50:00Z">
        <w:r>
          <w:rPr>
            <w:noProof/>
            <w:webHidden/>
          </w:rPr>
          <w:t>27</w:t>
        </w:r>
        <w:r>
          <w:rPr>
            <w:noProof/>
            <w:webHidden/>
          </w:rPr>
          <w:fldChar w:fldCharType="end"/>
        </w:r>
        <w:r w:rsidRPr="00423049">
          <w:rPr>
            <w:rStyle w:val="Hyperlink"/>
            <w:noProof/>
          </w:rPr>
          <w:fldChar w:fldCharType="end"/>
        </w:r>
      </w:ins>
    </w:p>
    <w:p w14:paraId="4756C70A" w14:textId="77777777" w:rsidR="00952214" w:rsidRDefault="00952214">
      <w:pPr>
        <w:pStyle w:val="TOC3"/>
        <w:rPr>
          <w:ins w:id="155" w:author="Correll, Ken" w:date="2016-05-05T11:50:00Z"/>
          <w:rFonts w:asciiTheme="minorHAnsi" w:eastAsiaTheme="minorEastAsia" w:hAnsiTheme="minorHAnsi"/>
          <w:noProof/>
          <w:color w:val="auto"/>
          <w:sz w:val="22"/>
        </w:rPr>
      </w:pPr>
      <w:ins w:id="156"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"_Toc450212428"</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3.12.4</w:t>
        </w:r>
        <w:r>
          <w:rPr>
            <w:rFonts w:asciiTheme="minorHAnsi" w:eastAsiaTheme="minorEastAsia" w:hAnsiTheme="minorHAnsi"/>
            <w:noProof/>
            <w:color w:val="auto"/>
            <w:sz w:val="22"/>
          </w:rPr>
          <w:tab/>
        </w:r>
        <w:r w:rsidRPr="00423049">
          <w:rPr>
            <w:rStyle w:val="Hyperlink"/>
            <w:noProof/>
          </w:rPr>
          <w:t>N/ADebug Registers</w:t>
        </w:r>
        <w:r>
          <w:rPr>
            <w:noProof/>
            <w:webHidden/>
          </w:rPr>
          <w:tab/>
        </w:r>
        <w:r>
          <w:rPr>
            <w:noProof/>
            <w:webHidden/>
          </w:rPr>
          <w:fldChar w:fldCharType="begin"/>
        </w:r>
        <w:r>
          <w:rPr>
            <w:noProof/>
            <w:webHidden/>
          </w:rPr>
          <w:instrText xml:space="preserve"> PAGEREF _Toc450212428 \h </w:instrText>
        </w:r>
        <w:r>
          <w:rPr>
            <w:noProof/>
            <w:webHidden/>
          </w:rPr>
        </w:r>
      </w:ins>
      <w:r>
        <w:rPr>
          <w:noProof/>
          <w:webHidden/>
        </w:rPr>
        <w:fldChar w:fldCharType="separate"/>
      </w:r>
      <w:ins w:id="157" w:author="Correll, Ken" w:date="2016-05-05T11:50:00Z">
        <w:r>
          <w:rPr>
            <w:noProof/>
            <w:webHidden/>
          </w:rPr>
          <w:t>27</w:t>
        </w:r>
        <w:r>
          <w:rPr>
            <w:noProof/>
            <w:webHidden/>
          </w:rPr>
          <w:fldChar w:fldCharType="end"/>
        </w:r>
        <w:r w:rsidRPr="00423049">
          <w:rPr>
            <w:rStyle w:val="Hyperlink"/>
            <w:noProof/>
          </w:rPr>
          <w:fldChar w:fldCharType="end"/>
        </w:r>
      </w:ins>
    </w:p>
    <w:p w14:paraId="671E92F0" w14:textId="77777777" w:rsidR="00952214" w:rsidRDefault="00952214">
      <w:pPr>
        <w:pStyle w:val="TOC3"/>
        <w:rPr>
          <w:ins w:id="158" w:author="Correll, Ken" w:date="2016-05-05T11:50:00Z"/>
          <w:rFonts w:asciiTheme="minorHAnsi" w:eastAsiaTheme="minorEastAsia" w:hAnsiTheme="minorHAnsi"/>
          <w:noProof/>
          <w:color w:val="auto"/>
          <w:sz w:val="22"/>
        </w:rPr>
      </w:pPr>
      <w:ins w:id="159"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"_Toc450212429"</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3.12.5</w:t>
        </w:r>
        <w:r>
          <w:rPr>
            <w:rFonts w:asciiTheme="minorHAnsi" w:eastAsiaTheme="minorEastAsia" w:hAnsiTheme="minorHAnsi"/>
            <w:noProof/>
            <w:color w:val="auto"/>
            <w:sz w:val="22"/>
          </w:rPr>
          <w:tab/>
        </w:r>
        <w:r w:rsidRPr="00423049">
          <w:rPr>
            <w:rStyle w:val="Hyperlink"/>
            <w:noProof/>
          </w:rPr>
          <w:t>Scan – Clock Gating in RTL</w:t>
        </w:r>
        <w:r>
          <w:rPr>
            <w:noProof/>
            <w:webHidden/>
          </w:rPr>
          <w:tab/>
        </w:r>
        <w:r>
          <w:rPr>
            <w:noProof/>
            <w:webHidden/>
          </w:rPr>
          <w:fldChar w:fldCharType="begin"/>
        </w:r>
        <w:r>
          <w:rPr>
            <w:noProof/>
            <w:webHidden/>
          </w:rPr>
          <w:instrText xml:space="preserve"> PAGEREF _Toc450212429 \h </w:instrText>
        </w:r>
        <w:r>
          <w:rPr>
            <w:noProof/>
            <w:webHidden/>
          </w:rPr>
        </w:r>
      </w:ins>
      <w:r>
        <w:rPr>
          <w:noProof/>
          <w:webHidden/>
        </w:rPr>
        <w:fldChar w:fldCharType="separate"/>
      </w:r>
      <w:ins w:id="160" w:author="Correll, Ken" w:date="2016-05-05T11:50:00Z">
        <w:r>
          <w:rPr>
            <w:noProof/>
            <w:webHidden/>
          </w:rPr>
          <w:t>27</w:t>
        </w:r>
        <w:r>
          <w:rPr>
            <w:noProof/>
            <w:webHidden/>
          </w:rPr>
          <w:fldChar w:fldCharType="end"/>
        </w:r>
        <w:r w:rsidRPr="00423049">
          <w:rPr>
            <w:rStyle w:val="Hyperlink"/>
            <w:noProof/>
          </w:rPr>
          <w:fldChar w:fldCharType="end"/>
        </w:r>
      </w:ins>
    </w:p>
    <w:p w14:paraId="1AF7E5E5" w14:textId="77777777" w:rsidR="00952214" w:rsidRDefault="00952214">
      <w:pPr>
        <w:pStyle w:val="TOC3"/>
        <w:rPr>
          <w:ins w:id="161" w:author="Correll, Ken" w:date="2016-05-05T11:50:00Z"/>
          <w:rFonts w:asciiTheme="minorHAnsi" w:eastAsiaTheme="minorEastAsia" w:hAnsiTheme="minorHAnsi"/>
          <w:noProof/>
          <w:color w:val="auto"/>
          <w:sz w:val="22"/>
        </w:rPr>
      </w:pPr>
      <w:ins w:id="162"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"_Toc450212430"</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3.12.6</w:t>
        </w:r>
        <w:r>
          <w:rPr>
            <w:rFonts w:asciiTheme="minorHAnsi" w:eastAsiaTheme="minorEastAsia" w:hAnsiTheme="minorHAnsi"/>
            <w:noProof/>
            <w:color w:val="auto"/>
            <w:sz w:val="22"/>
          </w:rPr>
          <w:tab/>
        </w:r>
        <w:r w:rsidRPr="00423049">
          <w:rPr>
            <w:rStyle w:val="Hyperlink"/>
            <w:noProof/>
          </w:rPr>
          <w:t>Scan – Reset Override</w:t>
        </w:r>
        <w:r>
          <w:rPr>
            <w:noProof/>
            <w:webHidden/>
          </w:rPr>
          <w:tab/>
        </w:r>
        <w:r>
          <w:rPr>
            <w:noProof/>
            <w:webHidden/>
          </w:rPr>
          <w:fldChar w:fldCharType="begin"/>
        </w:r>
        <w:r>
          <w:rPr>
            <w:noProof/>
            <w:webHidden/>
          </w:rPr>
          <w:instrText xml:space="preserve"> PAGEREF _Toc450212430 \h </w:instrText>
        </w:r>
        <w:r>
          <w:rPr>
            <w:noProof/>
            <w:webHidden/>
          </w:rPr>
        </w:r>
      </w:ins>
      <w:r>
        <w:rPr>
          <w:noProof/>
          <w:webHidden/>
        </w:rPr>
        <w:fldChar w:fldCharType="separate"/>
      </w:r>
      <w:ins w:id="163" w:author="Correll, Ken" w:date="2016-05-05T11:50:00Z">
        <w:r>
          <w:rPr>
            <w:noProof/>
            <w:webHidden/>
          </w:rPr>
          <w:t>27</w:t>
        </w:r>
        <w:r>
          <w:rPr>
            <w:noProof/>
            <w:webHidden/>
          </w:rPr>
          <w:fldChar w:fldCharType="end"/>
        </w:r>
        <w:r w:rsidRPr="00423049">
          <w:rPr>
            <w:rStyle w:val="Hyperlink"/>
            <w:noProof/>
          </w:rPr>
          <w:fldChar w:fldCharType="end"/>
        </w:r>
      </w:ins>
    </w:p>
    <w:p w14:paraId="333B3A77" w14:textId="77777777" w:rsidR="00952214" w:rsidRDefault="00952214">
      <w:pPr>
        <w:pStyle w:val="TOC3"/>
        <w:rPr>
          <w:ins w:id="164" w:author="Correll, Ken" w:date="2016-05-05T11:50:00Z"/>
          <w:rFonts w:asciiTheme="minorHAnsi" w:eastAsiaTheme="minorEastAsia" w:hAnsiTheme="minorHAnsi"/>
          <w:noProof/>
          <w:color w:val="auto"/>
          <w:sz w:val="22"/>
        </w:rPr>
      </w:pPr>
      <w:ins w:id="165"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"_Toc450212431"</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3.12.7</w:t>
        </w:r>
        <w:r>
          <w:rPr>
            <w:rFonts w:asciiTheme="minorHAnsi" w:eastAsiaTheme="minorEastAsia" w:hAnsiTheme="minorHAnsi"/>
            <w:noProof/>
            <w:color w:val="auto"/>
            <w:sz w:val="22"/>
          </w:rPr>
          <w:tab/>
        </w:r>
        <w:r w:rsidRPr="00423049">
          <w:rPr>
            <w:rStyle w:val="Hyperlink"/>
            <w:noProof/>
          </w:rPr>
          <w:t>TAP and Associated Registers</w:t>
        </w:r>
        <w:r>
          <w:rPr>
            <w:noProof/>
            <w:webHidden/>
          </w:rPr>
          <w:tab/>
        </w:r>
        <w:r>
          <w:rPr>
            <w:noProof/>
            <w:webHidden/>
          </w:rPr>
          <w:fldChar w:fldCharType="begin"/>
        </w:r>
        <w:r>
          <w:rPr>
            <w:noProof/>
            <w:webHidden/>
          </w:rPr>
          <w:instrText xml:space="preserve"> PAGEREF _Toc450212431 \h </w:instrText>
        </w:r>
        <w:r>
          <w:rPr>
            <w:noProof/>
            <w:webHidden/>
          </w:rPr>
        </w:r>
      </w:ins>
      <w:r>
        <w:rPr>
          <w:noProof/>
          <w:webHidden/>
        </w:rPr>
        <w:fldChar w:fldCharType="separate"/>
      </w:r>
      <w:ins w:id="166" w:author="Correll, Ken" w:date="2016-05-05T11:50:00Z">
        <w:r>
          <w:rPr>
            <w:noProof/>
            <w:webHidden/>
          </w:rPr>
          <w:t>27</w:t>
        </w:r>
        <w:r>
          <w:rPr>
            <w:noProof/>
            <w:webHidden/>
          </w:rPr>
          <w:fldChar w:fldCharType="end"/>
        </w:r>
        <w:r w:rsidRPr="00423049">
          <w:rPr>
            <w:rStyle w:val="Hyperlink"/>
            <w:noProof/>
          </w:rPr>
          <w:fldChar w:fldCharType="end"/>
        </w:r>
      </w:ins>
    </w:p>
    <w:p w14:paraId="023EAA85" w14:textId="77777777" w:rsidR="00952214" w:rsidRDefault="00952214">
      <w:pPr>
        <w:pStyle w:val="TOC2"/>
        <w:rPr>
          <w:ins w:id="167" w:author="Correll, Ken" w:date="2016-05-05T11:50:00Z"/>
          <w:rFonts w:asciiTheme="minorHAnsi" w:eastAsiaTheme="minorEastAsia" w:hAnsiTheme="minorHAnsi"/>
          <w:noProof/>
          <w:color w:val="auto"/>
          <w:sz w:val="22"/>
        </w:rPr>
      </w:pPr>
      <w:ins w:id="168"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"_Toc450212432"</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3.13</w:t>
        </w:r>
        <w:r>
          <w:rPr>
            <w:rFonts w:asciiTheme="minorHAnsi" w:eastAsiaTheme="minorEastAsia" w:hAnsiTheme="minorHAnsi"/>
            <w:noProof/>
            <w:color w:val="auto"/>
            <w:sz w:val="22"/>
          </w:rPr>
          <w:tab/>
        </w:r>
        <w:r w:rsidRPr="00423049">
          <w:rPr>
            <w:rStyle w:val="Hyperlink"/>
            <w:noProof/>
          </w:rPr>
          <w:t>System Startup</w:t>
        </w:r>
        <w:r>
          <w:rPr>
            <w:noProof/>
            <w:webHidden/>
          </w:rPr>
          <w:tab/>
        </w:r>
        <w:r>
          <w:rPr>
            <w:noProof/>
            <w:webHidden/>
          </w:rPr>
          <w:fldChar w:fldCharType="begin"/>
        </w:r>
        <w:r>
          <w:rPr>
            <w:noProof/>
            <w:webHidden/>
          </w:rPr>
          <w:instrText xml:space="preserve"> PAGEREF _Toc450212432 \h </w:instrText>
        </w:r>
        <w:r>
          <w:rPr>
            <w:noProof/>
            <w:webHidden/>
          </w:rPr>
        </w:r>
      </w:ins>
      <w:r>
        <w:rPr>
          <w:noProof/>
          <w:webHidden/>
        </w:rPr>
        <w:fldChar w:fldCharType="separate"/>
      </w:r>
      <w:ins w:id="169" w:author="Correll, Ken" w:date="2016-05-05T11:50:00Z">
        <w:r>
          <w:rPr>
            <w:noProof/>
            <w:webHidden/>
          </w:rPr>
          <w:t>27</w:t>
        </w:r>
        <w:r>
          <w:rPr>
            <w:noProof/>
            <w:webHidden/>
          </w:rPr>
          <w:fldChar w:fldCharType="end"/>
        </w:r>
        <w:r w:rsidRPr="00423049">
          <w:rPr>
            <w:rStyle w:val="Hyperlink"/>
            <w:noProof/>
          </w:rPr>
          <w:fldChar w:fldCharType="end"/>
        </w:r>
      </w:ins>
    </w:p>
    <w:p w14:paraId="39206824" w14:textId="77777777" w:rsidR="00952214" w:rsidRDefault="00952214">
      <w:pPr>
        <w:pStyle w:val="TOC3"/>
        <w:rPr>
          <w:ins w:id="170" w:author="Correll, Ken" w:date="2016-05-05T11:50:00Z"/>
          <w:rFonts w:asciiTheme="minorHAnsi" w:eastAsiaTheme="minorEastAsia" w:hAnsiTheme="minorHAnsi"/>
          <w:noProof/>
          <w:color w:val="auto"/>
          <w:sz w:val="22"/>
        </w:rPr>
      </w:pPr>
      <w:ins w:id="171"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"_Toc450212433"</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3.13.1</w:t>
        </w:r>
        <w:r>
          <w:rPr>
            <w:rFonts w:asciiTheme="minorHAnsi" w:eastAsiaTheme="minorEastAsia" w:hAnsiTheme="minorHAnsi"/>
            <w:noProof/>
            <w:color w:val="auto"/>
            <w:sz w:val="22"/>
          </w:rPr>
          <w:tab/>
        </w:r>
        <w:r w:rsidRPr="00423049">
          <w:rPr>
            <w:rStyle w:val="Hyperlink"/>
            <w:noProof/>
          </w:rPr>
          <w:t>Power-up Sequence</w:t>
        </w:r>
        <w:r>
          <w:rPr>
            <w:noProof/>
            <w:webHidden/>
          </w:rPr>
          <w:tab/>
        </w:r>
        <w:r>
          <w:rPr>
            <w:noProof/>
            <w:webHidden/>
          </w:rPr>
          <w:fldChar w:fldCharType="begin"/>
        </w:r>
        <w:r>
          <w:rPr>
            <w:noProof/>
            <w:webHidden/>
          </w:rPr>
          <w:instrText xml:space="preserve"> PAGEREF _Toc450212433 \h </w:instrText>
        </w:r>
        <w:r>
          <w:rPr>
            <w:noProof/>
            <w:webHidden/>
          </w:rPr>
        </w:r>
      </w:ins>
      <w:r>
        <w:rPr>
          <w:noProof/>
          <w:webHidden/>
        </w:rPr>
        <w:fldChar w:fldCharType="separate"/>
      </w:r>
      <w:ins w:id="172" w:author="Correll, Ken" w:date="2016-05-05T11:50:00Z">
        <w:r>
          <w:rPr>
            <w:noProof/>
            <w:webHidden/>
          </w:rPr>
          <w:t>27</w:t>
        </w:r>
        <w:r>
          <w:rPr>
            <w:noProof/>
            <w:webHidden/>
          </w:rPr>
          <w:fldChar w:fldCharType="end"/>
        </w:r>
        <w:r w:rsidRPr="00423049">
          <w:rPr>
            <w:rStyle w:val="Hyperlink"/>
            <w:noProof/>
          </w:rPr>
          <w:fldChar w:fldCharType="end"/>
        </w:r>
      </w:ins>
    </w:p>
    <w:p w14:paraId="2B47ECEC" w14:textId="77777777" w:rsidR="00952214" w:rsidRDefault="00952214">
      <w:pPr>
        <w:pStyle w:val="TOC3"/>
        <w:rPr>
          <w:ins w:id="173" w:author="Correll, Ken" w:date="2016-05-05T11:50:00Z"/>
          <w:rFonts w:asciiTheme="minorHAnsi" w:eastAsiaTheme="minorEastAsia" w:hAnsiTheme="minorHAnsi"/>
          <w:noProof/>
          <w:color w:val="auto"/>
          <w:sz w:val="22"/>
        </w:rPr>
      </w:pPr>
      <w:ins w:id="174"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"_Toc450212434"</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3.13.2</w:t>
        </w:r>
        <w:r>
          <w:rPr>
            <w:rFonts w:asciiTheme="minorHAnsi" w:eastAsiaTheme="minorEastAsia" w:hAnsiTheme="minorHAnsi"/>
            <w:noProof/>
            <w:color w:val="auto"/>
            <w:sz w:val="22"/>
          </w:rPr>
          <w:tab/>
        </w:r>
        <w:r w:rsidRPr="00423049">
          <w:rPr>
            <w:rStyle w:val="Hyperlink"/>
            <w:noProof/>
          </w:rPr>
          <w:t>Initialization Sequence</w:t>
        </w:r>
        <w:r>
          <w:rPr>
            <w:noProof/>
            <w:webHidden/>
          </w:rPr>
          <w:tab/>
        </w:r>
        <w:r>
          <w:rPr>
            <w:noProof/>
            <w:webHidden/>
          </w:rPr>
          <w:fldChar w:fldCharType="begin"/>
        </w:r>
        <w:r>
          <w:rPr>
            <w:noProof/>
            <w:webHidden/>
          </w:rPr>
          <w:instrText xml:space="preserve"> PAGEREF _Toc450212434 \h </w:instrText>
        </w:r>
        <w:r>
          <w:rPr>
            <w:noProof/>
            <w:webHidden/>
          </w:rPr>
        </w:r>
      </w:ins>
      <w:r>
        <w:rPr>
          <w:noProof/>
          <w:webHidden/>
        </w:rPr>
        <w:fldChar w:fldCharType="separate"/>
      </w:r>
      <w:ins w:id="175" w:author="Correll, Ken" w:date="2016-05-05T11:50:00Z">
        <w:r>
          <w:rPr>
            <w:noProof/>
            <w:webHidden/>
          </w:rPr>
          <w:t>27</w:t>
        </w:r>
        <w:r>
          <w:rPr>
            <w:noProof/>
            <w:webHidden/>
          </w:rPr>
          <w:fldChar w:fldCharType="end"/>
        </w:r>
        <w:r w:rsidRPr="00423049">
          <w:rPr>
            <w:rStyle w:val="Hyperlink"/>
            <w:noProof/>
          </w:rPr>
          <w:fldChar w:fldCharType="end"/>
        </w:r>
      </w:ins>
    </w:p>
    <w:p w14:paraId="0158DAED" w14:textId="77777777" w:rsidR="00952214" w:rsidRDefault="00952214">
      <w:pPr>
        <w:pStyle w:val="TOC3"/>
        <w:rPr>
          <w:ins w:id="176" w:author="Correll, Ken" w:date="2016-05-05T11:50:00Z"/>
          <w:rFonts w:asciiTheme="minorHAnsi" w:eastAsiaTheme="minorEastAsia" w:hAnsiTheme="minorHAnsi"/>
          <w:noProof/>
          <w:color w:val="auto"/>
          <w:sz w:val="22"/>
        </w:rPr>
      </w:pPr>
      <w:ins w:id="177"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"_Toc450212435"</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3.13.3</w:t>
        </w:r>
        <w:r>
          <w:rPr>
            <w:rFonts w:asciiTheme="minorHAnsi" w:eastAsiaTheme="minorEastAsia" w:hAnsiTheme="minorHAnsi"/>
            <w:noProof/>
            <w:color w:val="auto"/>
            <w:sz w:val="22"/>
          </w:rPr>
          <w:tab/>
        </w:r>
        <w:r w:rsidRPr="00423049">
          <w:rPr>
            <w:rStyle w:val="Hyperlink"/>
            <w:noProof/>
          </w:rPr>
          <w:t>Device Configuration</w:t>
        </w:r>
        <w:r>
          <w:rPr>
            <w:noProof/>
            <w:webHidden/>
          </w:rPr>
          <w:tab/>
        </w:r>
        <w:r>
          <w:rPr>
            <w:noProof/>
            <w:webHidden/>
          </w:rPr>
          <w:fldChar w:fldCharType="begin"/>
        </w:r>
        <w:r>
          <w:rPr>
            <w:noProof/>
            <w:webHidden/>
          </w:rPr>
          <w:instrText xml:space="preserve"> PAGEREF _Toc450212435 \h </w:instrText>
        </w:r>
        <w:r>
          <w:rPr>
            <w:noProof/>
            <w:webHidden/>
          </w:rPr>
        </w:r>
      </w:ins>
      <w:r>
        <w:rPr>
          <w:noProof/>
          <w:webHidden/>
        </w:rPr>
        <w:fldChar w:fldCharType="separate"/>
      </w:r>
      <w:ins w:id="178" w:author="Correll, Ken" w:date="2016-05-05T11:50:00Z">
        <w:r>
          <w:rPr>
            <w:noProof/>
            <w:webHidden/>
          </w:rPr>
          <w:t>27</w:t>
        </w:r>
        <w:r>
          <w:rPr>
            <w:noProof/>
            <w:webHidden/>
          </w:rPr>
          <w:fldChar w:fldCharType="end"/>
        </w:r>
        <w:r w:rsidRPr="00423049">
          <w:rPr>
            <w:rStyle w:val="Hyperlink"/>
            <w:noProof/>
          </w:rPr>
          <w:fldChar w:fldCharType="end"/>
        </w:r>
      </w:ins>
    </w:p>
    <w:p w14:paraId="48D36A9F" w14:textId="77777777" w:rsidR="00952214" w:rsidRDefault="00952214">
      <w:pPr>
        <w:pStyle w:val="TOC3"/>
        <w:rPr>
          <w:ins w:id="179" w:author="Correll, Ken" w:date="2016-05-05T11:50:00Z"/>
          <w:rFonts w:asciiTheme="minorHAnsi" w:eastAsiaTheme="minorEastAsia" w:hAnsiTheme="minorHAnsi"/>
          <w:noProof/>
          <w:color w:val="auto"/>
          <w:sz w:val="22"/>
        </w:rPr>
      </w:pPr>
      <w:ins w:id="180"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"_Toc450212436"</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3.13.4</w:t>
        </w:r>
        <w:r>
          <w:rPr>
            <w:rFonts w:asciiTheme="minorHAnsi" w:eastAsiaTheme="minorEastAsia" w:hAnsiTheme="minorHAnsi"/>
            <w:noProof/>
            <w:color w:val="auto"/>
            <w:sz w:val="22"/>
          </w:rPr>
          <w:tab/>
        </w:r>
        <w:r w:rsidRPr="00423049">
          <w:rPr>
            <w:rStyle w:val="Hyperlink"/>
            <w:noProof/>
          </w:rPr>
          <w:t>Header for Windows Boot</w:t>
        </w:r>
        <w:r>
          <w:rPr>
            <w:noProof/>
            <w:webHidden/>
          </w:rPr>
          <w:tab/>
        </w:r>
        <w:r>
          <w:rPr>
            <w:noProof/>
            <w:webHidden/>
          </w:rPr>
          <w:fldChar w:fldCharType="begin"/>
        </w:r>
        <w:r>
          <w:rPr>
            <w:noProof/>
            <w:webHidden/>
          </w:rPr>
          <w:instrText xml:space="preserve"> PAGEREF _Toc450212436 \h </w:instrText>
        </w:r>
        <w:r>
          <w:rPr>
            <w:noProof/>
            <w:webHidden/>
          </w:rPr>
        </w:r>
      </w:ins>
      <w:r>
        <w:rPr>
          <w:noProof/>
          <w:webHidden/>
        </w:rPr>
        <w:fldChar w:fldCharType="separate"/>
      </w:r>
      <w:ins w:id="181" w:author="Correll, Ken" w:date="2016-05-05T11:50:00Z">
        <w:r>
          <w:rPr>
            <w:noProof/>
            <w:webHidden/>
          </w:rPr>
          <w:t>27</w:t>
        </w:r>
        <w:r>
          <w:rPr>
            <w:noProof/>
            <w:webHidden/>
          </w:rPr>
          <w:fldChar w:fldCharType="end"/>
        </w:r>
        <w:r w:rsidRPr="00423049">
          <w:rPr>
            <w:rStyle w:val="Hyperlink"/>
            <w:noProof/>
          </w:rPr>
          <w:fldChar w:fldCharType="end"/>
        </w:r>
      </w:ins>
    </w:p>
    <w:p w14:paraId="71AE3C43" w14:textId="77777777" w:rsidR="00952214" w:rsidRDefault="00952214">
      <w:pPr>
        <w:pStyle w:val="TOC2"/>
        <w:rPr>
          <w:ins w:id="182" w:author="Correll, Ken" w:date="2016-05-05T11:50:00Z"/>
          <w:rFonts w:asciiTheme="minorHAnsi" w:eastAsiaTheme="minorEastAsia" w:hAnsiTheme="minorHAnsi"/>
          <w:noProof/>
          <w:color w:val="auto"/>
          <w:sz w:val="22"/>
        </w:rPr>
      </w:pPr>
      <w:ins w:id="183"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"_Toc450212437"</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3.14</w:t>
        </w:r>
        <w:r>
          <w:rPr>
            <w:rFonts w:asciiTheme="minorHAnsi" w:eastAsiaTheme="minorEastAsia" w:hAnsiTheme="minorHAnsi"/>
            <w:noProof/>
            <w:color w:val="auto"/>
            <w:sz w:val="22"/>
          </w:rPr>
          <w:tab/>
        </w:r>
        <w:r w:rsidRPr="00423049">
          <w:rPr>
            <w:rStyle w:val="Hyperlink"/>
            <w:noProof/>
          </w:rPr>
          <w:t>Security Considerations</w:t>
        </w:r>
        <w:r>
          <w:rPr>
            <w:noProof/>
            <w:webHidden/>
          </w:rPr>
          <w:tab/>
        </w:r>
        <w:r>
          <w:rPr>
            <w:noProof/>
            <w:webHidden/>
          </w:rPr>
          <w:fldChar w:fldCharType="begin"/>
        </w:r>
        <w:r>
          <w:rPr>
            <w:noProof/>
            <w:webHidden/>
          </w:rPr>
          <w:instrText xml:space="preserve"> PAGEREF _Toc450212437 \h </w:instrText>
        </w:r>
        <w:r>
          <w:rPr>
            <w:noProof/>
            <w:webHidden/>
          </w:rPr>
        </w:r>
      </w:ins>
      <w:r>
        <w:rPr>
          <w:noProof/>
          <w:webHidden/>
        </w:rPr>
        <w:fldChar w:fldCharType="separate"/>
      </w:r>
      <w:ins w:id="184" w:author="Correll, Ken" w:date="2016-05-05T11:50:00Z">
        <w:r>
          <w:rPr>
            <w:noProof/>
            <w:webHidden/>
          </w:rPr>
          <w:t>28</w:t>
        </w:r>
        <w:r>
          <w:rPr>
            <w:noProof/>
            <w:webHidden/>
          </w:rPr>
          <w:fldChar w:fldCharType="end"/>
        </w:r>
        <w:r w:rsidRPr="00423049">
          <w:rPr>
            <w:rStyle w:val="Hyperlink"/>
            <w:noProof/>
          </w:rPr>
          <w:fldChar w:fldCharType="end"/>
        </w:r>
      </w:ins>
    </w:p>
    <w:p w14:paraId="444ACE3A" w14:textId="77777777" w:rsidR="00952214" w:rsidRDefault="00952214">
      <w:pPr>
        <w:pStyle w:val="TOC3"/>
        <w:rPr>
          <w:ins w:id="185" w:author="Correll, Ken" w:date="2016-05-05T11:50:00Z"/>
          <w:rFonts w:asciiTheme="minorHAnsi" w:eastAsiaTheme="minorEastAsia" w:hAnsiTheme="minorHAnsi"/>
          <w:noProof/>
          <w:color w:val="auto"/>
          <w:sz w:val="22"/>
        </w:rPr>
      </w:pPr>
      <w:ins w:id="186"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"_Toc450212438"</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3.14.1</w:t>
        </w:r>
        <w:r>
          <w:rPr>
            <w:rFonts w:asciiTheme="minorHAnsi" w:eastAsiaTheme="minorEastAsia" w:hAnsiTheme="minorHAnsi"/>
            <w:noProof/>
            <w:color w:val="auto"/>
            <w:sz w:val="22"/>
          </w:rPr>
          <w:tab/>
        </w:r>
        <w:r w:rsidRPr="00423049">
          <w:rPr>
            <w:rStyle w:val="Hyperlink"/>
            <w:noProof/>
          </w:rPr>
          <w:t>Security Threats</w:t>
        </w:r>
        <w:r>
          <w:rPr>
            <w:noProof/>
            <w:webHidden/>
          </w:rPr>
          <w:tab/>
        </w:r>
        <w:r>
          <w:rPr>
            <w:noProof/>
            <w:webHidden/>
          </w:rPr>
          <w:fldChar w:fldCharType="begin"/>
        </w:r>
        <w:r>
          <w:rPr>
            <w:noProof/>
            <w:webHidden/>
          </w:rPr>
          <w:instrText xml:space="preserve"> PAGEREF _Toc450212438 \h </w:instrText>
        </w:r>
        <w:r>
          <w:rPr>
            <w:noProof/>
            <w:webHidden/>
          </w:rPr>
        </w:r>
      </w:ins>
      <w:r>
        <w:rPr>
          <w:noProof/>
          <w:webHidden/>
        </w:rPr>
        <w:fldChar w:fldCharType="separate"/>
      </w:r>
      <w:ins w:id="187" w:author="Correll, Ken" w:date="2016-05-05T11:50:00Z">
        <w:r>
          <w:rPr>
            <w:noProof/>
            <w:webHidden/>
          </w:rPr>
          <w:t>28</w:t>
        </w:r>
        <w:r>
          <w:rPr>
            <w:noProof/>
            <w:webHidden/>
          </w:rPr>
          <w:fldChar w:fldCharType="end"/>
        </w:r>
        <w:r w:rsidRPr="00423049">
          <w:rPr>
            <w:rStyle w:val="Hyperlink"/>
            <w:noProof/>
          </w:rPr>
          <w:fldChar w:fldCharType="end"/>
        </w:r>
      </w:ins>
    </w:p>
    <w:p w14:paraId="04D65287" w14:textId="77777777" w:rsidR="00952214" w:rsidRDefault="00952214">
      <w:pPr>
        <w:pStyle w:val="TOC3"/>
        <w:rPr>
          <w:ins w:id="188" w:author="Correll, Ken" w:date="2016-05-05T11:50:00Z"/>
          <w:rFonts w:asciiTheme="minorHAnsi" w:eastAsiaTheme="minorEastAsia" w:hAnsiTheme="minorHAnsi"/>
          <w:noProof/>
          <w:color w:val="auto"/>
          <w:sz w:val="22"/>
        </w:rPr>
      </w:pPr>
      <w:ins w:id="189"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"_Toc450212439"</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3.14.2</w:t>
        </w:r>
        <w:r>
          <w:rPr>
            <w:rFonts w:asciiTheme="minorHAnsi" w:eastAsiaTheme="minorEastAsia" w:hAnsiTheme="minorHAnsi"/>
            <w:noProof/>
            <w:color w:val="auto"/>
            <w:sz w:val="22"/>
          </w:rPr>
          <w:tab/>
        </w:r>
        <w:r w:rsidRPr="00423049">
          <w:rPr>
            <w:rStyle w:val="Hyperlink"/>
            <w:noProof/>
          </w:rPr>
          <w:t>Security Tests</w:t>
        </w:r>
        <w:r>
          <w:rPr>
            <w:noProof/>
            <w:webHidden/>
          </w:rPr>
          <w:tab/>
        </w:r>
        <w:r>
          <w:rPr>
            <w:noProof/>
            <w:webHidden/>
          </w:rPr>
          <w:fldChar w:fldCharType="begin"/>
        </w:r>
        <w:r>
          <w:rPr>
            <w:noProof/>
            <w:webHidden/>
          </w:rPr>
          <w:instrText xml:space="preserve"> PAGEREF _Toc450212439 \h </w:instrText>
        </w:r>
        <w:r>
          <w:rPr>
            <w:noProof/>
            <w:webHidden/>
          </w:rPr>
        </w:r>
      </w:ins>
      <w:r>
        <w:rPr>
          <w:noProof/>
          <w:webHidden/>
        </w:rPr>
        <w:fldChar w:fldCharType="separate"/>
      </w:r>
      <w:ins w:id="190" w:author="Correll, Ken" w:date="2016-05-05T11:50:00Z">
        <w:r>
          <w:rPr>
            <w:noProof/>
            <w:webHidden/>
          </w:rPr>
          <w:t>28</w:t>
        </w:r>
        <w:r>
          <w:rPr>
            <w:noProof/>
            <w:webHidden/>
          </w:rPr>
          <w:fldChar w:fldCharType="end"/>
        </w:r>
        <w:r w:rsidRPr="00423049">
          <w:rPr>
            <w:rStyle w:val="Hyperlink"/>
            <w:noProof/>
          </w:rPr>
          <w:fldChar w:fldCharType="end"/>
        </w:r>
      </w:ins>
    </w:p>
    <w:p w14:paraId="2D28B526" w14:textId="77777777" w:rsidR="00952214" w:rsidRDefault="00952214">
      <w:pPr>
        <w:pStyle w:val="TOC3"/>
        <w:rPr>
          <w:ins w:id="191" w:author="Correll, Ken" w:date="2016-05-05T11:50:00Z"/>
          <w:rFonts w:asciiTheme="minorHAnsi" w:eastAsiaTheme="minorEastAsia" w:hAnsiTheme="minorHAnsi"/>
          <w:noProof/>
          <w:color w:val="auto"/>
          <w:sz w:val="22"/>
        </w:rPr>
      </w:pPr>
      <w:ins w:id="192"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"_Toc450212440"</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3.14.3</w:t>
        </w:r>
        <w:r>
          <w:rPr>
            <w:rFonts w:asciiTheme="minorHAnsi" w:eastAsiaTheme="minorEastAsia" w:hAnsiTheme="minorHAnsi"/>
            <w:noProof/>
            <w:color w:val="auto"/>
            <w:sz w:val="22"/>
          </w:rPr>
          <w:tab/>
        </w:r>
        <w:r w:rsidRPr="00423049">
          <w:rPr>
            <w:rStyle w:val="Hyperlink"/>
            <w:noProof/>
          </w:rPr>
          <w:t>Interface Signals Implemented for Security</w:t>
        </w:r>
        <w:r>
          <w:rPr>
            <w:noProof/>
            <w:webHidden/>
          </w:rPr>
          <w:tab/>
        </w:r>
        <w:r>
          <w:rPr>
            <w:noProof/>
            <w:webHidden/>
          </w:rPr>
          <w:fldChar w:fldCharType="begin"/>
        </w:r>
        <w:r>
          <w:rPr>
            <w:noProof/>
            <w:webHidden/>
          </w:rPr>
          <w:instrText xml:space="preserve"> PAGEREF _Toc450212440 \h </w:instrText>
        </w:r>
        <w:r>
          <w:rPr>
            <w:noProof/>
            <w:webHidden/>
          </w:rPr>
        </w:r>
      </w:ins>
      <w:r>
        <w:rPr>
          <w:noProof/>
          <w:webHidden/>
        </w:rPr>
        <w:fldChar w:fldCharType="separate"/>
      </w:r>
      <w:ins w:id="193" w:author="Correll, Ken" w:date="2016-05-05T11:50:00Z">
        <w:r>
          <w:rPr>
            <w:noProof/>
            <w:webHidden/>
          </w:rPr>
          <w:t>28</w:t>
        </w:r>
        <w:r>
          <w:rPr>
            <w:noProof/>
            <w:webHidden/>
          </w:rPr>
          <w:fldChar w:fldCharType="end"/>
        </w:r>
        <w:r w:rsidRPr="00423049">
          <w:rPr>
            <w:rStyle w:val="Hyperlink"/>
            <w:noProof/>
          </w:rPr>
          <w:fldChar w:fldCharType="end"/>
        </w:r>
      </w:ins>
    </w:p>
    <w:p w14:paraId="0DBA3DD0" w14:textId="77777777" w:rsidR="00952214" w:rsidRDefault="00952214">
      <w:pPr>
        <w:pStyle w:val="TOC2"/>
        <w:rPr>
          <w:ins w:id="194" w:author="Correll, Ken" w:date="2016-05-05T11:50:00Z"/>
          <w:rFonts w:asciiTheme="minorHAnsi" w:eastAsiaTheme="minorEastAsia" w:hAnsiTheme="minorHAnsi"/>
          <w:noProof/>
          <w:color w:val="auto"/>
          <w:sz w:val="22"/>
        </w:rPr>
      </w:pPr>
      <w:ins w:id="195"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"_Toc450212441"</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3.15</w:t>
        </w:r>
        <w:r>
          <w:rPr>
            <w:rFonts w:asciiTheme="minorHAnsi" w:eastAsiaTheme="minorEastAsia" w:hAnsiTheme="minorHAnsi"/>
            <w:noProof/>
            <w:color w:val="auto"/>
            <w:sz w:val="22"/>
          </w:rPr>
          <w:tab/>
        </w:r>
        <w:r w:rsidRPr="00423049">
          <w:rPr>
            <w:rStyle w:val="Hyperlink"/>
            <w:noProof/>
          </w:rPr>
          <w:t>RTL Design Libraries</w:t>
        </w:r>
        <w:r>
          <w:rPr>
            <w:noProof/>
            <w:webHidden/>
          </w:rPr>
          <w:tab/>
        </w:r>
        <w:r>
          <w:rPr>
            <w:noProof/>
            <w:webHidden/>
          </w:rPr>
          <w:fldChar w:fldCharType="begin"/>
        </w:r>
        <w:r>
          <w:rPr>
            <w:noProof/>
            <w:webHidden/>
          </w:rPr>
          <w:instrText xml:space="preserve"> PAGEREF _Toc450212441 \h </w:instrText>
        </w:r>
        <w:r>
          <w:rPr>
            <w:noProof/>
            <w:webHidden/>
          </w:rPr>
        </w:r>
      </w:ins>
      <w:r>
        <w:rPr>
          <w:noProof/>
          <w:webHidden/>
        </w:rPr>
        <w:fldChar w:fldCharType="separate"/>
      </w:r>
      <w:ins w:id="196" w:author="Correll, Ken" w:date="2016-05-05T11:50:00Z">
        <w:r>
          <w:rPr>
            <w:noProof/>
            <w:webHidden/>
          </w:rPr>
          <w:t>28</w:t>
        </w:r>
        <w:r>
          <w:rPr>
            <w:noProof/>
            <w:webHidden/>
          </w:rPr>
          <w:fldChar w:fldCharType="end"/>
        </w:r>
        <w:r w:rsidRPr="00423049">
          <w:rPr>
            <w:rStyle w:val="Hyperlink"/>
            <w:noProof/>
          </w:rPr>
          <w:fldChar w:fldCharType="end"/>
        </w:r>
      </w:ins>
    </w:p>
    <w:p w14:paraId="3CE20138" w14:textId="77777777" w:rsidR="00952214" w:rsidRDefault="00952214">
      <w:pPr>
        <w:pStyle w:val="TOC2"/>
        <w:rPr>
          <w:ins w:id="197" w:author="Correll, Ken" w:date="2016-05-05T11:50:00Z"/>
          <w:rFonts w:asciiTheme="minorHAnsi" w:eastAsiaTheme="minorEastAsia" w:hAnsiTheme="minorHAnsi"/>
          <w:noProof/>
          <w:color w:val="auto"/>
          <w:sz w:val="22"/>
        </w:rPr>
      </w:pPr>
      <w:ins w:id="198"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"_Toc450212442"</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3.16</w:t>
        </w:r>
        <w:r>
          <w:rPr>
            <w:rFonts w:asciiTheme="minorHAnsi" w:eastAsiaTheme="minorEastAsia" w:hAnsiTheme="minorHAnsi"/>
            <w:noProof/>
            <w:color w:val="auto"/>
            <w:sz w:val="22"/>
          </w:rPr>
          <w:tab/>
        </w:r>
        <w:r w:rsidRPr="00423049">
          <w:rPr>
            <w:rStyle w:val="Hyperlink"/>
            <w:noProof/>
          </w:rPr>
          <w:t>RTL Uniquification</w:t>
        </w:r>
        <w:r>
          <w:rPr>
            <w:noProof/>
            <w:webHidden/>
          </w:rPr>
          <w:tab/>
        </w:r>
        <w:r>
          <w:rPr>
            <w:noProof/>
            <w:webHidden/>
          </w:rPr>
          <w:fldChar w:fldCharType="begin"/>
        </w:r>
        <w:r>
          <w:rPr>
            <w:noProof/>
            <w:webHidden/>
          </w:rPr>
          <w:instrText xml:space="preserve"> PAGEREF _Toc450212442 \h </w:instrText>
        </w:r>
        <w:r>
          <w:rPr>
            <w:noProof/>
            <w:webHidden/>
          </w:rPr>
        </w:r>
      </w:ins>
      <w:r>
        <w:rPr>
          <w:noProof/>
          <w:webHidden/>
        </w:rPr>
        <w:fldChar w:fldCharType="separate"/>
      </w:r>
      <w:ins w:id="199" w:author="Correll, Ken" w:date="2016-05-05T11:50:00Z">
        <w:r>
          <w:rPr>
            <w:noProof/>
            <w:webHidden/>
          </w:rPr>
          <w:t>28</w:t>
        </w:r>
        <w:r>
          <w:rPr>
            <w:noProof/>
            <w:webHidden/>
          </w:rPr>
          <w:fldChar w:fldCharType="end"/>
        </w:r>
        <w:r w:rsidRPr="00423049">
          <w:rPr>
            <w:rStyle w:val="Hyperlink"/>
            <w:noProof/>
          </w:rPr>
          <w:fldChar w:fldCharType="end"/>
        </w:r>
      </w:ins>
    </w:p>
    <w:p w14:paraId="4555A513" w14:textId="77777777" w:rsidR="00952214" w:rsidRDefault="00952214">
      <w:pPr>
        <w:pStyle w:val="TOC2"/>
        <w:rPr>
          <w:ins w:id="200" w:author="Correll, Ken" w:date="2016-05-05T11:50:00Z"/>
          <w:rFonts w:asciiTheme="minorHAnsi" w:eastAsiaTheme="minorEastAsia" w:hAnsiTheme="minorHAnsi"/>
          <w:noProof/>
          <w:color w:val="auto"/>
          <w:sz w:val="22"/>
        </w:rPr>
      </w:pPr>
      <w:ins w:id="201"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"_Toc450212443"</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3.17</w:t>
        </w:r>
        <w:r>
          <w:rPr>
            <w:rFonts w:asciiTheme="minorHAnsi" w:eastAsiaTheme="minorEastAsia" w:hAnsiTheme="minorHAnsi"/>
            <w:noProof/>
            <w:color w:val="auto"/>
            <w:sz w:val="22"/>
          </w:rPr>
          <w:tab/>
        </w:r>
        <w:r w:rsidRPr="00423049">
          <w:rPr>
            <w:rStyle w:val="Hyperlink"/>
            <w:noProof/>
          </w:rPr>
          <w:t>Emulation Support</w:t>
        </w:r>
        <w:r>
          <w:rPr>
            <w:noProof/>
            <w:webHidden/>
          </w:rPr>
          <w:tab/>
        </w:r>
        <w:r>
          <w:rPr>
            <w:noProof/>
            <w:webHidden/>
          </w:rPr>
          <w:fldChar w:fldCharType="begin"/>
        </w:r>
        <w:r>
          <w:rPr>
            <w:noProof/>
            <w:webHidden/>
          </w:rPr>
          <w:instrText xml:space="preserve"> PAGEREF _Toc450212443 \h </w:instrText>
        </w:r>
        <w:r>
          <w:rPr>
            <w:noProof/>
            <w:webHidden/>
          </w:rPr>
        </w:r>
      </w:ins>
      <w:r>
        <w:rPr>
          <w:noProof/>
          <w:webHidden/>
        </w:rPr>
        <w:fldChar w:fldCharType="separate"/>
      </w:r>
      <w:ins w:id="202" w:author="Correll, Ken" w:date="2016-05-05T11:50:00Z">
        <w:r>
          <w:rPr>
            <w:noProof/>
            <w:webHidden/>
          </w:rPr>
          <w:t>28</w:t>
        </w:r>
        <w:r>
          <w:rPr>
            <w:noProof/>
            <w:webHidden/>
          </w:rPr>
          <w:fldChar w:fldCharType="end"/>
        </w:r>
        <w:r w:rsidRPr="00423049">
          <w:rPr>
            <w:rStyle w:val="Hyperlink"/>
            <w:noProof/>
          </w:rPr>
          <w:fldChar w:fldCharType="end"/>
        </w:r>
      </w:ins>
    </w:p>
    <w:p w14:paraId="01AA9AAE" w14:textId="77777777" w:rsidR="00952214" w:rsidRDefault="00952214">
      <w:pPr>
        <w:pStyle w:val="TOC1"/>
        <w:rPr>
          <w:ins w:id="203" w:author="Correll, Ken" w:date="2016-05-05T11:50:00Z"/>
          <w:rFonts w:asciiTheme="minorHAnsi" w:eastAsiaTheme="minorEastAsia" w:hAnsiTheme="minorHAnsi"/>
          <w:noProof/>
          <w:color w:val="auto"/>
          <w:sz w:val="22"/>
        </w:rPr>
      </w:pPr>
      <w:ins w:id="204"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"_Toc450212444"</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w:t>
        </w:r>
        <w:r>
          <w:rPr>
            <w:rFonts w:asciiTheme="minorHAnsi" w:eastAsiaTheme="minorEastAsia" w:hAnsiTheme="minorHAnsi"/>
            <w:noProof/>
            <w:color w:val="auto"/>
            <w:sz w:val="22"/>
          </w:rPr>
          <w:tab/>
        </w:r>
        <w:r w:rsidRPr="00423049">
          <w:rPr>
            <w:rStyle w:val="Hyperlink"/>
            <w:noProof/>
          </w:rPr>
          <w:t>Verification Information for Integration</w:t>
        </w:r>
        <w:r>
          <w:rPr>
            <w:noProof/>
            <w:webHidden/>
          </w:rPr>
          <w:tab/>
        </w:r>
        <w:r>
          <w:rPr>
            <w:noProof/>
            <w:webHidden/>
          </w:rPr>
          <w:fldChar w:fldCharType="begin"/>
        </w:r>
        <w:r>
          <w:rPr>
            <w:noProof/>
            <w:webHidden/>
          </w:rPr>
          <w:instrText xml:space="preserve"> PAGEREF _Toc450212444 \h </w:instrText>
        </w:r>
        <w:r>
          <w:rPr>
            <w:noProof/>
            <w:webHidden/>
          </w:rPr>
        </w:r>
      </w:ins>
      <w:r>
        <w:rPr>
          <w:noProof/>
          <w:webHidden/>
        </w:rPr>
        <w:fldChar w:fldCharType="separate"/>
      </w:r>
      <w:ins w:id="205" w:author="Correll, Ken" w:date="2016-05-05T11:50:00Z">
        <w:r>
          <w:rPr>
            <w:noProof/>
            <w:webHidden/>
          </w:rPr>
          <w:t>29</w:t>
        </w:r>
        <w:r>
          <w:rPr>
            <w:noProof/>
            <w:webHidden/>
          </w:rPr>
          <w:fldChar w:fldCharType="end"/>
        </w:r>
        <w:r w:rsidRPr="00423049">
          <w:rPr>
            <w:rStyle w:val="Hyperlink"/>
            <w:noProof/>
          </w:rPr>
          <w:fldChar w:fldCharType="end"/>
        </w:r>
      </w:ins>
    </w:p>
    <w:p w14:paraId="08FCB159" w14:textId="77777777" w:rsidR="00952214" w:rsidRDefault="00952214">
      <w:pPr>
        <w:pStyle w:val="TOC2"/>
        <w:rPr>
          <w:ins w:id="206" w:author="Correll, Ken" w:date="2016-05-05T11:50:00Z"/>
          <w:rFonts w:asciiTheme="minorHAnsi" w:eastAsiaTheme="minorEastAsia" w:hAnsiTheme="minorHAnsi"/>
          <w:noProof/>
          <w:color w:val="auto"/>
          <w:sz w:val="22"/>
        </w:rPr>
      </w:pPr>
      <w:ins w:id="207"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"_Toc450212445"</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4.1</w:t>
        </w:r>
        <w:r>
          <w:rPr>
            <w:rFonts w:asciiTheme="minorHAnsi" w:eastAsiaTheme="minorEastAsia" w:hAnsiTheme="minorHAnsi"/>
            <w:noProof/>
            <w:color w:val="auto"/>
            <w:sz w:val="22"/>
          </w:rPr>
          <w:tab/>
        </w:r>
        <w:r w:rsidRPr="00423049">
          <w:rPr>
            <w:rStyle w:val="Hyperlink"/>
            <w:noProof/>
          </w:rPr>
          <w:t>IP Testbench Overview</w:t>
        </w:r>
        <w:r>
          <w:rPr>
            <w:noProof/>
            <w:webHidden/>
          </w:rPr>
          <w:tab/>
        </w:r>
        <w:r>
          <w:rPr>
            <w:noProof/>
            <w:webHidden/>
          </w:rPr>
          <w:fldChar w:fldCharType="begin"/>
        </w:r>
        <w:r>
          <w:rPr>
            <w:noProof/>
            <w:webHidden/>
          </w:rPr>
          <w:instrText xml:space="preserve"> PAGEREF _Toc450212445 \h </w:instrText>
        </w:r>
        <w:r>
          <w:rPr>
            <w:noProof/>
            <w:webHidden/>
          </w:rPr>
        </w:r>
      </w:ins>
      <w:r>
        <w:rPr>
          <w:noProof/>
          <w:webHidden/>
        </w:rPr>
        <w:fldChar w:fldCharType="separate"/>
      </w:r>
      <w:ins w:id="208" w:author="Correll, Ken" w:date="2016-05-05T11:50:00Z">
        <w:r>
          <w:rPr>
            <w:noProof/>
            <w:webHidden/>
          </w:rPr>
          <w:t>29</w:t>
        </w:r>
        <w:r>
          <w:rPr>
            <w:noProof/>
            <w:webHidden/>
          </w:rPr>
          <w:fldChar w:fldCharType="end"/>
        </w:r>
        <w:r w:rsidRPr="00423049">
          <w:rPr>
            <w:rStyle w:val="Hyperlink"/>
            <w:noProof/>
          </w:rPr>
          <w:fldChar w:fldCharType="end"/>
        </w:r>
      </w:ins>
    </w:p>
    <w:p w14:paraId="612C5649" w14:textId="77777777" w:rsidR="00952214" w:rsidRDefault="00952214">
      <w:pPr>
        <w:pStyle w:val="TOC2"/>
        <w:rPr>
          <w:ins w:id="209" w:author="Correll, Ken" w:date="2016-05-05T11:50:00Z"/>
          <w:rFonts w:asciiTheme="minorHAnsi" w:eastAsiaTheme="minorEastAsia" w:hAnsiTheme="minorHAnsi"/>
          <w:noProof/>
          <w:color w:val="auto"/>
          <w:sz w:val="22"/>
        </w:rPr>
      </w:pPr>
      <w:ins w:id="210"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"_Toc450212446"</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4.2</w:t>
        </w:r>
        <w:r>
          <w:rPr>
            <w:rFonts w:asciiTheme="minorHAnsi" w:eastAsiaTheme="minorEastAsia" w:hAnsiTheme="minorHAnsi"/>
            <w:noProof/>
            <w:color w:val="auto"/>
            <w:sz w:val="22"/>
          </w:rPr>
          <w:tab/>
        </w:r>
        <w:r w:rsidRPr="00423049">
          <w:rPr>
            <w:rStyle w:val="Hyperlink"/>
            <w:noProof/>
          </w:rPr>
          <w:t>IP does not use any unit level test bench or test island.Reusable IP Testbench Components</w:t>
        </w:r>
        <w:r>
          <w:rPr>
            <w:noProof/>
            <w:webHidden/>
          </w:rPr>
          <w:tab/>
        </w:r>
        <w:r>
          <w:rPr>
            <w:noProof/>
            <w:webHidden/>
          </w:rPr>
          <w:fldChar w:fldCharType="begin"/>
        </w:r>
        <w:r>
          <w:rPr>
            <w:noProof/>
            <w:webHidden/>
          </w:rPr>
          <w:instrText xml:space="preserve"> PAGEREF _Toc450212446 \h </w:instrText>
        </w:r>
        <w:r>
          <w:rPr>
            <w:noProof/>
            <w:webHidden/>
          </w:rPr>
        </w:r>
      </w:ins>
      <w:r>
        <w:rPr>
          <w:noProof/>
          <w:webHidden/>
        </w:rPr>
        <w:fldChar w:fldCharType="separate"/>
      </w:r>
      <w:ins w:id="211" w:author="Correll, Ken" w:date="2016-05-05T11:50:00Z">
        <w:r>
          <w:rPr>
            <w:noProof/>
            <w:webHidden/>
          </w:rPr>
          <w:t>29</w:t>
        </w:r>
        <w:r>
          <w:rPr>
            <w:noProof/>
            <w:webHidden/>
          </w:rPr>
          <w:fldChar w:fldCharType="end"/>
        </w:r>
        <w:r w:rsidRPr="00423049">
          <w:rPr>
            <w:rStyle w:val="Hyperlink"/>
            <w:noProof/>
          </w:rPr>
          <w:fldChar w:fldCharType="end"/>
        </w:r>
      </w:ins>
    </w:p>
    <w:p w14:paraId="7CF70CC4" w14:textId="77777777" w:rsidR="00952214" w:rsidRDefault="00952214">
      <w:pPr>
        <w:pStyle w:val="TOC3"/>
        <w:rPr>
          <w:ins w:id="212" w:author="Correll, Ken" w:date="2016-05-05T11:50:00Z"/>
          <w:rFonts w:asciiTheme="minorHAnsi" w:eastAsiaTheme="minorEastAsia" w:hAnsiTheme="minorHAnsi"/>
          <w:noProof/>
          <w:color w:val="auto"/>
          <w:sz w:val="22"/>
        </w:rPr>
      </w:pPr>
      <w:ins w:id="213"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"_Toc450212447"</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4.2.1</w:t>
        </w:r>
        <w:r>
          <w:rPr>
            <w:rFonts w:asciiTheme="minorHAnsi" w:eastAsiaTheme="minorEastAsia" w:hAnsiTheme="minorHAnsi"/>
            <w:noProof/>
            <w:color w:val="auto"/>
            <w:sz w:val="22"/>
          </w:rPr>
          <w:tab/>
        </w:r>
        <w:r w:rsidRPr="00423049">
          <w:rPr>
            <w:rStyle w:val="Hyperlink"/>
            <w:noProof/>
          </w:rPr>
          <w:t>Test Island</w:t>
        </w:r>
        <w:r>
          <w:rPr>
            <w:noProof/>
            <w:webHidden/>
          </w:rPr>
          <w:tab/>
        </w:r>
        <w:r>
          <w:rPr>
            <w:noProof/>
            <w:webHidden/>
          </w:rPr>
          <w:fldChar w:fldCharType="begin"/>
        </w:r>
        <w:r>
          <w:rPr>
            <w:noProof/>
            <w:webHidden/>
          </w:rPr>
          <w:instrText xml:space="preserve"> PAGEREF _Toc450212447 \h </w:instrText>
        </w:r>
        <w:r>
          <w:rPr>
            <w:noProof/>
            <w:webHidden/>
          </w:rPr>
        </w:r>
      </w:ins>
      <w:r>
        <w:rPr>
          <w:noProof/>
          <w:webHidden/>
        </w:rPr>
        <w:fldChar w:fldCharType="separate"/>
      </w:r>
      <w:ins w:id="214" w:author="Correll, Ken" w:date="2016-05-05T11:50:00Z">
        <w:r>
          <w:rPr>
            <w:noProof/>
            <w:webHidden/>
          </w:rPr>
          <w:t>29</w:t>
        </w:r>
        <w:r>
          <w:rPr>
            <w:noProof/>
            <w:webHidden/>
          </w:rPr>
          <w:fldChar w:fldCharType="end"/>
        </w:r>
        <w:r w:rsidRPr="00423049">
          <w:rPr>
            <w:rStyle w:val="Hyperlink"/>
            <w:noProof/>
          </w:rPr>
          <w:fldChar w:fldCharType="end"/>
        </w:r>
      </w:ins>
    </w:p>
    <w:p w14:paraId="2CB1BF74" w14:textId="77777777" w:rsidR="00952214" w:rsidRDefault="00952214">
      <w:pPr>
        <w:pStyle w:val="TOC3"/>
        <w:rPr>
          <w:ins w:id="215" w:author="Correll, Ken" w:date="2016-05-05T11:50:00Z"/>
          <w:rFonts w:asciiTheme="minorHAnsi" w:eastAsiaTheme="minorEastAsia" w:hAnsiTheme="minorHAnsi"/>
          <w:noProof/>
          <w:color w:val="auto"/>
          <w:sz w:val="22"/>
        </w:rPr>
      </w:pPr>
      <w:ins w:id="216"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"_Toc450212448"</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4.2.2</w:t>
        </w:r>
        <w:r>
          <w:rPr>
            <w:rFonts w:asciiTheme="minorHAnsi" w:eastAsiaTheme="minorEastAsia" w:hAnsiTheme="minorHAnsi"/>
            <w:noProof/>
            <w:color w:val="auto"/>
            <w:sz w:val="22"/>
          </w:rPr>
          <w:tab/>
        </w:r>
        <w:r w:rsidRPr="00423049">
          <w:rPr>
            <w:rStyle w:val="Hyperlink"/>
            <w:noProof/>
          </w:rPr>
          <w:t>Collage or Sandbox Files</w:t>
        </w:r>
        <w:r>
          <w:rPr>
            <w:noProof/>
            <w:webHidden/>
          </w:rPr>
          <w:tab/>
        </w:r>
        <w:r>
          <w:rPr>
            <w:noProof/>
            <w:webHidden/>
          </w:rPr>
          <w:fldChar w:fldCharType="begin"/>
        </w:r>
        <w:r>
          <w:rPr>
            <w:noProof/>
            <w:webHidden/>
          </w:rPr>
          <w:instrText xml:space="preserve"> PAGEREF _Toc450212448 \h </w:instrText>
        </w:r>
        <w:r>
          <w:rPr>
            <w:noProof/>
            <w:webHidden/>
          </w:rPr>
        </w:r>
      </w:ins>
      <w:r>
        <w:rPr>
          <w:noProof/>
          <w:webHidden/>
        </w:rPr>
        <w:fldChar w:fldCharType="separate"/>
      </w:r>
      <w:ins w:id="217" w:author="Correll, Ken" w:date="2016-05-05T11:50:00Z">
        <w:r>
          <w:rPr>
            <w:noProof/>
            <w:webHidden/>
          </w:rPr>
          <w:t>29</w:t>
        </w:r>
        <w:r>
          <w:rPr>
            <w:noProof/>
            <w:webHidden/>
          </w:rPr>
          <w:fldChar w:fldCharType="end"/>
        </w:r>
        <w:r w:rsidRPr="00423049">
          <w:rPr>
            <w:rStyle w:val="Hyperlink"/>
            <w:noProof/>
          </w:rPr>
          <w:fldChar w:fldCharType="end"/>
        </w:r>
      </w:ins>
    </w:p>
    <w:p w14:paraId="3A0A8F8C" w14:textId="77777777" w:rsidR="00952214" w:rsidRDefault="00952214">
      <w:pPr>
        <w:pStyle w:val="TOC3"/>
        <w:rPr>
          <w:ins w:id="218" w:author="Correll, Ken" w:date="2016-05-05T11:50:00Z"/>
          <w:rFonts w:asciiTheme="minorHAnsi" w:eastAsiaTheme="minorEastAsia" w:hAnsiTheme="minorHAnsi"/>
          <w:noProof/>
          <w:color w:val="auto"/>
          <w:sz w:val="22"/>
        </w:rPr>
      </w:pPr>
      <w:ins w:id="219"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"_Toc450212449"</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4.2.3</w:t>
        </w:r>
        <w:r>
          <w:rPr>
            <w:rFonts w:asciiTheme="minorHAnsi" w:eastAsiaTheme="minorEastAsia" w:hAnsiTheme="minorHAnsi"/>
            <w:noProof/>
            <w:color w:val="auto"/>
            <w:sz w:val="22"/>
          </w:rPr>
          <w:tab/>
        </w:r>
        <w:r w:rsidRPr="00423049">
          <w:rPr>
            <w:rStyle w:val="Hyperlink"/>
            <w:noProof/>
          </w:rPr>
          <w:t>IP Environment</w:t>
        </w:r>
        <w:r>
          <w:rPr>
            <w:noProof/>
            <w:webHidden/>
          </w:rPr>
          <w:tab/>
        </w:r>
        <w:r>
          <w:rPr>
            <w:noProof/>
            <w:webHidden/>
          </w:rPr>
          <w:fldChar w:fldCharType="begin"/>
        </w:r>
        <w:r>
          <w:rPr>
            <w:noProof/>
            <w:webHidden/>
          </w:rPr>
          <w:instrText xml:space="preserve"> PAGEREF _Toc450212449 \h </w:instrText>
        </w:r>
        <w:r>
          <w:rPr>
            <w:noProof/>
            <w:webHidden/>
          </w:rPr>
        </w:r>
      </w:ins>
      <w:r>
        <w:rPr>
          <w:noProof/>
          <w:webHidden/>
        </w:rPr>
        <w:fldChar w:fldCharType="separate"/>
      </w:r>
      <w:ins w:id="220" w:author="Correll, Ken" w:date="2016-05-05T11:50:00Z">
        <w:r>
          <w:rPr>
            <w:noProof/>
            <w:webHidden/>
          </w:rPr>
          <w:t>29</w:t>
        </w:r>
        <w:r>
          <w:rPr>
            <w:noProof/>
            <w:webHidden/>
          </w:rPr>
          <w:fldChar w:fldCharType="end"/>
        </w:r>
        <w:r w:rsidRPr="00423049">
          <w:rPr>
            <w:rStyle w:val="Hyperlink"/>
            <w:noProof/>
          </w:rPr>
          <w:fldChar w:fldCharType="end"/>
        </w:r>
      </w:ins>
    </w:p>
    <w:p w14:paraId="4231AF7F" w14:textId="77777777" w:rsidR="00952214" w:rsidRDefault="00952214">
      <w:pPr>
        <w:pStyle w:val="TOC3"/>
        <w:rPr>
          <w:ins w:id="221" w:author="Correll, Ken" w:date="2016-05-05T11:50:00Z"/>
          <w:rFonts w:asciiTheme="minorHAnsi" w:eastAsiaTheme="minorEastAsia" w:hAnsiTheme="minorHAnsi"/>
          <w:noProof/>
          <w:color w:val="auto"/>
          <w:sz w:val="22"/>
        </w:rPr>
      </w:pPr>
      <w:ins w:id="222"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"_Toc450212450"</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4.2.4</w:t>
        </w:r>
        <w:r>
          <w:rPr>
            <w:rFonts w:asciiTheme="minorHAnsi" w:eastAsiaTheme="minorEastAsia" w:hAnsiTheme="minorHAnsi"/>
            <w:noProof/>
            <w:color w:val="auto"/>
            <w:sz w:val="22"/>
          </w:rPr>
          <w:tab/>
        </w:r>
        <w:r w:rsidRPr="00423049">
          <w:rPr>
            <w:rStyle w:val="Hyperlink"/>
            <w:noProof/>
          </w:rPr>
          <w:t>N/A. IP does not has any fuse requirements.Sequences</w:t>
        </w:r>
        <w:r>
          <w:rPr>
            <w:noProof/>
            <w:webHidden/>
          </w:rPr>
          <w:tab/>
        </w:r>
        <w:r>
          <w:rPr>
            <w:noProof/>
            <w:webHidden/>
          </w:rPr>
          <w:fldChar w:fldCharType="begin"/>
        </w:r>
        <w:r>
          <w:rPr>
            <w:noProof/>
            <w:webHidden/>
          </w:rPr>
          <w:instrText xml:space="preserve"> PAGEREF _Toc450212450 \h </w:instrText>
        </w:r>
        <w:r>
          <w:rPr>
            <w:noProof/>
            <w:webHidden/>
          </w:rPr>
        </w:r>
      </w:ins>
      <w:r>
        <w:rPr>
          <w:noProof/>
          <w:webHidden/>
        </w:rPr>
        <w:fldChar w:fldCharType="separate"/>
      </w:r>
      <w:ins w:id="223" w:author="Correll, Ken" w:date="2016-05-05T11:50:00Z">
        <w:r>
          <w:rPr>
            <w:noProof/>
            <w:webHidden/>
          </w:rPr>
          <w:t>30</w:t>
        </w:r>
        <w:r>
          <w:rPr>
            <w:noProof/>
            <w:webHidden/>
          </w:rPr>
          <w:fldChar w:fldCharType="end"/>
        </w:r>
        <w:r w:rsidRPr="00423049">
          <w:rPr>
            <w:rStyle w:val="Hyperlink"/>
            <w:noProof/>
          </w:rPr>
          <w:fldChar w:fldCharType="end"/>
        </w:r>
      </w:ins>
    </w:p>
    <w:p w14:paraId="0726797A" w14:textId="77777777" w:rsidR="00952214" w:rsidRDefault="00952214">
      <w:pPr>
        <w:pStyle w:val="TOC3"/>
        <w:rPr>
          <w:ins w:id="224" w:author="Correll, Ken" w:date="2016-05-05T11:50:00Z"/>
          <w:rFonts w:asciiTheme="minorHAnsi" w:eastAsiaTheme="minorEastAsia" w:hAnsiTheme="minorHAnsi"/>
          <w:noProof/>
          <w:color w:val="auto"/>
          <w:sz w:val="22"/>
        </w:rPr>
      </w:pPr>
      <w:ins w:id="225"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"_Toc450212451"</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4.2.5</w:t>
        </w:r>
        <w:r>
          <w:rPr>
            <w:rFonts w:asciiTheme="minorHAnsi" w:eastAsiaTheme="minorEastAsia" w:hAnsiTheme="minorHAnsi"/>
            <w:noProof/>
            <w:color w:val="auto"/>
            <w:sz w:val="22"/>
          </w:rPr>
          <w:tab/>
        </w:r>
        <w:r w:rsidRPr="00423049">
          <w:rPr>
            <w:rStyle w:val="Hyperlink"/>
            <w:noProof/>
          </w:rPr>
          <w:t>Ip does not used any sequences or extended sequences.Miscellaneous</w:t>
        </w:r>
        <w:r>
          <w:rPr>
            <w:noProof/>
            <w:webHidden/>
          </w:rPr>
          <w:tab/>
        </w:r>
        <w:r>
          <w:rPr>
            <w:noProof/>
            <w:webHidden/>
          </w:rPr>
          <w:fldChar w:fldCharType="begin"/>
        </w:r>
        <w:r>
          <w:rPr>
            <w:noProof/>
            <w:webHidden/>
          </w:rPr>
          <w:instrText xml:space="preserve"> PAGEREF _Toc450212451 \h </w:instrText>
        </w:r>
        <w:r>
          <w:rPr>
            <w:noProof/>
            <w:webHidden/>
          </w:rPr>
        </w:r>
      </w:ins>
      <w:r>
        <w:rPr>
          <w:noProof/>
          <w:webHidden/>
        </w:rPr>
        <w:fldChar w:fldCharType="separate"/>
      </w:r>
      <w:ins w:id="226" w:author="Correll, Ken" w:date="2016-05-05T11:50:00Z">
        <w:r>
          <w:rPr>
            <w:noProof/>
            <w:webHidden/>
          </w:rPr>
          <w:t>31</w:t>
        </w:r>
        <w:r>
          <w:rPr>
            <w:noProof/>
            <w:webHidden/>
          </w:rPr>
          <w:fldChar w:fldCharType="end"/>
        </w:r>
        <w:r w:rsidRPr="00423049">
          <w:rPr>
            <w:rStyle w:val="Hyperlink"/>
            <w:noProof/>
          </w:rPr>
          <w:fldChar w:fldCharType="end"/>
        </w:r>
      </w:ins>
    </w:p>
    <w:p w14:paraId="6A0EE4BB" w14:textId="77777777" w:rsidR="00952214" w:rsidRDefault="00952214">
      <w:pPr>
        <w:pStyle w:val="TOC2"/>
        <w:rPr>
          <w:ins w:id="227" w:author="Correll, Ken" w:date="2016-05-05T11:50:00Z"/>
          <w:rFonts w:asciiTheme="minorHAnsi" w:eastAsiaTheme="minorEastAsia" w:hAnsiTheme="minorHAnsi"/>
          <w:noProof/>
          <w:color w:val="auto"/>
          <w:sz w:val="22"/>
        </w:rPr>
      </w:pPr>
      <w:ins w:id="228"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"_Toc450212452"</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4.3</w:t>
        </w:r>
        <w:r>
          <w:rPr>
            <w:rFonts w:asciiTheme="minorHAnsi" w:eastAsiaTheme="minorEastAsia" w:hAnsiTheme="minorHAnsi"/>
            <w:noProof/>
            <w:color w:val="auto"/>
            <w:sz w:val="22"/>
          </w:rPr>
          <w:tab/>
        </w:r>
        <w:r w:rsidRPr="00423049">
          <w:rPr>
            <w:rStyle w:val="Hyperlink"/>
            <w:noProof/>
          </w:rPr>
          <w:t>Environment Settings and Files</w:t>
        </w:r>
        <w:r>
          <w:rPr>
            <w:noProof/>
            <w:webHidden/>
          </w:rPr>
          <w:tab/>
        </w:r>
        <w:r>
          <w:rPr>
            <w:noProof/>
            <w:webHidden/>
          </w:rPr>
          <w:fldChar w:fldCharType="begin"/>
        </w:r>
        <w:r>
          <w:rPr>
            <w:noProof/>
            <w:webHidden/>
          </w:rPr>
          <w:instrText xml:space="preserve"> PAGEREF _Toc450212452 \h </w:instrText>
        </w:r>
        <w:r>
          <w:rPr>
            <w:noProof/>
            <w:webHidden/>
          </w:rPr>
        </w:r>
      </w:ins>
      <w:r>
        <w:rPr>
          <w:noProof/>
          <w:webHidden/>
        </w:rPr>
        <w:fldChar w:fldCharType="separate"/>
      </w:r>
      <w:ins w:id="229" w:author="Correll, Ken" w:date="2016-05-05T11:50:00Z">
        <w:r>
          <w:rPr>
            <w:noProof/>
            <w:webHidden/>
          </w:rPr>
          <w:t>31</w:t>
        </w:r>
        <w:r>
          <w:rPr>
            <w:noProof/>
            <w:webHidden/>
          </w:rPr>
          <w:fldChar w:fldCharType="end"/>
        </w:r>
        <w:r w:rsidRPr="00423049">
          <w:rPr>
            <w:rStyle w:val="Hyperlink"/>
            <w:noProof/>
          </w:rPr>
          <w:fldChar w:fldCharType="end"/>
        </w:r>
      </w:ins>
    </w:p>
    <w:p w14:paraId="5869C89A" w14:textId="77777777" w:rsidR="00952214" w:rsidRDefault="00952214">
      <w:pPr>
        <w:pStyle w:val="TOC3"/>
        <w:rPr>
          <w:ins w:id="230" w:author="Correll, Ken" w:date="2016-05-05T11:50:00Z"/>
          <w:rFonts w:asciiTheme="minorHAnsi" w:eastAsiaTheme="minorEastAsia" w:hAnsiTheme="minorHAnsi"/>
          <w:noProof/>
          <w:color w:val="auto"/>
          <w:sz w:val="22"/>
        </w:rPr>
      </w:pPr>
      <w:ins w:id="231"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"_Toc450212453"</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4.3.1</w:t>
        </w:r>
        <w:r>
          <w:rPr>
            <w:rFonts w:asciiTheme="minorHAnsi" w:eastAsiaTheme="minorEastAsia" w:hAnsiTheme="minorHAnsi"/>
            <w:noProof/>
            <w:color w:val="auto"/>
            <w:sz w:val="22"/>
          </w:rPr>
          <w:tab/>
        </w:r>
        <w:r w:rsidRPr="00423049">
          <w:rPr>
            <w:rStyle w:val="Hyperlink"/>
            <w:noProof/>
          </w:rPr>
          <w:t>Base Test</w:t>
        </w:r>
        <w:r>
          <w:rPr>
            <w:noProof/>
            <w:webHidden/>
          </w:rPr>
          <w:tab/>
        </w:r>
        <w:r>
          <w:rPr>
            <w:noProof/>
            <w:webHidden/>
          </w:rPr>
          <w:fldChar w:fldCharType="begin"/>
        </w:r>
        <w:r>
          <w:rPr>
            <w:noProof/>
            <w:webHidden/>
          </w:rPr>
          <w:instrText xml:space="preserve"> PAGEREF _Toc450212453 \h </w:instrText>
        </w:r>
        <w:r>
          <w:rPr>
            <w:noProof/>
            <w:webHidden/>
          </w:rPr>
        </w:r>
      </w:ins>
      <w:r>
        <w:rPr>
          <w:noProof/>
          <w:webHidden/>
        </w:rPr>
        <w:fldChar w:fldCharType="separate"/>
      </w:r>
      <w:ins w:id="232" w:author="Correll, Ken" w:date="2016-05-05T11:50:00Z">
        <w:r>
          <w:rPr>
            <w:noProof/>
            <w:webHidden/>
          </w:rPr>
          <w:t>31</w:t>
        </w:r>
        <w:r>
          <w:rPr>
            <w:noProof/>
            <w:webHidden/>
          </w:rPr>
          <w:fldChar w:fldCharType="end"/>
        </w:r>
        <w:r w:rsidRPr="00423049">
          <w:rPr>
            <w:rStyle w:val="Hyperlink"/>
            <w:noProof/>
          </w:rPr>
          <w:fldChar w:fldCharType="end"/>
        </w:r>
      </w:ins>
    </w:p>
    <w:p w14:paraId="6D41A0A6" w14:textId="77777777" w:rsidR="00952214" w:rsidRDefault="00952214">
      <w:pPr>
        <w:pStyle w:val="TOC3"/>
        <w:rPr>
          <w:ins w:id="233" w:author="Correll, Ken" w:date="2016-05-05T11:50:00Z"/>
          <w:rFonts w:asciiTheme="minorHAnsi" w:eastAsiaTheme="minorEastAsia" w:hAnsiTheme="minorHAnsi"/>
          <w:noProof/>
          <w:color w:val="auto"/>
          <w:sz w:val="22"/>
        </w:rPr>
      </w:pPr>
      <w:ins w:id="234"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"_Toc450212454"</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4.3.2</w:t>
        </w:r>
        <w:r>
          <w:rPr>
            <w:rFonts w:asciiTheme="minorHAnsi" w:eastAsiaTheme="minorEastAsia" w:hAnsiTheme="minorHAnsi"/>
            <w:noProof/>
            <w:color w:val="auto"/>
            <w:sz w:val="22"/>
          </w:rPr>
          <w:tab/>
        </w:r>
        <w:r w:rsidRPr="00423049">
          <w:rPr>
            <w:rStyle w:val="Hyperlink"/>
            <w:noProof/>
          </w:rPr>
          <w:t>N/AConfiguration Object</w:t>
        </w:r>
        <w:r>
          <w:rPr>
            <w:noProof/>
            <w:webHidden/>
          </w:rPr>
          <w:tab/>
        </w:r>
        <w:r>
          <w:rPr>
            <w:noProof/>
            <w:webHidden/>
          </w:rPr>
          <w:fldChar w:fldCharType="begin"/>
        </w:r>
        <w:r>
          <w:rPr>
            <w:noProof/>
            <w:webHidden/>
          </w:rPr>
          <w:instrText xml:space="preserve"> PAGEREF _Toc450212454 \h </w:instrText>
        </w:r>
        <w:r>
          <w:rPr>
            <w:noProof/>
            <w:webHidden/>
          </w:rPr>
        </w:r>
      </w:ins>
      <w:r>
        <w:rPr>
          <w:noProof/>
          <w:webHidden/>
        </w:rPr>
        <w:fldChar w:fldCharType="separate"/>
      </w:r>
      <w:ins w:id="235" w:author="Correll, Ken" w:date="2016-05-05T11:50:00Z">
        <w:r>
          <w:rPr>
            <w:noProof/>
            <w:webHidden/>
          </w:rPr>
          <w:t>31</w:t>
        </w:r>
        <w:r>
          <w:rPr>
            <w:noProof/>
            <w:webHidden/>
          </w:rPr>
          <w:fldChar w:fldCharType="end"/>
        </w:r>
        <w:r w:rsidRPr="00423049">
          <w:rPr>
            <w:rStyle w:val="Hyperlink"/>
            <w:noProof/>
          </w:rPr>
          <w:fldChar w:fldCharType="end"/>
        </w:r>
      </w:ins>
    </w:p>
    <w:p w14:paraId="09BCDEF1" w14:textId="77777777" w:rsidR="00952214" w:rsidRDefault="00952214">
      <w:pPr>
        <w:pStyle w:val="TOC3"/>
        <w:rPr>
          <w:ins w:id="236" w:author="Correll, Ken" w:date="2016-05-05T11:50:00Z"/>
          <w:rFonts w:asciiTheme="minorHAnsi" w:eastAsiaTheme="minorEastAsia" w:hAnsiTheme="minorHAnsi"/>
          <w:noProof/>
          <w:color w:val="auto"/>
          <w:sz w:val="22"/>
        </w:rPr>
      </w:pPr>
      <w:ins w:id="237"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"_Toc450212455"</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4.3.3</w:t>
        </w:r>
        <w:r>
          <w:rPr>
            <w:rFonts w:asciiTheme="minorHAnsi" w:eastAsiaTheme="minorEastAsia" w:hAnsiTheme="minorHAnsi"/>
            <w:noProof/>
            <w:color w:val="auto"/>
            <w:sz w:val="22"/>
          </w:rPr>
          <w:tab/>
        </w:r>
        <w:r w:rsidRPr="00423049">
          <w:rPr>
            <w:rStyle w:val="Hyperlink"/>
            <w:noProof/>
          </w:rPr>
          <w:t>API</w:t>
        </w:r>
        <w:r>
          <w:rPr>
            <w:noProof/>
            <w:webHidden/>
          </w:rPr>
          <w:tab/>
        </w:r>
        <w:r>
          <w:rPr>
            <w:noProof/>
            <w:webHidden/>
          </w:rPr>
          <w:fldChar w:fldCharType="begin"/>
        </w:r>
        <w:r>
          <w:rPr>
            <w:noProof/>
            <w:webHidden/>
          </w:rPr>
          <w:instrText xml:space="preserve"> PAGEREF _Toc450212455 \h </w:instrText>
        </w:r>
        <w:r>
          <w:rPr>
            <w:noProof/>
            <w:webHidden/>
          </w:rPr>
        </w:r>
      </w:ins>
      <w:r>
        <w:rPr>
          <w:noProof/>
          <w:webHidden/>
        </w:rPr>
        <w:fldChar w:fldCharType="separate"/>
      </w:r>
      <w:ins w:id="238" w:author="Correll, Ken" w:date="2016-05-05T11:50:00Z">
        <w:r>
          <w:rPr>
            <w:noProof/>
            <w:webHidden/>
          </w:rPr>
          <w:t>31</w:t>
        </w:r>
        <w:r>
          <w:rPr>
            <w:noProof/>
            <w:webHidden/>
          </w:rPr>
          <w:fldChar w:fldCharType="end"/>
        </w:r>
        <w:r w:rsidRPr="00423049">
          <w:rPr>
            <w:rStyle w:val="Hyperlink"/>
            <w:noProof/>
          </w:rPr>
          <w:fldChar w:fldCharType="end"/>
        </w:r>
      </w:ins>
    </w:p>
    <w:p w14:paraId="2DC186EA" w14:textId="77777777" w:rsidR="00952214" w:rsidRDefault="00952214">
      <w:pPr>
        <w:pStyle w:val="TOC2"/>
        <w:rPr>
          <w:ins w:id="239" w:author="Correll, Ken" w:date="2016-05-05T11:50:00Z"/>
          <w:rFonts w:asciiTheme="minorHAnsi" w:eastAsiaTheme="minorEastAsia" w:hAnsiTheme="minorHAnsi"/>
          <w:noProof/>
          <w:color w:val="auto"/>
          <w:sz w:val="22"/>
        </w:rPr>
      </w:pPr>
      <w:ins w:id="240"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"_Toc450212456"</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4.4</w:t>
        </w:r>
        <w:r>
          <w:rPr>
            <w:rFonts w:asciiTheme="minorHAnsi" w:eastAsiaTheme="minorEastAsia" w:hAnsiTheme="minorHAnsi"/>
            <w:noProof/>
            <w:color w:val="auto"/>
            <w:sz w:val="22"/>
          </w:rPr>
          <w:tab/>
        </w:r>
        <w:r w:rsidRPr="00423049">
          <w:rPr>
            <w:rStyle w:val="Hyperlink"/>
            <w:noProof/>
          </w:rPr>
          <w:t>N/ADescription of Reusable Tests</w:t>
        </w:r>
        <w:r>
          <w:rPr>
            <w:noProof/>
            <w:webHidden/>
          </w:rPr>
          <w:tab/>
        </w:r>
        <w:r>
          <w:rPr>
            <w:noProof/>
            <w:webHidden/>
          </w:rPr>
          <w:fldChar w:fldCharType="begin"/>
        </w:r>
        <w:r>
          <w:rPr>
            <w:noProof/>
            <w:webHidden/>
          </w:rPr>
          <w:instrText xml:space="preserve"> PAGEREF _Toc450212456 \h </w:instrText>
        </w:r>
        <w:r>
          <w:rPr>
            <w:noProof/>
            <w:webHidden/>
          </w:rPr>
        </w:r>
      </w:ins>
      <w:r>
        <w:rPr>
          <w:noProof/>
          <w:webHidden/>
        </w:rPr>
        <w:fldChar w:fldCharType="separate"/>
      </w:r>
      <w:ins w:id="241" w:author="Correll, Ken" w:date="2016-05-05T11:50:00Z">
        <w:r>
          <w:rPr>
            <w:noProof/>
            <w:webHidden/>
          </w:rPr>
          <w:t>31</w:t>
        </w:r>
        <w:r>
          <w:rPr>
            <w:noProof/>
            <w:webHidden/>
          </w:rPr>
          <w:fldChar w:fldCharType="end"/>
        </w:r>
        <w:r w:rsidRPr="00423049">
          <w:rPr>
            <w:rStyle w:val="Hyperlink"/>
            <w:noProof/>
          </w:rPr>
          <w:fldChar w:fldCharType="end"/>
        </w:r>
      </w:ins>
    </w:p>
    <w:p w14:paraId="74617DCB" w14:textId="77777777" w:rsidR="00952214" w:rsidRDefault="00952214">
      <w:pPr>
        <w:pStyle w:val="TOC2"/>
        <w:rPr>
          <w:ins w:id="242" w:author="Correll, Ken" w:date="2016-05-05T11:50:00Z"/>
          <w:rFonts w:asciiTheme="minorHAnsi" w:eastAsiaTheme="minorEastAsia" w:hAnsiTheme="minorHAnsi"/>
          <w:noProof/>
          <w:color w:val="auto"/>
          <w:sz w:val="22"/>
        </w:rPr>
      </w:pPr>
      <w:ins w:id="243"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"_Toc450212457"</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4.5</w:t>
        </w:r>
        <w:r>
          <w:rPr>
            <w:rFonts w:asciiTheme="minorHAnsi" w:eastAsiaTheme="minorEastAsia" w:hAnsiTheme="minorHAnsi"/>
            <w:noProof/>
            <w:color w:val="auto"/>
            <w:sz w:val="22"/>
          </w:rPr>
          <w:tab/>
        </w:r>
        <w:r w:rsidRPr="00423049">
          <w:rPr>
            <w:rStyle w:val="Hyperlink"/>
            <w:noProof/>
          </w:rPr>
          <w:t>Description of Reusable Automation Scripts</w:t>
        </w:r>
        <w:r>
          <w:rPr>
            <w:noProof/>
            <w:webHidden/>
          </w:rPr>
          <w:tab/>
        </w:r>
        <w:r>
          <w:rPr>
            <w:noProof/>
            <w:webHidden/>
          </w:rPr>
          <w:fldChar w:fldCharType="begin"/>
        </w:r>
        <w:r>
          <w:rPr>
            <w:noProof/>
            <w:webHidden/>
          </w:rPr>
          <w:instrText xml:space="preserve"> PAGEREF _Toc450212457 \h </w:instrText>
        </w:r>
        <w:r>
          <w:rPr>
            <w:noProof/>
            <w:webHidden/>
          </w:rPr>
        </w:r>
      </w:ins>
      <w:r>
        <w:rPr>
          <w:noProof/>
          <w:webHidden/>
        </w:rPr>
        <w:fldChar w:fldCharType="separate"/>
      </w:r>
      <w:ins w:id="244" w:author="Correll, Ken" w:date="2016-05-05T11:50:00Z">
        <w:r>
          <w:rPr>
            <w:noProof/>
            <w:webHidden/>
          </w:rPr>
          <w:t>32</w:t>
        </w:r>
        <w:r>
          <w:rPr>
            <w:noProof/>
            <w:webHidden/>
          </w:rPr>
          <w:fldChar w:fldCharType="end"/>
        </w:r>
        <w:r w:rsidRPr="00423049">
          <w:rPr>
            <w:rStyle w:val="Hyperlink"/>
            <w:noProof/>
          </w:rPr>
          <w:fldChar w:fldCharType="end"/>
        </w:r>
      </w:ins>
    </w:p>
    <w:p w14:paraId="5B23DD30" w14:textId="77777777" w:rsidR="00952214" w:rsidRDefault="00952214">
      <w:pPr>
        <w:pStyle w:val="TOC2"/>
        <w:rPr>
          <w:ins w:id="245" w:author="Correll, Ken" w:date="2016-05-05T11:50:00Z"/>
          <w:rFonts w:asciiTheme="minorHAnsi" w:eastAsiaTheme="minorEastAsia" w:hAnsiTheme="minorHAnsi"/>
          <w:noProof/>
          <w:color w:val="auto"/>
          <w:sz w:val="22"/>
        </w:rPr>
      </w:pPr>
      <w:ins w:id="246"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"_Toc450212458"</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4.6</w:t>
        </w:r>
        <w:r>
          <w:rPr>
            <w:rFonts w:asciiTheme="minorHAnsi" w:eastAsiaTheme="minorEastAsia" w:hAnsiTheme="minorHAnsi"/>
            <w:noProof/>
            <w:color w:val="auto"/>
            <w:sz w:val="22"/>
          </w:rPr>
          <w:tab/>
        </w:r>
        <w:r w:rsidRPr="00423049">
          <w:rPr>
            <w:rStyle w:val="Hyperlink"/>
            <w:noProof/>
          </w:rPr>
          <w:t>N/ASupported Compiler Options for Simulation</w:t>
        </w:r>
        <w:r>
          <w:rPr>
            <w:noProof/>
            <w:webHidden/>
          </w:rPr>
          <w:tab/>
        </w:r>
        <w:r>
          <w:rPr>
            <w:noProof/>
            <w:webHidden/>
          </w:rPr>
          <w:fldChar w:fldCharType="begin"/>
        </w:r>
        <w:r>
          <w:rPr>
            <w:noProof/>
            <w:webHidden/>
          </w:rPr>
          <w:instrText xml:space="preserve"> PAGEREF _Toc450212458 \h </w:instrText>
        </w:r>
        <w:r>
          <w:rPr>
            <w:noProof/>
            <w:webHidden/>
          </w:rPr>
        </w:r>
      </w:ins>
      <w:r>
        <w:rPr>
          <w:noProof/>
          <w:webHidden/>
        </w:rPr>
        <w:fldChar w:fldCharType="separate"/>
      </w:r>
      <w:ins w:id="247" w:author="Correll, Ken" w:date="2016-05-05T11:50:00Z">
        <w:r>
          <w:rPr>
            <w:noProof/>
            <w:webHidden/>
          </w:rPr>
          <w:t>32</w:t>
        </w:r>
        <w:r>
          <w:rPr>
            <w:noProof/>
            <w:webHidden/>
          </w:rPr>
          <w:fldChar w:fldCharType="end"/>
        </w:r>
        <w:r w:rsidRPr="00423049">
          <w:rPr>
            <w:rStyle w:val="Hyperlink"/>
            <w:noProof/>
          </w:rPr>
          <w:fldChar w:fldCharType="end"/>
        </w:r>
      </w:ins>
    </w:p>
    <w:p w14:paraId="09E971CD" w14:textId="77777777" w:rsidR="00952214" w:rsidRDefault="00952214">
      <w:pPr>
        <w:pStyle w:val="TOC2"/>
        <w:rPr>
          <w:ins w:id="248" w:author="Correll, Ken" w:date="2016-05-05T11:50:00Z"/>
          <w:rFonts w:asciiTheme="minorHAnsi" w:eastAsiaTheme="minorEastAsia" w:hAnsiTheme="minorHAnsi"/>
          <w:noProof/>
          <w:color w:val="auto"/>
          <w:sz w:val="22"/>
        </w:rPr>
      </w:pPr>
      <w:ins w:id="249"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"_Toc450212459"</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4.7</w:t>
        </w:r>
        <w:r>
          <w:rPr>
            <w:rFonts w:asciiTheme="minorHAnsi" w:eastAsiaTheme="minorEastAsia" w:hAnsiTheme="minorHAnsi"/>
            <w:noProof/>
            <w:color w:val="auto"/>
            <w:sz w:val="22"/>
          </w:rPr>
          <w:tab/>
        </w:r>
        <w:r w:rsidRPr="00423049">
          <w:rPr>
            <w:rStyle w:val="Hyperlink"/>
            <w:noProof/>
          </w:rPr>
          <w:t>Reusable Simulation RUNMODEs</w:t>
        </w:r>
        <w:r>
          <w:rPr>
            <w:noProof/>
            <w:webHidden/>
          </w:rPr>
          <w:tab/>
        </w:r>
        <w:r>
          <w:rPr>
            <w:noProof/>
            <w:webHidden/>
          </w:rPr>
          <w:fldChar w:fldCharType="begin"/>
        </w:r>
        <w:r>
          <w:rPr>
            <w:noProof/>
            <w:webHidden/>
          </w:rPr>
          <w:instrText xml:space="preserve"> PAGEREF _Toc450212459 \h </w:instrText>
        </w:r>
        <w:r>
          <w:rPr>
            <w:noProof/>
            <w:webHidden/>
          </w:rPr>
        </w:r>
      </w:ins>
      <w:r>
        <w:rPr>
          <w:noProof/>
          <w:webHidden/>
        </w:rPr>
        <w:fldChar w:fldCharType="separate"/>
      </w:r>
      <w:ins w:id="250" w:author="Correll, Ken" w:date="2016-05-05T11:50:00Z">
        <w:r>
          <w:rPr>
            <w:noProof/>
            <w:webHidden/>
          </w:rPr>
          <w:t>32</w:t>
        </w:r>
        <w:r>
          <w:rPr>
            <w:noProof/>
            <w:webHidden/>
          </w:rPr>
          <w:fldChar w:fldCharType="end"/>
        </w:r>
        <w:r w:rsidRPr="00423049">
          <w:rPr>
            <w:rStyle w:val="Hyperlink"/>
            <w:noProof/>
          </w:rPr>
          <w:fldChar w:fldCharType="end"/>
        </w:r>
      </w:ins>
    </w:p>
    <w:p w14:paraId="5BBF8682" w14:textId="77777777" w:rsidR="00952214" w:rsidRDefault="00952214">
      <w:pPr>
        <w:pStyle w:val="TOC2"/>
        <w:rPr>
          <w:ins w:id="251" w:author="Correll, Ken" w:date="2016-05-05T11:50:00Z"/>
          <w:rFonts w:asciiTheme="minorHAnsi" w:eastAsiaTheme="minorEastAsia" w:hAnsiTheme="minorHAnsi"/>
          <w:noProof/>
          <w:color w:val="auto"/>
          <w:sz w:val="22"/>
        </w:rPr>
      </w:pPr>
      <w:ins w:id="252"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"_Toc450212460"</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4.8</w:t>
        </w:r>
        <w:r>
          <w:rPr>
            <w:rFonts w:asciiTheme="minorHAnsi" w:eastAsiaTheme="minorEastAsia" w:hAnsiTheme="minorHAnsi"/>
            <w:noProof/>
            <w:color w:val="auto"/>
            <w:sz w:val="22"/>
          </w:rPr>
          <w:tab/>
        </w:r>
        <w:r w:rsidRPr="00423049">
          <w:rPr>
            <w:rStyle w:val="Hyperlink"/>
            <w:noProof/>
          </w:rPr>
          <w:t>RTL Verification Libraries</w:t>
        </w:r>
        <w:r>
          <w:rPr>
            <w:noProof/>
            <w:webHidden/>
          </w:rPr>
          <w:tab/>
        </w:r>
        <w:r>
          <w:rPr>
            <w:noProof/>
            <w:webHidden/>
          </w:rPr>
          <w:fldChar w:fldCharType="begin"/>
        </w:r>
        <w:r>
          <w:rPr>
            <w:noProof/>
            <w:webHidden/>
          </w:rPr>
          <w:instrText xml:space="preserve"> PAGEREF _Toc450212460 \h </w:instrText>
        </w:r>
        <w:r>
          <w:rPr>
            <w:noProof/>
            <w:webHidden/>
          </w:rPr>
        </w:r>
      </w:ins>
      <w:r>
        <w:rPr>
          <w:noProof/>
          <w:webHidden/>
        </w:rPr>
        <w:fldChar w:fldCharType="separate"/>
      </w:r>
      <w:ins w:id="253" w:author="Correll, Ken" w:date="2016-05-05T11:50:00Z">
        <w:r>
          <w:rPr>
            <w:noProof/>
            <w:webHidden/>
          </w:rPr>
          <w:t>32</w:t>
        </w:r>
        <w:r>
          <w:rPr>
            <w:noProof/>
            <w:webHidden/>
          </w:rPr>
          <w:fldChar w:fldCharType="end"/>
        </w:r>
        <w:r w:rsidRPr="00423049">
          <w:rPr>
            <w:rStyle w:val="Hyperlink"/>
            <w:noProof/>
          </w:rPr>
          <w:fldChar w:fldCharType="end"/>
        </w:r>
      </w:ins>
    </w:p>
    <w:p w14:paraId="5D981C8A" w14:textId="77777777" w:rsidR="00952214" w:rsidRDefault="00952214">
      <w:pPr>
        <w:pStyle w:val="TOC1"/>
        <w:rPr>
          <w:ins w:id="254" w:author="Correll, Ken" w:date="2016-05-05T11:50:00Z"/>
          <w:rFonts w:asciiTheme="minorHAnsi" w:eastAsiaTheme="minorEastAsia" w:hAnsiTheme="minorHAnsi"/>
          <w:noProof/>
          <w:color w:val="auto"/>
          <w:sz w:val="22"/>
        </w:rPr>
      </w:pPr>
      <w:ins w:id="255"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"_Toc450212461"</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w:t>
        </w:r>
        <w:r>
          <w:rPr>
            <w:rFonts w:asciiTheme="minorHAnsi" w:eastAsiaTheme="minorEastAsia" w:hAnsiTheme="minorHAnsi"/>
            <w:noProof/>
            <w:color w:val="auto"/>
            <w:sz w:val="22"/>
          </w:rPr>
          <w:tab/>
        </w:r>
        <w:r w:rsidRPr="00423049">
          <w:rPr>
            <w:rStyle w:val="Hyperlink"/>
            <w:noProof/>
          </w:rPr>
          <w:t>Tools and Methodology for Integration</w:t>
        </w:r>
        <w:r>
          <w:rPr>
            <w:noProof/>
            <w:webHidden/>
          </w:rPr>
          <w:tab/>
        </w:r>
        <w:r>
          <w:rPr>
            <w:noProof/>
            <w:webHidden/>
          </w:rPr>
          <w:fldChar w:fldCharType="begin"/>
        </w:r>
        <w:r>
          <w:rPr>
            <w:noProof/>
            <w:webHidden/>
          </w:rPr>
          <w:instrText xml:space="preserve"> PAGEREF _Toc450212461 \h </w:instrText>
        </w:r>
        <w:r>
          <w:rPr>
            <w:noProof/>
            <w:webHidden/>
          </w:rPr>
        </w:r>
      </w:ins>
      <w:r>
        <w:rPr>
          <w:noProof/>
          <w:webHidden/>
        </w:rPr>
        <w:fldChar w:fldCharType="separate"/>
      </w:r>
      <w:ins w:id="256" w:author="Correll, Ken" w:date="2016-05-05T11:50:00Z">
        <w:r>
          <w:rPr>
            <w:noProof/>
            <w:webHidden/>
          </w:rPr>
          <w:t>33</w:t>
        </w:r>
        <w:r>
          <w:rPr>
            <w:noProof/>
            <w:webHidden/>
          </w:rPr>
          <w:fldChar w:fldCharType="end"/>
        </w:r>
        <w:r w:rsidRPr="00423049">
          <w:rPr>
            <w:rStyle w:val="Hyperlink"/>
            <w:noProof/>
          </w:rPr>
          <w:fldChar w:fldCharType="end"/>
        </w:r>
      </w:ins>
    </w:p>
    <w:p w14:paraId="2F8BC8E1" w14:textId="77777777" w:rsidR="00952214" w:rsidRDefault="00952214">
      <w:pPr>
        <w:pStyle w:val="TOC2"/>
        <w:rPr>
          <w:ins w:id="257" w:author="Correll, Ken" w:date="2016-05-05T11:50:00Z"/>
          <w:rFonts w:asciiTheme="minorHAnsi" w:eastAsiaTheme="minorEastAsia" w:hAnsiTheme="minorHAnsi"/>
          <w:noProof/>
          <w:color w:val="auto"/>
          <w:sz w:val="22"/>
        </w:rPr>
      </w:pPr>
      <w:ins w:id="258"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"_Toc450212462"</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5.1</w:t>
        </w:r>
        <w:r>
          <w:rPr>
            <w:rFonts w:asciiTheme="minorHAnsi" w:eastAsiaTheme="minorEastAsia" w:hAnsiTheme="minorHAnsi"/>
            <w:noProof/>
            <w:color w:val="auto"/>
            <w:sz w:val="22"/>
          </w:rPr>
          <w:tab/>
        </w:r>
        <w:r w:rsidRPr="00423049">
          <w:rPr>
            <w:rStyle w:val="Hyperlink"/>
            <w:noProof/>
          </w:rPr>
          <w:t>Supported Tools</w:t>
        </w:r>
        <w:r>
          <w:rPr>
            <w:noProof/>
            <w:webHidden/>
          </w:rPr>
          <w:tab/>
        </w:r>
        <w:r>
          <w:rPr>
            <w:noProof/>
            <w:webHidden/>
          </w:rPr>
          <w:fldChar w:fldCharType="begin"/>
        </w:r>
        <w:r>
          <w:rPr>
            <w:noProof/>
            <w:webHidden/>
          </w:rPr>
          <w:instrText xml:space="preserve"> PAGEREF _Toc450212462 \h </w:instrText>
        </w:r>
        <w:r>
          <w:rPr>
            <w:noProof/>
            <w:webHidden/>
          </w:rPr>
        </w:r>
      </w:ins>
      <w:r>
        <w:rPr>
          <w:noProof/>
          <w:webHidden/>
        </w:rPr>
        <w:fldChar w:fldCharType="separate"/>
      </w:r>
      <w:ins w:id="259" w:author="Correll, Ken" w:date="2016-05-05T11:50:00Z">
        <w:r>
          <w:rPr>
            <w:noProof/>
            <w:webHidden/>
          </w:rPr>
          <w:t>33</w:t>
        </w:r>
        <w:r>
          <w:rPr>
            <w:noProof/>
            <w:webHidden/>
          </w:rPr>
          <w:fldChar w:fldCharType="end"/>
        </w:r>
        <w:r w:rsidRPr="00423049">
          <w:rPr>
            <w:rStyle w:val="Hyperlink"/>
            <w:noProof/>
          </w:rPr>
          <w:fldChar w:fldCharType="end"/>
        </w:r>
      </w:ins>
    </w:p>
    <w:p w14:paraId="20A6250D" w14:textId="77777777" w:rsidR="00952214" w:rsidRDefault="00952214">
      <w:pPr>
        <w:pStyle w:val="TOC2"/>
        <w:rPr>
          <w:ins w:id="260" w:author="Correll, Ken" w:date="2016-05-05T11:50:00Z"/>
          <w:rFonts w:asciiTheme="minorHAnsi" w:eastAsiaTheme="minorEastAsia" w:hAnsiTheme="minorHAnsi"/>
          <w:noProof/>
          <w:color w:val="auto"/>
          <w:sz w:val="22"/>
        </w:rPr>
      </w:pPr>
      <w:ins w:id="261"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"_Toc450212463"</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5.2</w:t>
        </w:r>
        <w:r>
          <w:rPr>
            <w:rFonts w:asciiTheme="minorHAnsi" w:eastAsiaTheme="minorEastAsia" w:hAnsiTheme="minorHAnsi"/>
            <w:noProof/>
            <w:color w:val="auto"/>
            <w:sz w:val="22"/>
          </w:rPr>
          <w:tab/>
        </w:r>
        <w:r w:rsidRPr="00423049">
          <w:rPr>
            <w:rStyle w:val="Hyperlink"/>
            <w:noProof/>
          </w:rPr>
          <w:t>Environment Variables</w:t>
        </w:r>
        <w:r>
          <w:rPr>
            <w:noProof/>
            <w:webHidden/>
          </w:rPr>
          <w:tab/>
        </w:r>
        <w:r>
          <w:rPr>
            <w:noProof/>
            <w:webHidden/>
          </w:rPr>
          <w:fldChar w:fldCharType="begin"/>
        </w:r>
        <w:r>
          <w:rPr>
            <w:noProof/>
            <w:webHidden/>
          </w:rPr>
          <w:instrText xml:space="preserve"> PAGEREF _Toc450212463 \h </w:instrText>
        </w:r>
        <w:r>
          <w:rPr>
            <w:noProof/>
            <w:webHidden/>
          </w:rPr>
        </w:r>
      </w:ins>
      <w:r>
        <w:rPr>
          <w:noProof/>
          <w:webHidden/>
        </w:rPr>
        <w:fldChar w:fldCharType="separate"/>
      </w:r>
      <w:ins w:id="262" w:author="Correll, Ken" w:date="2016-05-05T11:50:00Z">
        <w:r>
          <w:rPr>
            <w:noProof/>
            <w:webHidden/>
          </w:rPr>
          <w:t>33</w:t>
        </w:r>
        <w:r>
          <w:rPr>
            <w:noProof/>
            <w:webHidden/>
          </w:rPr>
          <w:fldChar w:fldCharType="end"/>
        </w:r>
        <w:r w:rsidRPr="00423049">
          <w:rPr>
            <w:rStyle w:val="Hyperlink"/>
            <w:noProof/>
          </w:rPr>
          <w:fldChar w:fldCharType="end"/>
        </w:r>
      </w:ins>
    </w:p>
    <w:p w14:paraId="20E817E0" w14:textId="77777777" w:rsidR="00952214" w:rsidRDefault="00952214">
      <w:pPr>
        <w:pStyle w:val="TOC2"/>
        <w:rPr>
          <w:ins w:id="263" w:author="Correll, Ken" w:date="2016-05-05T11:50:00Z"/>
          <w:rFonts w:asciiTheme="minorHAnsi" w:eastAsiaTheme="minorEastAsia" w:hAnsiTheme="minorHAnsi"/>
          <w:noProof/>
          <w:color w:val="auto"/>
          <w:sz w:val="22"/>
        </w:rPr>
      </w:pPr>
      <w:ins w:id="264"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"_Toc450212464"</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5.3</w:t>
        </w:r>
        <w:r>
          <w:rPr>
            <w:rFonts w:asciiTheme="minorHAnsi" w:eastAsiaTheme="minorEastAsia" w:hAnsiTheme="minorHAnsi"/>
            <w:noProof/>
            <w:color w:val="auto"/>
            <w:sz w:val="22"/>
          </w:rPr>
          <w:tab/>
        </w:r>
        <w:r w:rsidRPr="00423049">
          <w:rPr>
            <w:rStyle w:val="Hyperlink"/>
            <w:noProof/>
          </w:rPr>
          <w:t>HIP Libraries Included in Release</w:t>
        </w:r>
        <w:r>
          <w:rPr>
            <w:noProof/>
            <w:webHidden/>
          </w:rPr>
          <w:tab/>
        </w:r>
        <w:r>
          <w:rPr>
            <w:noProof/>
            <w:webHidden/>
          </w:rPr>
          <w:fldChar w:fldCharType="begin"/>
        </w:r>
        <w:r>
          <w:rPr>
            <w:noProof/>
            <w:webHidden/>
          </w:rPr>
          <w:instrText xml:space="preserve"> PAGEREF _Toc450212464 \h </w:instrText>
        </w:r>
        <w:r>
          <w:rPr>
            <w:noProof/>
            <w:webHidden/>
          </w:rPr>
        </w:r>
      </w:ins>
      <w:r>
        <w:rPr>
          <w:noProof/>
          <w:webHidden/>
        </w:rPr>
        <w:fldChar w:fldCharType="separate"/>
      </w:r>
      <w:ins w:id="265" w:author="Correll, Ken" w:date="2016-05-05T11:50:00Z">
        <w:r>
          <w:rPr>
            <w:noProof/>
            <w:webHidden/>
          </w:rPr>
          <w:t>33</w:t>
        </w:r>
        <w:r>
          <w:rPr>
            <w:noProof/>
            <w:webHidden/>
          </w:rPr>
          <w:fldChar w:fldCharType="end"/>
        </w:r>
        <w:r w:rsidRPr="00423049">
          <w:rPr>
            <w:rStyle w:val="Hyperlink"/>
            <w:noProof/>
          </w:rPr>
          <w:fldChar w:fldCharType="end"/>
        </w:r>
      </w:ins>
    </w:p>
    <w:p w14:paraId="02E8B00A" w14:textId="77777777" w:rsidR="00952214" w:rsidRDefault="00952214">
      <w:pPr>
        <w:pStyle w:val="TOC3"/>
        <w:rPr>
          <w:ins w:id="266" w:author="Correll, Ken" w:date="2016-05-05T11:50:00Z"/>
          <w:rFonts w:asciiTheme="minorHAnsi" w:eastAsiaTheme="minorEastAsia" w:hAnsiTheme="minorHAnsi"/>
          <w:noProof/>
          <w:color w:val="auto"/>
          <w:sz w:val="22"/>
        </w:rPr>
      </w:pPr>
      <w:ins w:id="267"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"_Toc450212465"</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5.3.1</w:t>
        </w:r>
        <w:r>
          <w:rPr>
            <w:rFonts w:asciiTheme="minorHAnsi" w:eastAsiaTheme="minorEastAsia" w:hAnsiTheme="minorHAnsi"/>
            <w:noProof/>
            <w:color w:val="auto"/>
            <w:sz w:val="22"/>
          </w:rPr>
          <w:tab/>
        </w:r>
        <w:r w:rsidRPr="00423049">
          <w:rPr>
            <w:rStyle w:val="Hyperlink"/>
            <w:noProof/>
          </w:rPr>
          <w:t>Register Files or SRAM</w:t>
        </w:r>
        <w:r>
          <w:rPr>
            <w:noProof/>
            <w:webHidden/>
          </w:rPr>
          <w:tab/>
        </w:r>
        <w:r>
          <w:rPr>
            <w:noProof/>
            <w:webHidden/>
          </w:rPr>
          <w:fldChar w:fldCharType="begin"/>
        </w:r>
        <w:r>
          <w:rPr>
            <w:noProof/>
            <w:webHidden/>
          </w:rPr>
          <w:instrText xml:space="preserve"> PAGEREF _Toc450212465 \h </w:instrText>
        </w:r>
        <w:r>
          <w:rPr>
            <w:noProof/>
            <w:webHidden/>
          </w:rPr>
        </w:r>
      </w:ins>
      <w:r>
        <w:rPr>
          <w:noProof/>
          <w:webHidden/>
        </w:rPr>
        <w:fldChar w:fldCharType="separate"/>
      </w:r>
      <w:ins w:id="268" w:author="Correll, Ken" w:date="2016-05-05T11:50:00Z">
        <w:r>
          <w:rPr>
            <w:noProof/>
            <w:webHidden/>
          </w:rPr>
          <w:t>33</w:t>
        </w:r>
        <w:r>
          <w:rPr>
            <w:noProof/>
            <w:webHidden/>
          </w:rPr>
          <w:fldChar w:fldCharType="end"/>
        </w:r>
        <w:r w:rsidRPr="00423049">
          <w:rPr>
            <w:rStyle w:val="Hyperlink"/>
            <w:noProof/>
          </w:rPr>
          <w:fldChar w:fldCharType="end"/>
        </w:r>
      </w:ins>
    </w:p>
    <w:p w14:paraId="33B623EF" w14:textId="77777777" w:rsidR="00952214" w:rsidRDefault="00952214">
      <w:pPr>
        <w:pStyle w:val="TOC3"/>
        <w:rPr>
          <w:ins w:id="269" w:author="Correll, Ken" w:date="2016-05-05T11:50:00Z"/>
          <w:rFonts w:asciiTheme="minorHAnsi" w:eastAsiaTheme="minorEastAsia" w:hAnsiTheme="minorHAnsi"/>
          <w:noProof/>
          <w:color w:val="auto"/>
          <w:sz w:val="22"/>
        </w:rPr>
      </w:pPr>
      <w:ins w:id="270"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"_Toc450212466"</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5.3.2</w:t>
        </w:r>
        <w:r>
          <w:rPr>
            <w:rFonts w:asciiTheme="minorHAnsi" w:eastAsiaTheme="minorEastAsia" w:hAnsiTheme="minorHAnsi"/>
            <w:noProof/>
            <w:color w:val="auto"/>
            <w:sz w:val="22"/>
          </w:rPr>
          <w:tab/>
        </w:r>
        <w:r w:rsidRPr="00423049">
          <w:rPr>
            <w:rStyle w:val="Hyperlink"/>
            <w:noProof/>
          </w:rPr>
          <w:t>M-PHY and Related Libraries</w:t>
        </w:r>
        <w:r>
          <w:rPr>
            <w:noProof/>
            <w:webHidden/>
          </w:rPr>
          <w:tab/>
        </w:r>
        <w:r>
          <w:rPr>
            <w:noProof/>
            <w:webHidden/>
          </w:rPr>
          <w:fldChar w:fldCharType="begin"/>
        </w:r>
        <w:r>
          <w:rPr>
            <w:noProof/>
            <w:webHidden/>
          </w:rPr>
          <w:instrText xml:space="preserve"> PAGEREF _Toc450212466 \h </w:instrText>
        </w:r>
        <w:r>
          <w:rPr>
            <w:noProof/>
            <w:webHidden/>
          </w:rPr>
        </w:r>
      </w:ins>
      <w:r>
        <w:rPr>
          <w:noProof/>
          <w:webHidden/>
        </w:rPr>
        <w:fldChar w:fldCharType="separate"/>
      </w:r>
      <w:ins w:id="271" w:author="Correll, Ken" w:date="2016-05-05T11:50:00Z">
        <w:r>
          <w:rPr>
            <w:noProof/>
            <w:webHidden/>
          </w:rPr>
          <w:t>33</w:t>
        </w:r>
        <w:r>
          <w:rPr>
            <w:noProof/>
            <w:webHidden/>
          </w:rPr>
          <w:fldChar w:fldCharType="end"/>
        </w:r>
        <w:r w:rsidRPr="00423049">
          <w:rPr>
            <w:rStyle w:val="Hyperlink"/>
            <w:noProof/>
          </w:rPr>
          <w:fldChar w:fldCharType="end"/>
        </w:r>
      </w:ins>
    </w:p>
    <w:p w14:paraId="6D8D596C" w14:textId="77777777" w:rsidR="00952214" w:rsidRDefault="00952214">
      <w:pPr>
        <w:pStyle w:val="TOC2"/>
        <w:rPr>
          <w:ins w:id="272" w:author="Correll, Ken" w:date="2016-05-05T11:50:00Z"/>
          <w:rFonts w:asciiTheme="minorHAnsi" w:eastAsiaTheme="minorEastAsia" w:hAnsiTheme="minorHAnsi"/>
          <w:noProof/>
          <w:color w:val="auto"/>
          <w:sz w:val="22"/>
        </w:rPr>
      </w:pPr>
      <w:ins w:id="273"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"_Toc450212467"</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5.4</w:t>
        </w:r>
        <w:r>
          <w:rPr>
            <w:rFonts w:asciiTheme="minorHAnsi" w:eastAsiaTheme="minorEastAsia" w:hAnsiTheme="minorHAnsi"/>
            <w:noProof/>
            <w:color w:val="auto"/>
            <w:sz w:val="22"/>
          </w:rPr>
          <w:tab/>
        </w:r>
        <w:r w:rsidRPr="00423049">
          <w:rPr>
            <w:rStyle w:val="Hyperlink"/>
            <w:noProof/>
          </w:rPr>
          <w:t>Directory Structure</w:t>
        </w:r>
        <w:r>
          <w:rPr>
            <w:noProof/>
            <w:webHidden/>
          </w:rPr>
          <w:tab/>
        </w:r>
        <w:r>
          <w:rPr>
            <w:noProof/>
            <w:webHidden/>
          </w:rPr>
          <w:fldChar w:fldCharType="begin"/>
        </w:r>
        <w:r>
          <w:rPr>
            <w:noProof/>
            <w:webHidden/>
          </w:rPr>
          <w:instrText xml:space="preserve"> PAGEREF _Toc450212467 \h </w:instrText>
        </w:r>
        <w:r>
          <w:rPr>
            <w:noProof/>
            <w:webHidden/>
          </w:rPr>
        </w:r>
      </w:ins>
      <w:r>
        <w:rPr>
          <w:noProof/>
          <w:webHidden/>
        </w:rPr>
        <w:fldChar w:fldCharType="separate"/>
      </w:r>
      <w:ins w:id="274" w:author="Correll, Ken" w:date="2016-05-05T11:50:00Z">
        <w:r>
          <w:rPr>
            <w:noProof/>
            <w:webHidden/>
          </w:rPr>
          <w:t>34</w:t>
        </w:r>
        <w:r>
          <w:rPr>
            <w:noProof/>
            <w:webHidden/>
          </w:rPr>
          <w:fldChar w:fldCharType="end"/>
        </w:r>
        <w:r w:rsidRPr="00423049">
          <w:rPr>
            <w:rStyle w:val="Hyperlink"/>
            <w:noProof/>
          </w:rPr>
          <w:fldChar w:fldCharType="end"/>
        </w:r>
      </w:ins>
    </w:p>
    <w:p w14:paraId="62AC6DA8" w14:textId="77777777" w:rsidR="00952214" w:rsidRDefault="00952214">
      <w:pPr>
        <w:pStyle w:val="TOC2"/>
        <w:rPr>
          <w:ins w:id="275" w:author="Correll, Ken" w:date="2016-05-05T11:50:00Z"/>
          <w:rFonts w:asciiTheme="minorHAnsi" w:eastAsiaTheme="minorEastAsia" w:hAnsiTheme="minorHAnsi"/>
          <w:noProof/>
          <w:color w:val="auto"/>
          <w:sz w:val="22"/>
        </w:rPr>
      </w:pPr>
      <w:ins w:id="276"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"_Toc450212468"</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5.5</w:t>
        </w:r>
        <w:r>
          <w:rPr>
            <w:rFonts w:asciiTheme="minorHAnsi" w:eastAsiaTheme="minorEastAsia" w:hAnsiTheme="minorHAnsi"/>
            <w:noProof/>
            <w:color w:val="auto"/>
            <w:sz w:val="22"/>
          </w:rPr>
          <w:tab/>
        </w:r>
        <w:r w:rsidRPr="00423049">
          <w:rPr>
            <w:rStyle w:val="Hyperlink"/>
            <w:noProof/>
          </w:rPr>
          <w:t>Ace</w:t>
        </w:r>
        <w:r>
          <w:rPr>
            <w:noProof/>
            <w:webHidden/>
          </w:rPr>
          <w:tab/>
        </w:r>
        <w:r>
          <w:rPr>
            <w:noProof/>
            <w:webHidden/>
          </w:rPr>
          <w:fldChar w:fldCharType="begin"/>
        </w:r>
        <w:r>
          <w:rPr>
            <w:noProof/>
            <w:webHidden/>
          </w:rPr>
          <w:instrText xml:space="preserve"> PAGEREF _Toc450212468 \h </w:instrText>
        </w:r>
        <w:r>
          <w:rPr>
            <w:noProof/>
            <w:webHidden/>
          </w:rPr>
        </w:r>
      </w:ins>
      <w:r>
        <w:rPr>
          <w:noProof/>
          <w:webHidden/>
        </w:rPr>
        <w:fldChar w:fldCharType="separate"/>
      </w:r>
      <w:ins w:id="277" w:author="Correll, Ken" w:date="2016-05-05T11:50:00Z">
        <w:r>
          <w:rPr>
            <w:noProof/>
            <w:webHidden/>
          </w:rPr>
          <w:t>34</w:t>
        </w:r>
        <w:r>
          <w:rPr>
            <w:noProof/>
            <w:webHidden/>
          </w:rPr>
          <w:fldChar w:fldCharType="end"/>
        </w:r>
        <w:r w:rsidRPr="00423049">
          <w:rPr>
            <w:rStyle w:val="Hyperlink"/>
            <w:noProof/>
          </w:rPr>
          <w:fldChar w:fldCharType="end"/>
        </w:r>
      </w:ins>
    </w:p>
    <w:p w14:paraId="0BF7B5C1" w14:textId="77777777" w:rsidR="00952214" w:rsidRDefault="00952214">
      <w:pPr>
        <w:pStyle w:val="TOC2"/>
        <w:rPr>
          <w:ins w:id="278" w:author="Correll, Ken" w:date="2016-05-05T11:50:00Z"/>
          <w:rFonts w:asciiTheme="minorHAnsi" w:eastAsiaTheme="minorEastAsia" w:hAnsiTheme="minorHAnsi"/>
          <w:noProof/>
          <w:color w:val="auto"/>
          <w:sz w:val="22"/>
        </w:rPr>
      </w:pPr>
      <w:ins w:id="279"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"_Toc450212469"</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5.6</w:t>
        </w:r>
        <w:r>
          <w:rPr>
            <w:rFonts w:asciiTheme="minorHAnsi" w:eastAsiaTheme="minorEastAsia" w:hAnsiTheme="minorHAnsi"/>
            <w:noProof/>
            <w:color w:val="auto"/>
            <w:sz w:val="22"/>
          </w:rPr>
          <w:tab/>
        </w:r>
        <w:r w:rsidRPr="00423049">
          <w:rPr>
            <w:rStyle w:val="Hyperlink"/>
            <w:noProof/>
          </w:rPr>
          <w:t>Lintra</w:t>
        </w:r>
        <w:r>
          <w:rPr>
            <w:noProof/>
            <w:webHidden/>
          </w:rPr>
          <w:tab/>
        </w:r>
        <w:r>
          <w:rPr>
            <w:noProof/>
            <w:webHidden/>
          </w:rPr>
          <w:fldChar w:fldCharType="begin"/>
        </w:r>
        <w:r>
          <w:rPr>
            <w:noProof/>
            <w:webHidden/>
          </w:rPr>
          <w:instrText xml:space="preserve"> PAGEREF _Toc450212469 \h </w:instrText>
        </w:r>
        <w:r>
          <w:rPr>
            <w:noProof/>
            <w:webHidden/>
          </w:rPr>
        </w:r>
      </w:ins>
      <w:r>
        <w:rPr>
          <w:noProof/>
          <w:webHidden/>
        </w:rPr>
        <w:fldChar w:fldCharType="separate"/>
      </w:r>
      <w:ins w:id="280" w:author="Correll, Ken" w:date="2016-05-05T11:50:00Z">
        <w:r>
          <w:rPr>
            <w:noProof/>
            <w:webHidden/>
          </w:rPr>
          <w:t>34</w:t>
        </w:r>
        <w:r>
          <w:rPr>
            <w:noProof/>
            <w:webHidden/>
          </w:rPr>
          <w:fldChar w:fldCharType="end"/>
        </w:r>
        <w:r w:rsidRPr="00423049">
          <w:rPr>
            <w:rStyle w:val="Hyperlink"/>
            <w:noProof/>
          </w:rPr>
          <w:fldChar w:fldCharType="end"/>
        </w:r>
      </w:ins>
    </w:p>
    <w:p w14:paraId="390459EC" w14:textId="77777777" w:rsidR="00952214" w:rsidRDefault="00952214">
      <w:pPr>
        <w:pStyle w:val="TOC2"/>
        <w:rPr>
          <w:ins w:id="281" w:author="Correll, Ken" w:date="2016-05-05T11:50:00Z"/>
          <w:rFonts w:asciiTheme="minorHAnsi" w:eastAsiaTheme="minorEastAsia" w:hAnsiTheme="minorHAnsi"/>
          <w:noProof/>
          <w:color w:val="auto"/>
          <w:sz w:val="22"/>
        </w:rPr>
      </w:pPr>
      <w:ins w:id="282"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"_Toc450212470"</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5.7</w:t>
        </w:r>
        <w:r>
          <w:rPr>
            <w:rFonts w:asciiTheme="minorHAnsi" w:eastAsiaTheme="minorEastAsia" w:hAnsiTheme="minorHAnsi"/>
            <w:noProof/>
            <w:color w:val="auto"/>
            <w:sz w:val="22"/>
          </w:rPr>
          <w:tab/>
        </w:r>
        <w:r w:rsidRPr="00423049">
          <w:rPr>
            <w:rStyle w:val="Hyperlink"/>
            <w:noProof/>
          </w:rPr>
          <w:t>Synthesis</w:t>
        </w:r>
        <w:r>
          <w:rPr>
            <w:noProof/>
            <w:webHidden/>
          </w:rPr>
          <w:tab/>
        </w:r>
        <w:r>
          <w:rPr>
            <w:noProof/>
            <w:webHidden/>
          </w:rPr>
          <w:fldChar w:fldCharType="begin"/>
        </w:r>
        <w:r>
          <w:rPr>
            <w:noProof/>
            <w:webHidden/>
          </w:rPr>
          <w:instrText xml:space="preserve"> PAGEREF _Toc450212470 \h </w:instrText>
        </w:r>
        <w:r>
          <w:rPr>
            <w:noProof/>
            <w:webHidden/>
          </w:rPr>
        </w:r>
      </w:ins>
      <w:r>
        <w:rPr>
          <w:noProof/>
          <w:webHidden/>
        </w:rPr>
        <w:fldChar w:fldCharType="separate"/>
      </w:r>
      <w:ins w:id="283" w:author="Correll, Ken" w:date="2016-05-05T11:50:00Z">
        <w:r>
          <w:rPr>
            <w:noProof/>
            <w:webHidden/>
          </w:rPr>
          <w:t>34</w:t>
        </w:r>
        <w:r>
          <w:rPr>
            <w:noProof/>
            <w:webHidden/>
          </w:rPr>
          <w:fldChar w:fldCharType="end"/>
        </w:r>
        <w:r w:rsidRPr="00423049">
          <w:rPr>
            <w:rStyle w:val="Hyperlink"/>
            <w:noProof/>
          </w:rPr>
          <w:fldChar w:fldCharType="end"/>
        </w:r>
      </w:ins>
    </w:p>
    <w:p w14:paraId="76FA7E09" w14:textId="77777777" w:rsidR="00952214" w:rsidRDefault="00952214">
      <w:pPr>
        <w:pStyle w:val="TOC3"/>
        <w:rPr>
          <w:ins w:id="284" w:author="Correll, Ken" w:date="2016-05-05T11:50:00Z"/>
          <w:rFonts w:asciiTheme="minorHAnsi" w:eastAsiaTheme="minorEastAsia" w:hAnsiTheme="minorHAnsi"/>
          <w:noProof/>
          <w:color w:val="auto"/>
          <w:sz w:val="22"/>
        </w:rPr>
      </w:pPr>
      <w:ins w:id="285"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"_Toc450212471"</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5.7.1</w:t>
        </w:r>
        <w:r>
          <w:rPr>
            <w:rFonts w:asciiTheme="minorHAnsi" w:eastAsiaTheme="minorEastAsia" w:hAnsiTheme="minorHAnsi"/>
            <w:noProof/>
            <w:color w:val="auto"/>
            <w:sz w:val="22"/>
          </w:rPr>
          <w:tab/>
        </w:r>
        <w:r w:rsidRPr="00423049">
          <w:rPr>
            <w:rStyle w:val="Hyperlink"/>
            <w:noProof/>
          </w:rPr>
          <w:t>Clocks</w:t>
        </w:r>
        <w:r>
          <w:rPr>
            <w:noProof/>
            <w:webHidden/>
          </w:rPr>
          <w:tab/>
        </w:r>
        <w:r>
          <w:rPr>
            <w:noProof/>
            <w:webHidden/>
          </w:rPr>
          <w:fldChar w:fldCharType="begin"/>
        </w:r>
        <w:r>
          <w:rPr>
            <w:noProof/>
            <w:webHidden/>
          </w:rPr>
          <w:instrText xml:space="preserve"> PAGEREF _Toc450212471 \h </w:instrText>
        </w:r>
        <w:r>
          <w:rPr>
            <w:noProof/>
            <w:webHidden/>
          </w:rPr>
        </w:r>
      </w:ins>
      <w:r>
        <w:rPr>
          <w:noProof/>
          <w:webHidden/>
        </w:rPr>
        <w:fldChar w:fldCharType="separate"/>
      </w:r>
      <w:ins w:id="286" w:author="Correll, Ken" w:date="2016-05-05T11:50:00Z">
        <w:r>
          <w:rPr>
            <w:noProof/>
            <w:webHidden/>
          </w:rPr>
          <w:t>34</w:t>
        </w:r>
        <w:r>
          <w:rPr>
            <w:noProof/>
            <w:webHidden/>
          </w:rPr>
          <w:fldChar w:fldCharType="end"/>
        </w:r>
        <w:r w:rsidRPr="00423049">
          <w:rPr>
            <w:rStyle w:val="Hyperlink"/>
            <w:noProof/>
          </w:rPr>
          <w:fldChar w:fldCharType="end"/>
        </w:r>
      </w:ins>
    </w:p>
    <w:p w14:paraId="02C20E2B" w14:textId="77777777" w:rsidR="00952214" w:rsidRDefault="00952214">
      <w:pPr>
        <w:pStyle w:val="TOC3"/>
        <w:rPr>
          <w:ins w:id="287" w:author="Correll, Ken" w:date="2016-05-05T11:50:00Z"/>
          <w:rFonts w:asciiTheme="minorHAnsi" w:eastAsiaTheme="minorEastAsia" w:hAnsiTheme="minorHAnsi"/>
          <w:noProof/>
          <w:color w:val="auto"/>
          <w:sz w:val="22"/>
        </w:rPr>
      </w:pPr>
      <w:ins w:id="288"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"_Toc450212472"</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5.7.2</w:t>
        </w:r>
        <w:r>
          <w:rPr>
            <w:rFonts w:asciiTheme="minorHAnsi" w:eastAsiaTheme="minorEastAsia" w:hAnsiTheme="minorHAnsi"/>
            <w:noProof/>
            <w:color w:val="auto"/>
            <w:sz w:val="22"/>
          </w:rPr>
          <w:tab/>
        </w:r>
        <w:r w:rsidRPr="00423049">
          <w:rPr>
            <w:rStyle w:val="Hyperlink"/>
            <w:noProof/>
          </w:rPr>
          <w:t>Clock Diagram</w:t>
        </w:r>
        <w:r>
          <w:rPr>
            <w:noProof/>
            <w:webHidden/>
          </w:rPr>
          <w:tab/>
        </w:r>
        <w:r>
          <w:rPr>
            <w:noProof/>
            <w:webHidden/>
          </w:rPr>
          <w:fldChar w:fldCharType="begin"/>
        </w:r>
        <w:r>
          <w:rPr>
            <w:noProof/>
            <w:webHidden/>
          </w:rPr>
          <w:instrText xml:space="preserve"> PAGEREF _Toc450212472 \h </w:instrText>
        </w:r>
        <w:r>
          <w:rPr>
            <w:noProof/>
            <w:webHidden/>
          </w:rPr>
        </w:r>
      </w:ins>
      <w:r>
        <w:rPr>
          <w:noProof/>
          <w:webHidden/>
        </w:rPr>
        <w:fldChar w:fldCharType="separate"/>
      </w:r>
      <w:ins w:id="289" w:author="Correll, Ken" w:date="2016-05-05T11:50:00Z">
        <w:r>
          <w:rPr>
            <w:noProof/>
            <w:webHidden/>
          </w:rPr>
          <w:t>35</w:t>
        </w:r>
        <w:r>
          <w:rPr>
            <w:noProof/>
            <w:webHidden/>
          </w:rPr>
          <w:fldChar w:fldCharType="end"/>
        </w:r>
        <w:r w:rsidRPr="00423049">
          <w:rPr>
            <w:rStyle w:val="Hyperlink"/>
            <w:noProof/>
          </w:rPr>
          <w:fldChar w:fldCharType="end"/>
        </w:r>
      </w:ins>
    </w:p>
    <w:p w14:paraId="69A63480" w14:textId="77777777" w:rsidR="00952214" w:rsidRDefault="00952214">
      <w:pPr>
        <w:pStyle w:val="TOC3"/>
        <w:rPr>
          <w:ins w:id="290" w:author="Correll, Ken" w:date="2016-05-05T11:50:00Z"/>
          <w:rFonts w:asciiTheme="minorHAnsi" w:eastAsiaTheme="minorEastAsia" w:hAnsiTheme="minorHAnsi"/>
          <w:noProof/>
          <w:color w:val="auto"/>
          <w:sz w:val="22"/>
        </w:rPr>
      </w:pPr>
      <w:ins w:id="291"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"_Toc450212473"</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5.7.3</w:t>
        </w:r>
        <w:r>
          <w:rPr>
            <w:rFonts w:asciiTheme="minorHAnsi" w:eastAsiaTheme="minorEastAsia" w:hAnsiTheme="minorHAnsi"/>
            <w:noProof/>
            <w:color w:val="auto"/>
            <w:sz w:val="22"/>
          </w:rPr>
          <w:tab/>
        </w:r>
        <w:r w:rsidRPr="00423049">
          <w:rPr>
            <w:rStyle w:val="Hyperlink"/>
            <w:noProof/>
          </w:rPr>
          <w:t>Constraint Files</w:t>
        </w:r>
        <w:r>
          <w:rPr>
            <w:noProof/>
            <w:webHidden/>
          </w:rPr>
          <w:tab/>
        </w:r>
        <w:r>
          <w:rPr>
            <w:noProof/>
            <w:webHidden/>
          </w:rPr>
          <w:fldChar w:fldCharType="begin"/>
        </w:r>
        <w:r>
          <w:rPr>
            <w:noProof/>
            <w:webHidden/>
          </w:rPr>
          <w:instrText xml:space="preserve"> PAGEREF _Toc450212473 \h </w:instrText>
        </w:r>
        <w:r>
          <w:rPr>
            <w:noProof/>
            <w:webHidden/>
          </w:rPr>
        </w:r>
      </w:ins>
      <w:r>
        <w:rPr>
          <w:noProof/>
          <w:webHidden/>
        </w:rPr>
        <w:fldChar w:fldCharType="separate"/>
      </w:r>
      <w:ins w:id="292" w:author="Correll, Ken" w:date="2016-05-05T11:50:00Z">
        <w:r>
          <w:rPr>
            <w:noProof/>
            <w:webHidden/>
          </w:rPr>
          <w:t>35</w:t>
        </w:r>
        <w:r>
          <w:rPr>
            <w:noProof/>
            <w:webHidden/>
          </w:rPr>
          <w:fldChar w:fldCharType="end"/>
        </w:r>
        <w:r w:rsidRPr="00423049">
          <w:rPr>
            <w:rStyle w:val="Hyperlink"/>
            <w:noProof/>
          </w:rPr>
          <w:fldChar w:fldCharType="end"/>
        </w:r>
      </w:ins>
    </w:p>
    <w:p w14:paraId="28390B23" w14:textId="77777777" w:rsidR="00952214" w:rsidRDefault="00952214">
      <w:pPr>
        <w:pStyle w:val="TOC3"/>
        <w:rPr>
          <w:ins w:id="293" w:author="Correll, Ken" w:date="2016-05-05T11:50:00Z"/>
          <w:rFonts w:asciiTheme="minorHAnsi" w:eastAsiaTheme="minorEastAsia" w:hAnsiTheme="minorHAnsi"/>
          <w:noProof/>
          <w:color w:val="auto"/>
          <w:sz w:val="22"/>
        </w:rPr>
      </w:pPr>
      <w:ins w:id="294"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"_Toc450212474"</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5.7.4</w:t>
        </w:r>
        <w:r>
          <w:rPr>
            <w:rFonts w:asciiTheme="minorHAnsi" w:eastAsiaTheme="minorEastAsia" w:hAnsiTheme="minorHAnsi"/>
            <w:noProof/>
            <w:color w:val="auto"/>
            <w:sz w:val="22"/>
          </w:rPr>
          <w:tab/>
        </w:r>
        <w:r w:rsidRPr="00423049">
          <w:rPr>
            <w:rStyle w:val="Hyperlink"/>
            <w:noProof/>
          </w:rPr>
          <w:t>Scan Insertion</w:t>
        </w:r>
        <w:r>
          <w:rPr>
            <w:noProof/>
            <w:webHidden/>
          </w:rPr>
          <w:tab/>
        </w:r>
        <w:r>
          <w:rPr>
            <w:noProof/>
            <w:webHidden/>
          </w:rPr>
          <w:fldChar w:fldCharType="begin"/>
        </w:r>
        <w:r>
          <w:rPr>
            <w:noProof/>
            <w:webHidden/>
          </w:rPr>
          <w:instrText xml:space="preserve"> PAGEREF _Toc450212474 \h </w:instrText>
        </w:r>
        <w:r>
          <w:rPr>
            <w:noProof/>
            <w:webHidden/>
          </w:rPr>
        </w:r>
      </w:ins>
      <w:r>
        <w:rPr>
          <w:noProof/>
          <w:webHidden/>
        </w:rPr>
        <w:fldChar w:fldCharType="separate"/>
      </w:r>
      <w:ins w:id="295" w:author="Correll, Ken" w:date="2016-05-05T11:50:00Z">
        <w:r>
          <w:rPr>
            <w:noProof/>
            <w:webHidden/>
          </w:rPr>
          <w:t>35</w:t>
        </w:r>
        <w:r>
          <w:rPr>
            <w:noProof/>
            <w:webHidden/>
          </w:rPr>
          <w:fldChar w:fldCharType="end"/>
        </w:r>
        <w:r w:rsidRPr="00423049">
          <w:rPr>
            <w:rStyle w:val="Hyperlink"/>
            <w:noProof/>
          </w:rPr>
          <w:fldChar w:fldCharType="end"/>
        </w:r>
      </w:ins>
    </w:p>
    <w:p w14:paraId="2F6D1921" w14:textId="77777777" w:rsidR="00952214" w:rsidRDefault="00952214">
      <w:pPr>
        <w:pStyle w:val="TOC2"/>
        <w:rPr>
          <w:ins w:id="296" w:author="Correll, Ken" w:date="2016-05-05T11:50:00Z"/>
          <w:rFonts w:asciiTheme="minorHAnsi" w:eastAsiaTheme="minorEastAsia" w:hAnsiTheme="minorHAnsi"/>
          <w:noProof/>
          <w:color w:val="auto"/>
          <w:sz w:val="22"/>
        </w:rPr>
      </w:pPr>
      <w:ins w:id="297"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"_Toc450212475"</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5.8</w:t>
        </w:r>
        <w:r>
          <w:rPr>
            <w:rFonts w:asciiTheme="minorHAnsi" w:eastAsiaTheme="minorEastAsia" w:hAnsiTheme="minorHAnsi"/>
            <w:noProof/>
            <w:color w:val="auto"/>
            <w:sz w:val="22"/>
          </w:rPr>
          <w:tab/>
        </w:r>
        <w:r w:rsidRPr="00423049">
          <w:rPr>
            <w:rStyle w:val="Hyperlink"/>
            <w:noProof/>
          </w:rPr>
          <w:t>Formal Verification</w:t>
        </w:r>
        <w:r>
          <w:rPr>
            <w:noProof/>
            <w:webHidden/>
          </w:rPr>
          <w:tab/>
        </w:r>
        <w:r>
          <w:rPr>
            <w:noProof/>
            <w:webHidden/>
          </w:rPr>
          <w:fldChar w:fldCharType="begin"/>
        </w:r>
        <w:r>
          <w:rPr>
            <w:noProof/>
            <w:webHidden/>
          </w:rPr>
          <w:instrText xml:space="preserve"> PAGEREF _Toc450212475 \h </w:instrText>
        </w:r>
        <w:r>
          <w:rPr>
            <w:noProof/>
            <w:webHidden/>
          </w:rPr>
        </w:r>
      </w:ins>
      <w:r>
        <w:rPr>
          <w:noProof/>
          <w:webHidden/>
        </w:rPr>
        <w:fldChar w:fldCharType="separate"/>
      </w:r>
      <w:ins w:id="298" w:author="Correll, Ken" w:date="2016-05-05T11:50:00Z">
        <w:r>
          <w:rPr>
            <w:noProof/>
            <w:webHidden/>
          </w:rPr>
          <w:t>35</w:t>
        </w:r>
        <w:r>
          <w:rPr>
            <w:noProof/>
            <w:webHidden/>
          </w:rPr>
          <w:fldChar w:fldCharType="end"/>
        </w:r>
        <w:r w:rsidRPr="00423049">
          <w:rPr>
            <w:rStyle w:val="Hyperlink"/>
            <w:noProof/>
          </w:rPr>
          <w:fldChar w:fldCharType="end"/>
        </w:r>
      </w:ins>
    </w:p>
    <w:p w14:paraId="0769D18C" w14:textId="77777777" w:rsidR="00952214" w:rsidRDefault="00952214">
      <w:pPr>
        <w:pStyle w:val="TOC2"/>
        <w:rPr>
          <w:ins w:id="299" w:author="Correll, Ken" w:date="2016-05-05T11:50:00Z"/>
          <w:rFonts w:asciiTheme="minorHAnsi" w:eastAsiaTheme="minorEastAsia" w:hAnsiTheme="minorHAnsi"/>
          <w:noProof/>
          <w:color w:val="auto"/>
          <w:sz w:val="22"/>
        </w:rPr>
      </w:pPr>
      <w:ins w:id="300"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"_Toc450212476"</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5.9</w:t>
        </w:r>
        <w:r>
          <w:rPr>
            <w:rFonts w:asciiTheme="minorHAnsi" w:eastAsiaTheme="minorEastAsia" w:hAnsiTheme="minorHAnsi"/>
            <w:noProof/>
            <w:color w:val="auto"/>
            <w:sz w:val="22"/>
          </w:rPr>
          <w:tab/>
        </w:r>
        <w:r w:rsidRPr="00423049">
          <w:rPr>
            <w:rStyle w:val="Hyperlink"/>
            <w:noProof/>
          </w:rPr>
          <w:t>CDC</w:t>
        </w:r>
        <w:r>
          <w:rPr>
            <w:noProof/>
            <w:webHidden/>
          </w:rPr>
          <w:tab/>
        </w:r>
        <w:r>
          <w:rPr>
            <w:noProof/>
            <w:webHidden/>
          </w:rPr>
          <w:fldChar w:fldCharType="begin"/>
        </w:r>
        <w:r>
          <w:rPr>
            <w:noProof/>
            <w:webHidden/>
          </w:rPr>
          <w:instrText xml:space="preserve"> PAGEREF _Toc450212476 \h </w:instrText>
        </w:r>
        <w:r>
          <w:rPr>
            <w:noProof/>
            <w:webHidden/>
          </w:rPr>
        </w:r>
      </w:ins>
      <w:r>
        <w:rPr>
          <w:noProof/>
          <w:webHidden/>
        </w:rPr>
        <w:fldChar w:fldCharType="separate"/>
      </w:r>
      <w:ins w:id="301" w:author="Correll, Ken" w:date="2016-05-05T11:50:00Z">
        <w:r>
          <w:rPr>
            <w:noProof/>
            <w:webHidden/>
          </w:rPr>
          <w:t>35</w:t>
        </w:r>
        <w:r>
          <w:rPr>
            <w:noProof/>
            <w:webHidden/>
          </w:rPr>
          <w:fldChar w:fldCharType="end"/>
        </w:r>
        <w:r w:rsidRPr="00423049">
          <w:rPr>
            <w:rStyle w:val="Hyperlink"/>
            <w:noProof/>
          </w:rPr>
          <w:fldChar w:fldCharType="end"/>
        </w:r>
      </w:ins>
    </w:p>
    <w:p w14:paraId="01989113" w14:textId="77777777" w:rsidR="00952214" w:rsidRDefault="00952214">
      <w:pPr>
        <w:pStyle w:val="TOC1"/>
        <w:rPr>
          <w:ins w:id="302" w:author="Correll, Ken" w:date="2016-05-05T11:50:00Z"/>
          <w:rFonts w:asciiTheme="minorHAnsi" w:eastAsiaTheme="minorEastAsia" w:hAnsiTheme="minorHAnsi"/>
          <w:noProof/>
          <w:color w:val="auto"/>
          <w:sz w:val="22"/>
        </w:rPr>
      </w:pPr>
      <w:ins w:id="303"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"_Toc450212477"</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6</w:t>
        </w:r>
        <w:r>
          <w:rPr>
            <w:rFonts w:asciiTheme="minorHAnsi" w:eastAsiaTheme="minorEastAsia" w:hAnsiTheme="minorHAnsi"/>
            <w:noProof/>
            <w:color w:val="auto"/>
            <w:sz w:val="22"/>
          </w:rPr>
          <w:tab/>
        </w:r>
        <w:r w:rsidRPr="00423049">
          <w:rPr>
            <w:rStyle w:val="Hyperlink"/>
            <w:noProof/>
          </w:rPr>
          <w:t>Physical Integration</w:t>
        </w:r>
        <w:r>
          <w:rPr>
            <w:noProof/>
            <w:webHidden/>
          </w:rPr>
          <w:tab/>
        </w:r>
        <w:r>
          <w:rPr>
            <w:noProof/>
            <w:webHidden/>
          </w:rPr>
          <w:fldChar w:fldCharType="begin"/>
        </w:r>
        <w:r>
          <w:rPr>
            <w:noProof/>
            <w:webHidden/>
          </w:rPr>
          <w:instrText xml:space="preserve"> PAGEREF _Toc450212477 \h </w:instrText>
        </w:r>
        <w:r>
          <w:rPr>
            <w:noProof/>
            <w:webHidden/>
          </w:rPr>
        </w:r>
      </w:ins>
      <w:r>
        <w:rPr>
          <w:noProof/>
          <w:webHidden/>
        </w:rPr>
        <w:fldChar w:fldCharType="separate"/>
      </w:r>
      <w:ins w:id="304" w:author="Correll, Ken" w:date="2016-05-05T11:50:00Z">
        <w:r>
          <w:rPr>
            <w:noProof/>
            <w:webHidden/>
          </w:rPr>
          <w:t>36</w:t>
        </w:r>
        <w:r>
          <w:rPr>
            <w:noProof/>
            <w:webHidden/>
          </w:rPr>
          <w:fldChar w:fldCharType="end"/>
        </w:r>
        <w:r w:rsidRPr="00423049">
          <w:rPr>
            <w:rStyle w:val="Hyperlink"/>
            <w:noProof/>
          </w:rPr>
          <w:fldChar w:fldCharType="end"/>
        </w:r>
      </w:ins>
    </w:p>
    <w:p w14:paraId="550235A1" w14:textId="77777777" w:rsidR="00952214" w:rsidRDefault="00952214">
      <w:pPr>
        <w:pStyle w:val="TOC1"/>
        <w:rPr>
          <w:ins w:id="305" w:author="Correll, Ken" w:date="2016-05-05T11:50:00Z"/>
          <w:rFonts w:asciiTheme="minorHAnsi" w:eastAsiaTheme="minorEastAsia" w:hAnsiTheme="minorHAnsi"/>
          <w:noProof/>
          <w:color w:val="auto"/>
          <w:sz w:val="22"/>
        </w:rPr>
      </w:pPr>
      <w:ins w:id="306"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"_Toc450212478"</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7</w:t>
        </w:r>
        <w:r>
          <w:rPr>
            <w:rFonts w:asciiTheme="minorHAnsi" w:eastAsiaTheme="minorEastAsia" w:hAnsiTheme="minorHAnsi"/>
            <w:noProof/>
            <w:color w:val="auto"/>
            <w:sz w:val="22"/>
          </w:rPr>
          <w:tab/>
        </w:r>
        <w:r w:rsidRPr="00423049">
          <w:rPr>
            <w:rStyle w:val="Hyperlink"/>
            <w:noProof/>
          </w:rPr>
          <w:t>Integration Test Plan</w:t>
        </w:r>
        <w:r>
          <w:rPr>
            <w:noProof/>
            <w:webHidden/>
          </w:rPr>
          <w:tab/>
        </w:r>
        <w:r>
          <w:rPr>
            <w:noProof/>
            <w:webHidden/>
          </w:rPr>
          <w:fldChar w:fldCharType="begin"/>
        </w:r>
        <w:r>
          <w:rPr>
            <w:noProof/>
            <w:webHidden/>
          </w:rPr>
          <w:instrText xml:space="preserve"> PAGEREF _Toc450212478 \h </w:instrText>
        </w:r>
        <w:r>
          <w:rPr>
            <w:noProof/>
            <w:webHidden/>
          </w:rPr>
        </w:r>
      </w:ins>
      <w:r>
        <w:rPr>
          <w:noProof/>
          <w:webHidden/>
        </w:rPr>
        <w:fldChar w:fldCharType="separate"/>
      </w:r>
      <w:ins w:id="307" w:author="Correll, Ken" w:date="2016-05-05T11:50:00Z">
        <w:r>
          <w:rPr>
            <w:noProof/>
            <w:webHidden/>
          </w:rPr>
          <w:t>37</w:t>
        </w:r>
        <w:r>
          <w:rPr>
            <w:noProof/>
            <w:webHidden/>
          </w:rPr>
          <w:fldChar w:fldCharType="end"/>
        </w:r>
        <w:r w:rsidRPr="00423049">
          <w:rPr>
            <w:rStyle w:val="Hyperlink"/>
            <w:noProof/>
          </w:rPr>
          <w:fldChar w:fldCharType="end"/>
        </w:r>
      </w:ins>
    </w:p>
    <w:p w14:paraId="50D05660" w14:textId="77777777" w:rsidR="00952214" w:rsidRDefault="00952214">
      <w:pPr>
        <w:pStyle w:val="TOC1"/>
        <w:rPr>
          <w:ins w:id="308" w:author="Correll, Ken" w:date="2016-05-05T11:50:00Z"/>
          <w:rFonts w:asciiTheme="minorHAnsi" w:eastAsiaTheme="minorEastAsia" w:hAnsiTheme="minorHAnsi"/>
          <w:noProof/>
          <w:color w:val="auto"/>
          <w:sz w:val="22"/>
        </w:rPr>
      </w:pPr>
      <w:ins w:id="309"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"_Toc450212479"</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8</w:t>
        </w:r>
        <w:r>
          <w:rPr>
            <w:rFonts w:asciiTheme="minorHAnsi" w:eastAsiaTheme="minorEastAsia" w:hAnsiTheme="minorHAnsi"/>
            <w:noProof/>
            <w:color w:val="auto"/>
            <w:sz w:val="22"/>
          </w:rPr>
          <w:tab/>
        </w:r>
        <w:r w:rsidRPr="00423049">
          <w:rPr>
            <w:rStyle w:val="Hyperlink"/>
            <w:noProof/>
          </w:rPr>
          <w:t>Appendix</w:t>
        </w:r>
        <w:r>
          <w:rPr>
            <w:noProof/>
            <w:webHidden/>
          </w:rPr>
          <w:tab/>
        </w:r>
        <w:r>
          <w:rPr>
            <w:noProof/>
            <w:webHidden/>
          </w:rPr>
          <w:fldChar w:fldCharType="begin"/>
        </w:r>
        <w:r>
          <w:rPr>
            <w:noProof/>
            <w:webHidden/>
          </w:rPr>
          <w:instrText xml:space="preserve"> PAGEREF _Toc450212479 \h </w:instrText>
        </w:r>
        <w:r>
          <w:rPr>
            <w:noProof/>
            <w:webHidden/>
          </w:rPr>
        </w:r>
      </w:ins>
      <w:r>
        <w:rPr>
          <w:noProof/>
          <w:webHidden/>
        </w:rPr>
        <w:fldChar w:fldCharType="separate"/>
      </w:r>
      <w:ins w:id="310" w:author="Correll, Ken" w:date="2016-05-05T11:50:00Z">
        <w:r>
          <w:rPr>
            <w:noProof/>
            <w:webHidden/>
          </w:rPr>
          <w:t>38</w:t>
        </w:r>
        <w:r>
          <w:rPr>
            <w:noProof/>
            <w:webHidden/>
          </w:rPr>
          <w:fldChar w:fldCharType="end"/>
        </w:r>
        <w:r w:rsidRPr="00423049">
          <w:rPr>
            <w:rStyle w:val="Hyperlink"/>
            <w:noProof/>
          </w:rPr>
          <w:fldChar w:fldCharType="end"/>
        </w:r>
      </w:ins>
    </w:p>
    <w:p w14:paraId="638E93F7" w14:textId="77777777" w:rsidR="00952214" w:rsidRDefault="00952214">
      <w:pPr>
        <w:pStyle w:val="TOC2"/>
        <w:rPr>
          <w:ins w:id="311" w:author="Correll, Ken" w:date="2016-05-05T11:50:00Z"/>
          <w:rFonts w:asciiTheme="minorHAnsi" w:eastAsiaTheme="minorEastAsia" w:hAnsiTheme="minorHAnsi"/>
          <w:noProof/>
          <w:color w:val="auto"/>
          <w:sz w:val="22"/>
        </w:rPr>
      </w:pPr>
      <w:ins w:id="312" w:author="Correll, Ken" w:date="2016-05-05T11:50:00Z">
        <w:r w:rsidRPr="00423049">
          <w:rPr>
            <w:rStyle w:val="Hyperlink"/>
            <w:noProof/>
          </w:rPr>
          <w:fldChar w:fldCharType="begin"/>
        </w:r>
        <w:r w:rsidRPr="00423049">
          <w:rPr>
            <w:rStyle w:val="Hyperlink"/>
            <w:noProof/>
          </w:rPr>
          <w:instrText xml:space="preserve"> </w:instrText>
        </w:r>
        <w:r>
          <w:rPr>
            <w:noProof/>
          </w:rPr>
          <w:instrText>HYPERLINK \l "_Toc450212480"</w:instrText>
        </w:r>
        <w:r w:rsidRPr="00423049">
          <w:rPr>
            <w:rStyle w:val="Hyperlink"/>
            <w:noProof/>
          </w:rPr>
          <w:instrText xml:space="preserve"> </w:instrText>
        </w:r>
        <w:r w:rsidRPr="00423049">
          <w:rPr>
            <w:rStyle w:val="Hyperlink"/>
            <w:noProof/>
          </w:rPr>
        </w:r>
        <w:r w:rsidRPr="00423049">
          <w:rPr>
            <w:rStyle w:val="Hyperlink"/>
            <w:noProof/>
          </w:rPr>
          <w:fldChar w:fldCharType="separate"/>
        </w:r>
        <w:r w:rsidRPr="00423049">
          <w:rPr>
            <w:rStyle w:val="Hyperlink"/>
            <w:noProof/>
          </w:rPr>
          <w:t>8.1</w:t>
        </w:r>
        <w:r>
          <w:rPr>
            <w:rFonts w:asciiTheme="minorHAnsi" w:eastAsiaTheme="minorEastAsia" w:hAnsiTheme="minorHAnsi"/>
            <w:noProof/>
            <w:color w:val="auto"/>
            <w:sz w:val="22"/>
          </w:rPr>
          <w:tab/>
        </w:r>
        <w:r w:rsidRPr="00423049">
          <w:rPr>
            <w:rStyle w:val="Hyperlink"/>
            <w:noProof/>
          </w:rPr>
          <w:t>Subsystem connectivity details</w:t>
        </w:r>
        <w:r>
          <w:rPr>
            <w:noProof/>
          </w:rPr>
          <w:object w:dxaOrig="15180" w:dyaOrig="8880" w14:anchorId="34C94C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6in;height:252.75pt" o:ole="">
              <v:imagedata r:id="rId13" o:title=""/>
            </v:shape>
            <o:OLEObject Type="Embed" ProgID="Visio.Drawing.15" ShapeID="_x0000_i1165" DrawAspect="Content" ObjectID="_1523954478" r:id="rId14"/>
          </w:object>
        </w:r>
        <w:r>
          <w:rPr>
            <w:noProof/>
            <w:webHidden/>
          </w:rPr>
          <w:tab/>
        </w:r>
        <w:r>
          <w:rPr>
            <w:noProof/>
            <w:webHidden/>
          </w:rPr>
          <w:fldChar w:fldCharType="begin"/>
        </w:r>
        <w:r>
          <w:rPr>
            <w:noProof/>
            <w:webHidden/>
          </w:rPr>
          <w:instrText xml:space="preserve"> PAGEREF _Toc450212480 \h </w:instrText>
        </w:r>
        <w:r>
          <w:rPr>
            <w:noProof/>
            <w:webHidden/>
          </w:rPr>
        </w:r>
      </w:ins>
      <w:r>
        <w:rPr>
          <w:noProof/>
          <w:webHidden/>
        </w:rPr>
        <w:fldChar w:fldCharType="separate"/>
      </w:r>
      <w:ins w:id="313" w:author="Correll, Ken" w:date="2016-05-05T11:50:00Z">
        <w:r>
          <w:rPr>
            <w:noProof/>
            <w:webHidden/>
          </w:rPr>
          <w:t>38</w:t>
        </w:r>
        <w:r>
          <w:rPr>
            <w:noProof/>
            <w:webHidden/>
          </w:rPr>
          <w:fldChar w:fldCharType="end"/>
        </w:r>
        <w:r w:rsidRPr="00423049">
          <w:rPr>
            <w:rStyle w:val="Hyperlink"/>
            <w:noProof/>
          </w:rPr>
          <w:fldChar w:fldCharType="end"/>
        </w:r>
      </w:ins>
    </w:p>
    <w:p w14:paraId="1C218CDC" w14:textId="77777777" w:rsidR="009E101C" w:rsidDel="00952214" w:rsidRDefault="009E101C">
      <w:pPr>
        <w:pStyle w:val="TOC1"/>
        <w:rPr>
          <w:del w:id="314" w:author="Correll, Ken" w:date="2016-05-05T11:50:00Z"/>
          <w:rFonts w:asciiTheme="minorHAnsi" w:eastAsiaTheme="minorEastAsia" w:hAnsiTheme="minorHAnsi"/>
          <w:noProof/>
          <w:color w:val="auto"/>
          <w:sz w:val="22"/>
        </w:rPr>
      </w:pPr>
      <w:del w:id="315" w:author="Correll, Ken" w:date="2016-05-05T11:50:00Z">
        <w:r w:rsidRPr="00952214" w:rsidDel="00952214">
          <w:rPr>
            <w:noProof/>
            <w:rPrChange w:id="316" w:author="Correll, Ken" w:date="2016-05-05T11:50:00Z">
              <w:rPr>
                <w:rStyle w:val="Hyperlink"/>
                <w:noProof/>
              </w:rPr>
            </w:rPrChange>
          </w:rPr>
          <w:delText>1</w:delText>
        </w:r>
        <w:r w:rsidDel="00952214">
          <w:rPr>
            <w:rFonts w:asciiTheme="minorHAnsi" w:eastAsiaTheme="minorEastAsia" w:hAnsiTheme="minorHAnsi"/>
            <w:noProof/>
            <w:color w:val="auto"/>
            <w:sz w:val="22"/>
          </w:rPr>
          <w:tab/>
        </w:r>
        <w:r w:rsidRPr="00952214" w:rsidDel="00952214">
          <w:rPr>
            <w:noProof/>
            <w:rPrChange w:id="317" w:author="Correll, Ken" w:date="2016-05-05T11:50:00Z">
              <w:rPr>
                <w:rStyle w:val="Hyperlink"/>
                <w:noProof/>
              </w:rPr>
            </w:rPrChange>
          </w:rPr>
          <w:delText>Introduction</w:delText>
        </w:r>
        <w:r w:rsidDel="00952214">
          <w:rPr>
            <w:noProof/>
            <w:webHidden/>
          </w:rPr>
          <w:tab/>
          <w:delText>7</w:delText>
        </w:r>
      </w:del>
    </w:p>
    <w:p w14:paraId="4E259DE0" w14:textId="77777777" w:rsidR="009E101C" w:rsidDel="00952214" w:rsidRDefault="009E101C">
      <w:pPr>
        <w:pStyle w:val="TOC2"/>
        <w:rPr>
          <w:del w:id="318" w:author="Correll, Ken" w:date="2016-05-05T11:50:00Z"/>
          <w:rFonts w:asciiTheme="minorHAnsi" w:eastAsiaTheme="minorEastAsia" w:hAnsiTheme="minorHAnsi"/>
          <w:noProof/>
          <w:color w:val="auto"/>
          <w:sz w:val="22"/>
        </w:rPr>
      </w:pPr>
      <w:del w:id="319" w:author="Correll, Ken" w:date="2016-05-05T11:50:00Z">
        <w:r w:rsidRPr="00952214" w:rsidDel="00952214">
          <w:rPr>
            <w:noProof/>
            <w:rPrChange w:id="320" w:author="Correll, Ken" w:date="2016-05-05T11:50:00Z">
              <w:rPr>
                <w:rStyle w:val="Hyperlink"/>
                <w:noProof/>
              </w:rPr>
            </w:rPrChange>
          </w:rPr>
          <w:delText>1.1</w:delText>
        </w:r>
        <w:r w:rsidDel="00952214">
          <w:rPr>
            <w:rFonts w:asciiTheme="minorHAnsi" w:eastAsiaTheme="minorEastAsia" w:hAnsiTheme="minorHAnsi"/>
            <w:noProof/>
            <w:color w:val="auto"/>
            <w:sz w:val="22"/>
          </w:rPr>
          <w:tab/>
        </w:r>
        <w:r w:rsidRPr="00952214" w:rsidDel="00952214">
          <w:rPr>
            <w:noProof/>
            <w:rPrChange w:id="321" w:author="Correll, Ken" w:date="2016-05-05T11:50:00Z">
              <w:rPr>
                <w:rStyle w:val="Hyperlink"/>
                <w:noProof/>
              </w:rPr>
            </w:rPrChange>
          </w:rPr>
          <w:delText>Audience</w:delText>
        </w:r>
        <w:r w:rsidDel="00952214">
          <w:rPr>
            <w:noProof/>
            <w:webHidden/>
          </w:rPr>
          <w:tab/>
          <w:delText>7</w:delText>
        </w:r>
      </w:del>
    </w:p>
    <w:p w14:paraId="14267EEF" w14:textId="77777777" w:rsidR="009E101C" w:rsidDel="00952214" w:rsidRDefault="009E101C">
      <w:pPr>
        <w:pStyle w:val="TOC2"/>
        <w:rPr>
          <w:del w:id="322" w:author="Correll, Ken" w:date="2016-05-05T11:50:00Z"/>
          <w:rFonts w:asciiTheme="minorHAnsi" w:eastAsiaTheme="minorEastAsia" w:hAnsiTheme="minorHAnsi"/>
          <w:noProof/>
          <w:color w:val="auto"/>
          <w:sz w:val="22"/>
        </w:rPr>
      </w:pPr>
      <w:del w:id="323" w:author="Correll, Ken" w:date="2016-05-05T11:50:00Z">
        <w:r w:rsidRPr="00952214" w:rsidDel="00952214">
          <w:rPr>
            <w:noProof/>
            <w:rPrChange w:id="324" w:author="Correll, Ken" w:date="2016-05-05T11:50:00Z">
              <w:rPr>
                <w:rStyle w:val="Hyperlink"/>
                <w:noProof/>
              </w:rPr>
            </w:rPrChange>
          </w:rPr>
          <w:delText>1.2</w:delText>
        </w:r>
        <w:r w:rsidDel="00952214">
          <w:rPr>
            <w:rFonts w:asciiTheme="minorHAnsi" w:eastAsiaTheme="minorEastAsia" w:hAnsiTheme="minorHAnsi"/>
            <w:noProof/>
            <w:color w:val="auto"/>
            <w:sz w:val="22"/>
          </w:rPr>
          <w:tab/>
        </w:r>
        <w:r w:rsidRPr="00952214" w:rsidDel="00952214">
          <w:rPr>
            <w:noProof/>
            <w:rPrChange w:id="325" w:author="Correll, Ken" w:date="2016-05-05T11:50:00Z">
              <w:rPr>
                <w:rStyle w:val="Hyperlink"/>
                <w:noProof/>
              </w:rPr>
            </w:rPrChange>
          </w:rPr>
          <w:delText>Supported Projects</w:delText>
        </w:r>
        <w:r w:rsidDel="00952214">
          <w:rPr>
            <w:noProof/>
            <w:webHidden/>
          </w:rPr>
          <w:tab/>
          <w:delText>7</w:delText>
        </w:r>
      </w:del>
    </w:p>
    <w:p w14:paraId="23E04129" w14:textId="77777777" w:rsidR="009E101C" w:rsidDel="00952214" w:rsidRDefault="009E101C">
      <w:pPr>
        <w:pStyle w:val="TOC2"/>
        <w:rPr>
          <w:del w:id="326" w:author="Correll, Ken" w:date="2016-05-05T11:50:00Z"/>
          <w:rFonts w:asciiTheme="minorHAnsi" w:eastAsiaTheme="minorEastAsia" w:hAnsiTheme="minorHAnsi"/>
          <w:noProof/>
          <w:color w:val="auto"/>
          <w:sz w:val="22"/>
        </w:rPr>
      </w:pPr>
      <w:del w:id="327" w:author="Correll, Ken" w:date="2016-05-05T11:50:00Z">
        <w:r w:rsidRPr="00952214" w:rsidDel="00952214">
          <w:rPr>
            <w:noProof/>
            <w:rPrChange w:id="328" w:author="Correll, Ken" w:date="2016-05-05T11:50:00Z">
              <w:rPr>
                <w:rStyle w:val="Hyperlink"/>
                <w:noProof/>
              </w:rPr>
            </w:rPrChange>
          </w:rPr>
          <w:delText>1.3</w:delText>
        </w:r>
        <w:r w:rsidDel="00952214">
          <w:rPr>
            <w:rFonts w:asciiTheme="minorHAnsi" w:eastAsiaTheme="minorEastAsia" w:hAnsiTheme="minorHAnsi"/>
            <w:noProof/>
            <w:color w:val="auto"/>
            <w:sz w:val="22"/>
          </w:rPr>
          <w:tab/>
        </w:r>
        <w:r w:rsidRPr="00952214" w:rsidDel="00952214">
          <w:rPr>
            <w:noProof/>
            <w:rPrChange w:id="329" w:author="Correll, Ken" w:date="2016-05-05T11:50:00Z">
              <w:rPr>
                <w:rStyle w:val="Hyperlink"/>
                <w:noProof/>
              </w:rPr>
            </w:rPrChange>
          </w:rPr>
          <w:delText>Terminology</w:delText>
        </w:r>
        <w:r w:rsidDel="00952214">
          <w:rPr>
            <w:noProof/>
            <w:webHidden/>
          </w:rPr>
          <w:tab/>
          <w:delText>7</w:delText>
        </w:r>
      </w:del>
    </w:p>
    <w:p w14:paraId="6D308D6B" w14:textId="77777777" w:rsidR="009E101C" w:rsidDel="00952214" w:rsidRDefault="009E101C">
      <w:pPr>
        <w:pStyle w:val="TOC2"/>
        <w:rPr>
          <w:del w:id="330" w:author="Correll, Ken" w:date="2016-05-05T11:50:00Z"/>
          <w:rFonts w:asciiTheme="minorHAnsi" w:eastAsiaTheme="minorEastAsia" w:hAnsiTheme="minorHAnsi"/>
          <w:noProof/>
          <w:color w:val="auto"/>
          <w:sz w:val="22"/>
        </w:rPr>
      </w:pPr>
      <w:del w:id="331" w:author="Correll, Ken" w:date="2016-05-05T11:50:00Z">
        <w:r w:rsidRPr="00952214" w:rsidDel="00952214">
          <w:rPr>
            <w:noProof/>
            <w:rPrChange w:id="332" w:author="Correll, Ken" w:date="2016-05-05T11:50:00Z">
              <w:rPr>
                <w:rStyle w:val="Hyperlink"/>
                <w:noProof/>
              </w:rPr>
            </w:rPrChange>
          </w:rPr>
          <w:delText>1.4</w:delText>
        </w:r>
        <w:r w:rsidDel="00952214">
          <w:rPr>
            <w:rFonts w:asciiTheme="minorHAnsi" w:eastAsiaTheme="minorEastAsia" w:hAnsiTheme="minorHAnsi"/>
            <w:noProof/>
            <w:color w:val="auto"/>
            <w:sz w:val="22"/>
          </w:rPr>
          <w:tab/>
        </w:r>
        <w:r w:rsidRPr="00952214" w:rsidDel="00952214">
          <w:rPr>
            <w:noProof/>
            <w:rPrChange w:id="333" w:author="Correll, Ken" w:date="2016-05-05T11:50:00Z">
              <w:rPr>
                <w:rStyle w:val="Hyperlink"/>
                <w:noProof/>
              </w:rPr>
            </w:rPrChange>
          </w:rPr>
          <w:delText>Related Documents</w:delText>
        </w:r>
        <w:r w:rsidDel="00952214">
          <w:rPr>
            <w:noProof/>
            <w:webHidden/>
          </w:rPr>
          <w:tab/>
          <w:delText>8</w:delText>
        </w:r>
      </w:del>
    </w:p>
    <w:p w14:paraId="7AAE45AB" w14:textId="77777777" w:rsidR="009E101C" w:rsidDel="00952214" w:rsidRDefault="009E101C">
      <w:pPr>
        <w:pStyle w:val="TOC2"/>
        <w:rPr>
          <w:del w:id="334" w:author="Correll, Ken" w:date="2016-05-05T11:50:00Z"/>
          <w:rFonts w:asciiTheme="minorHAnsi" w:eastAsiaTheme="minorEastAsia" w:hAnsiTheme="minorHAnsi"/>
          <w:noProof/>
          <w:color w:val="auto"/>
          <w:sz w:val="22"/>
        </w:rPr>
      </w:pPr>
      <w:del w:id="335" w:author="Correll, Ken" w:date="2016-05-05T11:50:00Z">
        <w:r w:rsidRPr="00952214" w:rsidDel="00952214">
          <w:rPr>
            <w:noProof/>
            <w:rPrChange w:id="336" w:author="Correll, Ken" w:date="2016-05-05T11:50:00Z">
              <w:rPr>
                <w:rStyle w:val="Hyperlink"/>
                <w:noProof/>
              </w:rPr>
            </w:rPrChange>
          </w:rPr>
          <w:delText>1.5</w:delText>
        </w:r>
        <w:r w:rsidDel="00952214">
          <w:rPr>
            <w:rFonts w:asciiTheme="minorHAnsi" w:eastAsiaTheme="minorEastAsia" w:hAnsiTheme="minorHAnsi"/>
            <w:noProof/>
            <w:color w:val="auto"/>
            <w:sz w:val="22"/>
          </w:rPr>
          <w:tab/>
        </w:r>
        <w:r w:rsidRPr="00952214" w:rsidDel="00952214">
          <w:rPr>
            <w:noProof/>
            <w:rPrChange w:id="337" w:author="Correll, Ken" w:date="2016-05-05T11:50:00Z">
              <w:rPr>
                <w:rStyle w:val="Hyperlink"/>
                <w:noProof/>
              </w:rPr>
            </w:rPrChange>
          </w:rPr>
          <w:delText>Opens, Risks, and Assumptions</w:delText>
        </w:r>
        <w:r w:rsidDel="00952214">
          <w:rPr>
            <w:noProof/>
            <w:webHidden/>
          </w:rPr>
          <w:tab/>
          <w:delText>8</w:delText>
        </w:r>
      </w:del>
    </w:p>
    <w:p w14:paraId="0AB39E72" w14:textId="77777777" w:rsidR="009E101C" w:rsidDel="00952214" w:rsidRDefault="009E101C">
      <w:pPr>
        <w:pStyle w:val="TOC2"/>
        <w:rPr>
          <w:del w:id="338" w:author="Correll, Ken" w:date="2016-05-05T11:50:00Z"/>
          <w:rFonts w:asciiTheme="minorHAnsi" w:eastAsiaTheme="minorEastAsia" w:hAnsiTheme="minorHAnsi"/>
          <w:noProof/>
          <w:color w:val="auto"/>
          <w:sz w:val="22"/>
        </w:rPr>
      </w:pPr>
      <w:del w:id="339" w:author="Correll, Ken" w:date="2016-05-05T11:50:00Z">
        <w:r w:rsidRPr="00952214" w:rsidDel="00952214">
          <w:rPr>
            <w:noProof/>
            <w:rPrChange w:id="340" w:author="Correll, Ken" w:date="2016-05-05T11:50:00Z">
              <w:rPr>
                <w:rStyle w:val="Hyperlink"/>
                <w:noProof/>
              </w:rPr>
            </w:rPrChange>
          </w:rPr>
          <w:delText>1.6</w:delText>
        </w:r>
        <w:r w:rsidDel="00952214">
          <w:rPr>
            <w:rFonts w:asciiTheme="minorHAnsi" w:eastAsiaTheme="minorEastAsia" w:hAnsiTheme="minorHAnsi"/>
            <w:noProof/>
            <w:color w:val="auto"/>
            <w:sz w:val="22"/>
          </w:rPr>
          <w:tab/>
        </w:r>
        <w:r w:rsidRPr="00952214" w:rsidDel="00952214">
          <w:rPr>
            <w:noProof/>
            <w:rPrChange w:id="341" w:author="Correll, Ken" w:date="2016-05-05T11:50:00Z">
              <w:rPr>
                <w:rStyle w:val="Hyperlink"/>
                <w:noProof/>
              </w:rPr>
            </w:rPrChange>
          </w:rPr>
          <w:delText>Contact Information</w:delText>
        </w:r>
        <w:r w:rsidDel="00952214">
          <w:rPr>
            <w:noProof/>
            <w:webHidden/>
          </w:rPr>
          <w:tab/>
          <w:delText>8</w:delText>
        </w:r>
      </w:del>
    </w:p>
    <w:p w14:paraId="27D22F7E" w14:textId="77777777" w:rsidR="009E101C" w:rsidDel="00952214" w:rsidRDefault="009E101C">
      <w:pPr>
        <w:pStyle w:val="TOC2"/>
        <w:rPr>
          <w:del w:id="342" w:author="Correll, Ken" w:date="2016-05-05T11:50:00Z"/>
          <w:rFonts w:asciiTheme="minorHAnsi" w:eastAsiaTheme="minorEastAsia" w:hAnsiTheme="minorHAnsi"/>
          <w:noProof/>
          <w:color w:val="auto"/>
          <w:sz w:val="22"/>
        </w:rPr>
      </w:pPr>
      <w:del w:id="343" w:author="Correll, Ken" w:date="2016-05-05T11:50:00Z">
        <w:r w:rsidRPr="00952214" w:rsidDel="00952214">
          <w:rPr>
            <w:noProof/>
            <w:rPrChange w:id="344" w:author="Correll, Ken" w:date="2016-05-05T11:50:00Z">
              <w:rPr>
                <w:rStyle w:val="Hyperlink"/>
                <w:noProof/>
              </w:rPr>
            </w:rPrChange>
          </w:rPr>
          <w:delText>1.7</w:delText>
        </w:r>
        <w:r w:rsidDel="00952214">
          <w:rPr>
            <w:rFonts w:asciiTheme="minorHAnsi" w:eastAsiaTheme="minorEastAsia" w:hAnsiTheme="minorHAnsi"/>
            <w:noProof/>
            <w:color w:val="auto"/>
            <w:sz w:val="22"/>
          </w:rPr>
          <w:tab/>
        </w:r>
        <w:r w:rsidRPr="00952214" w:rsidDel="00952214">
          <w:rPr>
            <w:noProof/>
            <w:rPrChange w:id="345" w:author="Correll, Ken" w:date="2016-05-05T11:50:00Z">
              <w:rPr>
                <w:rStyle w:val="Hyperlink"/>
                <w:noProof/>
              </w:rPr>
            </w:rPrChange>
          </w:rPr>
          <w:delText>Document Revision History</w:delText>
        </w:r>
        <w:r w:rsidDel="00952214">
          <w:rPr>
            <w:noProof/>
            <w:webHidden/>
          </w:rPr>
          <w:tab/>
          <w:delText>8</w:delText>
        </w:r>
      </w:del>
    </w:p>
    <w:p w14:paraId="4574B177" w14:textId="77777777" w:rsidR="009E101C" w:rsidDel="00952214" w:rsidRDefault="009E101C">
      <w:pPr>
        <w:pStyle w:val="TOC1"/>
        <w:rPr>
          <w:del w:id="346" w:author="Correll, Ken" w:date="2016-05-05T11:50:00Z"/>
          <w:rFonts w:asciiTheme="minorHAnsi" w:eastAsiaTheme="minorEastAsia" w:hAnsiTheme="minorHAnsi"/>
          <w:noProof/>
          <w:color w:val="auto"/>
          <w:sz w:val="22"/>
        </w:rPr>
      </w:pPr>
      <w:del w:id="347" w:author="Correll, Ken" w:date="2016-05-05T11:50:00Z">
        <w:r w:rsidRPr="00952214" w:rsidDel="00952214">
          <w:rPr>
            <w:noProof/>
            <w:rPrChange w:id="348" w:author="Correll, Ken" w:date="2016-05-05T11:50:00Z">
              <w:rPr>
                <w:rStyle w:val="Hyperlink"/>
                <w:noProof/>
              </w:rPr>
            </w:rPrChange>
          </w:rPr>
          <w:delText>2</w:delText>
        </w:r>
        <w:r w:rsidDel="00952214">
          <w:rPr>
            <w:rFonts w:asciiTheme="minorHAnsi" w:eastAsiaTheme="minorEastAsia" w:hAnsiTheme="minorHAnsi"/>
            <w:noProof/>
            <w:color w:val="auto"/>
            <w:sz w:val="22"/>
          </w:rPr>
          <w:tab/>
        </w:r>
        <w:r w:rsidRPr="00952214" w:rsidDel="00952214">
          <w:rPr>
            <w:noProof/>
            <w:rPrChange w:id="349" w:author="Correll, Ken" w:date="2016-05-05T11:50:00Z">
              <w:rPr>
                <w:rStyle w:val="Hyperlink"/>
                <w:noProof/>
              </w:rPr>
            </w:rPrChange>
          </w:rPr>
          <w:delText>Quick Start</w:delText>
        </w:r>
        <w:r w:rsidDel="00952214">
          <w:rPr>
            <w:noProof/>
            <w:webHidden/>
          </w:rPr>
          <w:tab/>
          <w:delText>10</w:delText>
        </w:r>
      </w:del>
    </w:p>
    <w:p w14:paraId="28C90104" w14:textId="77777777" w:rsidR="009E101C" w:rsidDel="00952214" w:rsidRDefault="009E101C">
      <w:pPr>
        <w:pStyle w:val="TOC2"/>
        <w:rPr>
          <w:del w:id="350" w:author="Correll, Ken" w:date="2016-05-05T11:50:00Z"/>
          <w:rFonts w:asciiTheme="minorHAnsi" w:eastAsiaTheme="minorEastAsia" w:hAnsiTheme="minorHAnsi"/>
          <w:noProof/>
          <w:color w:val="auto"/>
          <w:sz w:val="22"/>
        </w:rPr>
      </w:pPr>
      <w:del w:id="351" w:author="Correll, Ken" w:date="2016-05-05T11:50:00Z">
        <w:r w:rsidRPr="00952214" w:rsidDel="00952214">
          <w:rPr>
            <w:noProof/>
            <w:rPrChange w:id="352" w:author="Correll, Ken" w:date="2016-05-05T11:50:00Z">
              <w:rPr>
                <w:rStyle w:val="Hyperlink"/>
                <w:noProof/>
              </w:rPr>
            </w:rPrChange>
          </w:rPr>
          <w:delText>2.1</w:delText>
        </w:r>
        <w:r w:rsidDel="00952214">
          <w:rPr>
            <w:rFonts w:asciiTheme="minorHAnsi" w:eastAsiaTheme="minorEastAsia" w:hAnsiTheme="minorHAnsi"/>
            <w:noProof/>
            <w:color w:val="auto"/>
            <w:sz w:val="22"/>
          </w:rPr>
          <w:tab/>
        </w:r>
        <w:r w:rsidRPr="00952214" w:rsidDel="00952214">
          <w:rPr>
            <w:noProof/>
            <w:rPrChange w:id="353" w:author="Correll, Ken" w:date="2016-05-05T11:50:00Z">
              <w:rPr>
                <w:rStyle w:val="Hyperlink"/>
                <w:noProof/>
              </w:rPr>
            </w:rPrChange>
          </w:rPr>
          <w:delText>Downloading Sub IP</w:delText>
        </w:r>
        <w:r w:rsidDel="00952214">
          <w:rPr>
            <w:noProof/>
            <w:webHidden/>
          </w:rPr>
          <w:tab/>
          <w:delText>10</w:delText>
        </w:r>
      </w:del>
    </w:p>
    <w:p w14:paraId="4238C7AD" w14:textId="77777777" w:rsidR="009E101C" w:rsidDel="00952214" w:rsidRDefault="009E101C">
      <w:pPr>
        <w:pStyle w:val="TOC2"/>
        <w:rPr>
          <w:del w:id="354" w:author="Correll, Ken" w:date="2016-05-05T11:50:00Z"/>
          <w:rFonts w:asciiTheme="minorHAnsi" w:eastAsiaTheme="minorEastAsia" w:hAnsiTheme="minorHAnsi"/>
          <w:noProof/>
          <w:color w:val="auto"/>
          <w:sz w:val="22"/>
        </w:rPr>
      </w:pPr>
      <w:del w:id="355" w:author="Correll, Ken" w:date="2016-05-05T11:50:00Z">
        <w:r w:rsidRPr="00952214" w:rsidDel="00952214">
          <w:rPr>
            <w:noProof/>
            <w:rPrChange w:id="356" w:author="Correll, Ken" w:date="2016-05-05T11:50:00Z">
              <w:rPr>
                <w:rStyle w:val="Hyperlink"/>
                <w:noProof/>
              </w:rPr>
            </w:rPrChange>
          </w:rPr>
          <w:delText>2.2</w:delText>
        </w:r>
        <w:r w:rsidDel="00952214">
          <w:rPr>
            <w:rFonts w:asciiTheme="minorHAnsi" w:eastAsiaTheme="minorEastAsia" w:hAnsiTheme="minorHAnsi"/>
            <w:noProof/>
            <w:color w:val="auto"/>
            <w:sz w:val="22"/>
          </w:rPr>
          <w:tab/>
        </w:r>
        <w:r w:rsidRPr="00952214" w:rsidDel="00952214">
          <w:rPr>
            <w:noProof/>
            <w:rPrChange w:id="357" w:author="Correll, Ken" w:date="2016-05-05T11:50:00Z">
              <w:rPr>
                <w:rStyle w:val="Hyperlink"/>
                <w:noProof/>
              </w:rPr>
            </w:rPrChange>
          </w:rPr>
          <w:delText>Integrity Checks for Standalone IP</w:delText>
        </w:r>
        <w:r w:rsidDel="00952214">
          <w:rPr>
            <w:noProof/>
            <w:webHidden/>
          </w:rPr>
          <w:tab/>
          <w:delText>10</w:delText>
        </w:r>
      </w:del>
    </w:p>
    <w:p w14:paraId="17510DCB" w14:textId="77777777" w:rsidR="009E101C" w:rsidDel="00952214" w:rsidRDefault="009E101C">
      <w:pPr>
        <w:pStyle w:val="TOC1"/>
        <w:rPr>
          <w:del w:id="358" w:author="Correll, Ken" w:date="2016-05-05T11:50:00Z"/>
          <w:rFonts w:asciiTheme="minorHAnsi" w:eastAsiaTheme="minorEastAsia" w:hAnsiTheme="minorHAnsi"/>
          <w:noProof/>
          <w:color w:val="auto"/>
          <w:sz w:val="22"/>
        </w:rPr>
      </w:pPr>
      <w:del w:id="359" w:author="Correll, Ken" w:date="2016-05-05T11:50:00Z">
        <w:r w:rsidRPr="00952214" w:rsidDel="00952214">
          <w:rPr>
            <w:noProof/>
            <w:rPrChange w:id="360" w:author="Correll, Ken" w:date="2016-05-05T11:50:00Z">
              <w:rPr>
                <w:rStyle w:val="Hyperlink"/>
                <w:noProof/>
              </w:rPr>
            </w:rPrChange>
          </w:rPr>
          <w:delText>3</w:delText>
        </w:r>
        <w:r w:rsidDel="00952214">
          <w:rPr>
            <w:rFonts w:asciiTheme="minorHAnsi" w:eastAsiaTheme="minorEastAsia" w:hAnsiTheme="minorHAnsi"/>
            <w:noProof/>
            <w:color w:val="auto"/>
            <w:sz w:val="22"/>
          </w:rPr>
          <w:tab/>
        </w:r>
        <w:r w:rsidRPr="00952214" w:rsidDel="00952214">
          <w:rPr>
            <w:noProof/>
            <w:rPrChange w:id="361" w:author="Correll, Ken" w:date="2016-05-05T11:50:00Z">
              <w:rPr>
                <w:rStyle w:val="Hyperlink"/>
                <w:noProof/>
              </w:rPr>
            </w:rPrChange>
          </w:rPr>
          <w:delText>Overview</w:delText>
        </w:r>
        <w:r w:rsidDel="00952214">
          <w:rPr>
            <w:noProof/>
            <w:webHidden/>
          </w:rPr>
          <w:tab/>
          <w:delText>12</w:delText>
        </w:r>
      </w:del>
    </w:p>
    <w:p w14:paraId="1B8AE556" w14:textId="77777777" w:rsidR="009E101C" w:rsidDel="00952214" w:rsidRDefault="009E101C">
      <w:pPr>
        <w:pStyle w:val="TOC2"/>
        <w:rPr>
          <w:del w:id="362" w:author="Correll, Ken" w:date="2016-05-05T11:50:00Z"/>
          <w:rFonts w:asciiTheme="minorHAnsi" w:eastAsiaTheme="minorEastAsia" w:hAnsiTheme="minorHAnsi"/>
          <w:noProof/>
          <w:color w:val="auto"/>
          <w:sz w:val="22"/>
        </w:rPr>
      </w:pPr>
      <w:del w:id="363" w:author="Correll, Ken" w:date="2016-05-05T11:50:00Z">
        <w:r w:rsidRPr="00952214" w:rsidDel="00952214">
          <w:rPr>
            <w:noProof/>
            <w:rPrChange w:id="364" w:author="Correll, Ken" w:date="2016-05-05T11:50:00Z">
              <w:rPr>
                <w:rStyle w:val="Hyperlink"/>
                <w:noProof/>
              </w:rPr>
            </w:rPrChange>
          </w:rPr>
          <w:delText>3.1</w:delText>
        </w:r>
        <w:r w:rsidDel="00952214">
          <w:rPr>
            <w:rFonts w:asciiTheme="minorHAnsi" w:eastAsiaTheme="minorEastAsia" w:hAnsiTheme="minorHAnsi"/>
            <w:noProof/>
            <w:color w:val="auto"/>
            <w:sz w:val="22"/>
          </w:rPr>
          <w:tab/>
        </w:r>
        <w:r w:rsidRPr="00952214" w:rsidDel="00952214">
          <w:rPr>
            <w:noProof/>
            <w:rPrChange w:id="365" w:author="Correll, Ken" w:date="2016-05-05T11:50:00Z">
              <w:rPr>
                <w:rStyle w:val="Hyperlink"/>
                <w:noProof/>
              </w:rPr>
            </w:rPrChange>
          </w:rPr>
          <w:delText>IP Block Diagram</w:delText>
        </w:r>
        <w:r w:rsidDel="00952214">
          <w:rPr>
            <w:noProof/>
            <w:webHidden/>
          </w:rPr>
          <w:tab/>
          <w:delText>12</w:delText>
        </w:r>
      </w:del>
    </w:p>
    <w:p w14:paraId="3A8CDDBF" w14:textId="77777777" w:rsidR="009E101C" w:rsidDel="00952214" w:rsidRDefault="009E101C">
      <w:pPr>
        <w:pStyle w:val="TOC2"/>
        <w:rPr>
          <w:del w:id="366" w:author="Correll, Ken" w:date="2016-05-05T11:50:00Z"/>
          <w:rFonts w:asciiTheme="minorHAnsi" w:eastAsiaTheme="minorEastAsia" w:hAnsiTheme="minorHAnsi"/>
          <w:noProof/>
          <w:color w:val="auto"/>
          <w:sz w:val="22"/>
        </w:rPr>
      </w:pPr>
      <w:del w:id="367" w:author="Correll, Ken" w:date="2016-05-05T11:50:00Z">
        <w:r w:rsidRPr="00952214" w:rsidDel="00952214">
          <w:rPr>
            <w:noProof/>
            <w:rPrChange w:id="368" w:author="Correll, Ken" w:date="2016-05-05T11:50:00Z">
              <w:rPr>
                <w:rStyle w:val="Hyperlink"/>
                <w:noProof/>
              </w:rPr>
            </w:rPrChange>
          </w:rPr>
          <w:delText>3.2</w:delText>
        </w:r>
        <w:r w:rsidDel="00952214">
          <w:rPr>
            <w:rFonts w:asciiTheme="minorHAnsi" w:eastAsiaTheme="minorEastAsia" w:hAnsiTheme="minorHAnsi"/>
            <w:noProof/>
            <w:color w:val="auto"/>
            <w:sz w:val="22"/>
          </w:rPr>
          <w:tab/>
        </w:r>
        <w:r w:rsidRPr="00952214" w:rsidDel="00952214">
          <w:rPr>
            <w:noProof/>
            <w:rPrChange w:id="369" w:author="Correll, Ken" w:date="2016-05-05T11:50:00Z">
              <w:rPr>
                <w:rStyle w:val="Hyperlink"/>
                <w:noProof/>
              </w:rPr>
            </w:rPrChange>
          </w:rPr>
          <w:delText>Functional Top-Level Signals</w:delText>
        </w:r>
        <w:r w:rsidDel="00952214">
          <w:rPr>
            <w:noProof/>
            <w:webHidden/>
          </w:rPr>
          <w:tab/>
          <w:delText>12</w:delText>
        </w:r>
      </w:del>
    </w:p>
    <w:p w14:paraId="4923C97E" w14:textId="77777777" w:rsidR="009E101C" w:rsidDel="00952214" w:rsidRDefault="009E101C">
      <w:pPr>
        <w:pStyle w:val="TOC1"/>
        <w:rPr>
          <w:del w:id="370" w:author="Correll, Ken" w:date="2016-05-05T11:50:00Z"/>
          <w:rFonts w:asciiTheme="minorHAnsi" w:eastAsiaTheme="minorEastAsia" w:hAnsiTheme="minorHAnsi"/>
          <w:noProof/>
          <w:color w:val="auto"/>
          <w:sz w:val="22"/>
        </w:rPr>
      </w:pPr>
      <w:del w:id="371" w:author="Correll, Ken" w:date="2016-05-05T11:50:00Z">
        <w:r w:rsidRPr="00952214" w:rsidDel="00952214">
          <w:rPr>
            <w:noProof/>
            <w:rPrChange w:id="372" w:author="Correll, Ken" w:date="2016-05-05T11:50:00Z">
              <w:rPr>
                <w:rStyle w:val="Hyperlink"/>
                <w:noProof/>
              </w:rPr>
            </w:rPrChange>
          </w:rPr>
          <w:delText>4</w:delText>
        </w:r>
        <w:r w:rsidDel="00952214">
          <w:rPr>
            <w:rFonts w:asciiTheme="minorHAnsi" w:eastAsiaTheme="minorEastAsia" w:hAnsiTheme="minorHAnsi"/>
            <w:noProof/>
            <w:color w:val="auto"/>
            <w:sz w:val="22"/>
          </w:rPr>
          <w:tab/>
        </w:r>
        <w:r w:rsidRPr="00952214" w:rsidDel="00952214">
          <w:rPr>
            <w:noProof/>
            <w:rPrChange w:id="373" w:author="Correll, Ken" w:date="2016-05-05T11:50:00Z">
              <w:rPr>
                <w:rStyle w:val="Hyperlink"/>
                <w:noProof/>
              </w:rPr>
            </w:rPrChange>
          </w:rPr>
          <w:delText>Design Information for Integration</w:delText>
        </w:r>
        <w:r w:rsidDel="00952214">
          <w:rPr>
            <w:noProof/>
            <w:webHidden/>
          </w:rPr>
          <w:tab/>
          <w:delText>13</w:delText>
        </w:r>
      </w:del>
    </w:p>
    <w:p w14:paraId="7CF5D032" w14:textId="77777777" w:rsidR="009E101C" w:rsidDel="00952214" w:rsidRDefault="009E101C">
      <w:pPr>
        <w:pStyle w:val="TOC2"/>
        <w:rPr>
          <w:del w:id="374" w:author="Correll, Ken" w:date="2016-05-05T11:50:00Z"/>
          <w:rFonts w:asciiTheme="minorHAnsi" w:eastAsiaTheme="minorEastAsia" w:hAnsiTheme="minorHAnsi"/>
          <w:noProof/>
          <w:color w:val="auto"/>
          <w:sz w:val="22"/>
        </w:rPr>
      </w:pPr>
      <w:del w:id="375" w:author="Correll, Ken" w:date="2016-05-05T11:50:00Z">
        <w:r w:rsidRPr="00952214" w:rsidDel="00952214">
          <w:rPr>
            <w:noProof/>
            <w:rPrChange w:id="376" w:author="Correll, Ken" w:date="2016-05-05T11:50:00Z">
              <w:rPr>
                <w:rStyle w:val="Hyperlink"/>
                <w:noProof/>
              </w:rPr>
            </w:rPrChange>
          </w:rPr>
          <w:delText>4.1</w:delText>
        </w:r>
        <w:r w:rsidDel="00952214">
          <w:rPr>
            <w:rFonts w:asciiTheme="minorHAnsi" w:eastAsiaTheme="minorEastAsia" w:hAnsiTheme="minorHAnsi"/>
            <w:noProof/>
            <w:color w:val="auto"/>
            <w:sz w:val="22"/>
          </w:rPr>
          <w:tab/>
        </w:r>
        <w:r w:rsidRPr="00952214" w:rsidDel="00952214">
          <w:rPr>
            <w:noProof/>
            <w:rPrChange w:id="377" w:author="Correll, Ken" w:date="2016-05-05T11:50:00Z">
              <w:rPr>
                <w:rStyle w:val="Hyperlink"/>
                <w:noProof/>
              </w:rPr>
            </w:rPrChange>
          </w:rPr>
          <w:delText>RTL Directory Structure</w:delText>
        </w:r>
        <w:r w:rsidDel="00952214">
          <w:rPr>
            <w:noProof/>
            <w:webHidden/>
          </w:rPr>
          <w:tab/>
          <w:delText>13</w:delText>
        </w:r>
      </w:del>
    </w:p>
    <w:p w14:paraId="7D40FDCE" w14:textId="77777777" w:rsidR="009E101C" w:rsidDel="00952214" w:rsidRDefault="009E101C">
      <w:pPr>
        <w:pStyle w:val="TOC2"/>
        <w:rPr>
          <w:del w:id="378" w:author="Correll, Ken" w:date="2016-05-05T11:50:00Z"/>
          <w:rFonts w:asciiTheme="minorHAnsi" w:eastAsiaTheme="minorEastAsia" w:hAnsiTheme="minorHAnsi"/>
          <w:noProof/>
          <w:color w:val="auto"/>
          <w:sz w:val="22"/>
        </w:rPr>
      </w:pPr>
      <w:del w:id="379" w:author="Correll, Ken" w:date="2016-05-05T11:50:00Z">
        <w:r w:rsidRPr="00952214" w:rsidDel="00952214">
          <w:rPr>
            <w:noProof/>
            <w:rPrChange w:id="380" w:author="Correll, Ken" w:date="2016-05-05T11:50:00Z">
              <w:rPr>
                <w:rStyle w:val="Hyperlink"/>
                <w:noProof/>
              </w:rPr>
            </w:rPrChange>
          </w:rPr>
          <w:delText>4.2</w:delText>
        </w:r>
        <w:r w:rsidDel="00952214">
          <w:rPr>
            <w:rFonts w:asciiTheme="minorHAnsi" w:eastAsiaTheme="minorEastAsia" w:hAnsiTheme="minorHAnsi"/>
            <w:noProof/>
            <w:color w:val="auto"/>
            <w:sz w:val="22"/>
          </w:rPr>
          <w:tab/>
        </w:r>
        <w:r w:rsidRPr="00952214" w:rsidDel="00952214">
          <w:rPr>
            <w:noProof/>
            <w:rPrChange w:id="381" w:author="Correll, Ken" w:date="2016-05-05T11:50:00Z">
              <w:rPr>
                <w:rStyle w:val="Hyperlink"/>
                <w:noProof/>
              </w:rPr>
            </w:rPrChange>
          </w:rPr>
          <w:delText>Clock, Power and Reset Domains</w:delText>
        </w:r>
        <w:r w:rsidDel="00952214">
          <w:rPr>
            <w:noProof/>
            <w:webHidden/>
          </w:rPr>
          <w:tab/>
          <w:delText>13</w:delText>
        </w:r>
      </w:del>
    </w:p>
    <w:p w14:paraId="4155BA67" w14:textId="77777777" w:rsidR="009E101C" w:rsidDel="00952214" w:rsidRDefault="009E101C">
      <w:pPr>
        <w:pStyle w:val="TOC3"/>
        <w:rPr>
          <w:del w:id="382" w:author="Correll, Ken" w:date="2016-05-05T11:50:00Z"/>
          <w:rFonts w:asciiTheme="minorHAnsi" w:eastAsiaTheme="minorEastAsia" w:hAnsiTheme="minorHAnsi"/>
          <w:noProof/>
          <w:color w:val="auto"/>
          <w:sz w:val="22"/>
        </w:rPr>
      </w:pPr>
      <w:del w:id="383" w:author="Correll, Ken" w:date="2016-05-05T11:50:00Z">
        <w:r w:rsidRPr="00952214" w:rsidDel="00952214">
          <w:rPr>
            <w:noProof/>
            <w:rPrChange w:id="384" w:author="Correll, Ken" w:date="2016-05-05T11:50:00Z">
              <w:rPr>
                <w:rStyle w:val="Hyperlink"/>
                <w:noProof/>
              </w:rPr>
            </w:rPrChange>
          </w:rPr>
          <w:delText>4.2.1</w:delText>
        </w:r>
        <w:r w:rsidDel="00952214">
          <w:rPr>
            <w:rFonts w:asciiTheme="minorHAnsi" w:eastAsiaTheme="minorEastAsia" w:hAnsiTheme="minorHAnsi"/>
            <w:noProof/>
            <w:color w:val="auto"/>
            <w:sz w:val="22"/>
          </w:rPr>
          <w:tab/>
        </w:r>
        <w:r w:rsidRPr="00952214" w:rsidDel="00952214">
          <w:rPr>
            <w:noProof/>
            <w:rPrChange w:id="385" w:author="Correll, Ken" w:date="2016-05-05T11:50:00Z">
              <w:rPr>
                <w:rStyle w:val="Hyperlink"/>
                <w:noProof/>
              </w:rPr>
            </w:rPrChange>
          </w:rPr>
          <w:delText>Clock Domain Diagram</w:delText>
        </w:r>
        <w:r w:rsidDel="00952214">
          <w:rPr>
            <w:noProof/>
            <w:webHidden/>
          </w:rPr>
          <w:tab/>
          <w:delText>13</w:delText>
        </w:r>
      </w:del>
    </w:p>
    <w:p w14:paraId="10DCD0EC" w14:textId="77777777" w:rsidR="009E101C" w:rsidDel="00952214" w:rsidRDefault="009E101C">
      <w:pPr>
        <w:pStyle w:val="TOC2"/>
        <w:rPr>
          <w:del w:id="386" w:author="Correll, Ken" w:date="2016-05-05T11:50:00Z"/>
          <w:rFonts w:asciiTheme="minorHAnsi" w:eastAsiaTheme="minorEastAsia" w:hAnsiTheme="minorHAnsi"/>
          <w:noProof/>
          <w:color w:val="auto"/>
          <w:sz w:val="22"/>
        </w:rPr>
      </w:pPr>
      <w:del w:id="387" w:author="Correll, Ken" w:date="2016-05-05T11:50:00Z">
        <w:r w:rsidRPr="00952214" w:rsidDel="00952214">
          <w:rPr>
            <w:noProof/>
            <w:rPrChange w:id="388" w:author="Correll, Ken" w:date="2016-05-05T11:50:00Z">
              <w:rPr>
                <w:rStyle w:val="Hyperlink"/>
                <w:noProof/>
              </w:rPr>
            </w:rPrChange>
          </w:rPr>
          <w:delText>4.3</w:delText>
        </w:r>
        <w:r w:rsidDel="00952214">
          <w:rPr>
            <w:rFonts w:asciiTheme="minorHAnsi" w:eastAsiaTheme="minorEastAsia" w:hAnsiTheme="minorHAnsi"/>
            <w:noProof/>
            <w:color w:val="auto"/>
            <w:sz w:val="22"/>
          </w:rPr>
          <w:tab/>
        </w:r>
        <w:r w:rsidRPr="00952214" w:rsidDel="00952214">
          <w:rPr>
            <w:noProof/>
            <w:rPrChange w:id="389" w:author="Correll, Ken" w:date="2016-05-05T11:50:00Z">
              <w:rPr>
                <w:rStyle w:val="Hyperlink"/>
                <w:noProof/>
              </w:rPr>
            </w:rPrChange>
          </w:rPr>
          <w:delText>Embedded Building Blocks/Custom Logic</w:delText>
        </w:r>
        <w:r w:rsidDel="00952214">
          <w:rPr>
            <w:noProof/>
            <w:webHidden/>
          </w:rPr>
          <w:tab/>
          <w:delText>13</w:delText>
        </w:r>
      </w:del>
    </w:p>
    <w:p w14:paraId="02479680" w14:textId="77777777" w:rsidR="009E101C" w:rsidDel="00952214" w:rsidRDefault="009E101C">
      <w:pPr>
        <w:pStyle w:val="TOC2"/>
        <w:rPr>
          <w:del w:id="390" w:author="Correll, Ken" w:date="2016-05-05T11:50:00Z"/>
          <w:rFonts w:asciiTheme="minorHAnsi" w:eastAsiaTheme="minorEastAsia" w:hAnsiTheme="minorHAnsi"/>
          <w:noProof/>
          <w:color w:val="auto"/>
          <w:sz w:val="22"/>
        </w:rPr>
      </w:pPr>
      <w:del w:id="391" w:author="Correll, Ken" w:date="2016-05-05T11:50:00Z">
        <w:r w:rsidRPr="00952214" w:rsidDel="00952214">
          <w:rPr>
            <w:noProof/>
            <w:rPrChange w:id="392" w:author="Correll, Ken" w:date="2016-05-05T11:50:00Z">
              <w:rPr>
                <w:rStyle w:val="Hyperlink"/>
                <w:noProof/>
              </w:rPr>
            </w:rPrChange>
          </w:rPr>
          <w:delText>4.4</w:delText>
        </w:r>
        <w:r w:rsidDel="00952214">
          <w:rPr>
            <w:rFonts w:asciiTheme="minorHAnsi" w:eastAsiaTheme="minorEastAsia" w:hAnsiTheme="minorHAnsi"/>
            <w:noProof/>
            <w:color w:val="auto"/>
            <w:sz w:val="22"/>
          </w:rPr>
          <w:tab/>
        </w:r>
        <w:r w:rsidRPr="00952214" w:rsidDel="00952214">
          <w:rPr>
            <w:noProof/>
            <w:rPrChange w:id="393" w:author="Correll, Ken" w:date="2016-05-05T11:50:00Z">
              <w:rPr>
                <w:rStyle w:val="Hyperlink"/>
                <w:noProof/>
              </w:rPr>
            </w:rPrChange>
          </w:rPr>
          <w:delText>RTL Configuration Parameters</w:delText>
        </w:r>
        <w:r w:rsidDel="00952214">
          <w:rPr>
            <w:noProof/>
            <w:webHidden/>
          </w:rPr>
          <w:tab/>
          <w:delText>13</w:delText>
        </w:r>
      </w:del>
    </w:p>
    <w:p w14:paraId="0F6558C9" w14:textId="77777777" w:rsidR="009E101C" w:rsidDel="00952214" w:rsidRDefault="009E101C">
      <w:pPr>
        <w:pStyle w:val="TOC3"/>
        <w:rPr>
          <w:del w:id="394" w:author="Correll, Ken" w:date="2016-05-05T11:50:00Z"/>
          <w:rFonts w:asciiTheme="minorHAnsi" w:eastAsiaTheme="minorEastAsia" w:hAnsiTheme="minorHAnsi"/>
          <w:noProof/>
          <w:color w:val="auto"/>
          <w:sz w:val="22"/>
        </w:rPr>
      </w:pPr>
      <w:del w:id="395" w:author="Correll, Ken" w:date="2016-05-05T11:50:00Z">
        <w:r w:rsidRPr="00952214" w:rsidDel="00952214">
          <w:rPr>
            <w:noProof/>
            <w:rPrChange w:id="396" w:author="Correll, Ken" w:date="2016-05-05T11:50:00Z">
              <w:rPr>
                <w:rStyle w:val="Hyperlink"/>
                <w:noProof/>
              </w:rPr>
            </w:rPrChange>
          </w:rPr>
          <w:delText>4.4.1</w:delText>
        </w:r>
        <w:r w:rsidDel="00952214">
          <w:rPr>
            <w:rFonts w:asciiTheme="minorHAnsi" w:eastAsiaTheme="minorEastAsia" w:hAnsiTheme="minorHAnsi"/>
            <w:noProof/>
            <w:color w:val="auto"/>
            <w:sz w:val="22"/>
          </w:rPr>
          <w:tab/>
        </w:r>
        <w:r w:rsidRPr="00952214" w:rsidDel="00952214">
          <w:rPr>
            <w:noProof/>
            <w:rPrChange w:id="397" w:author="Correll, Ken" w:date="2016-05-05T11:50:00Z">
              <w:rPr>
                <w:rStyle w:val="Hyperlink"/>
                <w:noProof/>
              </w:rPr>
            </w:rPrChange>
          </w:rPr>
          <w:delText>Mandatory Parameters</w:delText>
        </w:r>
        <w:r w:rsidDel="00952214">
          <w:rPr>
            <w:noProof/>
            <w:webHidden/>
          </w:rPr>
          <w:tab/>
          <w:delText>13</w:delText>
        </w:r>
      </w:del>
    </w:p>
    <w:p w14:paraId="3E0BD7E9" w14:textId="77777777" w:rsidR="009E101C" w:rsidDel="00952214" w:rsidRDefault="009E101C">
      <w:pPr>
        <w:pStyle w:val="TOC3"/>
        <w:rPr>
          <w:del w:id="398" w:author="Correll, Ken" w:date="2016-05-05T11:50:00Z"/>
          <w:rFonts w:asciiTheme="minorHAnsi" w:eastAsiaTheme="minorEastAsia" w:hAnsiTheme="minorHAnsi"/>
          <w:noProof/>
          <w:color w:val="auto"/>
          <w:sz w:val="22"/>
        </w:rPr>
      </w:pPr>
      <w:del w:id="399" w:author="Correll, Ken" w:date="2016-05-05T11:50:00Z">
        <w:r w:rsidRPr="00952214" w:rsidDel="00952214">
          <w:rPr>
            <w:noProof/>
            <w:rPrChange w:id="400" w:author="Correll, Ken" w:date="2016-05-05T11:50:00Z">
              <w:rPr>
                <w:rStyle w:val="Hyperlink"/>
                <w:noProof/>
              </w:rPr>
            </w:rPrChange>
          </w:rPr>
          <w:delText>4.4.2</w:delText>
        </w:r>
        <w:r w:rsidDel="00952214">
          <w:rPr>
            <w:rFonts w:asciiTheme="minorHAnsi" w:eastAsiaTheme="minorEastAsia" w:hAnsiTheme="minorHAnsi"/>
            <w:noProof/>
            <w:color w:val="auto"/>
            <w:sz w:val="22"/>
          </w:rPr>
          <w:tab/>
        </w:r>
        <w:r w:rsidRPr="00952214" w:rsidDel="00952214">
          <w:rPr>
            <w:noProof/>
            <w:rPrChange w:id="401" w:author="Correll, Ken" w:date="2016-05-05T11:50:00Z">
              <w:rPr>
                <w:rStyle w:val="Hyperlink"/>
                <w:noProof/>
              </w:rPr>
            </w:rPrChange>
          </w:rPr>
          <w:delText>Boundary Scan Parameters</w:delText>
        </w:r>
        <w:r w:rsidDel="00952214">
          <w:rPr>
            <w:noProof/>
            <w:webHidden/>
          </w:rPr>
          <w:tab/>
          <w:delText>14</w:delText>
        </w:r>
      </w:del>
    </w:p>
    <w:p w14:paraId="6766DBA9" w14:textId="77777777" w:rsidR="009E101C" w:rsidDel="00952214" w:rsidRDefault="009E101C">
      <w:pPr>
        <w:pStyle w:val="TOC3"/>
        <w:rPr>
          <w:del w:id="402" w:author="Correll, Ken" w:date="2016-05-05T11:50:00Z"/>
          <w:rFonts w:asciiTheme="minorHAnsi" w:eastAsiaTheme="minorEastAsia" w:hAnsiTheme="minorHAnsi"/>
          <w:noProof/>
          <w:color w:val="auto"/>
          <w:sz w:val="22"/>
        </w:rPr>
      </w:pPr>
      <w:del w:id="403" w:author="Correll, Ken" w:date="2016-05-05T11:50:00Z">
        <w:r w:rsidRPr="00952214" w:rsidDel="00952214">
          <w:rPr>
            <w:noProof/>
            <w:rPrChange w:id="404" w:author="Correll, Ken" w:date="2016-05-05T11:50:00Z">
              <w:rPr>
                <w:rStyle w:val="Hyperlink"/>
                <w:noProof/>
              </w:rPr>
            </w:rPrChange>
          </w:rPr>
          <w:delText>4.4.3</w:delText>
        </w:r>
        <w:r w:rsidDel="00952214">
          <w:rPr>
            <w:rFonts w:asciiTheme="minorHAnsi" w:eastAsiaTheme="minorEastAsia" w:hAnsiTheme="minorHAnsi"/>
            <w:noProof/>
            <w:color w:val="auto"/>
            <w:sz w:val="22"/>
          </w:rPr>
          <w:tab/>
        </w:r>
        <w:r w:rsidRPr="00952214" w:rsidDel="00952214">
          <w:rPr>
            <w:noProof/>
            <w:rPrChange w:id="405" w:author="Correll, Ken" w:date="2016-05-05T11:50:00Z">
              <w:rPr>
                <w:rStyle w:val="Hyperlink"/>
                <w:noProof/>
              </w:rPr>
            </w:rPrChange>
          </w:rPr>
          <w:delText>Test Data Register Parameters</w:delText>
        </w:r>
        <w:r w:rsidDel="00952214">
          <w:rPr>
            <w:noProof/>
            <w:webHidden/>
          </w:rPr>
          <w:tab/>
          <w:delText>14</w:delText>
        </w:r>
      </w:del>
    </w:p>
    <w:p w14:paraId="7005D050" w14:textId="77777777" w:rsidR="009E101C" w:rsidDel="00952214" w:rsidRDefault="009E101C">
      <w:pPr>
        <w:pStyle w:val="TOC2"/>
        <w:rPr>
          <w:del w:id="406" w:author="Correll, Ken" w:date="2016-05-05T11:50:00Z"/>
          <w:rFonts w:asciiTheme="minorHAnsi" w:eastAsiaTheme="minorEastAsia" w:hAnsiTheme="minorHAnsi"/>
          <w:noProof/>
          <w:color w:val="auto"/>
          <w:sz w:val="22"/>
        </w:rPr>
      </w:pPr>
      <w:del w:id="407" w:author="Correll, Ken" w:date="2016-05-05T11:50:00Z">
        <w:r w:rsidRPr="00952214" w:rsidDel="00952214">
          <w:rPr>
            <w:noProof/>
            <w:rPrChange w:id="408" w:author="Correll, Ken" w:date="2016-05-05T11:50:00Z">
              <w:rPr>
                <w:rStyle w:val="Hyperlink"/>
                <w:noProof/>
              </w:rPr>
            </w:rPrChange>
          </w:rPr>
          <w:delText>4.5</w:delText>
        </w:r>
        <w:r w:rsidDel="00952214">
          <w:rPr>
            <w:rFonts w:asciiTheme="minorHAnsi" w:eastAsiaTheme="minorEastAsia" w:hAnsiTheme="minorHAnsi"/>
            <w:noProof/>
            <w:color w:val="auto"/>
            <w:sz w:val="22"/>
          </w:rPr>
          <w:tab/>
        </w:r>
        <w:r w:rsidRPr="00952214" w:rsidDel="00952214">
          <w:rPr>
            <w:noProof/>
            <w:rPrChange w:id="409" w:author="Correll, Ken" w:date="2016-05-05T11:50:00Z">
              <w:rPr>
                <w:rStyle w:val="Hyperlink"/>
                <w:noProof/>
              </w:rPr>
            </w:rPrChange>
          </w:rPr>
          <w:delText>Testbench Parameters</w:delText>
        </w:r>
        <w:r w:rsidDel="00952214">
          <w:rPr>
            <w:noProof/>
            <w:webHidden/>
          </w:rPr>
          <w:tab/>
          <w:delText>14</w:delText>
        </w:r>
      </w:del>
    </w:p>
    <w:p w14:paraId="2A1578D0" w14:textId="77777777" w:rsidR="009E101C" w:rsidDel="00952214" w:rsidRDefault="009E101C">
      <w:pPr>
        <w:pStyle w:val="TOC2"/>
        <w:rPr>
          <w:del w:id="410" w:author="Correll, Ken" w:date="2016-05-05T11:50:00Z"/>
          <w:rFonts w:asciiTheme="minorHAnsi" w:eastAsiaTheme="minorEastAsia" w:hAnsiTheme="minorHAnsi"/>
          <w:noProof/>
          <w:color w:val="auto"/>
          <w:sz w:val="22"/>
        </w:rPr>
      </w:pPr>
      <w:del w:id="411" w:author="Correll, Ken" w:date="2016-05-05T11:50:00Z">
        <w:r w:rsidRPr="00952214" w:rsidDel="00952214">
          <w:rPr>
            <w:noProof/>
            <w:rPrChange w:id="412" w:author="Correll, Ken" w:date="2016-05-05T11:50:00Z">
              <w:rPr>
                <w:rStyle w:val="Hyperlink"/>
                <w:noProof/>
              </w:rPr>
            </w:rPrChange>
          </w:rPr>
          <w:delText>4.6</w:delText>
        </w:r>
        <w:r w:rsidDel="00952214">
          <w:rPr>
            <w:rFonts w:asciiTheme="minorHAnsi" w:eastAsiaTheme="minorEastAsia" w:hAnsiTheme="minorHAnsi"/>
            <w:noProof/>
            <w:color w:val="auto"/>
            <w:sz w:val="22"/>
          </w:rPr>
          <w:tab/>
        </w:r>
        <w:r w:rsidRPr="00952214" w:rsidDel="00952214">
          <w:rPr>
            <w:noProof/>
            <w:rPrChange w:id="413" w:author="Correll, Ken" w:date="2016-05-05T11:50:00Z">
              <w:rPr>
                <w:rStyle w:val="Hyperlink"/>
                <w:noProof/>
              </w:rPr>
            </w:rPrChange>
          </w:rPr>
          <w:delText>IP Straps</w:delText>
        </w:r>
        <w:r w:rsidDel="00952214">
          <w:rPr>
            <w:noProof/>
            <w:webHidden/>
          </w:rPr>
          <w:tab/>
          <w:delText>14</w:delText>
        </w:r>
      </w:del>
    </w:p>
    <w:p w14:paraId="14C87EAF" w14:textId="77777777" w:rsidR="009E101C" w:rsidDel="00952214" w:rsidRDefault="009E101C">
      <w:pPr>
        <w:pStyle w:val="TOC2"/>
        <w:rPr>
          <w:del w:id="414" w:author="Correll, Ken" w:date="2016-05-05T11:50:00Z"/>
          <w:rFonts w:asciiTheme="minorHAnsi" w:eastAsiaTheme="minorEastAsia" w:hAnsiTheme="minorHAnsi"/>
          <w:noProof/>
          <w:color w:val="auto"/>
          <w:sz w:val="22"/>
        </w:rPr>
      </w:pPr>
      <w:del w:id="415" w:author="Correll, Ken" w:date="2016-05-05T11:50:00Z">
        <w:r w:rsidRPr="00952214" w:rsidDel="00952214">
          <w:rPr>
            <w:noProof/>
            <w:rPrChange w:id="416" w:author="Correll, Ken" w:date="2016-05-05T11:50:00Z">
              <w:rPr>
                <w:rStyle w:val="Hyperlink"/>
                <w:noProof/>
              </w:rPr>
            </w:rPrChange>
          </w:rPr>
          <w:delText>4.7</w:delText>
        </w:r>
        <w:r w:rsidDel="00952214">
          <w:rPr>
            <w:rFonts w:asciiTheme="minorHAnsi" w:eastAsiaTheme="minorEastAsia" w:hAnsiTheme="minorHAnsi"/>
            <w:noProof/>
            <w:color w:val="auto"/>
            <w:sz w:val="22"/>
          </w:rPr>
          <w:tab/>
        </w:r>
        <w:r w:rsidRPr="00952214" w:rsidDel="00952214">
          <w:rPr>
            <w:noProof/>
            <w:rPrChange w:id="417" w:author="Correll, Ken" w:date="2016-05-05T11:50:00Z">
              <w:rPr>
                <w:rStyle w:val="Hyperlink"/>
                <w:noProof/>
              </w:rPr>
            </w:rPrChange>
          </w:rPr>
          <w:delText>Fuses</w:delText>
        </w:r>
        <w:r w:rsidDel="00952214">
          <w:rPr>
            <w:noProof/>
            <w:webHidden/>
          </w:rPr>
          <w:tab/>
          <w:delText>14</w:delText>
        </w:r>
      </w:del>
    </w:p>
    <w:p w14:paraId="6AB0BF1C" w14:textId="77777777" w:rsidR="009E101C" w:rsidDel="00952214" w:rsidRDefault="009E101C">
      <w:pPr>
        <w:pStyle w:val="TOC2"/>
        <w:rPr>
          <w:del w:id="418" w:author="Correll, Ken" w:date="2016-05-05T11:50:00Z"/>
          <w:rFonts w:asciiTheme="minorHAnsi" w:eastAsiaTheme="minorEastAsia" w:hAnsiTheme="minorHAnsi"/>
          <w:noProof/>
          <w:color w:val="auto"/>
          <w:sz w:val="22"/>
        </w:rPr>
      </w:pPr>
      <w:del w:id="419" w:author="Correll, Ken" w:date="2016-05-05T11:50:00Z">
        <w:r w:rsidRPr="00952214" w:rsidDel="00952214">
          <w:rPr>
            <w:noProof/>
            <w:rPrChange w:id="420" w:author="Correll, Ken" w:date="2016-05-05T11:50:00Z">
              <w:rPr>
                <w:rStyle w:val="Hyperlink"/>
                <w:noProof/>
              </w:rPr>
            </w:rPrChange>
          </w:rPr>
          <w:delText>4.8</w:delText>
        </w:r>
        <w:r w:rsidDel="00952214">
          <w:rPr>
            <w:rFonts w:asciiTheme="minorHAnsi" w:eastAsiaTheme="minorEastAsia" w:hAnsiTheme="minorHAnsi"/>
            <w:noProof/>
            <w:color w:val="auto"/>
            <w:sz w:val="22"/>
          </w:rPr>
          <w:tab/>
        </w:r>
        <w:r w:rsidRPr="00952214" w:rsidDel="00952214">
          <w:rPr>
            <w:noProof/>
            <w:rPrChange w:id="421" w:author="Correll, Ken" w:date="2016-05-05T11:50:00Z">
              <w:rPr>
                <w:rStyle w:val="Hyperlink"/>
                <w:noProof/>
              </w:rPr>
            </w:rPrChange>
          </w:rPr>
          <w:delText>Power Information</w:delText>
        </w:r>
        <w:r w:rsidDel="00952214">
          <w:rPr>
            <w:noProof/>
            <w:webHidden/>
          </w:rPr>
          <w:tab/>
          <w:delText>14</w:delText>
        </w:r>
      </w:del>
    </w:p>
    <w:p w14:paraId="19A09693" w14:textId="77777777" w:rsidR="009E101C" w:rsidDel="00952214" w:rsidRDefault="009E101C">
      <w:pPr>
        <w:pStyle w:val="TOC3"/>
        <w:rPr>
          <w:del w:id="422" w:author="Correll, Ken" w:date="2016-05-05T11:50:00Z"/>
          <w:rFonts w:asciiTheme="minorHAnsi" w:eastAsiaTheme="minorEastAsia" w:hAnsiTheme="minorHAnsi"/>
          <w:noProof/>
          <w:color w:val="auto"/>
          <w:sz w:val="22"/>
        </w:rPr>
      </w:pPr>
      <w:del w:id="423" w:author="Correll, Ken" w:date="2016-05-05T11:50:00Z">
        <w:r w:rsidRPr="00952214" w:rsidDel="00952214">
          <w:rPr>
            <w:noProof/>
            <w:rPrChange w:id="424" w:author="Correll, Ken" w:date="2016-05-05T11:50:00Z">
              <w:rPr>
                <w:rStyle w:val="Hyperlink"/>
                <w:noProof/>
              </w:rPr>
            </w:rPrChange>
          </w:rPr>
          <w:delText>4.8.1</w:delText>
        </w:r>
        <w:r w:rsidDel="00952214">
          <w:rPr>
            <w:rFonts w:asciiTheme="minorHAnsi" w:eastAsiaTheme="minorEastAsia" w:hAnsiTheme="minorHAnsi"/>
            <w:noProof/>
            <w:color w:val="auto"/>
            <w:sz w:val="22"/>
          </w:rPr>
          <w:tab/>
        </w:r>
        <w:r w:rsidRPr="00952214" w:rsidDel="00952214">
          <w:rPr>
            <w:noProof/>
            <w:rPrChange w:id="425" w:author="Correll, Ken" w:date="2016-05-05T11:50:00Z">
              <w:rPr>
                <w:rStyle w:val="Hyperlink"/>
                <w:noProof/>
              </w:rPr>
            </w:rPrChange>
          </w:rPr>
          <w:delText>Power Supply</w:delText>
        </w:r>
        <w:r w:rsidDel="00952214">
          <w:rPr>
            <w:noProof/>
            <w:webHidden/>
          </w:rPr>
          <w:tab/>
          <w:delText>14</w:delText>
        </w:r>
      </w:del>
    </w:p>
    <w:p w14:paraId="40BD537A" w14:textId="77777777" w:rsidR="009E101C" w:rsidDel="00952214" w:rsidRDefault="009E101C">
      <w:pPr>
        <w:pStyle w:val="TOC3"/>
        <w:rPr>
          <w:del w:id="426" w:author="Correll, Ken" w:date="2016-05-05T11:50:00Z"/>
          <w:rFonts w:asciiTheme="minorHAnsi" w:eastAsiaTheme="minorEastAsia" w:hAnsiTheme="minorHAnsi"/>
          <w:noProof/>
          <w:color w:val="auto"/>
          <w:sz w:val="22"/>
        </w:rPr>
      </w:pPr>
      <w:del w:id="427" w:author="Correll, Ken" w:date="2016-05-05T11:50:00Z">
        <w:r w:rsidRPr="00952214" w:rsidDel="00952214">
          <w:rPr>
            <w:noProof/>
            <w:rPrChange w:id="428" w:author="Correll, Ken" w:date="2016-05-05T11:50:00Z">
              <w:rPr>
                <w:rStyle w:val="Hyperlink"/>
                <w:noProof/>
              </w:rPr>
            </w:rPrChange>
          </w:rPr>
          <w:delText>4.8.2</w:delText>
        </w:r>
        <w:r w:rsidDel="00952214">
          <w:rPr>
            <w:rFonts w:asciiTheme="minorHAnsi" w:eastAsiaTheme="minorEastAsia" w:hAnsiTheme="minorHAnsi"/>
            <w:noProof/>
            <w:color w:val="auto"/>
            <w:sz w:val="22"/>
          </w:rPr>
          <w:tab/>
        </w:r>
        <w:r w:rsidRPr="00952214" w:rsidDel="00952214">
          <w:rPr>
            <w:noProof/>
            <w:rPrChange w:id="429" w:author="Correll, Ken" w:date="2016-05-05T11:50:00Z">
              <w:rPr>
                <w:rStyle w:val="Hyperlink"/>
                <w:noProof/>
              </w:rPr>
            </w:rPrChange>
          </w:rPr>
          <w:delText>Bumps and Their Power Domains</w:delText>
        </w:r>
        <w:r w:rsidDel="00952214">
          <w:rPr>
            <w:noProof/>
            <w:webHidden/>
          </w:rPr>
          <w:tab/>
          <w:delText>15</w:delText>
        </w:r>
      </w:del>
    </w:p>
    <w:p w14:paraId="3A385380" w14:textId="77777777" w:rsidR="009E101C" w:rsidDel="00952214" w:rsidRDefault="009E101C">
      <w:pPr>
        <w:pStyle w:val="TOC2"/>
        <w:rPr>
          <w:del w:id="430" w:author="Correll, Ken" w:date="2016-05-05T11:50:00Z"/>
          <w:rFonts w:asciiTheme="minorHAnsi" w:eastAsiaTheme="minorEastAsia" w:hAnsiTheme="minorHAnsi"/>
          <w:noProof/>
          <w:color w:val="auto"/>
          <w:sz w:val="22"/>
        </w:rPr>
      </w:pPr>
      <w:del w:id="431" w:author="Correll, Ken" w:date="2016-05-05T11:50:00Z">
        <w:r w:rsidRPr="00952214" w:rsidDel="00952214">
          <w:rPr>
            <w:noProof/>
            <w:rPrChange w:id="432" w:author="Correll, Ken" w:date="2016-05-05T11:50:00Z">
              <w:rPr>
                <w:rStyle w:val="Hyperlink"/>
                <w:noProof/>
              </w:rPr>
            </w:rPrChange>
          </w:rPr>
          <w:delText>4.9</w:delText>
        </w:r>
        <w:r w:rsidDel="00952214">
          <w:rPr>
            <w:rFonts w:asciiTheme="minorHAnsi" w:eastAsiaTheme="minorEastAsia" w:hAnsiTheme="minorHAnsi"/>
            <w:noProof/>
            <w:color w:val="auto"/>
            <w:sz w:val="22"/>
          </w:rPr>
          <w:tab/>
        </w:r>
        <w:r w:rsidRPr="00952214" w:rsidDel="00952214">
          <w:rPr>
            <w:noProof/>
            <w:rPrChange w:id="433" w:author="Correll, Ken" w:date="2016-05-05T11:50:00Z">
              <w:rPr>
                <w:rStyle w:val="Hyperlink"/>
                <w:noProof/>
              </w:rPr>
            </w:rPrChange>
          </w:rPr>
          <w:delText>Power-up Requirements</w:delText>
        </w:r>
        <w:r w:rsidDel="00952214">
          <w:rPr>
            <w:noProof/>
            <w:webHidden/>
          </w:rPr>
          <w:tab/>
          <w:delText>15</w:delText>
        </w:r>
      </w:del>
    </w:p>
    <w:p w14:paraId="1DE829B9" w14:textId="77777777" w:rsidR="009E101C" w:rsidDel="00952214" w:rsidRDefault="009E101C">
      <w:pPr>
        <w:pStyle w:val="TOC2"/>
        <w:rPr>
          <w:del w:id="434" w:author="Correll, Ken" w:date="2016-05-05T11:50:00Z"/>
          <w:rFonts w:asciiTheme="minorHAnsi" w:eastAsiaTheme="minorEastAsia" w:hAnsiTheme="minorHAnsi"/>
          <w:noProof/>
          <w:color w:val="auto"/>
          <w:sz w:val="22"/>
        </w:rPr>
      </w:pPr>
      <w:del w:id="435" w:author="Correll, Ken" w:date="2016-05-05T11:50:00Z">
        <w:r w:rsidRPr="00952214" w:rsidDel="00952214">
          <w:rPr>
            <w:noProof/>
            <w:rPrChange w:id="436" w:author="Correll, Ken" w:date="2016-05-05T11:50:00Z">
              <w:rPr>
                <w:rStyle w:val="Hyperlink"/>
                <w:noProof/>
              </w:rPr>
            </w:rPrChange>
          </w:rPr>
          <w:delText>4.10</w:delText>
        </w:r>
        <w:r w:rsidDel="00952214">
          <w:rPr>
            <w:rFonts w:asciiTheme="minorHAnsi" w:eastAsiaTheme="minorEastAsia" w:hAnsiTheme="minorHAnsi"/>
            <w:noProof/>
            <w:color w:val="auto"/>
            <w:sz w:val="22"/>
          </w:rPr>
          <w:tab/>
        </w:r>
        <w:r w:rsidRPr="00952214" w:rsidDel="00952214">
          <w:rPr>
            <w:noProof/>
            <w:rPrChange w:id="437" w:author="Correll, Ken" w:date="2016-05-05T11:50:00Z">
              <w:rPr>
                <w:rStyle w:val="Hyperlink"/>
                <w:noProof/>
              </w:rPr>
            </w:rPrChange>
          </w:rPr>
          <w:delText>Macros used by IP</w:delText>
        </w:r>
        <w:r w:rsidDel="00952214">
          <w:rPr>
            <w:noProof/>
            <w:webHidden/>
          </w:rPr>
          <w:tab/>
          <w:delText>15</w:delText>
        </w:r>
      </w:del>
    </w:p>
    <w:p w14:paraId="6E9557F9" w14:textId="77777777" w:rsidR="009E101C" w:rsidDel="00952214" w:rsidRDefault="009E101C">
      <w:pPr>
        <w:pStyle w:val="TOC2"/>
        <w:rPr>
          <w:del w:id="438" w:author="Correll, Ken" w:date="2016-05-05T11:50:00Z"/>
          <w:rFonts w:asciiTheme="minorHAnsi" w:eastAsiaTheme="minorEastAsia" w:hAnsiTheme="minorHAnsi"/>
          <w:noProof/>
          <w:color w:val="auto"/>
          <w:sz w:val="22"/>
        </w:rPr>
      </w:pPr>
      <w:del w:id="439" w:author="Correll, Ken" w:date="2016-05-05T11:50:00Z">
        <w:r w:rsidRPr="00952214" w:rsidDel="00952214">
          <w:rPr>
            <w:noProof/>
            <w:rPrChange w:id="440" w:author="Correll, Ken" w:date="2016-05-05T11:50:00Z">
              <w:rPr>
                <w:rStyle w:val="Hyperlink"/>
                <w:noProof/>
              </w:rPr>
            </w:rPrChange>
          </w:rPr>
          <w:delText>4.11</w:delText>
        </w:r>
        <w:r w:rsidDel="00952214">
          <w:rPr>
            <w:rFonts w:asciiTheme="minorHAnsi" w:eastAsiaTheme="minorEastAsia" w:hAnsiTheme="minorHAnsi"/>
            <w:noProof/>
            <w:color w:val="auto"/>
            <w:sz w:val="22"/>
          </w:rPr>
          <w:tab/>
        </w:r>
        <w:r w:rsidRPr="00952214" w:rsidDel="00952214">
          <w:rPr>
            <w:noProof/>
            <w:rPrChange w:id="441" w:author="Correll, Ken" w:date="2016-05-05T11:50:00Z">
              <w:rPr>
                <w:rStyle w:val="Hyperlink"/>
                <w:noProof/>
              </w:rPr>
            </w:rPrChange>
          </w:rPr>
          <w:delText>Other Design Considerations</w:delText>
        </w:r>
        <w:r w:rsidDel="00952214">
          <w:rPr>
            <w:noProof/>
            <w:webHidden/>
          </w:rPr>
          <w:tab/>
          <w:delText>15</w:delText>
        </w:r>
      </w:del>
    </w:p>
    <w:p w14:paraId="725CED61" w14:textId="77777777" w:rsidR="009E101C" w:rsidDel="00952214" w:rsidRDefault="009E101C">
      <w:pPr>
        <w:pStyle w:val="TOC2"/>
        <w:rPr>
          <w:del w:id="442" w:author="Correll, Ken" w:date="2016-05-05T11:50:00Z"/>
          <w:rFonts w:asciiTheme="minorHAnsi" w:eastAsiaTheme="minorEastAsia" w:hAnsiTheme="minorHAnsi"/>
          <w:noProof/>
          <w:color w:val="auto"/>
          <w:sz w:val="22"/>
        </w:rPr>
      </w:pPr>
      <w:del w:id="443" w:author="Correll, Ken" w:date="2016-05-05T11:50:00Z">
        <w:r w:rsidRPr="00952214" w:rsidDel="00952214">
          <w:rPr>
            <w:noProof/>
            <w:rPrChange w:id="444" w:author="Correll, Ken" w:date="2016-05-05T11:50:00Z">
              <w:rPr>
                <w:rStyle w:val="Hyperlink"/>
                <w:noProof/>
              </w:rPr>
            </w:rPrChange>
          </w:rPr>
          <w:delText>4.12</w:delText>
        </w:r>
        <w:r w:rsidDel="00952214">
          <w:rPr>
            <w:rFonts w:asciiTheme="minorHAnsi" w:eastAsiaTheme="minorEastAsia" w:hAnsiTheme="minorHAnsi"/>
            <w:noProof/>
            <w:color w:val="auto"/>
            <w:sz w:val="22"/>
          </w:rPr>
          <w:tab/>
        </w:r>
        <w:r w:rsidRPr="00952214" w:rsidDel="00952214">
          <w:rPr>
            <w:noProof/>
            <w:rPrChange w:id="445" w:author="Correll, Ken" w:date="2016-05-05T11:50:00Z">
              <w:rPr>
                <w:rStyle w:val="Hyperlink"/>
                <w:noProof/>
              </w:rPr>
            </w:rPrChange>
          </w:rPr>
          <w:delText>DFx Considerations</w:delText>
        </w:r>
        <w:r w:rsidDel="00952214">
          <w:rPr>
            <w:noProof/>
            <w:webHidden/>
          </w:rPr>
          <w:tab/>
          <w:delText>15</w:delText>
        </w:r>
      </w:del>
    </w:p>
    <w:p w14:paraId="720BA117" w14:textId="77777777" w:rsidR="009E101C" w:rsidDel="00952214" w:rsidRDefault="009E101C">
      <w:pPr>
        <w:pStyle w:val="TOC3"/>
        <w:rPr>
          <w:del w:id="446" w:author="Correll, Ken" w:date="2016-05-05T11:50:00Z"/>
          <w:rFonts w:asciiTheme="minorHAnsi" w:eastAsiaTheme="minorEastAsia" w:hAnsiTheme="minorHAnsi"/>
          <w:noProof/>
          <w:color w:val="auto"/>
          <w:sz w:val="22"/>
        </w:rPr>
      </w:pPr>
      <w:del w:id="447" w:author="Correll, Ken" w:date="2016-05-05T11:50:00Z">
        <w:r w:rsidRPr="00952214" w:rsidDel="00952214">
          <w:rPr>
            <w:noProof/>
            <w:rPrChange w:id="448" w:author="Correll, Ken" w:date="2016-05-05T11:50:00Z">
              <w:rPr>
                <w:rStyle w:val="Hyperlink"/>
                <w:noProof/>
              </w:rPr>
            </w:rPrChange>
          </w:rPr>
          <w:delText>4.12.1</w:delText>
        </w:r>
        <w:r w:rsidDel="00952214">
          <w:rPr>
            <w:rFonts w:asciiTheme="minorHAnsi" w:eastAsiaTheme="minorEastAsia" w:hAnsiTheme="minorHAnsi"/>
            <w:noProof/>
            <w:color w:val="auto"/>
            <w:sz w:val="22"/>
          </w:rPr>
          <w:tab/>
        </w:r>
        <w:r w:rsidRPr="00952214" w:rsidDel="00952214">
          <w:rPr>
            <w:noProof/>
            <w:rPrChange w:id="449" w:author="Correll, Ken" w:date="2016-05-05T11:50:00Z">
              <w:rPr>
                <w:rStyle w:val="Hyperlink"/>
                <w:noProof/>
              </w:rPr>
            </w:rPrChange>
          </w:rPr>
          <w:delText>DFx Top-Level Signals</w:delText>
        </w:r>
        <w:r w:rsidDel="00952214">
          <w:rPr>
            <w:noProof/>
            <w:webHidden/>
          </w:rPr>
          <w:tab/>
          <w:delText>15</w:delText>
        </w:r>
      </w:del>
    </w:p>
    <w:p w14:paraId="432FDD20" w14:textId="77777777" w:rsidR="009E101C" w:rsidDel="00952214" w:rsidRDefault="009E101C">
      <w:pPr>
        <w:pStyle w:val="TOC3"/>
        <w:rPr>
          <w:del w:id="450" w:author="Correll, Ken" w:date="2016-05-05T11:50:00Z"/>
          <w:rFonts w:asciiTheme="minorHAnsi" w:eastAsiaTheme="minorEastAsia" w:hAnsiTheme="minorHAnsi"/>
          <w:noProof/>
          <w:color w:val="auto"/>
          <w:sz w:val="22"/>
        </w:rPr>
      </w:pPr>
      <w:del w:id="451" w:author="Correll, Ken" w:date="2016-05-05T11:50:00Z">
        <w:r w:rsidRPr="00952214" w:rsidDel="00952214">
          <w:rPr>
            <w:noProof/>
            <w:rPrChange w:id="452" w:author="Correll, Ken" w:date="2016-05-05T11:50:00Z">
              <w:rPr>
                <w:rStyle w:val="Hyperlink"/>
                <w:noProof/>
              </w:rPr>
            </w:rPrChange>
          </w:rPr>
          <w:delText>4.12.2</w:delText>
        </w:r>
        <w:r w:rsidDel="00952214">
          <w:rPr>
            <w:rFonts w:asciiTheme="minorHAnsi" w:eastAsiaTheme="minorEastAsia" w:hAnsiTheme="minorHAnsi"/>
            <w:noProof/>
            <w:color w:val="auto"/>
            <w:sz w:val="22"/>
          </w:rPr>
          <w:tab/>
        </w:r>
        <w:r w:rsidRPr="00952214" w:rsidDel="00952214">
          <w:rPr>
            <w:noProof/>
            <w:rPrChange w:id="453" w:author="Correll, Ken" w:date="2016-05-05T11:50:00Z">
              <w:rPr>
                <w:rStyle w:val="Hyperlink"/>
                <w:noProof/>
              </w:rPr>
            </w:rPrChange>
          </w:rPr>
          <w:delText>DFx Clock Definition</w:delText>
        </w:r>
        <w:r w:rsidDel="00952214">
          <w:rPr>
            <w:noProof/>
            <w:webHidden/>
          </w:rPr>
          <w:tab/>
          <w:delText>15</w:delText>
        </w:r>
      </w:del>
    </w:p>
    <w:p w14:paraId="1E42F283" w14:textId="77777777" w:rsidR="009E101C" w:rsidDel="00952214" w:rsidRDefault="009E101C">
      <w:pPr>
        <w:pStyle w:val="TOC3"/>
        <w:rPr>
          <w:del w:id="454" w:author="Correll, Ken" w:date="2016-05-05T11:50:00Z"/>
          <w:rFonts w:asciiTheme="minorHAnsi" w:eastAsiaTheme="minorEastAsia" w:hAnsiTheme="minorHAnsi"/>
          <w:noProof/>
          <w:color w:val="auto"/>
          <w:sz w:val="22"/>
        </w:rPr>
      </w:pPr>
      <w:del w:id="455" w:author="Correll, Ken" w:date="2016-05-05T11:50:00Z">
        <w:r w:rsidRPr="00952214" w:rsidDel="00952214">
          <w:rPr>
            <w:noProof/>
            <w:rPrChange w:id="456" w:author="Correll, Ken" w:date="2016-05-05T11:50:00Z">
              <w:rPr>
                <w:rStyle w:val="Hyperlink"/>
                <w:noProof/>
              </w:rPr>
            </w:rPrChange>
          </w:rPr>
          <w:delText>4.12.3</w:delText>
        </w:r>
        <w:r w:rsidDel="00952214">
          <w:rPr>
            <w:rFonts w:asciiTheme="minorHAnsi" w:eastAsiaTheme="minorEastAsia" w:hAnsiTheme="minorHAnsi"/>
            <w:noProof/>
            <w:color w:val="auto"/>
            <w:sz w:val="22"/>
          </w:rPr>
          <w:tab/>
        </w:r>
        <w:r w:rsidRPr="00952214" w:rsidDel="00952214">
          <w:rPr>
            <w:noProof/>
            <w:rPrChange w:id="457" w:author="Correll, Ken" w:date="2016-05-05T11:50:00Z">
              <w:rPr>
                <w:rStyle w:val="Hyperlink"/>
                <w:noProof/>
              </w:rPr>
            </w:rPrChange>
          </w:rPr>
          <w:delText>Clock Crossings</w:delText>
        </w:r>
        <w:r w:rsidDel="00952214">
          <w:rPr>
            <w:noProof/>
            <w:webHidden/>
          </w:rPr>
          <w:tab/>
          <w:delText>15</w:delText>
        </w:r>
      </w:del>
    </w:p>
    <w:p w14:paraId="095E55EC" w14:textId="77777777" w:rsidR="009E101C" w:rsidDel="00952214" w:rsidRDefault="009E101C">
      <w:pPr>
        <w:pStyle w:val="TOC3"/>
        <w:rPr>
          <w:del w:id="458" w:author="Correll, Ken" w:date="2016-05-05T11:50:00Z"/>
          <w:rFonts w:asciiTheme="minorHAnsi" w:eastAsiaTheme="minorEastAsia" w:hAnsiTheme="minorHAnsi"/>
          <w:noProof/>
          <w:color w:val="auto"/>
          <w:sz w:val="22"/>
        </w:rPr>
      </w:pPr>
      <w:del w:id="459" w:author="Correll, Ken" w:date="2016-05-05T11:50:00Z">
        <w:r w:rsidRPr="00952214" w:rsidDel="00952214">
          <w:rPr>
            <w:noProof/>
            <w:rPrChange w:id="460" w:author="Correll, Ken" w:date="2016-05-05T11:50:00Z">
              <w:rPr>
                <w:rStyle w:val="Hyperlink"/>
                <w:noProof/>
              </w:rPr>
            </w:rPrChange>
          </w:rPr>
          <w:delText>4.12.4</w:delText>
        </w:r>
        <w:r w:rsidDel="00952214">
          <w:rPr>
            <w:rFonts w:asciiTheme="minorHAnsi" w:eastAsiaTheme="minorEastAsia" w:hAnsiTheme="minorHAnsi"/>
            <w:noProof/>
            <w:color w:val="auto"/>
            <w:sz w:val="22"/>
          </w:rPr>
          <w:tab/>
        </w:r>
        <w:r w:rsidRPr="00952214" w:rsidDel="00952214">
          <w:rPr>
            <w:noProof/>
            <w:rPrChange w:id="461" w:author="Correll, Ken" w:date="2016-05-05T11:50:00Z">
              <w:rPr>
                <w:rStyle w:val="Hyperlink"/>
                <w:noProof/>
              </w:rPr>
            </w:rPrChange>
          </w:rPr>
          <w:delText>VISA</w:delText>
        </w:r>
        <w:r w:rsidDel="00952214">
          <w:rPr>
            <w:noProof/>
            <w:webHidden/>
          </w:rPr>
          <w:tab/>
          <w:delText>15</w:delText>
        </w:r>
      </w:del>
    </w:p>
    <w:p w14:paraId="0312F968" w14:textId="77777777" w:rsidR="009E101C" w:rsidDel="00952214" w:rsidRDefault="009E101C">
      <w:pPr>
        <w:pStyle w:val="TOC3"/>
        <w:rPr>
          <w:del w:id="462" w:author="Correll, Ken" w:date="2016-05-05T11:50:00Z"/>
          <w:rFonts w:asciiTheme="minorHAnsi" w:eastAsiaTheme="minorEastAsia" w:hAnsiTheme="minorHAnsi"/>
          <w:noProof/>
          <w:color w:val="auto"/>
          <w:sz w:val="22"/>
        </w:rPr>
      </w:pPr>
      <w:del w:id="463" w:author="Correll, Ken" w:date="2016-05-05T11:50:00Z">
        <w:r w:rsidRPr="00952214" w:rsidDel="00952214">
          <w:rPr>
            <w:noProof/>
            <w:rPrChange w:id="464" w:author="Correll, Ken" w:date="2016-05-05T11:50:00Z">
              <w:rPr>
                <w:rStyle w:val="Hyperlink"/>
                <w:noProof/>
              </w:rPr>
            </w:rPrChange>
          </w:rPr>
          <w:delText>4.12.5</w:delText>
        </w:r>
        <w:r w:rsidDel="00952214">
          <w:rPr>
            <w:rFonts w:asciiTheme="minorHAnsi" w:eastAsiaTheme="minorEastAsia" w:hAnsiTheme="minorHAnsi"/>
            <w:noProof/>
            <w:color w:val="auto"/>
            <w:sz w:val="22"/>
          </w:rPr>
          <w:tab/>
        </w:r>
        <w:r w:rsidRPr="00952214" w:rsidDel="00952214">
          <w:rPr>
            <w:noProof/>
            <w:rPrChange w:id="465" w:author="Correll, Ken" w:date="2016-05-05T11:50:00Z">
              <w:rPr>
                <w:rStyle w:val="Hyperlink"/>
                <w:noProof/>
              </w:rPr>
            </w:rPrChange>
          </w:rPr>
          <w:delText>Debug Registers</w:delText>
        </w:r>
        <w:r w:rsidDel="00952214">
          <w:rPr>
            <w:noProof/>
            <w:webHidden/>
          </w:rPr>
          <w:tab/>
          <w:delText>16</w:delText>
        </w:r>
      </w:del>
    </w:p>
    <w:p w14:paraId="09F6C6E1" w14:textId="77777777" w:rsidR="009E101C" w:rsidDel="00952214" w:rsidRDefault="009E101C">
      <w:pPr>
        <w:pStyle w:val="TOC3"/>
        <w:rPr>
          <w:del w:id="466" w:author="Correll, Ken" w:date="2016-05-05T11:50:00Z"/>
          <w:rFonts w:asciiTheme="minorHAnsi" w:eastAsiaTheme="minorEastAsia" w:hAnsiTheme="minorHAnsi"/>
          <w:noProof/>
          <w:color w:val="auto"/>
          <w:sz w:val="22"/>
        </w:rPr>
      </w:pPr>
      <w:del w:id="467" w:author="Correll, Ken" w:date="2016-05-05T11:50:00Z">
        <w:r w:rsidRPr="00952214" w:rsidDel="00952214">
          <w:rPr>
            <w:noProof/>
            <w:rPrChange w:id="468" w:author="Correll, Ken" w:date="2016-05-05T11:50:00Z">
              <w:rPr>
                <w:rStyle w:val="Hyperlink"/>
                <w:noProof/>
              </w:rPr>
            </w:rPrChange>
          </w:rPr>
          <w:delText>4.12.6</w:delText>
        </w:r>
        <w:r w:rsidDel="00952214">
          <w:rPr>
            <w:rFonts w:asciiTheme="minorHAnsi" w:eastAsiaTheme="minorEastAsia" w:hAnsiTheme="minorHAnsi"/>
            <w:noProof/>
            <w:color w:val="auto"/>
            <w:sz w:val="22"/>
          </w:rPr>
          <w:tab/>
        </w:r>
        <w:r w:rsidRPr="00952214" w:rsidDel="00952214">
          <w:rPr>
            <w:noProof/>
            <w:rPrChange w:id="469" w:author="Correll, Ken" w:date="2016-05-05T11:50:00Z">
              <w:rPr>
                <w:rStyle w:val="Hyperlink"/>
                <w:noProof/>
              </w:rPr>
            </w:rPrChange>
          </w:rPr>
          <w:delText>Scan – Clock Gating in RTL</w:delText>
        </w:r>
        <w:r w:rsidDel="00952214">
          <w:rPr>
            <w:noProof/>
            <w:webHidden/>
          </w:rPr>
          <w:tab/>
          <w:delText>16</w:delText>
        </w:r>
      </w:del>
    </w:p>
    <w:p w14:paraId="5B384CC7" w14:textId="77777777" w:rsidR="009E101C" w:rsidDel="00952214" w:rsidRDefault="009E101C">
      <w:pPr>
        <w:pStyle w:val="TOC3"/>
        <w:rPr>
          <w:del w:id="470" w:author="Correll, Ken" w:date="2016-05-05T11:50:00Z"/>
          <w:rFonts w:asciiTheme="minorHAnsi" w:eastAsiaTheme="minorEastAsia" w:hAnsiTheme="minorHAnsi"/>
          <w:noProof/>
          <w:color w:val="auto"/>
          <w:sz w:val="22"/>
        </w:rPr>
      </w:pPr>
      <w:del w:id="471" w:author="Correll, Ken" w:date="2016-05-05T11:50:00Z">
        <w:r w:rsidRPr="00952214" w:rsidDel="00952214">
          <w:rPr>
            <w:noProof/>
            <w:rPrChange w:id="472" w:author="Correll, Ken" w:date="2016-05-05T11:50:00Z">
              <w:rPr>
                <w:rStyle w:val="Hyperlink"/>
                <w:noProof/>
              </w:rPr>
            </w:rPrChange>
          </w:rPr>
          <w:delText>4.12.7</w:delText>
        </w:r>
        <w:r w:rsidDel="00952214">
          <w:rPr>
            <w:rFonts w:asciiTheme="minorHAnsi" w:eastAsiaTheme="minorEastAsia" w:hAnsiTheme="minorHAnsi"/>
            <w:noProof/>
            <w:color w:val="auto"/>
            <w:sz w:val="22"/>
          </w:rPr>
          <w:tab/>
        </w:r>
        <w:r w:rsidRPr="00952214" w:rsidDel="00952214">
          <w:rPr>
            <w:noProof/>
            <w:rPrChange w:id="473" w:author="Correll, Ken" w:date="2016-05-05T11:50:00Z">
              <w:rPr>
                <w:rStyle w:val="Hyperlink"/>
                <w:noProof/>
              </w:rPr>
            </w:rPrChange>
          </w:rPr>
          <w:delText>Scan – Reset Override</w:delText>
        </w:r>
        <w:r w:rsidDel="00952214">
          <w:rPr>
            <w:noProof/>
            <w:webHidden/>
          </w:rPr>
          <w:tab/>
          <w:delText>16</w:delText>
        </w:r>
      </w:del>
    </w:p>
    <w:p w14:paraId="19E6511E" w14:textId="77777777" w:rsidR="009E101C" w:rsidDel="00952214" w:rsidRDefault="009E101C">
      <w:pPr>
        <w:pStyle w:val="TOC3"/>
        <w:rPr>
          <w:del w:id="474" w:author="Correll, Ken" w:date="2016-05-05T11:50:00Z"/>
          <w:rFonts w:asciiTheme="minorHAnsi" w:eastAsiaTheme="minorEastAsia" w:hAnsiTheme="minorHAnsi"/>
          <w:noProof/>
          <w:color w:val="auto"/>
          <w:sz w:val="22"/>
        </w:rPr>
      </w:pPr>
      <w:del w:id="475" w:author="Correll, Ken" w:date="2016-05-05T11:50:00Z">
        <w:r w:rsidRPr="00952214" w:rsidDel="00952214">
          <w:rPr>
            <w:noProof/>
            <w:rPrChange w:id="476" w:author="Correll, Ken" w:date="2016-05-05T11:50:00Z">
              <w:rPr>
                <w:rStyle w:val="Hyperlink"/>
                <w:noProof/>
              </w:rPr>
            </w:rPrChange>
          </w:rPr>
          <w:delText>4.12.8</w:delText>
        </w:r>
        <w:r w:rsidDel="00952214">
          <w:rPr>
            <w:rFonts w:asciiTheme="minorHAnsi" w:eastAsiaTheme="minorEastAsia" w:hAnsiTheme="minorHAnsi"/>
            <w:noProof/>
            <w:color w:val="auto"/>
            <w:sz w:val="22"/>
          </w:rPr>
          <w:tab/>
        </w:r>
        <w:r w:rsidRPr="00952214" w:rsidDel="00952214">
          <w:rPr>
            <w:noProof/>
            <w:rPrChange w:id="477" w:author="Correll, Ken" w:date="2016-05-05T11:50:00Z">
              <w:rPr>
                <w:rStyle w:val="Hyperlink"/>
                <w:noProof/>
              </w:rPr>
            </w:rPrChange>
          </w:rPr>
          <w:delText>TAP and Associated Registers</w:delText>
        </w:r>
        <w:r w:rsidDel="00952214">
          <w:rPr>
            <w:noProof/>
            <w:webHidden/>
          </w:rPr>
          <w:tab/>
          <w:delText>16</w:delText>
        </w:r>
      </w:del>
    </w:p>
    <w:p w14:paraId="33C2A67E" w14:textId="77777777" w:rsidR="009E101C" w:rsidDel="00952214" w:rsidRDefault="009E101C">
      <w:pPr>
        <w:pStyle w:val="TOC2"/>
        <w:rPr>
          <w:del w:id="478" w:author="Correll, Ken" w:date="2016-05-05T11:50:00Z"/>
          <w:rFonts w:asciiTheme="minorHAnsi" w:eastAsiaTheme="minorEastAsia" w:hAnsiTheme="minorHAnsi"/>
          <w:noProof/>
          <w:color w:val="auto"/>
          <w:sz w:val="22"/>
        </w:rPr>
      </w:pPr>
      <w:del w:id="479" w:author="Correll, Ken" w:date="2016-05-05T11:50:00Z">
        <w:r w:rsidRPr="00952214" w:rsidDel="00952214">
          <w:rPr>
            <w:noProof/>
            <w:rPrChange w:id="480" w:author="Correll, Ken" w:date="2016-05-05T11:50:00Z">
              <w:rPr>
                <w:rStyle w:val="Hyperlink"/>
                <w:noProof/>
              </w:rPr>
            </w:rPrChange>
          </w:rPr>
          <w:delText>4.13</w:delText>
        </w:r>
        <w:r w:rsidDel="00952214">
          <w:rPr>
            <w:rFonts w:asciiTheme="minorHAnsi" w:eastAsiaTheme="minorEastAsia" w:hAnsiTheme="minorHAnsi"/>
            <w:noProof/>
            <w:color w:val="auto"/>
            <w:sz w:val="22"/>
          </w:rPr>
          <w:tab/>
        </w:r>
        <w:r w:rsidRPr="00952214" w:rsidDel="00952214">
          <w:rPr>
            <w:noProof/>
            <w:rPrChange w:id="481" w:author="Correll, Ken" w:date="2016-05-05T11:50:00Z">
              <w:rPr>
                <w:rStyle w:val="Hyperlink"/>
                <w:noProof/>
              </w:rPr>
            </w:rPrChange>
          </w:rPr>
          <w:delText>System Startup</w:delText>
        </w:r>
        <w:r w:rsidDel="00952214">
          <w:rPr>
            <w:noProof/>
            <w:webHidden/>
          </w:rPr>
          <w:tab/>
          <w:delText>16</w:delText>
        </w:r>
      </w:del>
    </w:p>
    <w:p w14:paraId="4D7A0B43" w14:textId="77777777" w:rsidR="009E101C" w:rsidDel="00952214" w:rsidRDefault="009E101C">
      <w:pPr>
        <w:pStyle w:val="TOC3"/>
        <w:rPr>
          <w:del w:id="482" w:author="Correll, Ken" w:date="2016-05-05T11:50:00Z"/>
          <w:rFonts w:asciiTheme="minorHAnsi" w:eastAsiaTheme="minorEastAsia" w:hAnsiTheme="minorHAnsi"/>
          <w:noProof/>
          <w:color w:val="auto"/>
          <w:sz w:val="22"/>
        </w:rPr>
      </w:pPr>
      <w:del w:id="483" w:author="Correll, Ken" w:date="2016-05-05T11:50:00Z">
        <w:r w:rsidRPr="00952214" w:rsidDel="00952214">
          <w:rPr>
            <w:noProof/>
            <w:rPrChange w:id="484" w:author="Correll, Ken" w:date="2016-05-05T11:50:00Z">
              <w:rPr>
                <w:rStyle w:val="Hyperlink"/>
                <w:noProof/>
              </w:rPr>
            </w:rPrChange>
          </w:rPr>
          <w:delText>4.13.1</w:delText>
        </w:r>
        <w:r w:rsidDel="00952214">
          <w:rPr>
            <w:rFonts w:asciiTheme="minorHAnsi" w:eastAsiaTheme="minorEastAsia" w:hAnsiTheme="minorHAnsi"/>
            <w:noProof/>
            <w:color w:val="auto"/>
            <w:sz w:val="22"/>
          </w:rPr>
          <w:tab/>
        </w:r>
        <w:r w:rsidRPr="00952214" w:rsidDel="00952214">
          <w:rPr>
            <w:noProof/>
            <w:rPrChange w:id="485" w:author="Correll, Ken" w:date="2016-05-05T11:50:00Z">
              <w:rPr>
                <w:rStyle w:val="Hyperlink"/>
                <w:noProof/>
              </w:rPr>
            </w:rPrChange>
          </w:rPr>
          <w:delText>Power-up Sequence</w:delText>
        </w:r>
        <w:r w:rsidDel="00952214">
          <w:rPr>
            <w:noProof/>
            <w:webHidden/>
          </w:rPr>
          <w:tab/>
          <w:delText>16</w:delText>
        </w:r>
      </w:del>
    </w:p>
    <w:p w14:paraId="5E0EDADC" w14:textId="77777777" w:rsidR="009E101C" w:rsidDel="00952214" w:rsidRDefault="009E101C">
      <w:pPr>
        <w:pStyle w:val="TOC3"/>
        <w:rPr>
          <w:del w:id="486" w:author="Correll, Ken" w:date="2016-05-05T11:50:00Z"/>
          <w:rFonts w:asciiTheme="minorHAnsi" w:eastAsiaTheme="minorEastAsia" w:hAnsiTheme="minorHAnsi"/>
          <w:noProof/>
          <w:color w:val="auto"/>
          <w:sz w:val="22"/>
        </w:rPr>
      </w:pPr>
      <w:del w:id="487" w:author="Correll, Ken" w:date="2016-05-05T11:50:00Z">
        <w:r w:rsidRPr="00952214" w:rsidDel="00952214">
          <w:rPr>
            <w:noProof/>
            <w:rPrChange w:id="488" w:author="Correll, Ken" w:date="2016-05-05T11:50:00Z">
              <w:rPr>
                <w:rStyle w:val="Hyperlink"/>
                <w:noProof/>
              </w:rPr>
            </w:rPrChange>
          </w:rPr>
          <w:delText>4.13.2</w:delText>
        </w:r>
        <w:r w:rsidDel="00952214">
          <w:rPr>
            <w:rFonts w:asciiTheme="minorHAnsi" w:eastAsiaTheme="minorEastAsia" w:hAnsiTheme="minorHAnsi"/>
            <w:noProof/>
            <w:color w:val="auto"/>
            <w:sz w:val="22"/>
          </w:rPr>
          <w:tab/>
        </w:r>
        <w:r w:rsidRPr="00952214" w:rsidDel="00952214">
          <w:rPr>
            <w:noProof/>
            <w:rPrChange w:id="489" w:author="Correll, Ken" w:date="2016-05-05T11:50:00Z">
              <w:rPr>
                <w:rStyle w:val="Hyperlink"/>
                <w:noProof/>
              </w:rPr>
            </w:rPrChange>
          </w:rPr>
          <w:delText>Initialization Sequence</w:delText>
        </w:r>
        <w:r w:rsidDel="00952214">
          <w:rPr>
            <w:noProof/>
            <w:webHidden/>
          </w:rPr>
          <w:tab/>
          <w:delText>16</w:delText>
        </w:r>
      </w:del>
    </w:p>
    <w:p w14:paraId="7AEF1BBC" w14:textId="77777777" w:rsidR="009E101C" w:rsidDel="00952214" w:rsidRDefault="009E101C">
      <w:pPr>
        <w:pStyle w:val="TOC3"/>
        <w:rPr>
          <w:del w:id="490" w:author="Correll, Ken" w:date="2016-05-05T11:50:00Z"/>
          <w:rFonts w:asciiTheme="minorHAnsi" w:eastAsiaTheme="minorEastAsia" w:hAnsiTheme="minorHAnsi"/>
          <w:noProof/>
          <w:color w:val="auto"/>
          <w:sz w:val="22"/>
        </w:rPr>
      </w:pPr>
      <w:del w:id="491" w:author="Correll, Ken" w:date="2016-05-05T11:50:00Z">
        <w:r w:rsidRPr="00952214" w:rsidDel="00952214">
          <w:rPr>
            <w:noProof/>
            <w:rPrChange w:id="492" w:author="Correll, Ken" w:date="2016-05-05T11:50:00Z">
              <w:rPr>
                <w:rStyle w:val="Hyperlink"/>
                <w:noProof/>
              </w:rPr>
            </w:rPrChange>
          </w:rPr>
          <w:delText>4.13.3</w:delText>
        </w:r>
        <w:r w:rsidDel="00952214">
          <w:rPr>
            <w:rFonts w:asciiTheme="minorHAnsi" w:eastAsiaTheme="minorEastAsia" w:hAnsiTheme="minorHAnsi"/>
            <w:noProof/>
            <w:color w:val="auto"/>
            <w:sz w:val="22"/>
          </w:rPr>
          <w:tab/>
        </w:r>
        <w:r w:rsidRPr="00952214" w:rsidDel="00952214">
          <w:rPr>
            <w:noProof/>
            <w:rPrChange w:id="493" w:author="Correll, Ken" w:date="2016-05-05T11:50:00Z">
              <w:rPr>
                <w:rStyle w:val="Hyperlink"/>
                <w:noProof/>
              </w:rPr>
            </w:rPrChange>
          </w:rPr>
          <w:delText>Device Configuration</w:delText>
        </w:r>
        <w:r w:rsidDel="00952214">
          <w:rPr>
            <w:noProof/>
            <w:webHidden/>
          </w:rPr>
          <w:tab/>
          <w:delText>16</w:delText>
        </w:r>
      </w:del>
    </w:p>
    <w:p w14:paraId="4207F821" w14:textId="77777777" w:rsidR="009E101C" w:rsidDel="00952214" w:rsidRDefault="009E101C">
      <w:pPr>
        <w:pStyle w:val="TOC3"/>
        <w:rPr>
          <w:del w:id="494" w:author="Correll, Ken" w:date="2016-05-05T11:50:00Z"/>
          <w:rFonts w:asciiTheme="minorHAnsi" w:eastAsiaTheme="minorEastAsia" w:hAnsiTheme="minorHAnsi"/>
          <w:noProof/>
          <w:color w:val="auto"/>
          <w:sz w:val="22"/>
        </w:rPr>
      </w:pPr>
      <w:del w:id="495" w:author="Correll, Ken" w:date="2016-05-05T11:50:00Z">
        <w:r w:rsidRPr="00952214" w:rsidDel="00952214">
          <w:rPr>
            <w:noProof/>
            <w:rPrChange w:id="496" w:author="Correll, Ken" w:date="2016-05-05T11:50:00Z">
              <w:rPr>
                <w:rStyle w:val="Hyperlink"/>
                <w:noProof/>
              </w:rPr>
            </w:rPrChange>
          </w:rPr>
          <w:delText>4.13.4</w:delText>
        </w:r>
        <w:r w:rsidDel="00952214">
          <w:rPr>
            <w:rFonts w:asciiTheme="minorHAnsi" w:eastAsiaTheme="minorEastAsia" w:hAnsiTheme="minorHAnsi"/>
            <w:noProof/>
            <w:color w:val="auto"/>
            <w:sz w:val="22"/>
          </w:rPr>
          <w:tab/>
        </w:r>
        <w:r w:rsidRPr="00952214" w:rsidDel="00952214">
          <w:rPr>
            <w:noProof/>
            <w:rPrChange w:id="497" w:author="Correll, Ken" w:date="2016-05-05T11:50:00Z">
              <w:rPr>
                <w:rStyle w:val="Hyperlink"/>
                <w:noProof/>
              </w:rPr>
            </w:rPrChange>
          </w:rPr>
          <w:delText>Header for Windows Boot</w:delText>
        </w:r>
        <w:r w:rsidDel="00952214">
          <w:rPr>
            <w:noProof/>
            <w:webHidden/>
          </w:rPr>
          <w:tab/>
          <w:delText>16</w:delText>
        </w:r>
      </w:del>
    </w:p>
    <w:p w14:paraId="46C6D4FE" w14:textId="77777777" w:rsidR="009E101C" w:rsidDel="00952214" w:rsidRDefault="009E101C">
      <w:pPr>
        <w:pStyle w:val="TOC2"/>
        <w:rPr>
          <w:del w:id="498" w:author="Correll, Ken" w:date="2016-05-05T11:50:00Z"/>
          <w:rFonts w:asciiTheme="minorHAnsi" w:eastAsiaTheme="minorEastAsia" w:hAnsiTheme="minorHAnsi"/>
          <w:noProof/>
          <w:color w:val="auto"/>
          <w:sz w:val="22"/>
        </w:rPr>
      </w:pPr>
      <w:del w:id="499" w:author="Correll, Ken" w:date="2016-05-05T11:50:00Z">
        <w:r w:rsidRPr="00952214" w:rsidDel="00952214">
          <w:rPr>
            <w:noProof/>
            <w:rPrChange w:id="500" w:author="Correll, Ken" w:date="2016-05-05T11:50:00Z">
              <w:rPr>
                <w:rStyle w:val="Hyperlink"/>
                <w:noProof/>
              </w:rPr>
            </w:rPrChange>
          </w:rPr>
          <w:delText>4.14</w:delText>
        </w:r>
        <w:r w:rsidDel="00952214">
          <w:rPr>
            <w:rFonts w:asciiTheme="minorHAnsi" w:eastAsiaTheme="minorEastAsia" w:hAnsiTheme="minorHAnsi"/>
            <w:noProof/>
            <w:color w:val="auto"/>
            <w:sz w:val="22"/>
          </w:rPr>
          <w:tab/>
        </w:r>
        <w:r w:rsidRPr="00952214" w:rsidDel="00952214">
          <w:rPr>
            <w:noProof/>
            <w:rPrChange w:id="501" w:author="Correll, Ken" w:date="2016-05-05T11:50:00Z">
              <w:rPr>
                <w:rStyle w:val="Hyperlink"/>
                <w:noProof/>
              </w:rPr>
            </w:rPrChange>
          </w:rPr>
          <w:delText>Security Considerations</w:delText>
        </w:r>
        <w:r w:rsidDel="00952214">
          <w:rPr>
            <w:noProof/>
            <w:webHidden/>
          </w:rPr>
          <w:tab/>
          <w:delText>16</w:delText>
        </w:r>
      </w:del>
    </w:p>
    <w:p w14:paraId="54E5E74B" w14:textId="77777777" w:rsidR="009E101C" w:rsidDel="00952214" w:rsidRDefault="009E101C">
      <w:pPr>
        <w:pStyle w:val="TOC3"/>
        <w:rPr>
          <w:del w:id="502" w:author="Correll, Ken" w:date="2016-05-05T11:50:00Z"/>
          <w:rFonts w:asciiTheme="minorHAnsi" w:eastAsiaTheme="minorEastAsia" w:hAnsiTheme="minorHAnsi"/>
          <w:noProof/>
          <w:color w:val="auto"/>
          <w:sz w:val="22"/>
        </w:rPr>
      </w:pPr>
      <w:del w:id="503" w:author="Correll, Ken" w:date="2016-05-05T11:50:00Z">
        <w:r w:rsidRPr="00952214" w:rsidDel="00952214">
          <w:rPr>
            <w:noProof/>
            <w:rPrChange w:id="504" w:author="Correll, Ken" w:date="2016-05-05T11:50:00Z">
              <w:rPr>
                <w:rStyle w:val="Hyperlink"/>
                <w:noProof/>
              </w:rPr>
            </w:rPrChange>
          </w:rPr>
          <w:delText>4.14.1</w:delText>
        </w:r>
        <w:r w:rsidDel="00952214">
          <w:rPr>
            <w:rFonts w:asciiTheme="minorHAnsi" w:eastAsiaTheme="minorEastAsia" w:hAnsiTheme="minorHAnsi"/>
            <w:noProof/>
            <w:color w:val="auto"/>
            <w:sz w:val="22"/>
          </w:rPr>
          <w:tab/>
        </w:r>
        <w:r w:rsidRPr="00952214" w:rsidDel="00952214">
          <w:rPr>
            <w:noProof/>
            <w:rPrChange w:id="505" w:author="Correll, Ken" w:date="2016-05-05T11:50:00Z">
              <w:rPr>
                <w:rStyle w:val="Hyperlink"/>
                <w:noProof/>
              </w:rPr>
            </w:rPrChange>
          </w:rPr>
          <w:delText>Security Threats</w:delText>
        </w:r>
        <w:r w:rsidDel="00952214">
          <w:rPr>
            <w:noProof/>
            <w:webHidden/>
          </w:rPr>
          <w:tab/>
          <w:delText>16</w:delText>
        </w:r>
      </w:del>
    </w:p>
    <w:p w14:paraId="12E70BFB" w14:textId="77777777" w:rsidR="009E101C" w:rsidDel="00952214" w:rsidRDefault="009E101C">
      <w:pPr>
        <w:pStyle w:val="TOC3"/>
        <w:rPr>
          <w:del w:id="506" w:author="Correll, Ken" w:date="2016-05-05T11:50:00Z"/>
          <w:rFonts w:asciiTheme="minorHAnsi" w:eastAsiaTheme="minorEastAsia" w:hAnsiTheme="minorHAnsi"/>
          <w:noProof/>
          <w:color w:val="auto"/>
          <w:sz w:val="22"/>
        </w:rPr>
      </w:pPr>
      <w:del w:id="507" w:author="Correll, Ken" w:date="2016-05-05T11:50:00Z">
        <w:r w:rsidRPr="00952214" w:rsidDel="00952214">
          <w:rPr>
            <w:noProof/>
            <w:rPrChange w:id="508" w:author="Correll, Ken" w:date="2016-05-05T11:50:00Z">
              <w:rPr>
                <w:rStyle w:val="Hyperlink"/>
                <w:noProof/>
              </w:rPr>
            </w:rPrChange>
          </w:rPr>
          <w:delText>4.14.2</w:delText>
        </w:r>
        <w:r w:rsidDel="00952214">
          <w:rPr>
            <w:rFonts w:asciiTheme="minorHAnsi" w:eastAsiaTheme="minorEastAsia" w:hAnsiTheme="minorHAnsi"/>
            <w:noProof/>
            <w:color w:val="auto"/>
            <w:sz w:val="22"/>
          </w:rPr>
          <w:tab/>
        </w:r>
        <w:r w:rsidRPr="00952214" w:rsidDel="00952214">
          <w:rPr>
            <w:noProof/>
            <w:rPrChange w:id="509" w:author="Correll, Ken" w:date="2016-05-05T11:50:00Z">
              <w:rPr>
                <w:rStyle w:val="Hyperlink"/>
                <w:noProof/>
              </w:rPr>
            </w:rPrChange>
          </w:rPr>
          <w:delText>Security Tests</w:delText>
        </w:r>
        <w:r w:rsidDel="00952214">
          <w:rPr>
            <w:noProof/>
            <w:webHidden/>
          </w:rPr>
          <w:tab/>
          <w:delText>16</w:delText>
        </w:r>
      </w:del>
    </w:p>
    <w:p w14:paraId="44C34698" w14:textId="77777777" w:rsidR="009E101C" w:rsidDel="00952214" w:rsidRDefault="009E101C">
      <w:pPr>
        <w:pStyle w:val="TOC3"/>
        <w:rPr>
          <w:del w:id="510" w:author="Correll, Ken" w:date="2016-05-05T11:50:00Z"/>
          <w:rFonts w:asciiTheme="minorHAnsi" w:eastAsiaTheme="minorEastAsia" w:hAnsiTheme="minorHAnsi"/>
          <w:noProof/>
          <w:color w:val="auto"/>
          <w:sz w:val="22"/>
        </w:rPr>
      </w:pPr>
      <w:del w:id="511" w:author="Correll, Ken" w:date="2016-05-05T11:50:00Z">
        <w:r w:rsidRPr="00952214" w:rsidDel="00952214">
          <w:rPr>
            <w:noProof/>
            <w:rPrChange w:id="512" w:author="Correll, Ken" w:date="2016-05-05T11:50:00Z">
              <w:rPr>
                <w:rStyle w:val="Hyperlink"/>
                <w:noProof/>
              </w:rPr>
            </w:rPrChange>
          </w:rPr>
          <w:delText>4.14.3</w:delText>
        </w:r>
        <w:r w:rsidDel="00952214">
          <w:rPr>
            <w:rFonts w:asciiTheme="minorHAnsi" w:eastAsiaTheme="minorEastAsia" w:hAnsiTheme="minorHAnsi"/>
            <w:noProof/>
            <w:color w:val="auto"/>
            <w:sz w:val="22"/>
          </w:rPr>
          <w:tab/>
        </w:r>
        <w:r w:rsidRPr="00952214" w:rsidDel="00952214">
          <w:rPr>
            <w:noProof/>
            <w:rPrChange w:id="513" w:author="Correll, Ken" w:date="2016-05-05T11:50:00Z">
              <w:rPr>
                <w:rStyle w:val="Hyperlink"/>
                <w:noProof/>
              </w:rPr>
            </w:rPrChange>
          </w:rPr>
          <w:delText>Interface Signals Implemented for Security</w:delText>
        </w:r>
        <w:r w:rsidDel="00952214">
          <w:rPr>
            <w:noProof/>
            <w:webHidden/>
          </w:rPr>
          <w:tab/>
          <w:delText>17</w:delText>
        </w:r>
      </w:del>
    </w:p>
    <w:p w14:paraId="127807B8" w14:textId="77777777" w:rsidR="009E101C" w:rsidDel="00952214" w:rsidRDefault="009E101C">
      <w:pPr>
        <w:pStyle w:val="TOC2"/>
        <w:rPr>
          <w:del w:id="514" w:author="Correll, Ken" w:date="2016-05-05T11:50:00Z"/>
          <w:rFonts w:asciiTheme="minorHAnsi" w:eastAsiaTheme="minorEastAsia" w:hAnsiTheme="minorHAnsi"/>
          <w:noProof/>
          <w:color w:val="auto"/>
          <w:sz w:val="22"/>
        </w:rPr>
      </w:pPr>
      <w:del w:id="515" w:author="Correll, Ken" w:date="2016-05-05T11:50:00Z">
        <w:r w:rsidRPr="00952214" w:rsidDel="00952214">
          <w:rPr>
            <w:noProof/>
            <w:rPrChange w:id="516" w:author="Correll, Ken" w:date="2016-05-05T11:50:00Z">
              <w:rPr>
                <w:rStyle w:val="Hyperlink"/>
                <w:noProof/>
              </w:rPr>
            </w:rPrChange>
          </w:rPr>
          <w:delText>4.15</w:delText>
        </w:r>
        <w:r w:rsidDel="00952214">
          <w:rPr>
            <w:rFonts w:asciiTheme="minorHAnsi" w:eastAsiaTheme="minorEastAsia" w:hAnsiTheme="minorHAnsi"/>
            <w:noProof/>
            <w:color w:val="auto"/>
            <w:sz w:val="22"/>
          </w:rPr>
          <w:tab/>
        </w:r>
        <w:r w:rsidRPr="00952214" w:rsidDel="00952214">
          <w:rPr>
            <w:noProof/>
            <w:rPrChange w:id="517" w:author="Correll, Ken" w:date="2016-05-05T11:50:00Z">
              <w:rPr>
                <w:rStyle w:val="Hyperlink"/>
                <w:noProof/>
              </w:rPr>
            </w:rPrChange>
          </w:rPr>
          <w:delText>RTL Design Libraries</w:delText>
        </w:r>
        <w:r w:rsidDel="00952214">
          <w:rPr>
            <w:noProof/>
            <w:webHidden/>
          </w:rPr>
          <w:tab/>
          <w:delText>17</w:delText>
        </w:r>
      </w:del>
    </w:p>
    <w:p w14:paraId="21CCD0CC" w14:textId="77777777" w:rsidR="009E101C" w:rsidDel="00952214" w:rsidRDefault="009E101C">
      <w:pPr>
        <w:pStyle w:val="TOC2"/>
        <w:rPr>
          <w:del w:id="518" w:author="Correll, Ken" w:date="2016-05-05T11:50:00Z"/>
          <w:rFonts w:asciiTheme="minorHAnsi" w:eastAsiaTheme="minorEastAsia" w:hAnsiTheme="minorHAnsi"/>
          <w:noProof/>
          <w:color w:val="auto"/>
          <w:sz w:val="22"/>
        </w:rPr>
      </w:pPr>
      <w:del w:id="519" w:author="Correll, Ken" w:date="2016-05-05T11:50:00Z">
        <w:r w:rsidRPr="00952214" w:rsidDel="00952214">
          <w:rPr>
            <w:noProof/>
            <w:rPrChange w:id="520" w:author="Correll, Ken" w:date="2016-05-05T11:50:00Z">
              <w:rPr>
                <w:rStyle w:val="Hyperlink"/>
                <w:noProof/>
              </w:rPr>
            </w:rPrChange>
          </w:rPr>
          <w:delText>4.16</w:delText>
        </w:r>
        <w:r w:rsidDel="00952214">
          <w:rPr>
            <w:rFonts w:asciiTheme="minorHAnsi" w:eastAsiaTheme="minorEastAsia" w:hAnsiTheme="minorHAnsi"/>
            <w:noProof/>
            <w:color w:val="auto"/>
            <w:sz w:val="22"/>
          </w:rPr>
          <w:tab/>
        </w:r>
        <w:r w:rsidRPr="00952214" w:rsidDel="00952214">
          <w:rPr>
            <w:noProof/>
            <w:rPrChange w:id="521" w:author="Correll, Ken" w:date="2016-05-05T11:50:00Z">
              <w:rPr>
                <w:rStyle w:val="Hyperlink"/>
                <w:noProof/>
              </w:rPr>
            </w:rPrChange>
          </w:rPr>
          <w:delText>RTL Uniquification</w:delText>
        </w:r>
        <w:r w:rsidDel="00952214">
          <w:rPr>
            <w:noProof/>
            <w:webHidden/>
          </w:rPr>
          <w:tab/>
          <w:delText>17</w:delText>
        </w:r>
      </w:del>
    </w:p>
    <w:p w14:paraId="4972E95E" w14:textId="77777777" w:rsidR="009E101C" w:rsidDel="00952214" w:rsidRDefault="009E101C">
      <w:pPr>
        <w:pStyle w:val="TOC2"/>
        <w:rPr>
          <w:del w:id="522" w:author="Correll, Ken" w:date="2016-05-05T11:50:00Z"/>
          <w:rFonts w:asciiTheme="minorHAnsi" w:eastAsiaTheme="minorEastAsia" w:hAnsiTheme="minorHAnsi"/>
          <w:noProof/>
          <w:color w:val="auto"/>
          <w:sz w:val="22"/>
        </w:rPr>
      </w:pPr>
      <w:del w:id="523" w:author="Correll, Ken" w:date="2016-05-05T11:50:00Z">
        <w:r w:rsidRPr="00952214" w:rsidDel="00952214">
          <w:rPr>
            <w:noProof/>
            <w:rPrChange w:id="524" w:author="Correll, Ken" w:date="2016-05-05T11:50:00Z">
              <w:rPr>
                <w:rStyle w:val="Hyperlink"/>
                <w:noProof/>
              </w:rPr>
            </w:rPrChange>
          </w:rPr>
          <w:delText>4.17</w:delText>
        </w:r>
        <w:r w:rsidDel="00952214">
          <w:rPr>
            <w:rFonts w:asciiTheme="minorHAnsi" w:eastAsiaTheme="minorEastAsia" w:hAnsiTheme="minorHAnsi"/>
            <w:noProof/>
            <w:color w:val="auto"/>
            <w:sz w:val="22"/>
          </w:rPr>
          <w:tab/>
        </w:r>
        <w:r w:rsidRPr="00952214" w:rsidDel="00952214">
          <w:rPr>
            <w:noProof/>
            <w:rPrChange w:id="525" w:author="Correll, Ken" w:date="2016-05-05T11:50:00Z">
              <w:rPr>
                <w:rStyle w:val="Hyperlink"/>
                <w:noProof/>
              </w:rPr>
            </w:rPrChange>
          </w:rPr>
          <w:delText>Emulation Support</w:delText>
        </w:r>
        <w:r w:rsidDel="00952214">
          <w:rPr>
            <w:noProof/>
            <w:webHidden/>
          </w:rPr>
          <w:tab/>
          <w:delText>17</w:delText>
        </w:r>
      </w:del>
    </w:p>
    <w:p w14:paraId="586F8B05" w14:textId="77777777" w:rsidR="009E101C" w:rsidDel="00952214" w:rsidRDefault="009E101C">
      <w:pPr>
        <w:pStyle w:val="TOC1"/>
        <w:rPr>
          <w:del w:id="526" w:author="Correll, Ken" w:date="2016-05-05T11:50:00Z"/>
          <w:rFonts w:asciiTheme="minorHAnsi" w:eastAsiaTheme="minorEastAsia" w:hAnsiTheme="minorHAnsi"/>
          <w:noProof/>
          <w:color w:val="auto"/>
          <w:sz w:val="22"/>
        </w:rPr>
      </w:pPr>
      <w:del w:id="527" w:author="Correll, Ken" w:date="2016-05-05T11:50:00Z">
        <w:r w:rsidRPr="00952214" w:rsidDel="00952214">
          <w:rPr>
            <w:noProof/>
            <w:rPrChange w:id="528" w:author="Correll, Ken" w:date="2016-05-05T11:50:00Z">
              <w:rPr>
                <w:rStyle w:val="Hyperlink"/>
                <w:noProof/>
              </w:rPr>
            </w:rPrChange>
          </w:rPr>
          <w:delText>5</w:delText>
        </w:r>
        <w:r w:rsidDel="00952214">
          <w:rPr>
            <w:rFonts w:asciiTheme="minorHAnsi" w:eastAsiaTheme="minorEastAsia" w:hAnsiTheme="minorHAnsi"/>
            <w:noProof/>
            <w:color w:val="auto"/>
            <w:sz w:val="22"/>
          </w:rPr>
          <w:tab/>
        </w:r>
        <w:r w:rsidRPr="00952214" w:rsidDel="00952214">
          <w:rPr>
            <w:noProof/>
            <w:rPrChange w:id="529" w:author="Correll, Ken" w:date="2016-05-05T11:50:00Z">
              <w:rPr>
                <w:rStyle w:val="Hyperlink"/>
                <w:noProof/>
              </w:rPr>
            </w:rPrChange>
          </w:rPr>
          <w:delText>Verification Information for Integration</w:delText>
        </w:r>
        <w:r w:rsidDel="00952214">
          <w:rPr>
            <w:noProof/>
            <w:webHidden/>
          </w:rPr>
          <w:tab/>
          <w:delText>18</w:delText>
        </w:r>
      </w:del>
    </w:p>
    <w:p w14:paraId="4A3530C8" w14:textId="77777777" w:rsidR="009E101C" w:rsidDel="00952214" w:rsidRDefault="009E101C">
      <w:pPr>
        <w:pStyle w:val="TOC2"/>
        <w:rPr>
          <w:del w:id="530" w:author="Correll, Ken" w:date="2016-05-05T11:50:00Z"/>
          <w:rFonts w:asciiTheme="minorHAnsi" w:eastAsiaTheme="minorEastAsia" w:hAnsiTheme="minorHAnsi"/>
          <w:noProof/>
          <w:color w:val="auto"/>
          <w:sz w:val="22"/>
        </w:rPr>
      </w:pPr>
      <w:del w:id="531" w:author="Correll, Ken" w:date="2016-05-05T11:50:00Z">
        <w:r w:rsidRPr="00952214" w:rsidDel="00952214">
          <w:rPr>
            <w:noProof/>
            <w:rPrChange w:id="532" w:author="Correll, Ken" w:date="2016-05-05T11:50:00Z">
              <w:rPr>
                <w:rStyle w:val="Hyperlink"/>
                <w:noProof/>
              </w:rPr>
            </w:rPrChange>
          </w:rPr>
          <w:delText>5.1</w:delText>
        </w:r>
        <w:r w:rsidDel="00952214">
          <w:rPr>
            <w:rFonts w:asciiTheme="minorHAnsi" w:eastAsiaTheme="minorEastAsia" w:hAnsiTheme="minorHAnsi"/>
            <w:noProof/>
            <w:color w:val="auto"/>
            <w:sz w:val="22"/>
          </w:rPr>
          <w:tab/>
        </w:r>
        <w:r w:rsidRPr="00952214" w:rsidDel="00952214">
          <w:rPr>
            <w:noProof/>
            <w:rPrChange w:id="533" w:author="Correll, Ken" w:date="2016-05-05T11:50:00Z">
              <w:rPr>
                <w:rStyle w:val="Hyperlink"/>
                <w:noProof/>
              </w:rPr>
            </w:rPrChange>
          </w:rPr>
          <w:delText>IP Testbench Overview</w:delText>
        </w:r>
        <w:r w:rsidDel="00952214">
          <w:rPr>
            <w:noProof/>
            <w:webHidden/>
          </w:rPr>
          <w:tab/>
          <w:delText>18</w:delText>
        </w:r>
      </w:del>
    </w:p>
    <w:p w14:paraId="759D4D0F" w14:textId="77777777" w:rsidR="009E101C" w:rsidDel="00952214" w:rsidRDefault="009E101C">
      <w:pPr>
        <w:pStyle w:val="TOC2"/>
        <w:rPr>
          <w:del w:id="534" w:author="Correll, Ken" w:date="2016-05-05T11:50:00Z"/>
          <w:rFonts w:asciiTheme="minorHAnsi" w:eastAsiaTheme="minorEastAsia" w:hAnsiTheme="minorHAnsi"/>
          <w:noProof/>
          <w:color w:val="auto"/>
          <w:sz w:val="22"/>
        </w:rPr>
      </w:pPr>
      <w:del w:id="535" w:author="Correll, Ken" w:date="2016-05-05T11:50:00Z">
        <w:r w:rsidRPr="00952214" w:rsidDel="00952214">
          <w:rPr>
            <w:noProof/>
            <w:rPrChange w:id="536" w:author="Correll, Ken" w:date="2016-05-05T11:50:00Z">
              <w:rPr>
                <w:rStyle w:val="Hyperlink"/>
                <w:noProof/>
              </w:rPr>
            </w:rPrChange>
          </w:rPr>
          <w:delText>5.2</w:delText>
        </w:r>
        <w:r w:rsidDel="00952214">
          <w:rPr>
            <w:rFonts w:asciiTheme="minorHAnsi" w:eastAsiaTheme="minorEastAsia" w:hAnsiTheme="minorHAnsi"/>
            <w:noProof/>
            <w:color w:val="auto"/>
            <w:sz w:val="22"/>
          </w:rPr>
          <w:tab/>
        </w:r>
        <w:r w:rsidRPr="00952214" w:rsidDel="00952214">
          <w:rPr>
            <w:noProof/>
            <w:rPrChange w:id="537" w:author="Correll, Ken" w:date="2016-05-05T11:50:00Z">
              <w:rPr>
                <w:rStyle w:val="Hyperlink"/>
                <w:noProof/>
              </w:rPr>
            </w:rPrChange>
          </w:rPr>
          <w:delText>Reusable IP Testbench Components</w:delText>
        </w:r>
        <w:r w:rsidDel="00952214">
          <w:rPr>
            <w:noProof/>
            <w:webHidden/>
          </w:rPr>
          <w:tab/>
          <w:delText>18</w:delText>
        </w:r>
      </w:del>
    </w:p>
    <w:p w14:paraId="2EA22193" w14:textId="77777777" w:rsidR="009E101C" w:rsidDel="00952214" w:rsidRDefault="009E101C">
      <w:pPr>
        <w:pStyle w:val="TOC3"/>
        <w:rPr>
          <w:del w:id="538" w:author="Correll, Ken" w:date="2016-05-05T11:50:00Z"/>
          <w:rFonts w:asciiTheme="minorHAnsi" w:eastAsiaTheme="minorEastAsia" w:hAnsiTheme="minorHAnsi"/>
          <w:noProof/>
          <w:color w:val="auto"/>
          <w:sz w:val="22"/>
        </w:rPr>
      </w:pPr>
      <w:del w:id="539" w:author="Correll, Ken" w:date="2016-05-05T11:50:00Z">
        <w:r w:rsidRPr="00952214" w:rsidDel="00952214">
          <w:rPr>
            <w:noProof/>
            <w:rPrChange w:id="540" w:author="Correll, Ken" w:date="2016-05-05T11:50:00Z">
              <w:rPr>
                <w:rStyle w:val="Hyperlink"/>
                <w:noProof/>
              </w:rPr>
            </w:rPrChange>
          </w:rPr>
          <w:delText>5.2.1</w:delText>
        </w:r>
        <w:r w:rsidDel="00952214">
          <w:rPr>
            <w:rFonts w:asciiTheme="minorHAnsi" w:eastAsiaTheme="minorEastAsia" w:hAnsiTheme="minorHAnsi"/>
            <w:noProof/>
            <w:color w:val="auto"/>
            <w:sz w:val="22"/>
          </w:rPr>
          <w:tab/>
        </w:r>
        <w:r w:rsidRPr="00952214" w:rsidDel="00952214">
          <w:rPr>
            <w:noProof/>
            <w:rPrChange w:id="541" w:author="Correll, Ken" w:date="2016-05-05T11:50:00Z">
              <w:rPr>
                <w:rStyle w:val="Hyperlink"/>
                <w:noProof/>
              </w:rPr>
            </w:rPrChange>
          </w:rPr>
          <w:delText>Test Island</w:delText>
        </w:r>
        <w:r w:rsidDel="00952214">
          <w:rPr>
            <w:noProof/>
            <w:webHidden/>
          </w:rPr>
          <w:tab/>
          <w:delText>18</w:delText>
        </w:r>
      </w:del>
    </w:p>
    <w:p w14:paraId="1CEED840" w14:textId="77777777" w:rsidR="009E101C" w:rsidDel="00952214" w:rsidRDefault="009E101C">
      <w:pPr>
        <w:pStyle w:val="TOC3"/>
        <w:rPr>
          <w:del w:id="542" w:author="Correll, Ken" w:date="2016-05-05T11:50:00Z"/>
          <w:rFonts w:asciiTheme="minorHAnsi" w:eastAsiaTheme="minorEastAsia" w:hAnsiTheme="minorHAnsi"/>
          <w:noProof/>
          <w:color w:val="auto"/>
          <w:sz w:val="22"/>
        </w:rPr>
      </w:pPr>
      <w:del w:id="543" w:author="Correll, Ken" w:date="2016-05-05T11:50:00Z">
        <w:r w:rsidRPr="00952214" w:rsidDel="00952214">
          <w:rPr>
            <w:noProof/>
            <w:rPrChange w:id="544" w:author="Correll, Ken" w:date="2016-05-05T11:50:00Z">
              <w:rPr>
                <w:rStyle w:val="Hyperlink"/>
                <w:noProof/>
              </w:rPr>
            </w:rPrChange>
          </w:rPr>
          <w:delText>5.2.2</w:delText>
        </w:r>
        <w:r w:rsidDel="00952214">
          <w:rPr>
            <w:rFonts w:asciiTheme="minorHAnsi" w:eastAsiaTheme="minorEastAsia" w:hAnsiTheme="minorHAnsi"/>
            <w:noProof/>
            <w:color w:val="auto"/>
            <w:sz w:val="22"/>
          </w:rPr>
          <w:tab/>
        </w:r>
        <w:r w:rsidRPr="00952214" w:rsidDel="00952214">
          <w:rPr>
            <w:noProof/>
            <w:rPrChange w:id="545" w:author="Correll, Ken" w:date="2016-05-05T11:50:00Z">
              <w:rPr>
                <w:rStyle w:val="Hyperlink"/>
                <w:noProof/>
              </w:rPr>
            </w:rPrChange>
          </w:rPr>
          <w:delText>Collage or Sandbox Files</w:delText>
        </w:r>
        <w:r w:rsidDel="00952214">
          <w:rPr>
            <w:noProof/>
            <w:webHidden/>
          </w:rPr>
          <w:tab/>
          <w:delText>18</w:delText>
        </w:r>
      </w:del>
    </w:p>
    <w:p w14:paraId="11EACC8B" w14:textId="77777777" w:rsidR="009E101C" w:rsidDel="00952214" w:rsidRDefault="009E101C">
      <w:pPr>
        <w:pStyle w:val="TOC3"/>
        <w:rPr>
          <w:del w:id="546" w:author="Correll, Ken" w:date="2016-05-05T11:50:00Z"/>
          <w:rFonts w:asciiTheme="minorHAnsi" w:eastAsiaTheme="minorEastAsia" w:hAnsiTheme="minorHAnsi"/>
          <w:noProof/>
          <w:color w:val="auto"/>
          <w:sz w:val="22"/>
        </w:rPr>
      </w:pPr>
      <w:del w:id="547" w:author="Correll, Ken" w:date="2016-05-05T11:50:00Z">
        <w:r w:rsidRPr="00952214" w:rsidDel="00952214">
          <w:rPr>
            <w:noProof/>
            <w:rPrChange w:id="548" w:author="Correll, Ken" w:date="2016-05-05T11:50:00Z">
              <w:rPr>
                <w:rStyle w:val="Hyperlink"/>
                <w:noProof/>
              </w:rPr>
            </w:rPrChange>
          </w:rPr>
          <w:delText>5.2.3</w:delText>
        </w:r>
        <w:r w:rsidDel="00952214">
          <w:rPr>
            <w:rFonts w:asciiTheme="minorHAnsi" w:eastAsiaTheme="minorEastAsia" w:hAnsiTheme="minorHAnsi"/>
            <w:noProof/>
            <w:color w:val="auto"/>
            <w:sz w:val="22"/>
          </w:rPr>
          <w:tab/>
        </w:r>
        <w:r w:rsidRPr="00952214" w:rsidDel="00952214">
          <w:rPr>
            <w:noProof/>
            <w:rPrChange w:id="549" w:author="Correll, Ken" w:date="2016-05-05T11:50:00Z">
              <w:rPr>
                <w:rStyle w:val="Hyperlink"/>
                <w:noProof/>
              </w:rPr>
            </w:rPrChange>
          </w:rPr>
          <w:delText>IP Environment</w:delText>
        </w:r>
        <w:r w:rsidDel="00952214">
          <w:rPr>
            <w:noProof/>
            <w:webHidden/>
          </w:rPr>
          <w:tab/>
          <w:delText>18</w:delText>
        </w:r>
      </w:del>
    </w:p>
    <w:p w14:paraId="77B5BA4C" w14:textId="77777777" w:rsidR="009E101C" w:rsidDel="00952214" w:rsidRDefault="009E101C">
      <w:pPr>
        <w:pStyle w:val="TOC3"/>
        <w:rPr>
          <w:del w:id="550" w:author="Correll, Ken" w:date="2016-05-05T11:50:00Z"/>
          <w:rFonts w:asciiTheme="minorHAnsi" w:eastAsiaTheme="minorEastAsia" w:hAnsiTheme="minorHAnsi"/>
          <w:noProof/>
          <w:color w:val="auto"/>
          <w:sz w:val="22"/>
        </w:rPr>
      </w:pPr>
      <w:del w:id="551" w:author="Correll, Ken" w:date="2016-05-05T11:50:00Z">
        <w:r w:rsidRPr="00952214" w:rsidDel="00952214">
          <w:rPr>
            <w:noProof/>
            <w:rPrChange w:id="552" w:author="Correll, Ken" w:date="2016-05-05T11:50:00Z">
              <w:rPr>
                <w:rStyle w:val="Hyperlink"/>
                <w:noProof/>
              </w:rPr>
            </w:rPrChange>
          </w:rPr>
          <w:delText>5.2.4</w:delText>
        </w:r>
        <w:r w:rsidDel="00952214">
          <w:rPr>
            <w:rFonts w:asciiTheme="minorHAnsi" w:eastAsiaTheme="minorEastAsia" w:hAnsiTheme="minorHAnsi"/>
            <w:noProof/>
            <w:color w:val="auto"/>
            <w:sz w:val="22"/>
          </w:rPr>
          <w:tab/>
        </w:r>
        <w:r w:rsidRPr="00952214" w:rsidDel="00952214">
          <w:rPr>
            <w:noProof/>
            <w:rPrChange w:id="553" w:author="Correll, Ken" w:date="2016-05-05T11:50:00Z">
              <w:rPr>
                <w:rStyle w:val="Hyperlink"/>
                <w:noProof/>
              </w:rPr>
            </w:rPrChange>
          </w:rPr>
          <w:delText>Sequences</w:delText>
        </w:r>
        <w:r w:rsidDel="00952214">
          <w:rPr>
            <w:noProof/>
            <w:webHidden/>
          </w:rPr>
          <w:tab/>
          <w:delText>19</w:delText>
        </w:r>
      </w:del>
    </w:p>
    <w:p w14:paraId="11B8F298" w14:textId="77777777" w:rsidR="009E101C" w:rsidDel="00952214" w:rsidRDefault="009E101C">
      <w:pPr>
        <w:pStyle w:val="TOC3"/>
        <w:rPr>
          <w:del w:id="554" w:author="Correll, Ken" w:date="2016-05-05T11:50:00Z"/>
          <w:rFonts w:asciiTheme="minorHAnsi" w:eastAsiaTheme="minorEastAsia" w:hAnsiTheme="minorHAnsi"/>
          <w:noProof/>
          <w:color w:val="auto"/>
          <w:sz w:val="22"/>
        </w:rPr>
      </w:pPr>
      <w:del w:id="555" w:author="Correll, Ken" w:date="2016-05-05T11:50:00Z">
        <w:r w:rsidRPr="00952214" w:rsidDel="00952214">
          <w:rPr>
            <w:noProof/>
            <w:rPrChange w:id="556" w:author="Correll, Ken" w:date="2016-05-05T11:50:00Z">
              <w:rPr>
                <w:rStyle w:val="Hyperlink"/>
                <w:noProof/>
              </w:rPr>
            </w:rPrChange>
          </w:rPr>
          <w:delText>5.2.5</w:delText>
        </w:r>
        <w:r w:rsidDel="00952214">
          <w:rPr>
            <w:rFonts w:asciiTheme="minorHAnsi" w:eastAsiaTheme="minorEastAsia" w:hAnsiTheme="minorHAnsi"/>
            <w:noProof/>
            <w:color w:val="auto"/>
            <w:sz w:val="22"/>
          </w:rPr>
          <w:tab/>
        </w:r>
        <w:r w:rsidRPr="00952214" w:rsidDel="00952214">
          <w:rPr>
            <w:noProof/>
            <w:rPrChange w:id="557" w:author="Correll, Ken" w:date="2016-05-05T11:50:00Z">
              <w:rPr>
                <w:rStyle w:val="Hyperlink"/>
                <w:noProof/>
              </w:rPr>
            </w:rPrChange>
          </w:rPr>
          <w:delText>Miscellaneous</w:delText>
        </w:r>
        <w:r w:rsidDel="00952214">
          <w:rPr>
            <w:noProof/>
            <w:webHidden/>
          </w:rPr>
          <w:tab/>
          <w:delText>20</w:delText>
        </w:r>
      </w:del>
    </w:p>
    <w:p w14:paraId="7F3F63CB" w14:textId="77777777" w:rsidR="009E101C" w:rsidDel="00952214" w:rsidRDefault="009E101C">
      <w:pPr>
        <w:pStyle w:val="TOC2"/>
        <w:rPr>
          <w:del w:id="558" w:author="Correll, Ken" w:date="2016-05-05T11:50:00Z"/>
          <w:rFonts w:asciiTheme="minorHAnsi" w:eastAsiaTheme="minorEastAsia" w:hAnsiTheme="minorHAnsi"/>
          <w:noProof/>
          <w:color w:val="auto"/>
          <w:sz w:val="22"/>
        </w:rPr>
      </w:pPr>
      <w:del w:id="559" w:author="Correll, Ken" w:date="2016-05-05T11:50:00Z">
        <w:r w:rsidRPr="00952214" w:rsidDel="00952214">
          <w:rPr>
            <w:noProof/>
            <w:rPrChange w:id="560" w:author="Correll, Ken" w:date="2016-05-05T11:50:00Z">
              <w:rPr>
                <w:rStyle w:val="Hyperlink"/>
                <w:noProof/>
              </w:rPr>
            </w:rPrChange>
          </w:rPr>
          <w:delText>5.3</w:delText>
        </w:r>
        <w:r w:rsidDel="00952214">
          <w:rPr>
            <w:rFonts w:asciiTheme="minorHAnsi" w:eastAsiaTheme="minorEastAsia" w:hAnsiTheme="minorHAnsi"/>
            <w:noProof/>
            <w:color w:val="auto"/>
            <w:sz w:val="22"/>
          </w:rPr>
          <w:tab/>
        </w:r>
        <w:r w:rsidRPr="00952214" w:rsidDel="00952214">
          <w:rPr>
            <w:noProof/>
            <w:rPrChange w:id="561" w:author="Correll, Ken" w:date="2016-05-05T11:50:00Z">
              <w:rPr>
                <w:rStyle w:val="Hyperlink"/>
                <w:noProof/>
              </w:rPr>
            </w:rPrChange>
          </w:rPr>
          <w:delText>IP-Level Information Required for Sequence Writing</w:delText>
        </w:r>
        <w:r w:rsidDel="00952214">
          <w:rPr>
            <w:noProof/>
            <w:webHidden/>
          </w:rPr>
          <w:tab/>
          <w:delText>21</w:delText>
        </w:r>
      </w:del>
    </w:p>
    <w:p w14:paraId="3DE453E3" w14:textId="77777777" w:rsidR="009E101C" w:rsidDel="00952214" w:rsidRDefault="009E101C">
      <w:pPr>
        <w:pStyle w:val="TOC2"/>
        <w:rPr>
          <w:del w:id="562" w:author="Correll, Ken" w:date="2016-05-05T11:50:00Z"/>
          <w:rFonts w:asciiTheme="minorHAnsi" w:eastAsiaTheme="minorEastAsia" w:hAnsiTheme="minorHAnsi"/>
          <w:noProof/>
          <w:color w:val="auto"/>
          <w:sz w:val="22"/>
        </w:rPr>
      </w:pPr>
      <w:del w:id="563" w:author="Correll, Ken" w:date="2016-05-05T11:50:00Z">
        <w:r w:rsidRPr="00952214" w:rsidDel="00952214">
          <w:rPr>
            <w:noProof/>
            <w:rPrChange w:id="564" w:author="Correll, Ken" w:date="2016-05-05T11:50:00Z">
              <w:rPr>
                <w:rStyle w:val="Hyperlink"/>
                <w:noProof/>
              </w:rPr>
            </w:rPrChange>
          </w:rPr>
          <w:delText>5.4</w:delText>
        </w:r>
        <w:r w:rsidDel="00952214">
          <w:rPr>
            <w:rFonts w:asciiTheme="minorHAnsi" w:eastAsiaTheme="minorEastAsia" w:hAnsiTheme="minorHAnsi"/>
            <w:noProof/>
            <w:color w:val="auto"/>
            <w:sz w:val="22"/>
          </w:rPr>
          <w:tab/>
        </w:r>
        <w:r w:rsidRPr="00952214" w:rsidDel="00952214">
          <w:rPr>
            <w:noProof/>
            <w:rPrChange w:id="565" w:author="Correll, Ken" w:date="2016-05-05T11:50:00Z">
              <w:rPr>
                <w:rStyle w:val="Hyperlink"/>
                <w:noProof/>
              </w:rPr>
            </w:rPrChange>
          </w:rPr>
          <w:delText>Environment Settings and Files</w:delText>
        </w:r>
        <w:r w:rsidDel="00952214">
          <w:rPr>
            <w:noProof/>
            <w:webHidden/>
          </w:rPr>
          <w:tab/>
          <w:delText>21</w:delText>
        </w:r>
      </w:del>
    </w:p>
    <w:p w14:paraId="7B730FF1" w14:textId="77777777" w:rsidR="009E101C" w:rsidDel="00952214" w:rsidRDefault="009E101C">
      <w:pPr>
        <w:pStyle w:val="TOC3"/>
        <w:rPr>
          <w:del w:id="566" w:author="Correll, Ken" w:date="2016-05-05T11:50:00Z"/>
          <w:rFonts w:asciiTheme="minorHAnsi" w:eastAsiaTheme="minorEastAsia" w:hAnsiTheme="minorHAnsi"/>
          <w:noProof/>
          <w:color w:val="auto"/>
          <w:sz w:val="22"/>
        </w:rPr>
      </w:pPr>
      <w:del w:id="567" w:author="Correll, Ken" w:date="2016-05-05T11:50:00Z">
        <w:r w:rsidRPr="00952214" w:rsidDel="00952214">
          <w:rPr>
            <w:noProof/>
            <w:rPrChange w:id="568" w:author="Correll, Ken" w:date="2016-05-05T11:50:00Z">
              <w:rPr>
                <w:rStyle w:val="Hyperlink"/>
                <w:noProof/>
              </w:rPr>
            </w:rPrChange>
          </w:rPr>
          <w:delText>5.4.1</w:delText>
        </w:r>
        <w:r w:rsidDel="00952214">
          <w:rPr>
            <w:rFonts w:asciiTheme="minorHAnsi" w:eastAsiaTheme="minorEastAsia" w:hAnsiTheme="minorHAnsi"/>
            <w:noProof/>
            <w:color w:val="auto"/>
            <w:sz w:val="22"/>
          </w:rPr>
          <w:tab/>
        </w:r>
        <w:r w:rsidRPr="00952214" w:rsidDel="00952214">
          <w:rPr>
            <w:noProof/>
            <w:rPrChange w:id="569" w:author="Correll, Ken" w:date="2016-05-05T11:50:00Z">
              <w:rPr>
                <w:rStyle w:val="Hyperlink"/>
                <w:noProof/>
              </w:rPr>
            </w:rPrChange>
          </w:rPr>
          <w:delText>Base Test</w:delText>
        </w:r>
        <w:r w:rsidDel="00952214">
          <w:rPr>
            <w:noProof/>
            <w:webHidden/>
          </w:rPr>
          <w:tab/>
          <w:delText>21</w:delText>
        </w:r>
      </w:del>
    </w:p>
    <w:p w14:paraId="083780A6" w14:textId="77777777" w:rsidR="009E101C" w:rsidDel="00952214" w:rsidRDefault="009E101C">
      <w:pPr>
        <w:pStyle w:val="TOC3"/>
        <w:rPr>
          <w:del w:id="570" w:author="Correll, Ken" w:date="2016-05-05T11:50:00Z"/>
          <w:rFonts w:asciiTheme="minorHAnsi" w:eastAsiaTheme="minorEastAsia" w:hAnsiTheme="minorHAnsi"/>
          <w:noProof/>
          <w:color w:val="auto"/>
          <w:sz w:val="22"/>
        </w:rPr>
      </w:pPr>
      <w:del w:id="571" w:author="Correll, Ken" w:date="2016-05-05T11:50:00Z">
        <w:r w:rsidRPr="00952214" w:rsidDel="00952214">
          <w:rPr>
            <w:noProof/>
            <w:rPrChange w:id="572" w:author="Correll, Ken" w:date="2016-05-05T11:50:00Z">
              <w:rPr>
                <w:rStyle w:val="Hyperlink"/>
                <w:noProof/>
              </w:rPr>
            </w:rPrChange>
          </w:rPr>
          <w:delText>5.4.2</w:delText>
        </w:r>
        <w:r w:rsidDel="00952214">
          <w:rPr>
            <w:rFonts w:asciiTheme="minorHAnsi" w:eastAsiaTheme="minorEastAsia" w:hAnsiTheme="minorHAnsi"/>
            <w:noProof/>
            <w:color w:val="auto"/>
            <w:sz w:val="22"/>
          </w:rPr>
          <w:tab/>
        </w:r>
        <w:r w:rsidRPr="00952214" w:rsidDel="00952214">
          <w:rPr>
            <w:noProof/>
            <w:rPrChange w:id="573" w:author="Correll, Ken" w:date="2016-05-05T11:50:00Z">
              <w:rPr>
                <w:rStyle w:val="Hyperlink"/>
                <w:noProof/>
              </w:rPr>
            </w:rPrChange>
          </w:rPr>
          <w:delText>Configuration Object</w:delText>
        </w:r>
        <w:r w:rsidDel="00952214">
          <w:rPr>
            <w:noProof/>
            <w:webHidden/>
          </w:rPr>
          <w:tab/>
          <w:delText>21</w:delText>
        </w:r>
      </w:del>
    </w:p>
    <w:p w14:paraId="544F0997" w14:textId="77777777" w:rsidR="009E101C" w:rsidDel="00952214" w:rsidRDefault="009E101C">
      <w:pPr>
        <w:pStyle w:val="TOC3"/>
        <w:rPr>
          <w:del w:id="574" w:author="Correll, Ken" w:date="2016-05-05T11:50:00Z"/>
          <w:rFonts w:asciiTheme="minorHAnsi" w:eastAsiaTheme="minorEastAsia" w:hAnsiTheme="minorHAnsi"/>
          <w:noProof/>
          <w:color w:val="auto"/>
          <w:sz w:val="22"/>
        </w:rPr>
      </w:pPr>
      <w:del w:id="575" w:author="Correll, Ken" w:date="2016-05-05T11:50:00Z">
        <w:r w:rsidRPr="00952214" w:rsidDel="00952214">
          <w:rPr>
            <w:noProof/>
            <w:rPrChange w:id="576" w:author="Correll, Ken" w:date="2016-05-05T11:50:00Z">
              <w:rPr>
                <w:rStyle w:val="Hyperlink"/>
                <w:noProof/>
              </w:rPr>
            </w:rPrChange>
          </w:rPr>
          <w:delText>5.4.3</w:delText>
        </w:r>
        <w:r w:rsidDel="00952214">
          <w:rPr>
            <w:rFonts w:asciiTheme="minorHAnsi" w:eastAsiaTheme="minorEastAsia" w:hAnsiTheme="minorHAnsi"/>
            <w:noProof/>
            <w:color w:val="auto"/>
            <w:sz w:val="22"/>
          </w:rPr>
          <w:tab/>
        </w:r>
        <w:r w:rsidRPr="00952214" w:rsidDel="00952214">
          <w:rPr>
            <w:noProof/>
            <w:rPrChange w:id="577" w:author="Correll, Ken" w:date="2016-05-05T11:50:00Z">
              <w:rPr>
                <w:rStyle w:val="Hyperlink"/>
                <w:noProof/>
              </w:rPr>
            </w:rPrChange>
          </w:rPr>
          <w:delText>API</w:delText>
        </w:r>
        <w:r w:rsidDel="00952214">
          <w:rPr>
            <w:noProof/>
            <w:webHidden/>
          </w:rPr>
          <w:tab/>
          <w:delText>21</w:delText>
        </w:r>
      </w:del>
    </w:p>
    <w:p w14:paraId="772FC2EA" w14:textId="77777777" w:rsidR="009E101C" w:rsidDel="00952214" w:rsidRDefault="009E101C">
      <w:pPr>
        <w:pStyle w:val="TOC2"/>
        <w:rPr>
          <w:del w:id="578" w:author="Correll, Ken" w:date="2016-05-05T11:50:00Z"/>
          <w:rFonts w:asciiTheme="minorHAnsi" w:eastAsiaTheme="minorEastAsia" w:hAnsiTheme="minorHAnsi"/>
          <w:noProof/>
          <w:color w:val="auto"/>
          <w:sz w:val="22"/>
        </w:rPr>
      </w:pPr>
      <w:del w:id="579" w:author="Correll, Ken" w:date="2016-05-05T11:50:00Z">
        <w:r w:rsidRPr="00952214" w:rsidDel="00952214">
          <w:rPr>
            <w:noProof/>
            <w:rPrChange w:id="580" w:author="Correll, Ken" w:date="2016-05-05T11:50:00Z">
              <w:rPr>
                <w:rStyle w:val="Hyperlink"/>
                <w:noProof/>
              </w:rPr>
            </w:rPrChange>
          </w:rPr>
          <w:delText>5.5</w:delText>
        </w:r>
        <w:r w:rsidDel="00952214">
          <w:rPr>
            <w:rFonts w:asciiTheme="minorHAnsi" w:eastAsiaTheme="minorEastAsia" w:hAnsiTheme="minorHAnsi"/>
            <w:noProof/>
            <w:color w:val="auto"/>
            <w:sz w:val="22"/>
          </w:rPr>
          <w:tab/>
        </w:r>
        <w:r w:rsidRPr="00952214" w:rsidDel="00952214">
          <w:rPr>
            <w:noProof/>
            <w:rPrChange w:id="581" w:author="Correll, Ken" w:date="2016-05-05T11:50:00Z">
              <w:rPr>
                <w:rStyle w:val="Hyperlink"/>
                <w:noProof/>
              </w:rPr>
            </w:rPrChange>
          </w:rPr>
          <w:delText>Description of Reusable Tests</w:delText>
        </w:r>
        <w:r w:rsidDel="00952214">
          <w:rPr>
            <w:noProof/>
            <w:webHidden/>
          </w:rPr>
          <w:tab/>
          <w:delText>21</w:delText>
        </w:r>
      </w:del>
    </w:p>
    <w:p w14:paraId="7E557BC5" w14:textId="77777777" w:rsidR="009E101C" w:rsidDel="00952214" w:rsidRDefault="009E101C">
      <w:pPr>
        <w:pStyle w:val="TOC2"/>
        <w:rPr>
          <w:del w:id="582" w:author="Correll, Ken" w:date="2016-05-05T11:50:00Z"/>
          <w:rFonts w:asciiTheme="minorHAnsi" w:eastAsiaTheme="minorEastAsia" w:hAnsiTheme="minorHAnsi"/>
          <w:noProof/>
          <w:color w:val="auto"/>
          <w:sz w:val="22"/>
        </w:rPr>
      </w:pPr>
      <w:del w:id="583" w:author="Correll, Ken" w:date="2016-05-05T11:50:00Z">
        <w:r w:rsidRPr="00952214" w:rsidDel="00952214">
          <w:rPr>
            <w:noProof/>
            <w:rPrChange w:id="584" w:author="Correll, Ken" w:date="2016-05-05T11:50:00Z">
              <w:rPr>
                <w:rStyle w:val="Hyperlink"/>
                <w:noProof/>
              </w:rPr>
            </w:rPrChange>
          </w:rPr>
          <w:delText>5.6</w:delText>
        </w:r>
        <w:r w:rsidDel="00952214">
          <w:rPr>
            <w:rFonts w:asciiTheme="minorHAnsi" w:eastAsiaTheme="minorEastAsia" w:hAnsiTheme="minorHAnsi"/>
            <w:noProof/>
            <w:color w:val="auto"/>
            <w:sz w:val="22"/>
          </w:rPr>
          <w:tab/>
        </w:r>
        <w:r w:rsidRPr="00952214" w:rsidDel="00952214">
          <w:rPr>
            <w:noProof/>
            <w:rPrChange w:id="585" w:author="Correll, Ken" w:date="2016-05-05T11:50:00Z">
              <w:rPr>
                <w:rStyle w:val="Hyperlink"/>
                <w:noProof/>
              </w:rPr>
            </w:rPrChange>
          </w:rPr>
          <w:delText>Description of Reusable Automation Scripts</w:delText>
        </w:r>
        <w:r w:rsidDel="00952214">
          <w:rPr>
            <w:noProof/>
            <w:webHidden/>
          </w:rPr>
          <w:tab/>
          <w:delText>21</w:delText>
        </w:r>
      </w:del>
    </w:p>
    <w:p w14:paraId="307A4302" w14:textId="77777777" w:rsidR="009E101C" w:rsidDel="00952214" w:rsidRDefault="009E101C">
      <w:pPr>
        <w:pStyle w:val="TOC2"/>
        <w:rPr>
          <w:del w:id="586" w:author="Correll, Ken" w:date="2016-05-05T11:50:00Z"/>
          <w:rFonts w:asciiTheme="minorHAnsi" w:eastAsiaTheme="minorEastAsia" w:hAnsiTheme="minorHAnsi"/>
          <w:noProof/>
          <w:color w:val="auto"/>
          <w:sz w:val="22"/>
        </w:rPr>
      </w:pPr>
      <w:del w:id="587" w:author="Correll, Ken" w:date="2016-05-05T11:50:00Z">
        <w:r w:rsidRPr="00952214" w:rsidDel="00952214">
          <w:rPr>
            <w:noProof/>
            <w:rPrChange w:id="588" w:author="Correll, Ken" w:date="2016-05-05T11:50:00Z">
              <w:rPr>
                <w:rStyle w:val="Hyperlink"/>
                <w:noProof/>
              </w:rPr>
            </w:rPrChange>
          </w:rPr>
          <w:delText>5.7</w:delText>
        </w:r>
        <w:r w:rsidDel="00952214">
          <w:rPr>
            <w:rFonts w:asciiTheme="minorHAnsi" w:eastAsiaTheme="minorEastAsia" w:hAnsiTheme="minorHAnsi"/>
            <w:noProof/>
            <w:color w:val="auto"/>
            <w:sz w:val="22"/>
          </w:rPr>
          <w:tab/>
        </w:r>
        <w:r w:rsidRPr="00952214" w:rsidDel="00952214">
          <w:rPr>
            <w:noProof/>
            <w:rPrChange w:id="589" w:author="Correll, Ken" w:date="2016-05-05T11:50:00Z">
              <w:rPr>
                <w:rStyle w:val="Hyperlink"/>
                <w:noProof/>
              </w:rPr>
            </w:rPrChange>
          </w:rPr>
          <w:delText>Supported Compiler Options for Simulation</w:delText>
        </w:r>
        <w:r w:rsidDel="00952214">
          <w:rPr>
            <w:noProof/>
            <w:webHidden/>
          </w:rPr>
          <w:tab/>
          <w:delText>21</w:delText>
        </w:r>
      </w:del>
    </w:p>
    <w:p w14:paraId="5D6962BD" w14:textId="77777777" w:rsidR="009E101C" w:rsidDel="00952214" w:rsidRDefault="009E101C">
      <w:pPr>
        <w:pStyle w:val="TOC2"/>
        <w:rPr>
          <w:del w:id="590" w:author="Correll, Ken" w:date="2016-05-05T11:50:00Z"/>
          <w:rFonts w:asciiTheme="minorHAnsi" w:eastAsiaTheme="minorEastAsia" w:hAnsiTheme="minorHAnsi"/>
          <w:noProof/>
          <w:color w:val="auto"/>
          <w:sz w:val="22"/>
        </w:rPr>
      </w:pPr>
      <w:del w:id="591" w:author="Correll, Ken" w:date="2016-05-05T11:50:00Z">
        <w:r w:rsidRPr="00952214" w:rsidDel="00952214">
          <w:rPr>
            <w:noProof/>
            <w:rPrChange w:id="592" w:author="Correll, Ken" w:date="2016-05-05T11:50:00Z">
              <w:rPr>
                <w:rStyle w:val="Hyperlink"/>
                <w:noProof/>
              </w:rPr>
            </w:rPrChange>
          </w:rPr>
          <w:delText>5.8</w:delText>
        </w:r>
        <w:r w:rsidDel="00952214">
          <w:rPr>
            <w:rFonts w:asciiTheme="minorHAnsi" w:eastAsiaTheme="minorEastAsia" w:hAnsiTheme="minorHAnsi"/>
            <w:noProof/>
            <w:color w:val="auto"/>
            <w:sz w:val="22"/>
          </w:rPr>
          <w:tab/>
        </w:r>
        <w:r w:rsidRPr="00952214" w:rsidDel="00952214">
          <w:rPr>
            <w:noProof/>
            <w:rPrChange w:id="593" w:author="Correll, Ken" w:date="2016-05-05T11:50:00Z">
              <w:rPr>
                <w:rStyle w:val="Hyperlink"/>
                <w:noProof/>
              </w:rPr>
            </w:rPrChange>
          </w:rPr>
          <w:delText>Reusable Simulation RUNMODEs</w:delText>
        </w:r>
        <w:r w:rsidDel="00952214">
          <w:rPr>
            <w:noProof/>
            <w:webHidden/>
          </w:rPr>
          <w:tab/>
          <w:delText>22</w:delText>
        </w:r>
      </w:del>
    </w:p>
    <w:p w14:paraId="2EFDE3A6" w14:textId="77777777" w:rsidR="009E101C" w:rsidDel="00952214" w:rsidRDefault="009E101C">
      <w:pPr>
        <w:pStyle w:val="TOC2"/>
        <w:rPr>
          <w:del w:id="594" w:author="Correll, Ken" w:date="2016-05-05T11:50:00Z"/>
          <w:rFonts w:asciiTheme="minorHAnsi" w:eastAsiaTheme="minorEastAsia" w:hAnsiTheme="minorHAnsi"/>
          <w:noProof/>
          <w:color w:val="auto"/>
          <w:sz w:val="22"/>
        </w:rPr>
      </w:pPr>
      <w:del w:id="595" w:author="Correll, Ken" w:date="2016-05-05T11:50:00Z">
        <w:r w:rsidRPr="00952214" w:rsidDel="00952214">
          <w:rPr>
            <w:noProof/>
            <w:rPrChange w:id="596" w:author="Correll, Ken" w:date="2016-05-05T11:50:00Z">
              <w:rPr>
                <w:rStyle w:val="Hyperlink"/>
                <w:noProof/>
              </w:rPr>
            </w:rPrChange>
          </w:rPr>
          <w:delText>5.9</w:delText>
        </w:r>
        <w:r w:rsidDel="00952214">
          <w:rPr>
            <w:rFonts w:asciiTheme="minorHAnsi" w:eastAsiaTheme="minorEastAsia" w:hAnsiTheme="minorHAnsi"/>
            <w:noProof/>
            <w:color w:val="auto"/>
            <w:sz w:val="22"/>
          </w:rPr>
          <w:tab/>
        </w:r>
        <w:r w:rsidRPr="00952214" w:rsidDel="00952214">
          <w:rPr>
            <w:noProof/>
            <w:rPrChange w:id="597" w:author="Correll, Ken" w:date="2016-05-05T11:50:00Z">
              <w:rPr>
                <w:rStyle w:val="Hyperlink"/>
                <w:noProof/>
              </w:rPr>
            </w:rPrChange>
          </w:rPr>
          <w:delText>RTL Verification Libraries</w:delText>
        </w:r>
        <w:r w:rsidDel="00952214">
          <w:rPr>
            <w:noProof/>
            <w:webHidden/>
          </w:rPr>
          <w:tab/>
          <w:delText>22</w:delText>
        </w:r>
      </w:del>
    </w:p>
    <w:p w14:paraId="5D131BDD" w14:textId="77777777" w:rsidR="009E101C" w:rsidDel="00952214" w:rsidRDefault="009E101C">
      <w:pPr>
        <w:pStyle w:val="TOC1"/>
        <w:rPr>
          <w:del w:id="598" w:author="Correll, Ken" w:date="2016-05-05T11:50:00Z"/>
          <w:rFonts w:asciiTheme="minorHAnsi" w:eastAsiaTheme="minorEastAsia" w:hAnsiTheme="minorHAnsi"/>
          <w:noProof/>
          <w:color w:val="auto"/>
          <w:sz w:val="22"/>
        </w:rPr>
      </w:pPr>
      <w:del w:id="599" w:author="Correll, Ken" w:date="2016-05-05T11:50:00Z">
        <w:r w:rsidRPr="00952214" w:rsidDel="00952214">
          <w:rPr>
            <w:noProof/>
            <w:rPrChange w:id="600" w:author="Correll, Ken" w:date="2016-05-05T11:50:00Z">
              <w:rPr>
                <w:rStyle w:val="Hyperlink"/>
                <w:noProof/>
              </w:rPr>
            </w:rPrChange>
          </w:rPr>
          <w:delText>6</w:delText>
        </w:r>
        <w:r w:rsidDel="00952214">
          <w:rPr>
            <w:rFonts w:asciiTheme="minorHAnsi" w:eastAsiaTheme="minorEastAsia" w:hAnsiTheme="minorHAnsi"/>
            <w:noProof/>
            <w:color w:val="auto"/>
            <w:sz w:val="22"/>
          </w:rPr>
          <w:tab/>
        </w:r>
        <w:r w:rsidRPr="00952214" w:rsidDel="00952214">
          <w:rPr>
            <w:noProof/>
            <w:rPrChange w:id="601" w:author="Correll, Ken" w:date="2016-05-05T11:50:00Z">
              <w:rPr>
                <w:rStyle w:val="Hyperlink"/>
                <w:noProof/>
              </w:rPr>
            </w:rPrChange>
          </w:rPr>
          <w:delText>Tools and Methodology for Integration</w:delText>
        </w:r>
        <w:r w:rsidDel="00952214">
          <w:rPr>
            <w:noProof/>
            <w:webHidden/>
          </w:rPr>
          <w:tab/>
          <w:delText>23</w:delText>
        </w:r>
      </w:del>
    </w:p>
    <w:p w14:paraId="4120CED8" w14:textId="77777777" w:rsidR="009E101C" w:rsidDel="00952214" w:rsidRDefault="009E101C">
      <w:pPr>
        <w:pStyle w:val="TOC2"/>
        <w:rPr>
          <w:del w:id="602" w:author="Correll, Ken" w:date="2016-05-05T11:50:00Z"/>
          <w:rFonts w:asciiTheme="minorHAnsi" w:eastAsiaTheme="minorEastAsia" w:hAnsiTheme="minorHAnsi"/>
          <w:noProof/>
          <w:color w:val="auto"/>
          <w:sz w:val="22"/>
        </w:rPr>
      </w:pPr>
      <w:del w:id="603" w:author="Correll, Ken" w:date="2016-05-05T11:50:00Z">
        <w:r w:rsidRPr="00952214" w:rsidDel="00952214">
          <w:rPr>
            <w:noProof/>
            <w:rPrChange w:id="604" w:author="Correll, Ken" w:date="2016-05-05T11:50:00Z">
              <w:rPr>
                <w:rStyle w:val="Hyperlink"/>
                <w:noProof/>
              </w:rPr>
            </w:rPrChange>
          </w:rPr>
          <w:delText>6.1</w:delText>
        </w:r>
        <w:r w:rsidDel="00952214">
          <w:rPr>
            <w:rFonts w:asciiTheme="minorHAnsi" w:eastAsiaTheme="minorEastAsia" w:hAnsiTheme="minorHAnsi"/>
            <w:noProof/>
            <w:color w:val="auto"/>
            <w:sz w:val="22"/>
          </w:rPr>
          <w:tab/>
        </w:r>
        <w:r w:rsidRPr="00952214" w:rsidDel="00952214">
          <w:rPr>
            <w:noProof/>
            <w:rPrChange w:id="605" w:author="Correll, Ken" w:date="2016-05-05T11:50:00Z">
              <w:rPr>
                <w:rStyle w:val="Hyperlink"/>
                <w:noProof/>
              </w:rPr>
            </w:rPrChange>
          </w:rPr>
          <w:delText>Supported Tools</w:delText>
        </w:r>
        <w:r w:rsidDel="00952214">
          <w:rPr>
            <w:noProof/>
            <w:webHidden/>
          </w:rPr>
          <w:tab/>
          <w:delText>23</w:delText>
        </w:r>
      </w:del>
    </w:p>
    <w:p w14:paraId="22ABFAFA" w14:textId="77777777" w:rsidR="009E101C" w:rsidDel="00952214" w:rsidRDefault="009E101C">
      <w:pPr>
        <w:pStyle w:val="TOC2"/>
        <w:rPr>
          <w:del w:id="606" w:author="Correll, Ken" w:date="2016-05-05T11:50:00Z"/>
          <w:rFonts w:asciiTheme="minorHAnsi" w:eastAsiaTheme="minorEastAsia" w:hAnsiTheme="minorHAnsi"/>
          <w:noProof/>
          <w:color w:val="auto"/>
          <w:sz w:val="22"/>
        </w:rPr>
      </w:pPr>
      <w:del w:id="607" w:author="Correll, Ken" w:date="2016-05-05T11:50:00Z">
        <w:r w:rsidRPr="00952214" w:rsidDel="00952214">
          <w:rPr>
            <w:noProof/>
            <w:rPrChange w:id="608" w:author="Correll, Ken" w:date="2016-05-05T11:50:00Z">
              <w:rPr>
                <w:rStyle w:val="Hyperlink"/>
                <w:noProof/>
              </w:rPr>
            </w:rPrChange>
          </w:rPr>
          <w:delText>6.2</w:delText>
        </w:r>
        <w:r w:rsidDel="00952214">
          <w:rPr>
            <w:rFonts w:asciiTheme="minorHAnsi" w:eastAsiaTheme="minorEastAsia" w:hAnsiTheme="minorHAnsi"/>
            <w:noProof/>
            <w:color w:val="auto"/>
            <w:sz w:val="22"/>
          </w:rPr>
          <w:tab/>
        </w:r>
        <w:r w:rsidRPr="00952214" w:rsidDel="00952214">
          <w:rPr>
            <w:noProof/>
            <w:rPrChange w:id="609" w:author="Correll, Ken" w:date="2016-05-05T11:50:00Z">
              <w:rPr>
                <w:rStyle w:val="Hyperlink"/>
                <w:noProof/>
              </w:rPr>
            </w:rPrChange>
          </w:rPr>
          <w:delText>Environment Variables</w:delText>
        </w:r>
        <w:r w:rsidDel="00952214">
          <w:rPr>
            <w:noProof/>
            <w:webHidden/>
          </w:rPr>
          <w:tab/>
          <w:delText>23</w:delText>
        </w:r>
      </w:del>
    </w:p>
    <w:p w14:paraId="3AC81FBD" w14:textId="77777777" w:rsidR="009E101C" w:rsidDel="00952214" w:rsidRDefault="009E101C">
      <w:pPr>
        <w:pStyle w:val="TOC2"/>
        <w:rPr>
          <w:del w:id="610" w:author="Correll, Ken" w:date="2016-05-05T11:50:00Z"/>
          <w:rFonts w:asciiTheme="minorHAnsi" w:eastAsiaTheme="minorEastAsia" w:hAnsiTheme="minorHAnsi"/>
          <w:noProof/>
          <w:color w:val="auto"/>
          <w:sz w:val="22"/>
        </w:rPr>
      </w:pPr>
      <w:del w:id="611" w:author="Correll, Ken" w:date="2016-05-05T11:50:00Z">
        <w:r w:rsidRPr="00952214" w:rsidDel="00952214">
          <w:rPr>
            <w:noProof/>
            <w:rPrChange w:id="612" w:author="Correll, Ken" w:date="2016-05-05T11:50:00Z">
              <w:rPr>
                <w:rStyle w:val="Hyperlink"/>
                <w:noProof/>
              </w:rPr>
            </w:rPrChange>
          </w:rPr>
          <w:delText>6.3</w:delText>
        </w:r>
        <w:r w:rsidDel="00952214">
          <w:rPr>
            <w:rFonts w:asciiTheme="minorHAnsi" w:eastAsiaTheme="minorEastAsia" w:hAnsiTheme="minorHAnsi"/>
            <w:noProof/>
            <w:color w:val="auto"/>
            <w:sz w:val="22"/>
          </w:rPr>
          <w:tab/>
        </w:r>
        <w:r w:rsidRPr="00952214" w:rsidDel="00952214">
          <w:rPr>
            <w:noProof/>
            <w:rPrChange w:id="613" w:author="Correll, Ken" w:date="2016-05-05T11:50:00Z">
              <w:rPr>
                <w:rStyle w:val="Hyperlink"/>
                <w:noProof/>
              </w:rPr>
            </w:rPrChange>
          </w:rPr>
          <w:delText>HIP Libraries Included in Release</w:delText>
        </w:r>
        <w:r w:rsidDel="00952214">
          <w:rPr>
            <w:noProof/>
            <w:webHidden/>
          </w:rPr>
          <w:tab/>
          <w:delText>23</w:delText>
        </w:r>
      </w:del>
    </w:p>
    <w:p w14:paraId="2A76641D" w14:textId="77777777" w:rsidR="009E101C" w:rsidDel="00952214" w:rsidRDefault="009E101C">
      <w:pPr>
        <w:pStyle w:val="TOC3"/>
        <w:rPr>
          <w:del w:id="614" w:author="Correll, Ken" w:date="2016-05-05T11:50:00Z"/>
          <w:rFonts w:asciiTheme="minorHAnsi" w:eastAsiaTheme="minorEastAsia" w:hAnsiTheme="minorHAnsi"/>
          <w:noProof/>
          <w:color w:val="auto"/>
          <w:sz w:val="22"/>
        </w:rPr>
      </w:pPr>
      <w:del w:id="615" w:author="Correll, Ken" w:date="2016-05-05T11:50:00Z">
        <w:r w:rsidRPr="00952214" w:rsidDel="00952214">
          <w:rPr>
            <w:noProof/>
            <w:rPrChange w:id="616" w:author="Correll, Ken" w:date="2016-05-05T11:50:00Z">
              <w:rPr>
                <w:rStyle w:val="Hyperlink"/>
                <w:noProof/>
              </w:rPr>
            </w:rPrChange>
          </w:rPr>
          <w:delText>6.3.1</w:delText>
        </w:r>
        <w:r w:rsidDel="00952214">
          <w:rPr>
            <w:rFonts w:asciiTheme="minorHAnsi" w:eastAsiaTheme="minorEastAsia" w:hAnsiTheme="minorHAnsi"/>
            <w:noProof/>
            <w:color w:val="auto"/>
            <w:sz w:val="22"/>
          </w:rPr>
          <w:tab/>
        </w:r>
        <w:r w:rsidRPr="00952214" w:rsidDel="00952214">
          <w:rPr>
            <w:noProof/>
            <w:rPrChange w:id="617" w:author="Correll, Ken" w:date="2016-05-05T11:50:00Z">
              <w:rPr>
                <w:rStyle w:val="Hyperlink"/>
                <w:noProof/>
              </w:rPr>
            </w:rPrChange>
          </w:rPr>
          <w:delText>Register Files or SRAM</w:delText>
        </w:r>
        <w:r w:rsidDel="00952214">
          <w:rPr>
            <w:noProof/>
            <w:webHidden/>
          </w:rPr>
          <w:tab/>
          <w:delText>23</w:delText>
        </w:r>
      </w:del>
    </w:p>
    <w:p w14:paraId="1AEB66D5" w14:textId="77777777" w:rsidR="009E101C" w:rsidDel="00952214" w:rsidRDefault="009E101C">
      <w:pPr>
        <w:pStyle w:val="TOC3"/>
        <w:rPr>
          <w:del w:id="618" w:author="Correll, Ken" w:date="2016-05-05T11:50:00Z"/>
          <w:rFonts w:asciiTheme="minorHAnsi" w:eastAsiaTheme="minorEastAsia" w:hAnsiTheme="minorHAnsi"/>
          <w:noProof/>
          <w:color w:val="auto"/>
          <w:sz w:val="22"/>
        </w:rPr>
      </w:pPr>
      <w:del w:id="619" w:author="Correll, Ken" w:date="2016-05-05T11:50:00Z">
        <w:r w:rsidRPr="00952214" w:rsidDel="00952214">
          <w:rPr>
            <w:noProof/>
            <w:rPrChange w:id="620" w:author="Correll, Ken" w:date="2016-05-05T11:50:00Z">
              <w:rPr>
                <w:rStyle w:val="Hyperlink"/>
                <w:noProof/>
              </w:rPr>
            </w:rPrChange>
          </w:rPr>
          <w:delText>6.3.2</w:delText>
        </w:r>
        <w:r w:rsidDel="00952214">
          <w:rPr>
            <w:rFonts w:asciiTheme="minorHAnsi" w:eastAsiaTheme="minorEastAsia" w:hAnsiTheme="minorHAnsi"/>
            <w:noProof/>
            <w:color w:val="auto"/>
            <w:sz w:val="22"/>
          </w:rPr>
          <w:tab/>
        </w:r>
        <w:r w:rsidRPr="00952214" w:rsidDel="00952214">
          <w:rPr>
            <w:noProof/>
            <w:rPrChange w:id="621" w:author="Correll, Ken" w:date="2016-05-05T11:50:00Z">
              <w:rPr>
                <w:rStyle w:val="Hyperlink"/>
                <w:noProof/>
              </w:rPr>
            </w:rPrChange>
          </w:rPr>
          <w:delText>M-PHY and Related Libraries</w:delText>
        </w:r>
        <w:r w:rsidDel="00952214">
          <w:rPr>
            <w:noProof/>
            <w:webHidden/>
          </w:rPr>
          <w:tab/>
          <w:delText>24</w:delText>
        </w:r>
      </w:del>
    </w:p>
    <w:p w14:paraId="53D4B8FE" w14:textId="77777777" w:rsidR="009E101C" w:rsidDel="00952214" w:rsidRDefault="009E101C">
      <w:pPr>
        <w:pStyle w:val="TOC2"/>
        <w:rPr>
          <w:del w:id="622" w:author="Correll, Ken" w:date="2016-05-05T11:50:00Z"/>
          <w:rFonts w:asciiTheme="minorHAnsi" w:eastAsiaTheme="minorEastAsia" w:hAnsiTheme="minorHAnsi"/>
          <w:noProof/>
          <w:color w:val="auto"/>
          <w:sz w:val="22"/>
        </w:rPr>
      </w:pPr>
      <w:del w:id="623" w:author="Correll, Ken" w:date="2016-05-05T11:50:00Z">
        <w:r w:rsidRPr="00952214" w:rsidDel="00952214">
          <w:rPr>
            <w:noProof/>
            <w:rPrChange w:id="624" w:author="Correll, Ken" w:date="2016-05-05T11:50:00Z">
              <w:rPr>
                <w:rStyle w:val="Hyperlink"/>
                <w:noProof/>
              </w:rPr>
            </w:rPrChange>
          </w:rPr>
          <w:delText>6.4</w:delText>
        </w:r>
        <w:r w:rsidDel="00952214">
          <w:rPr>
            <w:rFonts w:asciiTheme="minorHAnsi" w:eastAsiaTheme="minorEastAsia" w:hAnsiTheme="minorHAnsi"/>
            <w:noProof/>
            <w:color w:val="auto"/>
            <w:sz w:val="22"/>
          </w:rPr>
          <w:tab/>
        </w:r>
        <w:r w:rsidRPr="00952214" w:rsidDel="00952214">
          <w:rPr>
            <w:noProof/>
            <w:rPrChange w:id="625" w:author="Correll, Ken" w:date="2016-05-05T11:50:00Z">
              <w:rPr>
                <w:rStyle w:val="Hyperlink"/>
                <w:noProof/>
              </w:rPr>
            </w:rPrChange>
          </w:rPr>
          <w:delText>Directory Structure</w:delText>
        </w:r>
        <w:r w:rsidDel="00952214">
          <w:rPr>
            <w:noProof/>
            <w:webHidden/>
          </w:rPr>
          <w:tab/>
          <w:delText>24</w:delText>
        </w:r>
      </w:del>
    </w:p>
    <w:p w14:paraId="22C9CA48" w14:textId="77777777" w:rsidR="009E101C" w:rsidDel="00952214" w:rsidRDefault="009E101C">
      <w:pPr>
        <w:pStyle w:val="TOC2"/>
        <w:rPr>
          <w:del w:id="626" w:author="Correll, Ken" w:date="2016-05-05T11:50:00Z"/>
          <w:rFonts w:asciiTheme="minorHAnsi" w:eastAsiaTheme="minorEastAsia" w:hAnsiTheme="minorHAnsi"/>
          <w:noProof/>
          <w:color w:val="auto"/>
          <w:sz w:val="22"/>
        </w:rPr>
      </w:pPr>
      <w:del w:id="627" w:author="Correll, Ken" w:date="2016-05-05T11:50:00Z">
        <w:r w:rsidRPr="00952214" w:rsidDel="00952214">
          <w:rPr>
            <w:noProof/>
            <w:rPrChange w:id="628" w:author="Correll, Ken" w:date="2016-05-05T11:50:00Z">
              <w:rPr>
                <w:rStyle w:val="Hyperlink"/>
                <w:noProof/>
              </w:rPr>
            </w:rPrChange>
          </w:rPr>
          <w:delText>6.5</w:delText>
        </w:r>
        <w:r w:rsidDel="00952214">
          <w:rPr>
            <w:rFonts w:asciiTheme="minorHAnsi" w:eastAsiaTheme="minorEastAsia" w:hAnsiTheme="minorHAnsi"/>
            <w:noProof/>
            <w:color w:val="auto"/>
            <w:sz w:val="22"/>
          </w:rPr>
          <w:tab/>
        </w:r>
        <w:r w:rsidRPr="00952214" w:rsidDel="00952214">
          <w:rPr>
            <w:noProof/>
            <w:rPrChange w:id="629" w:author="Correll, Ken" w:date="2016-05-05T11:50:00Z">
              <w:rPr>
                <w:rStyle w:val="Hyperlink"/>
                <w:noProof/>
              </w:rPr>
            </w:rPrChange>
          </w:rPr>
          <w:delText>Ace</w:delText>
        </w:r>
        <w:r w:rsidDel="00952214">
          <w:rPr>
            <w:noProof/>
            <w:webHidden/>
          </w:rPr>
          <w:tab/>
          <w:delText>24</w:delText>
        </w:r>
      </w:del>
    </w:p>
    <w:p w14:paraId="3261F61D" w14:textId="77777777" w:rsidR="009E101C" w:rsidDel="00952214" w:rsidRDefault="009E101C">
      <w:pPr>
        <w:pStyle w:val="TOC2"/>
        <w:rPr>
          <w:del w:id="630" w:author="Correll, Ken" w:date="2016-05-05T11:50:00Z"/>
          <w:rFonts w:asciiTheme="minorHAnsi" w:eastAsiaTheme="minorEastAsia" w:hAnsiTheme="minorHAnsi"/>
          <w:noProof/>
          <w:color w:val="auto"/>
          <w:sz w:val="22"/>
        </w:rPr>
      </w:pPr>
      <w:del w:id="631" w:author="Correll, Ken" w:date="2016-05-05T11:50:00Z">
        <w:r w:rsidRPr="00952214" w:rsidDel="00952214">
          <w:rPr>
            <w:noProof/>
            <w:rPrChange w:id="632" w:author="Correll, Ken" w:date="2016-05-05T11:50:00Z">
              <w:rPr>
                <w:rStyle w:val="Hyperlink"/>
                <w:noProof/>
              </w:rPr>
            </w:rPrChange>
          </w:rPr>
          <w:delText>6.6</w:delText>
        </w:r>
        <w:r w:rsidDel="00952214">
          <w:rPr>
            <w:rFonts w:asciiTheme="minorHAnsi" w:eastAsiaTheme="minorEastAsia" w:hAnsiTheme="minorHAnsi"/>
            <w:noProof/>
            <w:color w:val="auto"/>
            <w:sz w:val="22"/>
          </w:rPr>
          <w:tab/>
        </w:r>
        <w:r w:rsidRPr="00952214" w:rsidDel="00952214">
          <w:rPr>
            <w:noProof/>
            <w:rPrChange w:id="633" w:author="Correll, Ken" w:date="2016-05-05T11:50:00Z">
              <w:rPr>
                <w:rStyle w:val="Hyperlink"/>
                <w:noProof/>
              </w:rPr>
            </w:rPrChange>
          </w:rPr>
          <w:delText>Lintra</w:delText>
        </w:r>
        <w:r w:rsidDel="00952214">
          <w:rPr>
            <w:noProof/>
            <w:webHidden/>
          </w:rPr>
          <w:tab/>
          <w:delText>24</w:delText>
        </w:r>
      </w:del>
    </w:p>
    <w:p w14:paraId="732B74B9" w14:textId="77777777" w:rsidR="009E101C" w:rsidDel="00952214" w:rsidRDefault="009E101C">
      <w:pPr>
        <w:pStyle w:val="TOC2"/>
        <w:rPr>
          <w:del w:id="634" w:author="Correll, Ken" w:date="2016-05-05T11:50:00Z"/>
          <w:rFonts w:asciiTheme="minorHAnsi" w:eastAsiaTheme="minorEastAsia" w:hAnsiTheme="minorHAnsi"/>
          <w:noProof/>
          <w:color w:val="auto"/>
          <w:sz w:val="22"/>
        </w:rPr>
      </w:pPr>
      <w:del w:id="635" w:author="Correll, Ken" w:date="2016-05-05T11:50:00Z">
        <w:r w:rsidRPr="00952214" w:rsidDel="00952214">
          <w:rPr>
            <w:noProof/>
            <w:rPrChange w:id="636" w:author="Correll, Ken" w:date="2016-05-05T11:50:00Z">
              <w:rPr>
                <w:rStyle w:val="Hyperlink"/>
                <w:noProof/>
              </w:rPr>
            </w:rPrChange>
          </w:rPr>
          <w:delText>6.7</w:delText>
        </w:r>
        <w:r w:rsidDel="00952214">
          <w:rPr>
            <w:rFonts w:asciiTheme="minorHAnsi" w:eastAsiaTheme="minorEastAsia" w:hAnsiTheme="minorHAnsi"/>
            <w:noProof/>
            <w:color w:val="auto"/>
            <w:sz w:val="22"/>
          </w:rPr>
          <w:tab/>
        </w:r>
        <w:r w:rsidRPr="00952214" w:rsidDel="00952214">
          <w:rPr>
            <w:noProof/>
            <w:rPrChange w:id="637" w:author="Correll, Ken" w:date="2016-05-05T11:50:00Z">
              <w:rPr>
                <w:rStyle w:val="Hyperlink"/>
                <w:noProof/>
              </w:rPr>
            </w:rPrChange>
          </w:rPr>
          <w:delText>Synthesis</w:delText>
        </w:r>
        <w:r w:rsidDel="00952214">
          <w:rPr>
            <w:noProof/>
            <w:webHidden/>
          </w:rPr>
          <w:tab/>
          <w:delText>24</w:delText>
        </w:r>
      </w:del>
    </w:p>
    <w:p w14:paraId="6529D444" w14:textId="77777777" w:rsidR="009E101C" w:rsidDel="00952214" w:rsidRDefault="009E101C">
      <w:pPr>
        <w:pStyle w:val="TOC3"/>
        <w:rPr>
          <w:del w:id="638" w:author="Correll, Ken" w:date="2016-05-05T11:50:00Z"/>
          <w:rFonts w:asciiTheme="minorHAnsi" w:eastAsiaTheme="minorEastAsia" w:hAnsiTheme="minorHAnsi"/>
          <w:noProof/>
          <w:color w:val="auto"/>
          <w:sz w:val="22"/>
        </w:rPr>
      </w:pPr>
      <w:del w:id="639" w:author="Correll, Ken" w:date="2016-05-05T11:50:00Z">
        <w:r w:rsidRPr="00952214" w:rsidDel="00952214">
          <w:rPr>
            <w:noProof/>
            <w:rPrChange w:id="640" w:author="Correll, Ken" w:date="2016-05-05T11:50:00Z">
              <w:rPr>
                <w:rStyle w:val="Hyperlink"/>
                <w:noProof/>
              </w:rPr>
            </w:rPrChange>
          </w:rPr>
          <w:delText>6.7.1</w:delText>
        </w:r>
        <w:r w:rsidDel="00952214">
          <w:rPr>
            <w:rFonts w:asciiTheme="minorHAnsi" w:eastAsiaTheme="minorEastAsia" w:hAnsiTheme="minorHAnsi"/>
            <w:noProof/>
            <w:color w:val="auto"/>
            <w:sz w:val="22"/>
          </w:rPr>
          <w:tab/>
        </w:r>
        <w:r w:rsidRPr="00952214" w:rsidDel="00952214">
          <w:rPr>
            <w:noProof/>
            <w:rPrChange w:id="641" w:author="Correll, Ken" w:date="2016-05-05T11:50:00Z">
              <w:rPr>
                <w:rStyle w:val="Hyperlink"/>
                <w:noProof/>
              </w:rPr>
            </w:rPrChange>
          </w:rPr>
          <w:delText>Clocks</w:delText>
        </w:r>
        <w:r w:rsidDel="00952214">
          <w:rPr>
            <w:noProof/>
            <w:webHidden/>
          </w:rPr>
          <w:tab/>
          <w:delText>24</w:delText>
        </w:r>
      </w:del>
    </w:p>
    <w:p w14:paraId="10C126AC" w14:textId="77777777" w:rsidR="009E101C" w:rsidDel="00952214" w:rsidRDefault="009E101C">
      <w:pPr>
        <w:pStyle w:val="TOC3"/>
        <w:rPr>
          <w:del w:id="642" w:author="Correll, Ken" w:date="2016-05-05T11:50:00Z"/>
          <w:rFonts w:asciiTheme="minorHAnsi" w:eastAsiaTheme="minorEastAsia" w:hAnsiTheme="minorHAnsi"/>
          <w:noProof/>
          <w:color w:val="auto"/>
          <w:sz w:val="22"/>
        </w:rPr>
      </w:pPr>
      <w:del w:id="643" w:author="Correll, Ken" w:date="2016-05-05T11:50:00Z">
        <w:r w:rsidRPr="00952214" w:rsidDel="00952214">
          <w:rPr>
            <w:noProof/>
            <w:rPrChange w:id="644" w:author="Correll, Ken" w:date="2016-05-05T11:50:00Z">
              <w:rPr>
                <w:rStyle w:val="Hyperlink"/>
                <w:noProof/>
              </w:rPr>
            </w:rPrChange>
          </w:rPr>
          <w:delText>6.7.2</w:delText>
        </w:r>
        <w:r w:rsidDel="00952214">
          <w:rPr>
            <w:rFonts w:asciiTheme="minorHAnsi" w:eastAsiaTheme="minorEastAsia" w:hAnsiTheme="minorHAnsi"/>
            <w:noProof/>
            <w:color w:val="auto"/>
            <w:sz w:val="22"/>
          </w:rPr>
          <w:tab/>
        </w:r>
        <w:r w:rsidRPr="00952214" w:rsidDel="00952214">
          <w:rPr>
            <w:noProof/>
            <w:rPrChange w:id="645" w:author="Correll, Ken" w:date="2016-05-05T11:50:00Z">
              <w:rPr>
                <w:rStyle w:val="Hyperlink"/>
                <w:noProof/>
              </w:rPr>
            </w:rPrChange>
          </w:rPr>
          <w:delText>Clock Diagram</w:delText>
        </w:r>
        <w:r w:rsidDel="00952214">
          <w:rPr>
            <w:noProof/>
            <w:webHidden/>
          </w:rPr>
          <w:tab/>
          <w:delText>25</w:delText>
        </w:r>
      </w:del>
    </w:p>
    <w:p w14:paraId="5CF55286" w14:textId="77777777" w:rsidR="009E101C" w:rsidDel="00952214" w:rsidRDefault="009E101C">
      <w:pPr>
        <w:pStyle w:val="TOC3"/>
        <w:rPr>
          <w:del w:id="646" w:author="Correll, Ken" w:date="2016-05-05T11:50:00Z"/>
          <w:rFonts w:asciiTheme="minorHAnsi" w:eastAsiaTheme="minorEastAsia" w:hAnsiTheme="minorHAnsi"/>
          <w:noProof/>
          <w:color w:val="auto"/>
          <w:sz w:val="22"/>
        </w:rPr>
      </w:pPr>
      <w:del w:id="647" w:author="Correll, Ken" w:date="2016-05-05T11:50:00Z">
        <w:r w:rsidRPr="00952214" w:rsidDel="00952214">
          <w:rPr>
            <w:noProof/>
            <w:rPrChange w:id="648" w:author="Correll, Ken" w:date="2016-05-05T11:50:00Z">
              <w:rPr>
                <w:rStyle w:val="Hyperlink"/>
                <w:noProof/>
              </w:rPr>
            </w:rPrChange>
          </w:rPr>
          <w:delText>6.7.3</w:delText>
        </w:r>
        <w:r w:rsidDel="00952214">
          <w:rPr>
            <w:rFonts w:asciiTheme="minorHAnsi" w:eastAsiaTheme="minorEastAsia" w:hAnsiTheme="minorHAnsi"/>
            <w:noProof/>
            <w:color w:val="auto"/>
            <w:sz w:val="22"/>
          </w:rPr>
          <w:tab/>
        </w:r>
        <w:r w:rsidRPr="00952214" w:rsidDel="00952214">
          <w:rPr>
            <w:noProof/>
            <w:rPrChange w:id="649" w:author="Correll, Ken" w:date="2016-05-05T11:50:00Z">
              <w:rPr>
                <w:rStyle w:val="Hyperlink"/>
                <w:noProof/>
              </w:rPr>
            </w:rPrChange>
          </w:rPr>
          <w:delText>Constraint Files</w:delText>
        </w:r>
        <w:r w:rsidDel="00952214">
          <w:rPr>
            <w:noProof/>
            <w:webHidden/>
          </w:rPr>
          <w:tab/>
          <w:delText>25</w:delText>
        </w:r>
      </w:del>
    </w:p>
    <w:p w14:paraId="4A6BC7CE" w14:textId="77777777" w:rsidR="009E101C" w:rsidDel="00952214" w:rsidRDefault="009E101C">
      <w:pPr>
        <w:pStyle w:val="TOC3"/>
        <w:rPr>
          <w:del w:id="650" w:author="Correll, Ken" w:date="2016-05-05T11:50:00Z"/>
          <w:rFonts w:asciiTheme="minorHAnsi" w:eastAsiaTheme="minorEastAsia" w:hAnsiTheme="minorHAnsi"/>
          <w:noProof/>
          <w:color w:val="auto"/>
          <w:sz w:val="22"/>
        </w:rPr>
      </w:pPr>
      <w:del w:id="651" w:author="Correll, Ken" w:date="2016-05-05T11:50:00Z">
        <w:r w:rsidRPr="00952214" w:rsidDel="00952214">
          <w:rPr>
            <w:noProof/>
            <w:rPrChange w:id="652" w:author="Correll, Ken" w:date="2016-05-05T11:50:00Z">
              <w:rPr>
                <w:rStyle w:val="Hyperlink"/>
                <w:noProof/>
              </w:rPr>
            </w:rPrChange>
          </w:rPr>
          <w:delText>6.7.4</w:delText>
        </w:r>
        <w:r w:rsidDel="00952214">
          <w:rPr>
            <w:rFonts w:asciiTheme="minorHAnsi" w:eastAsiaTheme="minorEastAsia" w:hAnsiTheme="minorHAnsi"/>
            <w:noProof/>
            <w:color w:val="auto"/>
            <w:sz w:val="22"/>
          </w:rPr>
          <w:tab/>
        </w:r>
        <w:r w:rsidRPr="00952214" w:rsidDel="00952214">
          <w:rPr>
            <w:noProof/>
            <w:rPrChange w:id="653" w:author="Correll, Ken" w:date="2016-05-05T11:50:00Z">
              <w:rPr>
                <w:rStyle w:val="Hyperlink"/>
                <w:noProof/>
              </w:rPr>
            </w:rPrChange>
          </w:rPr>
          <w:delText>BKMs</w:delText>
        </w:r>
        <w:r w:rsidDel="00952214">
          <w:rPr>
            <w:noProof/>
            <w:webHidden/>
          </w:rPr>
          <w:tab/>
          <w:delText>25</w:delText>
        </w:r>
      </w:del>
    </w:p>
    <w:p w14:paraId="23DCFD9C" w14:textId="77777777" w:rsidR="009E101C" w:rsidDel="00952214" w:rsidRDefault="009E101C">
      <w:pPr>
        <w:pStyle w:val="TOC3"/>
        <w:rPr>
          <w:del w:id="654" w:author="Correll, Ken" w:date="2016-05-05T11:50:00Z"/>
          <w:rFonts w:asciiTheme="minorHAnsi" w:eastAsiaTheme="minorEastAsia" w:hAnsiTheme="minorHAnsi"/>
          <w:noProof/>
          <w:color w:val="auto"/>
          <w:sz w:val="22"/>
        </w:rPr>
      </w:pPr>
      <w:del w:id="655" w:author="Correll, Ken" w:date="2016-05-05T11:50:00Z">
        <w:r w:rsidRPr="00952214" w:rsidDel="00952214">
          <w:rPr>
            <w:noProof/>
            <w:rPrChange w:id="656" w:author="Correll, Ken" w:date="2016-05-05T11:50:00Z">
              <w:rPr>
                <w:rStyle w:val="Hyperlink"/>
                <w:noProof/>
              </w:rPr>
            </w:rPrChange>
          </w:rPr>
          <w:delText>6.7.5</w:delText>
        </w:r>
        <w:r w:rsidDel="00952214">
          <w:rPr>
            <w:rFonts w:asciiTheme="minorHAnsi" w:eastAsiaTheme="minorEastAsia" w:hAnsiTheme="minorHAnsi"/>
            <w:noProof/>
            <w:color w:val="auto"/>
            <w:sz w:val="22"/>
          </w:rPr>
          <w:tab/>
        </w:r>
        <w:r w:rsidRPr="00952214" w:rsidDel="00952214">
          <w:rPr>
            <w:noProof/>
            <w:rPrChange w:id="657" w:author="Correll, Ken" w:date="2016-05-05T11:50:00Z">
              <w:rPr>
                <w:rStyle w:val="Hyperlink"/>
                <w:noProof/>
              </w:rPr>
            </w:rPrChange>
          </w:rPr>
          <w:delText>Scan Insertion</w:delText>
        </w:r>
        <w:r w:rsidDel="00952214">
          <w:rPr>
            <w:noProof/>
            <w:webHidden/>
          </w:rPr>
          <w:tab/>
          <w:delText>25</w:delText>
        </w:r>
      </w:del>
    </w:p>
    <w:p w14:paraId="6FF9FFFE" w14:textId="77777777" w:rsidR="009E101C" w:rsidDel="00952214" w:rsidRDefault="009E101C">
      <w:pPr>
        <w:pStyle w:val="TOC3"/>
        <w:rPr>
          <w:del w:id="658" w:author="Correll, Ken" w:date="2016-05-05T11:50:00Z"/>
          <w:rFonts w:asciiTheme="minorHAnsi" w:eastAsiaTheme="minorEastAsia" w:hAnsiTheme="minorHAnsi"/>
          <w:noProof/>
          <w:color w:val="auto"/>
          <w:sz w:val="22"/>
        </w:rPr>
      </w:pPr>
      <w:del w:id="659" w:author="Correll, Ken" w:date="2016-05-05T11:50:00Z">
        <w:r w:rsidRPr="00952214" w:rsidDel="00952214">
          <w:rPr>
            <w:noProof/>
            <w:rPrChange w:id="660" w:author="Correll, Ken" w:date="2016-05-05T11:50:00Z">
              <w:rPr>
                <w:rStyle w:val="Hyperlink"/>
                <w:noProof/>
              </w:rPr>
            </w:rPrChange>
          </w:rPr>
          <w:delText>6.7.6</w:delText>
        </w:r>
        <w:r w:rsidDel="00952214">
          <w:rPr>
            <w:rFonts w:asciiTheme="minorHAnsi" w:eastAsiaTheme="minorEastAsia" w:hAnsiTheme="minorHAnsi"/>
            <w:noProof/>
            <w:color w:val="auto"/>
            <w:sz w:val="22"/>
          </w:rPr>
          <w:tab/>
        </w:r>
        <w:r w:rsidRPr="00952214" w:rsidDel="00952214">
          <w:rPr>
            <w:noProof/>
            <w:rPrChange w:id="661" w:author="Correll, Ken" w:date="2016-05-05T11:50:00Z">
              <w:rPr>
                <w:rStyle w:val="Hyperlink"/>
                <w:noProof/>
              </w:rPr>
            </w:rPrChange>
          </w:rPr>
          <w:delText>Latches</w:delText>
        </w:r>
        <w:r w:rsidDel="00952214">
          <w:rPr>
            <w:noProof/>
            <w:webHidden/>
          </w:rPr>
          <w:tab/>
          <w:delText>25</w:delText>
        </w:r>
      </w:del>
    </w:p>
    <w:p w14:paraId="64DEA78F" w14:textId="77777777" w:rsidR="009E101C" w:rsidDel="00952214" w:rsidRDefault="009E101C">
      <w:pPr>
        <w:pStyle w:val="TOC2"/>
        <w:rPr>
          <w:del w:id="662" w:author="Correll, Ken" w:date="2016-05-05T11:50:00Z"/>
          <w:rFonts w:asciiTheme="minorHAnsi" w:eastAsiaTheme="minorEastAsia" w:hAnsiTheme="minorHAnsi"/>
          <w:noProof/>
          <w:color w:val="auto"/>
          <w:sz w:val="22"/>
        </w:rPr>
      </w:pPr>
      <w:del w:id="663" w:author="Correll, Ken" w:date="2016-05-05T11:50:00Z">
        <w:r w:rsidRPr="00952214" w:rsidDel="00952214">
          <w:rPr>
            <w:noProof/>
            <w:rPrChange w:id="664" w:author="Correll, Ken" w:date="2016-05-05T11:50:00Z">
              <w:rPr>
                <w:rStyle w:val="Hyperlink"/>
                <w:noProof/>
              </w:rPr>
            </w:rPrChange>
          </w:rPr>
          <w:delText>6.8</w:delText>
        </w:r>
        <w:r w:rsidDel="00952214">
          <w:rPr>
            <w:rFonts w:asciiTheme="minorHAnsi" w:eastAsiaTheme="minorEastAsia" w:hAnsiTheme="minorHAnsi"/>
            <w:noProof/>
            <w:color w:val="auto"/>
            <w:sz w:val="22"/>
          </w:rPr>
          <w:tab/>
        </w:r>
        <w:r w:rsidRPr="00952214" w:rsidDel="00952214">
          <w:rPr>
            <w:noProof/>
            <w:rPrChange w:id="665" w:author="Correll, Ken" w:date="2016-05-05T11:50:00Z">
              <w:rPr>
                <w:rStyle w:val="Hyperlink"/>
                <w:noProof/>
              </w:rPr>
            </w:rPrChange>
          </w:rPr>
          <w:delText>Formal Verification</w:delText>
        </w:r>
        <w:r w:rsidDel="00952214">
          <w:rPr>
            <w:noProof/>
            <w:webHidden/>
          </w:rPr>
          <w:tab/>
          <w:delText>25</w:delText>
        </w:r>
      </w:del>
    </w:p>
    <w:p w14:paraId="4CCF158E" w14:textId="77777777" w:rsidR="009E101C" w:rsidDel="00952214" w:rsidRDefault="009E101C">
      <w:pPr>
        <w:pStyle w:val="TOC2"/>
        <w:rPr>
          <w:del w:id="666" w:author="Correll, Ken" w:date="2016-05-05T11:50:00Z"/>
          <w:rFonts w:asciiTheme="minorHAnsi" w:eastAsiaTheme="minorEastAsia" w:hAnsiTheme="minorHAnsi"/>
          <w:noProof/>
          <w:color w:val="auto"/>
          <w:sz w:val="22"/>
        </w:rPr>
      </w:pPr>
      <w:del w:id="667" w:author="Correll, Ken" w:date="2016-05-05T11:50:00Z">
        <w:r w:rsidRPr="00952214" w:rsidDel="00952214">
          <w:rPr>
            <w:noProof/>
            <w:rPrChange w:id="668" w:author="Correll, Ken" w:date="2016-05-05T11:50:00Z">
              <w:rPr>
                <w:rStyle w:val="Hyperlink"/>
                <w:noProof/>
              </w:rPr>
            </w:rPrChange>
          </w:rPr>
          <w:delText>6.9</w:delText>
        </w:r>
        <w:r w:rsidDel="00952214">
          <w:rPr>
            <w:rFonts w:asciiTheme="minorHAnsi" w:eastAsiaTheme="minorEastAsia" w:hAnsiTheme="minorHAnsi"/>
            <w:noProof/>
            <w:color w:val="auto"/>
            <w:sz w:val="22"/>
          </w:rPr>
          <w:tab/>
        </w:r>
        <w:r w:rsidRPr="00952214" w:rsidDel="00952214">
          <w:rPr>
            <w:noProof/>
            <w:rPrChange w:id="669" w:author="Correll, Ken" w:date="2016-05-05T11:50:00Z">
              <w:rPr>
                <w:rStyle w:val="Hyperlink"/>
                <w:noProof/>
              </w:rPr>
            </w:rPrChange>
          </w:rPr>
          <w:delText>CDC</w:delText>
        </w:r>
        <w:r w:rsidDel="00952214">
          <w:rPr>
            <w:noProof/>
            <w:webHidden/>
          </w:rPr>
          <w:tab/>
          <w:delText>25</w:delText>
        </w:r>
      </w:del>
    </w:p>
    <w:p w14:paraId="3F7AC50C" w14:textId="77777777" w:rsidR="009E101C" w:rsidDel="00952214" w:rsidRDefault="009E101C">
      <w:pPr>
        <w:pStyle w:val="TOC2"/>
        <w:rPr>
          <w:del w:id="670" w:author="Correll, Ken" w:date="2016-05-05T11:50:00Z"/>
          <w:rFonts w:asciiTheme="minorHAnsi" w:eastAsiaTheme="minorEastAsia" w:hAnsiTheme="minorHAnsi"/>
          <w:noProof/>
          <w:color w:val="auto"/>
          <w:sz w:val="22"/>
        </w:rPr>
      </w:pPr>
      <w:del w:id="671" w:author="Correll, Ken" w:date="2016-05-05T11:50:00Z">
        <w:r w:rsidRPr="00952214" w:rsidDel="00952214">
          <w:rPr>
            <w:noProof/>
            <w:rPrChange w:id="672" w:author="Correll, Ken" w:date="2016-05-05T11:50:00Z">
              <w:rPr>
                <w:rStyle w:val="Hyperlink"/>
                <w:noProof/>
              </w:rPr>
            </w:rPrChange>
          </w:rPr>
          <w:delText>6.10</w:delText>
        </w:r>
        <w:r w:rsidDel="00952214">
          <w:rPr>
            <w:rFonts w:asciiTheme="minorHAnsi" w:eastAsiaTheme="minorEastAsia" w:hAnsiTheme="minorHAnsi"/>
            <w:noProof/>
            <w:color w:val="auto"/>
            <w:sz w:val="22"/>
          </w:rPr>
          <w:tab/>
        </w:r>
        <w:r w:rsidRPr="00952214" w:rsidDel="00952214">
          <w:rPr>
            <w:noProof/>
            <w:rPrChange w:id="673" w:author="Correll, Ken" w:date="2016-05-05T11:50:00Z">
              <w:rPr>
                <w:rStyle w:val="Hyperlink"/>
                <w:noProof/>
              </w:rPr>
            </w:rPrChange>
          </w:rPr>
          <w:delText>Scan</w:delText>
        </w:r>
        <w:r w:rsidDel="00952214">
          <w:rPr>
            <w:noProof/>
            <w:webHidden/>
          </w:rPr>
          <w:tab/>
          <w:delText>25</w:delText>
        </w:r>
      </w:del>
    </w:p>
    <w:p w14:paraId="63E63CBE" w14:textId="77777777" w:rsidR="009E101C" w:rsidDel="00952214" w:rsidRDefault="009E101C">
      <w:pPr>
        <w:pStyle w:val="TOC1"/>
        <w:rPr>
          <w:del w:id="674" w:author="Correll, Ken" w:date="2016-05-05T11:50:00Z"/>
          <w:rFonts w:asciiTheme="minorHAnsi" w:eastAsiaTheme="minorEastAsia" w:hAnsiTheme="minorHAnsi"/>
          <w:noProof/>
          <w:color w:val="auto"/>
          <w:sz w:val="22"/>
        </w:rPr>
      </w:pPr>
      <w:del w:id="675" w:author="Correll, Ken" w:date="2016-05-05T11:50:00Z">
        <w:r w:rsidRPr="00952214" w:rsidDel="00952214">
          <w:rPr>
            <w:noProof/>
            <w:rPrChange w:id="676" w:author="Correll, Ken" w:date="2016-05-05T11:50:00Z">
              <w:rPr>
                <w:rStyle w:val="Hyperlink"/>
                <w:noProof/>
              </w:rPr>
            </w:rPrChange>
          </w:rPr>
          <w:delText>7</w:delText>
        </w:r>
        <w:r w:rsidDel="00952214">
          <w:rPr>
            <w:rFonts w:asciiTheme="minorHAnsi" w:eastAsiaTheme="minorEastAsia" w:hAnsiTheme="minorHAnsi"/>
            <w:noProof/>
            <w:color w:val="auto"/>
            <w:sz w:val="22"/>
          </w:rPr>
          <w:tab/>
        </w:r>
        <w:r w:rsidRPr="00952214" w:rsidDel="00952214">
          <w:rPr>
            <w:noProof/>
            <w:rPrChange w:id="677" w:author="Correll, Ken" w:date="2016-05-05T11:50:00Z">
              <w:rPr>
                <w:rStyle w:val="Hyperlink"/>
                <w:noProof/>
              </w:rPr>
            </w:rPrChange>
          </w:rPr>
          <w:delText>Physical Integration</w:delText>
        </w:r>
        <w:r w:rsidDel="00952214">
          <w:rPr>
            <w:noProof/>
            <w:webHidden/>
          </w:rPr>
          <w:tab/>
          <w:delText>26</w:delText>
        </w:r>
      </w:del>
    </w:p>
    <w:p w14:paraId="12B527A2" w14:textId="77777777" w:rsidR="009E101C" w:rsidDel="00952214" w:rsidRDefault="009E101C">
      <w:pPr>
        <w:pStyle w:val="TOC1"/>
        <w:rPr>
          <w:del w:id="678" w:author="Correll, Ken" w:date="2016-05-05T11:50:00Z"/>
          <w:rFonts w:asciiTheme="minorHAnsi" w:eastAsiaTheme="minorEastAsia" w:hAnsiTheme="minorHAnsi"/>
          <w:noProof/>
          <w:color w:val="auto"/>
          <w:sz w:val="22"/>
        </w:rPr>
      </w:pPr>
      <w:del w:id="679" w:author="Correll, Ken" w:date="2016-05-05T11:50:00Z">
        <w:r w:rsidRPr="00952214" w:rsidDel="00952214">
          <w:rPr>
            <w:noProof/>
            <w:rPrChange w:id="680" w:author="Correll, Ken" w:date="2016-05-05T11:50:00Z">
              <w:rPr>
                <w:rStyle w:val="Hyperlink"/>
                <w:noProof/>
              </w:rPr>
            </w:rPrChange>
          </w:rPr>
          <w:delText>8</w:delText>
        </w:r>
        <w:r w:rsidDel="00952214">
          <w:rPr>
            <w:rFonts w:asciiTheme="minorHAnsi" w:eastAsiaTheme="minorEastAsia" w:hAnsiTheme="minorHAnsi"/>
            <w:noProof/>
            <w:color w:val="auto"/>
            <w:sz w:val="22"/>
          </w:rPr>
          <w:tab/>
        </w:r>
        <w:r w:rsidRPr="00952214" w:rsidDel="00952214">
          <w:rPr>
            <w:noProof/>
            <w:rPrChange w:id="681" w:author="Correll, Ken" w:date="2016-05-05T11:50:00Z">
              <w:rPr>
                <w:rStyle w:val="Hyperlink"/>
                <w:noProof/>
              </w:rPr>
            </w:rPrChange>
          </w:rPr>
          <w:delText>Integration Test Plan</w:delText>
        </w:r>
        <w:r w:rsidDel="00952214">
          <w:rPr>
            <w:noProof/>
            <w:webHidden/>
          </w:rPr>
          <w:tab/>
          <w:delText>27</w:delText>
        </w:r>
      </w:del>
    </w:p>
    <w:p w14:paraId="5FCCCF0D" w14:textId="2ED0F1F6" w:rsidR="007D64DF" w:rsidRDefault="009E101C" w:rsidP="00213BA6">
      <w:pPr>
        <w:pStyle w:val="BodyText"/>
      </w:pPr>
      <w:r>
        <w:fldChar w:fldCharType="end"/>
      </w:r>
      <w:bookmarkStart w:id="682" w:name="_GoBack"/>
      <w:bookmarkEnd w:id="682"/>
    </w:p>
    <w:p w14:paraId="5FCCCF0E" w14:textId="77777777" w:rsidR="007D64DF" w:rsidRDefault="007D64DF" w:rsidP="007D64DF">
      <w:pPr>
        <w:pStyle w:val="BodyText"/>
        <w:rPr>
          <w:rFonts w:eastAsiaTheme="majorEastAsia" w:cstheme="majorBidi"/>
          <w:spacing w:val="-15"/>
        </w:rPr>
      </w:pPr>
      <w:r>
        <w:br w:type="page"/>
      </w:r>
    </w:p>
    <w:p w14:paraId="47214F10" w14:textId="16C2A87A" w:rsidR="00AC062B" w:rsidRPr="009E101C" w:rsidRDefault="00AC062B" w:rsidP="009E101C">
      <w:pPr>
        <w:pStyle w:val="Heading1Preface"/>
      </w:pPr>
      <w:bookmarkStart w:id="683" w:name="_Toc301871114"/>
      <w:bookmarkStart w:id="684" w:name="_Toc300262176"/>
      <w:bookmarkEnd w:id="6"/>
      <w:bookmarkEnd w:id="7"/>
      <w:bookmarkEnd w:id="8"/>
      <w:bookmarkEnd w:id="9"/>
      <w:bookmarkEnd w:id="10"/>
      <w:bookmarkEnd w:id="11"/>
      <w:r w:rsidRPr="009E101C">
        <w:t>About This Template</w:t>
      </w:r>
    </w:p>
    <w:p w14:paraId="6843C041" w14:textId="0E12F840" w:rsidR="00AC062B" w:rsidRDefault="00C257A1" w:rsidP="00036150">
      <w:pPr>
        <w:pStyle w:val="Heading2Preface"/>
      </w:pPr>
      <w:r>
        <w:t>How to Use T</w:t>
      </w:r>
      <w:r w:rsidR="00AC062B">
        <w:t>his</w:t>
      </w:r>
      <w:r>
        <w:t xml:space="preserve"> T</w:t>
      </w:r>
      <w:r w:rsidR="00AC062B">
        <w:t>emplate</w:t>
      </w:r>
    </w:p>
    <w:p w14:paraId="129A1D8C" w14:textId="4BB7891C" w:rsidR="00AC062B" w:rsidRPr="00AC062B" w:rsidRDefault="00AC062B" w:rsidP="00AC062B">
      <w:pPr>
        <w:pStyle w:val="BodyText"/>
      </w:pPr>
      <w:r w:rsidRPr="00AC062B">
        <w:t>Do not remove any headings from this document. If you do not need the headings to describe your IP, enter “Not applicable” under the heading. This lets the reader know that you did not overlook this topic.</w:t>
      </w:r>
    </w:p>
    <w:p w14:paraId="3D6C3EE7" w14:textId="77777777" w:rsidR="00AC062B" w:rsidRPr="00AC062B" w:rsidRDefault="00AC062B" w:rsidP="00AC062B">
      <w:pPr>
        <w:pStyle w:val="BodyText"/>
      </w:pPr>
      <w:r w:rsidRPr="00AC062B">
        <w:t>In the main document that follows, add new headings that you need to fully describe the integration of this IP. Add them in the appropriate chapters.</w:t>
      </w:r>
    </w:p>
    <w:p w14:paraId="0A336CF6" w14:textId="7CFC3638" w:rsidR="00AC062B" w:rsidRPr="00AC062B" w:rsidRDefault="00AC062B" w:rsidP="00786FC8">
      <w:pPr>
        <w:pStyle w:val="BodyText"/>
      </w:pPr>
      <w:r w:rsidRPr="00AC062B">
        <w:t xml:space="preserve">Most </w:t>
      </w:r>
      <w:r w:rsidRPr="00786FC8">
        <w:rPr>
          <w:color w:val="FF0000"/>
        </w:rPr>
        <w:t>red</w:t>
      </w:r>
      <w:r w:rsidRPr="00AC062B">
        <w:t xml:space="preserve"> text in this document contains instructions for filling out the section where it appears. The tag for most of this red text is called “Gaps.” You should replace this text with the content </w:t>
      </w:r>
      <w:r w:rsidR="00ED35F7">
        <w:t>appropriate for that section, en</w:t>
      </w:r>
      <w:r w:rsidRPr="00AC062B">
        <w:t>suring that the text is tagged appropriately (for example, with the BodyText or List Bullet style). If a section is not relevant, do not remove it; instead just replace the “Gap” text with “Not applicable” and apply the BodyText style.</w:t>
      </w:r>
    </w:p>
    <w:p w14:paraId="2B3933A6" w14:textId="77777777" w:rsidR="00AC062B" w:rsidRDefault="00AC062B" w:rsidP="00036150">
      <w:pPr>
        <w:pStyle w:val="Heading2Preface"/>
      </w:pPr>
      <w:r>
        <w:t>Goal of This Document</w:t>
      </w:r>
    </w:p>
    <w:p w14:paraId="0839C4A2" w14:textId="6807FBA8" w:rsidR="00AC062B" w:rsidRPr="00AC062B" w:rsidRDefault="00AC062B" w:rsidP="00AC062B">
      <w:pPr>
        <w:pStyle w:val="BodyText"/>
      </w:pPr>
      <w:r w:rsidRPr="000F0C17">
        <w:t xml:space="preserve">This document should contain all information an integration team would need to accomplish the task without needing to seek help from another source. </w:t>
      </w:r>
      <w:r w:rsidRPr="00655760">
        <w:t xml:space="preserve">Try not to refer to other documents for required information; do so only if you include specific instructions for obtaining those documents, and only if you are sure your audience has access to them. Verify all links. This </w:t>
      </w:r>
      <w:r w:rsidR="00474E8F">
        <w:t>should</w:t>
      </w:r>
      <w:r w:rsidRPr="00655760">
        <w:t xml:space="preserve"> be a self-contained guide for integration</w:t>
      </w:r>
      <w:r>
        <w:t>.</w:t>
      </w:r>
    </w:p>
    <w:p w14:paraId="5FCCCF2B" w14:textId="204502A3" w:rsidR="006A5DBF" w:rsidRDefault="004B2F56" w:rsidP="00AC062B">
      <w:pPr>
        <w:pStyle w:val="Heading1"/>
      </w:pPr>
      <w:bookmarkStart w:id="685" w:name="_Toc450212381"/>
      <w:bookmarkEnd w:id="683"/>
      <w:r>
        <w:t>Introduction</w:t>
      </w:r>
      <w:bookmarkEnd w:id="685"/>
    </w:p>
    <w:p w14:paraId="5FCCCF2C" w14:textId="77777777" w:rsidR="006A5DBF" w:rsidRPr="00344EB9" w:rsidRDefault="006A5DBF" w:rsidP="00344EB9">
      <w:pPr>
        <w:pStyle w:val="Heading2"/>
      </w:pPr>
      <w:bookmarkStart w:id="686" w:name="_Toc450212382"/>
      <w:r w:rsidRPr="00344EB9">
        <w:t>Audience</w:t>
      </w:r>
      <w:bookmarkEnd w:id="686"/>
    </w:p>
    <w:p w14:paraId="6543038B" w14:textId="77777777" w:rsidR="001B374E" w:rsidRDefault="006A5DBF" w:rsidP="006A5DBF">
      <w:pPr>
        <w:pStyle w:val="BodyText"/>
      </w:pPr>
      <w:r>
        <w:t>The information in this document is intended for</w:t>
      </w:r>
      <w:r w:rsidR="001B374E">
        <w:t>:</w:t>
      </w:r>
    </w:p>
    <w:p w14:paraId="2CD4C88F" w14:textId="0C2F02B7" w:rsidR="001B374E" w:rsidRDefault="001B374E" w:rsidP="00952214">
      <w:pPr>
        <w:pStyle w:val="BodyText"/>
        <w:numPr>
          <w:ilvl w:val="0"/>
          <w:numId w:val="31"/>
        </w:numPr>
      </w:pPr>
      <w:r>
        <w:t>Subsystem integration teams integrating agent logic to clocking infrastructure delivered by this IP</w:t>
      </w:r>
      <w:r w:rsidR="00465133">
        <w:t>.</w:t>
      </w:r>
    </w:p>
    <w:p w14:paraId="0D892516" w14:textId="2E519E34" w:rsidR="001B374E" w:rsidRDefault="001B374E" w:rsidP="00952214">
      <w:pPr>
        <w:pStyle w:val="BodyText"/>
        <w:numPr>
          <w:ilvl w:val="0"/>
          <w:numId w:val="31"/>
        </w:numPr>
      </w:pPr>
      <w:r>
        <w:t>Chassis integration teams integrating their IP to clocking infrastructure delivered by this IP</w:t>
      </w:r>
      <w:r w:rsidR="00465133">
        <w:t>.</w:t>
      </w:r>
    </w:p>
    <w:p w14:paraId="5FCCCF2D" w14:textId="0E299E3B" w:rsidR="006A5DBF" w:rsidRDefault="001B374E" w:rsidP="00952214">
      <w:pPr>
        <w:pStyle w:val="BodyText"/>
        <w:numPr>
          <w:ilvl w:val="0"/>
          <w:numId w:val="31"/>
        </w:numPr>
      </w:pPr>
      <w:r>
        <w:t xml:space="preserve">SoC integration teams </w:t>
      </w:r>
      <w:r w:rsidR="00465133">
        <w:t>integrating subsystems to clocking infrastructure delivered by this IP</w:t>
      </w:r>
      <w:r w:rsidR="006A5DBF">
        <w:t>.</w:t>
      </w:r>
    </w:p>
    <w:p w14:paraId="5FCCCF2E" w14:textId="77777777" w:rsidR="00480048" w:rsidRPr="00480048" w:rsidRDefault="00101E07" w:rsidP="00480048">
      <w:pPr>
        <w:pStyle w:val="Heading2"/>
      </w:pPr>
      <w:bookmarkStart w:id="687" w:name="_Toc450212383"/>
      <w:r w:rsidRPr="00344EB9">
        <w:t>Supported Projects</w:t>
      </w:r>
      <w:bookmarkEnd w:id="687"/>
    </w:p>
    <w:p w14:paraId="1B96917F" w14:textId="24BBB08C" w:rsidR="006850F2" w:rsidRDefault="00E41E67" w:rsidP="00C052DD">
      <w:pPr>
        <w:pStyle w:val="BodyText"/>
      </w:pPr>
      <w:r>
        <w:t>This document supports the following projects at the li</w:t>
      </w:r>
      <w:r w:rsidR="00235E91">
        <w:t>sted RTL maturity level. Type “NA</w:t>
      </w:r>
      <w:r>
        <w:t>” if this IP is not included in a specific project, or remove those project names from the table.</w:t>
      </w:r>
    </w:p>
    <w:tbl>
      <w:tblPr>
        <w:tblStyle w:val="TableClassic1"/>
        <w:tblW w:w="5000" w:type="pct"/>
        <w:tblLook w:val="0620" w:firstRow="1" w:lastRow="0" w:firstColumn="0" w:lastColumn="0" w:noHBand="1" w:noVBand="1"/>
      </w:tblPr>
      <w:tblGrid>
        <w:gridCol w:w="3959"/>
        <w:gridCol w:w="4671"/>
      </w:tblGrid>
      <w:tr w:rsidR="00101E07" w:rsidRPr="00704590" w14:paraId="5FCCCF33" w14:textId="77777777" w:rsidTr="00745448">
        <w:trPr>
          <w:cnfStyle w:val="100000000000" w:firstRow="1" w:lastRow="0" w:firstColumn="0" w:lastColumn="0" w:oddVBand="0" w:evenVBand="0" w:oddHBand="0" w:evenHBand="0" w:firstRowFirstColumn="0" w:firstRowLastColumn="0" w:lastRowFirstColumn="0" w:lastRowLastColumn="0"/>
        </w:trPr>
        <w:tc>
          <w:tcPr>
            <w:tcW w:w="2294" w:type="pct"/>
          </w:tcPr>
          <w:p w14:paraId="5FCCCF31" w14:textId="77777777" w:rsidR="00101E07" w:rsidRPr="00704590" w:rsidRDefault="00101E07" w:rsidP="006807CC">
            <w:pPr>
              <w:pStyle w:val="TableBody"/>
            </w:pPr>
            <w:r>
              <w:t>Project Name</w:t>
            </w:r>
          </w:p>
        </w:tc>
        <w:tc>
          <w:tcPr>
            <w:tcW w:w="2706" w:type="pct"/>
          </w:tcPr>
          <w:p w14:paraId="5FCCCF32" w14:textId="77777777" w:rsidR="00101E07" w:rsidRPr="00704590" w:rsidRDefault="00101E07" w:rsidP="006807CC">
            <w:pPr>
              <w:pStyle w:val="TableBody"/>
            </w:pPr>
            <w:r>
              <w:t>IP Maturity Level</w:t>
            </w:r>
          </w:p>
        </w:tc>
      </w:tr>
      <w:tr w:rsidR="00AC062B" w:rsidRPr="00704590" w14:paraId="726750A2" w14:textId="77777777" w:rsidTr="00745448">
        <w:tc>
          <w:tcPr>
            <w:tcW w:w="2294" w:type="pct"/>
          </w:tcPr>
          <w:p w14:paraId="135D6026" w14:textId="6027FCED" w:rsidR="00AC062B" w:rsidRPr="00655760" w:rsidRDefault="00465133" w:rsidP="006807CC">
            <w:pPr>
              <w:pStyle w:val="TableBody"/>
            </w:pPr>
            <w:r>
              <w:t>CNX</w:t>
            </w:r>
          </w:p>
        </w:tc>
        <w:tc>
          <w:tcPr>
            <w:tcW w:w="2706" w:type="pct"/>
          </w:tcPr>
          <w:p w14:paraId="003E559E" w14:textId="77777777" w:rsidR="00AC062B" w:rsidRPr="00655760" w:rsidRDefault="00AC062B" w:rsidP="006807CC">
            <w:pPr>
              <w:pStyle w:val="TableBody"/>
            </w:pPr>
          </w:p>
        </w:tc>
      </w:tr>
      <w:tr w:rsidR="00B138FC" w:rsidRPr="00704590" w14:paraId="1F233338" w14:textId="77777777" w:rsidTr="00745448">
        <w:tc>
          <w:tcPr>
            <w:tcW w:w="2294" w:type="pct"/>
          </w:tcPr>
          <w:p w14:paraId="6120CEA0" w14:textId="791EF1E0" w:rsidR="00B138FC" w:rsidRPr="00655760" w:rsidRDefault="00465133" w:rsidP="006807CC">
            <w:pPr>
              <w:pStyle w:val="TableBody"/>
            </w:pPr>
            <w:r>
              <w:t>KNH</w:t>
            </w:r>
          </w:p>
        </w:tc>
        <w:tc>
          <w:tcPr>
            <w:tcW w:w="2706" w:type="pct"/>
          </w:tcPr>
          <w:p w14:paraId="42A3C0AB" w14:textId="77777777" w:rsidR="00B138FC" w:rsidRPr="00655760" w:rsidRDefault="00B138FC" w:rsidP="006807CC">
            <w:pPr>
              <w:pStyle w:val="TableBody"/>
            </w:pPr>
          </w:p>
        </w:tc>
      </w:tr>
      <w:tr w:rsidR="00B138FC" w:rsidRPr="00704590" w14:paraId="76C9C02A" w14:textId="77777777" w:rsidTr="00745448">
        <w:tc>
          <w:tcPr>
            <w:tcW w:w="2294" w:type="pct"/>
          </w:tcPr>
          <w:p w14:paraId="1C135B29" w14:textId="33322027" w:rsidR="00B138FC" w:rsidRPr="00655760" w:rsidRDefault="00465133">
            <w:pPr>
              <w:pStyle w:val="TableBody"/>
            </w:pPr>
            <w:r>
              <w:t>ICX</w:t>
            </w:r>
          </w:p>
        </w:tc>
        <w:tc>
          <w:tcPr>
            <w:tcW w:w="2706" w:type="pct"/>
          </w:tcPr>
          <w:p w14:paraId="2D9CE353" w14:textId="77777777" w:rsidR="00B138FC" w:rsidRPr="00655760" w:rsidRDefault="00B138FC" w:rsidP="006807CC">
            <w:pPr>
              <w:pStyle w:val="TableBody"/>
            </w:pPr>
          </w:p>
        </w:tc>
      </w:tr>
      <w:tr w:rsidR="00B138FC" w:rsidRPr="00704590" w14:paraId="5FCCCF36" w14:textId="77777777" w:rsidTr="00745448">
        <w:tc>
          <w:tcPr>
            <w:tcW w:w="2294" w:type="pct"/>
          </w:tcPr>
          <w:p w14:paraId="5FCCCF34" w14:textId="250842B9" w:rsidR="00B138FC" w:rsidRPr="00655760" w:rsidRDefault="00465133" w:rsidP="006807CC">
            <w:pPr>
              <w:pStyle w:val="TableBody"/>
            </w:pPr>
            <w:r>
              <w:t>ERL</w:t>
            </w:r>
          </w:p>
        </w:tc>
        <w:tc>
          <w:tcPr>
            <w:tcW w:w="2706" w:type="pct"/>
          </w:tcPr>
          <w:p w14:paraId="5FCCCF35" w14:textId="77777777" w:rsidR="00B138FC" w:rsidRPr="00655760" w:rsidRDefault="00B138FC" w:rsidP="006807CC">
            <w:pPr>
              <w:pStyle w:val="TableBody"/>
            </w:pPr>
          </w:p>
        </w:tc>
      </w:tr>
      <w:tr w:rsidR="003934D7" w:rsidRPr="00704590" w14:paraId="56523356" w14:textId="77777777" w:rsidTr="00745448">
        <w:tc>
          <w:tcPr>
            <w:tcW w:w="2294" w:type="pct"/>
          </w:tcPr>
          <w:p w14:paraId="5EE22999" w14:textId="48F482C8" w:rsidR="003934D7" w:rsidRPr="00655760" w:rsidRDefault="003934D7" w:rsidP="006807CC">
            <w:pPr>
              <w:pStyle w:val="TableBody"/>
            </w:pPr>
          </w:p>
        </w:tc>
        <w:tc>
          <w:tcPr>
            <w:tcW w:w="2706" w:type="pct"/>
          </w:tcPr>
          <w:p w14:paraId="2562B1F8" w14:textId="77777777" w:rsidR="003934D7" w:rsidRPr="00655760" w:rsidRDefault="003934D7" w:rsidP="006807CC">
            <w:pPr>
              <w:pStyle w:val="TableBody"/>
            </w:pPr>
          </w:p>
        </w:tc>
      </w:tr>
      <w:tr w:rsidR="00B138FC" w:rsidRPr="00704590" w14:paraId="374B7F64" w14:textId="77777777" w:rsidTr="00745448">
        <w:tc>
          <w:tcPr>
            <w:tcW w:w="2294" w:type="pct"/>
          </w:tcPr>
          <w:p w14:paraId="6B6AAC99" w14:textId="674A08BF" w:rsidR="00B138FC" w:rsidRPr="00655760" w:rsidRDefault="00B138FC" w:rsidP="006807CC">
            <w:pPr>
              <w:pStyle w:val="TableBody"/>
            </w:pPr>
          </w:p>
        </w:tc>
        <w:tc>
          <w:tcPr>
            <w:tcW w:w="2706" w:type="pct"/>
          </w:tcPr>
          <w:p w14:paraId="766C6429" w14:textId="77777777" w:rsidR="00B138FC" w:rsidRPr="00655760" w:rsidRDefault="00B138FC" w:rsidP="006807CC">
            <w:pPr>
              <w:pStyle w:val="TableBody"/>
            </w:pPr>
          </w:p>
        </w:tc>
      </w:tr>
      <w:tr w:rsidR="00465133" w:rsidRPr="00704590" w14:paraId="1E175248" w14:textId="77777777" w:rsidTr="00745448">
        <w:tc>
          <w:tcPr>
            <w:tcW w:w="2294" w:type="pct"/>
          </w:tcPr>
          <w:p w14:paraId="6C38D4A3" w14:textId="1F46CAEE" w:rsidR="00465133" w:rsidRPr="00655760" w:rsidRDefault="00465133" w:rsidP="006807CC">
            <w:pPr>
              <w:pStyle w:val="TableBody"/>
            </w:pPr>
          </w:p>
        </w:tc>
        <w:tc>
          <w:tcPr>
            <w:tcW w:w="2706" w:type="pct"/>
          </w:tcPr>
          <w:p w14:paraId="5B426B32" w14:textId="77777777" w:rsidR="00465133" w:rsidRPr="00655760" w:rsidRDefault="00465133" w:rsidP="006807CC">
            <w:pPr>
              <w:pStyle w:val="TableBody"/>
            </w:pPr>
          </w:p>
        </w:tc>
      </w:tr>
    </w:tbl>
    <w:p w14:paraId="5262B9EB" w14:textId="10763790" w:rsidR="00983C10" w:rsidRPr="000F0C17" w:rsidRDefault="00983C10" w:rsidP="00983C10">
      <w:pPr>
        <w:pStyle w:val="Heading2"/>
      </w:pPr>
      <w:bookmarkStart w:id="688" w:name="_Toc450212384"/>
      <w:r>
        <w:t>Terminology</w:t>
      </w:r>
      <w:bookmarkEnd w:id="688"/>
    </w:p>
    <w:p w14:paraId="35B967D8" w14:textId="2F1DD36A" w:rsidR="00983C10" w:rsidRPr="000F0C17" w:rsidRDefault="00983C10" w:rsidP="00C052DD">
      <w:pPr>
        <w:pStyle w:val="BodyText"/>
      </w:pPr>
      <w:r>
        <w:t>The table below defines uncommon terms used in this document.</w:t>
      </w:r>
    </w:p>
    <w:tbl>
      <w:tblPr>
        <w:tblStyle w:val="TableClassic1"/>
        <w:tblW w:w="5000" w:type="pct"/>
        <w:tblLook w:val="0620" w:firstRow="1" w:lastRow="0" w:firstColumn="0" w:lastColumn="0" w:noHBand="1" w:noVBand="1"/>
      </w:tblPr>
      <w:tblGrid>
        <w:gridCol w:w="2995"/>
        <w:gridCol w:w="5635"/>
      </w:tblGrid>
      <w:tr w:rsidR="00983C10" w:rsidRPr="000F0C17" w14:paraId="095EAFC1" w14:textId="77777777" w:rsidTr="00745448">
        <w:trPr>
          <w:cnfStyle w:val="100000000000" w:firstRow="1" w:lastRow="0" w:firstColumn="0" w:lastColumn="0" w:oddVBand="0" w:evenVBand="0" w:oddHBand="0" w:evenHBand="0" w:firstRowFirstColumn="0" w:firstRowLastColumn="0" w:lastRowFirstColumn="0" w:lastRowLastColumn="0"/>
        </w:trPr>
        <w:tc>
          <w:tcPr>
            <w:tcW w:w="1735" w:type="pct"/>
          </w:tcPr>
          <w:p w14:paraId="24D19945" w14:textId="194AFF02" w:rsidR="00983C10" w:rsidRPr="000F0C17" w:rsidRDefault="00983C10" w:rsidP="00E000FC">
            <w:pPr>
              <w:pStyle w:val="TableBody"/>
            </w:pPr>
            <w:r>
              <w:t>Term</w:t>
            </w:r>
          </w:p>
        </w:tc>
        <w:tc>
          <w:tcPr>
            <w:tcW w:w="3265" w:type="pct"/>
          </w:tcPr>
          <w:p w14:paraId="2E14AB8E" w14:textId="7BD49EFB" w:rsidR="00983C10" w:rsidRPr="000F0C17" w:rsidRDefault="00983C10" w:rsidP="00E000FC">
            <w:pPr>
              <w:pStyle w:val="TableBody"/>
            </w:pPr>
            <w:r>
              <w:t>Definition</w:t>
            </w:r>
          </w:p>
        </w:tc>
      </w:tr>
      <w:tr w:rsidR="00983C10" w:rsidRPr="000F0C17" w14:paraId="7309F28B" w14:textId="77777777" w:rsidTr="00745448">
        <w:tc>
          <w:tcPr>
            <w:tcW w:w="1735" w:type="pct"/>
          </w:tcPr>
          <w:p w14:paraId="108923AE" w14:textId="65020ED3" w:rsidR="00983C10" w:rsidRPr="000F0C17" w:rsidRDefault="00545B08" w:rsidP="00E000FC">
            <w:pPr>
              <w:pStyle w:val="TableBody"/>
            </w:pPr>
            <w:r>
              <w:t>CDU</w:t>
            </w:r>
          </w:p>
        </w:tc>
        <w:tc>
          <w:tcPr>
            <w:tcW w:w="3265" w:type="pct"/>
          </w:tcPr>
          <w:p w14:paraId="14D37032" w14:textId="78B9F5AE" w:rsidR="00983C10" w:rsidRPr="000E74DC" w:rsidRDefault="00545B08" w:rsidP="00E000FC">
            <w:pPr>
              <w:pStyle w:val="TableBody"/>
            </w:pPr>
            <w:r>
              <w:t>Cluster DFx Unit</w:t>
            </w:r>
          </w:p>
        </w:tc>
      </w:tr>
      <w:tr w:rsidR="00983C10" w:rsidRPr="000F0C17" w14:paraId="17530E01" w14:textId="77777777" w:rsidTr="00745448">
        <w:tc>
          <w:tcPr>
            <w:tcW w:w="1735" w:type="pct"/>
          </w:tcPr>
          <w:p w14:paraId="5FAAAC6A" w14:textId="21A39105" w:rsidR="00983C10" w:rsidRPr="000F0C17" w:rsidRDefault="00545B08" w:rsidP="00E000FC">
            <w:pPr>
              <w:pStyle w:val="TableBody"/>
            </w:pPr>
            <w:r>
              <w:t>CCDU</w:t>
            </w:r>
          </w:p>
        </w:tc>
        <w:tc>
          <w:tcPr>
            <w:tcW w:w="3265" w:type="pct"/>
          </w:tcPr>
          <w:p w14:paraId="2D2160F8" w14:textId="2715245E" w:rsidR="00983C10" w:rsidRPr="000F0C17" w:rsidRDefault="00347D50" w:rsidP="00E000FC">
            <w:pPr>
              <w:pStyle w:val="TableBody"/>
            </w:pPr>
            <w:r>
              <w:t>Cluster clock distribution Unit</w:t>
            </w:r>
          </w:p>
        </w:tc>
      </w:tr>
      <w:tr w:rsidR="00983C10" w:rsidRPr="000F0C17" w14:paraId="43899BBF" w14:textId="77777777" w:rsidTr="00745448">
        <w:tc>
          <w:tcPr>
            <w:tcW w:w="1735" w:type="pct"/>
          </w:tcPr>
          <w:p w14:paraId="684D06EA" w14:textId="730537A7" w:rsidR="00983C10" w:rsidRPr="000F0C17" w:rsidRDefault="00767078" w:rsidP="00E000FC">
            <w:pPr>
              <w:pStyle w:val="TableBody"/>
            </w:pPr>
            <w:r>
              <w:t>SSS</w:t>
            </w:r>
          </w:p>
        </w:tc>
        <w:tc>
          <w:tcPr>
            <w:tcW w:w="3265" w:type="pct"/>
          </w:tcPr>
          <w:p w14:paraId="586EFE01" w14:textId="263E7221" w:rsidR="00983C10" w:rsidRPr="000F0C17" w:rsidRDefault="00767078" w:rsidP="00E000FC">
            <w:pPr>
              <w:pStyle w:val="TableBody"/>
            </w:pPr>
            <w:r>
              <w:t>Scan subsystem</w:t>
            </w:r>
          </w:p>
        </w:tc>
      </w:tr>
      <w:tr w:rsidR="00983C10" w:rsidRPr="000F0C17" w14:paraId="781ADB3C" w14:textId="77777777" w:rsidTr="00745448">
        <w:tc>
          <w:tcPr>
            <w:tcW w:w="1735" w:type="pct"/>
          </w:tcPr>
          <w:p w14:paraId="1128CC20" w14:textId="44AD2305" w:rsidR="00983C10" w:rsidRPr="000F0C17" w:rsidRDefault="00767078" w:rsidP="00E000FC">
            <w:pPr>
              <w:pStyle w:val="TableBody"/>
            </w:pPr>
            <w:r>
              <w:t xml:space="preserve">DOP </w:t>
            </w:r>
          </w:p>
        </w:tc>
        <w:tc>
          <w:tcPr>
            <w:tcW w:w="3265" w:type="pct"/>
          </w:tcPr>
          <w:p w14:paraId="564016BA" w14:textId="41255826" w:rsidR="00983C10" w:rsidRPr="000F0C17" w:rsidRDefault="00767078" w:rsidP="00E000FC">
            <w:pPr>
              <w:pStyle w:val="TableBody"/>
            </w:pPr>
            <w:r>
              <w:t>Drop of point</w:t>
            </w:r>
          </w:p>
        </w:tc>
      </w:tr>
      <w:tr w:rsidR="00983C10" w:rsidRPr="000F0C17" w14:paraId="487B395D" w14:textId="77777777" w:rsidTr="00745448">
        <w:tc>
          <w:tcPr>
            <w:tcW w:w="1735" w:type="pct"/>
          </w:tcPr>
          <w:p w14:paraId="395981E9" w14:textId="77777777" w:rsidR="00983C10" w:rsidRPr="000F0C17" w:rsidRDefault="00983C10" w:rsidP="00E000FC">
            <w:pPr>
              <w:pStyle w:val="TableBody"/>
            </w:pPr>
          </w:p>
        </w:tc>
        <w:tc>
          <w:tcPr>
            <w:tcW w:w="3265" w:type="pct"/>
          </w:tcPr>
          <w:p w14:paraId="6C8AE9ED" w14:textId="77777777" w:rsidR="00983C10" w:rsidRPr="000F0C17" w:rsidRDefault="00983C10" w:rsidP="00E000FC">
            <w:pPr>
              <w:pStyle w:val="TableBody"/>
            </w:pPr>
          </w:p>
        </w:tc>
      </w:tr>
    </w:tbl>
    <w:p w14:paraId="3B7F61DF" w14:textId="77777777" w:rsidR="00207061" w:rsidRDefault="00207061" w:rsidP="00207061">
      <w:pPr>
        <w:pStyle w:val="Heading2"/>
      </w:pPr>
      <w:bookmarkStart w:id="689" w:name="_Toc450212385"/>
      <w:r w:rsidRPr="00344EB9">
        <w:t>Related Documents</w:t>
      </w:r>
      <w:bookmarkEnd w:id="689"/>
    </w:p>
    <w:p w14:paraId="7938BF6D" w14:textId="77777777" w:rsidR="00207061" w:rsidRDefault="00207061" w:rsidP="00207061">
      <w:pPr>
        <w:pStyle w:val="BodyText"/>
      </w:pPr>
      <w:r>
        <w:t>If you need more information on this IP, you may find these documents helpful.</w:t>
      </w:r>
    </w:p>
    <w:tbl>
      <w:tblPr>
        <w:tblStyle w:val="TableClassic1"/>
        <w:tblW w:w="5000" w:type="pct"/>
        <w:tblLook w:val="0620" w:firstRow="1" w:lastRow="0" w:firstColumn="0" w:lastColumn="0" w:noHBand="1" w:noVBand="1"/>
      </w:tblPr>
      <w:tblGrid>
        <w:gridCol w:w="2630"/>
        <w:gridCol w:w="6000"/>
      </w:tblGrid>
      <w:tr w:rsidR="00207061" w:rsidRPr="000F0C17" w14:paraId="5832DACE" w14:textId="77777777" w:rsidTr="00C36EB6">
        <w:trPr>
          <w:cnfStyle w:val="100000000000" w:firstRow="1" w:lastRow="0" w:firstColumn="0" w:lastColumn="0" w:oddVBand="0" w:evenVBand="0" w:oddHBand="0" w:evenHBand="0" w:firstRowFirstColumn="0" w:firstRowLastColumn="0" w:lastRowFirstColumn="0" w:lastRowLastColumn="0"/>
        </w:trPr>
        <w:tc>
          <w:tcPr>
            <w:tcW w:w="1524" w:type="pct"/>
          </w:tcPr>
          <w:p w14:paraId="1114A9BE" w14:textId="77777777" w:rsidR="00207061" w:rsidRPr="000F0C17" w:rsidRDefault="00207061" w:rsidP="00C36EB6">
            <w:pPr>
              <w:pStyle w:val="TableBody"/>
            </w:pPr>
            <w:r>
              <w:t>Document Title</w:t>
            </w:r>
          </w:p>
        </w:tc>
        <w:tc>
          <w:tcPr>
            <w:tcW w:w="3476" w:type="pct"/>
          </w:tcPr>
          <w:p w14:paraId="60C09C23" w14:textId="77777777" w:rsidR="00207061" w:rsidRPr="000F0C17" w:rsidRDefault="00207061" w:rsidP="00C36EB6">
            <w:pPr>
              <w:pStyle w:val="TableBody"/>
            </w:pPr>
            <w:r>
              <w:t>Location</w:t>
            </w:r>
          </w:p>
        </w:tc>
      </w:tr>
      <w:tr w:rsidR="00207061" w:rsidRPr="000F0C17" w14:paraId="354D0E99" w14:textId="77777777" w:rsidTr="00C36EB6">
        <w:tc>
          <w:tcPr>
            <w:tcW w:w="1524" w:type="pct"/>
          </w:tcPr>
          <w:p w14:paraId="320106D9" w14:textId="77777777" w:rsidR="00207061" w:rsidRPr="000F0C17" w:rsidRDefault="00207061" w:rsidP="00C36EB6">
            <w:pPr>
              <w:pStyle w:val="TableBody"/>
            </w:pPr>
            <w:r>
              <w:t>HAS or EAD</w:t>
            </w:r>
          </w:p>
        </w:tc>
        <w:tc>
          <w:tcPr>
            <w:tcW w:w="3476" w:type="pct"/>
          </w:tcPr>
          <w:p w14:paraId="6C708FE4" w14:textId="502807F1" w:rsidR="00207061" w:rsidRPr="000E74DC" w:rsidRDefault="00207061">
            <w:pPr>
              <w:pStyle w:val="TableBody"/>
            </w:pPr>
          </w:p>
        </w:tc>
      </w:tr>
      <w:tr w:rsidR="00207061" w:rsidRPr="000F0C17" w14:paraId="079AF1E2" w14:textId="77777777" w:rsidTr="00C36EB6">
        <w:tc>
          <w:tcPr>
            <w:tcW w:w="1524" w:type="pct"/>
          </w:tcPr>
          <w:p w14:paraId="6835C54B" w14:textId="77777777" w:rsidR="00207061" w:rsidRPr="000F0C17" w:rsidRDefault="00207061" w:rsidP="00C36EB6">
            <w:pPr>
              <w:pStyle w:val="TableBody"/>
            </w:pPr>
            <w:r>
              <w:t>Product Brief</w:t>
            </w:r>
          </w:p>
        </w:tc>
        <w:tc>
          <w:tcPr>
            <w:tcW w:w="3476" w:type="pct"/>
          </w:tcPr>
          <w:p w14:paraId="71DEB38C" w14:textId="77777777" w:rsidR="00207061" w:rsidRPr="000F0C17" w:rsidRDefault="00207061" w:rsidP="00C36EB6">
            <w:pPr>
              <w:pStyle w:val="TableBody"/>
            </w:pPr>
          </w:p>
        </w:tc>
      </w:tr>
      <w:tr w:rsidR="00207061" w:rsidRPr="000F0C17" w14:paraId="2EE38402" w14:textId="77777777" w:rsidTr="00C36EB6">
        <w:tc>
          <w:tcPr>
            <w:tcW w:w="1524" w:type="pct"/>
          </w:tcPr>
          <w:p w14:paraId="5E3E0D7E" w14:textId="77777777" w:rsidR="00207061" w:rsidRPr="000F0C17" w:rsidRDefault="00207061" w:rsidP="00C36EB6">
            <w:pPr>
              <w:pStyle w:val="TableBody"/>
            </w:pPr>
            <w:r>
              <w:t>Release Notes</w:t>
            </w:r>
          </w:p>
        </w:tc>
        <w:tc>
          <w:tcPr>
            <w:tcW w:w="3476" w:type="pct"/>
          </w:tcPr>
          <w:p w14:paraId="0D9882ED" w14:textId="1409DB34" w:rsidR="00207061" w:rsidRPr="000F0C17" w:rsidRDefault="00372401" w:rsidP="00C36EB6">
            <w:pPr>
              <w:pStyle w:val="TableBody"/>
            </w:pPr>
            <w:r>
              <w:t>$IP_ROOT/doc/10nmCLKDIST_Release_Notes_</w:t>
            </w:r>
            <w:r w:rsidR="0089478F">
              <w:t>0p5.docx</w:t>
            </w:r>
          </w:p>
        </w:tc>
      </w:tr>
      <w:tr w:rsidR="00207061" w:rsidRPr="000F0C17" w14:paraId="1CD75D5B" w14:textId="77777777" w:rsidTr="00C36EB6">
        <w:tc>
          <w:tcPr>
            <w:tcW w:w="1524" w:type="pct"/>
          </w:tcPr>
          <w:p w14:paraId="694C0642" w14:textId="77777777" w:rsidR="00207061" w:rsidRPr="000F0C17" w:rsidRDefault="00207061" w:rsidP="00C36EB6">
            <w:pPr>
              <w:pStyle w:val="TableBody"/>
            </w:pPr>
            <w:r>
              <w:t>Signal List</w:t>
            </w:r>
          </w:p>
        </w:tc>
        <w:tc>
          <w:tcPr>
            <w:tcW w:w="3476" w:type="pct"/>
          </w:tcPr>
          <w:p w14:paraId="24990166" w14:textId="77777777" w:rsidR="00207061" w:rsidRPr="000F0C17" w:rsidRDefault="00207061" w:rsidP="00C36EB6">
            <w:pPr>
              <w:pStyle w:val="TableBody"/>
            </w:pPr>
          </w:p>
        </w:tc>
      </w:tr>
      <w:tr w:rsidR="00207061" w:rsidRPr="000F0C17" w14:paraId="77A03598" w14:textId="77777777" w:rsidTr="00C36EB6">
        <w:tc>
          <w:tcPr>
            <w:tcW w:w="1524" w:type="pct"/>
          </w:tcPr>
          <w:p w14:paraId="0D25217C" w14:textId="4230A97F" w:rsidR="00207061" w:rsidRPr="000F0C17" w:rsidRDefault="00E22F03" w:rsidP="00C36EB6">
            <w:pPr>
              <w:pStyle w:val="TableBody"/>
            </w:pPr>
            <w:r>
              <w:t>O</w:t>
            </w:r>
            <w:r w:rsidR="00207061">
              <w:t>ther</w:t>
            </w:r>
          </w:p>
        </w:tc>
        <w:tc>
          <w:tcPr>
            <w:tcW w:w="3476" w:type="pct"/>
          </w:tcPr>
          <w:p w14:paraId="64825914" w14:textId="77777777" w:rsidR="00207061" w:rsidRPr="000F0C17" w:rsidRDefault="00207061" w:rsidP="00C36EB6">
            <w:pPr>
              <w:pStyle w:val="TableBody"/>
            </w:pPr>
          </w:p>
        </w:tc>
      </w:tr>
    </w:tbl>
    <w:p w14:paraId="5835068C" w14:textId="77777777" w:rsidR="00207061" w:rsidRPr="003103D6" w:rsidRDefault="00207061" w:rsidP="00207061">
      <w:pPr>
        <w:pStyle w:val="BodyText"/>
        <w:rPr>
          <w:rStyle w:val="Emphasis"/>
          <w:i w:val="0"/>
        </w:rPr>
      </w:pPr>
    </w:p>
    <w:p w14:paraId="26E3FE98" w14:textId="7CF2E5C6" w:rsidR="00983C10" w:rsidRDefault="00983C10" w:rsidP="00983C10">
      <w:pPr>
        <w:pStyle w:val="Heading2"/>
      </w:pPr>
      <w:bookmarkStart w:id="690" w:name="_Toc450212386"/>
      <w:r>
        <w:t>Opens, Risks, and Assumptions</w:t>
      </w:r>
      <w:bookmarkEnd w:id="690"/>
    </w:p>
    <w:p w14:paraId="19A0B37A" w14:textId="2AC58AEF" w:rsidR="00983C10" w:rsidRPr="000F0C17" w:rsidRDefault="00983C10" w:rsidP="001D393C">
      <w:pPr>
        <w:pStyle w:val="Gaps"/>
      </w:pPr>
    </w:p>
    <w:tbl>
      <w:tblPr>
        <w:tblStyle w:val="TableClassic1"/>
        <w:tblW w:w="5000" w:type="pct"/>
        <w:tblLook w:val="0620" w:firstRow="1" w:lastRow="0" w:firstColumn="0" w:lastColumn="0" w:noHBand="1" w:noVBand="1"/>
      </w:tblPr>
      <w:tblGrid>
        <w:gridCol w:w="761"/>
        <w:gridCol w:w="3088"/>
        <w:gridCol w:w="2648"/>
        <w:gridCol w:w="2133"/>
      </w:tblGrid>
      <w:tr w:rsidR="00983C10" w:rsidRPr="000F0C17" w14:paraId="2B59869B" w14:textId="77777777" w:rsidTr="00745448">
        <w:trPr>
          <w:cnfStyle w:val="100000000000" w:firstRow="1" w:lastRow="0" w:firstColumn="0" w:lastColumn="0" w:oddVBand="0" w:evenVBand="0" w:oddHBand="0" w:evenHBand="0" w:firstRowFirstColumn="0" w:firstRowLastColumn="0" w:lastRowFirstColumn="0" w:lastRowLastColumn="0"/>
        </w:trPr>
        <w:tc>
          <w:tcPr>
            <w:tcW w:w="441" w:type="pct"/>
          </w:tcPr>
          <w:p w14:paraId="45120173" w14:textId="30C1A109" w:rsidR="00983C10" w:rsidRPr="000F0C17" w:rsidRDefault="00983C10" w:rsidP="00E000FC">
            <w:pPr>
              <w:pStyle w:val="TableBody"/>
            </w:pPr>
            <w:r>
              <w:t>Item #</w:t>
            </w:r>
          </w:p>
        </w:tc>
        <w:tc>
          <w:tcPr>
            <w:tcW w:w="1789" w:type="pct"/>
          </w:tcPr>
          <w:p w14:paraId="5ECE601C" w14:textId="1EFF60B1" w:rsidR="00983C10" w:rsidRPr="000F0C17" w:rsidRDefault="00983C10" w:rsidP="00E000FC">
            <w:pPr>
              <w:pStyle w:val="TableBody"/>
            </w:pPr>
            <w:r>
              <w:t>Description</w:t>
            </w:r>
          </w:p>
        </w:tc>
        <w:tc>
          <w:tcPr>
            <w:tcW w:w="1534" w:type="pct"/>
          </w:tcPr>
          <w:p w14:paraId="2E49E904" w14:textId="1094214D" w:rsidR="00983C10" w:rsidRPr="000F0C17" w:rsidRDefault="00983C10" w:rsidP="00E000FC">
            <w:pPr>
              <w:pStyle w:val="TableBody"/>
            </w:pPr>
            <w:r>
              <w:t>Comment</w:t>
            </w:r>
          </w:p>
        </w:tc>
        <w:tc>
          <w:tcPr>
            <w:tcW w:w="1236" w:type="pct"/>
          </w:tcPr>
          <w:p w14:paraId="647D05EF" w14:textId="19698FFD" w:rsidR="00983C10" w:rsidRPr="000F0C17" w:rsidRDefault="00983C10" w:rsidP="00E000FC">
            <w:pPr>
              <w:pStyle w:val="TableBody"/>
            </w:pPr>
            <w:r>
              <w:t>Status (Open or Closed)/Date</w:t>
            </w:r>
          </w:p>
        </w:tc>
      </w:tr>
      <w:tr w:rsidR="00983C10" w:rsidRPr="000F0C17" w14:paraId="37E271BB" w14:textId="77777777" w:rsidTr="00745448">
        <w:tc>
          <w:tcPr>
            <w:tcW w:w="441" w:type="pct"/>
          </w:tcPr>
          <w:p w14:paraId="248DA78D" w14:textId="77777777" w:rsidR="00983C10" w:rsidRPr="000F0C17" w:rsidRDefault="00983C10" w:rsidP="00E000FC">
            <w:pPr>
              <w:pStyle w:val="TableBody"/>
            </w:pPr>
          </w:p>
        </w:tc>
        <w:tc>
          <w:tcPr>
            <w:tcW w:w="1789" w:type="pct"/>
          </w:tcPr>
          <w:p w14:paraId="69618B63" w14:textId="4FF23D48" w:rsidR="00983C10" w:rsidRPr="000F0C17" w:rsidRDefault="00983C10" w:rsidP="00E000FC">
            <w:pPr>
              <w:pStyle w:val="TableBody"/>
            </w:pPr>
          </w:p>
        </w:tc>
        <w:tc>
          <w:tcPr>
            <w:tcW w:w="1534" w:type="pct"/>
          </w:tcPr>
          <w:p w14:paraId="5E2D3386" w14:textId="77777777" w:rsidR="00983C10" w:rsidRPr="000E74DC" w:rsidRDefault="00983C10" w:rsidP="00E000FC">
            <w:pPr>
              <w:pStyle w:val="TableBody"/>
            </w:pPr>
          </w:p>
        </w:tc>
        <w:tc>
          <w:tcPr>
            <w:tcW w:w="1236" w:type="pct"/>
          </w:tcPr>
          <w:p w14:paraId="071E7E5D" w14:textId="6727D0CF" w:rsidR="00983C10" w:rsidRPr="000F0C17" w:rsidRDefault="00983C10" w:rsidP="00E000FC">
            <w:pPr>
              <w:pStyle w:val="TableBody"/>
            </w:pPr>
          </w:p>
        </w:tc>
      </w:tr>
      <w:tr w:rsidR="00983C10" w:rsidRPr="000F0C17" w14:paraId="62F22475" w14:textId="77777777" w:rsidTr="00745448">
        <w:tc>
          <w:tcPr>
            <w:tcW w:w="441" w:type="pct"/>
          </w:tcPr>
          <w:p w14:paraId="0531D267" w14:textId="77777777" w:rsidR="00983C10" w:rsidRPr="000F0C17" w:rsidRDefault="00983C10" w:rsidP="00E000FC">
            <w:pPr>
              <w:pStyle w:val="TableBody"/>
            </w:pPr>
          </w:p>
        </w:tc>
        <w:tc>
          <w:tcPr>
            <w:tcW w:w="1789" w:type="pct"/>
          </w:tcPr>
          <w:p w14:paraId="6361671F" w14:textId="2BABD2E2" w:rsidR="00983C10" w:rsidRPr="000F0C17" w:rsidRDefault="00983C10" w:rsidP="00E000FC">
            <w:pPr>
              <w:pStyle w:val="TableBody"/>
            </w:pPr>
          </w:p>
        </w:tc>
        <w:tc>
          <w:tcPr>
            <w:tcW w:w="1534" w:type="pct"/>
          </w:tcPr>
          <w:p w14:paraId="2ABE08D3" w14:textId="77777777" w:rsidR="00983C10" w:rsidRPr="000F0C17" w:rsidRDefault="00983C10" w:rsidP="00E000FC">
            <w:pPr>
              <w:pStyle w:val="TableBody"/>
            </w:pPr>
          </w:p>
        </w:tc>
        <w:tc>
          <w:tcPr>
            <w:tcW w:w="1236" w:type="pct"/>
          </w:tcPr>
          <w:p w14:paraId="57654418" w14:textId="4E8FC51B" w:rsidR="00983C10" w:rsidRPr="000F0C17" w:rsidRDefault="00983C10" w:rsidP="00E000FC">
            <w:pPr>
              <w:pStyle w:val="TableBody"/>
            </w:pPr>
          </w:p>
        </w:tc>
      </w:tr>
      <w:tr w:rsidR="00983C10" w:rsidRPr="000F0C17" w14:paraId="5323C3E7" w14:textId="77777777" w:rsidTr="00745448">
        <w:tc>
          <w:tcPr>
            <w:tcW w:w="441" w:type="pct"/>
          </w:tcPr>
          <w:p w14:paraId="7E6D913D" w14:textId="77777777" w:rsidR="00983C10" w:rsidRPr="000F0C17" w:rsidRDefault="00983C10" w:rsidP="00E000FC">
            <w:pPr>
              <w:pStyle w:val="TableBody"/>
            </w:pPr>
          </w:p>
        </w:tc>
        <w:tc>
          <w:tcPr>
            <w:tcW w:w="1789" w:type="pct"/>
          </w:tcPr>
          <w:p w14:paraId="4C69D136" w14:textId="3BEC36FC" w:rsidR="00983C10" w:rsidRPr="000F0C17" w:rsidRDefault="00983C10" w:rsidP="00E000FC">
            <w:pPr>
              <w:pStyle w:val="TableBody"/>
            </w:pPr>
          </w:p>
        </w:tc>
        <w:tc>
          <w:tcPr>
            <w:tcW w:w="1534" w:type="pct"/>
          </w:tcPr>
          <w:p w14:paraId="128BEECB" w14:textId="77777777" w:rsidR="00983C10" w:rsidRPr="000F0C17" w:rsidRDefault="00983C10" w:rsidP="00E000FC">
            <w:pPr>
              <w:pStyle w:val="TableBody"/>
            </w:pPr>
          </w:p>
        </w:tc>
        <w:tc>
          <w:tcPr>
            <w:tcW w:w="1236" w:type="pct"/>
          </w:tcPr>
          <w:p w14:paraId="1D54A3FC" w14:textId="1EF2D000" w:rsidR="00983C10" w:rsidRPr="000F0C17" w:rsidRDefault="00983C10" w:rsidP="00E000FC">
            <w:pPr>
              <w:pStyle w:val="TableBody"/>
            </w:pPr>
          </w:p>
        </w:tc>
      </w:tr>
      <w:tr w:rsidR="00983C10" w:rsidRPr="000F0C17" w14:paraId="6BE8C93D" w14:textId="77777777" w:rsidTr="00745448">
        <w:tc>
          <w:tcPr>
            <w:tcW w:w="441" w:type="pct"/>
          </w:tcPr>
          <w:p w14:paraId="1E1F4817" w14:textId="77777777" w:rsidR="00983C10" w:rsidRPr="000F0C17" w:rsidRDefault="00983C10" w:rsidP="00E000FC">
            <w:pPr>
              <w:pStyle w:val="TableBody"/>
            </w:pPr>
          </w:p>
        </w:tc>
        <w:tc>
          <w:tcPr>
            <w:tcW w:w="1789" w:type="pct"/>
          </w:tcPr>
          <w:p w14:paraId="311D65A9" w14:textId="0485532D" w:rsidR="00983C10" w:rsidRPr="000F0C17" w:rsidRDefault="00983C10" w:rsidP="00E000FC">
            <w:pPr>
              <w:pStyle w:val="TableBody"/>
            </w:pPr>
          </w:p>
        </w:tc>
        <w:tc>
          <w:tcPr>
            <w:tcW w:w="1534" w:type="pct"/>
          </w:tcPr>
          <w:p w14:paraId="4FD1CCED" w14:textId="77777777" w:rsidR="00983C10" w:rsidRPr="000F0C17" w:rsidRDefault="00983C10" w:rsidP="00E000FC">
            <w:pPr>
              <w:pStyle w:val="TableBody"/>
            </w:pPr>
          </w:p>
        </w:tc>
        <w:tc>
          <w:tcPr>
            <w:tcW w:w="1236" w:type="pct"/>
          </w:tcPr>
          <w:p w14:paraId="3EAF7358" w14:textId="155270CE" w:rsidR="00983C10" w:rsidRPr="000F0C17" w:rsidRDefault="00983C10" w:rsidP="00E000FC">
            <w:pPr>
              <w:pStyle w:val="TableBody"/>
            </w:pPr>
          </w:p>
        </w:tc>
      </w:tr>
      <w:tr w:rsidR="00983C10" w:rsidRPr="000F0C17" w14:paraId="2BE3334C" w14:textId="77777777" w:rsidTr="00745448">
        <w:tc>
          <w:tcPr>
            <w:tcW w:w="441" w:type="pct"/>
          </w:tcPr>
          <w:p w14:paraId="5C7D13EE" w14:textId="77777777" w:rsidR="00983C10" w:rsidRPr="000F0C17" w:rsidRDefault="00983C10" w:rsidP="00E000FC">
            <w:pPr>
              <w:pStyle w:val="TableBody"/>
            </w:pPr>
          </w:p>
        </w:tc>
        <w:tc>
          <w:tcPr>
            <w:tcW w:w="1789" w:type="pct"/>
          </w:tcPr>
          <w:p w14:paraId="45728B85" w14:textId="77777777" w:rsidR="00983C10" w:rsidRPr="000F0C17" w:rsidRDefault="00983C10" w:rsidP="00E000FC">
            <w:pPr>
              <w:pStyle w:val="TableBody"/>
            </w:pPr>
          </w:p>
        </w:tc>
        <w:tc>
          <w:tcPr>
            <w:tcW w:w="1534" w:type="pct"/>
          </w:tcPr>
          <w:p w14:paraId="565F4309" w14:textId="77777777" w:rsidR="00983C10" w:rsidRPr="000F0C17" w:rsidRDefault="00983C10" w:rsidP="00E000FC">
            <w:pPr>
              <w:pStyle w:val="TableBody"/>
            </w:pPr>
          </w:p>
        </w:tc>
        <w:tc>
          <w:tcPr>
            <w:tcW w:w="1236" w:type="pct"/>
          </w:tcPr>
          <w:p w14:paraId="1F9B8251" w14:textId="77777777" w:rsidR="00983C10" w:rsidRPr="000F0C17" w:rsidRDefault="00983C10" w:rsidP="00E000FC">
            <w:pPr>
              <w:pStyle w:val="TableBody"/>
            </w:pPr>
          </w:p>
        </w:tc>
      </w:tr>
    </w:tbl>
    <w:p w14:paraId="5FCCCF4F" w14:textId="49CF4200" w:rsidR="006A5DBF" w:rsidRPr="00344EB9" w:rsidRDefault="00FD581C" w:rsidP="00344EB9">
      <w:pPr>
        <w:pStyle w:val="Heading2"/>
      </w:pPr>
      <w:bookmarkStart w:id="691" w:name="_Toc450212387"/>
      <w:r>
        <w:t>Contact Information</w:t>
      </w:r>
      <w:bookmarkEnd w:id="691"/>
    </w:p>
    <w:p w14:paraId="7031FD88" w14:textId="1196E214" w:rsidR="006850F2" w:rsidRDefault="0087149D" w:rsidP="00C052DD">
      <w:pPr>
        <w:pStyle w:val="BodyText"/>
      </w:pPr>
      <w:r>
        <w:t>If you need additional help</w:t>
      </w:r>
      <w:r w:rsidR="00B25968">
        <w:t xml:space="preserve">, </w:t>
      </w:r>
      <w:r w:rsidR="00C143FD">
        <w:t>use the</w:t>
      </w:r>
      <w:r w:rsidR="00B25968">
        <w:t xml:space="preserve"> </w:t>
      </w:r>
      <w:r>
        <w:t>contact information</w:t>
      </w:r>
      <w:r w:rsidR="00C143FD">
        <w:t xml:space="preserve"> below</w:t>
      </w:r>
      <w:r w:rsidR="006A5DBF">
        <w:t>.</w:t>
      </w:r>
    </w:p>
    <w:tbl>
      <w:tblPr>
        <w:tblStyle w:val="TableClassic1"/>
        <w:tblW w:w="5000" w:type="pct"/>
        <w:tblLook w:val="0620" w:firstRow="1" w:lastRow="0" w:firstColumn="0" w:lastColumn="0" w:noHBand="1" w:noVBand="1"/>
      </w:tblPr>
      <w:tblGrid>
        <w:gridCol w:w="2843"/>
        <w:gridCol w:w="2843"/>
        <w:gridCol w:w="2944"/>
      </w:tblGrid>
      <w:tr w:rsidR="006A5DBF" w:rsidRPr="00704590" w14:paraId="5FCCCF54" w14:textId="77777777" w:rsidTr="00C052DD">
        <w:trPr>
          <w:cnfStyle w:val="100000000000" w:firstRow="1" w:lastRow="0" w:firstColumn="0" w:lastColumn="0" w:oddVBand="0" w:evenVBand="0" w:oddHBand="0" w:evenHBand="0" w:firstRowFirstColumn="0" w:firstRowLastColumn="0" w:lastRowFirstColumn="0" w:lastRowLastColumn="0"/>
        </w:trPr>
        <w:tc>
          <w:tcPr>
            <w:tcW w:w="1667" w:type="pct"/>
          </w:tcPr>
          <w:p w14:paraId="5FCCCF51" w14:textId="61E38569" w:rsidR="006A5DBF" w:rsidRPr="00704590" w:rsidRDefault="00ED35F7" w:rsidP="00101E07">
            <w:pPr>
              <w:pStyle w:val="TableHeading"/>
            </w:pPr>
            <w:r>
              <w:t>Function</w:t>
            </w:r>
          </w:p>
        </w:tc>
        <w:tc>
          <w:tcPr>
            <w:tcW w:w="1667" w:type="pct"/>
          </w:tcPr>
          <w:p w14:paraId="5FCCCF52" w14:textId="18394AD5" w:rsidR="006A5DBF" w:rsidRPr="00704590" w:rsidRDefault="00ED35F7" w:rsidP="00F76CBC">
            <w:pPr>
              <w:pStyle w:val="TableHeading"/>
            </w:pPr>
            <w:r>
              <w:t>Name</w:t>
            </w:r>
          </w:p>
        </w:tc>
        <w:tc>
          <w:tcPr>
            <w:tcW w:w="1666" w:type="pct"/>
          </w:tcPr>
          <w:p w14:paraId="5FCCCF53" w14:textId="77777777" w:rsidR="006A5DBF" w:rsidRPr="00704590" w:rsidRDefault="006A5DBF" w:rsidP="00F76CBC">
            <w:pPr>
              <w:pStyle w:val="TableHeading"/>
            </w:pPr>
            <w:r w:rsidRPr="00704590">
              <w:t>Email</w:t>
            </w:r>
          </w:p>
        </w:tc>
      </w:tr>
      <w:tr w:rsidR="00207061" w:rsidRPr="00704590" w14:paraId="51793E7B" w14:textId="77777777" w:rsidTr="00C052DD">
        <w:tc>
          <w:tcPr>
            <w:tcW w:w="1667" w:type="pct"/>
          </w:tcPr>
          <w:p w14:paraId="544861D7" w14:textId="0D54EADA" w:rsidR="00207061" w:rsidRPr="00704590" w:rsidRDefault="00207061" w:rsidP="00704590">
            <w:pPr>
              <w:pStyle w:val="TableBody"/>
            </w:pPr>
            <w:r>
              <w:t>IP Architecture</w:t>
            </w:r>
          </w:p>
        </w:tc>
        <w:tc>
          <w:tcPr>
            <w:tcW w:w="1667" w:type="pct"/>
          </w:tcPr>
          <w:p w14:paraId="77DE5A2E" w14:textId="01C8925D" w:rsidR="00207061" w:rsidRPr="00704590" w:rsidRDefault="00465133" w:rsidP="00704590">
            <w:pPr>
              <w:pStyle w:val="TableBody"/>
            </w:pPr>
            <w:r>
              <w:t>Richard Gammack</w:t>
            </w:r>
          </w:p>
        </w:tc>
        <w:tc>
          <w:tcPr>
            <w:tcW w:w="1666" w:type="pct"/>
          </w:tcPr>
          <w:p w14:paraId="28369830" w14:textId="7E37315F" w:rsidR="00207061" w:rsidRPr="00704590" w:rsidRDefault="00952214" w:rsidP="00704590">
            <w:pPr>
              <w:pStyle w:val="TableBody"/>
            </w:pPr>
            <w:ins w:id="692" w:author="Correll, Ken" w:date="2016-05-05T11:42:00Z">
              <w:r>
                <w:fldChar w:fldCharType="begin"/>
              </w:r>
              <w:r>
                <w:instrText xml:space="preserve"> HYPERLINK "mailto:</w:instrText>
              </w:r>
              <w:r>
                <w:pgNum/>
                <w:instrText>ratik</w:instrText>
              </w:r>
              <w:r>
                <w:pgNum/>
              </w:r>
            </w:ins>
            <w:r>
              <w:instrText>.gammack@intel.com</w:instrText>
            </w:r>
            <w:ins w:id="693" w:author="Correll, Ken" w:date="2016-05-05T11:42:00Z">
              <w:r>
                <w:instrText xml:space="preserve">" </w:instrText>
              </w:r>
              <w:r>
                <w:fldChar w:fldCharType="separate"/>
              </w:r>
            </w:ins>
            <w:del w:id="694" w:author="Correll, Ken" w:date="2016-05-05T11:42:00Z">
              <w:r w:rsidRPr="005A3B15" w:rsidDel="00952214">
                <w:rPr>
                  <w:rStyle w:val="Hyperlink"/>
                </w:rPr>
                <w:delText>richard</w:delText>
              </w:r>
            </w:del>
            <w:ins w:id="695" w:author="Correll, Ken" w:date="2016-05-05T11:42:00Z">
              <w:r w:rsidRPr="005A3B15">
                <w:rPr>
                  <w:rStyle w:val="Hyperlink"/>
                </w:rPr>
                <w:pgNum/>
                <w:t>ratik</w:t>
              </w:r>
              <w:r w:rsidRPr="005A3B15">
                <w:rPr>
                  <w:rStyle w:val="Hyperlink"/>
                </w:rPr>
                <w:pgNum/>
              </w:r>
            </w:ins>
            <w:r w:rsidRPr="005A3B15">
              <w:rPr>
                <w:rStyle w:val="Hyperlink"/>
              </w:rPr>
              <w:t>.gammack@intel.com</w:t>
            </w:r>
            <w:ins w:id="696" w:author="Correll, Ken" w:date="2016-05-05T11:42:00Z">
              <w:r>
                <w:fldChar w:fldCharType="end"/>
              </w:r>
            </w:ins>
          </w:p>
        </w:tc>
      </w:tr>
      <w:tr w:rsidR="00207061" w:rsidRPr="00704590" w14:paraId="6C32B40B" w14:textId="77777777" w:rsidTr="00C052DD">
        <w:tc>
          <w:tcPr>
            <w:tcW w:w="1667" w:type="pct"/>
          </w:tcPr>
          <w:p w14:paraId="0770112C" w14:textId="0DC27488" w:rsidR="00207061" w:rsidRPr="00704590" w:rsidRDefault="00207061" w:rsidP="00704590">
            <w:pPr>
              <w:pStyle w:val="TableBody"/>
            </w:pPr>
            <w:r>
              <w:t>IP Verification</w:t>
            </w:r>
          </w:p>
        </w:tc>
        <w:tc>
          <w:tcPr>
            <w:tcW w:w="1667" w:type="pct"/>
          </w:tcPr>
          <w:p w14:paraId="714F7576" w14:textId="471D6E8D" w:rsidR="00207061" w:rsidRPr="00704590" w:rsidRDefault="00E806C0" w:rsidP="00704590">
            <w:pPr>
              <w:pStyle w:val="TableBody"/>
            </w:pPr>
            <w:r>
              <w:t>N/A</w:t>
            </w:r>
          </w:p>
        </w:tc>
        <w:tc>
          <w:tcPr>
            <w:tcW w:w="1666" w:type="pct"/>
          </w:tcPr>
          <w:p w14:paraId="105A1DB7" w14:textId="77777777" w:rsidR="00207061" w:rsidRPr="00704590" w:rsidRDefault="00207061" w:rsidP="00704590">
            <w:pPr>
              <w:pStyle w:val="TableBody"/>
            </w:pPr>
          </w:p>
        </w:tc>
      </w:tr>
      <w:tr w:rsidR="00207061" w:rsidRPr="00704590" w14:paraId="1BF437C0" w14:textId="77777777" w:rsidTr="00C052DD">
        <w:tc>
          <w:tcPr>
            <w:tcW w:w="1667" w:type="pct"/>
          </w:tcPr>
          <w:p w14:paraId="0A3AD366" w14:textId="77FD35E2" w:rsidR="00207061" w:rsidRDefault="00207061" w:rsidP="00704590">
            <w:pPr>
              <w:pStyle w:val="TableBody"/>
            </w:pPr>
            <w:r>
              <w:t>IP Integration</w:t>
            </w:r>
          </w:p>
        </w:tc>
        <w:tc>
          <w:tcPr>
            <w:tcW w:w="1667" w:type="pct"/>
          </w:tcPr>
          <w:p w14:paraId="0DCCA2C9" w14:textId="723F068D" w:rsidR="00207061" w:rsidRDefault="00E806C0" w:rsidP="00704590">
            <w:pPr>
              <w:pStyle w:val="TableBody"/>
            </w:pPr>
            <w:r>
              <w:t>Pratik Bhatt</w:t>
            </w:r>
          </w:p>
        </w:tc>
        <w:tc>
          <w:tcPr>
            <w:tcW w:w="1666" w:type="pct"/>
          </w:tcPr>
          <w:p w14:paraId="7E8DAB5E" w14:textId="3F09D2E9" w:rsidR="00207061" w:rsidRDefault="00952214" w:rsidP="00704590">
            <w:pPr>
              <w:pStyle w:val="TableBody"/>
            </w:pPr>
            <w:ins w:id="697" w:author="Correll, Ken" w:date="2016-05-05T11:42:00Z">
              <w:r>
                <w:fldChar w:fldCharType="begin"/>
              </w:r>
              <w:r>
                <w:instrText xml:space="preserve"> HYPERLINK "mailto:</w:instrText>
              </w:r>
              <w:r>
                <w:pgNum/>
                <w:instrText>ratik</w:instrText>
              </w:r>
            </w:ins>
            <w:r>
              <w:instrText>.r.bhatt@intel.com</w:instrText>
            </w:r>
            <w:ins w:id="698" w:author="Correll, Ken" w:date="2016-05-05T11:42:00Z">
              <w:r>
                <w:instrText xml:space="preserve">" </w:instrText>
              </w:r>
              <w:r>
                <w:fldChar w:fldCharType="separate"/>
              </w:r>
            </w:ins>
            <w:del w:id="699" w:author="Correll, Ken" w:date="2016-05-05T11:42:00Z">
              <w:r w:rsidRPr="005A3B15" w:rsidDel="00952214">
                <w:rPr>
                  <w:rStyle w:val="Hyperlink"/>
                </w:rPr>
                <w:delText>pratik</w:delText>
              </w:r>
            </w:del>
            <w:ins w:id="700" w:author="Correll, Ken" w:date="2016-05-05T11:42:00Z">
              <w:r w:rsidRPr="005A3B15">
                <w:rPr>
                  <w:rStyle w:val="Hyperlink"/>
                </w:rPr>
                <w:pgNum/>
                <w:t>ratik</w:t>
              </w:r>
            </w:ins>
            <w:r w:rsidRPr="005A3B15">
              <w:rPr>
                <w:rStyle w:val="Hyperlink"/>
              </w:rPr>
              <w:t>.r.bhatt@intel.com</w:t>
            </w:r>
            <w:ins w:id="701" w:author="Correll, Ken" w:date="2016-05-05T11:42:00Z">
              <w:r>
                <w:fldChar w:fldCharType="end"/>
              </w:r>
            </w:ins>
          </w:p>
        </w:tc>
      </w:tr>
      <w:tr w:rsidR="00207061" w:rsidRPr="00704590" w14:paraId="64934644" w14:textId="77777777" w:rsidTr="00C052DD">
        <w:tc>
          <w:tcPr>
            <w:tcW w:w="1667" w:type="pct"/>
          </w:tcPr>
          <w:p w14:paraId="370C34C5" w14:textId="0BF41003" w:rsidR="00207061" w:rsidRPr="00704590" w:rsidRDefault="00207061" w:rsidP="00704590">
            <w:pPr>
              <w:pStyle w:val="TableBody"/>
            </w:pPr>
            <w:r>
              <w:t>Doc Template Owner</w:t>
            </w:r>
          </w:p>
        </w:tc>
        <w:tc>
          <w:tcPr>
            <w:tcW w:w="1667" w:type="pct"/>
          </w:tcPr>
          <w:p w14:paraId="6A512A3A" w14:textId="2D16FAEA" w:rsidR="00207061" w:rsidRPr="00704590" w:rsidRDefault="00207061" w:rsidP="00704590">
            <w:pPr>
              <w:pStyle w:val="TableBody"/>
            </w:pPr>
            <w:r>
              <w:t>Susann Flowers</w:t>
            </w:r>
          </w:p>
        </w:tc>
        <w:tc>
          <w:tcPr>
            <w:tcW w:w="1666" w:type="pct"/>
          </w:tcPr>
          <w:p w14:paraId="46CDE9E8" w14:textId="06009F8C" w:rsidR="00207061" w:rsidRPr="00704590" w:rsidRDefault="00952214" w:rsidP="00704590">
            <w:pPr>
              <w:pStyle w:val="TableBody"/>
            </w:pPr>
            <w:ins w:id="702" w:author="Correll, Ken" w:date="2016-05-05T11:42:00Z">
              <w:r>
                <w:fldChar w:fldCharType="begin"/>
              </w:r>
              <w:r>
                <w:instrText xml:space="preserve"> HYPERLINK "mailto:</w:instrText>
              </w:r>
            </w:ins>
            <w:r>
              <w:instrText>susann.flowers@intel.com</w:instrText>
            </w:r>
            <w:ins w:id="703" w:author="Correll, Ken" w:date="2016-05-05T11:42:00Z">
              <w:r>
                <w:instrText xml:space="preserve">" </w:instrText>
              </w:r>
              <w:r>
                <w:fldChar w:fldCharType="separate"/>
              </w:r>
            </w:ins>
            <w:r w:rsidRPr="005A3B15">
              <w:rPr>
                <w:rStyle w:val="Hyperlink"/>
              </w:rPr>
              <w:t>susann.flowers@intel.com</w:t>
            </w:r>
            <w:ins w:id="704" w:author="Correll, Ken" w:date="2016-05-05T11:42:00Z">
              <w:r>
                <w:fldChar w:fldCharType="end"/>
              </w:r>
            </w:ins>
          </w:p>
        </w:tc>
      </w:tr>
      <w:tr w:rsidR="00207061" w:rsidRPr="00704590" w14:paraId="5B6C6DB0" w14:textId="77777777" w:rsidTr="00C052DD">
        <w:tc>
          <w:tcPr>
            <w:tcW w:w="1667" w:type="pct"/>
          </w:tcPr>
          <w:p w14:paraId="6E52F4F7" w14:textId="4A4413E9" w:rsidR="00207061" w:rsidRPr="00704590" w:rsidRDefault="00207061" w:rsidP="00704590">
            <w:pPr>
              <w:pStyle w:val="TableBody"/>
            </w:pPr>
          </w:p>
        </w:tc>
        <w:tc>
          <w:tcPr>
            <w:tcW w:w="1667" w:type="pct"/>
          </w:tcPr>
          <w:p w14:paraId="7F8CA2FC" w14:textId="1EF8CFAE" w:rsidR="00207061" w:rsidRPr="00704590" w:rsidRDefault="00207061" w:rsidP="00F619C3">
            <w:pPr>
              <w:pStyle w:val="TableBody"/>
            </w:pPr>
          </w:p>
        </w:tc>
        <w:tc>
          <w:tcPr>
            <w:tcW w:w="1666" w:type="pct"/>
          </w:tcPr>
          <w:p w14:paraId="5155961B" w14:textId="73550048" w:rsidR="00207061" w:rsidRPr="00704590" w:rsidRDefault="00207061" w:rsidP="00704590">
            <w:pPr>
              <w:pStyle w:val="TableBody"/>
            </w:pPr>
          </w:p>
        </w:tc>
      </w:tr>
      <w:tr w:rsidR="00207061" w:rsidRPr="00704590" w14:paraId="78B25300" w14:textId="77777777" w:rsidTr="00C052DD">
        <w:tc>
          <w:tcPr>
            <w:tcW w:w="1667" w:type="pct"/>
          </w:tcPr>
          <w:p w14:paraId="5270761B" w14:textId="77777777" w:rsidR="00207061" w:rsidRPr="00704590" w:rsidRDefault="00207061" w:rsidP="00704590">
            <w:pPr>
              <w:pStyle w:val="TableBody"/>
            </w:pPr>
          </w:p>
        </w:tc>
        <w:tc>
          <w:tcPr>
            <w:tcW w:w="1667" w:type="pct"/>
          </w:tcPr>
          <w:p w14:paraId="3F6FBAE2" w14:textId="77777777" w:rsidR="00207061" w:rsidRPr="00704590" w:rsidRDefault="00207061" w:rsidP="00F619C3">
            <w:pPr>
              <w:pStyle w:val="TableBody"/>
            </w:pPr>
          </w:p>
        </w:tc>
        <w:tc>
          <w:tcPr>
            <w:tcW w:w="1666" w:type="pct"/>
          </w:tcPr>
          <w:p w14:paraId="3C61381C" w14:textId="77777777" w:rsidR="00207061" w:rsidRPr="00704590" w:rsidRDefault="00207061" w:rsidP="00704590">
            <w:pPr>
              <w:pStyle w:val="TableBody"/>
            </w:pPr>
          </w:p>
        </w:tc>
      </w:tr>
    </w:tbl>
    <w:p w14:paraId="0A101363" w14:textId="77777777" w:rsidR="00207061" w:rsidRPr="000F0C17" w:rsidRDefault="00207061" w:rsidP="00207061">
      <w:pPr>
        <w:pStyle w:val="Heading2"/>
      </w:pPr>
      <w:bookmarkStart w:id="705" w:name="_Toc300262179"/>
      <w:bookmarkStart w:id="706" w:name="_Ref354048412"/>
      <w:bookmarkStart w:id="707" w:name="_Ref354048433"/>
      <w:bookmarkStart w:id="708" w:name="_Ref354048529"/>
      <w:bookmarkStart w:id="709" w:name="_Toc450212388"/>
      <w:bookmarkEnd w:id="684"/>
      <w:r>
        <w:t xml:space="preserve">Document </w:t>
      </w:r>
      <w:r w:rsidRPr="000F0C17">
        <w:t>Revision History</w:t>
      </w:r>
      <w:bookmarkEnd w:id="709"/>
    </w:p>
    <w:p w14:paraId="25C47144" w14:textId="776FB941" w:rsidR="00207061" w:rsidRPr="000F0C17" w:rsidRDefault="00207061" w:rsidP="00207061">
      <w:pPr>
        <w:pStyle w:val="Gaps"/>
      </w:pPr>
    </w:p>
    <w:tbl>
      <w:tblPr>
        <w:tblStyle w:val="TableClassic1"/>
        <w:tblW w:w="5000" w:type="pct"/>
        <w:tblLook w:val="01E0" w:firstRow="1" w:lastRow="1" w:firstColumn="1" w:lastColumn="1" w:noHBand="0" w:noVBand="0"/>
      </w:tblPr>
      <w:tblGrid>
        <w:gridCol w:w="1656"/>
        <w:gridCol w:w="4080"/>
        <w:gridCol w:w="1132"/>
        <w:gridCol w:w="1762"/>
      </w:tblGrid>
      <w:tr w:rsidR="00ED35F7" w14:paraId="36CE2E69" w14:textId="77777777" w:rsidTr="00AC2F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tcPr>
          <w:p w14:paraId="559A95B2" w14:textId="77777777" w:rsidR="00ED35F7" w:rsidRPr="00AC2F97" w:rsidRDefault="00ED35F7" w:rsidP="00AC2F97">
            <w:pPr>
              <w:pStyle w:val="TableBody"/>
            </w:pPr>
            <w:r w:rsidRPr="00AC2F97">
              <w:t>Revision Number</w:t>
            </w:r>
          </w:p>
        </w:tc>
        <w:tc>
          <w:tcPr>
            <w:tcW w:w="2364" w:type="pct"/>
          </w:tcPr>
          <w:p w14:paraId="266DAF5F"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Description of Change</w:t>
            </w:r>
          </w:p>
        </w:tc>
        <w:tc>
          <w:tcPr>
            <w:tcW w:w="656" w:type="pct"/>
          </w:tcPr>
          <w:p w14:paraId="58EDA3F4"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Date</w:t>
            </w:r>
          </w:p>
        </w:tc>
        <w:tc>
          <w:tcPr>
            <w:cnfStyle w:val="000000001000" w:firstRow="0" w:lastRow="0" w:firstColumn="0" w:lastColumn="0" w:oddVBand="0" w:evenVBand="0" w:oddHBand="0" w:evenHBand="0" w:firstRowFirstColumn="0" w:firstRowLastColumn="1" w:lastRowFirstColumn="0" w:lastRowLastColumn="0"/>
            <w:tcW w:w="1022" w:type="pct"/>
          </w:tcPr>
          <w:p w14:paraId="2FB7BCAE" w14:textId="77777777" w:rsidR="00ED35F7" w:rsidRPr="00AC2F97" w:rsidRDefault="00ED35F7" w:rsidP="00AC2F97">
            <w:pPr>
              <w:pStyle w:val="TableBody"/>
            </w:pPr>
            <w:r w:rsidRPr="00AC2F97">
              <w:t>Revised By</w:t>
            </w:r>
          </w:p>
        </w:tc>
      </w:tr>
      <w:tr w:rsidR="00ED35F7" w14:paraId="77493552" w14:textId="77777777" w:rsidTr="00AC2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tcPr>
          <w:p w14:paraId="1ED74BC3" w14:textId="37F97D47" w:rsidR="00ED35F7" w:rsidRPr="00AC2F97" w:rsidRDefault="00465133" w:rsidP="00AC2F97">
            <w:pPr>
              <w:pStyle w:val="TableBody"/>
            </w:pPr>
            <w:r>
              <w:t>0.1</w:t>
            </w:r>
          </w:p>
        </w:tc>
        <w:tc>
          <w:tcPr>
            <w:tcW w:w="2364" w:type="pct"/>
          </w:tcPr>
          <w:p w14:paraId="4482349B" w14:textId="2E2EE96B" w:rsidR="00ED35F7" w:rsidRPr="00AC2F97" w:rsidRDefault="00E806C0" w:rsidP="00AC2F97">
            <w:pPr>
              <w:pStyle w:val="TableBody"/>
              <w:cnfStyle w:val="000000100000" w:firstRow="0" w:lastRow="0" w:firstColumn="0" w:lastColumn="0" w:oddVBand="0" w:evenVBand="0" w:oddHBand="1" w:evenHBand="0" w:firstRowFirstColumn="0" w:firstRowLastColumn="0" w:lastRowFirstColumn="0" w:lastRowLastColumn="0"/>
            </w:pPr>
            <w:r>
              <w:t xml:space="preserve">Update for </w:t>
            </w:r>
            <w:r w:rsidR="00465133">
              <w:t>drop D</w:t>
            </w:r>
          </w:p>
        </w:tc>
        <w:tc>
          <w:tcPr>
            <w:tcW w:w="656" w:type="pct"/>
          </w:tcPr>
          <w:p w14:paraId="5229040F" w14:textId="665D5BFB" w:rsidR="00ED35F7" w:rsidRPr="00AC2F97" w:rsidRDefault="00465133" w:rsidP="00AC2F97">
            <w:pPr>
              <w:pStyle w:val="TableBody"/>
              <w:cnfStyle w:val="000000100000" w:firstRow="0" w:lastRow="0" w:firstColumn="0" w:lastColumn="0" w:oddVBand="0" w:evenVBand="0" w:oddHBand="1" w:evenHBand="0" w:firstRowFirstColumn="0" w:firstRowLastColumn="0" w:lastRowFirstColumn="0" w:lastRowLastColumn="0"/>
            </w:pPr>
            <w:r>
              <w:t>2014ww46</w:t>
            </w:r>
          </w:p>
        </w:tc>
        <w:tc>
          <w:tcPr>
            <w:tcW w:w="1022" w:type="pct"/>
          </w:tcPr>
          <w:p w14:paraId="0A8DA6EB" w14:textId="02154C43" w:rsidR="00ED35F7" w:rsidRPr="00AC2F97" w:rsidRDefault="00465133" w:rsidP="00AC2F97">
            <w:pPr>
              <w:pStyle w:val="TableBody"/>
              <w:cnfStyle w:val="000000100000" w:firstRow="0" w:lastRow="0" w:firstColumn="0" w:lastColumn="0" w:oddVBand="0" w:evenVBand="0" w:oddHBand="1" w:evenHBand="0" w:firstRowFirstColumn="0" w:firstRowLastColumn="0" w:lastRowFirstColumn="0" w:lastRowLastColumn="0"/>
            </w:pPr>
            <w:r>
              <w:t>Richard Gammack</w:t>
            </w:r>
            <w:r w:rsidR="00E806C0">
              <w:br/>
              <w:t>Pratik Bhatt</w:t>
            </w:r>
          </w:p>
        </w:tc>
      </w:tr>
      <w:tr w:rsidR="00ED35F7" w14:paraId="06E8F981" w14:textId="77777777" w:rsidTr="00AC2F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tcPr>
          <w:p w14:paraId="4E8F9495" w14:textId="567BE366" w:rsidR="00ED35F7" w:rsidRPr="00AC2F97" w:rsidRDefault="004B779B" w:rsidP="00AC2F97">
            <w:pPr>
              <w:pStyle w:val="TableBody"/>
            </w:pPr>
            <w:r>
              <w:t>0.2</w:t>
            </w:r>
          </w:p>
        </w:tc>
        <w:tc>
          <w:tcPr>
            <w:tcW w:w="2364" w:type="pct"/>
          </w:tcPr>
          <w:p w14:paraId="7543F377" w14:textId="595A25C9" w:rsidR="00ED35F7" w:rsidRPr="00AC2F97" w:rsidRDefault="004B779B" w:rsidP="00AC2F97">
            <w:pPr>
              <w:pStyle w:val="TableBody"/>
              <w:cnfStyle w:val="000000010000" w:firstRow="0" w:lastRow="0" w:firstColumn="0" w:lastColumn="0" w:oddVBand="0" w:evenVBand="0" w:oddHBand="0" w:evenHBand="1" w:firstRowFirstColumn="0" w:firstRowLastColumn="0" w:lastRowFirstColumn="0" w:lastRowLastColumn="0"/>
            </w:pPr>
            <w:r>
              <w:t>Update for 0.3A drop</w:t>
            </w:r>
          </w:p>
        </w:tc>
        <w:tc>
          <w:tcPr>
            <w:tcW w:w="656" w:type="pct"/>
          </w:tcPr>
          <w:p w14:paraId="4AE0062E" w14:textId="72687D1D" w:rsidR="00ED35F7" w:rsidRPr="00AC2F97" w:rsidRDefault="004B779B" w:rsidP="00AC2F97">
            <w:pPr>
              <w:pStyle w:val="TableBody"/>
              <w:cnfStyle w:val="000000010000" w:firstRow="0" w:lastRow="0" w:firstColumn="0" w:lastColumn="0" w:oddVBand="0" w:evenVBand="0" w:oddHBand="0" w:evenHBand="1" w:firstRowFirstColumn="0" w:firstRowLastColumn="0" w:lastRowFirstColumn="0" w:lastRowLastColumn="0"/>
            </w:pPr>
            <w:r>
              <w:t>2015ww10</w:t>
            </w:r>
          </w:p>
        </w:tc>
        <w:tc>
          <w:tcPr>
            <w:tcW w:w="1022" w:type="pct"/>
          </w:tcPr>
          <w:p w14:paraId="0F59E669" w14:textId="3BCB6496" w:rsidR="00ED35F7" w:rsidRPr="00AC2F97" w:rsidRDefault="004B779B" w:rsidP="00AC2F97">
            <w:pPr>
              <w:pStyle w:val="TableBody"/>
              <w:cnfStyle w:val="000000010000" w:firstRow="0" w:lastRow="0" w:firstColumn="0" w:lastColumn="0" w:oddVBand="0" w:evenVBand="0" w:oddHBand="0" w:evenHBand="1" w:firstRowFirstColumn="0" w:firstRowLastColumn="0" w:lastRowFirstColumn="0" w:lastRowLastColumn="0"/>
            </w:pPr>
            <w:r>
              <w:t>Richard Gammack</w:t>
            </w:r>
            <w:r>
              <w:br/>
              <w:t>Pratik Bhatt</w:t>
            </w:r>
          </w:p>
        </w:tc>
      </w:tr>
      <w:tr w:rsidR="00ED35F7" w14:paraId="1069255A" w14:textId="77777777" w:rsidTr="00AC2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tcPr>
          <w:p w14:paraId="32B8758C" w14:textId="2C71BA8E" w:rsidR="00ED35F7" w:rsidRPr="00AC2F97" w:rsidRDefault="00481CB5" w:rsidP="00AC2F97">
            <w:pPr>
              <w:pStyle w:val="TableBody"/>
            </w:pPr>
            <w:r>
              <w:t>0.3</w:t>
            </w:r>
          </w:p>
        </w:tc>
        <w:tc>
          <w:tcPr>
            <w:tcW w:w="2364" w:type="pct"/>
          </w:tcPr>
          <w:p w14:paraId="698251BA" w14:textId="0195BE2C" w:rsidR="00ED35F7" w:rsidRPr="00AC2F97" w:rsidRDefault="007A6E96" w:rsidP="00AC2F97">
            <w:pPr>
              <w:pStyle w:val="TableBody"/>
              <w:cnfStyle w:val="000000100000" w:firstRow="0" w:lastRow="0" w:firstColumn="0" w:lastColumn="0" w:oddVBand="0" w:evenVBand="0" w:oddHBand="1" w:evenHBand="0" w:firstRowFirstColumn="0" w:firstRowLastColumn="0" w:lastRowFirstColumn="0" w:lastRowLastColumn="0"/>
            </w:pPr>
            <w:r>
              <w:t>Removal of CCDU and clkdist modules. No Connections should be made to these blocks. Parameterized pccdu and pclkdist are  new blocks to support clock distribution.</w:t>
            </w:r>
          </w:p>
        </w:tc>
        <w:tc>
          <w:tcPr>
            <w:tcW w:w="656" w:type="pct"/>
          </w:tcPr>
          <w:p w14:paraId="47862C8E" w14:textId="6626056C" w:rsidR="00ED35F7" w:rsidRPr="00AC2F97" w:rsidRDefault="00481CB5" w:rsidP="00AC2F97">
            <w:pPr>
              <w:pStyle w:val="TableBody"/>
              <w:cnfStyle w:val="000000100000" w:firstRow="0" w:lastRow="0" w:firstColumn="0" w:lastColumn="0" w:oddVBand="0" w:evenVBand="0" w:oddHBand="1" w:evenHBand="0" w:firstRowFirstColumn="0" w:firstRowLastColumn="0" w:lastRowFirstColumn="0" w:lastRowLastColumn="0"/>
            </w:pPr>
            <w:r>
              <w:t>2015ww21</w:t>
            </w:r>
          </w:p>
        </w:tc>
        <w:tc>
          <w:tcPr>
            <w:tcW w:w="1022" w:type="pct"/>
          </w:tcPr>
          <w:p w14:paraId="01681137" w14:textId="6F19402A" w:rsidR="00ED35F7" w:rsidRPr="00AC2F97" w:rsidRDefault="00481CB5" w:rsidP="00AC2F97">
            <w:pPr>
              <w:pStyle w:val="TableBody"/>
              <w:cnfStyle w:val="000000100000" w:firstRow="0" w:lastRow="0" w:firstColumn="0" w:lastColumn="0" w:oddVBand="0" w:evenVBand="0" w:oddHBand="1" w:evenHBand="0" w:firstRowFirstColumn="0" w:firstRowLastColumn="0" w:lastRowFirstColumn="0" w:lastRowLastColumn="0"/>
            </w:pPr>
            <w:r>
              <w:t>Richard Gammack</w:t>
            </w:r>
            <w:r>
              <w:br/>
              <w:t>Pratik Bhatt</w:t>
            </w:r>
          </w:p>
        </w:tc>
      </w:tr>
      <w:tr w:rsidR="00ED35F7" w14:paraId="6894A5C5" w14:textId="77777777" w:rsidTr="00AC2F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tcPr>
          <w:p w14:paraId="2CCAB448" w14:textId="32EC776E" w:rsidR="00ED35F7" w:rsidRPr="00952214" w:rsidRDefault="00026370" w:rsidP="00AC2F97">
            <w:pPr>
              <w:pStyle w:val="TableBody"/>
            </w:pPr>
            <w:r w:rsidRPr="00026370">
              <w:t xml:space="preserve">0.4 </w:t>
            </w:r>
          </w:p>
        </w:tc>
        <w:tc>
          <w:tcPr>
            <w:tcW w:w="2364" w:type="pct"/>
          </w:tcPr>
          <w:p w14:paraId="7772F12D" w14:textId="68B12875" w:rsidR="00ED35F7" w:rsidRPr="00AC2F97" w:rsidRDefault="00026370" w:rsidP="00AC2F97">
            <w:pPr>
              <w:pStyle w:val="TableBody"/>
              <w:cnfStyle w:val="000000010000" w:firstRow="0" w:lastRow="0" w:firstColumn="0" w:lastColumn="0" w:oddVBand="0" w:evenVBand="0" w:oddHBand="0" w:evenHBand="1" w:firstRowFirstColumn="0" w:firstRowLastColumn="0" w:lastRowFirstColumn="0" w:lastRowLastColumn="0"/>
            </w:pPr>
            <w:r>
              <w:t xml:space="preserve">Update for clkdist mux and repeater </w:t>
            </w:r>
          </w:p>
        </w:tc>
        <w:tc>
          <w:tcPr>
            <w:tcW w:w="656" w:type="pct"/>
          </w:tcPr>
          <w:p w14:paraId="0F9B4AB1" w14:textId="6F69F85A" w:rsidR="00ED35F7" w:rsidRPr="00AC2F97" w:rsidRDefault="00026370" w:rsidP="00AC2F97">
            <w:pPr>
              <w:pStyle w:val="TableBody"/>
              <w:cnfStyle w:val="000000010000" w:firstRow="0" w:lastRow="0" w:firstColumn="0" w:lastColumn="0" w:oddVBand="0" w:evenVBand="0" w:oddHBand="0" w:evenHBand="1" w:firstRowFirstColumn="0" w:firstRowLastColumn="0" w:lastRowFirstColumn="0" w:lastRowLastColumn="0"/>
            </w:pPr>
            <w:r>
              <w:t>2015ww37</w:t>
            </w:r>
          </w:p>
        </w:tc>
        <w:tc>
          <w:tcPr>
            <w:tcW w:w="1022" w:type="pct"/>
          </w:tcPr>
          <w:p w14:paraId="538D236B" w14:textId="2FD9C470" w:rsidR="00ED35F7" w:rsidRPr="00AC2F97" w:rsidRDefault="00026370" w:rsidP="00AC2F97">
            <w:pPr>
              <w:pStyle w:val="TableBody"/>
              <w:cnfStyle w:val="000000010000" w:firstRow="0" w:lastRow="0" w:firstColumn="0" w:lastColumn="0" w:oddVBand="0" w:evenVBand="0" w:oddHBand="0" w:evenHBand="1" w:firstRowFirstColumn="0" w:firstRowLastColumn="0" w:lastRowFirstColumn="0" w:lastRowLastColumn="0"/>
            </w:pPr>
            <w:r>
              <w:t>Richard Gammack</w:t>
            </w:r>
            <w:r>
              <w:br/>
              <w:t>Pratik Bhatt</w:t>
            </w:r>
          </w:p>
        </w:tc>
      </w:tr>
      <w:tr w:rsidR="00952214" w14:paraId="119F662A" w14:textId="77777777" w:rsidTr="00AC2F97">
        <w:trPr>
          <w:cnfStyle w:val="010000000000" w:firstRow="0" w:lastRow="1" w:firstColumn="0" w:lastColumn="0" w:oddVBand="0" w:evenVBand="0" w:oddHBand="0" w:evenHBand="0" w:firstRowFirstColumn="0" w:firstRowLastColumn="0" w:lastRowFirstColumn="0" w:lastRowLastColumn="0"/>
          <w:ins w:id="710" w:author="Correll, Ken" w:date="2016-05-05T11:42:00Z"/>
        </w:trPr>
        <w:tc>
          <w:tcPr>
            <w:cnfStyle w:val="001000000001" w:firstRow="0" w:lastRow="0" w:firstColumn="1" w:lastColumn="0" w:oddVBand="0" w:evenVBand="0" w:oddHBand="0" w:evenHBand="0" w:firstRowFirstColumn="0" w:firstRowLastColumn="0" w:lastRowFirstColumn="1" w:lastRowLastColumn="0"/>
            <w:tcW w:w="959" w:type="pct"/>
          </w:tcPr>
          <w:p w14:paraId="67C39AE7" w14:textId="62FC2E5B" w:rsidR="00952214" w:rsidRPr="00026370" w:rsidRDefault="00952214" w:rsidP="00AC2F97">
            <w:pPr>
              <w:pStyle w:val="TableBody"/>
              <w:rPr>
                <w:ins w:id="711" w:author="Correll, Ken" w:date="2016-05-05T11:42:00Z"/>
              </w:rPr>
            </w:pPr>
            <w:ins w:id="712" w:author="Correll, Ken" w:date="2016-05-05T11:42:00Z">
              <w:r>
                <w:t>0.5</w:t>
              </w:r>
            </w:ins>
          </w:p>
        </w:tc>
        <w:tc>
          <w:tcPr>
            <w:tcW w:w="2364" w:type="pct"/>
          </w:tcPr>
          <w:p w14:paraId="561A7931" w14:textId="7B0B5581" w:rsidR="00952214" w:rsidRDefault="00952214" w:rsidP="00AC2F97">
            <w:pPr>
              <w:pStyle w:val="TableBody"/>
              <w:cnfStyle w:val="010000000000" w:firstRow="0" w:lastRow="1" w:firstColumn="0" w:lastColumn="0" w:oddVBand="0" w:evenVBand="0" w:oddHBand="0" w:evenHBand="0" w:firstRowFirstColumn="0" w:firstRowLastColumn="0" w:lastRowFirstColumn="0" w:lastRowLastColumn="0"/>
              <w:rPr>
                <w:ins w:id="713" w:author="Correll, Ken" w:date="2016-05-05T11:42:00Z"/>
              </w:rPr>
            </w:pPr>
            <w:ins w:id="714" w:author="Correll, Ken" w:date="2016-05-05T11:42:00Z">
              <w:r>
                <w:t>Updates specific to 0p8 drop</w:t>
              </w:r>
            </w:ins>
          </w:p>
        </w:tc>
        <w:tc>
          <w:tcPr>
            <w:tcW w:w="656" w:type="pct"/>
          </w:tcPr>
          <w:p w14:paraId="50A82E82" w14:textId="7CDC2C06" w:rsidR="00952214" w:rsidRDefault="00952214" w:rsidP="00AC2F97">
            <w:pPr>
              <w:pStyle w:val="TableBody"/>
              <w:cnfStyle w:val="010000000000" w:firstRow="0" w:lastRow="1" w:firstColumn="0" w:lastColumn="0" w:oddVBand="0" w:evenVBand="0" w:oddHBand="0" w:evenHBand="0" w:firstRowFirstColumn="0" w:firstRowLastColumn="0" w:lastRowFirstColumn="0" w:lastRowLastColumn="0"/>
              <w:rPr>
                <w:ins w:id="715" w:author="Correll, Ken" w:date="2016-05-05T11:42:00Z"/>
              </w:rPr>
            </w:pPr>
            <w:ins w:id="716" w:author="Correll, Ken" w:date="2016-05-05T11:43:00Z">
              <w:r>
                <w:t>2016ww19</w:t>
              </w:r>
            </w:ins>
          </w:p>
        </w:tc>
        <w:tc>
          <w:tcPr>
            <w:tcW w:w="1022" w:type="pct"/>
          </w:tcPr>
          <w:p w14:paraId="5F0D05AB" w14:textId="2591CD41" w:rsidR="00952214" w:rsidRDefault="00952214" w:rsidP="00AC2F97">
            <w:pPr>
              <w:pStyle w:val="TableBody"/>
              <w:cnfStyle w:val="010000000000" w:firstRow="0" w:lastRow="1" w:firstColumn="0" w:lastColumn="0" w:oddVBand="0" w:evenVBand="0" w:oddHBand="0" w:evenHBand="0" w:firstRowFirstColumn="0" w:firstRowLastColumn="0" w:lastRowFirstColumn="0" w:lastRowLastColumn="0"/>
              <w:rPr>
                <w:ins w:id="717" w:author="Correll, Ken" w:date="2016-05-05T11:42:00Z"/>
              </w:rPr>
            </w:pPr>
            <w:ins w:id="718" w:author="Correll, Ken" w:date="2016-05-05T11:43:00Z">
              <w:r>
                <w:t>Ken Correll</w:t>
              </w:r>
            </w:ins>
          </w:p>
        </w:tc>
      </w:tr>
    </w:tbl>
    <w:p w14:paraId="32886520" w14:textId="77777777" w:rsidR="00207061" w:rsidRDefault="00207061" w:rsidP="00207061">
      <w:pPr>
        <w:pStyle w:val="BodyText"/>
      </w:pPr>
    </w:p>
    <w:p w14:paraId="3A36DDC0" w14:textId="77777777" w:rsidR="009B6786" w:rsidRDefault="009B6786" w:rsidP="00207061">
      <w:pPr>
        <w:pStyle w:val="BodyText"/>
      </w:pPr>
    </w:p>
    <w:p w14:paraId="0F7A6C39" w14:textId="77777777" w:rsidR="009B6786" w:rsidRDefault="009B6786" w:rsidP="00207061">
      <w:pPr>
        <w:pStyle w:val="BodyText"/>
      </w:pPr>
    </w:p>
    <w:p w14:paraId="669678E8" w14:textId="77777777" w:rsidR="009B6786" w:rsidRDefault="009B6786" w:rsidP="00207061">
      <w:pPr>
        <w:pStyle w:val="BodyText"/>
      </w:pPr>
    </w:p>
    <w:p w14:paraId="5FCCCF62" w14:textId="77777777" w:rsidR="00251046" w:rsidRPr="000F6379" w:rsidRDefault="00251046" w:rsidP="00ED7A45">
      <w:pPr>
        <w:pStyle w:val="Heading1"/>
      </w:pPr>
      <w:bookmarkStart w:id="719" w:name="_Toc450212389"/>
      <w:r w:rsidRPr="001C362B">
        <w:t>Quick</w:t>
      </w:r>
      <w:r>
        <w:t xml:space="preserve"> </w:t>
      </w:r>
      <w:r w:rsidRPr="00ED7A45">
        <w:t>Start</w:t>
      </w:r>
      <w:bookmarkEnd w:id="705"/>
      <w:bookmarkEnd w:id="706"/>
      <w:bookmarkEnd w:id="707"/>
      <w:bookmarkEnd w:id="708"/>
      <w:bookmarkEnd w:id="719"/>
    </w:p>
    <w:p w14:paraId="5FCCCF63" w14:textId="63BD89D0" w:rsidR="00943080" w:rsidRDefault="00943080" w:rsidP="00344EB9">
      <w:pPr>
        <w:pStyle w:val="Heading2"/>
      </w:pPr>
      <w:bookmarkStart w:id="720" w:name="_Toc294097324"/>
      <w:bookmarkStart w:id="721" w:name="_Toc294097398"/>
      <w:bookmarkStart w:id="722" w:name="_Toc294097470"/>
      <w:bookmarkStart w:id="723" w:name="_Toc294099855"/>
      <w:bookmarkStart w:id="724" w:name="_Toc296358125"/>
      <w:bookmarkStart w:id="725" w:name="_Toc299025140"/>
      <w:bookmarkStart w:id="726" w:name="_Toc299031451"/>
      <w:bookmarkStart w:id="727" w:name="_Toc300262180"/>
      <w:bookmarkStart w:id="728" w:name="_Toc450212390"/>
      <w:r>
        <w:t xml:space="preserve">Downloading </w:t>
      </w:r>
      <w:r w:rsidR="003F6C6F">
        <w:t>Sub IP</w:t>
      </w:r>
      <w:bookmarkEnd w:id="728"/>
    </w:p>
    <w:p w14:paraId="5D211F5E" w14:textId="6E67B1BF" w:rsidR="00142AE7" w:rsidRPr="00943080" w:rsidRDefault="00871335" w:rsidP="00952214">
      <w:pPr>
        <w:pStyle w:val="BodyText"/>
      </w:pPr>
      <w:r>
        <w:t>Not applicable</w:t>
      </w:r>
    </w:p>
    <w:p w14:paraId="132537F6" w14:textId="77777777" w:rsidR="00952214" w:rsidRPr="004F1DF2" w:rsidRDefault="00952214" w:rsidP="00952214">
      <w:pPr>
        <w:pStyle w:val="Heading2"/>
        <w:rPr>
          <w:ins w:id="729" w:author="Correll, Ken" w:date="2016-05-05T11:44:00Z"/>
        </w:rPr>
      </w:pPr>
      <w:bookmarkStart w:id="730" w:name="_Toc450212391"/>
      <w:ins w:id="731" w:author="Correll, Ken" w:date="2016-05-05T11:44:00Z">
        <w:r w:rsidRPr="00344EB9">
          <w:t>Integrity Checks for Standalone IP</w:t>
        </w:r>
        <w:bookmarkEnd w:id="730"/>
      </w:ins>
    </w:p>
    <w:p w14:paraId="5F58DEFD" w14:textId="77777777" w:rsidR="00952214" w:rsidRDefault="00952214" w:rsidP="00952214">
      <w:pPr>
        <w:pStyle w:val="BodyText"/>
        <w:rPr>
          <w:ins w:id="732" w:author="Correll, Ken" w:date="2016-05-05T11:45:00Z"/>
        </w:rPr>
      </w:pPr>
      <w:ins w:id="733" w:author="Correll, Ken" w:date="2016-05-05T11:45:00Z">
        <w:r>
          <w:t xml:space="preserve">Following are steps for running standalone integrity checks of this IP. It is assumed that the environment variable </w:t>
        </w:r>
        <w:r w:rsidRPr="008121D1">
          <w:rPr>
            <w:rStyle w:val="Filename"/>
          </w:rPr>
          <w:t>IP_ROOT</w:t>
        </w:r>
        <w:r>
          <w:t xml:space="preserve"> is set to the path of the IP collateral.</w:t>
        </w:r>
      </w:ins>
    </w:p>
    <w:p w14:paraId="6F6F79DB" w14:textId="77777777" w:rsidR="00952214" w:rsidRDefault="00952214" w:rsidP="00952214">
      <w:pPr>
        <w:pStyle w:val="List"/>
        <w:numPr>
          <w:ilvl w:val="0"/>
          <w:numId w:val="1"/>
        </w:numPr>
        <w:rPr>
          <w:ins w:id="734" w:author="Correll, Ken" w:date="2016-05-05T11:45:00Z"/>
        </w:rPr>
      </w:pPr>
      <w:ins w:id="735" w:author="Correll, Ken" w:date="2016-05-05T11:45:00Z">
        <w:r>
          <w:t>Run the environment script:</w:t>
        </w:r>
      </w:ins>
    </w:p>
    <w:p w14:paraId="22A2C09E" w14:textId="77777777" w:rsidR="00952214" w:rsidRPr="00952214" w:rsidRDefault="00952214" w:rsidP="00952214">
      <w:pPr>
        <w:pStyle w:val="CommandLine20"/>
        <w:rPr>
          <w:ins w:id="736" w:author="Correll, Ken" w:date="2016-05-05T11:45:00Z"/>
          <w:color w:val="0070C0"/>
        </w:rPr>
      </w:pPr>
      <w:ins w:id="737" w:author="Correll, Ken" w:date="2016-05-05T11:45:00Z">
        <w:r w:rsidRPr="00952214">
          <w:rPr>
            <w:color w:val="0070C0"/>
          </w:rPr>
          <w:t>source /p/hdk/rtl/hdk.rc -cfg shdk74</w:t>
        </w:r>
      </w:ins>
    </w:p>
    <w:p w14:paraId="58C44331" w14:textId="77777777" w:rsidR="00952214" w:rsidRPr="00952214" w:rsidRDefault="00952214" w:rsidP="00952214">
      <w:pPr>
        <w:pStyle w:val="CommandLine20"/>
        <w:rPr>
          <w:ins w:id="738" w:author="Correll, Ken" w:date="2016-05-05T11:45:00Z"/>
          <w:color w:val="0070C0"/>
        </w:rPr>
      </w:pPr>
      <w:ins w:id="739" w:author="Correll, Ken" w:date="2016-05-05T11:45:00Z">
        <w:r w:rsidRPr="00952214">
          <w:rPr>
            <w:color w:val="0070C0"/>
          </w:rPr>
          <w:t>setenv MODEL_ROOT &lt;release_path&gt;</w:t>
        </w:r>
      </w:ins>
    </w:p>
    <w:p w14:paraId="7C5287D0" w14:textId="77777777" w:rsidR="00952214" w:rsidRDefault="00952214" w:rsidP="00952214">
      <w:pPr>
        <w:pStyle w:val="List"/>
        <w:numPr>
          <w:ilvl w:val="0"/>
          <w:numId w:val="1"/>
        </w:numPr>
        <w:rPr>
          <w:ins w:id="740" w:author="Correll, Ken" w:date="2016-05-05T11:45:00Z"/>
        </w:rPr>
      </w:pPr>
      <w:ins w:id="741" w:author="Correll, Ken" w:date="2016-05-05T11:45:00Z">
        <w:r>
          <w:t>Run Lintra:</w:t>
        </w:r>
      </w:ins>
    </w:p>
    <w:p w14:paraId="05312EAD" w14:textId="77777777" w:rsidR="00952214" w:rsidRDefault="00952214" w:rsidP="00952214">
      <w:pPr>
        <w:pStyle w:val="CommandLine20"/>
        <w:rPr>
          <w:ins w:id="742" w:author="Correll, Ken" w:date="2016-05-05T11:45:00Z"/>
        </w:rPr>
      </w:pPr>
    </w:p>
    <w:p w14:paraId="4AD85CEB" w14:textId="77777777" w:rsidR="00952214" w:rsidRPr="00C663B6" w:rsidRDefault="00952214" w:rsidP="00952214">
      <w:pPr>
        <w:pStyle w:val="CommandLine20"/>
        <w:rPr>
          <w:ins w:id="743" w:author="Correll, Ken" w:date="2016-05-05T11:45:00Z"/>
        </w:rPr>
      </w:pPr>
      <w:ins w:id="744" w:author="Correll, Ken" w:date="2016-05-05T11:45:00Z">
        <w:r>
          <w:t>bman –mc model_name +s lintra</w:t>
        </w:r>
      </w:ins>
    </w:p>
    <w:p w14:paraId="69717471" w14:textId="77777777" w:rsidR="00952214" w:rsidRDefault="00952214" w:rsidP="00952214">
      <w:pPr>
        <w:pStyle w:val="List"/>
        <w:numPr>
          <w:ilvl w:val="0"/>
          <w:numId w:val="0"/>
        </w:numPr>
        <w:ind w:left="360" w:hanging="360"/>
        <w:rPr>
          <w:ins w:id="745" w:author="Correll, Ken" w:date="2016-05-05T11:45:00Z"/>
        </w:rPr>
      </w:pPr>
      <w:ins w:id="746" w:author="Correll, Ken" w:date="2016-05-05T11:45:00Z">
        <w:r>
          <w:t>3.</w:t>
        </w:r>
        <w:r w:rsidRPr="00177EFD">
          <w:t>Compile</w:t>
        </w:r>
        <w:r>
          <w:t xml:space="preserve"> </w:t>
        </w:r>
        <w:r w:rsidRPr="00B45AAA">
          <w:t>the</w:t>
        </w:r>
        <w:r>
          <w:t xml:space="preserve"> model:</w:t>
        </w:r>
        <w:r>
          <w:br/>
          <w:t>Clone the globalclk repo: git clone $GIT_REPOS/gk/globalclk-srvr10nm &lt;your repo&gt;</w:t>
        </w:r>
      </w:ins>
    </w:p>
    <w:p w14:paraId="408D016C" w14:textId="77777777" w:rsidR="00952214" w:rsidRDefault="00952214" w:rsidP="00952214">
      <w:pPr>
        <w:pStyle w:val="List"/>
        <w:numPr>
          <w:ilvl w:val="0"/>
          <w:numId w:val="0"/>
        </w:numPr>
        <w:ind w:left="360"/>
        <w:rPr>
          <w:ins w:id="747" w:author="Correll, Ken" w:date="2016-05-05T11:45:00Z"/>
        </w:rPr>
      </w:pPr>
      <w:ins w:id="748" w:author="Correll, Ken" w:date="2016-05-05T11:45:00Z">
        <w:r>
          <w:br/>
        </w:r>
        <w:r>
          <w:rPr>
            <w:rFonts w:ascii="Courier New" w:hAnsi="Courier New" w:cs="Courier New"/>
            <w:color w:val="0070C0"/>
          </w:rPr>
          <w:t>bman</w:t>
        </w:r>
        <w:r w:rsidRPr="00952214">
          <w:rPr>
            <w:rFonts w:ascii="Courier New" w:hAnsi="Courier New" w:cs="Courier New"/>
            <w:color w:val="0070C0"/>
          </w:rPr>
          <w:t xml:space="preserve"> –</w:t>
        </w:r>
        <w:r>
          <w:rPr>
            <w:rFonts w:ascii="Courier New" w:hAnsi="Courier New" w:cs="Courier New"/>
            <w:color w:val="0070C0"/>
          </w:rPr>
          <w:t>mc</w:t>
        </w:r>
        <w:r w:rsidRPr="00952214">
          <w:rPr>
            <w:rFonts w:ascii="Courier New" w:hAnsi="Courier New" w:cs="Courier New"/>
            <w:color w:val="0070C0"/>
          </w:rPr>
          <w:t xml:space="preserve"> model_name</w:t>
        </w:r>
      </w:ins>
    </w:p>
    <w:p w14:paraId="7C7C5510" w14:textId="77777777" w:rsidR="00952214" w:rsidRDefault="00952214" w:rsidP="00952214">
      <w:pPr>
        <w:pStyle w:val="List"/>
        <w:numPr>
          <w:ilvl w:val="0"/>
          <w:numId w:val="0"/>
        </w:numPr>
        <w:ind w:left="360"/>
        <w:rPr>
          <w:ins w:id="749" w:author="Correll, Ken" w:date="2016-05-05T11:45:00Z"/>
        </w:rPr>
      </w:pPr>
      <w:ins w:id="750" w:author="Correll, Ken" w:date="2016-05-05T11:45:00Z">
        <w:r>
          <w:t>bman –dut globalclk  ( builds all models defined in globalclk)</w:t>
        </w:r>
      </w:ins>
    </w:p>
    <w:p w14:paraId="1478CCAB" w14:textId="77777777" w:rsidR="00952214" w:rsidRDefault="00952214" w:rsidP="00952214">
      <w:pPr>
        <w:pStyle w:val="Heading2"/>
        <w:numPr>
          <w:ilvl w:val="0"/>
          <w:numId w:val="0"/>
        </w:numPr>
        <w:ind w:left="360" w:hanging="360"/>
        <w:rPr>
          <w:ins w:id="751" w:author="Correll, Ken" w:date="2016-05-05T11:44:00Z"/>
        </w:rPr>
        <w:pPrChange w:id="752" w:author="Correll, Ken" w:date="2016-05-05T11:50:00Z">
          <w:pPr>
            <w:pStyle w:val="Heading2"/>
          </w:pPr>
        </w:pPrChange>
      </w:pPr>
    </w:p>
    <w:p w14:paraId="22944149" w14:textId="697D9E0D" w:rsidR="00952214" w:rsidRPr="00952214" w:rsidRDefault="00251046" w:rsidP="00952214">
      <w:pPr>
        <w:pStyle w:val="Heading2"/>
        <w:rPr>
          <w:rPrChange w:id="753" w:author="Correll, Ken" w:date="2016-05-05T11:44:00Z">
            <w:rPr/>
          </w:rPrChange>
        </w:rPr>
        <w:pPrChange w:id="754" w:author="Correll, Ken" w:date="2016-05-05T11:44:00Z">
          <w:pPr>
            <w:pStyle w:val="Heading2"/>
          </w:pPr>
        </w:pPrChange>
      </w:pPr>
      <w:del w:id="755" w:author="Correll, Ken" w:date="2016-05-05T11:44:00Z">
        <w:r w:rsidRPr="00344EB9" w:rsidDel="00952214">
          <w:delText>Integrity Checks for Standalone IP</w:delText>
        </w:r>
      </w:del>
      <w:bookmarkStart w:id="756" w:name="_Toc450212392"/>
      <w:bookmarkEnd w:id="720"/>
      <w:bookmarkEnd w:id="721"/>
      <w:bookmarkEnd w:id="722"/>
      <w:bookmarkEnd w:id="723"/>
      <w:bookmarkEnd w:id="724"/>
      <w:bookmarkEnd w:id="725"/>
      <w:bookmarkEnd w:id="726"/>
      <w:bookmarkEnd w:id="727"/>
      <w:ins w:id="757" w:author="Correll, Ken" w:date="2016-05-05T11:44:00Z">
        <w:r w:rsidR="00952214">
          <w:t>Updates for 0p8 drop</w:t>
        </w:r>
      </w:ins>
      <w:bookmarkEnd w:id="756"/>
    </w:p>
    <w:p w14:paraId="37A55C96" w14:textId="72D5ADC9" w:rsidR="00952214" w:rsidRDefault="00952214" w:rsidP="00952214">
      <w:pPr>
        <w:pStyle w:val="List"/>
        <w:numPr>
          <w:ilvl w:val="0"/>
          <w:numId w:val="0"/>
        </w:numPr>
        <w:rPr>
          <w:ins w:id="758" w:author="Correll, Ken" w:date="2016-05-05T11:48:00Z"/>
        </w:rPr>
        <w:pPrChange w:id="759" w:author="Correll, Ken" w:date="2016-05-05T11:43:00Z">
          <w:pPr>
            <w:pStyle w:val="List"/>
            <w:numPr>
              <w:numId w:val="0"/>
            </w:numPr>
            <w:ind w:firstLine="0"/>
          </w:pPr>
        </w:pPrChange>
      </w:pPr>
      <w:ins w:id="760" w:author="Correll, Ken" w:date="2016-05-05T11:45:00Z">
        <w:r>
          <w:t xml:space="preserve">When integrating the rcb_lcb it is now necessary to include the rcb_lcb_common.hdl file </w:t>
        </w:r>
      </w:ins>
      <w:ins w:id="761" w:author="Correll, Ken" w:date="2016-05-05T11:46:00Z">
        <w:r>
          <w:t>–</w:t>
        </w:r>
      </w:ins>
    </w:p>
    <w:p w14:paraId="5B6E81B4" w14:textId="3972B4A7" w:rsidR="00952214" w:rsidRDefault="00952214" w:rsidP="00952214">
      <w:pPr>
        <w:pStyle w:val="List"/>
        <w:numPr>
          <w:ilvl w:val="0"/>
          <w:numId w:val="0"/>
        </w:numPr>
        <w:spacing w:before="0" w:after="0"/>
        <w:rPr>
          <w:ins w:id="762" w:author="Correll, Ken" w:date="2016-05-05T11:45:00Z"/>
        </w:rPr>
        <w:pPrChange w:id="763" w:author="Correll, Ken" w:date="2016-05-05T11:49:00Z">
          <w:pPr>
            <w:pStyle w:val="List"/>
            <w:numPr>
              <w:numId w:val="0"/>
            </w:numPr>
            <w:ind w:firstLine="0"/>
          </w:pPr>
        </w:pPrChange>
      </w:pPr>
      <w:ins w:id="764" w:author="Correll, Ken" w:date="2016-05-05T11:49:00Z">
        <w:r>
          <w:t>*_rtl_lib =&gt; {</w:t>
        </w:r>
      </w:ins>
    </w:p>
    <w:p w14:paraId="708EA422" w14:textId="2F228C56" w:rsidR="00952214" w:rsidRDefault="00952214" w:rsidP="00952214">
      <w:pPr>
        <w:pStyle w:val="List"/>
        <w:numPr>
          <w:ilvl w:val="0"/>
          <w:numId w:val="0"/>
        </w:numPr>
        <w:spacing w:before="0" w:after="0"/>
        <w:rPr>
          <w:ins w:id="765" w:author="Correll, Ken" w:date="2016-05-05T11:47:00Z"/>
        </w:rPr>
        <w:pPrChange w:id="766" w:author="Correll, Ken" w:date="2016-05-05T11:49:00Z">
          <w:pPr>
            <w:pStyle w:val="List"/>
            <w:numPr>
              <w:numId w:val="0"/>
            </w:numPr>
            <w:ind w:firstLine="0"/>
          </w:pPr>
        </w:pPrChange>
      </w:pPr>
      <w:ins w:id="767" w:author="Correll, Ken" w:date="2016-05-05T11:46:00Z">
        <w:r>
          <w:tab/>
          <w:t>-hdl_spec =&gt; [</w:t>
        </w:r>
      </w:ins>
      <w:ins w:id="768" w:author="Correll, Ken" w:date="2016-05-05T11:48:00Z">
        <w:r>
          <w:t>pointers to other .hdl files to include…</w:t>
        </w:r>
      </w:ins>
    </w:p>
    <w:p w14:paraId="3201B626" w14:textId="2B3BA9B5" w:rsidR="00952214" w:rsidRDefault="00952214" w:rsidP="00952214">
      <w:pPr>
        <w:pStyle w:val="List"/>
        <w:numPr>
          <w:ilvl w:val="0"/>
          <w:numId w:val="0"/>
        </w:numPr>
        <w:spacing w:before="0" w:after="0"/>
        <w:ind w:left="1440" w:firstLine="360"/>
        <w:rPr>
          <w:ins w:id="769" w:author="Correll, Ken" w:date="2016-05-05T11:47:00Z"/>
        </w:rPr>
        <w:pPrChange w:id="770" w:author="Correll, Ken" w:date="2016-05-05T11:49:00Z">
          <w:pPr>
            <w:pStyle w:val="List"/>
            <w:numPr>
              <w:numId w:val="0"/>
            </w:numPr>
            <w:ind w:firstLine="0"/>
          </w:pPr>
        </w:pPrChange>
      </w:pPr>
      <w:ins w:id="771" w:author="Correll, Ken" w:date="2016-05-05T11:47:00Z">
        <w:r>
          <w:t>“cfg/rcb_lcb.hdl”,</w:t>
        </w:r>
      </w:ins>
    </w:p>
    <w:p w14:paraId="3290C85B" w14:textId="77777777" w:rsidR="00952214" w:rsidRDefault="00952214" w:rsidP="00952214">
      <w:pPr>
        <w:pStyle w:val="List"/>
        <w:numPr>
          <w:ilvl w:val="0"/>
          <w:numId w:val="0"/>
        </w:numPr>
        <w:spacing w:before="0" w:after="0"/>
        <w:rPr>
          <w:ins w:id="772" w:author="Correll, Ken" w:date="2016-05-05T11:49:00Z"/>
        </w:rPr>
        <w:pPrChange w:id="773" w:author="Correll, Ken" w:date="2016-05-05T11:49:00Z">
          <w:pPr>
            <w:pStyle w:val="List"/>
            <w:numPr>
              <w:numId w:val="0"/>
            </w:numPr>
            <w:ind w:firstLine="0"/>
          </w:pPr>
        </w:pPrChange>
      </w:pPr>
      <w:ins w:id="774" w:author="Correll, Ken" w:date="2016-05-05T11:47:00Z">
        <w:r>
          <w:tab/>
        </w:r>
        <w:r>
          <w:tab/>
        </w:r>
        <w:r>
          <w:tab/>
        </w:r>
        <w:r>
          <w:tab/>
        </w:r>
        <w:r>
          <w:tab/>
          <w:t>“cfg/rcb_lcb_common.hdl”,</w:t>
        </w:r>
      </w:ins>
      <w:ins w:id="775" w:author="Correll, Ken" w:date="2016-05-05T11:49:00Z">
        <w:r>
          <w:t>];</w:t>
        </w:r>
      </w:ins>
    </w:p>
    <w:p w14:paraId="5FCCCF66" w14:textId="77632B1D" w:rsidR="00251046" w:rsidDel="00952214" w:rsidRDefault="001358DC" w:rsidP="00952214">
      <w:pPr>
        <w:pStyle w:val="BodyText"/>
        <w:spacing w:before="0" w:after="0"/>
        <w:rPr>
          <w:del w:id="776" w:author="Correll, Ken" w:date="2016-05-05T11:45:00Z"/>
        </w:rPr>
        <w:pPrChange w:id="777" w:author="Correll, Ken" w:date="2016-05-05T11:49:00Z">
          <w:pPr>
            <w:pStyle w:val="BodyText"/>
          </w:pPr>
        </w:pPrChange>
      </w:pPr>
      <w:del w:id="778" w:author="Correll, Ken" w:date="2016-05-05T11:45:00Z">
        <w:r w:rsidDel="00952214">
          <w:delText xml:space="preserve">Following are steps for running standalone integrity checks of this IP. It is assumed that the environment variable </w:delText>
        </w:r>
        <w:r w:rsidRPr="008121D1" w:rsidDel="00952214">
          <w:rPr>
            <w:rStyle w:val="Filename"/>
          </w:rPr>
          <w:delText>IP_ROOT</w:delText>
        </w:r>
        <w:r w:rsidDel="00952214">
          <w:delText xml:space="preserve"> is set t</w:delText>
        </w:r>
        <w:r w:rsidR="003F6C6F" w:rsidDel="00952214">
          <w:delText>o the path of the IP collateral</w:delText>
        </w:r>
        <w:r w:rsidDel="00952214">
          <w:delText>.</w:delText>
        </w:r>
      </w:del>
    </w:p>
    <w:p w14:paraId="5FCCCF68" w14:textId="783CE520" w:rsidR="00251046" w:rsidDel="00952214" w:rsidRDefault="00251046" w:rsidP="00952214">
      <w:pPr>
        <w:pStyle w:val="List"/>
        <w:numPr>
          <w:ilvl w:val="0"/>
          <w:numId w:val="1"/>
        </w:numPr>
        <w:spacing w:before="0" w:after="0"/>
        <w:rPr>
          <w:del w:id="779" w:author="Correll, Ken" w:date="2016-05-05T11:45:00Z"/>
        </w:rPr>
        <w:pPrChange w:id="780" w:author="Correll, Ken" w:date="2016-05-05T11:49:00Z">
          <w:pPr>
            <w:pStyle w:val="List"/>
            <w:numPr>
              <w:numId w:val="1"/>
            </w:numPr>
          </w:pPr>
        </w:pPrChange>
      </w:pPr>
      <w:del w:id="781" w:author="Correll, Ken" w:date="2016-05-05T11:45:00Z">
        <w:r w:rsidDel="00952214">
          <w:delText>Run the environment script:</w:delText>
        </w:r>
      </w:del>
    </w:p>
    <w:p w14:paraId="344AED78" w14:textId="057F8839" w:rsidR="00DB7DD8" w:rsidRPr="00952214" w:rsidDel="00952214" w:rsidRDefault="00DB7DD8" w:rsidP="00952214">
      <w:pPr>
        <w:pStyle w:val="CommandLine20"/>
        <w:spacing w:before="0" w:after="0"/>
        <w:rPr>
          <w:del w:id="782" w:author="Correll, Ken" w:date="2016-05-05T11:45:00Z"/>
          <w:color w:val="0070C0"/>
        </w:rPr>
        <w:pPrChange w:id="783" w:author="Correll, Ken" w:date="2016-05-05T11:49:00Z">
          <w:pPr>
            <w:pStyle w:val="CommandLine20"/>
          </w:pPr>
        </w:pPrChange>
      </w:pPr>
      <w:del w:id="784" w:author="Correll, Ken" w:date="2016-05-05T11:45:00Z">
        <w:r w:rsidRPr="00952214" w:rsidDel="00952214">
          <w:rPr>
            <w:color w:val="0070C0"/>
          </w:rPr>
          <w:delText>source /p/hdk/rtl/hdk.rc -cfg shdk74</w:delText>
        </w:r>
      </w:del>
    </w:p>
    <w:p w14:paraId="4C6A9AAB" w14:textId="2B9D9EE5" w:rsidR="00DB7DD8" w:rsidRPr="00952214" w:rsidDel="00952214" w:rsidRDefault="00DB7DD8" w:rsidP="00952214">
      <w:pPr>
        <w:pStyle w:val="CommandLine20"/>
        <w:spacing w:before="0" w:after="0"/>
        <w:rPr>
          <w:del w:id="785" w:author="Correll, Ken" w:date="2016-05-05T11:45:00Z"/>
          <w:color w:val="0070C0"/>
        </w:rPr>
        <w:pPrChange w:id="786" w:author="Correll, Ken" w:date="2016-05-05T11:49:00Z">
          <w:pPr>
            <w:pStyle w:val="CommandLine20"/>
          </w:pPr>
        </w:pPrChange>
      </w:pPr>
      <w:del w:id="787" w:author="Correll, Ken" w:date="2016-05-05T11:45:00Z">
        <w:r w:rsidRPr="00952214" w:rsidDel="00952214">
          <w:rPr>
            <w:color w:val="0070C0"/>
          </w:rPr>
          <w:delText>setenv MODEL_ROOT &lt;release_path&gt;</w:delText>
        </w:r>
      </w:del>
    </w:p>
    <w:p w14:paraId="5FCCCF6C" w14:textId="7967182C" w:rsidR="00251046" w:rsidDel="00952214" w:rsidRDefault="00251046" w:rsidP="00952214">
      <w:pPr>
        <w:pStyle w:val="List"/>
        <w:numPr>
          <w:ilvl w:val="0"/>
          <w:numId w:val="1"/>
        </w:numPr>
        <w:spacing w:before="0" w:after="0"/>
        <w:rPr>
          <w:del w:id="788" w:author="Correll, Ken" w:date="2016-05-05T11:45:00Z"/>
        </w:rPr>
        <w:pPrChange w:id="789" w:author="Correll, Ken" w:date="2016-05-05T11:49:00Z">
          <w:pPr>
            <w:pStyle w:val="List"/>
            <w:numPr>
              <w:numId w:val="1"/>
            </w:numPr>
          </w:pPr>
        </w:pPrChange>
      </w:pPr>
      <w:del w:id="790" w:author="Correll, Ken" w:date="2016-05-05T11:45:00Z">
        <w:r w:rsidDel="00952214">
          <w:delText>Run Lintra:</w:delText>
        </w:r>
      </w:del>
    </w:p>
    <w:p w14:paraId="5FCCCF6E" w14:textId="03173BBC" w:rsidR="00251046" w:rsidDel="00952214" w:rsidRDefault="00251046" w:rsidP="00952214">
      <w:pPr>
        <w:pStyle w:val="CommandLine20"/>
        <w:spacing w:before="0" w:after="0"/>
        <w:rPr>
          <w:del w:id="791" w:author="Correll, Ken" w:date="2016-05-05T11:45:00Z"/>
        </w:rPr>
        <w:pPrChange w:id="792" w:author="Correll, Ken" w:date="2016-05-05T11:49:00Z">
          <w:pPr>
            <w:pStyle w:val="CommandLine20"/>
          </w:pPr>
        </w:pPrChange>
      </w:pPr>
    </w:p>
    <w:p w14:paraId="417C8DE7" w14:textId="4C02AFF7" w:rsidR="00DB7DD8" w:rsidRPr="00C663B6" w:rsidDel="00952214" w:rsidRDefault="00026370" w:rsidP="00952214">
      <w:pPr>
        <w:pStyle w:val="CommandLine20"/>
        <w:spacing w:before="0" w:after="0"/>
        <w:rPr>
          <w:del w:id="793" w:author="Correll, Ken" w:date="2016-05-05T11:45:00Z"/>
        </w:rPr>
        <w:pPrChange w:id="794" w:author="Correll, Ken" w:date="2016-05-05T11:49:00Z">
          <w:pPr>
            <w:pStyle w:val="CommandLine20"/>
          </w:pPr>
        </w:pPrChange>
      </w:pPr>
      <w:del w:id="795" w:author="Correll, Ken" w:date="2016-05-05T11:45:00Z">
        <w:r w:rsidDel="00952214">
          <w:delText>bman –mc</w:delText>
        </w:r>
        <w:r w:rsidR="00DB7DD8" w:rsidDel="00952214">
          <w:delText xml:space="preserve"> model_name +s lintra</w:delText>
        </w:r>
      </w:del>
    </w:p>
    <w:p w14:paraId="675AE6B0" w14:textId="04F6B284" w:rsidR="00216BBF" w:rsidDel="00952214" w:rsidRDefault="00216BBF" w:rsidP="00952214">
      <w:pPr>
        <w:pStyle w:val="List"/>
        <w:numPr>
          <w:ilvl w:val="0"/>
          <w:numId w:val="0"/>
        </w:numPr>
        <w:spacing w:before="0" w:after="0"/>
        <w:ind w:left="360" w:hanging="360"/>
        <w:rPr>
          <w:del w:id="796" w:author="Correll, Ken" w:date="2016-05-05T11:45:00Z"/>
        </w:rPr>
        <w:pPrChange w:id="797" w:author="Correll, Ken" w:date="2016-05-05T11:49:00Z">
          <w:pPr>
            <w:pStyle w:val="List"/>
            <w:numPr>
              <w:numId w:val="0"/>
            </w:numPr>
          </w:pPr>
        </w:pPrChange>
      </w:pPr>
      <w:del w:id="798" w:author="Correll, Ken" w:date="2016-05-05T11:45:00Z">
        <w:r w:rsidDel="00952214">
          <w:delText>3.</w:delText>
        </w:r>
        <w:r w:rsidR="00251046" w:rsidRPr="00177EFD" w:rsidDel="00952214">
          <w:delText>Compile</w:delText>
        </w:r>
        <w:r w:rsidR="00251046" w:rsidDel="00952214">
          <w:delText xml:space="preserve"> </w:delText>
        </w:r>
        <w:r w:rsidR="00251046" w:rsidRPr="00B45AAA" w:rsidDel="00952214">
          <w:delText>the</w:delText>
        </w:r>
        <w:r w:rsidR="00251046" w:rsidDel="00952214">
          <w:delText xml:space="preserve"> model:</w:delText>
        </w:r>
        <w:r w:rsidR="00545B08" w:rsidDel="00952214">
          <w:br/>
        </w:r>
        <w:r w:rsidDel="00952214">
          <w:delText>Clone the globalclk repo: git clone $GIT_REPOS/gk/globalclk-srvr10nm &lt;your repo&gt;</w:delText>
        </w:r>
      </w:del>
    </w:p>
    <w:p w14:paraId="58188237" w14:textId="0A4278B7" w:rsidR="00E22F03" w:rsidDel="00952214" w:rsidRDefault="00545B08" w:rsidP="00952214">
      <w:pPr>
        <w:pStyle w:val="List"/>
        <w:numPr>
          <w:ilvl w:val="0"/>
          <w:numId w:val="0"/>
        </w:numPr>
        <w:spacing w:before="0" w:after="0"/>
        <w:ind w:left="360"/>
        <w:rPr>
          <w:del w:id="799" w:author="Correll, Ken" w:date="2016-05-05T11:45:00Z"/>
        </w:rPr>
        <w:pPrChange w:id="800" w:author="Correll, Ken" w:date="2016-05-05T11:49:00Z">
          <w:pPr>
            <w:pStyle w:val="List"/>
            <w:numPr>
              <w:numId w:val="0"/>
            </w:numPr>
            <w:ind w:firstLine="0"/>
          </w:pPr>
        </w:pPrChange>
      </w:pPr>
      <w:del w:id="801" w:author="Correll, Ken" w:date="2016-05-05T11:45:00Z">
        <w:r w:rsidDel="00952214">
          <w:br/>
        </w:r>
        <w:r w:rsidR="00026370" w:rsidDel="00952214">
          <w:rPr>
            <w:rFonts w:ascii="Courier New" w:hAnsi="Courier New" w:cs="Courier New"/>
            <w:color w:val="0070C0"/>
          </w:rPr>
          <w:delText>bman</w:delText>
        </w:r>
        <w:r w:rsidRPr="00952214" w:rsidDel="00952214">
          <w:rPr>
            <w:rFonts w:ascii="Courier New" w:hAnsi="Courier New" w:cs="Courier New"/>
            <w:color w:val="0070C0"/>
          </w:rPr>
          <w:delText xml:space="preserve"> –</w:delText>
        </w:r>
        <w:r w:rsidR="00026370" w:rsidDel="00952214">
          <w:rPr>
            <w:rFonts w:ascii="Courier New" w:hAnsi="Courier New" w:cs="Courier New"/>
            <w:color w:val="0070C0"/>
          </w:rPr>
          <w:delText>mc</w:delText>
        </w:r>
        <w:r w:rsidRPr="00952214" w:rsidDel="00952214">
          <w:rPr>
            <w:rFonts w:ascii="Courier New" w:hAnsi="Courier New" w:cs="Courier New"/>
            <w:color w:val="0070C0"/>
          </w:rPr>
          <w:delText xml:space="preserve"> model_name</w:delText>
        </w:r>
      </w:del>
    </w:p>
    <w:p w14:paraId="657BFFD1" w14:textId="7FB0AB37" w:rsidR="00952214" w:rsidRDefault="00E22F03" w:rsidP="00952214">
      <w:pPr>
        <w:pStyle w:val="List"/>
        <w:numPr>
          <w:ilvl w:val="0"/>
          <w:numId w:val="0"/>
        </w:numPr>
        <w:spacing w:before="0" w:after="0"/>
        <w:pPrChange w:id="802" w:author="Correll, Ken" w:date="2016-05-05T11:49:00Z">
          <w:pPr>
            <w:pStyle w:val="List"/>
            <w:numPr>
              <w:numId w:val="0"/>
            </w:numPr>
            <w:ind w:firstLine="0"/>
          </w:pPr>
        </w:pPrChange>
      </w:pPr>
      <w:del w:id="803" w:author="Correll, Ken" w:date="2016-05-05T11:45:00Z">
        <w:r w:rsidDel="00952214">
          <w:delText>bman –dut globalclk  ( builds all models defined in globalclk)</w:delText>
        </w:r>
      </w:del>
    </w:p>
    <w:p w14:paraId="04B438A9" w14:textId="10EE68FD" w:rsidR="00257D4A" w:rsidRDefault="00257D4A" w:rsidP="00952214">
      <w:pPr>
        <w:pStyle w:val="Heading1"/>
        <w:numPr>
          <w:ilvl w:val="0"/>
          <w:numId w:val="0"/>
        </w:numPr>
      </w:pPr>
      <w:bookmarkStart w:id="804" w:name="_Toc299025142"/>
      <w:bookmarkStart w:id="805" w:name="_Toc299031453"/>
      <w:bookmarkStart w:id="806" w:name="_Toc300262181"/>
      <w:bookmarkStart w:id="807" w:name="_Toc301871700"/>
      <w:bookmarkStart w:id="808" w:name="_Toc300262205"/>
      <w:bookmarkStart w:id="809" w:name="_Toc450212393"/>
      <w:r>
        <w:t>Overview</w:t>
      </w:r>
      <w:bookmarkEnd w:id="809"/>
    </w:p>
    <w:p w14:paraId="0F5C2FF3" w14:textId="77777777" w:rsidR="00257D4A" w:rsidRPr="00344EB9" w:rsidRDefault="00257D4A" w:rsidP="00257D4A">
      <w:pPr>
        <w:pStyle w:val="Heading2"/>
      </w:pPr>
      <w:bookmarkStart w:id="810" w:name="_Toc450212394"/>
      <w:r w:rsidRPr="00344EB9">
        <w:t>IP Block Diagram</w:t>
      </w:r>
      <w:bookmarkEnd w:id="810"/>
    </w:p>
    <w:p w14:paraId="21764DC7" w14:textId="6CE6F391" w:rsidR="00145D45" w:rsidRDefault="00145D45" w:rsidP="00257D4A">
      <w:pPr>
        <w:pStyle w:val="Gaps"/>
        <w:rPr>
          <w:color w:val="auto"/>
        </w:rPr>
      </w:pPr>
      <w:r w:rsidRPr="00952214">
        <w:rPr>
          <w:color w:val="auto"/>
        </w:rPr>
        <w:t>Clk</w:t>
      </w:r>
      <w:r>
        <w:rPr>
          <w:color w:val="auto"/>
        </w:rPr>
        <w:t xml:space="preserve">dist, CCDU, and Aggregator IP’s </w:t>
      </w:r>
      <w:r w:rsidR="00C978C6">
        <w:rPr>
          <w:color w:val="auto"/>
        </w:rPr>
        <w:t>are connected as shown below to deliver clocks to agent IP. For simplicity a minimal set of clocks are shown. Typical agent IP’s require more clocks as illustrated by more detailed diagrams in the appendix.</w:t>
      </w:r>
    </w:p>
    <w:p w14:paraId="25FB6A83" w14:textId="38A2AE34" w:rsidR="00C978C6" w:rsidRPr="00952214" w:rsidRDefault="00C978C6" w:rsidP="00257D4A">
      <w:pPr>
        <w:pStyle w:val="Gaps"/>
        <w:rPr>
          <w:color w:val="auto"/>
        </w:rPr>
      </w:pPr>
      <w:r>
        <w:rPr>
          <w:color w:val="auto"/>
        </w:rPr>
        <w:t xml:space="preserve">Blue connectivity is delivered by the </w:t>
      </w:r>
      <w:r w:rsidR="00545B08">
        <w:rPr>
          <w:color w:val="auto"/>
        </w:rPr>
        <w:t>S</w:t>
      </w:r>
      <w:r>
        <w:rPr>
          <w:color w:val="auto"/>
        </w:rPr>
        <w:t xml:space="preserve">ubsystem integration </w:t>
      </w:r>
      <w:r w:rsidR="00545B08">
        <w:rPr>
          <w:color w:val="auto"/>
        </w:rPr>
        <w:t>team.</w:t>
      </w:r>
      <w:r w:rsidR="00545B08">
        <w:rPr>
          <w:color w:val="auto"/>
        </w:rPr>
        <w:br/>
      </w:r>
      <w:r>
        <w:rPr>
          <w:color w:val="auto"/>
        </w:rPr>
        <w:t>Red connectivity is delivered by the Chassis or SoC integration team.</w:t>
      </w:r>
    </w:p>
    <w:p w14:paraId="174E49CD" w14:textId="6E6323A3" w:rsidR="00C978C6" w:rsidRDefault="00E90FCE" w:rsidP="00257D4A">
      <w:pPr>
        <w:pStyle w:val="Gaps"/>
      </w:pPr>
      <w:r>
        <w:object w:dxaOrig="11565" w:dyaOrig="5625" w14:anchorId="7B2C5EA9">
          <v:shape id="_x0000_i1025" type="#_x0000_t75" style="width:431.25pt;height:210pt" o:ole="">
            <v:imagedata r:id="rId15" o:title=""/>
          </v:shape>
          <o:OLEObject Type="Embed" ProgID="Visio.Drawing.15" ShapeID="_x0000_i1025" DrawAspect="Content" ObjectID="_1523954479" r:id="rId16"/>
        </w:object>
      </w:r>
    </w:p>
    <w:p w14:paraId="0F65711A" w14:textId="4C4DA63B" w:rsidR="001B333A" w:rsidRDefault="00C978C6" w:rsidP="00257D4A">
      <w:pPr>
        <w:pStyle w:val="Gaps"/>
        <w:rPr>
          <w:color w:val="auto"/>
        </w:rPr>
      </w:pPr>
      <w:r w:rsidRPr="00952214">
        <w:rPr>
          <w:color w:val="auto"/>
        </w:rPr>
        <w:t>Global clocks</w:t>
      </w:r>
      <w:r w:rsidR="004700D3">
        <w:rPr>
          <w:color w:val="auto"/>
        </w:rPr>
        <w:t xml:space="preserve"> and usyncs</w:t>
      </w:r>
      <w:r w:rsidRPr="00952214">
        <w:rPr>
          <w:color w:val="auto"/>
        </w:rPr>
        <w:t xml:space="preserve"> are generated and distributed</w:t>
      </w:r>
      <w:r>
        <w:rPr>
          <w:color w:val="auto"/>
        </w:rPr>
        <w:t xml:space="preserve"> to all subsystems by </w:t>
      </w:r>
      <w:r w:rsidR="006B3594">
        <w:rPr>
          <w:color w:val="auto"/>
        </w:rPr>
        <w:t>the Clk Dist IP’s in CCI-CLK</w:t>
      </w:r>
      <w:r w:rsidR="00545B08">
        <w:rPr>
          <w:color w:val="auto"/>
        </w:rPr>
        <w:t xml:space="preserve"> and the Subsystem</w:t>
      </w:r>
      <w:r w:rsidR="004700D3">
        <w:rPr>
          <w:color w:val="auto"/>
        </w:rPr>
        <w:t xml:space="preserve">. Subsystems receive the global clocks in CCDU IP’s which provide </w:t>
      </w:r>
      <w:r w:rsidR="001B333A">
        <w:rPr>
          <w:color w:val="auto"/>
        </w:rPr>
        <w:t xml:space="preserve">clock </w:t>
      </w:r>
      <w:r w:rsidR="004700D3">
        <w:rPr>
          <w:color w:val="auto"/>
        </w:rPr>
        <w:t>gating and scan clock muxing functions</w:t>
      </w:r>
      <w:r w:rsidR="001B333A">
        <w:rPr>
          <w:color w:val="auto"/>
        </w:rPr>
        <w:t>,</w:t>
      </w:r>
      <w:r w:rsidR="004700D3">
        <w:rPr>
          <w:color w:val="auto"/>
        </w:rPr>
        <w:t xml:space="preserve"> before delivering the clocks to the agent IP</w:t>
      </w:r>
      <w:r w:rsidR="001B333A">
        <w:rPr>
          <w:color w:val="auto"/>
        </w:rPr>
        <w:t>’s</w:t>
      </w:r>
      <w:r w:rsidR="004700D3">
        <w:rPr>
          <w:color w:val="auto"/>
        </w:rPr>
        <w:t xml:space="preserve">. PMA and CDU control the CCDU. Agents use PMCI and/or clkreq/clkack signaling </w:t>
      </w:r>
      <w:r w:rsidR="001B333A">
        <w:rPr>
          <w:color w:val="auto"/>
        </w:rPr>
        <w:t xml:space="preserve">to the PMA to enable clock gating. The AGG IP aggregates clkreq/clkack. </w:t>
      </w:r>
    </w:p>
    <w:p w14:paraId="285F7A2F" w14:textId="44A7D566" w:rsidR="00C978C6" w:rsidRDefault="001B333A" w:rsidP="00257D4A">
      <w:pPr>
        <w:pStyle w:val="Gaps"/>
        <w:rPr>
          <w:color w:val="auto"/>
        </w:rPr>
      </w:pPr>
      <w:r>
        <w:rPr>
          <w:color w:val="auto"/>
        </w:rPr>
        <w:t xml:space="preserve">The agent phy layer may contain </w:t>
      </w:r>
      <w:r w:rsidR="00E07D2D">
        <w:rPr>
          <w:color w:val="auto"/>
        </w:rPr>
        <w:t xml:space="preserve">a </w:t>
      </w:r>
      <w:r>
        <w:rPr>
          <w:color w:val="auto"/>
        </w:rPr>
        <w:t xml:space="preserve">source PLL that generates </w:t>
      </w:r>
      <w:r w:rsidR="00E07D2D">
        <w:rPr>
          <w:color w:val="auto"/>
        </w:rPr>
        <w:t>a clock that is</w:t>
      </w:r>
      <w:r>
        <w:rPr>
          <w:color w:val="auto"/>
        </w:rPr>
        <w:t xml:space="preserve"> distributed through </w:t>
      </w:r>
      <w:r w:rsidR="006B3594">
        <w:rPr>
          <w:color w:val="auto"/>
        </w:rPr>
        <w:t xml:space="preserve">the agent clock dist IP in </w:t>
      </w:r>
      <w:r>
        <w:rPr>
          <w:color w:val="auto"/>
        </w:rPr>
        <w:t>CCI-CLK.</w:t>
      </w:r>
    </w:p>
    <w:p w14:paraId="0B42F6E5" w14:textId="2634BD59" w:rsidR="00645AF0" w:rsidRPr="00952214" w:rsidRDefault="00114475" w:rsidP="00257D4A">
      <w:pPr>
        <w:pStyle w:val="Gaps"/>
        <w:rPr>
          <w:color w:val="auto"/>
        </w:rPr>
      </w:pPr>
      <w:r>
        <w:rPr>
          <w:color w:val="auto"/>
        </w:rPr>
        <w:t>Detailed descriptio</w:t>
      </w:r>
      <w:r w:rsidR="00E07D2D">
        <w:rPr>
          <w:color w:val="auto"/>
        </w:rPr>
        <w:t>n</w:t>
      </w:r>
      <w:r>
        <w:rPr>
          <w:color w:val="auto"/>
        </w:rPr>
        <w:t>s af these interfaces are provided in the following tables.</w:t>
      </w:r>
    </w:p>
    <w:p w14:paraId="76EFDBEF" w14:textId="77777777" w:rsidR="00257D4A" w:rsidRPr="00344EB9" w:rsidRDefault="00257D4A" w:rsidP="00257D4A">
      <w:pPr>
        <w:pStyle w:val="Heading2"/>
      </w:pPr>
      <w:bookmarkStart w:id="811" w:name="_Toc450212395"/>
      <w:r w:rsidRPr="00344EB9">
        <w:t>Functional Top-Level Signals</w:t>
      </w:r>
      <w:bookmarkEnd w:id="811"/>
    </w:p>
    <w:p w14:paraId="14EF3FF5" w14:textId="62BA49E8" w:rsidR="00943B70" w:rsidRDefault="00943B70" w:rsidP="00943B70">
      <w:pPr>
        <w:pStyle w:val="Heading3"/>
        <w:ind w:left="792"/>
      </w:pPr>
      <w:bookmarkStart w:id="812" w:name="_Toc450212396"/>
      <w:r>
        <w:t>CCDU</w:t>
      </w:r>
      <w:bookmarkEnd w:id="812"/>
    </w:p>
    <w:p w14:paraId="07D07588"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CCDU is a parameterized module which generates a set of gridded clock  drivers (DOPs) for a partition.  Each clock driver DOP has a programmable divisor, allowing the DOP output (secondary domain) to be a divided down version of the  primary grid input (primary domain).  Dividers must be synchronized within   a primary domain, so the preclk_div_sync input periodically resets these  dividers to guarantee alignment of the secondary clocks derived from</w:t>
      </w:r>
    </w:p>
    <w:p w14:paraId="63399342"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a primary domain.</w:t>
      </w:r>
    </w:p>
    <w:p w14:paraId="32D3354D"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6BB09B25"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For each primary domain input, the module will also generate a free running copy of</w:t>
      </w:r>
    </w:p>
    <w:p w14:paraId="713CC1EA"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the primary clock for use by the DFx and PMA subsystems.  This module is parameterized to support any number of primary grid domain  inputs (NUM_OF_GRID_PRI_CLKS) and generate any number of secondary domain</w:t>
      </w:r>
    </w:p>
    <w:p w14:paraId="42E8285E"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outputs (NUM_OF_GRID_SCC_CLKS).  Two parameters control the association of the DOP outputs to the primary grid source and divisors:</w:t>
      </w:r>
    </w:p>
    <w:p w14:paraId="5F616973"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GRID_SCC_PRICLK_MATRIX  - defines which primary domain clock is the source for each DOP</w:t>
      </w:r>
    </w:p>
    <w:p w14:paraId="37174FAC"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GRID_SCC_DIVISOR_MATRIX - defines the divisor value for each DOP</w:t>
      </w:r>
    </w:p>
    <w:p w14:paraId="14584CBC"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Detailed information about these parameters is included in the comments below.</w:t>
      </w:r>
    </w:p>
    <w:p w14:paraId="1A847435"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It is possible to define clocks in any order, however, it is advised to  group entries by primary domain within the matrices, as shown in the  examples below.</w:t>
      </w:r>
    </w:p>
    <w:p w14:paraId="666AD9A9"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2C2D2261"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Scan support is included for the non-free running postdop clocks.  Each  secondary clock has a scan clock input which drives the DOP clock output  during scan shift and slow speed capture.</w:t>
      </w:r>
    </w:p>
    <w:p w14:paraId="5A8CB1FD"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62950D13"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parameter [NUM_OF_GRID_SCC_CLKS*GRID_PRICLK_BITS-1:0] GRID_SCC_PRICLK_MATRIX =</w:t>
      </w:r>
    </w:p>
    <w:p w14:paraId="0B238DC3"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{4'd2,  // dopclk[5] &lt;- driven by prigrid[2]</w:t>
      </w:r>
    </w:p>
    <w:p w14:paraId="6E022EFB"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4'd1,  // dopclk[4] &lt;- driven by prigrid[1]</w:t>
      </w:r>
    </w:p>
    <w:p w14:paraId="64D1356A"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4'd1,  // dopclk[3] &lt;- driven by prigrid[1]</w:t>
      </w:r>
    </w:p>
    <w:p w14:paraId="48FB0271"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4'd0,  // dopclk[2] &lt;- driven by prigrid[0]</w:t>
      </w:r>
    </w:p>
    <w:p w14:paraId="60998835"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4'd0,  // dopclk[1] &lt;- driven by prigrid[0]</w:t>
      </w:r>
    </w:p>
    <w:p w14:paraId="7D0B4D50"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4'd0}, // dopclk[0] &lt;- driven by prigrid[0]</w:t>
      </w:r>
    </w:p>
    <w:p w14:paraId="35A20421" w14:textId="7EFABD64"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Matrix to set the divisor for each DOP clock from the corresponding primary grid. The layout of this sliced parameter is as follows:</w:t>
      </w:r>
    </w:p>
    <w:p w14:paraId="23852874"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466DA209"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parameter [NUM_OF_GRID_SCC_CLKS*GRID_DIVISOR_BITS-1:0] GRID_SCC_DIVISOR_MATRIX =</w:t>
      </w:r>
    </w:p>
    <w:p w14:paraId="76EE2070"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{4'd1,  // dopclk[5] &lt;- driven by prigrid[2] / 1</w:t>
      </w:r>
    </w:p>
    <w:p w14:paraId="285F5B7B"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4'd2,  // dopclk[4] &lt;- driven by prigrid[1] / 2</w:t>
      </w:r>
    </w:p>
    <w:p w14:paraId="6D453BA6"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4'd1,  // dopclk[3] &lt;- driven by prigrid[1] / 1</w:t>
      </w:r>
    </w:p>
    <w:p w14:paraId="140E3177"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4'd4,  // dopclk[2] &lt;- driven by prigrid[0] / 4</w:t>
      </w:r>
    </w:p>
    <w:p w14:paraId="7F8C53E8"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4'd2,  // dopclk[1] &lt;- driven by prigrid[0] / 2</w:t>
      </w:r>
    </w:p>
    <w:p w14:paraId="457BD588" w14:textId="77777777" w:rsidR="00B707CB" w:rsidRDefault="00B707CB" w:rsidP="00B707C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4'd1}  // dopclk[0] &lt;- driven by prigrid[0] / 1</w:t>
      </w:r>
    </w:p>
    <w:p w14:paraId="5EDB8FDD" w14:textId="2A7128FC" w:rsidR="004D4EF4" w:rsidRDefault="00B707CB" w:rsidP="00952214">
      <w:pPr>
        <w:pStyle w:val="BodyText"/>
      </w:pPr>
      <w:r w:rsidDel="00B707CB">
        <w:t xml:space="preserve"> </w:t>
      </w:r>
    </w:p>
    <w:p w14:paraId="282AE8F4" w14:textId="43059B6A" w:rsidR="004D4EF4" w:rsidRDefault="004D4EF4" w:rsidP="00952214">
      <w:pPr>
        <w:pStyle w:val="BodyText"/>
      </w:pPr>
      <w:r>
        <w:object w:dxaOrig="8055" w:dyaOrig="8146" w14:anchorId="133DC044">
          <v:shape id="_x0000_i1026" type="#_x0000_t75" style="width:402.75pt;height:407.25pt" o:ole="">
            <v:imagedata r:id="rId17" o:title=""/>
          </v:shape>
          <o:OLEObject Type="Embed" ProgID="Visio.Drawing.15" ShapeID="_x0000_i1026" DrawAspect="Content" ObjectID="_1523954480" r:id="rId18"/>
        </w:object>
      </w:r>
    </w:p>
    <w:p w14:paraId="6282E7AB" w14:textId="77777777" w:rsidR="00A14F47" w:rsidRDefault="00A14F47" w:rsidP="00952214">
      <w:pPr>
        <w:pStyle w:val="BodyText"/>
      </w:pPr>
    </w:p>
    <w:p w14:paraId="1C063245" w14:textId="523E271C" w:rsidR="004D4EF4" w:rsidRDefault="004D4EF4" w:rsidP="00952214">
      <w:pPr>
        <w:pStyle w:val="BodyText"/>
      </w:pPr>
    </w:p>
    <w:p w14:paraId="4258AC6C" w14:textId="77777777" w:rsidR="004D4EF4" w:rsidRDefault="004D4EF4" w:rsidP="00952214">
      <w:pPr>
        <w:pStyle w:val="BodyText"/>
      </w:pPr>
    </w:p>
    <w:p w14:paraId="172055F3" w14:textId="066A8218" w:rsidR="00967E9A" w:rsidRPr="001B54B0" w:rsidRDefault="00967E9A" w:rsidP="00952214">
      <w:pPr>
        <w:pStyle w:val="BodyText"/>
      </w:pPr>
    </w:p>
    <w:tbl>
      <w:tblPr>
        <w:tblStyle w:val="TableClassic1"/>
        <w:tblW w:w="8756" w:type="dxa"/>
        <w:tblLayout w:type="fixed"/>
        <w:tblLook w:val="04A0" w:firstRow="1" w:lastRow="0" w:firstColumn="1" w:lastColumn="0" w:noHBand="0" w:noVBand="1"/>
      </w:tblPr>
      <w:tblGrid>
        <w:gridCol w:w="765"/>
        <w:gridCol w:w="1183"/>
        <w:gridCol w:w="1025"/>
        <w:gridCol w:w="1414"/>
        <w:gridCol w:w="1227"/>
        <w:gridCol w:w="1523"/>
        <w:gridCol w:w="1619"/>
      </w:tblGrid>
      <w:tr w:rsidR="00871335" w:rsidRPr="00664C95" w14:paraId="02A333E7" w14:textId="77777777" w:rsidTr="0095221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5" w:type="dxa"/>
            <w:hideMark/>
          </w:tcPr>
          <w:p w14:paraId="054FD3F4" w14:textId="3F0D8333" w:rsidR="00871335" w:rsidRDefault="00871335" w:rsidP="00664C95">
            <w:pPr>
              <w:pStyle w:val="BodyText"/>
              <w:jc w:val="left"/>
            </w:pPr>
          </w:p>
          <w:p w14:paraId="77D9C300" w14:textId="6EC7E2AC" w:rsidR="00A14F47" w:rsidRPr="00664C95" w:rsidRDefault="00A14F47" w:rsidP="00664C95">
            <w:pPr>
              <w:pStyle w:val="BodyText"/>
              <w:jc w:val="left"/>
            </w:pPr>
          </w:p>
        </w:tc>
        <w:tc>
          <w:tcPr>
            <w:tcW w:w="1183" w:type="dxa"/>
          </w:tcPr>
          <w:p w14:paraId="7C053961" w14:textId="690F4CCD" w:rsidR="00871335" w:rsidRPr="00664C95" w:rsidRDefault="00871335">
            <w:pPr>
              <w:pStyle w:val="BodyText"/>
              <w:cnfStyle w:val="100000000000" w:firstRow="1" w:lastRow="0" w:firstColumn="0" w:lastColumn="0" w:oddVBand="0" w:evenVBand="0" w:oddHBand="0" w:evenHBand="0" w:firstRowFirstColumn="0" w:firstRowLastColumn="0" w:lastRowFirstColumn="0" w:lastRowLastColumn="0"/>
            </w:pPr>
            <w:r>
              <w:t>Facing</w:t>
            </w:r>
          </w:p>
        </w:tc>
        <w:tc>
          <w:tcPr>
            <w:tcW w:w="1025" w:type="dxa"/>
            <w:hideMark/>
          </w:tcPr>
          <w:p w14:paraId="781ACA89" w14:textId="69F1CAFD" w:rsidR="00871335" w:rsidRPr="00664C95" w:rsidRDefault="00871335" w:rsidP="00664C95">
            <w:pPr>
              <w:pStyle w:val="BodyText"/>
              <w:jc w:val="left"/>
              <w:cnfStyle w:val="100000000000" w:firstRow="1" w:lastRow="0" w:firstColumn="0" w:lastColumn="0" w:oddVBand="0" w:evenVBand="0" w:oddHBand="0" w:evenHBand="0" w:firstRowFirstColumn="0" w:firstRowLastColumn="0" w:lastRowFirstColumn="0" w:lastRowLastColumn="0"/>
            </w:pPr>
            <w:r w:rsidRPr="00664C95">
              <w:t>Src</w:t>
            </w:r>
          </w:p>
        </w:tc>
        <w:tc>
          <w:tcPr>
            <w:tcW w:w="1414" w:type="dxa"/>
            <w:hideMark/>
          </w:tcPr>
          <w:p w14:paraId="36D8ED92" w14:textId="77777777" w:rsidR="00871335" w:rsidRPr="00664C95" w:rsidRDefault="00871335" w:rsidP="00664C95">
            <w:pPr>
              <w:pStyle w:val="BodyText"/>
              <w:jc w:val="left"/>
              <w:cnfStyle w:val="100000000000" w:firstRow="1" w:lastRow="0" w:firstColumn="0" w:lastColumn="0" w:oddVBand="0" w:evenVBand="0" w:oddHBand="0" w:evenHBand="0" w:firstRowFirstColumn="0" w:firstRowLastColumn="0" w:lastRowFirstColumn="0" w:lastRowLastColumn="0"/>
            </w:pPr>
            <w:r w:rsidRPr="00664C95">
              <w:t>Pin Name</w:t>
            </w:r>
          </w:p>
        </w:tc>
        <w:tc>
          <w:tcPr>
            <w:tcW w:w="1227" w:type="dxa"/>
            <w:hideMark/>
          </w:tcPr>
          <w:p w14:paraId="3B1EC0FF" w14:textId="77777777" w:rsidR="00871335" w:rsidRPr="00664C95" w:rsidRDefault="00871335" w:rsidP="00664C95">
            <w:pPr>
              <w:pStyle w:val="BodyText"/>
              <w:jc w:val="left"/>
              <w:cnfStyle w:val="100000000000" w:firstRow="1" w:lastRow="0" w:firstColumn="0" w:lastColumn="0" w:oddVBand="0" w:evenVBand="0" w:oddHBand="0" w:evenHBand="0" w:firstRowFirstColumn="0" w:firstRowLastColumn="0" w:lastRowFirstColumn="0" w:lastRowLastColumn="0"/>
            </w:pPr>
            <w:r w:rsidRPr="00664C95">
              <w:t>Dest</w:t>
            </w:r>
          </w:p>
        </w:tc>
        <w:tc>
          <w:tcPr>
            <w:tcW w:w="1523" w:type="dxa"/>
            <w:hideMark/>
          </w:tcPr>
          <w:p w14:paraId="25DED101" w14:textId="77777777" w:rsidR="00871335" w:rsidRPr="00664C95" w:rsidRDefault="00871335" w:rsidP="00664C95">
            <w:pPr>
              <w:pStyle w:val="BodyText"/>
              <w:jc w:val="left"/>
              <w:cnfStyle w:val="100000000000" w:firstRow="1" w:lastRow="0" w:firstColumn="0" w:lastColumn="0" w:oddVBand="0" w:evenVBand="0" w:oddHBand="0" w:evenHBand="0" w:firstRowFirstColumn="0" w:firstRowLastColumn="0" w:lastRowFirstColumn="0" w:lastRowLastColumn="0"/>
            </w:pPr>
            <w:r w:rsidRPr="00664C95">
              <w:t>Pin Name</w:t>
            </w:r>
          </w:p>
        </w:tc>
        <w:tc>
          <w:tcPr>
            <w:tcW w:w="1619" w:type="dxa"/>
            <w:hideMark/>
          </w:tcPr>
          <w:p w14:paraId="7004C916" w14:textId="77777777" w:rsidR="00871335" w:rsidRPr="00664C95" w:rsidRDefault="00871335" w:rsidP="00664C95">
            <w:pPr>
              <w:pStyle w:val="BodyText"/>
              <w:jc w:val="left"/>
              <w:cnfStyle w:val="100000000000" w:firstRow="1" w:lastRow="0" w:firstColumn="0" w:lastColumn="0" w:oddVBand="0" w:evenVBand="0" w:oddHBand="0" w:evenHBand="0" w:firstRowFirstColumn="0" w:firstRowLastColumn="0" w:lastRowFirstColumn="0" w:lastRowLastColumn="0"/>
            </w:pPr>
            <w:r w:rsidRPr="00664C95">
              <w:t>Description</w:t>
            </w:r>
          </w:p>
        </w:tc>
      </w:tr>
      <w:tr w:rsidR="00871335" w:rsidRPr="00664C95" w14:paraId="3A487A15" w14:textId="77777777" w:rsidTr="00952214">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756" w:type="dxa"/>
            <w:gridSpan w:val="7"/>
            <w:shd w:val="clear" w:color="auto" w:fill="C6D9F1" w:themeFill="text2" w:themeFillTint="33"/>
          </w:tcPr>
          <w:p w14:paraId="65EFC43E" w14:textId="79D443C4" w:rsidR="00871335" w:rsidRPr="006B3594" w:rsidRDefault="00871335" w:rsidP="00952214">
            <w:pPr>
              <w:pStyle w:val="TableBody"/>
              <w:jc w:val="center"/>
            </w:pPr>
            <w:r>
              <w:t>AGENT CLOCK INTERFACE (HIGH SPEED, SCANNED)</w:t>
            </w:r>
          </w:p>
        </w:tc>
      </w:tr>
      <w:tr w:rsidR="00871335" w:rsidRPr="00664C95" w14:paraId="24CF1900" w14:textId="77777777" w:rsidTr="00952214">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65" w:type="dxa"/>
          </w:tcPr>
          <w:p w14:paraId="2383D211" w14:textId="072CCFEC" w:rsidR="00871335" w:rsidRPr="00952214" w:rsidRDefault="00871335" w:rsidP="00952214">
            <w:pPr>
              <w:pStyle w:val="TableBody"/>
            </w:pPr>
            <w:r w:rsidRPr="00952214">
              <w:t>1</w:t>
            </w:r>
          </w:p>
        </w:tc>
        <w:tc>
          <w:tcPr>
            <w:tcW w:w="1183" w:type="dxa"/>
          </w:tcPr>
          <w:p w14:paraId="5C5AF41C" w14:textId="441515C5" w:rsidR="00871335" w:rsidRPr="006B3594" w:rsidRDefault="00871335">
            <w:pPr>
              <w:pStyle w:val="TableBody"/>
              <w:cnfStyle w:val="000000010000" w:firstRow="0" w:lastRow="0" w:firstColumn="0" w:lastColumn="0" w:oddVBand="0" w:evenVBand="0" w:oddHBand="0" w:evenHBand="1" w:firstRowFirstColumn="0" w:firstRowLastColumn="0" w:lastRowFirstColumn="0" w:lastRowLastColumn="0"/>
            </w:pPr>
            <w:r>
              <w:t>Fabric</w:t>
            </w:r>
          </w:p>
        </w:tc>
        <w:tc>
          <w:tcPr>
            <w:tcW w:w="1025" w:type="dxa"/>
          </w:tcPr>
          <w:p w14:paraId="131EA7C7" w14:textId="15AE5761" w:rsidR="00871335" w:rsidRPr="00952214" w:rsidRDefault="00871335" w:rsidP="00952214">
            <w:pPr>
              <w:pStyle w:val="TableBody"/>
              <w:cnfStyle w:val="000000010000" w:firstRow="0" w:lastRow="0" w:firstColumn="0" w:lastColumn="0" w:oddVBand="0" w:evenVBand="0" w:oddHBand="0" w:evenHBand="1" w:firstRowFirstColumn="0" w:firstRowLastColumn="0" w:lastRowFirstColumn="0" w:lastRowLastColumn="0"/>
            </w:pPr>
            <w:r w:rsidRPr="00952214">
              <w:t>&lt;agent&gt;_clkdist</w:t>
            </w:r>
          </w:p>
        </w:tc>
        <w:tc>
          <w:tcPr>
            <w:tcW w:w="1414" w:type="dxa"/>
          </w:tcPr>
          <w:p w14:paraId="1A17295A" w14:textId="31D34882" w:rsidR="00871335" w:rsidRPr="00C651E3" w:rsidRDefault="00C651E3" w:rsidP="00952214">
            <w:pPr>
              <w:pStyle w:val="TableBody"/>
              <w:cnfStyle w:val="000000010000" w:firstRow="0" w:lastRow="0" w:firstColumn="0" w:lastColumn="0" w:oddVBand="0" w:evenVBand="0" w:oddHBand="0" w:evenHBand="1" w:firstRowFirstColumn="0" w:firstRowLastColumn="0" w:lastRowFirstColumn="0" w:lastRowLastColumn="0"/>
            </w:pPr>
            <w:r>
              <w:t>fdop_preclk_grid</w:t>
            </w:r>
          </w:p>
        </w:tc>
        <w:tc>
          <w:tcPr>
            <w:tcW w:w="1227" w:type="dxa"/>
          </w:tcPr>
          <w:p w14:paraId="059A340C" w14:textId="51227050" w:rsidR="00871335" w:rsidRPr="00952214" w:rsidRDefault="00C651E3" w:rsidP="00952214">
            <w:pPr>
              <w:pStyle w:val="TableBody"/>
              <w:cnfStyle w:val="000000010000" w:firstRow="0" w:lastRow="0" w:firstColumn="0" w:lastColumn="0" w:oddVBand="0" w:evenVBand="0" w:oddHBand="0" w:evenHBand="1" w:firstRowFirstColumn="0" w:firstRowLastColumn="0" w:lastRowFirstColumn="0" w:lastRowLastColumn="0"/>
            </w:pPr>
            <w:r>
              <w:t>P</w:t>
            </w:r>
            <w:r w:rsidR="00871335" w:rsidRPr="00952214">
              <w:t>CCDU</w:t>
            </w:r>
          </w:p>
        </w:tc>
        <w:tc>
          <w:tcPr>
            <w:tcW w:w="1523" w:type="dxa"/>
          </w:tcPr>
          <w:p w14:paraId="07CB5561" w14:textId="28AAC073" w:rsidR="00871335" w:rsidRPr="00952214" w:rsidRDefault="00871335" w:rsidP="00952214">
            <w:pPr>
              <w:pStyle w:val="TableBody"/>
              <w:cnfStyle w:val="000000010000" w:firstRow="0" w:lastRow="0" w:firstColumn="0" w:lastColumn="0" w:oddVBand="0" w:evenVBand="0" w:oddHBand="0" w:evenHBand="1" w:firstRowFirstColumn="0" w:firstRowLastColumn="0" w:lastRowFirstColumn="0" w:lastRowLastColumn="0"/>
            </w:pPr>
            <w:r w:rsidRPr="00952214">
              <w:t>fdop_preclk_grid</w:t>
            </w:r>
          </w:p>
        </w:tc>
        <w:tc>
          <w:tcPr>
            <w:tcW w:w="1619" w:type="dxa"/>
          </w:tcPr>
          <w:p w14:paraId="1E971360" w14:textId="11916278" w:rsidR="00871335" w:rsidRPr="00952214" w:rsidRDefault="00871335" w:rsidP="00952214">
            <w:pPr>
              <w:pStyle w:val="TableBody"/>
              <w:cnfStyle w:val="000000010000" w:firstRow="0" w:lastRow="0" w:firstColumn="0" w:lastColumn="0" w:oddVBand="0" w:evenVBand="0" w:oddHBand="0" w:evenHBand="1" w:firstRowFirstColumn="0" w:firstRowLastColumn="0" w:lastRowFirstColumn="0" w:lastRowLastColumn="0"/>
            </w:pPr>
            <w:r>
              <w:t>Input c</w:t>
            </w:r>
            <w:r w:rsidRPr="00952214">
              <w:t xml:space="preserve">lk </w:t>
            </w:r>
            <w:r>
              <w:t xml:space="preserve">for scanned domain, </w:t>
            </w:r>
            <w:r w:rsidRPr="00952214">
              <w:t>from</w:t>
            </w:r>
            <w:r w:rsidR="00C651E3">
              <w:t xml:space="preserve"> clkdist</w:t>
            </w:r>
          </w:p>
        </w:tc>
      </w:tr>
      <w:tr w:rsidR="00871335" w:rsidRPr="00664C95" w14:paraId="5572209B" w14:textId="77777777" w:rsidTr="0095221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65" w:type="dxa"/>
          </w:tcPr>
          <w:p w14:paraId="22D26015" w14:textId="20E9DA5F" w:rsidR="00871335" w:rsidRPr="00CD18D3" w:rsidRDefault="00871335" w:rsidP="00952214">
            <w:pPr>
              <w:pStyle w:val="TableBody"/>
            </w:pPr>
            <w:r w:rsidRPr="000B0064">
              <w:t>NUM_OF_GRID_SCC_CLKS</w:t>
            </w:r>
            <w:r>
              <w:t>-1</w:t>
            </w:r>
          </w:p>
        </w:tc>
        <w:tc>
          <w:tcPr>
            <w:tcW w:w="1183" w:type="dxa"/>
          </w:tcPr>
          <w:p w14:paraId="62560BE4" w14:textId="77777777" w:rsidR="00871335" w:rsidRPr="006B3594" w:rsidRDefault="00871335">
            <w:pPr>
              <w:pStyle w:val="TableBody"/>
              <w:cnfStyle w:val="000000100000" w:firstRow="0" w:lastRow="0" w:firstColumn="0" w:lastColumn="0" w:oddVBand="0" w:evenVBand="0" w:oddHBand="1" w:evenHBand="0" w:firstRowFirstColumn="0" w:firstRowLastColumn="0" w:lastRowFirstColumn="0" w:lastRowLastColumn="0"/>
            </w:pPr>
          </w:p>
        </w:tc>
        <w:tc>
          <w:tcPr>
            <w:tcW w:w="1025" w:type="dxa"/>
          </w:tcPr>
          <w:p w14:paraId="7BBCC970" w14:textId="117B54C3" w:rsidR="00871335" w:rsidRPr="00952214" w:rsidRDefault="00C651E3" w:rsidP="00952214">
            <w:pPr>
              <w:pStyle w:val="TableBody"/>
              <w:cnfStyle w:val="000000100000" w:firstRow="0" w:lastRow="0" w:firstColumn="0" w:lastColumn="0" w:oddVBand="0" w:evenVBand="0" w:oddHBand="1" w:evenHBand="0" w:firstRowFirstColumn="0" w:firstRowLastColumn="0" w:lastRowFirstColumn="0" w:lastRowLastColumn="0"/>
            </w:pPr>
            <w:r>
              <w:t>SSS</w:t>
            </w:r>
          </w:p>
        </w:tc>
        <w:tc>
          <w:tcPr>
            <w:tcW w:w="1414" w:type="dxa"/>
          </w:tcPr>
          <w:p w14:paraId="1488B64A" w14:textId="25E9BCF4" w:rsidR="00871335" w:rsidRPr="00CD18D3" w:rsidRDefault="00C651E3" w:rsidP="00952214">
            <w:pPr>
              <w:pStyle w:val="TableBody"/>
              <w:cnfStyle w:val="000000100000" w:firstRow="0" w:lastRow="0" w:firstColumn="0" w:lastColumn="0" w:oddVBand="0" w:evenVBand="0" w:oddHBand="1" w:evenHBand="0" w:firstRowFirstColumn="0" w:firstRowLastColumn="0" w:lastRowFirstColumn="0" w:lastRowLastColumn="0"/>
            </w:pPr>
            <w:r w:rsidRPr="00C651E3">
              <w:t>fdop_scan_clk</w:t>
            </w:r>
          </w:p>
        </w:tc>
        <w:tc>
          <w:tcPr>
            <w:tcW w:w="1227" w:type="dxa"/>
          </w:tcPr>
          <w:p w14:paraId="5BC5FE3C" w14:textId="31A8D790" w:rsidR="00871335" w:rsidRPr="00952214" w:rsidRDefault="00C651E3" w:rsidP="00952214">
            <w:pPr>
              <w:pStyle w:val="TableBody"/>
              <w:cnfStyle w:val="000000100000" w:firstRow="0" w:lastRow="0" w:firstColumn="0" w:lastColumn="0" w:oddVBand="0" w:evenVBand="0" w:oddHBand="1" w:evenHBand="0" w:firstRowFirstColumn="0" w:firstRowLastColumn="0" w:lastRowFirstColumn="0" w:lastRowLastColumn="0"/>
            </w:pPr>
            <w:r>
              <w:t>P</w:t>
            </w:r>
            <w:r w:rsidR="00871335" w:rsidRPr="00952214">
              <w:t>CCDU</w:t>
            </w:r>
          </w:p>
        </w:tc>
        <w:tc>
          <w:tcPr>
            <w:tcW w:w="1523" w:type="dxa"/>
          </w:tcPr>
          <w:p w14:paraId="55B73D54" w14:textId="65A471F4" w:rsidR="00871335" w:rsidRPr="00CD18D3" w:rsidRDefault="00C651E3" w:rsidP="00952214">
            <w:pPr>
              <w:pStyle w:val="TableBody"/>
              <w:cnfStyle w:val="000000100000" w:firstRow="0" w:lastRow="0" w:firstColumn="0" w:lastColumn="0" w:oddVBand="0" w:evenVBand="0" w:oddHBand="1" w:evenHBand="0" w:firstRowFirstColumn="0" w:firstRowLastColumn="0" w:lastRowFirstColumn="0" w:lastRowLastColumn="0"/>
            </w:pPr>
            <w:r w:rsidRPr="00C651E3">
              <w:t>fdop_scan_clk</w:t>
            </w:r>
          </w:p>
        </w:tc>
        <w:tc>
          <w:tcPr>
            <w:tcW w:w="1619" w:type="dxa"/>
          </w:tcPr>
          <w:p w14:paraId="71B8B12E" w14:textId="1C68DA8E" w:rsidR="00871335" w:rsidRPr="00952214" w:rsidRDefault="00871335" w:rsidP="00952214">
            <w:pPr>
              <w:pStyle w:val="TableBody"/>
              <w:cnfStyle w:val="000000100000" w:firstRow="0" w:lastRow="0" w:firstColumn="0" w:lastColumn="0" w:oddVBand="0" w:evenVBand="0" w:oddHBand="1" w:evenHBand="0" w:firstRowFirstColumn="0" w:firstRowLastColumn="0" w:lastRowFirstColumn="0" w:lastRowLastColumn="0"/>
            </w:pPr>
            <w:r w:rsidRPr="00952214">
              <w:t xml:space="preserve">Scan clk to </w:t>
            </w:r>
            <w:r w:rsidR="00C651E3">
              <w:t>p</w:t>
            </w:r>
            <w:r w:rsidRPr="00952214">
              <w:t>ccdu</w:t>
            </w:r>
          </w:p>
        </w:tc>
      </w:tr>
      <w:tr w:rsidR="00871335" w:rsidRPr="00664C95" w14:paraId="4D93523C" w14:textId="77777777" w:rsidTr="00952214">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65" w:type="dxa"/>
          </w:tcPr>
          <w:p w14:paraId="1659AD8F" w14:textId="7685F061" w:rsidR="00871335" w:rsidRPr="00CD18D3" w:rsidRDefault="00871335" w:rsidP="00952214">
            <w:pPr>
              <w:pStyle w:val="TableBody"/>
            </w:pPr>
            <w:r w:rsidRPr="000B0064">
              <w:t>NUM_OF_GRID_SCC_CLKS</w:t>
            </w:r>
            <w:r>
              <w:t>-1</w:t>
            </w:r>
          </w:p>
        </w:tc>
        <w:tc>
          <w:tcPr>
            <w:tcW w:w="1183" w:type="dxa"/>
          </w:tcPr>
          <w:p w14:paraId="316A14F2" w14:textId="77777777" w:rsidR="00871335" w:rsidRPr="006B3594" w:rsidRDefault="00871335">
            <w:pPr>
              <w:pStyle w:val="TableBody"/>
              <w:cnfStyle w:val="000000010000" w:firstRow="0" w:lastRow="0" w:firstColumn="0" w:lastColumn="0" w:oddVBand="0" w:evenVBand="0" w:oddHBand="0" w:evenHBand="1" w:firstRowFirstColumn="0" w:firstRowLastColumn="0" w:lastRowFirstColumn="0" w:lastRowLastColumn="0"/>
            </w:pPr>
          </w:p>
        </w:tc>
        <w:tc>
          <w:tcPr>
            <w:tcW w:w="1025" w:type="dxa"/>
          </w:tcPr>
          <w:p w14:paraId="0963F2DC" w14:textId="70B49812" w:rsidR="00871335" w:rsidRPr="00952214" w:rsidRDefault="007118AB" w:rsidP="00952214">
            <w:pPr>
              <w:pStyle w:val="TableBody"/>
              <w:cnfStyle w:val="000000010000" w:firstRow="0" w:lastRow="0" w:firstColumn="0" w:lastColumn="0" w:oddVBand="0" w:evenVBand="0" w:oddHBand="0" w:evenHBand="1" w:firstRowFirstColumn="0" w:firstRowLastColumn="0" w:lastRowFirstColumn="0" w:lastRowLastColumn="0"/>
            </w:pPr>
            <w:r>
              <w:t>SSS</w:t>
            </w:r>
          </w:p>
        </w:tc>
        <w:tc>
          <w:tcPr>
            <w:tcW w:w="1414" w:type="dxa"/>
          </w:tcPr>
          <w:p w14:paraId="5A68A655" w14:textId="7D2719F5" w:rsidR="00871335" w:rsidRPr="00CD18D3" w:rsidRDefault="007118AB" w:rsidP="00952214">
            <w:pPr>
              <w:pStyle w:val="TableBody"/>
              <w:cnfStyle w:val="000000010000" w:firstRow="0" w:lastRow="0" w:firstColumn="0" w:lastColumn="0" w:oddVBand="0" w:evenVBand="0" w:oddHBand="0" w:evenHBand="1" w:firstRowFirstColumn="0" w:firstRowLastColumn="0" w:lastRowFirstColumn="0" w:lastRowLastColumn="0"/>
            </w:pPr>
            <w:r w:rsidRPr="007118AB">
              <w:t>fscan_dop_clken</w:t>
            </w:r>
          </w:p>
        </w:tc>
        <w:tc>
          <w:tcPr>
            <w:tcW w:w="1227" w:type="dxa"/>
          </w:tcPr>
          <w:p w14:paraId="7BC1DE7F" w14:textId="7B50E601" w:rsidR="00871335" w:rsidRPr="00952214" w:rsidRDefault="007118AB" w:rsidP="00952214">
            <w:pPr>
              <w:pStyle w:val="TableBody"/>
              <w:cnfStyle w:val="000000010000" w:firstRow="0" w:lastRow="0" w:firstColumn="0" w:lastColumn="0" w:oddVBand="0" w:evenVBand="0" w:oddHBand="0" w:evenHBand="1" w:firstRowFirstColumn="0" w:firstRowLastColumn="0" w:lastRowFirstColumn="0" w:lastRowLastColumn="0"/>
            </w:pPr>
            <w:r>
              <w:t>P</w:t>
            </w:r>
            <w:r w:rsidR="00871335" w:rsidRPr="00952214">
              <w:t>CCDU</w:t>
            </w:r>
          </w:p>
        </w:tc>
        <w:tc>
          <w:tcPr>
            <w:tcW w:w="1523" w:type="dxa"/>
          </w:tcPr>
          <w:p w14:paraId="5781A340" w14:textId="2630B685" w:rsidR="00871335" w:rsidRPr="00CD18D3" w:rsidRDefault="007118AB" w:rsidP="00952214">
            <w:pPr>
              <w:pStyle w:val="TableBody"/>
              <w:cnfStyle w:val="000000010000" w:firstRow="0" w:lastRow="0" w:firstColumn="0" w:lastColumn="0" w:oddVBand="0" w:evenVBand="0" w:oddHBand="0" w:evenHBand="1" w:firstRowFirstColumn="0" w:firstRowLastColumn="0" w:lastRowFirstColumn="0" w:lastRowLastColumn="0"/>
            </w:pPr>
            <w:r w:rsidRPr="007118AB">
              <w:t>fscan_dop_clken</w:t>
            </w:r>
          </w:p>
        </w:tc>
        <w:tc>
          <w:tcPr>
            <w:tcW w:w="1619" w:type="dxa"/>
          </w:tcPr>
          <w:p w14:paraId="2360A47F" w14:textId="35D6E662" w:rsidR="00871335" w:rsidRPr="00CD18D3" w:rsidRDefault="007118AB" w:rsidP="00952214">
            <w:pPr>
              <w:pStyle w:val="TableBody"/>
              <w:cnfStyle w:val="000000010000" w:firstRow="0" w:lastRow="0" w:firstColumn="0" w:lastColumn="0" w:oddVBand="0" w:evenVBand="0" w:oddHBand="0" w:evenHBand="1" w:firstRowFirstColumn="0" w:firstRowLastColumn="0" w:lastRowFirstColumn="0" w:lastRowLastColumn="0"/>
            </w:pPr>
            <w:r w:rsidRPr="007118AB">
              <w:t>Clock enable</w:t>
            </w:r>
          </w:p>
        </w:tc>
      </w:tr>
      <w:tr w:rsidR="00871335" w:rsidRPr="00664C95" w14:paraId="633BCC97" w14:textId="77777777" w:rsidTr="0095221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65" w:type="dxa"/>
          </w:tcPr>
          <w:p w14:paraId="27C6A72F" w14:textId="3BB95471" w:rsidR="00871335" w:rsidRPr="00CD18D3" w:rsidRDefault="00871335" w:rsidP="00952214">
            <w:pPr>
              <w:pStyle w:val="TableBody"/>
              <w:rPr>
                <w:szCs w:val="16"/>
              </w:rPr>
            </w:pPr>
            <w:r w:rsidRPr="000B0064">
              <w:t>NUM_OF_GRID_SCC_CLKS</w:t>
            </w:r>
            <w:r>
              <w:t>-1</w:t>
            </w:r>
          </w:p>
        </w:tc>
        <w:tc>
          <w:tcPr>
            <w:tcW w:w="1183" w:type="dxa"/>
          </w:tcPr>
          <w:p w14:paraId="46A93BBE" w14:textId="77777777" w:rsidR="00871335" w:rsidRPr="0027211F" w:rsidRDefault="00871335">
            <w:pPr>
              <w:pStyle w:val="TableBody"/>
              <w:cnfStyle w:val="000000100000" w:firstRow="0" w:lastRow="0" w:firstColumn="0" w:lastColumn="0" w:oddVBand="0" w:evenVBand="0" w:oddHBand="1" w:evenHBand="0" w:firstRowFirstColumn="0" w:firstRowLastColumn="0" w:lastRowFirstColumn="0" w:lastRowLastColumn="0"/>
              <w:rPr>
                <w:szCs w:val="16"/>
              </w:rPr>
            </w:pPr>
          </w:p>
        </w:tc>
        <w:tc>
          <w:tcPr>
            <w:tcW w:w="1025" w:type="dxa"/>
          </w:tcPr>
          <w:p w14:paraId="0B087252" w14:textId="1050FDD1" w:rsidR="00871335" w:rsidRPr="00952214" w:rsidRDefault="007118AB" w:rsidP="00952214">
            <w:pPr>
              <w:pStyle w:val="TableBody"/>
              <w:cnfStyle w:val="000000100000" w:firstRow="0" w:lastRow="0" w:firstColumn="0" w:lastColumn="0" w:oddVBand="0" w:evenVBand="0" w:oddHBand="1" w:evenHBand="0" w:firstRowFirstColumn="0" w:firstRowLastColumn="0" w:lastRowFirstColumn="0" w:lastRowLastColumn="0"/>
              <w:rPr>
                <w:szCs w:val="16"/>
              </w:rPr>
            </w:pPr>
            <w:r>
              <w:rPr>
                <w:szCs w:val="16"/>
              </w:rPr>
              <w:t>SSS</w:t>
            </w:r>
          </w:p>
        </w:tc>
        <w:tc>
          <w:tcPr>
            <w:tcW w:w="1414" w:type="dxa"/>
          </w:tcPr>
          <w:p w14:paraId="5E1668C3" w14:textId="640BEAFD" w:rsidR="00871335" w:rsidRPr="00CD18D3" w:rsidRDefault="007118AB" w:rsidP="00952214">
            <w:pPr>
              <w:pStyle w:val="TableBody"/>
              <w:cnfStyle w:val="000000100000" w:firstRow="0" w:lastRow="0" w:firstColumn="0" w:lastColumn="0" w:oddVBand="0" w:evenVBand="0" w:oddHBand="1" w:evenHBand="0" w:firstRowFirstColumn="0" w:firstRowLastColumn="0" w:lastRowFirstColumn="0" w:lastRowLastColumn="0"/>
              <w:rPr>
                <w:szCs w:val="16"/>
              </w:rPr>
            </w:pPr>
            <w:r w:rsidRPr="007118AB">
              <w:rPr>
                <w:szCs w:val="16"/>
              </w:rPr>
              <w:t>fdop_preclk_div_</w:t>
            </w:r>
          </w:p>
        </w:tc>
        <w:tc>
          <w:tcPr>
            <w:tcW w:w="1227" w:type="dxa"/>
          </w:tcPr>
          <w:p w14:paraId="1CBDEACA" w14:textId="6994A1E8" w:rsidR="00871335" w:rsidRPr="00952214" w:rsidRDefault="007118AB" w:rsidP="00952214">
            <w:pPr>
              <w:pStyle w:val="TableBody"/>
              <w:cnfStyle w:val="000000100000" w:firstRow="0" w:lastRow="0" w:firstColumn="0" w:lastColumn="0" w:oddVBand="0" w:evenVBand="0" w:oddHBand="1" w:evenHBand="0" w:firstRowFirstColumn="0" w:firstRowLastColumn="0" w:lastRowFirstColumn="0" w:lastRowLastColumn="0"/>
              <w:rPr>
                <w:szCs w:val="16"/>
              </w:rPr>
            </w:pPr>
            <w:r>
              <w:rPr>
                <w:szCs w:val="16"/>
              </w:rPr>
              <w:t>P</w:t>
            </w:r>
            <w:r w:rsidR="00871335" w:rsidRPr="00952214">
              <w:rPr>
                <w:szCs w:val="16"/>
              </w:rPr>
              <w:t>CCDU</w:t>
            </w:r>
          </w:p>
        </w:tc>
        <w:tc>
          <w:tcPr>
            <w:tcW w:w="1523" w:type="dxa"/>
          </w:tcPr>
          <w:p w14:paraId="3CE51B14" w14:textId="76B730C1" w:rsidR="00871335" w:rsidRPr="00CD18D3" w:rsidRDefault="007118AB" w:rsidP="00952214">
            <w:pPr>
              <w:pStyle w:val="TableBody"/>
              <w:cnfStyle w:val="000000100000" w:firstRow="0" w:lastRow="0" w:firstColumn="0" w:lastColumn="0" w:oddVBand="0" w:evenVBand="0" w:oddHBand="1" w:evenHBand="0" w:firstRowFirstColumn="0" w:firstRowLastColumn="0" w:lastRowFirstColumn="0" w:lastRowLastColumn="0"/>
              <w:rPr>
                <w:szCs w:val="16"/>
              </w:rPr>
            </w:pPr>
            <w:r w:rsidRPr="007118AB">
              <w:rPr>
                <w:szCs w:val="16"/>
              </w:rPr>
              <w:t>fdop_preclk_div_sync</w:t>
            </w:r>
          </w:p>
        </w:tc>
        <w:tc>
          <w:tcPr>
            <w:tcW w:w="1619" w:type="dxa"/>
          </w:tcPr>
          <w:p w14:paraId="3C4CA3FC" w14:textId="4161F50D" w:rsidR="00871335" w:rsidRPr="00952214" w:rsidRDefault="005C2243" w:rsidP="00952214">
            <w:pPr>
              <w:pStyle w:val="TableBody"/>
              <w:cnfStyle w:val="000000100000" w:firstRow="0" w:lastRow="0" w:firstColumn="0" w:lastColumn="0" w:oddVBand="0" w:evenVBand="0" w:oddHBand="1" w:evenHBand="0" w:firstRowFirstColumn="0" w:firstRowLastColumn="0" w:lastRowFirstColumn="0" w:lastRowLastColumn="0"/>
              <w:rPr>
                <w:szCs w:val="16"/>
              </w:rPr>
            </w:pPr>
            <w:r>
              <w:rPr>
                <w:szCs w:val="16"/>
              </w:rPr>
              <w:t>Sync from SSS</w:t>
            </w:r>
            <w:r w:rsidR="00871335" w:rsidRPr="00952214">
              <w:rPr>
                <w:szCs w:val="16"/>
              </w:rPr>
              <w:t xml:space="preserve"> </w:t>
            </w:r>
          </w:p>
        </w:tc>
      </w:tr>
      <w:tr w:rsidR="00871335" w:rsidRPr="00664C95" w14:paraId="0F1A1BA8" w14:textId="77777777" w:rsidTr="00952214">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65" w:type="dxa"/>
          </w:tcPr>
          <w:p w14:paraId="2DCD350D" w14:textId="657C5A6B" w:rsidR="00871335" w:rsidRPr="00952214" w:rsidRDefault="00871335" w:rsidP="00952214">
            <w:pPr>
              <w:pStyle w:val="TableBody"/>
              <w:rPr>
                <w:color w:val="0070C0"/>
                <w:szCs w:val="16"/>
              </w:rPr>
            </w:pPr>
            <w:r w:rsidRPr="00952214">
              <w:rPr>
                <w:color w:val="0070C0"/>
              </w:rPr>
              <w:t>NUM_OF_GRID_SCC_CLKS-1</w:t>
            </w:r>
          </w:p>
        </w:tc>
        <w:tc>
          <w:tcPr>
            <w:tcW w:w="1183" w:type="dxa"/>
          </w:tcPr>
          <w:p w14:paraId="04375D8C" w14:textId="713C8363" w:rsidR="00871335" w:rsidRPr="002B6510" w:rsidRDefault="00871335">
            <w:pPr>
              <w:pStyle w:val="TableBody"/>
              <w:cnfStyle w:val="000000010000" w:firstRow="0" w:lastRow="0" w:firstColumn="0" w:lastColumn="0" w:oddVBand="0" w:evenVBand="0" w:oddHBand="0" w:evenHBand="1" w:firstRowFirstColumn="0" w:firstRowLastColumn="0" w:lastRowFirstColumn="0" w:lastRowLastColumn="0"/>
              <w:rPr>
                <w:color w:val="0070C0"/>
                <w:szCs w:val="16"/>
              </w:rPr>
            </w:pPr>
            <w:r>
              <w:rPr>
                <w:color w:val="0070C0"/>
                <w:szCs w:val="16"/>
              </w:rPr>
              <w:t>Agent</w:t>
            </w:r>
          </w:p>
        </w:tc>
        <w:tc>
          <w:tcPr>
            <w:tcW w:w="1025" w:type="dxa"/>
          </w:tcPr>
          <w:p w14:paraId="3478EE05" w14:textId="5FC36EB0" w:rsidR="00871335" w:rsidRPr="00952214" w:rsidRDefault="00CF4DC6" w:rsidP="00952214">
            <w:pPr>
              <w:pStyle w:val="TableBody"/>
              <w:cnfStyle w:val="000000010000" w:firstRow="0" w:lastRow="0" w:firstColumn="0" w:lastColumn="0" w:oddVBand="0" w:evenVBand="0" w:oddHBand="0" w:evenHBand="1" w:firstRowFirstColumn="0" w:firstRowLastColumn="0" w:lastRowFirstColumn="0" w:lastRowLastColumn="0"/>
              <w:rPr>
                <w:color w:val="0070C0"/>
                <w:szCs w:val="16"/>
              </w:rPr>
            </w:pPr>
            <w:r>
              <w:rPr>
                <w:color w:val="0070C0"/>
                <w:szCs w:val="16"/>
              </w:rPr>
              <w:t>P</w:t>
            </w:r>
            <w:r w:rsidR="00871335" w:rsidRPr="00952214">
              <w:rPr>
                <w:color w:val="0070C0"/>
                <w:szCs w:val="16"/>
              </w:rPr>
              <w:t>CCDU</w:t>
            </w:r>
          </w:p>
        </w:tc>
        <w:tc>
          <w:tcPr>
            <w:tcW w:w="1414" w:type="dxa"/>
          </w:tcPr>
          <w:p w14:paraId="1E4FF56F" w14:textId="7CFE5A1E" w:rsidR="00871335" w:rsidRPr="00952214" w:rsidRDefault="00871335" w:rsidP="00952214">
            <w:pPr>
              <w:pStyle w:val="TableBody"/>
              <w:cnfStyle w:val="000000010000" w:firstRow="0" w:lastRow="0" w:firstColumn="0" w:lastColumn="0" w:oddVBand="0" w:evenVBand="0" w:oddHBand="0" w:evenHBand="1" w:firstRowFirstColumn="0" w:firstRowLastColumn="0" w:lastRowFirstColumn="0" w:lastRowLastColumn="0"/>
              <w:rPr>
                <w:color w:val="0070C0"/>
                <w:szCs w:val="16"/>
              </w:rPr>
            </w:pPr>
            <w:r w:rsidRPr="00952214">
              <w:rPr>
                <w:color w:val="0070C0"/>
                <w:szCs w:val="16"/>
              </w:rPr>
              <w:t>adop_postclk[]</w:t>
            </w:r>
          </w:p>
        </w:tc>
        <w:tc>
          <w:tcPr>
            <w:tcW w:w="1227" w:type="dxa"/>
          </w:tcPr>
          <w:p w14:paraId="7C875EF7" w14:textId="0F5D062B" w:rsidR="00871335" w:rsidRPr="00952214" w:rsidRDefault="00871335" w:rsidP="00952214">
            <w:pPr>
              <w:pStyle w:val="TableBody"/>
              <w:cnfStyle w:val="000000010000" w:firstRow="0" w:lastRow="0" w:firstColumn="0" w:lastColumn="0" w:oddVBand="0" w:evenVBand="0" w:oddHBand="0" w:evenHBand="1" w:firstRowFirstColumn="0" w:firstRowLastColumn="0" w:lastRowFirstColumn="0" w:lastRowLastColumn="0"/>
              <w:rPr>
                <w:color w:val="0070C0"/>
                <w:szCs w:val="16"/>
              </w:rPr>
            </w:pPr>
            <w:r w:rsidRPr="00952214">
              <w:rPr>
                <w:color w:val="0070C0"/>
                <w:szCs w:val="16"/>
              </w:rPr>
              <w:t>Agent</w:t>
            </w:r>
          </w:p>
        </w:tc>
        <w:tc>
          <w:tcPr>
            <w:tcW w:w="1523" w:type="dxa"/>
          </w:tcPr>
          <w:p w14:paraId="70531A0C" w14:textId="7EC26992" w:rsidR="00871335" w:rsidRPr="00952214" w:rsidRDefault="00871335" w:rsidP="00952214">
            <w:pPr>
              <w:pStyle w:val="TableBody"/>
              <w:cnfStyle w:val="000000010000" w:firstRow="0" w:lastRow="0" w:firstColumn="0" w:lastColumn="0" w:oddVBand="0" w:evenVBand="0" w:oddHBand="0" w:evenHBand="1" w:firstRowFirstColumn="0" w:firstRowLastColumn="0" w:lastRowFirstColumn="0" w:lastRowLastColumn="0"/>
              <w:rPr>
                <w:color w:val="0070C0"/>
                <w:szCs w:val="16"/>
              </w:rPr>
            </w:pPr>
            <w:r w:rsidRPr="00952214">
              <w:rPr>
                <w:color w:val="0070C0"/>
                <w:szCs w:val="16"/>
              </w:rPr>
              <w:t>&lt;agent clk name&gt;</w:t>
            </w:r>
          </w:p>
        </w:tc>
        <w:tc>
          <w:tcPr>
            <w:tcW w:w="1619" w:type="dxa"/>
          </w:tcPr>
          <w:p w14:paraId="3F1B22FD" w14:textId="4098C48C" w:rsidR="00871335" w:rsidRPr="00952214" w:rsidRDefault="00871335" w:rsidP="00952214">
            <w:pPr>
              <w:pStyle w:val="TableBody"/>
              <w:cnfStyle w:val="000000010000" w:firstRow="0" w:lastRow="0" w:firstColumn="0" w:lastColumn="0" w:oddVBand="0" w:evenVBand="0" w:oddHBand="0" w:evenHBand="1" w:firstRowFirstColumn="0" w:firstRowLastColumn="0" w:lastRowFirstColumn="0" w:lastRowLastColumn="0"/>
              <w:rPr>
                <w:color w:val="0070C0"/>
                <w:szCs w:val="16"/>
              </w:rPr>
            </w:pPr>
            <w:r>
              <w:rPr>
                <w:color w:val="0070C0"/>
                <w:szCs w:val="16"/>
              </w:rPr>
              <w:t>Output</w:t>
            </w:r>
            <w:r w:rsidRPr="00952214">
              <w:rPr>
                <w:color w:val="0070C0"/>
                <w:szCs w:val="16"/>
              </w:rPr>
              <w:t xml:space="preserve"> clock</w:t>
            </w:r>
            <w:r>
              <w:rPr>
                <w:color w:val="0070C0"/>
                <w:szCs w:val="16"/>
              </w:rPr>
              <w:t>s, for scanned clock domain</w:t>
            </w:r>
          </w:p>
        </w:tc>
      </w:tr>
      <w:tr w:rsidR="00871335" w:rsidRPr="00664C95" w14:paraId="714FCC43" w14:textId="77777777" w:rsidTr="0095221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65" w:type="dxa"/>
          </w:tcPr>
          <w:p w14:paraId="0717BF9B" w14:textId="6602BB94" w:rsidR="00871335" w:rsidRPr="00952214" w:rsidRDefault="00D949EB" w:rsidP="00952214">
            <w:pPr>
              <w:pStyle w:val="TableBody"/>
              <w:rPr>
                <w:color w:val="0070C0"/>
                <w:szCs w:val="16"/>
              </w:rPr>
            </w:pPr>
            <w:r w:rsidRPr="00AA47B5">
              <w:rPr>
                <w:color w:val="0070C0"/>
              </w:rPr>
              <w:t xml:space="preserve"> </w:t>
            </w:r>
            <w:r>
              <w:rPr>
                <w:color w:val="0070C0"/>
              </w:rPr>
              <w:t>NUM_OF_GRID_PRI</w:t>
            </w:r>
            <w:r w:rsidRPr="00AA47B5">
              <w:rPr>
                <w:color w:val="0070C0"/>
              </w:rPr>
              <w:t>_CLKS-1</w:t>
            </w:r>
          </w:p>
        </w:tc>
        <w:tc>
          <w:tcPr>
            <w:tcW w:w="1183" w:type="dxa"/>
          </w:tcPr>
          <w:p w14:paraId="70A1AB3A" w14:textId="39894E4C" w:rsidR="00871335" w:rsidRPr="002B6510" w:rsidRDefault="00871335">
            <w:pPr>
              <w:pStyle w:val="TableBody"/>
              <w:cnfStyle w:val="000000100000" w:firstRow="0" w:lastRow="0" w:firstColumn="0" w:lastColumn="0" w:oddVBand="0" w:evenVBand="0" w:oddHBand="1" w:evenHBand="0" w:firstRowFirstColumn="0" w:firstRowLastColumn="0" w:lastRowFirstColumn="0" w:lastRowLastColumn="0"/>
              <w:rPr>
                <w:color w:val="0070C0"/>
                <w:szCs w:val="16"/>
              </w:rPr>
            </w:pPr>
            <w:r>
              <w:rPr>
                <w:color w:val="0070C0"/>
                <w:szCs w:val="16"/>
              </w:rPr>
              <w:t>Agent</w:t>
            </w:r>
          </w:p>
        </w:tc>
        <w:tc>
          <w:tcPr>
            <w:tcW w:w="1025" w:type="dxa"/>
          </w:tcPr>
          <w:p w14:paraId="351E58A7" w14:textId="677A4B33" w:rsidR="00871335" w:rsidRPr="00952214" w:rsidDel="006B3594" w:rsidRDefault="00CF4DC6" w:rsidP="00952214">
            <w:pPr>
              <w:pStyle w:val="TableBody"/>
              <w:cnfStyle w:val="000000100000" w:firstRow="0" w:lastRow="0" w:firstColumn="0" w:lastColumn="0" w:oddVBand="0" w:evenVBand="0" w:oddHBand="1" w:evenHBand="0" w:firstRowFirstColumn="0" w:firstRowLastColumn="0" w:lastRowFirstColumn="0" w:lastRowLastColumn="0"/>
              <w:rPr>
                <w:color w:val="0070C0"/>
                <w:szCs w:val="16"/>
              </w:rPr>
            </w:pPr>
            <w:r>
              <w:rPr>
                <w:color w:val="0070C0"/>
                <w:szCs w:val="16"/>
              </w:rPr>
              <w:t>P</w:t>
            </w:r>
            <w:r w:rsidR="00871335" w:rsidRPr="00952214">
              <w:rPr>
                <w:color w:val="0070C0"/>
                <w:szCs w:val="16"/>
              </w:rPr>
              <w:t>CCDU</w:t>
            </w:r>
          </w:p>
        </w:tc>
        <w:tc>
          <w:tcPr>
            <w:tcW w:w="1414" w:type="dxa"/>
          </w:tcPr>
          <w:p w14:paraId="683BD31C" w14:textId="6849CE28" w:rsidR="00871335" w:rsidRPr="00952214" w:rsidDel="006B3594" w:rsidRDefault="00871335" w:rsidP="00952214">
            <w:pPr>
              <w:pStyle w:val="TableBody"/>
              <w:cnfStyle w:val="000000100000" w:firstRow="0" w:lastRow="0" w:firstColumn="0" w:lastColumn="0" w:oddVBand="0" w:evenVBand="0" w:oddHBand="1" w:evenHBand="0" w:firstRowFirstColumn="0" w:firstRowLastColumn="0" w:lastRowFirstColumn="0" w:lastRowLastColumn="0"/>
              <w:rPr>
                <w:color w:val="0070C0"/>
                <w:szCs w:val="16"/>
              </w:rPr>
            </w:pPr>
            <w:r w:rsidRPr="00952214">
              <w:rPr>
                <w:color w:val="0070C0"/>
                <w:szCs w:val="16"/>
              </w:rPr>
              <w:t>adop_postclk_free</w:t>
            </w:r>
          </w:p>
        </w:tc>
        <w:tc>
          <w:tcPr>
            <w:tcW w:w="1227" w:type="dxa"/>
          </w:tcPr>
          <w:p w14:paraId="5A1ECE35" w14:textId="25C15682" w:rsidR="00871335" w:rsidRPr="00952214" w:rsidDel="006B3594" w:rsidRDefault="00871335" w:rsidP="00952214">
            <w:pPr>
              <w:pStyle w:val="TableBody"/>
              <w:cnfStyle w:val="000000100000" w:firstRow="0" w:lastRow="0" w:firstColumn="0" w:lastColumn="0" w:oddVBand="0" w:evenVBand="0" w:oddHBand="1" w:evenHBand="0" w:firstRowFirstColumn="0" w:firstRowLastColumn="0" w:lastRowFirstColumn="0" w:lastRowLastColumn="0"/>
              <w:rPr>
                <w:color w:val="0070C0"/>
                <w:szCs w:val="16"/>
              </w:rPr>
            </w:pPr>
            <w:r w:rsidRPr="00952214">
              <w:rPr>
                <w:color w:val="0070C0"/>
                <w:szCs w:val="16"/>
              </w:rPr>
              <w:t>PMA, Agent</w:t>
            </w:r>
          </w:p>
        </w:tc>
        <w:tc>
          <w:tcPr>
            <w:tcW w:w="1523" w:type="dxa"/>
          </w:tcPr>
          <w:p w14:paraId="6AD9BCD0" w14:textId="5219F57F" w:rsidR="00871335" w:rsidRPr="00952214" w:rsidDel="006B3594" w:rsidRDefault="00871335" w:rsidP="00952214">
            <w:pPr>
              <w:pStyle w:val="TableBody"/>
              <w:cnfStyle w:val="000000100000" w:firstRow="0" w:lastRow="0" w:firstColumn="0" w:lastColumn="0" w:oddVBand="0" w:evenVBand="0" w:oddHBand="1" w:evenHBand="0" w:firstRowFirstColumn="0" w:firstRowLastColumn="0" w:lastRowFirstColumn="0" w:lastRowLastColumn="0"/>
              <w:rPr>
                <w:color w:val="0070C0"/>
                <w:szCs w:val="16"/>
              </w:rPr>
            </w:pPr>
            <w:r w:rsidRPr="00952214">
              <w:rPr>
                <w:color w:val="0070C0"/>
                <w:szCs w:val="16"/>
              </w:rPr>
              <w:t>&lt;agent clk name&gt;</w:t>
            </w:r>
          </w:p>
        </w:tc>
        <w:tc>
          <w:tcPr>
            <w:tcW w:w="1619" w:type="dxa"/>
          </w:tcPr>
          <w:p w14:paraId="3E2D778A" w14:textId="60CF1F7D" w:rsidR="00871335" w:rsidRPr="00952214" w:rsidRDefault="00871335" w:rsidP="00952214">
            <w:pPr>
              <w:pStyle w:val="TableBody"/>
              <w:cnfStyle w:val="000000100000" w:firstRow="0" w:lastRow="0" w:firstColumn="0" w:lastColumn="0" w:oddVBand="0" w:evenVBand="0" w:oddHBand="1" w:evenHBand="0" w:firstRowFirstColumn="0" w:firstRowLastColumn="0" w:lastRowFirstColumn="0" w:lastRowLastColumn="0"/>
              <w:rPr>
                <w:color w:val="0070C0"/>
                <w:szCs w:val="16"/>
              </w:rPr>
            </w:pPr>
            <w:r>
              <w:rPr>
                <w:color w:val="0070C0"/>
                <w:szCs w:val="16"/>
              </w:rPr>
              <w:t>Output f</w:t>
            </w:r>
            <w:r w:rsidRPr="00952214">
              <w:rPr>
                <w:color w:val="0070C0"/>
                <w:szCs w:val="16"/>
              </w:rPr>
              <w:t>ree running clock</w:t>
            </w:r>
          </w:p>
        </w:tc>
      </w:tr>
      <w:tr w:rsidR="00501C49" w:rsidRPr="00664C95" w14:paraId="56129585" w14:textId="77777777" w:rsidTr="00952214">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5" w:type="dxa"/>
            <w:shd w:val="pct5" w:color="auto" w:fill="auto"/>
          </w:tcPr>
          <w:p w14:paraId="4DBD856E" w14:textId="11E2FE07" w:rsidR="00501C49" w:rsidRPr="00952214" w:rsidRDefault="00501C49" w:rsidP="00952214">
            <w:pPr>
              <w:pStyle w:val="TableBody"/>
            </w:pPr>
            <w:r w:rsidRPr="00952214">
              <w:t>1</w:t>
            </w:r>
          </w:p>
        </w:tc>
        <w:tc>
          <w:tcPr>
            <w:tcW w:w="1183" w:type="dxa"/>
            <w:shd w:val="pct5" w:color="auto" w:fill="auto"/>
          </w:tcPr>
          <w:p w14:paraId="7A182CD3" w14:textId="3B8BB2C7" w:rsidR="00501C49" w:rsidRPr="0069593D" w:rsidRDefault="00501C49" w:rsidP="00501C49">
            <w:pPr>
              <w:pStyle w:val="TableBody"/>
              <w:cnfStyle w:val="000000010000" w:firstRow="0" w:lastRow="0" w:firstColumn="0" w:lastColumn="0" w:oddVBand="0" w:evenVBand="0" w:oddHBand="0" w:evenHBand="1" w:firstRowFirstColumn="0" w:firstRowLastColumn="0" w:lastRowFirstColumn="0" w:lastRowLastColumn="0"/>
            </w:pPr>
            <w:r>
              <w:t>Fabric</w:t>
            </w:r>
          </w:p>
        </w:tc>
        <w:tc>
          <w:tcPr>
            <w:tcW w:w="1025" w:type="dxa"/>
            <w:shd w:val="pct5" w:color="auto" w:fill="auto"/>
          </w:tcPr>
          <w:p w14:paraId="7AB49FDE" w14:textId="4C37FD2D" w:rsidR="00501C49" w:rsidRPr="00952214" w:rsidRDefault="00501C49" w:rsidP="00952214">
            <w:pPr>
              <w:pStyle w:val="TableBody"/>
              <w:cnfStyle w:val="000000010000" w:firstRow="0" w:lastRow="0" w:firstColumn="0" w:lastColumn="0" w:oddVBand="0" w:evenVBand="0" w:oddHBand="0" w:evenHBand="1" w:firstRowFirstColumn="0" w:firstRowLastColumn="0" w:lastRowFirstColumn="0" w:lastRowLastColumn="0"/>
            </w:pPr>
            <w:r w:rsidRPr="00952214">
              <w:t>refclkdist</w:t>
            </w:r>
          </w:p>
        </w:tc>
        <w:tc>
          <w:tcPr>
            <w:tcW w:w="1414" w:type="dxa"/>
            <w:shd w:val="pct5" w:color="auto" w:fill="auto"/>
          </w:tcPr>
          <w:p w14:paraId="7E65F424" w14:textId="1AF88EC0" w:rsidR="00501C49" w:rsidRPr="00952214" w:rsidRDefault="00501C49" w:rsidP="00952214">
            <w:pPr>
              <w:pStyle w:val="TableBody"/>
              <w:cnfStyle w:val="000000010000" w:firstRow="0" w:lastRow="0" w:firstColumn="0" w:lastColumn="0" w:oddVBand="0" w:evenVBand="0" w:oddHBand="0" w:evenHBand="1" w:firstRowFirstColumn="0" w:firstRowLastColumn="0" w:lastRowFirstColumn="0" w:lastRowLastColumn="0"/>
            </w:pPr>
            <w:r w:rsidRPr="00952214">
              <w:t>ck_sb_clk</w:t>
            </w:r>
          </w:p>
        </w:tc>
        <w:tc>
          <w:tcPr>
            <w:tcW w:w="1227" w:type="dxa"/>
            <w:shd w:val="pct5" w:color="auto" w:fill="auto"/>
          </w:tcPr>
          <w:p w14:paraId="285409E2" w14:textId="4C8928B3" w:rsidR="00501C49" w:rsidRPr="00952214" w:rsidRDefault="00501C49" w:rsidP="00952214">
            <w:pPr>
              <w:pStyle w:val="TableBody"/>
              <w:cnfStyle w:val="000000010000" w:firstRow="0" w:lastRow="0" w:firstColumn="0" w:lastColumn="0" w:oddVBand="0" w:evenVBand="0" w:oddHBand="0" w:evenHBand="1" w:firstRowFirstColumn="0" w:firstRowLastColumn="0" w:lastRowFirstColumn="0" w:lastRowLastColumn="0"/>
            </w:pPr>
            <w:r w:rsidRPr="00952214">
              <w:t>CCDU</w:t>
            </w:r>
          </w:p>
        </w:tc>
        <w:tc>
          <w:tcPr>
            <w:tcW w:w="1523" w:type="dxa"/>
            <w:shd w:val="pct5" w:color="auto" w:fill="auto"/>
          </w:tcPr>
          <w:p w14:paraId="3B0BDFDE" w14:textId="44EB49C5" w:rsidR="00501C49" w:rsidRPr="00952214" w:rsidRDefault="00501C49" w:rsidP="00952214">
            <w:pPr>
              <w:pStyle w:val="TableBody"/>
              <w:cnfStyle w:val="000000010000" w:firstRow="0" w:lastRow="0" w:firstColumn="0" w:lastColumn="0" w:oddVBand="0" w:evenVBand="0" w:oddHBand="0" w:evenHBand="1" w:firstRowFirstColumn="0" w:firstRowLastColumn="0" w:lastRowFirstColumn="0" w:lastRowLastColumn="0"/>
            </w:pPr>
            <w:r w:rsidRPr="00952214">
              <w:t>x4clk_in</w:t>
            </w:r>
          </w:p>
        </w:tc>
        <w:tc>
          <w:tcPr>
            <w:tcW w:w="1619" w:type="dxa"/>
            <w:shd w:val="pct5" w:color="auto" w:fill="auto"/>
          </w:tcPr>
          <w:p w14:paraId="51982D66" w14:textId="1179F63E" w:rsidR="00501C49" w:rsidRPr="00952214" w:rsidRDefault="00501C49" w:rsidP="00952214">
            <w:pPr>
              <w:pStyle w:val="TableBody"/>
              <w:cnfStyle w:val="000000010000" w:firstRow="0" w:lastRow="0" w:firstColumn="0" w:lastColumn="0" w:oddVBand="0" w:evenVBand="0" w:oddHBand="0" w:evenHBand="1" w:firstRowFirstColumn="0" w:firstRowLastColumn="0" w:lastRowFirstColumn="0" w:lastRowLastColumn="0"/>
            </w:pPr>
            <w:r w:rsidRPr="0087219D">
              <w:t xml:space="preserve">Optional </w:t>
            </w:r>
            <w:r>
              <w:t>input non-scanned</w:t>
            </w:r>
            <w:r w:rsidRPr="0087219D">
              <w:t xml:space="preserve"> clock</w:t>
            </w:r>
          </w:p>
        </w:tc>
      </w:tr>
      <w:tr w:rsidR="00501C49" w:rsidRPr="00664C95" w14:paraId="042105E5" w14:textId="77777777" w:rsidTr="0095221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5" w:type="dxa"/>
            <w:shd w:val="pct5" w:color="auto" w:fill="auto"/>
          </w:tcPr>
          <w:p w14:paraId="21FEE5A3" w14:textId="0EE85CAD" w:rsidR="00501C49" w:rsidRPr="00952214" w:rsidRDefault="00501C49" w:rsidP="00952214">
            <w:pPr>
              <w:pStyle w:val="TableBody"/>
            </w:pPr>
            <w:r w:rsidRPr="0069593D">
              <w:t>1</w:t>
            </w:r>
          </w:p>
        </w:tc>
        <w:tc>
          <w:tcPr>
            <w:tcW w:w="1183" w:type="dxa"/>
            <w:shd w:val="pct5" w:color="auto" w:fill="auto"/>
          </w:tcPr>
          <w:p w14:paraId="7477AEB7" w14:textId="795660C5" w:rsidR="00501C49" w:rsidRPr="0069593D" w:rsidRDefault="00501C49" w:rsidP="00501C49">
            <w:pPr>
              <w:pStyle w:val="TableBody"/>
              <w:cnfStyle w:val="000000100000" w:firstRow="0" w:lastRow="0" w:firstColumn="0" w:lastColumn="0" w:oddVBand="0" w:evenVBand="0" w:oddHBand="1" w:evenHBand="0" w:firstRowFirstColumn="0" w:firstRowLastColumn="0" w:lastRowFirstColumn="0" w:lastRowLastColumn="0"/>
            </w:pPr>
            <w:r>
              <w:t>Fabric</w:t>
            </w:r>
          </w:p>
        </w:tc>
        <w:tc>
          <w:tcPr>
            <w:tcW w:w="1025" w:type="dxa"/>
            <w:shd w:val="pct5" w:color="auto" w:fill="auto"/>
          </w:tcPr>
          <w:p w14:paraId="4ABC5B48" w14:textId="03381C83" w:rsidR="00501C49" w:rsidRPr="00952214" w:rsidRDefault="00501C49" w:rsidP="00952214">
            <w:pPr>
              <w:pStyle w:val="TableBody"/>
              <w:cnfStyle w:val="000000100000" w:firstRow="0" w:lastRow="0" w:firstColumn="0" w:lastColumn="0" w:oddVBand="0" w:evenVBand="0" w:oddHBand="1" w:evenHBand="0" w:firstRowFirstColumn="0" w:firstRowLastColumn="0" w:lastRowFirstColumn="0" w:lastRowLastColumn="0"/>
            </w:pPr>
            <w:r w:rsidRPr="0069593D">
              <w:t>refclkdist</w:t>
            </w:r>
          </w:p>
        </w:tc>
        <w:tc>
          <w:tcPr>
            <w:tcW w:w="1414" w:type="dxa"/>
            <w:shd w:val="pct5" w:color="auto" w:fill="auto"/>
          </w:tcPr>
          <w:p w14:paraId="3706B46B" w14:textId="1AAA81E4" w:rsidR="00501C49" w:rsidRPr="00952214" w:rsidRDefault="00501C49" w:rsidP="00952214">
            <w:pPr>
              <w:pStyle w:val="TableBody"/>
              <w:cnfStyle w:val="000000100000" w:firstRow="0" w:lastRow="0" w:firstColumn="0" w:lastColumn="0" w:oddVBand="0" w:evenVBand="0" w:oddHBand="1" w:evenHBand="0" w:firstRowFirstColumn="0" w:firstRowLastColumn="0" w:lastRowFirstColumn="0" w:lastRowLastColumn="0"/>
            </w:pPr>
            <w:r w:rsidRPr="0069593D">
              <w:t>Ck_sb_clk_sync</w:t>
            </w:r>
          </w:p>
        </w:tc>
        <w:tc>
          <w:tcPr>
            <w:tcW w:w="1227" w:type="dxa"/>
            <w:shd w:val="pct5" w:color="auto" w:fill="auto"/>
          </w:tcPr>
          <w:p w14:paraId="17444FDB" w14:textId="1A45D96E" w:rsidR="00501C49" w:rsidRPr="00952214" w:rsidRDefault="00501C49" w:rsidP="00952214">
            <w:pPr>
              <w:pStyle w:val="TableBody"/>
              <w:cnfStyle w:val="000000100000" w:firstRow="0" w:lastRow="0" w:firstColumn="0" w:lastColumn="0" w:oddVBand="0" w:evenVBand="0" w:oddHBand="1" w:evenHBand="0" w:firstRowFirstColumn="0" w:firstRowLastColumn="0" w:lastRowFirstColumn="0" w:lastRowLastColumn="0"/>
            </w:pPr>
            <w:r w:rsidRPr="0069593D">
              <w:t>CCDU</w:t>
            </w:r>
          </w:p>
        </w:tc>
        <w:tc>
          <w:tcPr>
            <w:tcW w:w="1523" w:type="dxa"/>
            <w:shd w:val="pct5" w:color="auto" w:fill="auto"/>
          </w:tcPr>
          <w:p w14:paraId="32B83603" w14:textId="04B31407" w:rsidR="00501C49" w:rsidRPr="00952214" w:rsidRDefault="00501C49" w:rsidP="00952214">
            <w:pPr>
              <w:pStyle w:val="TableBody"/>
              <w:cnfStyle w:val="000000100000" w:firstRow="0" w:lastRow="0" w:firstColumn="0" w:lastColumn="0" w:oddVBand="0" w:evenVBand="0" w:oddHBand="1" w:evenHBand="0" w:firstRowFirstColumn="0" w:firstRowLastColumn="0" w:lastRowFirstColumn="0" w:lastRowLastColumn="0"/>
            </w:pPr>
            <w:r w:rsidRPr="0069593D">
              <w:t>X4clk_in_sync</w:t>
            </w:r>
          </w:p>
        </w:tc>
        <w:tc>
          <w:tcPr>
            <w:tcW w:w="1619" w:type="dxa"/>
            <w:shd w:val="pct5" w:color="auto" w:fill="auto"/>
          </w:tcPr>
          <w:p w14:paraId="5FFCE66E" w14:textId="6513F375" w:rsidR="00501C49" w:rsidRPr="00952214" w:rsidRDefault="00501C49" w:rsidP="00952214">
            <w:pPr>
              <w:pStyle w:val="TableBody"/>
              <w:cnfStyle w:val="000000100000" w:firstRow="0" w:lastRow="0" w:firstColumn="0" w:lastColumn="0" w:oddVBand="0" w:evenVBand="0" w:oddHBand="1" w:evenHBand="0" w:firstRowFirstColumn="0" w:firstRowLastColumn="0" w:lastRowFirstColumn="0" w:lastRowLastColumn="0"/>
            </w:pPr>
            <w:r w:rsidRPr="0087219D">
              <w:t xml:space="preserve">Optional </w:t>
            </w:r>
            <w:r>
              <w:t>input usync for non-scanned clock</w:t>
            </w:r>
            <w:r w:rsidRPr="0087219D" w:rsidDel="006B3594">
              <w:t xml:space="preserve"> </w:t>
            </w:r>
          </w:p>
        </w:tc>
      </w:tr>
      <w:tr w:rsidR="00501C49" w:rsidRPr="00664C95" w14:paraId="6FCFA67B" w14:textId="77777777" w:rsidTr="0095221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5" w:type="dxa"/>
            <w:shd w:val="pct5" w:color="auto" w:fill="auto"/>
          </w:tcPr>
          <w:p w14:paraId="01EBE64E" w14:textId="496FC212" w:rsidR="00501C49" w:rsidRPr="00952214" w:rsidRDefault="00501C49" w:rsidP="00952214">
            <w:pPr>
              <w:pStyle w:val="TableBody"/>
              <w:rPr>
                <w:color w:val="0070C0"/>
              </w:rPr>
            </w:pPr>
            <w:r w:rsidRPr="00952214">
              <w:rPr>
                <w:color w:val="0070C0"/>
              </w:rPr>
              <w:t>1</w:t>
            </w:r>
          </w:p>
        </w:tc>
        <w:tc>
          <w:tcPr>
            <w:tcW w:w="1183" w:type="dxa"/>
            <w:shd w:val="pct5" w:color="auto" w:fill="auto"/>
          </w:tcPr>
          <w:p w14:paraId="01628428" w14:textId="70A2040A" w:rsidR="00501C49" w:rsidRPr="002B6510" w:rsidRDefault="00501C49" w:rsidP="00501C49">
            <w:pPr>
              <w:pStyle w:val="TableBody"/>
              <w:cnfStyle w:val="000000010000" w:firstRow="0" w:lastRow="0" w:firstColumn="0" w:lastColumn="0" w:oddVBand="0" w:evenVBand="0" w:oddHBand="0" w:evenHBand="1" w:firstRowFirstColumn="0" w:firstRowLastColumn="0" w:lastRowFirstColumn="0" w:lastRowLastColumn="0"/>
              <w:rPr>
                <w:color w:val="0070C0"/>
              </w:rPr>
            </w:pPr>
            <w:r>
              <w:rPr>
                <w:color w:val="0070C0"/>
              </w:rPr>
              <w:t>Agent</w:t>
            </w:r>
          </w:p>
        </w:tc>
        <w:tc>
          <w:tcPr>
            <w:tcW w:w="1025" w:type="dxa"/>
            <w:shd w:val="pct5" w:color="auto" w:fill="auto"/>
          </w:tcPr>
          <w:p w14:paraId="51EEF615" w14:textId="5F74FBF6" w:rsidR="00501C49" w:rsidRPr="00952214" w:rsidRDefault="00501C49" w:rsidP="00952214">
            <w:pPr>
              <w:pStyle w:val="TableBody"/>
              <w:cnfStyle w:val="000000010000" w:firstRow="0" w:lastRow="0" w:firstColumn="0" w:lastColumn="0" w:oddVBand="0" w:evenVBand="0" w:oddHBand="0" w:evenHBand="1" w:firstRowFirstColumn="0" w:firstRowLastColumn="0" w:lastRowFirstColumn="0" w:lastRowLastColumn="0"/>
              <w:rPr>
                <w:color w:val="0070C0"/>
              </w:rPr>
            </w:pPr>
            <w:r w:rsidRPr="00952214">
              <w:rPr>
                <w:color w:val="0070C0"/>
              </w:rPr>
              <w:t>CCDU</w:t>
            </w:r>
          </w:p>
        </w:tc>
        <w:tc>
          <w:tcPr>
            <w:tcW w:w="1414" w:type="dxa"/>
            <w:shd w:val="pct5" w:color="auto" w:fill="auto"/>
          </w:tcPr>
          <w:p w14:paraId="576362DD" w14:textId="25F2FAE3" w:rsidR="00501C49" w:rsidRPr="00952214" w:rsidRDefault="00501C49" w:rsidP="00952214">
            <w:pPr>
              <w:pStyle w:val="TableBody"/>
              <w:cnfStyle w:val="000000010000" w:firstRow="0" w:lastRow="0" w:firstColumn="0" w:lastColumn="0" w:oddVBand="0" w:evenVBand="0" w:oddHBand="0" w:evenHBand="1" w:firstRowFirstColumn="0" w:firstRowLastColumn="0" w:lastRowFirstColumn="0" w:lastRowLastColumn="0"/>
              <w:rPr>
                <w:color w:val="0070C0"/>
              </w:rPr>
            </w:pPr>
            <w:r w:rsidRPr="00952214">
              <w:rPr>
                <w:color w:val="0070C0"/>
              </w:rPr>
              <w:t>x4clk_out</w:t>
            </w:r>
          </w:p>
        </w:tc>
        <w:tc>
          <w:tcPr>
            <w:tcW w:w="1227" w:type="dxa"/>
            <w:shd w:val="pct5" w:color="auto" w:fill="auto"/>
          </w:tcPr>
          <w:p w14:paraId="1AD4A3F6" w14:textId="758FAD3B" w:rsidR="00501C49" w:rsidRPr="00952214" w:rsidRDefault="00501C49" w:rsidP="00952214">
            <w:pPr>
              <w:pStyle w:val="TableBody"/>
              <w:cnfStyle w:val="000000010000" w:firstRow="0" w:lastRow="0" w:firstColumn="0" w:lastColumn="0" w:oddVBand="0" w:evenVBand="0" w:oddHBand="0" w:evenHBand="1" w:firstRowFirstColumn="0" w:firstRowLastColumn="0" w:lastRowFirstColumn="0" w:lastRowLastColumn="0"/>
              <w:rPr>
                <w:color w:val="0070C0"/>
              </w:rPr>
            </w:pPr>
            <w:r w:rsidRPr="00952214">
              <w:rPr>
                <w:color w:val="0070C0"/>
              </w:rPr>
              <w:t>Agent</w:t>
            </w:r>
          </w:p>
        </w:tc>
        <w:tc>
          <w:tcPr>
            <w:tcW w:w="1523" w:type="dxa"/>
            <w:shd w:val="pct5" w:color="auto" w:fill="auto"/>
            <w:noWrap/>
          </w:tcPr>
          <w:p w14:paraId="6AA2C884" w14:textId="23F59750" w:rsidR="00501C49" w:rsidRPr="00952214" w:rsidRDefault="00501C49" w:rsidP="00952214">
            <w:pPr>
              <w:pStyle w:val="TableBody"/>
              <w:cnfStyle w:val="000000010000" w:firstRow="0" w:lastRow="0" w:firstColumn="0" w:lastColumn="0" w:oddVBand="0" w:evenVBand="0" w:oddHBand="0" w:evenHBand="1" w:firstRowFirstColumn="0" w:firstRowLastColumn="0" w:lastRowFirstColumn="0" w:lastRowLastColumn="0"/>
              <w:rPr>
                <w:color w:val="0070C0"/>
              </w:rPr>
            </w:pPr>
            <w:r w:rsidRPr="00952214">
              <w:rPr>
                <w:color w:val="0070C0"/>
              </w:rPr>
              <w:t>&lt;agent clk name&gt;</w:t>
            </w:r>
          </w:p>
        </w:tc>
        <w:tc>
          <w:tcPr>
            <w:tcW w:w="1619" w:type="dxa"/>
            <w:shd w:val="pct5" w:color="auto" w:fill="auto"/>
          </w:tcPr>
          <w:p w14:paraId="01F359FB" w14:textId="1FBA9AAD" w:rsidR="00501C49" w:rsidRPr="00952214" w:rsidRDefault="00501C49" w:rsidP="00952214">
            <w:pPr>
              <w:pStyle w:val="TableBody"/>
              <w:cnfStyle w:val="000000010000" w:firstRow="0" w:lastRow="0" w:firstColumn="0" w:lastColumn="0" w:oddVBand="0" w:evenVBand="0" w:oddHBand="0" w:evenHBand="1" w:firstRowFirstColumn="0" w:firstRowLastColumn="0" w:lastRowFirstColumn="0" w:lastRowLastColumn="0"/>
              <w:rPr>
                <w:color w:val="0070C0"/>
              </w:rPr>
            </w:pPr>
            <w:r w:rsidRPr="0087219D">
              <w:rPr>
                <w:color w:val="0070C0"/>
              </w:rPr>
              <w:t xml:space="preserve">Optional </w:t>
            </w:r>
            <w:r>
              <w:rPr>
                <w:color w:val="0070C0"/>
              </w:rPr>
              <w:t xml:space="preserve">output non-scanned </w:t>
            </w:r>
            <w:r w:rsidRPr="0087219D">
              <w:rPr>
                <w:color w:val="0070C0"/>
              </w:rPr>
              <w:t>clock</w:t>
            </w:r>
          </w:p>
        </w:tc>
      </w:tr>
      <w:tr w:rsidR="00501C49" w:rsidRPr="00664C95" w14:paraId="0BE695C7" w14:textId="77777777" w:rsidTr="0095221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5" w:type="dxa"/>
            <w:shd w:val="pct5" w:color="auto" w:fill="auto"/>
          </w:tcPr>
          <w:p w14:paraId="0C32B4A6" w14:textId="54CCA4AE" w:rsidR="00501C49" w:rsidRPr="00952214" w:rsidRDefault="00501C49" w:rsidP="00952214">
            <w:pPr>
              <w:pStyle w:val="TableBody"/>
              <w:rPr>
                <w:color w:val="0070C0"/>
              </w:rPr>
            </w:pPr>
            <w:r w:rsidRPr="00952214">
              <w:rPr>
                <w:color w:val="0070C0"/>
              </w:rPr>
              <w:t>1</w:t>
            </w:r>
          </w:p>
        </w:tc>
        <w:tc>
          <w:tcPr>
            <w:tcW w:w="1183" w:type="dxa"/>
            <w:shd w:val="pct5" w:color="auto" w:fill="auto"/>
          </w:tcPr>
          <w:p w14:paraId="676512A9" w14:textId="1EEFDBEF" w:rsidR="00501C49" w:rsidRPr="002B6510" w:rsidRDefault="00501C49" w:rsidP="00501C49">
            <w:pPr>
              <w:pStyle w:val="TableBody"/>
              <w:cnfStyle w:val="000000100000" w:firstRow="0" w:lastRow="0" w:firstColumn="0" w:lastColumn="0" w:oddVBand="0" w:evenVBand="0" w:oddHBand="1" w:evenHBand="0" w:firstRowFirstColumn="0" w:firstRowLastColumn="0" w:lastRowFirstColumn="0" w:lastRowLastColumn="0"/>
              <w:rPr>
                <w:color w:val="0070C0"/>
              </w:rPr>
            </w:pPr>
            <w:r>
              <w:rPr>
                <w:color w:val="0070C0"/>
              </w:rPr>
              <w:t>Agent</w:t>
            </w:r>
          </w:p>
        </w:tc>
        <w:tc>
          <w:tcPr>
            <w:tcW w:w="1025" w:type="dxa"/>
            <w:shd w:val="pct5" w:color="auto" w:fill="auto"/>
          </w:tcPr>
          <w:p w14:paraId="1049075E" w14:textId="49D68C24" w:rsidR="00501C49" w:rsidRPr="00952214" w:rsidRDefault="00501C49" w:rsidP="00952214">
            <w:pPr>
              <w:pStyle w:val="TableBody"/>
              <w:cnfStyle w:val="000000100000" w:firstRow="0" w:lastRow="0" w:firstColumn="0" w:lastColumn="0" w:oddVBand="0" w:evenVBand="0" w:oddHBand="1" w:evenHBand="0" w:firstRowFirstColumn="0" w:firstRowLastColumn="0" w:lastRowFirstColumn="0" w:lastRowLastColumn="0"/>
              <w:rPr>
                <w:color w:val="0070C0"/>
              </w:rPr>
            </w:pPr>
            <w:r w:rsidRPr="00952214">
              <w:rPr>
                <w:color w:val="0070C0"/>
              </w:rPr>
              <w:t>CCDU</w:t>
            </w:r>
          </w:p>
        </w:tc>
        <w:tc>
          <w:tcPr>
            <w:tcW w:w="1414" w:type="dxa"/>
            <w:shd w:val="pct5" w:color="auto" w:fill="auto"/>
            <w:noWrap/>
          </w:tcPr>
          <w:p w14:paraId="5CAC6A6D" w14:textId="46CB0E41" w:rsidR="00501C49" w:rsidRPr="00952214" w:rsidRDefault="00501C49" w:rsidP="00952214">
            <w:pPr>
              <w:pStyle w:val="TableBody"/>
              <w:cnfStyle w:val="000000100000" w:firstRow="0" w:lastRow="0" w:firstColumn="0" w:lastColumn="0" w:oddVBand="0" w:evenVBand="0" w:oddHBand="1" w:evenHBand="0" w:firstRowFirstColumn="0" w:firstRowLastColumn="0" w:lastRowFirstColumn="0" w:lastRowLastColumn="0"/>
              <w:rPr>
                <w:color w:val="0070C0"/>
              </w:rPr>
            </w:pPr>
            <w:r w:rsidRPr="00952214">
              <w:rPr>
                <w:color w:val="0070C0"/>
              </w:rPr>
              <w:t>x4clk_out_sync</w:t>
            </w:r>
          </w:p>
        </w:tc>
        <w:tc>
          <w:tcPr>
            <w:tcW w:w="1227" w:type="dxa"/>
            <w:shd w:val="pct5" w:color="auto" w:fill="auto"/>
          </w:tcPr>
          <w:p w14:paraId="5D7BCA29" w14:textId="76EEB0E5" w:rsidR="00501C49" w:rsidRPr="00952214" w:rsidRDefault="00501C49" w:rsidP="00952214">
            <w:pPr>
              <w:pStyle w:val="TableBody"/>
              <w:cnfStyle w:val="000000100000" w:firstRow="0" w:lastRow="0" w:firstColumn="0" w:lastColumn="0" w:oddVBand="0" w:evenVBand="0" w:oddHBand="1" w:evenHBand="0" w:firstRowFirstColumn="0" w:firstRowLastColumn="0" w:lastRowFirstColumn="0" w:lastRowLastColumn="0"/>
              <w:rPr>
                <w:color w:val="0070C0"/>
              </w:rPr>
            </w:pPr>
            <w:r w:rsidRPr="00952214">
              <w:rPr>
                <w:color w:val="0070C0"/>
              </w:rPr>
              <w:t>Agent</w:t>
            </w:r>
          </w:p>
        </w:tc>
        <w:tc>
          <w:tcPr>
            <w:tcW w:w="1523" w:type="dxa"/>
            <w:shd w:val="pct5" w:color="auto" w:fill="auto"/>
          </w:tcPr>
          <w:p w14:paraId="71077CAE" w14:textId="3E0546DD" w:rsidR="00501C49" w:rsidRPr="00952214" w:rsidRDefault="00501C49" w:rsidP="00952214">
            <w:pPr>
              <w:pStyle w:val="TableBody"/>
              <w:cnfStyle w:val="000000100000" w:firstRow="0" w:lastRow="0" w:firstColumn="0" w:lastColumn="0" w:oddVBand="0" w:evenVBand="0" w:oddHBand="1" w:evenHBand="0" w:firstRowFirstColumn="0" w:firstRowLastColumn="0" w:lastRowFirstColumn="0" w:lastRowLastColumn="0"/>
              <w:rPr>
                <w:color w:val="0070C0"/>
              </w:rPr>
            </w:pPr>
            <w:r w:rsidRPr="00952214">
              <w:rPr>
                <w:color w:val="0070C0"/>
              </w:rPr>
              <w:t>&lt;agent clk name&gt;</w:t>
            </w:r>
          </w:p>
        </w:tc>
        <w:tc>
          <w:tcPr>
            <w:tcW w:w="1619" w:type="dxa"/>
            <w:shd w:val="pct5" w:color="auto" w:fill="auto"/>
          </w:tcPr>
          <w:p w14:paraId="47470DBB" w14:textId="6B7C67EC" w:rsidR="00501C49" w:rsidRPr="00952214" w:rsidRDefault="00501C49" w:rsidP="00952214">
            <w:pPr>
              <w:pStyle w:val="TableBody"/>
              <w:cnfStyle w:val="000000100000" w:firstRow="0" w:lastRow="0" w:firstColumn="0" w:lastColumn="0" w:oddVBand="0" w:evenVBand="0" w:oddHBand="1" w:evenHBand="0" w:firstRowFirstColumn="0" w:firstRowLastColumn="0" w:lastRowFirstColumn="0" w:lastRowLastColumn="0"/>
              <w:rPr>
                <w:color w:val="0070C0"/>
              </w:rPr>
            </w:pPr>
            <w:r w:rsidRPr="0087219D">
              <w:rPr>
                <w:color w:val="0070C0"/>
              </w:rPr>
              <w:t xml:space="preserve">Optional </w:t>
            </w:r>
            <w:r>
              <w:rPr>
                <w:color w:val="0070C0"/>
              </w:rPr>
              <w:t>output usync for non-scanned</w:t>
            </w:r>
            <w:r w:rsidRPr="0087219D">
              <w:rPr>
                <w:color w:val="0070C0"/>
              </w:rPr>
              <w:t xml:space="preserve"> </w:t>
            </w:r>
            <w:r>
              <w:rPr>
                <w:color w:val="0070C0"/>
              </w:rPr>
              <w:t>clock</w:t>
            </w:r>
          </w:p>
        </w:tc>
      </w:tr>
    </w:tbl>
    <w:p w14:paraId="264F2086" w14:textId="42B700CA" w:rsidR="00C13996" w:rsidRDefault="00C13996" w:rsidP="00952214">
      <w:pPr>
        <w:pStyle w:val="BodyText"/>
      </w:pPr>
    </w:p>
    <w:p w14:paraId="30BE45DE" w14:textId="276E210C" w:rsidR="00992114" w:rsidRDefault="007D11CC" w:rsidP="00943B70">
      <w:pPr>
        <w:pStyle w:val="Heading3"/>
        <w:ind w:left="792"/>
      </w:pPr>
      <w:bookmarkStart w:id="813" w:name="_Toc450212397"/>
      <w:r>
        <w:t xml:space="preserve">Clock Req/Ack </w:t>
      </w:r>
      <w:r w:rsidR="00992114">
        <w:t>Aggregator</w:t>
      </w:r>
      <w:bookmarkEnd w:id="813"/>
    </w:p>
    <w:p w14:paraId="5BEB43B4" w14:textId="1D710A02" w:rsidR="00992114" w:rsidRDefault="00F450E6" w:rsidP="00952214">
      <w:pPr>
        <w:pStyle w:val="BodyText"/>
      </w:pPr>
      <w:r>
        <w:t xml:space="preserve">Clock req/ak aggregator is used to aggregate clocks reqs from chassis IPs within agnets and sent it  to local PMA unit to hadld. PMA unit process this aggregated clock reqs and sent ack back to aggregator which further passed down to requested chassis IPs in  agent . Number of clock reqs/acks handled by aggregator is defined by RTL parameter CLKREQ_CNT.  </w:t>
      </w:r>
    </w:p>
    <w:p w14:paraId="6DB6B5FF" w14:textId="6A80AC0A" w:rsidR="007D11CC" w:rsidRDefault="00451824" w:rsidP="00952214">
      <w:pPr>
        <w:pStyle w:val="BodyText"/>
        <w:jc w:val="center"/>
      </w:pPr>
      <w:r>
        <w:object w:dxaOrig="5851" w:dyaOrig="1980" w14:anchorId="1AF3A782">
          <v:shape id="_x0000_i1028" type="#_x0000_t75" style="width:251.25pt;height:128.25pt" o:ole="">
            <v:imagedata r:id="rId19" o:title=""/>
          </v:shape>
          <o:OLEObject Type="Embed" ProgID="Visio.Drawing.15" ShapeID="_x0000_i1028" DrawAspect="Content" ObjectID="_1523954481" r:id="rId20"/>
        </w:object>
      </w:r>
    </w:p>
    <w:tbl>
      <w:tblPr>
        <w:tblStyle w:val="TableClassic1"/>
        <w:tblW w:w="8815" w:type="dxa"/>
        <w:tblLayout w:type="fixed"/>
        <w:tblLook w:val="04A0" w:firstRow="1" w:lastRow="0" w:firstColumn="1" w:lastColumn="0" w:noHBand="0" w:noVBand="1"/>
      </w:tblPr>
      <w:tblGrid>
        <w:gridCol w:w="765"/>
        <w:gridCol w:w="1025"/>
        <w:gridCol w:w="1414"/>
        <w:gridCol w:w="1227"/>
        <w:gridCol w:w="1523"/>
        <w:gridCol w:w="2861"/>
      </w:tblGrid>
      <w:tr w:rsidR="00451824" w:rsidRPr="00664C95" w14:paraId="70D679E8" w14:textId="77777777" w:rsidTr="0095221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5" w:type="dxa"/>
            <w:hideMark/>
          </w:tcPr>
          <w:p w14:paraId="4ABD8C13" w14:textId="77777777" w:rsidR="00451824" w:rsidRDefault="00451824" w:rsidP="008A022E">
            <w:pPr>
              <w:pStyle w:val="BodyText"/>
              <w:jc w:val="left"/>
            </w:pPr>
          </w:p>
          <w:p w14:paraId="64B38034" w14:textId="77777777" w:rsidR="00451824" w:rsidRPr="00664C95" w:rsidRDefault="00451824" w:rsidP="008A022E">
            <w:pPr>
              <w:pStyle w:val="BodyText"/>
              <w:jc w:val="left"/>
            </w:pPr>
          </w:p>
        </w:tc>
        <w:tc>
          <w:tcPr>
            <w:tcW w:w="1025" w:type="dxa"/>
            <w:hideMark/>
          </w:tcPr>
          <w:p w14:paraId="1B97A744" w14:textId="77777777" w:rsidR="00451824" w:rsidRPr="00664C95" w:rsidRDefault="00451824" w:rsidP="008A022E">
            <w:pPr>
              <w:pStyle w:val="BodyText"/>
              <w:jc w:val="left"/>
              <w:cnfStyle w:val="100000000000" w:firstRow="1" w:lastRow="0" w:firstColumn="0" w:lastColumn="0" w:oddVBand="0" w:evenVBand="0" w:oddHBand="0" w:evenHBand="0" w:firstRowFirstColumn="0" w:firstRowLastColumn="0" w:lastRowFirstColumn="0" w:lastRowLastColumn="0"/>
            </w:pPr>
            <w:r w:rsidRPr="00664C95">
              <w:t>Src</w:t>
            </w:r>
          </w:p>
        </w:tc>
        <w:tc>
          <w:tcPr>
            <w:tcW w:w="1414" w:type="dxa"/>
            <w:hideMark/>
          </w:tcPr>
          <w:p w14:paraId="23F8ADFA" w14:textId="77777777" w:rsidR="00451824" w:rsidRPr="00664C95" w:rsidRDefault="00451824" w:rsidP="008A022E">
            <w:pPr>
              <w:pStyle w:val="BodyText"/>
              <w:jc w:val="left"/>
              <w:cnfStyle w:val="100000000000" w:firstRow="1" w:lastRow="0" w:firstColumn="0" w:lastColumn="0" w:oddVBand="0" w:evenVBand="0" w:oddHBand="0" w:evenHBand="0" w:firstRowFirstColumn="0" w:firstRowLastColumn="0" w:lastRowFirstColumn="0" w:lastRowLastColumn="0"/>
            </w:pPr>
            <w:r w:rsidRPr="00664C95">
              <w:t>Pin Name</w:t>
            </w:r>
          </w:p>
        </w:tc>
        <w:tc>
          <w:tcPr>
            <w:tcW w:w="1227" w:type="dxa"/>
            <w:hideMark/>
          </w:tcPr>
          <w:p w14:paraId="1637143C" w14:textId="77777777" w:rsidR="00451824" w:rsidRPr="00664C95" w:rsidRDefault="00451824" w:rsidP="008A022E">
            <w:pPr>
              <w:pStyle w:val="BodyText"/>
              <w:jc w:val="left"/>
              <w:cnfStyle w:val="100000000000" w:firstRow="1" w:lastRow="0" w:firstColumn="0" w:lastColumn="0" w:oddVBand="0" w:evenVBand="0" w:oddHBand="0" w:evenHBand="0" w:firstRowFirstColumn="0" w:firstRowLastColumn="0" w:lastRowFirstColumn="0" w:lastRowLastColumn="0"/>
            </w:pPr>
            <w:r w:rsidRPr="00664C95">
              <w:t>Dest</w:t>
            </w:r>
          </w:p>
        </w:tc>
        <w:tc>
          <w:tcPr>
            <w:tcW w:w="1523" w:type="dxa"/>
            <w:hideMark/>
          </w:tcPr>
          <w:p w14:paraId="5A0FEF0D" w14:textId="77777777" w:rsidR="00451824" w:rsidRPr="00664C95" w:rsidRDefault="00451824" w:rsidP="008A022E">
            <w:pPr>
              <w:pStyle w:val="BodyText"/>
              <w:jc w:val="left"/>
              <w:cnfStyle w:val="100000000000" w:firstRow="1" w:lastRow="0" w:firstColumn="0" w:lastColumn="0" w:oddVBand="0" w:evenVBand="0" w:oddHBand="0" w:evenHBand="0" w:firstRowFirstColumn="0" w:firstRowLastColumn="0" w:lastRowFirstColumn="0" w:lastRowLastColumn="0"/>
            </w:pPr>
            <w:r w:rsidRPr="00664C95">
              <w:t>Pin Name</w:t>
            </w:r>
          </w:p>
        </w:tc>
        <w:tc>
          <w:tcPr>
            <w:tcW w:w="2861" w:type="dxa"/>
            <w:hideMark/>
          </w:tcPr>
          <w:p w14:paraId="3052BAD6" w14:textId="77777777" w:rsidR="00451824" w:rsidRPr="00664C95" w:rsidRDefault="00451824" w:rsidP="008A022E">
            <w:pPr>
              <w:pStyle w:val="BodyText"/>
              <w:jc w:val="left"/>
              <w:cnfStyle w:val="100000000000" w:firstRow="1" w:lastRow="0" w:firstColumn="0" w:lastColumn="0" w:oddVBand="0" w:evenVBand="0" w:oddHBand="0" w:evenHBand="0" w:firstRowFirstColumn="0" w:firstRowLastColumn="0" w:lastRowFirstColumn="0" w:lastRowLastColumn="0"/>
            </w:pPr>
            <w:r w:rsidRPr="00664C95">
              <w:t>Description</w:t>
            </w:r>
          </w:p>
        </w:tc>
      </w:tr>
      <w:tr w:rsidR="00451824" w:rsidRPr="00664C95" w14:paraId="22282F43" w14:textId="77777777" w:rsidTr="0095221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65" w:type="dxa"/>
          </w:tcPr>
          <w:p w14:paraId="78B09D84" w14:textId="77777777" w:rsidR="00451824" w:rsidRPr="00CC5D77" w:rsidRDefault="00451824" w:rsidP="008A022E">
            <w:pPr>
              <w:pStyle w:val="TableBody"/>
            </w:pPr>
            <w:r w:rsidRPr="00CC5D77">
              <w:t>1</w:t>
            </w:r>
          </w:p>
        </w:tc>
        <w:tc>
          <w:tcPr>
            <w:tcW w:w="1025" w:type="dxa"/>
          </w:tcPr>
          <w:p w14:paraId="1E6D8FA0" w14:textId="7B2821D2" w:rsidR="00451824" w:rsidRPr="00CC5D77" w:rsidRDefault="00451824" w:rsidP="008A022E">
            <w:pPr>
              <w:pStyle w:val="TableBody"/>
              <w:cnfStyle w:val="000000100000" w:firstRow="0" w:lastRow="0" w:firstColumn="0" w:lastColumn="0" w:oddVBand="0" w:evenVBand="0" w:oddHBand="1" w:evenHBand="0" w:firstRowFirstColumn="0" w:firstRowLastColumn="0" w:lastRowFirstColumn="0" w:lastRowLastColumn="0"/>
            </w:pPr>
            <w:r>
              <w:t>PMA</w:t>
            </w:r>
          </w:p>
        </w:tc>
        <w:tc>
          <w:tcPr>
            <w:tcW w:w="1414" w:type="dxa"/>
          </w:tcPr>
          <w:p w14:paraId="6C2BBBCC" w14:textId="72A42E56" w:rsidR="00451824" w:rsidRPr="00CC5D77" w:rsidRDefault="004B730C" w:rsidP="008A022E">
            <w:pPr>
              <w:pStyle w:val="TableBody"/>
              <w:cnfStyle w:val="000000100000" w:firstRow="0" w:lastRow="0" w:firstColumn="0" w:lastColumn="0" w:oddVBand="0" w:evenVBand="0" w:oddHBand="1" w:evenHBand="0" w:firstRowFirstColumn="0" w:firstRowLastColumn="0" w:lastRowFirstColumn="0" w:lastRowLastColumn="0"/>
            </w:pPr>
            <w:r w:rsidRPr="004B730C">
              <w:t>pm_ip_side_rst_b</w:t>
            </w:r>
          </w:p>
        </w:tc>
        <w:tc>
          <w:tcPr>
            <w:tcW w:w="1227" w:type="dxa"/>
          </w:tcPr>
          <w:p w14:paraId="64D076AC" w14:textId="0CD7E406" w:rsidR="00451824" w:rsidRPr="00CC5D77" w:rsidRDefault="00451824" w:rsidP="008A022E">
            <w:pPr>
              <w:pStyle w:val="TableBody"/>
              <w:cnfStyle w:val="000000100000" w:firstRow="0" w:lastRow="0" w:firstColumn="0" w:lastColumn="0" w:oddVBand="0" w:evenVBand="0" w:oddHBand="1" w:evenHBand="0" w:firstRowFirstColumn="0" w:firstRowLastColumn="0" w:lastRowFirstColumn="0" w:lastRowLastColumn="0"/>
            </w:pPr>
            <w:r>
              <w:t>Clkreqaggr</w:t>
            </w:r>
          </w:p>
        </w:tc>
        <w:tc>
          <w:tcPr>
            <w:tcW w:w="1523" w:type="dxa"/>
          </w:tcPr>
          <w:p w14:paraId="2C657E2D" w14:textId="53F137A9" w:rsidR="00451824" w:rsidRPr="00CC5D77" w:rsidRDefault="00451824" w:rsidP="008A022E">
            <w:pPr>
              <w:pStyle w:val="TableBody"/>
              <w:cnfStyle w:val="000000100000" w:firstRow="0" w:lastRow="0" w:firstColumn="0" w:lastColumn="0" w:oddVBand="0" w:evenVBand="0" w:oddHBand="1" w:evenHBand="0" w:firstRowFirstColumn="0" w:firstRowLastColumn="0" w:lastRowFirstColumn="0" w:lastRowLastColumn="0"/>
            </w:pPr>
            <w:r>
              <w:t>rst_b</w:t>
            </w:r>
          </w:p>
        </w:tc>
        <w:tc>
          <w:tcPr>
            <w:tcW w:w="2861" w:type="dxa"/>
          </w:tcPr>
          <w:p w14:paraId="4CA64815" w14:textId="2C845DBD" w:rsidR="00451824" w:rsidRPr="00CC5D77" w:rsidRDefault="000325BC">
            <w:pPr>
              <w:pStyle w:val="TableBody"/>
              <w:cnfStyle w:val="000000100000" w:firstRow="0" w:lastRow="0" w:firstColumn="0" w:lastColumn="0" w:oddVBand="0" w:evenVBand="0" w:oddHBand="1" w:evenHBand="0" w:firstRowFirstColumn="0" w:firstRowLastColumn="0" w:lastRowFirstColumn="0" w:lastRowLastColumn="0"/>
            </w:pPr>
            <w:r>
              <w:rPr>
                <w:rFonts w:ascii="Times New Roman" w:hAnsi="Times New Roman"/>
                <w:b/>
                <w:bCs/>
                <w:sz w:val="20"/>
                <w:szCs w:val="20"/>
              </w:rPr>
              <w:t>Functional Reset #:</w:t>
            </w:r>
            <w:r>
              <w:rPr>
                <w:rFonts w:ascii="Times New Roman" w:hAnsi="Times New Roman"/>
                <w:sz w:val="20"/>
                <w:szCs w:val="20"/>
              </w:rPr>
              <w:t xml:space="preserve"> When asserted, reset all logic in the component. This reset is assumed to be synchronized to iclk outside of the component.</w:t>
            </w:r>
          </w:p>
        </w:tc>
      </w:tr>
      <w:tr w:rsidR="00451824" w:rsidRPr="00664C95" w14:paraId="397474C6" w14:textId="77777777" w:rsidTr="00952214">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65" w:type="dxa"/>
          </w:tcPr>
          <w:p w14:paraId="7AA9EAD0" w14:textId="77777777" w:rsidR="00451824" w:rsidRPr="0027211F" w:rsidRDefault="00451824" w:rsidP="008A022E">
            <w:pPr>
              <w:pStyle w:val="TableBody"/>
            </w:pPr>
            <w:r w:rsidRPr="00CC5D77">
              <w:t>1</w:t>
            </w:r>
          </w:p>
        </w:tc>
        <w:tc>
          <w:tcPr>
            <w:tcW w:w="1025" w:type="dxa"/>
          </w:tcPr>
          <w:p w14:paraId="5EB4561B" w14:textId="68F7A807" w:rsidR="00451824" w:rsidRPr="0027211F" w:rsidRDefault="00451824" w:rsidP="008A022E">
            <w:pPr>
              <w:pStyle w:val="TableBody"/>
              <w:cnfStyle w:val="000000010000" w:firstRow="0" w:lastRow="0" w:firstColumn="0" w:lastColumn="0" w:oddVBand="0" w:evenVBand="0" w:oddHBand="0" w:evenHBand="1" w:firstRowFirstColumn="0" w:firstRowLastColumn="0" w:lastRowFirstColumn="0" w:lastRowLastColumn="0"/>
            </w:pPr>
            <w:r>
              <w:t>CCDU</w:t>
            </w:r>
          </w:p>
        </w:tc>
        <w:tc>
          <w:tcPr>
            <w:tcW w:w="1414" w:type="dxa"/>
          </w:tcPr>
          <w:p w14:paraId="47582DEA" w14:textId="5D3A125D" w:rsidR="00451824" w:rsidRPr="0027211F" w:rsidRDefault="00451824" w:rsidP="008A022E">
            <w:pPr>
              <w:pStyle w:val="TableBody"/>
              <w:cnfStyle w:val="000000010000" w:firstRow="0" w:lastRow="0" w:firstColumn="0" w:lastColumn="0" w:oddVBand="0" w:evenVBand="0" w:oddHBand="0" w:evenHBand="1" w:firstRowFirstColumn="0" w:firstRowLastColumn="0" w:lastRowFirstColumn="0" w:lastRowLastColumn="0"/>
            </w:pPr>
            <w:r>
              <w:t>x4clk_out</w:t>
            </w:r>
          </w:p>
        </w:tc>
        <w:tc>
          <w:tcPr>
            <w:tcW w:w="1227" w:type="dxa"/>
          </w:tcPr>
          <w:p w14:paraId="1CE63743" w14:textId="0ADBBE1A" w:rsidR="00451824" w:rsidRPr="0027211F" w:rsidRDefault="00451824" w:rsidP="008A022E">
            <w:pPr>
              <w:pStyle w:val="TableBody"/>
              <w:cnfStyle w:val="000000010000" w:firstRow="0" w:lastRow="0" w:firstColumn="0" w:lastColumn="0" w:oddVBand="0" w:evenVBand="0" w:oddHBand="0" w:evenHBand="1" w:firstRowFirstColumn="0" w:firstRowLastColumn="0" w:lastRowFirstColumn="0" w:lastRowLastColumn="0"/>
            </w:pPr>
            <w:r>
              <w:t>Clkreqaggr</w:t>
            </w:r>
          </w:p>
        </w:tc>
        <w:tc>
          <w:tcPr>
            <w:tcW w:w="1523" w:type="dxa"/>
          </w:tcPr>
          <w:p w14:paraId="46E2C33B" w14:textId="6E8C47CD" w:rsidR="00451824" w:rsidRPr="0027211F" w:rsidRDefault="00451824" w:rsidP="008A022E">
            <w:pPr>
              <w:pStyle w:val="TableBody"/>
              <w:cnfStyle w:val="000000010000" w:firstRow="0" w:lastRow="0" w:firstColumn="0" w:lastColumn="0" w:oddVBand="0" w:evenVBand="0" w:oddHBand="0" w:evenHBand="1" w:firstRowFirstColumn="0" w:firstRowLastColumn="0" w:lastRowFirstColumn="0" w:lastRowLastColumn="0"/>
            </w:pPr>
            <w:r>
              <w:t>iclk</w:t>
            </w:r>
          </w:p>
        </w:tc>
        <w:tc>
          <w:tcPr>
            <w:tcW w:w="2861" w:type="dxa"/>
          </w:tcPr>
          <w:p w14:paraId="046889A0" w14:textId="6732E10A" w:rsidR="00451824" w:rsidRPr="0027211F" w:rsidRDefault="000325BC">
            <w:pPr>
              <w:pStyle w:val="TableBody"/>
              <w:cnfStyle w:val="000000010000" w:firstRow="0" w:lastRow="0" w:firstColumn="0" w:lastColumn="0" w:oddVBand="0" w:evenVBand="0" w:oddHBand="0" w:evenHBand="1" w:firstRowFirstColumn="0" w:firstRowLastColumn="0" w:lastRowFirstColumn="0" w:lastRowLastColumn="0"/>
            </w:pPr>
            <w:r>
              <w:rPr>
                <w:rFonts w:ascii="Times New Roman" w:hAnsi="Times New Roman"/>
                <w:b/>
                <w:bCs/>
                <w:sz w:val="20"/>
                <w:szCs w:val="20"/>
              </w:rPr>
              <w:t>Clock from Upstream:</w:t>
            </w:r>
            <w:r>
              <w:rPr>
                <w:rFonts w:ascii="Times New Roman" w:hAnsi="Times New Roman"/>
                <w:sz w:val="20"/>
                <w:szCs w:val="20"/>
              </w:rPr>
              <w:t xml:space="preserve"> Input clock from external</w:t>
            </w:r>
          </w:p>
        </w:tc>
      </w:tr>
      <w:tr w:rsidR="00451824" w:rsidRPr="00664C95" w14:paraId="1AF5F6FD" w14:textId="77777777" w:rsidTr="0095221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65" w:type="dxa"/>
          </w:tcPr>
          <w:p w14:paraId="43B0ABDE" w14:textId="4DF8C885" w:rsidR="00451824" w:rsidRPr="00CD18D3" w:rsidRDefault="004B730C" w:rsidP="008A022E">
            <w:pPr>
              <w:pStyle w:val="TableBody"/>
            </w:pPr>
            <w:r>
              <w:t>1</w:t>
            </w:r>
          </w:p>
        </w:tc>
        <w:tc>
          <w:tcPr>
            <w:tcW w:w="1025" w:type="dxa"/>
          </w:tcPr>
          <w:p w14:paraId="7B8EDE7C" w14:textId="08E4BBB9" w:rsidR="00451824" w:rsidRPr="00CC5D77" w:rsidRDefault="004B730C" w:rsidP="008A022E">
            <w:pPr>
              <w:pStyle w:val="TableBody"/>
              <w:cnfStyle w:val="000000100000" w:firstRow="0" w:lastRow="0" w:firstColumn="0" w:lastColumn="0" w:oddVBand="0" w:evenVBand="0" w:oddHBand="1" w:evenHBand="0" w:firstRowFirstColumn="0" w:firstRowLastColumn="0" w:lastRowFirstColumn="0" w:lastRowLastColumn="0"/>
            </w:pPr>
            <w:r>
              <w:t>Clkreqaggr</w:t>
            </w:r>
          </w:p>
        </w:tc>
        <w:tc>
          <w:tcPr>
            <w:tcW w:w="1414" w:type="dxa"/>
          </w:tcPr>
          <w:p w14:paraId="32FA3A34" w14:textId="4C0DD7D4" w:rsidR="00451824" w:rsidRPr="00CD18D3" w:rsidRDefault="008734F4" w:rsidP="008A022E">
            <w:pPr>
              <w:pStyle w:val="TableBody"/>
              <w:cnfStyle w:val="000000100000" w:firstRow="0" w:lastRow="0" w:firstColumn="0" w:lastColumn="0" w:oddVBand="0" w:evenVBand="0" w:oddHBand="1" w:evenHBand="0" w:firstRowFirstColumn="0" w:firstRowLastColumn="0" w:lastRowFirstColumn="0" w:lastRowLastColumn="0"/>
            </w:pPr>
            <w:r w:rsidRPr="004B730C">
              <w:t>O</w:t>
            </w:r>
            <w:r w:rsidR="004B730C" w:rsidRPr="004B730C">
              <w:t>clkmreq</w:t>
            </w:r>
          </w:p>
        </w:tc>
        <w:tc>
          <w:tcPr>
            <w:tcW w:w="1227" w:type="dxa"/>
          </w:tcPr>
          <w:p w14:paraId="449799CF" w14:textId="1D00FAB4" w:rsidR="00451824" w:rsidRPr="00CC5D77" w:rsidRDefault="004B730C" w:rsidP="008A022E">
            <w:pPr>
              <w:pStyle w:val="TableBody"/>
              <w:cnfStyle w:val="000000100000" w:firstRow="0" w:lastRow="0" w:firstColumn="0" w:lastColumn="0" w:oddVBand="0" w:evenVBand="0" w:oddHBand="1" w:evenHBand="0" w:firstRowFirstColumn="0" w:firstRowLastColumn="0" w:lastRowFirstColumn="0" w:lastRowLastColumn="0"/>
            </w:pPr>
            <w:r>
              <w:t xml:space="preserve"> PMA</w:t>
            </w:r>
          </w:p>
        </w:tc>
        <w:tc>
          <w:tcPr>
            <w:tcW w:w="1523" w:type="dxa"/>
          </w:tcPr>
          <w:p w14:paraId="06F46787" w14:textId="4D6C63C0" w:rsidR="00451824" w:rsidRPr="00CD18D3" w:rsidRDefault="004B730C" w:rsidP="008A022E">
            <w:pPr>
              <w:pStyle w:val="TableBody"/>
              <w:cnfStyle w:val="000000100000" w:firstRow="0" w:lastRow="0" w:firstColumn="0" w:lastColumn="0" w:oddVBand="0" w:evenVBand="0" w:oddHBand="1" w:evenHBand="0" w:firstRowFirstColumn="0" w:firstRowLastColumn="0" w:lastRowFirstColumn="0" w:lastRowLastColumn="0"/>
            </w:pPr>
            <w:r w:rsidRPr="004B730C">
              <w:t>cdu_ctrl_clk_req</w:t>
            </w:r>
          </w:p>
        </w:tc>
        <w:tc>
          <w:tcPr>
            <w:tcW w:w="2861" w:type="dxa"/>
          </w:tcPr>
          <w:p w14:paraId="69346AE6" w14:textId="5D21FD4A" w:rsidR="00451824" w:rsidRPr="00CC5D77" w:rsidRDefault="00DA7056">
            <w:pPr>
              <w:pStyle w:val="TableBody"/>
              <w:cnfStyle w:val="000000100000" w:firstRow="0" w:lastRow="0" w:firstColumn="0" w:lastColumn="0" w:oddVBand="0" w:evenVBand="0" w:oddHBand="1" w:evenHBand="0" w:firstRowFirstColumn="0" w:firstRowLastColumn="0" w:lastRowFirstColumn="0" w:lastRowLastColumn="0"/>
            </w:pPr>
            <w:r>
              <w:rPr>
                <w:rFonts w:ascii="Times New Roman" w:hAnsi="Times New Roman"/>
                <w:b/>
                <w:bCs/>
                <w:sz w:val="20"/>
                <w:szCs w:val="20"/>
              </w:rPr>
              <w:t>Upstream Clock Request:</w:t>
            </w:r>
            <w:r>
              <w:rPr>
                <w:rFonts w:ascii="Times New Roman" w:hAnsi="Times New Roman"/>
                <w:sz w:val="20"/>
                <w:szCs w:val="20"/>
              </w:rPr>
              <w:t xml:space="preserve"> Clock request upstream </w:t>
            </w:r>
          </w:p>
        </w:tc>
      </w:tr>
      <w:tr w:rsidR="00451824" w:rsidRPr="00664C95" w14:paraId="7F1F6DF6" w14:textId="77777777" w:rsidTr="00952214">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65" w:type="dxa"/>
          </w:tcPr>
          <w:p w14:paraId="6910FDEE" w14:textId="467A28F9" w:rsidR="00451824" w:rsidRPr="00CD18D3" w:rsidRDefault="00705964" w:rsidP="008A022E">
            <w:pPr>
              <w:pStyle w:val="TableBody"/>
            </w:pPr>
            <w:r>
              <w:t>1</w:t>
            </w:r>
          </w:p>
        </w:tc>
        <w:tc>
          <w:tcPr>
            <w:tcW w:w="1025" w:type="dxa"/>
          </w:tcPr>
          <w:p w14:paraId="00F914E4" w14:textId="4C49A56A" w:rsidR="00451824" w:rsidRPr="00CC5D77" w:rsidRDefault="004B730C" w:rsidP="008A022E">
            <w:pPr>
              <w:pStyle w:val="TableBody"/>
              <w:cnfStyle w:val="000000010000" w:firstRow="0" w:lastRow="0" w:firstColumn="0" w:lastColumn="0" w:oddVBand="0" w:evenVBand="0" w:oddHBand="0" w:evenHBand="1" w:firstRowFirstColumn="0" w:firstRowLastColumn="0" w:lastRowFirstColumn="0" w:lastRowLastColumn="0"/>
            </w:pPr>
            <w:r>
              <w:t>PMA</w:t>
            </w:r>
          </w:p>
        </w:tc>
        <w:tc>
          <w:tcPr>
            <w:tcW w:w="1414" w:type="dxa"/>
          </w:tcPr>
          <w:p w14:paraId="6EA3236D" w14:textId="740B64EA" w:rsidR="00451824" w:rsidRPr="00CD18D3" w:rsidRDefault="004B730C" w:rsidP="008A022E">
            <w:pPr>
              <w:pStyle w:val="TableBody"/>
              <w:cnfStyle w:val="000000010000" w:firstRow="0" w:lastRow="0" w:firstColumn="0" w:lastColumn="0" w:oddVBand="0" w:evenVBand="0" w:oddHBand="0" w:evenHBand="1" w:firstRowFirstColumn="0" w:firstRowLastColumn="0" w:lastRowFirstColumn="0" w:lastRowLastColumn="0"/>
            </w:pPr>
            <w:r w:rsidRPr="004B730C">
              <w:t>cdu_ctrl_clk_ack</w:t>
            </w:r>
          </w:p>
        </w:tc>
        <w:tc>
          <w:tcPr>
            <w:tcW w:w="1227" w:type="dxa"/>
          </w:tcPr>
          <w:p w14:paraId="0392FA13" w14:textId="2905A08A" w:rsidR="00451824" w:rsidRPr="00CC5D77" w:rsidRDefault="004B730C" w:rsidP="008A022E">
            <w:pPr>
              <w:pStyle w:val="TableBody"/>
              <w:cnfStyle w:val="000000010000" w:firstRow="0" w:lastRow="0" w:firstColumn="0" w:lastColumn="0" w:oddVBand="0" w:evenVBand="0" w:oddHBand="0" w:evenHBand="1" w:firstRowFirstColumn="0" w:firstRowLastColumn="0" w:lastRowFirstColumn="0" w:lastRowLastColumn="0"/>
            </w:pPr>
            <w:r>
              <w:t>Clkreqaggr</w:t>
            </w:r>
          </w:p>
        </w:tc>
        <w:tc>
          <w:tcPr>
            <w:tcW w:w="1523" w:type="dxa"/>
          </w:tcPr>
          <w:p w14:paraId="38905217" w14:textId="021801E0" w:rsidR="00451824" w:rsidRPr="00CD18D3" w:rsidRDefault="004B730C" w:rsidP="008A022E">
            <w:pPr>
              <w:pStyle w:val="TableBody"/>
              <w:cnfStyle w:val="000000010000" w:firstRow="0" w:lastRow="0" w:firstColumn="0" w:lastColumn="0" w:oddVBand="0" w:evenVBand="0" w:oddHBand="0" w:evenHBand="1" w:firstRowFirstColumn="0" w:firstRowLastColumn="0" w:lastRowFirstColumn="0" w:lastRowLastColumn="0"/>
            </w:pPr>
            <w:r>
              <w:t>iclkmack</w:t>
            </w:r>
          </w:p>
        </w:tc>
        <w:tc>
          <w:tcPr>
            <w:tcW w:w="2861" w:type="dxa"/>
          </w:tcPr>
          <w:p w14:paraId="13AA161F" w14:textId="51419C9C" w:rsidR="00451824" w:rsidRPr="00CD18D3" w:rsidRDefault="00DA7056">
            <w:pPr>
              <w:pStyle w:val="TableBody"/>
              <w:cnfStyle w:val="000000010000" w:firstRow="0" w:lastRow="0" w:firstColumn="0" w:lastColumn="0" w:oddVBand="0" w:evenVBand="0" w:oddHBand="0" w:evenHBand="1" w:firstRowFirstColumn="0" w:firstRowLastColumn="0" w:lastRowFirstColumn="0" w:lastRowLastColumn="0"/>
            </w:pPr>
            <w:r>
              <w:rPr>
                <w:rFonts w:ascii="Times New Roman" w:hAnsi="Times New Roman"/>
                <w:b/>
                <w:bCs/>
                <w:sz w:val="20"/>
                <w:szCs w:val="20"/>
              </w:rPr>
              <w:t>Upstream Clock Acknowledge:</w:t>
            </w:r>
            <w:r>
              <w:rPr>
                <w:rFonts w:ascii="Times New Roman" w:hAnsi="Times New Roman"/>
                <w:sz w:val="20"/>
                <w:szCs w:val="20"/>
              </w:rPr>
              <w:t xml:space="preserve"> Clock acknowledge from upstream </w:t>
            </w:r>
          </w:p>
        </w:tc>
      </w:tr>
      <w:tr w:rsidR="00705964" w:rsidRPr="00664C95" w14:paraId="2910AD02" w14:textId="77777777" w:rsidTr="000325B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65" w:type="dxa"/>
          </w:tcPr>
          <w:p w14:paraId="3B4B2953" w14:textId="00627A50" w:rsidR="00705964" w:rsidRDefault="00705964" w:rsidP="008A022E">
            <w:pPr>
              <w:pStyle w:val="TableBody"/>
            </w:pPr>
            <w:r>
              <w:t>CLKREQ_CNT-1</w:t>
            </w:r>
          </w:p>
        </w:tc>
        <w:tc>
          <w:tcPr>
            <w:tcW w:w="1025" w:type="dxa"/>
          </w:tcPr>
          <w:p w14:paraId="4D7D264D" w14:textId="7A17A79E" w:rsidR="00705964" w:rsidRDefault="002C4188" w:rsidP="008A022E">
            <w:pPr>
              <w:pStyle w:val="TableBody"/>
              <w:cnfStyle w:val="000000100000" w:firstRow="0" w:lastRow="0" w:firstColumn="0" w:lastColumn="0" w:oddVBand="0" w:evenVBand="0" w:oddHBand="1" w:evenHBand="0" w:firstRowFirstColumn="0" w:firstRowLastColumn="0" w:lastRowFirstColumn="0" w:lastRowLastColumn="0"/>
            </w:pPr>
            <w:r>
              <w:t>Agent</w:t>
            </w:r>
          </w:p>
        </w:tc>
        <w:tc>
          <w:tcPr>
            <w:tcW w:w="1414" w:type="dxa"/>
          </w:tcPr>
          <w:p w14:paraId="553326F2" w14:textId="4A03A7B4" w:rsidR="00705964" w:rsidRPr="004B730C" w:rsidRDefault="008734F4" w:rsidP="008A022E">
            <w:pPr>
              <w:pStyle w:val="TableBody"/>
              <w:cnfStyle w:val="000000100000" w:firstRow="0" w:lastRow="0" w:firstColumn="0" w:lastColumn="0" w:oddVBand="0" w:evenVBand="0" w:oddHBand="1" w:evenHBand="0" w:firstRowFirstColumn="0" w:firstRowLastColumn="0" w:lastRowFirstColumn="0" w:lastRowLastColumn="0"/>
            </w:pPr>
            <w:r w:rsidRPr="002C4188">
              <w:t>C</w:t>
            </w:r>
            <w:r w:rsidR="002C4188" w:rsidRPr="002C4188">
              <w:t>lkreq</w:t>
            </w:r>
          </w:p>
        </w:tc>
        <w:tc>
          <w:tcPr>
            <w:tcW w:w="1227" w:type="dxa"/>
          </w:tcPr>
          <w:p w14:paraId="2669FCFD" w14:textId="15277BE8" w:rsidR="00705964" w:rsidRDefault="002C4188" w:rsidP="008A022E">
            <w:pPr>
              <w:pStyle w:val="TableBody"/>
              <w:cnfStyle w:val="000000100000" w:firstRow="0" w:lastRow="0" w:firstColumn="0" w:lastColumn="0" w:oddVBand="0" w:evenVBand="0" w:oddHBand="1" w:evenHBand="0" w:firstRowFirstColumn="0" w:firstRowLastColumn="0" w:lastRowFirstColumn="0" w:lastRowLastColumn="0"/>
            </w:pPr>
            <w:r>
              <w:t>Clkreqaggr</w:t>
            </w:r>
          </w:p>
        </w:tc>
        <w:tc>
          <w:tcPr>
            <w:tcW w:w="1523" w:type="dxa"/>
          </w:tcPr>
          <w:p w14:paraId="4B1B3F0A" w14:textId="26C93D89" w:rsidR="00705964" w:rsidRDefault="002C4188" w:rsidP="008A022E">
            <w:pPr>
              <w:pStyle w:val="TableBody"/>
              <w:cnfStyle w:val="000000100000" w:firstRow="0" w:lastRow="0" w:firstColumn="0" w:lastColumn="0" w:oddVBand="0" w:evenVBand="0" w:oddHBand="1" w:evenHBand="0" w:firstRowFirstColumn="0" w:firstRowLastColumn="0" w:lastRowFirstColumn="0" w:lastRowLastColumn="0"/>
            </w:pPr>
            <w:r>
              <w:t>Clkreqaggr</w:t>
            </w:r>
          </w:p>
        </w:tc>
        <w:tc>
          <w:tcPr>
            <w:tcW w:w="2861" w:type="dxa"/>
          </w:tcPr>
          <w:p w14:paraId="6F4E4742" w14:textId="72BBF315" w:rsidR="00705964" w:rsidRDefault="002C4188" w:rsidP="00DA7056">
            <w:pPr>
              <w:pStyle w:val="TableBody"/>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szCs w:val="20"/>
              </w:rPr>
            </w:pPr>
            <w:r>
              <w:rPr>
                <w:rFonts w:ascii="Times New Roman" w:hAnsi="Times New Roman"/>
                <w:b/>
                <w:bCs/>
                <w:sz w:val="20"/>
                <w:szCs w:val="20"/>
              </w:rPr>
              <w:t>Downstream Clock Request/s:</w:t>
            </w:r>
            <w:r>
              <w:rPr>
                <w:rFonts w:ascii="Times New Roman" w:hAnsi="Times New Roman"/>
                <w:sz w:val="20"/>
                <w:szCs w:val="20"/>
              </w:rPr>
              <w:t xml:space="preserve"> Clock request/s from downstream (From IP/s).</w:t>
            </w:r>
          </w:p>
        </w:tc>
      </w:tr>
      <w:tr w:rsidR="002C4188" w:rsidRPr="00664C95" w14:paraId="5AF4B52D" w14:textId="77777777" w:rsidTr="000325BC">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65" w:type="dxa"/>
          </w:tcPr>
          <w:p w14:paraId="5BA440F3" w14:textId="78D76253" w:rsidR="002C4188" w:rsidRDefault="002C4188" w:rsidP="008A022E">
            <w:pPr>
              <w:pStyle w:val="TableBody"/>
            </w:pPr>
            <w:r>
              <w:t>CLKREQ_CNT-1</w:t>
            </w:r>
          </w:p>
        </w:tc>
        <w:tc>
          <w:tcPr>
            <w:tcW w:w="1025" w:type="dxa"/>
          </w:tcPr>
          <w:p w14:paraId="475C8D68" w14:textId="44FDB25A" w:rsidR="002C4188" w:rsidRDefault="002C4188" w:rsidP="008A022E">
            <w:pPr>
              <w:pStyle w:val="TableBody"/>
              <w:cnfStyle w:val="000000010000" w:firstRow="0" w:lastRow="0" w:firstColumn="0" w:lastColumn="0" w:oddVBand="0" w:evenVBand="0" w:oddHBand="0" w:evenHBand="1" w:firstRowFirstColumn="0" w:firstRowLastColumn="0" w:lastRowFirstColumn="0" w:lastRowLastColumn="0"/>
            </w:pPr>
            <w:r>
              <w:t>Clkreqaggr</w:t>
            </w:r>
          </w:p>
        </w:tc>
        <w:tc>
          <w:tcPr>
            <w:tcW w:w="1414" w:type="dxa"/>
          </w:tcPr>
          <w:p w14:paraId="44A9B489" w14:textId="46CD3BED" w:rsidR="002C4188" w:rsidRPr="002C4188" w:rsidRDefault="008734F4" w:rsidP="008A022E">
            <w:pPr>
              <w:pStyle w:val="TableBody"/>
              <w:cnfStyle w:val="000000010000" w:firstRow="0" w:lastRow="0" w:firstColumn="0" w:lastColumn="0" w:oddVBand="0" w:evenVBand="0" w:oddHBand="0" w:evenHBand="1" w:firstRowFirstColumn="0" w:firstRowLastColumn="0" w:lastRowFirstColumn="0" w:lastRowLastColumn="0"/>
            </w:pPr>
            <w:r w:rsidRPr="002C4188">
              <w:t>O</w:t>
            </w:r>
            <w:r w:rsidR="002C4188" w:rsidRPr="002C4188">
              <w:t>clkack</w:t>
            </w:r>
          </w:p>
        </w:tc>
        <w:tc>
          <w:tcPr>
            <w:tcW w:w="1227" w:type="dxa"/>
          </w:tcPr>
          <w:p w14:paraId="3D7FB8DF" w14:textId="071D9346" w:rsidR="002C4188" w:rsidRDefault="002C4188" w:rsidP="008A022E">
            <w:pPr>
              <w:pStyle w:val="TableBody"/>
              <w:cnfStyle w:val="000000010000" w:firstRow="0" w:lastRow="0" w:firstColumn="0" w:lastColumn="0" w:oddVBand="0" w:evenVBand="0" w:oddHBand="0" w:evenHBand="1" w:firstRowFirstColumn="0" w:firstRowLastColumn="0" w:lastRowFirstColumn="0" w:lastRowLastColumn="0"/>
            </w:pPr>
            <w:r>
              <w:t>Agent</w:t>
            </w:r>
          </w:p>
        </w:tc>
        <w:tc>
          <w:tcPr>
            <w:tcW w:w="1523" w:type="dxa"/>
          </w:tcPr>
          <w:p w14:paraId="67E41954" w14:textId="14A78733" w:rsidR="002C4188" w:rsidRDefault="002C4188" w:rsidP="008A022E">
            <w:pPr>
              <w:pStyle w:val="TableBody"/>
              <w:cnfStyle w:val="000000010000" w:firstRow="0" w:lastRow="0" w:firstColumn="0" w:lastColumn="0" w:oddVBand="0" w:evenVBand="0" w:oddHBand="0" w:evenHBand="1" w:firstRowFirstColumn="0" w:firstRowLastColumn="0" w:lastRowFirstColumn="0" w:lastRowLastColumn="0"/>
            </w:pPr>
            <w:r>
              <w:t>clkack</w:t>
            </w:r>
          </w:p>
        </w:tc>
        <w:tc>
          <w:tcPr>
            <w:tcW w:w="2861" w:type="dxa"/>
          </w:tcPr>
          <w:p w14:paraId="706923A4" w14:textId="77777777" w:rsidR="002C4188" w:rsidRDefault="002C4188" w:rsidP="002C4188">
            <w:pPr>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b/>
                <w:bCs/>
                <w:sz w:val="20"/>
              </w:rPr>
              <w:t>Downstream Clock Acknowledge/s:</w:t>
            </w:r>
            <w:r>
              <w:rPr>
                <w:rFonts w:ascii="Times New Roman" w:hAnsi="Times New Roman"/>
                <w:sz w:val="20"/>
              </w:rPr>
              <w:t xml:space="preserve"> Clock acknowledge/s to downstream (To IP/s or sub-units).</w:t>
            </w:r>
          </w:p>
          <w:p w14:paraId="34AC8EF2" w14:textId="77777777" w:rsidR="002C4188" w:rsidRDefault="002C4188" w:rsidP="00DA7056">
            <w:pPr>
              <w:pStyle w:val="TableBody"/>
              <w:cnfStyle w:val="000000010000" w:firstRow="0" w:lastRow="0" w:firstColumn="0" w:lastColumn="0" w:oddVBand="0" w:evenVBand="0" w:oddHBand="0" w:evenHBand="1" w:firstRowFirstColumn="0" w:firstRowLastColumn="0" w:lastRowFirstColumn="0" w:lastRowLastColumn="0"/>
              <w:rPr>
                <w:rFonts w:ascii="Times New Roman" w:hAnsi="Times New Roman"/>
                <w:b/>
                <w:bCs/>
                <w:sz w:val="20"/>
                <w:szCs w:val="20"/>
              </w:rPr>
            </w:pPr>
          </w:p>
        </w:tc>
      </w:tr>
    </w:tbl>
    <w:p w14:paraId="6554DBB0" w14:textId="77777777" w:rsidR="00451824" w:rsidRDefault="00451824" w:rsidP="00952214">
      <w:pPr>
        <w:pStyle w:val="BodyText"/>
      </w:pPr>
    </w:p>
    <w:p w14:paraId="1570E782" w14:textId="77777777" w:rsidR="007D11CC" w:rsidRPr="001B54B0" w:rsidRDefault="007D11CC" w:rsidP="00952214">
      <w:pPr>
        <w:pStyle w:val="BodyText"/>
      </w:pPr>
    </w:p>
    <w:p w14:paraId="7E363818" w14:textId="0A32BF58" w:rsidR="00943B70" w:rsidRDefault="00943B70" w:rsidP="00943B70">
      <w:pPr>
        <w:pStyle w:val="Heading3"/>
        <w:ind w:left="792"/>
      </w:pPr>
      <w:bookmarkStart w:id="814" w:name="_Toc450212398"/>
      <w:r>
        <w:t>Refclkdist</w:t>
      </w:r>
      <w:bookmarkEnd w:id="814"/>
    </w:p>
    <w:p w14:paraId="386C8896" w14:textId="1556C0F5" w:rsidR="006D168E" w:rsidRPr="001B54B0" w:rsidRDefault="006D168E" w:rsidP="00952214">
      <w:pPr>
        <w:pStyle w:val="BodyText"/>
      </w:pPr>
      <w:r>
        <w:t>Refclkdist distributes the reference clock from filter PLL to subsystems. It contains dividers at the endpoints to divide the x4 clock down to x1clk (refclk</w:t>
      </w:r>
      <w:r w:rsidR="002B6510">
        <w:t>, 100MHz</w:t>
      </w:r>
      <w:r>
        <w:t>)</w:t>
      </w:r>
      <w:r w:rsidR="002B6510">
        <w:t xml:space="preserve"> and x3clk (133MHz)</w:t>
      </w:r>
      <w:r>
        <w:t>.</w:t>
      </w:r>
    </w:p>
    <w:p w14:paraId="72320FF8" w14:textId="6823B1B4" w:rsidR="006D168E" w:rsidRPr="001B54B0" w:rsidRDefault="008C60EC" w:rsidP="00952214">
      <w:pPr>
        <w:pStyle w:val="BodyText"/>
      </w:pPr>
      <w:r>
        <w:object w:dxaOrig="8626" w:dyaOrig="2611" w14:anchorId="25DC2FB0">
          <v:shape id="_x0000_i1029" type="#_x0000_t75" style="width:431.25pt;height:130.5pt" o:ole="">
            <v:imagedata r:id="rId21" o:title=""/>
          </v:shape>
          <o:OLEObject Type="Embed" ProgID="Visio.Drawing.15" ShapeID="_x0000_i1029" DrawAspect="Content" ObjectID="_1523954482" r:id="rId22"/>
        </w:object>
      </w:r>
    </w:p>
    <w:tbl>
      <w:tblPr>
        <w:tblStyle w:val="TableClassic1"/>
        <w:tblW w:w="0" w:type="auto"/>
        <w:tblLook w:val="04A0" w:firstRow="1" w:lastRow="0" w:firstColumn="1" w:lastColumn="0" w:noHBand="0" w:noVBand="1"/>
      </w:tblPr>
      <w:tblGrid>
        <w:gridCol w:w="408"/>
        <w:gridCol w:w="1244"/>
        <w:gridCol w:w="648"/>
        <w:gridCol w:w="758"/>
        <w:gridCol w:w="1402"/>
        <w:gridCol w:w="1454"/>
        <w:gridCol w:w="1145"/>
        <w:gridCol w:w="1571"/>
      </w:tblGrid>
      <w:tr w:rsidR="004B779B" w:rsidRPr="00943B70" w14:paraId="0C6C029A" w14:textId="77777777" w:rsidTr="004B779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45" w:type="dxa"/>
            <w:hideMark/>
          </w:tcPr>
          <w:p w14:paraId="328BE057" w14:textId="77777777" w:rsidR="00943B70" w:rsidRPr="00943B70" w:rsidRDefault="00943B70" w:rsidP="00943B70">
            <w:pPr>
              <w:pStyle w:val="BodyText"/>
              <w:jc w:val="left"/>
            </w:pPr>
            <w:r w:rsidRPr="00943B70">
              <w:t>#</w:t>
            </w:r>
          </w:p>
        </w:tc>
        <w:tc>
          <w:tcPr>
            <w:tcW w:w="1093" w:type="dxa"/>
            <w:hideMark/>
          </w:tcPr>
          <w:p w14:paraId="3B2A3ECD"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Collage Interface Port</w:t>
            </w:r>
          </w:p>
        </w:tc>
        <w:tc>
          <w:tcPr>
            <w:tcW w:w="556" w:type="dxa"/>
            <w:hideMark/>
          </w:tcPr>
          <w:p w14:paraId="5EB8061A"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Width</w:t>
            </w:r>
          </w:p>
        </w:tc>
        <w:tc>
          <w:tcPr>
            <w:tcW w:w="615" w:type="dxa"/>
            <w:hideMark/>
          </w:tcPr>
          <w:p w14:paraId="54CF0629"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Src</w:t>
            </w:r>
          </w:p>
        </w:tc>
        <w:tc>
          <w:tcPr>
            <w:tcW w:w="1568" w:type="dxa"/>
            <w:hideMark/>
          </w:tcPr>
          <w:p w14:paraId="252C3042"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Pin Name</w:t>
            </w:r>
          </w:p>
        </w:tc>
        <w:tc>
          <w:tcPr>
            <w:tcW w:w="1627" w:type="dxa"/>
            <w:hideMark/>
          </w:tcPr>
          <w:p w14:paraId="2B4413E4"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Dest</w:t>
            </w:r>
          </w:p>
        </w:tc>
        <w:tc>
          <w:tcPr>
            <w:tcW w:w="967" w:type="dxa"/>
            <w:hideMark/>
          </w:tcPr>
          <w:p w14:paraId="6DBBE958"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Pin Name</w:t>
            </w:r>
          </w:p>
        </w:tc>
        <w:tc>
          <w:tcPr>
            <w:tcW w:w="1759" w:type="dxa"/>
            <w:hideMark/>
          </w:tcPr>
          <w:p w14:paraId="5CF3B4CD"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Description</w:t>
            </w:r>
          </w:p>
        </w:tc>
      </w:tr>
      <w:tr w:rsidR="004B779B" w:rsidRPr="00943B70" w14:paraId="735417B4" w14:textId="77777777" w:rsidTr="004B77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hideMark/>
          </w:tcPr>
          <w:p w14:paraId="26AC9787" w14:textId="77777777" w:rsidR="00943B70" w:rsidRPr="00943B70" w:rsidRDefault="00943B70" w:rsidP="00952214">
            <w:pPr>
              <w:pStyle w:val="TableBody"/>
            </w:pPr>
            <w:r w:rsidRPr="00943B70">
              <w:t>1</w:t>
            </w:r>
          </w:p>
        </w:tc>
        <w:tc>
          <w:tcPr>
            <w:tcW w:w="1093" w:type="dxa"/>
            <w:hideMark/>
          </w:tcPr>
          <w:p w14:paraId="463DD7C1"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 </w:t>
            </w:r>
          </w:p>
        </w:tc>
        <w:tc>
          <w:tcPr>
            <w:tcW w:w="556" w:type="dxa"/>
            <w:hideMark/>
          </w:tcPr>
          <w:p w14:paraId="4D8AEC6A"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1</w:t>
            </w:r>
          </w:p>
        </w:tc>
        <w:tc>
          <w:tcPr>
            <w:tcW w:w="615" w:type="dxa"/>
            <w:hideMark/>
          </w:tcPr>
          <w:p w14:paraId="659C8E86"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Filter PLL</w:t>
            </w:r>
          </w:p>
        </w:tc>
        <w:tc>
          <w:tcPr>
            <w:tcW w:w="1568" w:type="dxa"/>
            <w:hideMark/>
          </w:tcPr>
          <w:p w14:paraId="421499B9"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ckpll_clkout1</w:t>
            </w:r>
          </w:p>
        </w:tc>
        <w:tc>
          <w:tcPr>
            <w:tcW w:w="1627" w:type="dxa"/>
            <w:hideMark/>
          </w:tcPr>
          <w:p w14:paraId="2B5A2F64"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refclkdist</w:t>
            </w:r>
          </w:p>
        </w:tc>
        <w:tc>
          <w:tcPr>
            <w:tcW w:w="967" w:type="dxa"/>
            <w:hideMark/>
          </w:tcPr>
          <w:p w14:paraId="3DD8D95C" w14:textId="10B75068" w:rsidR="00943B70" w:rsidRPr="00943B70" w:rsidRDefault="004B779B" w:rsidP="00952214">
            <w:pPr>
              <w:pStyle w:val="TableBody"/>
              <w:cnfStyle w:val="000000100000" w:firstRow="0" w:lastRow="0" w:firstColumn="0" w:lastColumn="0" w:oddVBand="0" w:evenVBand="0" w:oddHBand="1" w:evenHBand="0" w:firstRowFirstColumn="0" w:firstRowLastColumn="0" w:lastRowFirstColumn="0" w:lastRowLastColumn="0"/>
            </w:pPr>
            <w:r>
              <w:t>x12</w:t>
            </w:r>
            <w:r w:rsidR="00943B70" w:rsidRPr="00943B70">
              <w:t>clk_in</w:t>
            </w:r>
          </w:p>
        </w:tc>
        <w:tc>
          <w:tcPr>
            <w:tcW w:w="1759" w:type="dxa"/>
            <w:hideMark/>
          </w:tcPr>
          <w:p w14:paraId="43176395" w14:textId="63946B50" w:rsidR="00943B70" w:rsidRPr="00943B70" w:rsidRDefault="00D72E92" w:rsidP="00952214">
            <w:pPr>
              <w:pStyle w:val="TableBody"/>
              <w:cnfStyle w:val="000000100000" w:firstRow="0" w:lastRow="0" w:firstColumn="0" w:lastColumn="0" w:oddVBand="0" w:evenVBand="0" w:oddHBand="1" w:evenHBand="0" w:firstRowFirstColumn="0" w:firstRowLastColumn="0" w:lastRowFirstColumn="0" w:lastRowLastColumn="0"/>
            </w:pPr>
            <w:r>
              <w:t>Input c</w:t>
            </w:r>
            <w:r w:rsidR="00943B70" w:rsidRPr="00943B70">
              <w:t xml:space="preserve">lk from </w:t>
            </w:r>
            <w:r w:rsidR="002B6510">
              <w:t xml:space="preserve">filter </w:t>
            </w:r>
            <w:r w:rsidR="00943B70" w:rsidRPr="00943B70">
              <w:t>PLL</w:t>
            </w:r>
          </w:p>
        </w:tc>
      </w:tr>
      <w:tr w:rsidR="004B779B" w:rsidRPr="00943B70" w14:paraId="77FBAEB2" w14:textId="77777777" w:rsidTr="004B779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hideMark/>
          </w:tcPr>
          <w:p w14:paraId="7C1E46A7" w14:textId="77777777" w:rsidR="00943B70" w:rsidRPr="00943B70" w:rsidRDefault="00943B70" w:rsidP="00952214">
            <w:pPr>
              <w:pStyle w:val="TableBody"/>
            </w:pPr>
            <w:r w:rsidRPr="00943B70">
              <w:t> </w:t>
            </w:r>
          </w:p>
        </w:tc>
        <w:tc>
          <w:tcPr>
            <w:tcW w:w="1093" w:type="dxa"/>
            <w:hideMark/>
          </w:tcPr>
          <w:p w14:paraId="30897505"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 </w:t>
            </w:r>
          </w:p>
        </w:tc>
        <w:tc>
          <w:tcPr>
            <w:tcW w:w="556" w:type="dxa"/>
            <w:hideMark/>
          </w:tcPr>
          <w:p w14:paraId="245B2080"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1</w:t>
            </w:r>
          </w:p>
        </w:tc>
        <w:tc>
          <w:tcPr>
            <w:tcW w:w="615" w:type="dxa"/>
            <w:hideMark/>
          </w:tcPr>
          <w:p w14:paraId="56FAA69D"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Filter PLL</w:t>
            </w:r>
          </w:p>
        </w:tc>
        <w:tc>
          <w:tcPr>
            <w:tcW w:w="1568" w:type="dxa"/>
            <w:hideMark/>
          </w:tcPr>
          <w:p w14:paraId="68D6C640"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pll_usync12_h</w:t>
            </w:r>
          </w:p>
        </w:tc>
        <w:tc>
          <w:tcPr>
            <w:tcW w:w="1627" w:type="dxa"/>
            <w:hideMark/>
          </w:tcPr>
          <w:p w14:paraId="128070B3"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refclkdist</w:t>
            </w:r>
          </w:p>
        </w:tc>
        <w:tc>
          <w:tcPr>
            <w:tcW w:w="967" w:type="dxa"/>
            <w:hideMark/>
          </w:tcPr>
          <w:p w14:paraId="647048A2" w14:textId="7886D1CD" w:rsidR="00943B70" w:rsidRPr="00943B70" w:rsidRDefault="004B779B" w:rsidP="00952214">
            <w:pPr>
              <w:pStyle w:val="TableBody"/>
              <w:cnfStyle w:val="000000010000" w:firstRow="0" w:lastRow="0" w:firstColumn="0" w:lastColumn="0" w:oddVBand="0" w:evenVBand="0" w:oddHBand="0" w:evenHBand="1" w:firstRowFirstColumn="0" w:firstRowLastColumn="0" w:lastRowFirstColumn="0" w:lastRowLastColumn="0"/>
            </w:pPr>
            <w:r>
              <w:t>x12clk_in_</w:t>
            </w:r>
            <w:r w:rsidR="00943B70" w:rsidRPr="00943B70">
              <w:t>sync</w:t>
            </w:r>
          </w:p>
        </w:tc>
        <w:tc>
          <w:tcPr>
            <w:tcW w:w="1759" w:type="dxa"/>
            <w:hideMark/>
          </w:tcPr>
          <w:p w14:paraId="429F653D"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usync from filter pll</w:t>
            </w:r>
          </w:p>
        </w:tc>
      </w:tr>
      <w:tr w:rsidR="004B779B" w:rsidRPr="00943B70" w14:paraId="09881732" w14:textId="77777777" w:rsidTr="004B77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hideMark/>
          </w:tcPr>
          <w:p w14:paraId="0D69E531" w14:textId="77777777" w:rsidR="00943B70" w:rsidRPr="00943B70" w:rsidRDefault="00943B70" w:rsidP="00952214">
            <w:pPr>
              <w:pStyle w:val="TableBody"/>
            </w:pPr>
            <w:r w:rsidRPr="00943B70">
              <w:t>2</w:t>
            </w:r>
          </w:p>
        </w:tc>
        <w:tc>
          <w:tcPr>
            <w:tcW w:w="1093" w:type="dxa"/>
            <w:hideMark/>
          </w:tcPr>
          <w:p w14:paraId="328A4C76"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X1CLK_IN</w:t>
            </w:r>
          </w:p>
        </w:tc>
        <w:tc>
          <w:tcPr>
            <w:tcW w:w="556" w:type="dxa"/>
            <w:hideMark/>
          </w:tcPr>
          <w:p w14:paraId="7EA42587"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1</w:t>
            </w:r>
          </w:p>
        </w:tc>
        <w:tc>
          <w:tcPr>
            <w:tcW w:w="615" w:type="dxa"/>
            <w:hideMark/>
          </w:tcPr>
          <w:p w14:paraId="7A40A400"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refclkdist</w:t>
            </w:r>
          </w:p>
        </w:tc>
        <w:tc>
          <w:tcPr>
            <w:tcW w:w="1568" w:type="dxa"/>
            <w:noWrap/>
            <w:hideMark/>
          </w:tcPr>
          <w:p w14:paraId="1CE08CDD"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ckpll_ref_clk</w:t>
            </w:r>
          </w:p>
        </w:tc>
        <w:tc>
          <w:tcPr>
            <w:tcW w:w="1627" w:type="dxa"/>
            <w:noWrap/>
            <w:hideMark/>
          </w:tcPr>
          <w:p w14:paraId="6D88AD4F"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CCDU</w:t>
            </w:r>
          </w:p>
        </w:tc>
        <w:tc>
          <w:tcPr>
            <w:tcW w:w="967" w:type="dxa"/>
            <w:hideMark/>
          </w:tcPr>
          <w:p w14:paraId="2F6DA44A"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x1clk_in</w:t>
            </w:r>
          </w:p>
        </w:tc>
        <w:tc>
          <w:tcPr>
            <w:tcW w:w="1759" w:type="dxa"/>
            <w:noWrap/>
            <w:hideMark/>
          </w:tcPr>
          <w:p w14:paraId="1C4476A3"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x1clk output to CCDU</w:t>
            </w:r>
          </w:p>
        </w:tc>
      </w:tr>
      <w:tr w:rsidR="004B779B" w:rsidRPr="00943B70" w14:paraId="41DBF890" w14:textId="77777777" w:rsidTr="004B779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44EE93AF" w14:textId="77777777" w:rsidR="00943B70" w:rsidRPr="00943B70" w:rsidRDefault="00943B70" w:rsidP="00952214">
            <w:pPr>
              <w:pStyle w:val="TableBody"/>
            </w:pPr>
            <w:r w:rsidRPr="00943B70">
              <w:t> </w:t>
            </w:r>
          </w:p>
        </w:tc>
        <w:tc>
          <w:tcPr>
            <w:tcW w:w="1093" w:type="dxa"/>
            <w:noWrap/>
            <w:hideMark/>
          </w:tcPr>
          <w:p w14:paraId="0FA47519"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 </w:t>
            </w:r>
          </w:p>
        </w:tc>
        <w:tc>
          <w:tcPr>
            <w:tcW w:w="556" w:type="dxa"/>
            <w:hideMark/>
          </w:tcPr>
          <w:p w14:paraId="332CEF5D"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1</w:t>
            </w:r>
          </w:p>
        </w:tc>
        <w:tc>
          <w:tcPr>
            <w:tcW w:w="615" w:type="dxa"/>
            <w:hideMark/>
          </w:tcPr>
          <w:p w14:paraId="5DE78DDD"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refclkdist</w:t>
            </w:r>
          </w:p>
        </w:tc>
        <w:tc>
          <w:tcPr>
            <w:tcW w:w="1568" w:type="dxa"/>
            <w:noWrap/>
            <w:hideMark/>
          </w:tcPr>
          <w:p w14:paraId="173A3147"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ckpll_ref_sync</w:t>
            </w:r>
          </w:p>
        </w:tc>
        <w:tc>
          <w:tcPr>
            <w:tcW w:w="1627" w:type="dxa"/>
            <w:noWrap/>
            <w:hideMark/>
          </w:tcPr>
          <w:p w14:paraId="2E812A0A"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CCDU</w:t>
            </w:r>
          </w:p>
        </w:tc>
        <w:tc>
          <w:tcPr>
            <w:tcW w:w="967" w:type="dxa"/>
            <w:hideMark/>
          </w:tcPr>
          <w:p w14:paraId="2C3692C8"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x1clk_in_sync</w:t>
            </w:r>
          </w:p>
        </w:tc>
        <w:tc>
          <w:tcPr>
            <w:tcW w:w="1759" w:type="dxa"/>
            <w:noWrap/>
            <w:hideMark/>
          </w:tcPr>
          <w:p w14:paraId="44A9D1A1"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x1sync to CCDU</w:t>
            </w:r>
          </w:p>
        </w:tc>
      </w:tr>
      <w:tr w:rsidR="004B779B" w:rsidRPr="00943B70" w14:paraId="49919546" w14:textId="77777777" w:rsidTr="004B77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2EDB7572" w14:textId="77777777" w:rsidR="00943B70" w:rsidRPr="00943B70" w:rsidRDefault="00943B70" w:rsidP="00952214">
            <w:pPr>
              <w:pStyle w:val="TableBody"/>
            </w:pPr>
            <w:r w:rsidRPr="00943B70">
              <w:t> </w:t>
            </w:r>
          </w:p>
        </w:tc>
        <w:tc>
          <w:tcPr>
            <w:tcW w:w="1093" w:type="dxa"/>
            <w:hideMark/>
          </w:tcPr>
          <w:p w14:paraId="343554AE"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X3CLK_IN</w:t>
            </w:r>
          </w:p>
        </w:tc>
        <w:tc>
          <w:tcPr>
            <w:tcW w:w="556" w:type="dxa"/>
            <w:hideMark/>
          </w:tcPr>
          <w:p w14:paraId="7CFE6EE0"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1</w:t>
            </w:r>
          </w:p>
        </w:tc>
        <w:tc>
          <w:tcPr>
            <w:tcW w:w="615" w:type="dxa"/>
            <w:hideMark/>
          </w:tcPr>
          <w:p w14:paraId="47F07525"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refclkdist</w:t>
            </w:r>
          </w:p>
        </w:tc>
        <w:tc>
          <w:tcPr>
            <w:tcW w:w="1568" w:type="dxa"/>
            <w:noWrap/>
            <w:hideMark/>
          </w:tcPr>
          <w:p w14:paraId="6ECAEA53"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ckx3clk</w:t>
            </w:r>
          </w:p>
        </w:tc>
        <w:tc>
          <w:tcPr>
            <w:tcW w:w="1627" w:type="dxa"/>
            <w:noWrap/>
            <w:hideMark/>
          </w:tcPr>
          <w:p w14:paraId="798C62D7"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CCDU</w:t>
            </w:r>
          </w:p>
        </w:tc>
        <w:tc>
          <w:tcPr>
            <w:tcW w:w="967" w:type="dxa"/>
            <w:hideMark/>
          </w:tcPr>
          <w:p w14:paraId="19B8D981"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x3clk_in</w:t>
            </w:r>
          </w:p>
        </w:tc>
        <w:tc>
          <w:tcPr>
            <w:tcW w:w="1759" w:type="dxa"/>
            <w:noWrap/>
            <w:hideMark/>
          </w:tcPr>
          <w:p w14:paraId="637CE607"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x3clk to CCDU</w:t>
            </w:r>
          </w:p>
        </w:tc>
      </w:tr>
      <w:tr w:rsidR="004B779B" w:rsidRPr="00943B70" w14:paraId="673BB065" w14:textId="77777777" w:rsidTr="004B779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71188C7F" w14:textId="77777777" w:rsidR="00943B70" w:rsidRPr="00943B70" w:rsidRDefault="00943B70" w:rsidP="00952214">
            <w:pPr>
              <w:pStyle w:val="TableBody"/>
            </w:pPr>
            <w:r w:rsidRPr="00943B70">
              <w:t> </w:t>
            </w:r>
          </w:p>
        </w:tc>
        <w:tc>
          <w:tcPr>
            <w:tcW w:w="1093" w:type="dxa"/>
            <w:noWrap/>
            <w:hideMark/>
          </w:tcPr>
          <w:p w14:paraId="55D2DDD2"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 </w:t>
            </w:r>
          </w:p>
        </w:tc>
        <w:tc>
          <w:tcPr>
            <w:tcW w:w="556" w:type="dxa"/>
            <w:hideMark/>
          </w:tcPr>
          <w:p w14:paraId="15949A88"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1</w:t>
            </w:r>
          </w:p>
        </w:tc>
        <w:tc>
          <w:tcPr>
            <w:tcW w:w="615" w:type="dxa"/>
            <w:hideMark/>
          </w:tcPr>
          <w:p w14:paraId="00F913B3"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refclkdist</w:t>
            </w:r>
          </w:p>
        </w:tc>
        <w:tc>
          <w:tcPr>
            <w:tcW w:w="1568" w:type="dxa"/>
            <w:noWrap/>
            <w:hideMark/>
          </w:tcPr>
          <w:p w14:paraId="6E7567A8"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ckx3clk_sync</w:t>
            </w:r>
          </w:p>
        </w:tc>
        <w:tc>
          <w:tcPr>
            <w:tcW w:w="1627" w:type="dxa"/>
            <w:noWrap/>
            <w:hideMark/>
          </w:tcPr>
          <w:p w14:paraId="291689A0"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CCDU</w:t>
            </w:r>
          </w:p>
        </w:tc>
        <w:tc>
          <w:tcPr>
            <w:tcW w:w="967" w:type="dxa"/>
            <w:hideMark/>
          </w:tcPr>
          <w:p w14:paraId="60AA8C39"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x3clk_in_sync</w:t>
            </w:r>
          </w:p>
        </w:tc>
        <w:tc>
          <w:tcPr>
            <w:tcW w:w="1759" w:type="dxa"/>
            <w:noWrap/>
            <w:hideMark/>
          </w:tcPr>
          <w:p w14:paraId="09D26364"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x3sync to CCDU</w:t>
            </w:r>
          </w:p>
        </w:tc>
      </w:tr>
      <w:tr w:rsidR="004B779B" w:rsidRPr="00943B70" w14:paraId="0D9E1446" w14:textId="77777777" w:rsidTr="004B77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77EAEDF3" w14:textId="77777777" w:rsidR="00943B70" w:rsidRPr="00943B70" w:rsidRDefault="00943B70" w:rsidP="00952214">
            <w:pPr>
              <w:pStyle w:val="TableBody"/>
            </w:pPr>
            <w:r w:rsidRPr="00943B70">
              <w:t> </w:t>
            </w:r>
          </w:p>
        </w:tc>
        <w:tc>
          <w:tcPr>
            <w:tcW w:w="1093" w:type="dxa"/>
            <w:hideMark/>
          </w:tcPr>
          <w:p w14:paraId="0AB78CA0"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X4CLK_IN</w:t>
            </w:r>
          </w:p>
        </w:tc>
        <w:tc>
          <w:tcPr>
            <w:tcW w:w="556" w:type="dxa"/>
            <w:hideMark/>
          </w:tcPr>
          <w:p w14:paraId="3E9A87A7"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1</w:t>
            </w:r>
          </w:p>
        </w:tc>
        <w:tc>
          <w:tcPr>
            <w:tcW w:w="615" w:type="dxa"/>
            <w:hideMark/>
          </w:tcPr>
          <w:p w14:paraId="4952EDFB"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refclkdist</w:t>
            </w:r>
          </w:p>
        </w:tc>
        <w:tc>
          <w:tcPr>
            <w:tcW w:w="1568" w:type="dxa"/>
            <w:noWrap/>
            <w:hideMark/>
          </w:tcPr>
          <w:p w14:paraId="0D8087A2" w14:textId="3DBC0B58" w:rsidR="00943B70" w:rsidRPr="00943B70" w:rsidRDefault="00D2229F" w:rsidP="00952214">
            <w:pPr>
              <w:pStyle w:val="TableBody"/>
              <w:cnfStyle w:val="000000100000" w:firstRow="0" w:lastRow="0" w:firstColumn="0" w:lastColumn="0" w:oddVBand="0" w:evenVBand="0" w:oddHBand="1" w:evenHBand="0" w:firstRowFirstColumn="0" w:firstRowLastColumn="0" w:lastRowFirstColumn="0" w:lastRowLastColumn="0"/>
            </w:pPr>
            <w:r>
              <w:t>x4clk</w:t>
            </w:r>
            <w:r w:rsidR="00943B70" w:rsidRPr="00943B70">
              <w:t>_</w:t>
            </w:r>
            <w:r>
              <w:t>out</w:t>
            </w:r>
          </w:p>
        </w:tc>
        <w:tc>
          <w:tcPr>
            <w:tcW w:w="1627" w:type="dxa"/>
            <w:noWrap/>
            <w:hideMark/>
          </w:tcPr>
          <w:p w14:paraId="16E01657"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CCDU</w:t>
            </w:r>
          </w:p>
        </w:tc>
        <w:tc>
          <w:tcPr>
            <w:tcW w:w="967" w:type="dxa"/>
            <w:hideMark/>
          </w:tcPr>
          <w:p w14:paraId="2DC5BBD5"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x4clk_in</w:t>
            </w:r>
          </w:p>
        </w:tc>
        <w:tc>
          <w:tcPr>
            <w:tcW w:w="1759" w:type="dxa"/>
            <w:noWrap/>
            <w:hideMark/>
          </w:tcPr>
          <w:p w14:paraId="15C3A503"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x4clk to CCDU, FIVR, PMA</w:t>
            </w:r>
          </w:p>
        </w:tc>
      </w:tr>
      <w:tr w:rsidR="004B779B" w:rsidRPr="00943B70" w14:paraId="6FC83372" w14:textId="77777777" w:rsidTr="004B779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047C6D0B" w14:textId="77777777" w:rsidR="00943B70" w:rsidRPr="00943B70" w:rsidRDefault="00943B70" w:rsidP="00952214">
            <w:pPr>
              <w:pStyle w:val="TableBody"/>
            </w:pPr>
            <w:r w:rsidRPr="00943B70">
              <w:t> </w:t>
            </w:r>
          </w:p>
        </w:tc>
        <w:tc>
          <w:tcPr>
            <w:tcW w:w="1093" w:type="dxa"/>
            <w:noWrap/>
            <w:hideMark/>
          </w:tcPr>
          <w:p w14:paraId="346FE789" w14:textId="68CE61A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 </w:t>
            </w:r>
            <w:r w:rsidR="00D2229F">
              <w:t>X4clk_in_sync</w:t>
            </w:r>
          </w:p>
        </w:tc>
        <w:tc>
          <w:tcPr>
            <w:tcW w:w="556" w:type="dxa"/>
            <w:hideMark/>
          </w:tcPr>
          <w:p w14:paraId="44123083"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1</w:t>
            </w:r>
          </w:p>
        </w:tc>
        <w:tc>
          <w:tcPr>
            <w:tcW w:w="615" w:type="dxa"/>
            <w:hideMark/>
          </w:tcPr>
          <w:p w14:paraId="08DBDED8"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refclkdist</w:t>
            </w:r>
          </w:p>
        </w:tc>
        <w:tc>
          <w:tcPr>
            <w:tcW w:w="1568" w:type="dxa"/>
            <w:noWrap/>
            <w:hideMark/>
          </w:tcPr>
          <w:p w14:paraId="7600C25B" w14:textId="720C0AC1" w:rsidR="00943B70" w:rsidRPr="00943B70" w:rsidRDefault="00D2229F" w:rsidP="00952214">
            <w:pPr>
              <w:pStyle w:val="TableBody"/>
              <w:cnfStyle w:val="000000010000" w:firstRow="0" w:lastRow="0" w:firstColumn="0" w:lastColumn="0" w:oddVBand="0" w:evenVBand="0" w:oddHBand="0" w:evenHBand="1" w:firstRowFirstColumn="0" w:firstRowLastColumn="0" w:lastRowFirstColumn="0" w:lastRowLastColumn="0"/>
            </w:pPr>
            <w:r>
              <w:t>x4clk_out_</w:t>
            </w:r>
            <w:r w:rsidR="00943B70" w:rsidRPr="00943B70">
              <w:t>_sync</w:t>
            </w:r>
          </w:p>
        </w:tc>
        <w:tc>
          <w:tcPr>
            <w:tcW w:w="1627" w:type="dxa"/>
            <w:noWrap/>
            <w:hideMark/>
          </w:tcPr>
          <w:p w14:paraId="162D1E9D"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CCDU</w:t>
            </w:r>
          </w:p>
        </w:tc>
        <w:tc>
          <w:tcPr>
            <w:tcW w:w="967" w:type="dxa"/>
            <w:hideMark/>
          </w:tcPr>
          <w:p w14:paraId="5BFC22C2"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x4clk_in_sync</w:t>
            </w:r>
          </w:p>
        </w:tc>
        <w:tc>
          <w:tcPr>
            <w:tcW w:w="1759" w:type="dxa"/>
            <w:noWrap/>
            <w:hideMark/>
          </w:tcPr>
          <w:p w14:paraId="72CE4F61"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x4sync to CCDU</w:t>
            </w:r>
          </w:p>
        </w:tc>
      </w:tr>
      <w:tr w:rsidR="004B779B" w:rsidRPr="00943B70" w14:paraId="0FAC461C" w14:textId="77777777" w:rsidTr="0095221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tcPr>
          <w:p w14:paraId="680EB4ED" w14:textId="77777777" w:rsidR="004B779B" w:rsidRPr="00943B70" w:rsidRDefault="004B779B">
            <w:pPr>
              <w:pStyle w:val="TableBody"/>
            </w:pPr>
          </w:p>
        </w:tc>
        <w:tc>
          <w:tcPr>
            <w:tcW w:w="1093" w:type="dxa"/>
            <w:noWrap/>
          </w:tcPr>
          <w:p w14:paraId="173FE502" w14:textId="29A13F43" w:rsidR="004B779B" w:rsidRPr="00943B70" w:rsidRDefault="004B779B">
            <w:pPr>
              <w:pStyle w:val="TableBody"/>
              <w:cnfStyle w:val="000000100000" w:firstRow="0" w:lastRow="0" w:firstColumn="0" w:lastColumn="0" w:oddVBand="0" w:evenVBand="0" w:oddHBand="1" w:evenHBand="0" w:firstRowFirstColumn="0" w:firstRowLastColumn="0" w:lastRowFirstColumn="0" w:lastRowLastColumn="0"/>
            </w:pPr>
            <w:r>
              <w:t>x12clk_out</w:t>
            </w:r>
          </w:p>
        </w:tc>
        <w:tc>
          <w:tcPr>
            <w:tcW w:w="556" w:type="dxa"/>
          </w:tcPr>
          <w:p w14:paraId="09412957" w14:textId="18988175" w:rsidR="004B779B" w:rsidRPr="00943B70" w:rsidRDefault="004B779B">
            <w:pPr>
              <w:pStyle w:val="TableBody"/>
              <w:cnfStyle w:val="000000100000" w:firstRow="0" w:lastRow="0" w:firstColumn="0" w:lastColumn="0" w:oddVBand="0" w:evenVBand="0" w:oddHBand="1" w:evenHBand="0" w:firstRowFirstColumn="0" w:firstRowLastColumn="0" w:lastRowFirstColumn="0" w:lastRowLastColumn="0"/>
            </w:pPr>
            <w:r>
              <w:t>1</w:t>
            </w:r>
          </w:p>
        </w:tc>
        <w:tc>
          <w:tcPr>
            <w:tcW w:w="615" w:type="dxa"/>
          </w:tcPr>
          <w:p w14:paraId="23DB9725" w14:textId="7E793689" w:rsidR="004B779B" w:rsidRPr="00943B70" w:rsidRDefault="004B779B">
            <w:pPr>
              <w:pStyle w:val="TableBody"/>
              <w:cnfStyle w:val="000000100000" w:firstRow="0" w:lastRow="0" w:firstColumn="0" w:lastColumn="0" w:oddVBand="0" w:evenVBand="0" w:oddHBand="1" w:evenHBand="0" w:firstRowFirstColumn="0" w:firstRowLastColumn="0" w:lastRowFirstColumn="0" w:lastRowLastColumn="0"/>
            </w:pPr>
            <w:r>
              <w:t>Refclkdist</w:t>
            </w:r>
          </w:p>
        </w:tc>
        <w:tc>
          <w:tcPr>
            <w:tcW w:w="1568" w:type="dxa"/>
            <w:noWrap/>
          </w:tcPr>
          <w:p w14:paraId="3A42242F" w14:textId="30D6CC74" w:rsidR="004B779B" w:rsidRPr="00943B70" w:rsidRDefault="004B779B">
            <w:pPr>
              <w:pStyle w:val="TableBody"/>
              <w:cnfStyle w:val="000000100000" w:firstRow="0" w:lastRow="0" w:firstColumn="0" w:lastColumn="0" w:oddVBand="0" w:evenVBand="0" w:oddHBand="1" w:evenHBand="0" w:firstRowFirstColumn="0" w:firstRowLastColumn="0" w:lastRowFirstColumn="0" w:lastRowLastColumn="0"/>
            </w:pPr>
            <w:r>
              <w:t>x12clk_out</w:t>
            </w:r>
          </w:p>
        </w:tc>
        <w:tc>
          <w:tcPr>
            <w:tcW w:w="1627" w:type="dxa"/>
            <w:noWrap/>
          </w:tcPr>
          <w:p w14:paraId="1672EC54" w14:textId="3CDEEE98" w:rsidR="004B779B" w:rsidRPr="00943B70" w:rsidRDefault="004B779B">
            <w:pPr>
              <w:pStyle w:val="TableBody"/>
              <w:cnfStyle w:val="000000100000" w:firstRow="0" w:lastRow="0" w:firstColumn="0" w:lastColumn="0" w:oddVBand="0" w:evenVBand="0" w:oddHBand="1" w:evenHBand="0" w:firstRowFirstColumn="0" w:firstRowLastColumn="0" w:lastRowFirstColumn="0" w:lastRowLastColumn="0"/>
            </w:pPr>
            <w:r>
              <w:t>CCDU</w:t>
            </w:r>
          </w:p>
        </w:tc>
        <w:tc>
          <w:tcPr>
            <w:tcW w:w="967" w:type="dxa"/>
          </w:tcPr>
          <w:p w14:paraId="51E11068" w14:textId="5C7D9792" w:rsidR="004B779B" w:rsidRPr="00943B70" w:rsidRDefault="004B779B">
            <w:pPr>
              <w:pStyle w:val="TableBody"/>
              <w:cnfStyle w:val="000000100000" w:firstRow="0" w:lastRow="0" w:firstColumn="0" w:lastColumn="0" w:oddVBand="0" w:evenVBand="0" w:oddHBand="1" w:evenHBand="0" w:firstRowFirstColumn="0" w:firstRowLastColumn="0" w:lastRowFirstColumn="0" w:lastRowLastColumn="0"/>
            </w:pPr>
            <w:r>
              <w:t>x12clk_in</w:t>
            </w:r>
          </w:p>
        </w:tc>
        <w:tc>
          <w:tcPr>
            <w:tcW w:w="1759" w:type="dxa"/>
            <w:noWrap/>
          </w:tcPr>
          <w:p w14:paraId="423F40F8" w14:textId="1E83319C" w:rsidR="004B779B" w:rsidRPr="00943B70" w:rsidRDefault="004B779B">
            <w:pPr>
              <w:pStyle w:val="TableBody"/>
              <w:cnfStyle w:val="000000100000" w:firstRow="0" w:lastRow="0" w:firstColumn="0" w:lastColumn="0" w:oddVBand="0" w:evenVBand="0" w:oddHBand="1" w:evenHBand="0" w:firstRowFirstColumn="0" w:firstRowLastColumn="0" w:lastRowFirstColumn="0" w:lastRowLastColumn="0"/>
            </w:pPr>
            <w:r>
              <w:t>x12 clk to CCDU</w:t>
            </w:r>
          </w:p>
        </w:tc>
      </w:tr>
      <w:tr w:rsidR="004B779B" w:rsidRPr="00943B70" w14:paraId="1F8965F2" w14:textId="77777777" w:rsidTr="00952214">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tcPr>
          <w:p w14:paraId="5F0A55BE" w14:textId="77777777" w:rsidR="004B779B" w:rsidRPr="00943B70" w:rsidRDefault="004B779B">
            <w:pPr>
              <w:pStyle w:val="TableBody"/>
            </w:pPr>
          </w:p>
        </w:tc>
        <w:tc>
          <w:tcPr>
            <w:tcW w:w="1093" w:type="dxa"/>
            <w:noWrap/>
          </w:tcPr>
          <w:p w14:paraId="2A88555B" w14:textId="752E7806" w:rsidR="004B779B" w:rsidRPr="00943B70" w:rsidRDefault="004B779B">
            <w:pPr>
              <w:pStyle w:val="TableBody"/>
              <w:cnfStyle w:val="000000010000" w:firstRow="0" w:lastRow="0" w:firstColumn="0" w:lastColumn="0" w:oddVBand="0" w:evenVBand="0" w:oddHBand="0" w:evenHBand="1" w:firstRowFirstColumn="0" w:firstRowLastColumn="0" w:lastRowFirstColumn="0" w:lastRowLastColumn="0"/>
            </w:pPr>
            <w:r>
              <w:t>x12clk_out_sync</w:t>
            </w:r>
          </w:p>
        </w:tc>
        <w:tc>
          <w:tcPr>
            <w:tcW w:w="556" w:type="dxa"/>
          </w:tcPr>
          <w:p w14:paraId="4B3F5D26" w14:textId="12BF8248" w:rsidR="004B779B" w:rsidRPr="00943B70" w:rsidRDefault="004B779B">
            <w:pPr>
              <w:pStyle w:val="TableBody"/>
              <w:cnfStyle w:val="000000010000" w:firstRow="0" w:lastRow="0" w:firstColumn="0" w:lastColumn="0" w:oddVBand="0" w:evenVBand="0" w:oddHBand="0" w:evenHBand="1" w:firstRowFirstColumn="0" w:firstRowLastColumn="0" w:lastRowFirstColumn="0" w:lastRowLastColumn="0"/>
            </w:pPr>
            <w:r>
              <w:t>1</w:t>
            </w:r>
          </w:p>
        </w:tc>
        <w:tc>
          <w:tcPr>
            <w:tcW w:w="615" w:type="dxa"/>
          </w:tcPr>
          <w:p w14:paraId="58E55385" w14:textId="2B33F7F3" w:rsidR="004B779B" w:rsidRPr="00943B70" w:rsidRDefault="004B779B">
            <w:pPr>
              <w:pStyle w:val="TableBody"/>
              <w:cnfStyle w:val="000000010000" w:firstRow="0" w:lastRow="0" w:firstColumn="0" w:lastColumn="0" w:oddVBand="0" w:evenVBand="0" w:oddHBand="0" w:evenHBand="1" w:firstRowFirstColumn="0" w:firstRowLastColumn="0" w:lastRowFirstColumn="0" w:lastRowLastColumn="0"/>
            </w:pPr>
            <w:r>
              <w:t>Refclkdist</w:t>
            </w:r>
          </w:p>
        </w:tc>
        <w:tc>
          <w:tcPr>
            <w:tcW w:w="1568" w:type="dxa"/>
            <w:noWrap/>
          </w:tcPr>
          <w:p w14:paraId="70C1F18D" w14:textId="049F07D5" w:rsidR="004B779B" w:rsidRPr="00943B70" w:rsidRDefault="004B779B">
            <w:pPr>
              <w:pStyle w:val="TableBody"/>
              <w:cnfStyle w:val="000000010000" w:firstRow="0" w:lastRow="0" w:firstColumn="0" w:lastColumn="0" w:oddVBand="0" w:evenVBand="0" w:oddHBand="0" w:evenHBand="1" w:firstRowFirstColumn="0" w:firstRowLastColumn="0" w:lastRowFirstColumn="0" w:lastRowLastColumn="0"/>
            </w:pPr>
            <w:r>
              <w:t>X12clkout_sync</w:t>
            </w:r>
          </w:p>
        </w:tc>
        <w:tc>
          <w:tcPr>
            <w:tcW w:w="1627" w:type="dxa"/>
            <w:noWrap/>
          </w:tcPr>
          <w:p w14:paraId="5B5C9F10" w14:textId="63FC1B2B" w:rsidR="004B779B" w:rsidRPr="00943B70" w:rsidRDefault="004B779B">
            <w:pPr>
              <w:pStyle w:val="TableBody"/>
              <w:cnfStyle w:val="000000010000" w:firstRow="0" w:lastRow="0" w:firstColumn="0" w:lastColumn="0" w:oddVBand="0" w:evenVBand="0" w:oddHBand="0" w:evenHBand="1" w:firstRowFirstColumn="0" w:firstRowLastColumn="0" w:lastRowFirstColumn="0" w:lastRowLastColumn="0"/>
            </w:pPr>
            <w:r>
              <w:t>CCDU</w:t>
            </w:r>
          </w:p>
        </w:tc>
        <w:tc>
          <w:tcPr>
            <w:tcW w:w="967" w:type="dxa"/>
          </w:tcPr>
          <w:p w14:paraId="0B4F17EF" w14:textId="3A231F42" w:rsidR="004B779B" w:rsidRPr="00943B70" w:rsidRDefault="00A24E24">
            <w:pPr>
              <w:pStyle w:val="TableBody"/>
              <w:cnfStyle w:val="000000010000" w:firstRow="0" w:lastRow="0" w:firstColumn="0" w:lastColumn="0" w:oddVBand="0" w:evenVBand="0" w:oddHBand="0" w:evenHBand="1" w:firstRowFirstColumn="0" w:firstRowLastColumn="0" w:lastRowFirstColumn="0" w:lastRowLastColumn="0"/>
            </w:pPr>
            <w:r>
              <w:t>x</w:t>
            </w:r>
            <w:r w:rsidR="004B779B">
              <w:t>12clkin_sync</w:t>
            </w:r>
          </w:p>
        </w:tc>
        <w:tc>
          <w:tcPr>
            <w:tcW w:w="1759" w:type="dxa"/>
            <w:noWrap/>
          </w:tcPr>
          <w:p w14:paraId="7455ED9C" w14:textId="3356C954" w:rsidR="004B779B" w:rsidRPr="00943B70" w:rsidRDefault="004B779B">
            <w:pPr>
              <w:pStyle w:val="TableBody"/>
              <w:cnfStyle w:val="000000010000" w:firstRow="0" w:lastRow="0" w:firstColumn="0" w:lastColumn="0" w:oddVBand="0" w:evenVBand="0" w:oddHBand="0" w:evenHBand="1" w:firstRowFirstColumn="0" w:firstRowLastColumn="0" w:lastRowFirstColumn="0" w:lastRowLastColumn="0"/>
            </w:pPr>
            <w:r>
              <w:t>x12 clk sync to CCDU</w:t>
            </w:r>
          </w:p>
        </w:tc>
      </w:tr>
    </w:tbl>
    <w:p w14:paraId="4E541191" w14:textId="77777777" w:rsidR="00943B70" w:rsidRPr="00943B70" w:rsidRDefault="00943B70" w:rsidP="00952214">
      <w:pPr>
        <w:pStyle w:val="BodyText"/>
      </w:pPr>
    </w:p>
    <w:p w14:paraId="08D88953" w14:textId="354232EB" w:rsidR="00943B70" w:rsidRDefault="00943B70" w:rsidP="00943B70">
      <w:pPr>
        <w:pStyle w:val="Heading3"/>
        <w:ind w:left="792"/>
      </w:pPr>
      <w:bookmarkStart w:id="815" w:name="_Toc450212399"/>
      <w:r>
        <w:t>Mesh_clkdist</w:t>
      </w:r>
      <w:bookmarkEnd w:id="815"/>
    </w:p>
    <w:p w14:paraId="648EF4A1" w14:textId="7C8A8AAA" w:rsidR="005B7ED7" w:rsidRDefault="005B7ED7" w:rsidP="00952214">
      <w:pPr>
        <w:pStyle w:val="BodyText"/>
      </w:pPr>
      <w:r>
        <w:t>Mesh_clkdist distributes the mesh clock from mesh PLL to subsystems.</w:t>
      </w:r>
    </w:p>
    <w:p w14:paraId="296E038A" w14:textId="0E5371D9" w:rsidR="005B7ED7" w:rsidRPr="00CD18D3" w:rsidRDefault="005B7ED7" w:rsidP="00952214">
      <w:pPr>
        <w:pStyle w:val="BodyText"/>
      </w:pPr>
      <w:r>
        <w:object w:dxaOrig="7057" w:dyaOrig="948" w14:anchorId="33D1AFD6">
          <v:shape id="_x0000_i1031" type="#_x0000_t75" style="width:352.5pt;height:47.25pt" o:ole="">
            <v:imagedata r:id="rId23" o:title=""/>
          </v:shape>
          <o:OLEObject Type="Embed" ProgID="Visio.Drawing.15" ShapeID="_x0000_i1031" DrawAspect="Content" ObjectID="_1523954483" r:id="rId24"/>
        </w:object>
      </w:r>
    </w:p>
    <w:tbl>
      <w:tblPr>
        <w:tblStyle w:val="TableClassic1"/>
        <w:tblW w:w="0" w:type="auto"/>
        <w:tblLook w:val="04A0" w:firstRow="1" w:lastRow="0" w:firstColumn="1" w:lastColumn="0" w:noHBand="0" w:noVBand="1"/>
      </w:tblPr>
      <w:tblGrid>
        <w:gridCol w:w="666"/>
        <w:gridCol w:w="1394"/>
        <w:gridCol w:w="659"/>
        <w:gridCol w:w="1010"/>
        <w:gridCol w:w="1105"/>
        <w:gridCol w:w="1760"/>
        <w:gridCol w:w="878"/>
        <w:gridCol w:w="1158"/>
      </w:tblGrid>
      <w:tr w:rsidR="00943B70" w:rsidRPr="00943B70" w14:paraId="694FDB7D" w14:textId="77777777" w:rsidTr="00943B70">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725" w:type="dxa"/>
            <w:hideMark/>
          </w:tcPr>
          <w:p w14:paraId="3906FCAF" w14:textId="77777777" w:rsidR="00943B70" w:rsidRPr="00943B70" w:rsidRDefault="00943B70" w:rsidP="00943B70">
            <w:pPr>
              <w:pStyle w:val="BodyText"/>
              <w:jc w:val="left"/>
            </w:pPr>
            <w:r w:rsidRPr="00943B70">
              <w:t>#</w:t>
            </w:r>
          </w:p>
        </w:tc>
        <w:tc>
          <w:tcPr>
            <w:tcW w:w="1531" w:type="dxa"/>
            <w:hideMark/>
          </w:tcPr>
          <w:p w14:paraId="5C188676"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Collage Interface Port</w:t>
            </w:r>
          </w:p>
        </w:tc>
        <w:tc>
          <w:tcPr>
            <w:tcW w:w="572" w:type="dxa"/>
            <w:hideMark/>
          </w:tcPr>
          <w:p w14:paraId="33EB423F"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Width</w:t>
            </w:r>
          </w:p>
        </w:tc>
        <w:tc>
          <w:tcPr>
            <w:tcW w:w="1012" w:type="dxa"/>
            <w:hideMark/>
          </w:tcPr>
          <w:p w14:paraId="63593B82"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Src</w:t>
            </w:r>
          </w:p>
        </w:tc>
        <w:tc>
          <w:tcPr>
            <w:tcW w:w="1106" w:type="dxa"/>
            <w:hideMark/>
          </w:tcPr>
          <w:p w14:paraId="714CD526"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Pin Name</w:t>
            </w:r>
          </w:p>
        </w:tc>
        <w:tc>
          <w:tcPr>
            <w:tcW w:w="1936" w:type="dxa"/>
            <w:hideMark/>
          </w:tcPr>
          <w:p w14:paraId="2B99F45D"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Dest</w:t>
            </w:r>
          </w:p>
        </w:tc>
        <w:tc>
          <w:tcPr>
            <w:tcW w:w="883" w:type="dxa"/>
            <w:hideMark/>
          </w:tcPr>
          <w:p w14:paraId="4C405A71"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Pin Name</w:t>
            </w:r>
          </w:p>
        </w:tc>
        <w:tc>
          <w:tcPr>
            <w:tcW w:w="991" w:type="dxa"/>
            <w:hideMark/>
          </w:tcPr>
          <w:p w14:paraId="5BDA85E7"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Description</w:t>
            </w:r>
          </w:p>
        </w:tc>
      </w:tr>
      <w:tr w:rsidR="00943B70" w:rsidRPr="00943B70" w14:paraId="56466881" w14:textId="77777777" w:rsidTr="00943B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25" w:type="dxa"/>
            <w:hideMark/>
          </w:tcPr>
          <w:p w14:paraId="37A42BD1" w14:textId="77777777" w:rsidR="00943B70" w:rsidRPr="00943B70" w:rsidRDefault="00943B70" w:rsidP="00952214">
            <w:pPr>
              <w:pStyle w:val="TableBody"/>
            </w:pPr>
            <w:r w:rsidRPr="00943B70">
              <w:t>1</w:t>
            </w:r>
          </w:p>
        </w:tc>
        <w:tc>
          <w:tcPr>
            <w:tcW w:w="1531" w:type="dxa"/>
            <w:hideMark/>
          </w:tcPr>
          <w:p w14:paraId="3031CFDC"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 </w:t>
            </w:r>
          </w:p>
        </w:tc>
        <w:tc>
          <w:tcPr>
            <w:tcW w:w="572" w:type="dxa"/>
            <w:hideMark/>
          </w:tcPr>
          <w:p w14:paraId="02000A16"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1</w:t>
            </w:r>
          </w:p>
        </w:tc>
        <w:tc>
          <w:tcPr>
            <w:tcW w:w="1012" w:type="dxa"/>
            <w:hideMark/>
          </w:tcPr>
          <w:p w14:paraId="568F9554"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Mesh PLL</w:t>
            </w:r>
          </w:p>
        </w:tc>
        <w:tc>
          <w:tcPr>
            <w:tcW w:w="1106" w:type="dxa"/>
            <w:hideMark/>
          </w:tcPr>
          <w:p w14:paraId="5D609F38"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ckpll_clkout1</w:t>
            </w:r>
          </w:p>
        </w:tc>
        <w:tc>
          <w:tcPr>
            <w:tcW w:w="1936" w:type="dxa"/>
            <w:hideMark/>
          </w:tcPr>
          <w:p w14:paraId="5EC900CE"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mesh_clkdist</w:t>
            </w:r>
          </w:p>
        </w:tc>
        <w:tc>
          <w:tcPr>
            <w:tcW w:w="883" w:type="dxa"/>
            <w:hideMark/>
          </w:tcPr>
          <w:p w14:paraId="6030DA64"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clkspine_in</w:t>
            </w:r>
          </w:p>
        </w:tc>
        <w:tc>
          <w:tcPr>
            <w:tcW w:w="991" w:type="dxa"/>
            <w:hideMark/>
          </w:tcPr>
          <w:p w14:paraId="4D371C53" w14:textId="53057B82" w:rsidR="00943B70" w:rsidRPr="00943B70" w:rsidRDefault="00D72E92" w:rsidP="00952214">
            <w:pPr>
              <w:pStyle w:val="TableBody"/>
              <w:cnfStyle w:val="000000100000" w:firstRow="0" w:lastRow="0" w:firstColumn="0" w:lastColumn="0" w:oddVBand="0" w:evenVBand="0" w:oddHBand="1" w:evenHBand="0" w:firstRowFirstColumn="0" w:firstRowLastColumn="0" w:lastRowFirstColumn="0" w:lastRowLastColumn="0"/>
            </w:pPr>
            <w:r>
              <w:t>Input</w:t>
            </w:r>
            <w:r w:rsidR="00943B70" w:rsidRPr="00943B70">
              <w:t xml:space="preserve"> clk from </w:t>
            </w:r>
            <w:r>
              <w:t xml:space="preserve">mesh </w:t>
            </w:r>
            <w:r w:rsidR="00943B70" w:rsidRPr="00943B70">
              <w:t>PLL</w:t>
            </w:r>
          </w:p>
        </w:tc>
      </w:tr>
      <w:tr w:rsidR="00943B70" w:rsidRPr="00943B70" w14:paraId="0C731322" w14:textId="77777777" w:rsidTr="00943B7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25" w:type="dxa"/>
            <w:hideMark/>
          </w:tcPr>
          <w:p w14:paraId="6623FA39" w14:textId="77777777" w:rsidR="00943B70" w:rsidRPr="00943B70" w:rsidRDefault="00943B70" w:rsidP="00952214">
            <w:pPr>
              <w:pStyle w:val="TableBody"/>
            </w:pPr>
            <w:r w:rsidRPr="00943B70">
              <w:t> </w:t>
            </w:r>
          </w:p>
        </w:tc>
        <w:tc>
          <w:tcPr>
            <w:tcW w:w="1531" w:type="dxa"/>
            <w:hideMark/>
          </w:tcPr>
          <w:p w14:paraId="0D4342FD"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 </w:t>
            </w:r>
          </w:p>
        </w:tc>
        <w:tc>
          <w:tcPr>
            <w:tcW w:w="572" w:type="dxa"/>
            <w:hideMark/>
          </w:tcPr>
          <w:p w14:paraId="686D9510"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1</w:t>
            </w:r>
          </w:p>
        </w:tc>
        <w:tc>
          <w:tcPr>
            <w:tcW w:w="1012" w:type="dxa"/>
            <w:hideMark/>
          </w:tcPr>
          <w:p w14:paraId="4EFC66A5"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Mesh PLL</w:t>
            </w:r>
          </w:p>
        </w:tc>
        <w:tc>
          <w:tcPr>
            <w:tcW w:w="1106" w:type="dxa"/>
            <w:hideMark/>
          </w:tcPr>
          <w:p w14:paraId="43FAADFE"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pll_usync12_h</w:t>
            </w:r>
          </w:p>
        </w:tc>
        <w:tc>
          <w:tcPr>
            <w:tcW w:w="1936" w:type="dxa"/>
            <w:hideMark/>
          </w:tcPr>
          <w:p w14:paraId="02F1D241"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mesh_clkdist</w:t>
            </w:r>
          </w:p>
        </w:tc>
        <w:tc>
          <w:tcPr>
            <w:tcW w:w="883" w:type="dxa"/>
            <w:hideMark/>
          </w:tcPr>
          <w:p w14:paraId="121BA716"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pll_sync_in</w:t>
            </w:r>
          </w:p>
        </w:tc>
        <w:tc>
          <w:tcPr>
            <w:tcW w:w="991" w:type="dxa"/>
            <w:hideMark/>
          </w:tcPr>
          <w:p w14:paraId="49E5B58F"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usync from mesh pll</w:t>
            </w:r>
          </w:p>
        </w:tc>
      </w:tr>
      <w:tr w:rsidR="00943B70" w:rsidRPr="00943B70" w14:paraId="6D992618" w14:textId="77777777" w:rsidTr="00943B7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25" w:type="dxa"/>
            <w:hideMark/>
          </w:tcPr>
          <w:p w14:paraId="35B1AD35" w14:textId="77777777" w:rsidR="00943B70" w:rsidRPr="00943B70" w:rsidRDefault="00943B70" w:rsidP="00952214">
            <w:pPr>
              <w:pStyle w:val="TableBody"/>
            </w:pPr>
            <w:r w:rsidRPr="00943B70">
              <w:t>2</w:t>
            </w:r>
          </w:p>
        </w:tc>
        <w:tc>
          <w:tcPr>
            <w:tcW w:w="1531" w:type="dxa"/>
            <w:noWrap/>
            <w:hideMark/>
          </w:tcPr>
          <w:p w14:paraId="7C4EAA62"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 </w:t>
            </w:r>
          </w:p>
        </w:tc>
        <w:tc>
          <w:tcPr>
            <w:tcW w:w="572" w:type="dxa"/>
            <w:hideMark/>
          </w:tcPr>
          <w:p w14:paraId="70EB7386"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1</w:t>
            </w:r>
          </w:p>
        </w:tc>
        <w:tc>
          <w:tcPr>
            <w:tcW w:w="1012" w:type="dxa"/>
            <w:hideMark/>
          </w:tcPr>
          <w:p w14:paraId="13BBDAB0"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mesh_clkdist</w:t>
            </w:r>
          </w:p>
        </w:tc>
        <w:tc>
          <w:tcPr>
            <w:tcW w:w="1106" w:type="dxa"/>
            <w:noWrap/>
            <w:hideMark/>
          </w:tcPr>
          <w:p w14:paraId="28C140EB"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ckpredop</w:t>
            </w:r>
          </w:p>
        </w:tc>
        <w:tc>
          <w:tcPr>
            <w:tcW w:w="1936" w:type="dxa"/>
            <w:noWrap/>
            <w:hideMark/>
          </w:tcPr>
          <w:p w14:paraId="18E44CF1"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&lt;agent&gt;_mesh_clkdist</w:t>
            </w:r>
          </w:p>
        </w:tc>
        <w:tc>
          <w:tcPr>
            <w:tcW w:w="883" w:type="dxa"/>
            <w:hideMark/>
          </w:tcPr>
          <w:p w14:paraId="09687DAA"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clkspine_in</w:t>
            </w:r>
          </w:p>
        </w:tc>
        <w:tc>
          <w:tcPr>
            <w:tcW w:w="991" w:type="dxa"/>
            <w:hideMark/>
          </w:tcPr>
          <w:p w14:paraId="08A99A82"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uclk to agent mesh distributions</w:t>
            </w:r>
          </w:p>
        </w:tc>
      </w:tr>
      <w:tr w:rsidR="00943B70" w:rsidRPr="00943B70" w14:paraId="529BE003" w14:textId="77777777" w:rsidTr="00943B70">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25" w:type="dxa"/>
            <w:noWrap/>
            <w:hideMark/>
          </w:tcPr>
          <w:p w14:paraId="275761C1" w14:textId="77777777" w:rsidR="00943B70" w:rsidRPr="00943B70" w:rsidRDefault="00943B70" w:rsidP="00952214">
            <w:pPr>
              <w:pStyle w:val="TableBody"/>
            </w:pPr>
            <w:r w:rsidRPr="00943B70">
              <w:t> </w:t>
            </w:r>
          </w:p>
        </w:tc>
        <w:tc>
          <w:tcPr>
            <w:tcW w:w="1531" w:type="dxa"/>
            <w:noWrap/>
            <w:hideMark/>
          </w:tcPr>
          <w:p w14:paraId="5E4DE67A"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 </w:t>
            </w:r>
          </w:p>
        </w:tc>
        <w:tc>
          <w:tcPr>
            <w:tcW w:w="572" w:type="dxa"/>
            <w:hideMark/>
          </w:tcPr>
          <w:p w14:paraId="6D8FCD74"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1</w:t>
            </w:r>
          </w:p>
        </w:tc>
        <w:tc>
          <w:tcPr>
            <w:tcW w:w="1012" w:type="dxa"/>
            <w:hideMark/>
          </w:tcPr>
          <w:p w14:paraId="40C9D400"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mesh_clkdist</w:t>
            </w:r>
          </w:p>
        </w:tc>
        <w:tc>
          <w:tcPr>
            <w:tcW w:w="1106" w:type="dxa"/>
            <w:noWrap/>
            <w:hideMark/>
          </w:tcPr>
          <w:p w14:paraId="19D6DD64"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pll_sync_out</w:t>
            </w:r>
          </w:p>
        </w:tc>
        <w:tc>
          <w:tcPr>
            <w:tcW w:w="1936" w:type="dxa"/>
            <w:noWrap/>
            <w:hideMark/>
          </w:tcPr>
          <w:p w14:paraId="62F8138D"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&lt;agent&gt;_mesh_clkdist</w:t>
            </w:r>
          </w:p>
        </w:tc>
        <w:tc>
          <w:tcPr>
            <w:tcW w:w="883" w:type="dxa"/>
            <w:hideMark/>
          </w:tcPr>
          <w:p w14:paraId="6212FA56"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pll_sync_in</w:t>
            </w:r>
          </w:p>
        </w:tc>
        <w:tc>
          <w:tcPr>
            <w:tcW w:w="991" w:type="dxa"/>
            <w:hideMark/>
          </w:tcPr>
          <w:p w14:paraId="0D1AA796" w14:textId="56C96E26" w:rsidR="00943B70" w:rsidRPr="00943B70" w:rsidRDefault="005B7ED7" w:rsidP="00952214">
            <w:pPr>
              <w:pStyle w:val="TableBody"/>
              <w:cnfStyle w:val="000000010000" w:firstRow="0" w:lastRow="0" w:firstColumn="0" w:lastColumn="0" w:oddVBand="0" w:evenVBand="0" w:oddHBand="0" w:evenHBand="1" w:firstRowFirstColumn="0" w:firstRowLastColumn="0" w:lastRowFirstColumn="0" w:lastRowLastColumn="0"/>
            </w:pPr>
            <w:r w:rsidRPr="00943B70">
              <w:t>U</w:t>
            </w:r>
            <w:r w:rsidR="00943B70" w:rsidRPr="00943B70">
              <w:t>clk</w:t>
            </w:r>
            <w:r>
              <w:t xml:space="preserve"> </w:t>
            </w:r>
            <w:r w:rsidR="00943B70" w:rsidRPr="00943B70">
              <w:t>usync  to agent mesh distributions</w:t>
            </w:r>
          </w:p>
        </w:tc>
      </w:tr>
    </w:tbl>
    <w:p w14:paraId="152C5A20" w14:textId="14600B90" w:rsidR="00943B70" w:rsidRDefault="00C2464A" w:rsidP="00943B70">
      <w:pPr>
        <w:pStyle w:val="Heading3"/>
        <w:ind w:left="792"/>
      </w:pPr>
      <w:bookmarkStart w:id="816" w:name="_Toc450212400"/>
      <w:r>
        <w:t>p</w:t>
      </w:r>
      <w:r w:rsidR="00943B70">
        <w:t>clkdist</w:t>
      </w:r>
      <w:bookmarkEnd w:id="816"/>
    </w:p>
    <w:p w14:paraId="026BBC52" w14:textId="2968A84A" w:rsidR="00943B70" w:rsidRPr="00943B70" w:rsidRDefault="000F361C" w:rsidP="00952214">
      <w:pPr>
        <w:pStyle w:val="BodyText"/>
        <w:jc w:val="center"/>
      </w:pPr>
      <w:r>
        <w:object w:dxaOrig="3991" w:dyaOrig="2371" w14:anchorId="75DFC204">
          <v:shape id="_x0000_i1032" type="#_x0000_t75" style="width:199.5pt;height:118.5pt" o:ole="">
            <v:imagedata r:id="rId25" o:title=""/>
          </v:shape>
          <o:OLEObject Type="Embed" ProgID="Visio.Drawing.15" ShapeID="_x0000_i1032" DrawAspect="Content" ObjectID="_1523954484" r:id="rId26"/>
        </w:object>
      </w:r>
      <w:r w:rsidDel="000F361C">
        <w:t xml:space="preserve"> </w:t>
      </w:r>
    </w:p>
    <w:tbl>
      <w:tblPr>
        <w:tblStyle w:val="TableClassic1"/>
        <w:tblW w:w="0" w:type="auto"/>
        <w:tblLook w:val="04A0" w:firstRow="1" w:lastRow="0" w:firstColumn="1" w:lastColumn="0" w:noHBand="0" w:noVBand="1"/>
      </w:tblPr>
      <w:tblGrid>
        <w:gridCol w:w="257"/>
        <w:gridCol w:w="1263"/>
        <w:gridCol w:w="1603"/>
        <w:gridCol w:w="633"/>
        <w:gridCol w:w="980"/>
        <w:gridCol w:w="897"/>
        <w:gridCol w:w="1789"/>
        <w:gridCol w:w="1208"/>
      </w:tblGrid>
      <w:tr w:rsidR="00A40E5A" w:rsidRPr="00943B70" w14:paraId="63EB7D7A" w14:textId="77777777" w:rsidTr="00272142">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1" w:type="dxa"/>
            <w:hideMark/>
          </w:tcPr>
          <w:p w14:paraId="3DF620A9" w14:textId="77777777" w:rsidR="00943B70" w:rsidRPr="00943B70" w:rsidRDefault="00943B70" w:rsidP="00943B70">
            <w:pPr>
              <w:pStyle w:val="BodyText"/>
              <w:jc w:val="left"/>
            </w:pPr>
            <w:r w:rsidRPr="00943B70">
              <w:t>#</w:t>
            </w:r>
          </w:p>
        </w:tc>
        <w:tc>
          <w:tcPr>
            <w:tcW w:w="1385" w:type="dxa"/>
            <w:hideMark/>
          </w:tcPr>
          <w:p w14:paraId="264FC73E"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Collage Interface Port</w:t>
            </w:r>
          </w:p>
        </w:tc>
        <w:tc>
          <w:tcPr>
            <w:tcW w:w="641" w:type="dxa"/>
            <w:hideMark/>
          </w:tcPr>
          <w:p w14:paraId="5D9B52D0"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Width</w:t>
            </w:r>
          </w:p>
        </w:tc>
        <w:tc>
          <w:tcPr>
            <w:tcW w:w="1212" w:type="dxa"/>
            <w:hideMark/>
          </w:tcPr>
          <w:p w14:paraId="2AC4E5BB"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Src</w:t>
            </w:r>
          </w:p>
        </w:tc>
        <w:tc>
          <w:tcPr>
            <w:tcW w:w="1072" w:type="dxa"/>
            <w:hideMark/>
          </w:tcPr>
          <w:p w14:paraId="5EAE0D8D"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Pin Name</w:t>
            </w:r>
          </w:p>
        </w:tc>
        <w:tc>
          <w:tcPr>
            <w:tcW w:w="980" w:type="dxa"/>
            <w:hideMark/>
          </w:tcPr>
          <w:p w14:paraId="564AB329"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Dest</w:t>
            </w:r>
          </w:p>
        </w:tc>
        <w:tc>
          <w:tcPr>
            <w:tcW w:w="1385" w:type="dxa"/>
            <w:hideMark/>
          </w:tcPr>
          <w:p w14:paraId="0AC81D0A"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Pin Name</w:t>
            </w:r>
          </w:p>
        </w:tc>
        <w:tc>
          <w:tcPr>
            <w:tcW w:w="1324" w:type="dxa"/>
            <w:hideMark/>
          </w:tcPr>
          <w:p w14:paraId="3A0EC6C0"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Description</w:t>
            </w:r>
          </w:p>
        </w:tc>
      </w:tr>
      <w:tr w:rsidR="00A40E5A" w:rsidRPr="00943B70" w14:paraId="1C586532" w14:textId="77777777" w:rsidTr="0027214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1" w:type="dxa"/>
            <w:hideMark/>
          </w:tcPr>
          <w:p w14:paraId="5C39A755" w14:textId="77777777" w:rsidR="00943B70" w:rsidRPr="00943B70" w:rsidRDefault="00943B70" w:rsidP="00952214">
            <w:pPr>
              <w:pStyle w:val="TableBody"/>
            </w:pPr>
            <w:r w:rsidRPr="00943B70">
              <w:t>1</w:t>
            </w:r>
          </w:p>
        </w:tc>
        <w:tc>
          <w:tcPr>
            <w:tcW w:w="1385" w:type="dxa"/>
            <w:hideMark/>
          </w:tcPr>
          <w:p w14:paraId="2AD544F1"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 </w:t>
            </w:r>
          </w:p>
        </w:tc>
        <w:tc>
          <w:tcPr>
            <w:tcW w:w="641" w:type="dxa"/>
            <w:hideMark/>
          </w:tcPr>
          <w:p w14:paraId="52C29BF4" w14:textId="2F0CEC36" w:rsidR="00943B70" w:rsidRPr="00943B70" w:rsidRDefault="003C5937" w:rsidP="00952214">
            <w:pPr>
              <w:pStyle w:val="TableBody"/>
              <w:cnfStyle w:val="000000100000" w:firstRow="0" w:lastRow="0" w:firstColumn="0" w:lastColumn="0" w:oddVBand="0" w:evenVBand="0" w:oddHBand="1" w:evenHBand="0" w:firstRowFirstColumn="0" w:firstRowLastColumn="0" w:lastRowFirstColumn="0" w:lastRowLastColumn="0"/>
            </w:pPr>
            <w:r w:rsidRPr="00943B70">
              <w:t>1</w:t>
            </w:r>
            <w:r>
              <w:t xml:space="preserve"> to NUM_OF_PRIM_CLKS - 1</w:t>
            </w:r>
          </w:p>
        </w:tc>
        <w:tc>
          <w:tcPr>
            <w:tcW w:w="1212" w:type="dxa"/>
            <w:hideMark/>
          </w:tcPr>
          <w:p w14:paraId="0EE5C7A5"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Agent PLL</w:t>
            </w:r>
          </w:p>
        </w:tc>
        <w:tc>
          <w:tcPr>
            <w:tcW w:w="1072" w:type="dxa"/>
            <w:hideMark/>
          </w:tcPr>
          <w:p w14:paraId="2028BCEA" w14:textId="1DCE987B" w:rsidR="00943B70" w:rsidRPr="00943B70" w:rsidRDefault="00A40E5A" w:rsidP="00952214">
            <w:pPr>
              <w:pStyle w:val="TableBody"/>
              <w:cnfStyle w:val="000000100000" w:firstRow="0" w:lastRow="0" w:firstColumn="0" w:lastColumn="0" w:oddVBand="0" w:evenVBand="0" w:oddHBand="1" w:evenHBand="0" w:firstRowFirstColumn="0" w:firstRowLastColumn="0" w:lastRowFirstColumn="0" w:lastRowLastColumn="0"/>
            </w:pPr>
            <w:r>
              <w:t>ckpll_clkout</w:t>
            </w:r>
          </w:p>
        </w:tc>
        <w:tc>
          <w:tcPr>
            <w:tcW w:w="980" w:type="dxa"/>
            <w:hideMark/>
          </w:tcPr>
          <w:p w14:paraId="55E42AC8" w14:textId="19BC5764" w:rsidR="00943B70" w:rsidRPr="00943B70" w:rsidRDefault="003C5937" w:rsidP="00952214">
            <w:pPr>
              <w:pStyle w:val="TableBody"/>
              <w:cnfStyle w:val="000000100000" w:firstRow="0" w:lastRow="0" w:firstColumn="0" w:lastColumn="0" w:oddVBand="0" w:evenVBand="0" w:oddHBand="1" w:evenHBand="0" w:firstRowFirstColumn="0" w:firstRowLastColumn="0" w:lastRowFirstColumn="0" w:lastRowLastColumn="0"/>
            </w:pPr>
            <w:r>
              <w:t>p</w:t>
            </w:r>
            <w:r w:rsidR="00943B70" w:rsidRPr="00943B70">
              <w:t>clkdist</w:t>
            </w:r>
          </w:p>
        </w:tc>
        <w:tc>
          <w:tcPr>
            <w:tcW w:w="1385" w:type="dxa"/>
            <w:hideMark/>
          </w:tcPr>
          <w:p w14:paraId="2D4A2954" w14:textId="3AB14E1D"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clk</w:t>
            </w:r>
            <w:r w:rsidR="00A40E5A">
              <w:t>_</w:t>
            </w:r>
            <w:r w:rsidRPr="00943B70">
              <w:t>in</w:t>
            </w:r>
          </w:p>
        </w:tc>
        <w:tc>
          <w:tcPr>
            <w:tcW w:w="1324" w:type="dxa"/>
            <w:hideMark/>
          </w:tcPr>
          <w:p w14:paraId="112039DC" w14:textId="3F0E6EE6" w:rsidR="00943B70" w:rsidRPr="00943B70" w:rsidRDefault="00D72E92" w:rsidP="00952214">
            <w:pPr>
              <w:pStyle w:val="TableBody"/>
              <w:cnfStyle w:val="000000100000" w:firstRow="0" w:lastRow="0" w:firstColumn="0" w:lastColumn="0" w:oddVBand="0" w:evenVBand="0" w:oddHBand="1" w:evenHBand="0" w:firstRowFirstColumn="0" w:firstRowLastColumn="0" w:lastRowFirstColumn="0" w:lastRowLastColumn="0"/>
            </w:pPr>
            <w:r>
              <w:t xml:space="preserve">Input </w:t>
            </w:r>
            <w:r w:rsidR="00943B70" w:rsidRPr="00943B70">
              <w:t>clk from Agent PLL</w:t>
            </w:r>
          </w:p>
        </w:tc>
      </w:tr>
      <w:tr w:rsidR="00A40E5A" w:rsidRPr="00943B70" w14:paraId="2312B7F8" w14:textId="77777777" w:rsidTr="00272142">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1" w:type="dxa"/>
            <w:hideMark/>
          </w:tcPr>
          <w:p w14:paraId="1C3029F9" w14:textId="77777777" w:rsidR="00943B70" w:rsidRPr="00943B70" w:rsidRDefault="00943B70" w:rsidP="00952214">
            <w:pPr>
              <w:pStyle w:val="TableBody"/>
            </w:pPr>
            <w:r w:rsidRPr="00943B70">
              <w:t>2</w:t>
            </w:r>
          </w:p>
        </w:tc>
        <w:tc>
          <w:tcPr>
            <w:tcW w:w="1385" w:type="dxa"/>
            <w:noWrap/>
            <w:hideMark/>
          </w:tcPr>
          <w:p w14:paraId="7EC7088D" w14:textId="27C14885"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p>
        </w:tc>
        <w:tc>
          <w:tcPr>
            <w:tcW w:w="641" w:type="dxa"/>
            <w:hideMark/>
          </w:tcPr>
          <w:p w14:paraId="349FF3EC" w14:textId="1C62D5F3"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1</w:t>
            </w:r>
            <w:r w:rsidR="00D35365">
              <w:t xml:space="preserve"> to NUM_OF_PRIM_CLKS - 1</w:t>
            </w:r>
          </w:p>
        </w:tc>
        <w:tc>
          <w:tcPr>
            <w:tcW w:w="1212" w:type="dxa"/>
            <w:hideMark/>
          </w:tcPr>
          <w:p w14:paraId="775D7162" w14:textId="3D07DD6D" w:rsidR="00943B70" w:rsidRPr="00943B70" w:rsidRDefault="003C5937" w:rsidP="00952214">
            <w:pPr>
              <w:pStyle w:val="TableBody"/>
              <w:cnfStyle w:val="000000010000" w:firstRow="0" w:lastRow="0" w:firstColumn="0" w:lastColumn="0" w:oddVBand="0" w:evenVBand="0" w:oddHBand="0" w:evenHBand="1" w:firstRowFirstColumn="0" w:firstRowLastColumn="0" w:lastRowFirstColumn="0" w:lastRowLastColumn="0"/>
            </w:pPr>
            <w:r>
              <w:t>p</w:t>
            </w:r>
            <w:r w:rsidR="00943B70" w:rsidRPr="00943B70">
              <w:t>clkdist</w:t>
            </w:r>
          </w:p>
        </w:tc>
        <w:tc>
          <w:tcPr>
            <w:tcW w:w="1072" w:type="dxa"/>
            <w:noWrap/>
            <w:hideMark/>
          </w:tcPr>
          <w:p w14:paraId="56D3B5D6" w14:textId="62723B9D" w:rsidR="00943B70" w:rsidRPr="00943B70" w:rsidRDefault="00A40E5A" w:rsidP="00952214">
            <w:pPr>
              <w:pStyle w:val="TableBody"/>
              <w:cnfStyle w:val="000000010000" w:firstRow="0" w:lastRow="0" w:firstColumn="0" w:lastColumn="0" w:oddVBand="0" w:evenVBand="0" w:oddHBand="0" w:evenHBand="1" w:firstRowFirstColumn="0" w:firstRowLastColumn="0" w:lastRowFirstColumn="0" w:lastRowLastColumn="0"/>
            </w:pPr>
            <w:r>
              <w:t>clk_out</w:t>
            </w:r>
          </w:p>
        </w:tc>
        <w:tc>
          <w:tcPr>
            <w:tcW w:w="980" w:type="dxa"/>
            <w:noWrap/>
            <w:hideMark/>
          </w:tcPr>
          <w:p w14:paraId="12F3A8B0" w14:textId="23860E89" w:rsidR="00943B70" w:rsidRPr="00943B70" w:rsidRDefault="003C5937" w:rsidP="00952214">
            <w:pPr>
              <w:pStyle w:val="TableBody"/>
              <w:cnfStyle w:val="000000010000" w:firstRow="0" w:lastRow="0" w:firstColumn="0" w:lastColumn="0" w:oddVBand="0" w:evenVBand="0" w:oddHBand="0" w:evenHBand="1" w:firstRowFirstColumn="0" w:firstRowLastColumn="0" w:lastRowFirstColumn="0" w:lastRowLastColumn="0"/>
            </w:pPr>
            <w:r>
              <w:t>P</w:t>
            </w:r>
            <w:r w:rsidR="00943B70" w:rsidRPr="00943B70">
              <w:t>CCDU</w:t>
            </w:r>
          </w:p>
        </w:tc>
        <w:tc>
          <w:tcPr>
            <w:tcW w:w="1385" w:type="dxa"/>
            <w:hideMark/>
          </w:tcPr>
          <w:p w14:paraId="289B2887" w14:textId="19BB2BC1" w:rsidR="00943B70" w:rsidRPr="00943B70" w:rsidRDefault="00A40E5A" w:rsidP="00952214">
            <w:pPr>
              <w:pStyle w:val="TableBody"/>
              <w:cnfStyle w:val="000000010000" w:firstRow="0" w:lastRow="0" w:firstColumn="0" w:lastColumn="0" w:oddVBand="0" w:evenVBand="0" w:oddHBand="0" w:evenHBand="1" w:firstRowFirstColumn="0" w:firstRowLastColumn="0" w:lastRowFirstColumn="0" w:lastRowLastColumn="0"/>
            </w:pPr>
            <w:r>
              <w:t>Clk_out</w:t>
            </w:r>
            <w:r w:rsidR="00943B70" w:rsidRPr="00943B70">
              <w:t>fdop_preclk_grid</w:t>
            </w:r>
          </w:p>
        </w:tc>
        <w:tc>
          <w:tcPr>
            <w:tcW w:w="1324" w:type="dxa"/>
            <w:noWrap/>
            <w:hideMark/>
          </w:tcPr>
          <w:p w14:paraId="636E8C8C" w14:textId="5365D9C4"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clock to</w:t>
            </w:r>
            <w:r w:rsidR="00D72E92">
              <w:t xml:space="preserve"> Agent</w:t>
            </w:r>
            <w:r w:rsidRPr="00943B70">
              <w:t xml:space="preserve"> CCDU</w:t>
            </w:r>
          </w:p>
        </w:tc>
      </w:tr>
    </w:tbl>
    <w:p w14:paraId="434F8B83" w14:textId="77777777" w:rsidR="00943B70" w:rsidRDefault="00943B70" w:rsidP="00952214">
      <w:pPr>
        <w:pStyle w:val="Heading3"/>
        <w:numPr>
          <w:ilvl w:val="0"/>
          <w:numId w:val="0"/>
        </w:numPr>
        <w:ind w:left="792"/>
      </w:pPr>
    </w:p>
    <w:p w14:paraId="5DA805F7" w14:textId="77777777" w:rsidR="00943B70" w:rsidRPr="00943B70" w:rsidRDefault="00943B70" w:rsidP="00952214">
      <w:pPr>
        <w:pStyle w:val="BodyText"/>
      </w:pPr>
    </w:p>
    <w:p w14:paraId="7AE29057" w14:textId="77777777" w:rsidR="00231610" w:rsidRDefault="00491D75" w:rsidP="00943B70">
      <w:pPr>
        <w:pStyle w:val="Heading3"/>
        <w:ind w:left="792"/>
      </w:pPr>
      <w:bookmarkStart w:id="817" w:name="_Toc450212401"/>
      <w:r>
        <w:t>Psyncdist</w:t>
      </w:r>
      <w:bookmarkEnd w:id="817"/>
    </w:p>
    <w:p w14:paraId="1589B771" w14:textId="056004FB" w:rsidR="00943B70" w:rsidRDefault="00943B70" w:rsidP="00952214">
      <w:pPr>
        <w:pStyle w:val="Heading3"/>
        <w:numPr>
          <w:ilvl w:val="0"/>
          <w:numId w:val="0"/>
        </w:numPr>
        <w:jc w:val="center"/>
      </w:pPr>
    </w:p>
    <w:p w14:paraId="763F7C59" w14:textId="77777777" w:rsidR="004E1673" w:rsidRDefault="008726BB" w:rsidP="00952214">
      <w:pPr>
        <w:pStyle w:val="BodyText"/>
        <w:jc w:val="center"/>
      </w:pPr>
      <w:r>
        <w:object w:dxaOrig="4546" w:dyaOrig="2641" w14:anchorId="2D74651F">
          <v:shape id="_x0000_i1034" type="#_x0000_t75" style="width:227.25pt;height:132pt" o:ole="">
            <v:imagedata r:id="rId27" o:title=""/>
          </v:shape>
          <o:OLEObject Type="Embed" ProgID="Visio.Drawing.15" ShapeID="_x0000_i1034" DrawAspect="Content" ObjectID="_1523954485" r:id="rId28"/>
        </w:object>
      </w:r>
    </w:p>
    <w:p w14:paraId="27780B20" w14:textId="0A8AA5BE" w:rsidR="00943B70" w:rsidRDefault="00943B70" w:rsidP="00952214">
      <w:pPr>
        <w:pStyle w:val="BodyText"/>
        <w:jc w:val="center"/>
      </w:pPr>
    </w:p>
    <w:tbl>
      <w:tblPr>
        <w:tblStyle w:val="TableClassic1"/>
        <w:tblW w:w="8766" w:type="dxa"/>
        <w:tblLayout w:type="fixed"/>
        <w:tblLook w:val="04A0" w:firstRow="1" w:lastRow="0" w:firstColumn="1" w:lastColumn="0" w:noHBand="0" w:noVBand="1"/>
      </w:tblPr>
      <w:tblGrid>
        <w:gridCol w:w="445"/>
        <w:gridCol w:w="1350"/>
        <w:gridCol w:w="900"/>
        <w:gridCol w:w="1036"/>
        <w:gridCol w:w="998"/>
        <w:gridCol w:w="1206"/>
        <w:gridCol w:w="1326"/>
        <w:gridCol w:w="1505"/>
      </w:tblGrid>
      <w:tr w:rsidR="00943B70" w:rsidRPr="00943B70" w14:paraId="53AF73A4" w14:textId="77777777" w:rsidTr="00952214">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45" w:type="dxa"/>
            <w:hideMark/>
          </w:tcPr>
          <w:p w14:paraId="0178608C" w14:textId="77777777" w:rsidR="00943B70" w:rsidRPr="00943B70" w:rsidRDefault="00943B70" w:rsidP="00943B70">
            <w:pPr>
              <w:pStyle w:val="BodyText"/>
              <w:jc w:val="left"/>
            </w:pPr>
            <w:r w:rsidRPr="00943B70">
              <w:t>#</w:t>
            </w:r>
          </w:p>
        </w:tc>
        <w:tc>
          <w:tcPr>
            <w:tcW w:w="1350" w:type="dxa"/>
            <w:hideMark/>
          </w:tcPr>
          <w:p w14:paraId="021C9AA1"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Collage Interface Port</w:t>
            </w:r>
          </w:p>
        </w:tc>
        <w:tc>
          <w:tcPr>
            <w:tcW w:w="900" w:type="dxa"/>
            <w:hideMark/>
          </w:tcPr>
          <w:p w14:paraId="1E64B5B5"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Width</w:t>
            </w:r>
          </w:p>
        </w:tc>
        <w:tc>
          <w:tcPr>
            <w:tcW w:w="1036" w:type="dxa"/>
            <w:hideMark/>
          </w:tcPr>
          <w:p w14:paraId="189BADF8"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Src</w:t>
            </w:r>
          </w:p>
        </w:tc>
        <w:tc>
          <w:tcPr>
            <w:tcW w:w="998" w:type="dxa"/>
            <w:hideMark/>
          </w:tcPr>
          <w:p w14:paraId="276DB9AE"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Pin Name</w:t>
            </w:r>
          </w:p>
        </w:tc>
        <w:tc>
          <w:tcPr>
            <w:tcW w:w="1206" w:type="dxa"/>
            <w:hideMark/>
          </w:tcPr>
          <w:p w14:paraId="37791B58"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Dest</w:t>
            </w:r>
          </w:p>
        </w:tc>
        <w:tc>
          <w:tcPr>
            <w:tcW w:w="1326" w:type="dxa"/>
            <w:hideMark/>
          </w:tcPr>
          <w:p w14:paraId="3C1AD9F8"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Pin Name</w:t>
            </w:r>
          </w:p>
        </w:tc>
        <w:tc>
          <w:tcPr>
            <w:tcW w:w="1505" w:type="dxa"/>
            <w:hideMark/>
          </w:tcPr>
          <w:p w14:paraId="6D28DCE7"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pPr>
            <w:r w:rsidRPr="00943B70">
              <w:t>Description</w:t>
            </w:r>
          </w:p>
        </w:tc>
      </w:tr>
      <w:tr w:rsidR="00943B70" w:rsidRPr="00943B70" w14:paraId="453854EF" w14:textId="77777777" w:rsidTr="0095221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hideMark/>
          </w:tcPr>
          <w:p w14:paraId="0CF43FCF" w14:textId="77777777" w:rsidR="00943B70" w:rsidRPr="00943B70" w:rsidRDefault="00943B70" w:rsidP="00952214">
            <w:pPr>
              <w:pStyle w:val="TableBody"/>
            </w:pPr>
            <w:r w:rsidRPr="00943B70">
              <w:t>1</w:t>
            </w:r>
          </w:p>
        </w:tc>
        <w:tc>
          <w:tcPr>
            <w:tcW w:w="1350" w:type="dxa"/>
            <w:hideMark/>
          </w:tcPr>
          <w:p w14:paraId="1140AAE3"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 </w:t>
            </w:r>
          </w:p>
        </w:tc>
        <w:tc>
          <w:tcPr>
            <w:tcW w:w="900" w:type="dxa"/>
            <w:hideMark/>
          </w:tcPr>
          <w:p w14:paraId="78E89343" w14:textId="3FA0F875"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1</w:t>
            </w:r>
            <w:r w:rsidR="00904BCE">
              <w:t xml:space="preserve"> to NUM OF PRI CLKS-1</w:t>
            </w:r>
          </w:p>
        </w:tc>
        <w:tc>
          <w:tcPr>
            <w:tcW w:w="1036" w:type="dxa"/>
            <w:hideMark/>
          </w:tcPr>
          <w:p w14:paraId="0D667884" w14:textId="04053149"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PLL</w:t>
            </w:r>
            <w:r w:rsidR="00EF0278">
              <w:t>/global distribution</w:t>
            </w:r>
          </w:p>
        </w:tc>
        <w:tc>
          <w:tcPr>
            <w:tcW w:w="998" w:type="dxa"/>
            <w:hideMark/>
          </w:tcPr>
          <w:p w14:paraId="2F2A0724" w14:textId="56406707" w:rsidR="00943B70" w:rsidRPr="00943B70" w:rsidRDefault="001341D2" w:rsidP="00952214">
            <w:pPr>
              <w:pStyle w:val="TableBody"/>
              <w:cnfStyle w:val="000000100000" w:firstRow="0" w:lastRow="0" w:firstColumn="0" w:lastColumn="0" w:oddVBand="0" w:evenVBand="0" w:oddHBand="1" w:evenHBand="0" w:firstRowFirstColumn="0" w:firstRowLastColumn="0" w:lastRowFirstColumn="0" w:lastRowLastColumn="0"/>
            </w:pPr>
            <w:r>
              <w:t>sync_in</w:t>
            </w:r>
            <w:r w:rsidRPr="00943B70" w:rsidDel="001341D2">
              <w:t xml:space="preserve"> </w:t>
            </w:r>
          </w:p>
        </w:tc>
        <w:tc>
          <w:tcPr>
            <w:tcW w:w="1206" w:type="dxa"/>
            <w:hideMark/>
          </w:tcPr>
          <w:p w14:paraId="7A60C9D7" w14:textId="77777777" w:rsidR="00943B70" w:rsidRPr="00943B70" w:rsidRDefault="00943B70" w:rsidP="00952214">
            <w:pPr>
              <w:pStyle w:val="TableBody"/>
              <w:cnfStyle w:val="000000100000" w:firstRow="0" w:lastRow="0" w:firstColumn="0" w:lastColumn="0" w:oddVBand="0" w:evenVBand="0" w:oddHBand="1" w:evenHBand="0" w:firstRowFirstColumn="0" w:firstRowLastColumn="0" w:lastRowFirstColumn="0" w:lastRowLastColumn="0"/>
            </w:pPr>
            <w:r w:rsidRPr="00943B70">
              <w:t>&lt;agent&gt;_mesh_clkdist</w:t>
            </w:r>
          </w:p>
        </w:tc>
        <w:tc>
          <w:tcPr>
            <w:tcW w:w="1326" w:type="dxa"/>
            <w:hideMark/>
          </w:tcPr>
          <w:p w14:paraId="6E2C2E2B" w14:textId="7FBD6981" w:rsidR="00943B70" w:rsidRPr="00943B70" w:rsidRDefault="001341D2" w:rsidP="00952214">
            <w:pPr>
              <w:pStyle w:val="TableBody"/>
              <w:cnfStyle w:val="000000100000" w:firstRow="0" w:lastRow="0" w:firstColumn="0" w:lastColumn="0" w:oddVBand="0" w:evenVBand="0" w:oddHBand="1" w:evenHBand="0" w:firstRowFirstColumn="0" w:firstRowLastColumn="0" w:lastRowFirstColumn="0" w:lastRowLastColumn="0"/>
            </w:pPr>
            <w:r>
              <w:t>Sync_in</w:t>
            </w:r>
            <w:r w:rsidRPr="00943B70">
              <w:t xml:space="preserve"> </w:t>
            </w:r>
          </w:p>
        </w:tc>
        <w:tc>
          <w:tcPr>
            <w:tcW w:w="1505" w:type="dxa"/>
            <w:hideMark/>
          </w:tcPr>
          <w:p w14:paraId="2FF42B92" w14:textId="3D3DFD9D" w:rsidR="00943B70" w:rsidRPr="00943B70" w:rsidRDefault="00D72E92" w:rsidP="00952214">
            <w:pPr>
              <w:pStyle w:val="TableBody"/>
              <w:cnfStyle w:val="000000100000" w:firstRow="0" w:lastRow="0" w:firstColumn="0" w:lastColumn="0" w:oddVBand="0" w:evenVBand="0" w:oddHBand="1" w:evenHBand="0" w:firstRowFirstColumn="0" w:firstRowLastColumn="0" w:lastRowFirstColumn="0" w:lastRowLastColumn="0"/>
            </w:pPr>
            <w:r>
              <w:t xml:space="preserve">Input </w:t>
            </w:r>
            <w:r w:rsidR="001341D2">
              <w:t>sync</w:t>
            </w:r>
            <w:r w:rsidR="00943B70" w:rsidRPr="00943B70">
              <w:t xml:space="preserve"> from PLL</w:t>
            </w:r>
            <w:r w:rsidR="001341D2">
              <w:t>/global distribution</w:t>
            </w:r>
          </w:p>
        </w:tc>
      </w:tr>
      <w:tr w:rsidR="00943B70" w:rsidRPr="00943B70" w14:paraId="386D9C9B" w14:textId="77777777" w:rsidTr="00952214">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hideMark/>
          </w:tcPr>
          <w:p w14:paraId="0E1B5563" w14:textId="77777777" w:rsidR="00943B70" w:rsidRPr="00943B70" w:rsidRDefault="00943B70" w:rsidP="00952214">
            <w:pPr>
              <w:pStyle w:val="TableBody"/>
            </w:pPr>
            <w:r w:rsidRPr="00943B70">
              <w:t>2</w:t>
            </w:r>
          </w:p>
        </w:tc>
        <w:tc>
          <w:tcPr>
            <w:tcW w:w="1350" w:type="dxa"/>
            <w:noWrap/>
            <w:hideMark/>
          </w:tcPr>
          <w:p w14:paraId="49A7772E" w14:textId="77777777"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dop_preclk_grid</w:t>
            </w:r>
          </w:p>
        </w:tc>
        <w:tc>
          <w:tcPr>
            <w:tcW w:w="900" w:type="dxa"/>
            <w:hideMark/>
          </w:tcPr>
          <w:p w14:paraId="3893ECBD" w14:textId="31C4B21D" w:rsidR="00943B70" w:rsidRPr="00943B70" w:rsidRDefault="00943B70" w:rsidP="00952214">
            <w:pPr>
              <w:pStyle w:val="TableBody"/>
              <w:cnfStyle w:val="000000010000" w:firstRow="0" w:lastRow="0" w:firstColumn="0" w:lastColumn="0" w:oddVBand="0" w:evenVBand="0" w:oddHBand="0" w:evenHBand="1" w:firstRowFirstColumn="0" w:firstRowLastColumn="0" w:lastRowFirstColumn="0" w:lastRowLastColumn="0"/>
            </w:pPr>
            <w:r w:rsidRPr="00943B70">
              <w:t>1</w:t>
            </w:r>
            <w:r w:rsidR="001341D2">
              <w:t xml:space="preserve"> to NUM OF PRI CLKS-1</w:t>
            </w:r>
          </w:p>
        </w:tc>
        <w:tc>
          <w:tcPr>
            <w:tcW w:w="1036" w:type="dxa"/>
            <w:hideMark/>
          </w:tcPr>
          <w:p w14:paraId="1DEDDE03" w14:textId="0E3743CF" w:rsidR="00943B70" w:rsidRPr="00943B70" w:rsidRDefault="00B85B7F" w:rsidP="00952214">
            <w:pPr>
              <w:pStyle w:val="TableBody"/>
              <w:cnfStyle w:val="000000010000" w:firstRow="0" w:lastRow="0" w:firstColumn="0" w:lastColumn="0" w:oddVBand="0" w:evenVBand="0" w:oddHBand="0" w:evenHBand="1" w:firstRowFirstColumn="0" w:firstRowLastColumn="0" w:lastRowFirstColumn="0" w:lastRowLastColumn="0"/>
            </w:pPr>
            <w:r>
              <w:t>p</w:t>
            </w:r>
            <w:r w:rsidR="00943B70" w:rsidRPr="00943B70">
              <w:t>clkdist</w:t>
            </w:r>
          </w:p>
        </w:tc>
        <w:tc>
          <w:tcPr>
            <w:tcW w:w="998" w:type="dxa"/>
            <w:noWrap/>
            <w:hideMark/>
          </w:tcPr>
          <w:p w14:paraId="496ADA47" w14:textId="79311285" w:rsidR="00943B70" w:rsidRPr="00943B70" w:rsidRDefault="001341D2" w:rsidP="00952214">
            <w:pPr>
              <w:pStyle w:val="TableBody"/>
              <w:cnfStyle w:val="000000010000" w:firstRow="0" w:lastRow="0" w:firstColumn="0" w:lastColumn="0" w:oddVBand="0" w:evenVBand="0" w:oddHBand="0" w:evenHBand="1" w:firstRowFirstColumn="0" w:firstRowLastColumn="0" w:lastRowFirstColumn="0" w:lastRowLastColumn="0"/>
            </w:pPr>
            <w:r>
              <w:t>Sync_out</w:t>
            </w:r>
          </w:p>
        </w:tc>
        <w:tc>
          <w:tcPr>
            <w:tcW w:w="1206" w:type="dxa"/>
            <w:noWrap/>
            <w:hideMark/>
          </w:tcPr>
          <w:p w14:paraId="2344B0AF" w14:textId="6AA06C9A" w:rsidR="00943B70" w:rsidRPr="00943B70" w:rsidRDefault="001341D2" w:rsidP="00952214">
            <w:pPr>
              <w:pStyle w:val="TableBody"/>
              <w:cnfStyle w:val="000000010000" w:firstRow="0" w:lastRow="0" w:firstColumn="0" w:lastColumn="0" w:oddVBand="0" w:evenVBand="0" w:oddHBand="0" w:evenHBand="1" w:firstRowFirstColumn="0" w:firstRowLastColumn="0" w:lastRowFirstColumn="0" w:lastRowLastColumn="0"/>
            </w:pPr>
            <w:r>
              <w:t xml:space="preserve">SSS/PMA/agent IP </w:t>
            </w:r>
          </w:p>
        </w:tc>
        <w:tc>
          <w:tcPr>
            <w:tcW w:w="1326" w:type="dxa"/>
            <w:hideMark/>
          </w:tcPr>
          <w:p w14:paraId="1D3AE9B7" w14:textId="27734C8E" w:rsidR="00943B70" w:rsidRPr="00943B70" w:rsidRDefault="001341D2" w:rsidP="00952214">
            <w:pPr>
              <w:pStyle w:val="TableBody"/>
              <w:cnfStyle w:val="000000010000" w:firstRow="0" w:lastRow="0" w:firstColumn="0" w:lastColumn="0" w:oddVBand="0" w:evenVBand="0" w:oddHBand="0" w:evenHBand="1" w:firstRowFirstColumn="0" w:firstRowLastColumn="0" w:lastRowFirstColumn="0" w:lastRowLastColumn="0"/>
            </w:pPr>
            <w:r>
              <w:t>Sync_out</w:t>
            </w:r>
          </w:p>
        </w:tc>
        <w:tc>
          <w:tcPr>
            <w:tcW w:w="1505" w:type="dxa"/>
            <w:noWrap/>
            <w:hideMark/>
          </w:tcPr>
          <w:p w14:paraId="7824D789" w14:textId="4EB0ADF5" w:rsidR="00943B70" w:rsidRPr="00943B70" w:rsidRDefault="00D72E92" w:rsidP="00952214">
            <w:pPr>
              <w:pStyle w:val="TableBody"/>
              <w:cnfStyle w:val="000000010000" w:firstRow="0" w:lastRow="0" w:firstColumn="0" w:lastColumn="0" w:oddVBand="0" w:evenVBand="0" w:oddHBand="0" w:evenHBand="1" w:firstRowFirstColumn="0" w:firstRowLastColumn="0" w:lastRowFirstColumn="0" w:lastRowLastColumn="0"/>
            </w:pPr>
            <w:r>
              <w:t xml:space="preserve">Mesh </w:t>
            </w:r>
            <w:r w:rsidR="00943B70" w:rsidRPr="00943B70">
              <w:t>clock to</w:t>
            </w:r>
            <w:r w:rsidR="001341D2">
              <w:t xml:space="preserve"> SSS/IPs</w:t>
            </w:r>
          </w:p>
        </w:tc>
      </w:tr>
      <w:tr w:rsidR="005D5E0A" w:rsidRPr="00943B70" w14:paraId="6337D00D" w14:textId="77777777" w:rsidTr="0095221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tcPr>
          <w:p w14:paraId="265D265F" w14:textId="7BFCCED4" w:rsidR="005D5E0A" w:rsidRPr="00943B70" w:rsidRDefault="005D5E0A">
            <w:pPr>
              <w:pStyle w:val="TableBody"/>
            </w:pPr>
            <w:r>
              <w:t>3</w:t>
            </w:r>
          </w:p>
        </w:tc>
        <w:tc>
          <w:tcPr>
            <w:tcW w:w="1350" w:type="dxa"/>
            <w:noWrap/>
          </w:tcPr>
          <w:p w14:paraId="5E95BFEF" w14:textId="4D8B81BB" w:rsidR="005D5E0A" w:rsidRPr="00943B70" w:rsidRDefault="005D5E0A">
            <w:pPr>
              <w:pStyle w:val="TableBody"/>
              <w:cnfStyle w:val="000000100000" w:firstRow="0" w:lastRow="0" w:firstColumn="0" w:lastColumn="0" w:oddVBand="0" w:evenVBand="0" w:oddHBand="1" w:evenHBand="0" w:firstRowFirstColumn="0" w:firstRowLastColumn="0" w:lastRowFirstColumn="0" w:lastRowLastColumn="0"/>
            </w:pPr>
          </w:p>
        </w:tc>
        <w:tc>
          <w:tcPr>
            <w:tcW w:w="900" w:type="dxa"/>
          </w:tcPr>
          <w:p w14:paraId="31F12139" w14:textId="6F355F7B" w:rsidR="005D5E0A" w:rsidRPr="00943B70" w:rsidRDefault="005D5E0A">
            <w:pPr>
              <w:pStyle w:val="TableBody"/>
              <w:cnfStyle w:val="000000100000" w:firstRow="0" w:lastRow="0" w:firstColumn="0" w:lastColumn="0" w:oddVBand="0" w:evenVBand="0" w:oddHBand="1" w:evenHBand="0" w:firstRowFirstColumn="0" w:firstRowLastColumn="0" w:lastRowFirstColumn="0" w:lastRowLastColumn="0"/>
            </w:pPr>
            <w:r>
              <w:t>1</w:t>
            </w:r>
          </w:p>
        </w:tc>
        <w:tc>
          <w:tcPr>
            <w:tcW w:w="1036" w:type="dxa"/>
          </w:tcPr>
          <w:p w14:paraId="0A9442AE" w14:textId="74ED483D" w:rsidR="005D5E0A" w:rsidRPr="00943B70" w:rsidDel="00B85B7F" w:rsidRDefault="004E1673" w:rsidP="00B85B7F">
            <w:pPr>
              <w:pStyle w:val="TableBody"/>
              <w:cnfStyle w:val="000000100000" w:firstRow="0" w:lastRow="0" w:firstColumn="0" w:lastColumn="0" w:oddVBand="0" w:evenVBand="0" w:oddHBand="1" w:evenHBand="0" w:firstRowFirstColumn="0" w:firstRowLastColumn="0" w:lastRowFirstColumn="0" w:lastRowLastColumn="0"/>
            </w:pPr>
            <w:r>
              <w:t>Clkdist_mus</w:t>
            </w:r>
          </w:p>
        </w:tc>
        <w:tc>
          <w:tcPr>
            <w:tcW w:w="998" w:type="dxa"/>
            <w:noWrap/>
          </w:tcPr>
          <w:p w14:paraId="74CEBED0" w14:textId="3906E08D" w:rsidR="005D5E0A" w:rsidRDefault="004E1673" w:rsidP="001341D2">
            <w:pPr>
              <w:pStyle w:val="TableBody"/>
              <w:cnfStyle w:val="000000100000" w:firstRow="0" w:lastRow="0" w:firstColumn="0" w:lastColumn="0" w:oddVBand="0" w:evenVBand="0" w:oddHBand="1" w:evenHBand="0" w:firstRowFirstColumn="0" w:firstRowLastColumn="0" w:lastRowFirstColumn="0" w:lastRowLastColumn="0"/>
            </w:pPr>
            <w:r>
              <w:t>x12clk_in</w:t>
            </w:r>
          </w:p>
        </w:tc>
        <w:tc>
          <w:tcPr>
            <w:tcW w:w="1206" w:type="dxa"/>
            <w:noWrap/>
          </w:tcPr>
          <w:p w14:paraId="3A7B14D8" w14:textId="6034A9B3" w:rsidR="005D5E0A" w:rsidRDefault="005D5E0A">
            <w:pPr>
              <w:pStyle w:val="TableBody"/>
              <w:cnfStyle w:val="000000100000" w:firstRow="0" w:lastRow="0" w:firstColumn="0" w:lastColumn="0" w:oddVBand="0" w:evenVBand="0" w:oddHBand="1" w:evenHBand="0" w:firstRowFirstColumn="0" w:firstRowLastColumn="0" w:lastRowFirstColumn="0" w:lastRowLastColumn="0"/>
            </w:pPr>
            <w:r>
              <w:t>psyncdist</w:t>
            </w:r>
          </w:p>
        </w:tc>
        <w:tc>
          <w:tcPr>
            <w:tcW w:w="1326" w:type="dxa"/>
          </w:tcPr>
          <w:p w14:paraId="1EDB6FDF" w14:textId="475A337E" w:rsidR="005D5E0A" w:rsidRDefault="004E1673" w:rsidP="001341D2">
            <w:pPr>
              <w:pStyle w:val="TableBody"/>
              <w:cnfStyle w:val="000000100000" w:firstRow="0" w:lastRow="0" w:firstColumn="0" w:lastColumn="0" w:oddVBand="0" w:evenVBand="0" w:oddHBand="1" w:evenHBand="0" w:firstRowFirstColumn="0" w:firstRowLastColumn="0" w:lastRowFirstColumn="0" w:lastRowLastColumn="0"/>
            </w:pPr>
            <w:r>
              <w:t>X12clk</w:t>
            </w:r>
            <w:r w:rsidR="005D5E0A">
              <w:t>_in</w:t>
            </w:r>
          </w:p>
        </w:tc>
        <w:tc>
          <w:tcPr>
            <w:tcW w:w="1505" w:type="dxa"/>
            <w:noWrap/>
          </w:tcPr>
          <w:p w14:paraId="635F89D6" w14:textId="2F53B20C" w:rsidR="005D5E0A" w:rsidRDefault="004E1673">
            <w:pPr>
              <w:pStyle w:val="TableBody"/>
              <w:cnfStyle w:val="000000100000" w:firstRow="0" w:lastRow="0" w:firstColumn="0" w:lastColumn="0" w:oddVBand="0" w:evenVBand="0" w:oddHBand="1" w:evenHBand="0" w:firstRowFirstColumn="0" w:firstRowLastColumn="0" w:lastRowFirstColumn="0" w:lastRowLastColumn="0"/>
            </w:pPr>
            <w:r>
              <w:t>x12clk from clkdist_mux</w:t>
            </w:r>
          </w:p>
        </w:tc>
      </w:tr>
      <w:tr w:rsidR="004E1673" w:rsidRPr="00943B70" w14:paraId="764F1CEA" w14:textId="77777777" w:rsidTr="00952214">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tcPr>
          <w:p w14:paraId="0EA208C1" w14:textId="6D8A07BB" w:rsidR="004E1673" w:rsidRDefault="004E1673">
            <w:pPr>
              <w:pStyle w:val="TableBody"/>
            </w:pPr>
            <w:r>
              <w:t>4</w:t>
            </w:r>
          </w:p>
        </w:tc>
        <w:tc>
          <w:tcPr>
            <w:tcW w:w="1350" w:type="dxa"/>
            <w:noWrap/>
          </w:tcPr>
          <w:p w14:paraId="793695F9" w14:textId="77777777" w:rsidR="004E1673" w:rsidRPr="00943B70" w:rsidRDefault="004E1673">
            <w:pPr>
              <w:pStyle w:val="TableBody"/>
              <w:cnfStyle w:val="000000010000" w:firstRow="0" w:lastRow="0" w:firstColumn="0" w:lastColumn="0" w:oddVBand="0" w:evenVBand="0" w:oddHBand="0" w:evenHBand="1" w:firstRowFirstColumn="0" w:firstRowLastColumn="0" w:lastRowFirstColumn="0" w:lastRowLastColumn="0"/>
            </w:pPr>
          </w:p>
        </w:tc>
        <w:tc>
          <w:tcPr>
            <w:tcW w:w="900" w:type="dxa"/>
          </w:tcPr>
          <w:p w14:paraId="3E2464B2" w14:textId="50C0A6F5" w:rsidR="004E1673" w:rsidRDefault="004E1673">
            <w:pPr>
              <w:pStyle w:val="TableBody"/>
              <w:cnfStyle w:val="000000010000" w:firstRow="0" w:lastRow="0" w:firstColumn="0" w:lastColumn="0" w:oddVBand="0" w:evenVBand="0" w:oddHBand="0" w:evenHBand="1" w:firstRowFirstColumn="0" w:firstRowLastColumn="0" w:lastRowFirstColumn="0" w:lastRowLastColumn="0"/>
            </w:pPr>
            <w:r>
              <w:t>1</w:t>
            </w:r>
          </w:p>
        </w:tc>
        <w:tc>
          <w:tcPr>
            <w:tcW w:w="1036" w:type="dxa"/>
          </w:tcPr>
          <w:p w14:paraId="1537E898" w14:textId="07F44873" w:rsidR="004E1673" w:rsidRDefault="004E1673" w:rsidP="00B85B7F">
            <w:pPr>
              <w:pStyle w:val="TableBody"/>
              <w:cnfStyle w:val="000000010000" w:firstRow="0" w:lastRow="0" w:firstColumn="0" w:lastColumn="0" w:oddVBand="0" w:evenVBand="0" w:oddHBand="0" w:evenHBand="1" w:firstRowFirstColumn="0" w:firstRowLastColumn="0" w:lastRowFirstColumn="0" w:lastRowLastColumn="0"/>
            </w:pPr>
            <w:r>
              <w:t>Psyncdist</w:t>
            </w:r>
          </w:p>
        </w:tc>
        <w:tc>
          <w:tcPr>
            <w:tcW w:w="998" w:type="dxa"/>
            <w:noWrap/>
          </w:tcPr>
          <w:p w14:paraId="1CE2C039" w14:textId="76747DC2" w:rsidR="004E1673" w:rsidRDefault="004E1673" w:rsidP="001341D2">
            <w:pPr>
              <w:pStyle w:val="TableBody"/>
              <w:cnfStyle w:val="000000010000" w:firstRow="0" w:lastRow="0" w:firstColumn="0" w:lastColumn="0" w:oddVBand="0" w:evenVBand="0" w:oddHBand="0" w:evenHBand="1" w:firstRowFirstColumn="0" w:firstRowLastColumn="0" w:lastRowFirstColumn="0" w:lastRowLastColumn="0"/>
            </w:pPr>
            <w:r>
              <w:t>x4clk_sync_out</w:t>
            </w:r>
          </w:p>
        </w:tc>
        <w:tc>
          <w:tcPr>
            <w:tcW w:w="1206" w:type="dxa"/>
            <w:noWrap/>
          </w:tcPr>
          <w:p w14:paraId="41F51C9B" w14:textId="35B8720C" w:rsidR="004E1673" w:rsidRDefault="004E1673">
            <w:pPr>
              <w:pStyle w:val="TableBody"/>
              <w:cnfStyle w:val="000000010000" w:firstRow="0" w:lastRow="0" w:firstColumn="0" w:lastColumn="0" w:oddVBand="0" w:evenVBand="0" w:oddHBand="0" w:evenHBand="1" w:firstRowFirstColumn="0" w:firstRowLastColumn="0" w:lastRowFirstColumn="0" w:lastRowLastColumn="0"/>
            </w:pPr>
            <w:r>
              <w:t xml:space="preserve">  PMA</w:t>
            </w:r>
          </w:p>
        </w:tc>
        <w:tc>
          <w:tcPr>
            <w:tcW w:w="1326" w:type="dxa"/>
          </w:tcPr>
          <w:p w14:paraId="73572E3D" w14:textId="38D14E96" w:rsidR="004E1673" w:rsidRDefault="004E1673" w:rsidP="001341D2">
            <w:pPr>
              <w:pStyle w:val="TableBody"/>
              <w:cnfStyle w:val="000000010000" w:firstRow="0" w:lastRow="0" w:firstColumn="0" w:lastColumn="0" w:oddVBand="0" w:evenVBand="0" w:oddHBand="0" w:evenHBand="1" w:firstRowFirstColumn="0" w:firstRowLastColumn="0" w:lastRowFirstColumn="0" w:lastRowLastColumn="0"/>
            </w:pPr>
            <w:r>
              <w:t>X4clk_sync_out</w:t>
            </w:r>
          </w:p>
        </w:tc>
        <w:tc>
          <w:tcPr>
            <w:tcW w:w="1505" w:type="dxa"/>
            <w:noWrap/>
          </w:tcPr>
          <w:p w14:paraId="7295C262" w14:textId="1DD6526D" w:rsidR="004E1673" w:rsidRDefault="004E1673">
            <w:pPr>
              <w:pStyle w:val="TableBody"/>
              <w:cnfStyle w:val="000000010000" w:firstRow="0" w:lastRow="0" w:firstColumn="0" w:lastColumn="0" w:oddVBand="0" w:evenVBand="0" w:oddHBand="0" w:evenHBand="1" w:firstRowFirstColumn="0" w:firstRowLastColumn="0" w:lastRowFirstColumn="0" w:lastRowLastColumn="0"/>
            </w:pPr>
            <w:r>
              <w:t>Sync aligned with x4 (400 Mhz) clk.</w:t>
            </w:r>
          </w:p>
        </w:tc>
      </w:tr>
      <w:tr w:rsidR="004E1673" w:rsidRPr="00943B70" w14:paraId="628A451B" w14:textId="77777777" w:rsidTr="0095221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tcPr>
          <w:p w14:paraId="43B13F36" w14:textId="6357727D" w:rsidR="004E1673" w:rsidRDefault="004E1673" w:rsidP="004E1673">
            <w:pPr>
              <w:pStyle w:val="TableBody"/>
            </w:pPr>
            <w:r>
              <w:t>5</w:t>
            </w:r>
          </w:p>
        </w:tc>
        <w:tc>
          <w:tcPr>
            <w:tcW w:w="1350" w:type="dxa"/>
            <w:noWrap/>
          </w:tcPr>
          <w:p w14:paraId="01D2DF8D" w14:textId="77777777" w:rsidR="004E1673" w:rsidRPr="00943B70" w:rsidRDefault="004E1673" w:rsidP="004E1673">
            <w:pPr>
              <w:pStyle w:val="TableBody"/>
              <w:cnfStyle w:val="000000100000" w:firstRow="0" w:lastRow="0" w:firstColumn="0" w:lastColumn="0" w:oddVBand="0" w:evenVBand="0" w:oddHBand="1" w:evenHBand="0" w:firstRowFirstColumn="0" w:firstRowLastColumn="0" w:lastRowFirstColumn="0" w:lastRowLastColumn="0"/>
            </w:pPr>
          </w:p>
        </w:tc>
        <w:tc>
          <w:tcPr>
            <w:tcW w:w="900" w:type="dxa"/>
          </w:tcPr>
          <w:p w14:paraId="11D6CB0A" w14:textId="09D1F660" w:rsidR="004E1673" w:rsidRDefault="004E1673" w:rsidP="004E1673">
            <w:pPr>
              <w:pStyle w:val="TableBody"/>
              <w:cnfStyle w:val="000000100000" w:firstRow="0" w:lastRow="0" w:firstColumn="0" w:lastColumn="0" w:oddVBand="0" w:evenVBand="0" w:oddHBand="1" w:evenHBand="0" w:firstRowFirstColumn="0" w:firstRowLastColumn="0" w:lastRowFirstColumn="0" w:lastRowLastColumn="0"/>
            </w:pPr>
            <w:r>
              <w:t>1</w:t>
            </w:r>
          </w:p>
        </w:tc>
        <w:tc>
          <w:tcPr>
            <w:tcW w:w="1036" w:type="dxa"/>
          </w:tcPr>
          <w:p w14:paraId="7837F58E" w14:textId="5EC9316C" w:rsidR="004E1673" w:rsidRDefault="004E1673" w:rsidP="004E1673">
            <w:pPr>
              <w:pStyle w:val="TableBody"/>
              <w:cnfStyle w:val="000000100000" w:firstRow="0" w:lastRow="0" w:firstColumn="0" w:lastColumn="0" w:oddVBand="0" w:evenVBand="0" w:oddHBand="1" w:evenHBand="0" w:firstRowFirstColumn="0" w:firstRowLastColumn="0" w:lastRowFirstColumn="0" w:lastRowLastColumn="0"/>
            </w:pPr>
            <w:r>
              <w:t>Psyncdist</w:t>
            </w:r>
          </w:p>
        </w:tc>
        <w:tc>
          <w:tcPr>
            <w:tcW w:w="998" w:type="dxa"/>
            <w:noWrap/>
          </w:tcPr>
          <w:p w14:paraId="15D43EE7" w14:textId="5B2318E1" w:rsidR="004E1673" w:rsidRDefault="004E1673" w:rsidP="004E1673">
            <w:pPr>
              <w:pStyle w:val="TableBody"/>
              <w:cnfStyle w:val="000000100000" w:firstRow="0" w:lastRow="0" w:firstColumn="0" w:lastColumn="0" w:oddVBand="0" w:evenVBand="0" w:oddHBand="1" w:evenHBand="0" w:firstRowFirstColumn="0" w:firstRowLastColumn="0" w:lastRowFirstColumn="0" w:lastRowLastColumn="0"/>
            </w:pPr>
            <w:r>
              <w:t>x1clk_sync_out</w:t>
            </w:r>
          </w:p>
        </w:tc>
        <w:tc>
          <w:tcPr>
            <w:tcW w:w="1206" w:type="dxa"/>
            <w:noWrap/>
          </w:tcPr>
          <w:p w14:paraId="0A7DD034" w14:textId="4171946D" w:rsidR="004E1673" w:rsidRDefault="004E1673" w:rsidP="004E1673">
            <w:pPr>
              <w:pStyle w:val="TableBody"/>
              <w:cnfStyle w:val="000000100000" w:firstRow="0" w:lastRow="0" w:firstColumn="0" w:lastColumn="0" w:oddVBand="0" w:evenVBand="0" w:oddHBand="1" w:evenHBand="0" w:firstRowFirstColumn="0" w:firstRowLastColumn="0" w:lastRowFirstColumn="0" w:lastRowLastColumn="0"/>
            </w:pPr>
            <w:r>
              <w:t>PLL</w:t>
            </w:r>
          </w:p>
        </w:tc>
        <w:tc>
          <w:tcPr>
            <w:tcW w:w="1326" w:type="dxa"/>
          </w:tcPr>
          <w:p w14:paraId="17A91BC8" w14:textId="54F2425D" w:rsidR="004E1673" w:rsidRDefault="004E1673" w:rsidP="004E1673">
            <w:pPr>
              <w:pStyle w:val="TableBody"/>
              <w:cnfStyle w:val="000000100000" w:firstRow="0" w:lastRow="0" w:firstColumn="0" w:lastColumn="0" w:oddVBand="0" w:evenVBand="0" w:oddHBand="1" w:evenHBand="0" w:firstRowFirstColumn="0" w:firstRowLastColumn="0" w:lastRowFirstColumn="0" w:lastRowLastColumn="0"/>
            </w:pPr>
            <w:r>
              <w:t>x1clk_sync_out</w:t>
            </w:r>
          </w:p>
        </w:tc>
        <w:tc>
          <w:tcPr>
            <w:tcW w:w="1505" w:type="dxa"/>
            <w:noWrap/>
          </w:tcPr>
          <w:p w14:paraId="4D9B86AC" w14:textId="1CE52558" w:rsidR="004E1673" w:rsidRDefault="004E1673" w:rsidP="004E1673">
            <w:pPr>
              <w:pStyle w:val="TableBody"/>
              <w:cnfStyle w:val="000000100000" w:firstRow="0" w:lastRow="0" w:firstColumn="0" w:lastColumn="0" w:oddVBand="0" w:evenVBand="0" w:oddHBand="1" w:evenHBand="0" w:firstRowFirstColumn="0" w:firstRowLastColumn="0" w:lastRowFirstColumn="0" w:lastRowLastColumn="0"/>
            </w:pPr>
            <w:r>
              <w:t>Sync aligned with x1 (100 Mhz) clk.</w:t>
            </w:r>
          </w:p>
        </w:tc>
      </w:tr>
      <w:tr w:rsidR="004E1673" w:rsidRPr="00943B70" w14:paraId="6432DEF7" w14:textId="77777777" w:rsidTr="00952214">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tcPr>
          <w:p w14:paraId="03016259" w14:textId="41AD29A3" w:rsidR="004E1673" w:rsidRDefault="004E1673" w:rsidP="004E1673">
            <w:pPr>
              <w:pStyle w:val="TableBody"/>
            </w:pPr>
            <w:r>
              <w:t>6</w:t>
            </w:r>
          </w:p>
        </w:tc>
        <w:tc>
          <w:tcPr>
            <w:tcW w:w="1350" w:type="dxa"/>
            <w:noWrap/>
          </w:tcPr>
          <w:p w14:paraId="672696D8" w14:textId="77777777" w:rsidR="004E1673" w:rsidRPr="00943B70" w:rsidRDefault="004E1673" w:rsidP="004E1673">
            <w:pPr>
              <w:pStyle w:val="TableBody"/>
              <w:cnfStyle w:val="000000010000" w:firstRow="0" w:lastRow="0" w:firstColumn="0" w:lastColumn="0" w:oddVBand="0" w:evenVBand="0" w:oddHBand="0" w:evenHBand="1" w:firstRowFirstColumn="0" w:firstRowLastColumn="0" w:lastRowFirstColumn="0" w:lastRowLastColumn="0"/>
            </w:pPr>
          </w:p>
        </w:tc>
        <w:tc>
          <w:tcPr>
            <w:tcW w:w="900" w:type="dxa"/>
          </w:tcPr>
          <w:p w14:paraId="4E75C43F" w14:textId="0EA09628" w:rsidR="004E1673" w:rsidRDefault="004E1673" w:rsidP="004E1673">
            <w:pPr>
              <w:pStyle w:val="TableBody"/>
              <w:cnfStyle w:val="000000010000" w:firstRow="0" w:lastRow="0" w:firstColumn="0" w:lastColumn="0" w:oddVBand="0" w:evenVBand="0" w:oddHBand="0" w:evenHBand="1" w:firstRowFirstColumn="0" w:firstRowLastColumn="0" w:lastRowFirstColumn="0" w:lastRowLastColumn="0"/>
            </w:pPr>
            <w:r>
              <w:t>1</w:t>
            </w:r>
          </w:p>
        </w:tc>
        <w:tc>
          <w:tcPr>
            <w:tcW w:w="1036" w:type="dxa"/>
          </w:tcPr>
          <w:p w14:paraId="16F68552" w14:textId="7D601A67" w:rsidR="004E1673" w:rsidRDefault="004E1673" w:rsidP="004E1673">
            <w:pPr>
              <w:pStyle w:val="TableBody"/>
              <w:cnfStyle w:val="000000010000" w:firstRow="0" w:lastRow="0" w:firstColumn="0" w:lastColumn="0" w:oddVBand="0" w:evenVBand="0" w:oddHBand="0" w:evenHBand="1" w:firstRowFirstColumn="0" w:firstRowLastColumn="0" w:lastRowFirstColumn="0" w:lastRowLastColumn="0"/>
            </w:pPr>
            <w:r>
              <w:t>Psyncdist</w:t>
            </w:r>
          </w:p>
        </w:tc>
        <w:tc>
          <w:tcPr>
            <w:tcW w:w="998" w:type="dxa"/>
            <w:noWrap/>
          </w:tcPr>
          <w:p w14:paraId="0A656BDD" w14:textId="0D9A34BD" w:rsidR="004E1673" w:rsidRDefault="004E1673" w:rsidP="004E1673">
            <w:pPr>
              <w:pStyle w:val="TableBody"/>
              <w:cnfStyle w:val="000000010000" w:firstRow="0" w:lastRow="0" w:firstColumn="0" w:lastColumn="0" w:oddVBand="0" w:evenVBand="0" w:oddHBand="0" w:evenHBand="1" w:firstRowFirstColumn="0" w:firstRowLastColumn="0" w:lastRowFirstColumn="0" w:lastRowLastColumn="0"/>
            </w:pPr>
            <w:r>
              <w:t>x3clk_sync_out</w:t>
            </w:r>
          </w:p>
        </w:tc>
        <w:tc>
          <w:tcPr>
            <w:tcW w:w="1206" w:type="dxa"/>
            <w:noWrap/>
          </w:tcPr>
          <w:p w14:paraId="6FE7C54A" w14:textId="6CC642D5" w:rsidR="004E1673" w:rsidRDefault="004E1673" w:rsidP="004E1673">
            <w:pPr>
              <w:pStyle w:val="TableBody"/>
              <w:cnfStyle w:val="000000010000" w:firstRow="0" w:lastRow="0" w:firstColumn="0" w:lastColumn="0" w:oddVBand="0" w:evenVBand="0" w:oddHBand="0" w:evenHBand="1" w:firstRowFirstColumn="0" w:firstRowLastColumn="0" w:lastRowFirstColumn="0" w:lastRowLastColumn="0"/>
            </w:pPr>
            <w:r>
              <w:t>PLL ( MCDDR SS only)</w:t>
            </w:r>
          </w:p>
        </w:tc>
        <w:tc>
          <w:tcPr>
            <w:tcW w:w="1326" w:type="dxa"/>
          </w:tcPr>
          <w:p w14:paraId="29889714" w14:textId="69525C08" w:rsidR="004E1673" w:rsidRDefault="004E1673" w:rsidP="004E1673">
            <w:pPr>
              <w:pStyle w:val="TableBody"/>
              <w:cnfStyle w:val="000000010000" w:firstRow="0" w:lastRow="0" w:firstColumn="0" w:lastColumn="0" w:oddVBand="0" w:evenVBand="0" w:oddHBand="0" w:evenHBand="1" w:firstRowFirstColumn="0" w:firstRowLastColumn="0" w:lastRowFirstColumn="0" w:lastRowLastColumn="0"/>
            </w:pPr>
            <w:r>
              <w:t>x3clk_sync_out</w:t>
            </w:r>
          </w:p>
        </w:tc>
        <w:tc>
          <w:tcPr>
            <w:tcW w:w="1505" w:type="dxa"/>
            <w:noWrap/>
          </w:tcPr>
          <w:p w14:paraId="7818A305" w14:textId="1915D956" w:rsidR="004E1673" w:rsidRDefault="004E1673" w:rsidP="004E1673">
            <w:pPr>
              <w:pStyle w:val="TableBody"/>
              <w:cnfStyle w:val="000000010000" w:firstRow="0" w:lastRow="0" w:firstColumn="0" w:lastColumn="0" w:oddVBand="0" w:evenVBand="0" w:oddHBand="0" w:evenHBand="1" w:firstRowFirstColumn="0" w:firstRowLastColumn="0" w:lastRowFirstColumn="0" w:lastRowLastColumn="0"/>
            </w:pPr>
            <w:r>
              <w:t>Sync aligned with x3 (133 Mhz) clk. Used in MCDDR SS only.</w:t>
            </w:r>
          </w:p>
        </w:tc>
      </w:tr>
    </w:tbl>
    <w:p w14:paraId="200FD482" w14:textId="77777777" w:rsidR="00943B70" w:rsidRPr="00943B70" w:rsidRDefault="00943B70" w:rsidP="00952214">
      <w:pPr>
        <w:pStyle w:val="BodyText"/>
      </w:pPr>
    </w:p>
    <w:p w14:paraId="0E7E19AE" w14:textId="77777777" w:rsidR="00943B70" w:rsidRPr="00943B70" w:rsidRDefault="00943B70" w:rsidP="00952214">
      <w:pPr>
        <w:pStyle w:val="BodyText"/>
      </w:pPr>
    </w:p>
    <w:p w14:paraId="5BFDADCE" w14:textId="44712EBF" w:rsidR="00026370" w:rsidRDefault="005B23FF" w:rsidP="00952214">
      <w:pPr>
        <w:pStyle w:val="Heading3"/>
        <w:numPr>
          <w:ilvl w:val="0"/>
          <w:numId w:val="0"/>
        </w:numPr>
      </w:pPr>
      <w:bookmarkStart w:id="818" w:name="_Toc450212402"/>
      <w:r>
        <w:t xml:space="preserve">2.4.7 </w:t>
      </w:r>
      <w:r w:rsidR="00026370">
        <w:t>Clkdist_mux</w:t>
      </w:r>
      <w:bookmarkEnd w:id="818"/>
    </w:p>
    <w:p w14:paraId="5CB5C6E2" w14:textId="77777777" w:rsidR="00026370" w:rsidRDefault="00026370" w:rsidP="00952214">
      <w:pPr>
        <w:pStyle w:val="BodyText"/>
      </w:pPr>
    </w:p>
    <w:p w14:paraId="449BA39E" w14:textId="36E92478" w:rsidR="00026370" w:rsidRPr="00BD3A99" w:rsidRDefault="00BF027A" w:rsidP="00952214">
      <w:pPr>
        <w:pStyle w:val="BodyText"/>
        <w:jc w:val="center"/>
      </w:pPr>
      <w:r>
        <w:object w:dxaOrig="5850" w:dyaOrig="1980" w14:anchorId="21E0C43C">
          <v:shape id="_x0000_i1036" type="#_x0000_t75" style="width:251.25pt;height:2in" o:ole="">
            <v:imagedata r:id="rId29" o:title=""/>
          </v:shape>
          <o:OLEObject Type="Embed" ProgID="Visio.Drawing.15" ShapeID="_x0000_i1036" DrawAspect="Content" ObjectID="_1523954486" r:id="rId30"/>
        </w:object>
      </w:r>
    </w:p>
    <w:p w14:paraId="2E01A5C2" w14:textId="3C7E83AF" w:rsidR="00026370" w:rsidRDefault="00026370" w:rsidP="00026370">
      <w:pPr>
        <w:pStyle w:val="BodyText"/>
      </w:pPr>
    </w:p>
    <w:tbl>
      <w:tblPr>
        <w:tblStyle w:val="TableClassic1"/>
        <w:tblW w:w="8412" w:type="dxa"/>
        <w:tblLayout w:type="fixed"/>
        <w:tblLook w:val="04A0" w:firstRow="1" w:lastRow="0" w:firstColumn="1" w:lastColumn="0" w:noHBand="0" w:noVBand="1"/>
      </w:tblPr>
      <w:tblGrid>
        <w:gridCol w:w="796"/>
        <w:gridCol w:w="900"/>
        <w:gridCol w:w="1146"/>
        <w:gridCol w:w="1104"/>
        <w:gridCol w:w="1448"/>
        <w:gridCol w:w="1621"/>
        <w:gridCol w:w="1397"/>
      </w:tblGrid>
      <w:tr w:rsidR="00BF027A" w:rsidRPr="00943B70" w14:paraId="26AA3D8F" w14:textId="77777777" w:rsidTr="00952214">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796" w:type="dxa"/>
            <w:hideMark/>
          </w:tcPr>
          <w:p w14:paraId="1040C8DD" w14:textId="77777777" w:rsidR="00BF027A" w:rsidRPr="00943B70" w:rsidRDefault="00BF027A" w:rsidP="00026370">
            <w:pPr>
              <w:pStyle w:val="BodyText"/>
              <w:jc w:val="left"/>
            </w:pPr>
            <w:r w:rsidRPr="00943B70">
              <w:t>#</w:t>
            </w:r>
          </w:p>
        </w:tc>
        <w:tc>
          <w:tcPr>
            <w:tcW w:w="900" w:type="dxa"/>
            <w:hideMark/>
          </w:tcPr>
          <w:p w14:paraId="177F3253" w14:textId="77777777" w:rsidR="00BF027A" w:rsidRPr="00943B70" w:rsidRDefault="00BF027A" w:rsidP="00026370">
            <w:pPr>
              <w:pStyle w:val="BodyText"/>
              <w:jc w:val="left"/>
              <w:cnfStyle w:val="100000000000" w:firstRow="1" w:lastRow="0" w:firstColumn="0" w:lastColumn="0" w:oddVBand="0" w:evenVBand="0" w:oddHBand="0" w:evenHBand="0" w:firstRowFirstColumn="0" w:firstRowLastColumn="0" w:lastRowFirstColumn="0" w:lastRowLastColumn="0"/>
            </w:pPr>
            <w:r w:rsidRPr="00943B70">
              <w:t>Width</w:t>
            </w:r>
          </w:p>
        </w:tc>
        <w:tc>
          <w:tcPr>
            <w:tcW w:w="1146" w:type="dxa"/>
            <w:hideMark/>
          </w:tcPr>
          <w:p w14:paraId="05BA4ED5" w14:textId="77777777" w:rsidR="00BF027A" w:rsidRPr="00943B70" w:rsidRDefault="00BF027A" w:rsidP="00026370">
            <w:pPr>
              <w:pStyle w:val="BodyText"/>
              <w:jc w:val="left"/>
              <w:cnfStyle w:val="100000000000" w:firstRow="1" w:lastRow="0" w:firstColumn="0" w:lastColumn="0" w:oddVBand="0" w:evenVBand="0" w:oddHBand="0" w:evenHBand="0" w:firstRowFirstColumn="0" w:firstRowLastColumn="0" w:lastRowFirstColumn="0" w:lastRowLastColumn="0"/>
            </w:pPr>
            <w:r w:rsidRPr="00943B70">
              <w:t>Src</w:t>
            </w:r>
          </w:p>
        </w:tc>
        <w:tc>
          <w:tcPr>
            <w:tcW w:w="1104" w:type="dxa"/>
            <w:hideMark/>
          </w:tcPr>
          <w:p w14:paraId="576EE917" w14:textId="77777777" w:rsidR="00BF027A" w:rsidRPr="00943B70" w:rsidRDefault="00BF027A" w:rsidP="00026370">
            <w:pPr>
              <w:pStyle w:val="BodyText"/>
              <w:jc w:val="left"/>
              <w:cnfStyle w:val="100000000000" w:firstRow="1" w:lastRow="0" w:firstColumn="0" w:lastColumn="0" w:oddVBand="0" w:evenVBand="0" w:oddHBand="0" w:evenHBand="0" w:firstRowFirstColumn="0" w:firstRowLastColumn="0" w:lastRowFirstColumn="0" w:lastRowLastColumn="0"/>
            </w:pPr>
            <w:r w:rsidRPr="00943B70">
              <w:t>Pin Name</w:t>
            </w:r>
          </w:p>
        </w:tc>
        <w:tc>
          <w:tcPr>
            <w:tcW w:w="1448" w:type="dxa"/>
            <w:hideMark/>
          </w:tcPr>
          <w:p w14:paraId="54F0FB89" w14:textId="77777777" w:rsidR="00BF027A" w:rsidRPr="00943B70" w:rsidRDefault="00BF027A" w:rsidP="00026370">
            <w:pPr>
              <w:pStyle w:val="BodyText"/>
              <w:jc w:val="left"/>
              <w:cnfStyle w:val="100000000000" w:firstRow="1" w:lastRow="0" w:firstColumn="0" w:lastColumn="0" w:oddVBand="0" w:evenVBand="0" w:oddHBand="0" w:evenHBand="0" w:firstRowFirstColumn="0" w:firstRowLastColumn="0" w:lastRowFirstColumn="0" w:lastRowLastColumn="0"/>
            </w:pPr>
            <w:r w:rsidRPr="00943B70">
              <w:t>Dest</w:t>
            </w:r>
          </w:p>
        </w:tc>
        <w:tc>
          <w:tcPr>
            <w:tcW w:w="1621" w:type="dxa"/>
            <w:hideMark/>
          </w:tcPr>
          <w:p w14:paraId="3BEE8AFD" w14:textId="77777777" w:rsidR="00BF027A" w:rsidRPr="00943B70" w:rsidRDefault="00BF027A" w:rsidP="00026370">
            <w:pPr>
              <w:pStyle w:val="BodyText"/>
              <w:jc w:val="left"/>
              <w:cnfStyle w:val="100000000000" w:firstRow="1" w:lastRow="0" w:firstColumn="0" w:lastColumn="0" w:oddVBand="0" w:evenVBand="0" w:oddHBand="0" w:evenHBand="0" w:firstRowFirstColumn="0" w:firstRowLastColumn="0" w:lastRowFirstColumn="0" w:lastRowLastColumn="0"/>
            </w:pPr>
            <w:r w:rsidRPr="00943B70">
              <w:t>Pin Name</w:t>
            </w:r>
          </w:p>
        </w:tc>
        <w:tc>
          <w:tcPr>
            <w:tcW w:w="1397" w:type="dxa"/>
            <w:hideMark/>
          </w:tcPr>
          <w:p w14:paraId="4956EC0B" w14:textId="77777777" w:rsidR="00BF027A" w:rsidRPr="00943B70" w:rsidRDefault="00BF027A" w:rsidP="00026370">
            <w:pPr>
              <w:pStyle w:val="BodyText"/>
              <w:jc w:val="left"/>
              <w:cnfStyle w:val="100000000000" w:firstRow="1" w:lastRow="0" w:firstColumn="0" w:lastColumn="0" w:oddVBand="0" w:evenVBand="0" w:oddHBand="0" w:evenHBand="0" w:firstRowFirstColumn="0" w:firstRowLastColumn="0" w:lastRowFirstColumn="0" w:lastRowLastColumn="0"/>
            </w:pPr>
            <w:r w:rsidRPr="00943B70">
              <w:t>Description</w:t>
            </w:r>
          </w:p>
        </w:tc>
      </w:tr>
      <w:tr w:rsidR="00BF027A" w:rsidRPr="00943B70" w14:paraId="7438DB0C" w14:textId="77777777" w:rsidTr="0095221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96" w:type="dxa"/>
            <w:hideMark/>
          </w:tcPr>
          <w:p w14:paraId="6C086F70" w14:textId="77777777" w:rsidR="00BF027A" w:rsidRPr="00943B70" w:rsidRDefault="00BF027A" w:rsidP="00026370">
            <w:pPr>
              <w:pStyle w:val="TableBody"/>
            </w:pPr>
            <w:r w:rsidRPr="00943B70">
              <w:t>1</w:t>
            </w:r>
          </w:p>
        </w:tc>
        <w:tc>
          <w:tcPr>
            <w:tcW w:w="900" w:type="dxa"/>
            <w:hideMark/>
          </w:tcPr>
          <w:p w14:paraId="3B7CCB72" w14:textId="656F3CCF" w:rsidR="00BF027A" w:rsidRPr="00943B70" w:rsidRDefault="00BF027A" w:rsidP="00026370">
            <w:pPr>
              <w:pStyle w:val="TableBody"/>
              <w:cnfStyle w:val="000000100000" w:firstRow="0" w:lastRow="0" w:firstColumn="0" w:lastColumn="0" w:oddVBand="0" w:evenVBand="0" w:oddHBand="1" w:evenHBand="0" w:firstRowFirstColumn="0" w:firstRowLastColumn="0" w:lastRowFirstColumn="0" w:lastRowLastColumn="0"/>
            </w:pPr>
            <w:r>
              <w:t>1</w:t>
            </w:r>
          </w:p>
        </w:tc>
        <w:tc>
          <w:tcPr>
            <w:tcW w:w="1146" w:type="dxa"/>
            <w:hideMark/>
          </w:tcPr>
          <w:p w14:paraId="3D959BE5" w14:textId="77777777" w:rsidR="00BF027A" w:rsidRPr="00943B70" w:rsidRDefault="00BF027A" w:rsidP="00026370">
            <w:pPr>
              <w:pStyle w:val="TableBody"/>
              <w:cnfStyle w:val="000000100000" w:firstRow="0" w:lastRow="0" w:firstColumn="0" w:lastColumn="0" w:oddVBand="0" w:evenVBand="0" w:oddHBand="1" w:evenHBand="0" w:firstRowFirstColumn="0" w:firstRowLastColumn="0" w:lastRowFirstColumn="0" w:lastRowLastColumn="0"/>
            </w:pPr>
            <w:r w:rsidRPr="00943B70">
              <w:t>PLL</w:t>
            </w:r>
            <w:r>
              <w:t>/global distribution</w:t>
            </w:r>
          </w:p>
        </w:tc>
        <w:tc>
          <w:tcPr>
            <w:tcW w:w="1104" w:type="dxa"/>
            <w:hideMark/>
          </w:tcPr>
          <w:p w14:paraId="2F8A84F9" w14:textId="6EC6BC14" w:rsidR="00BF027A" w:rsidRPr="00943B70" w:rsidRDefault="00BF027A" w:rsidP="00026370">
            <w:pPr>
              <w:pStyle w:val="TableBody"/>
              <w:cnfStyle w:val="000000100000" w:firstRow="0" w:lastRow="0" w:firstColumn="0" w:lastColumn="0" w:oddVBand="0" w:evenVBand="0" w:oddHBand="1" w:evenHBand="0" w:firstRowFirstColumn="0" w:firstRowLastColumn="0" w:lastRowFirstColumn="0" w:lastRowLastColumn="0"/>
            </w:pPr>
            <w:r>
              <w:t>clk_in</w:t>
            </w:r>
            <w:r w:rsidRPr="00943B70" w:rsidDel="001341D2">
              <w:t xml:space="preserve"> </w:t>
            </w:r>
          </w:p>
        </w:tc>
        <w:tc>
          <w:tcPr>
            <w:tcW w:w="1448" w:type="dxa"/>
            <w:hideMark/>
          </w:tcPr>
          <w:p w14:paraId="701C03B2" w14:textId="3A3F3757" w:rsidR="00BF027A" w:rsidRPr="00943B70" w:rsidRDefault="00BF027A" w:rsidP="00026370">
            <w:pPr>
              <w:pStyle w:val="TableBody"/>
              <w:cnfStyle w:val="000000100000" w:firstRow="0" w:lastRow="0" w:firstColumn="0" w:lastColumn="0" w:oddVBand="0" w:evenVBand="0" w:oddHBand="1" w:evenHBand="0" w:firstRowFirstColumn="0" w:firstRowLastColumn="0" w:lastRowFirstColumn="0" w:lastRowLastColumn="0"/>
            </w:pPr>
            <w:r>
              <w:t>Clkdist_mux</w:t>
            </w:r>
          </w:p>
        </w:tc>
        <w:tc>
          <w:tcPr>
            <w:tcW w:w="1621" w:type="dxa"/>
            <w:hideMark/>
          </w:tcPr>
          <w:p w14:paraId="7DC6A930" w14:textId="1877C7B0" w:rsidR="00BF027A" w:rsidRPr="00943B70" w:rsidRDefault="00BF027A" w:rsidP="00026370">
            <w:pPr>
              <w:pStyle w:val="TableBody"/>
              <w:cnfStyle w:val="000000100000" w:firstRow="0" w:lastRow="0" w:firstColumn="0" w:lastColumn="0" w:oddVBand="0" w:evenVBand="0" w:oddHBand="1" w:evenHBand="0" w:firstRowFirstColumn="0" w:firstRowLastColumn="0" w:lastRowFirstColumn="0" w:lastRowLastColumn="0"/>
            </w:pPr>
            <w:r>
              <w:t>clk_in</w:t>
            </w:r>
            <w:r w:rsidRPr="00943B70">
              <w:t xml:space="preserve"> </w:t>
            </w:r>
          </w:p>
        </w:tc>
        <w:tc>
          <w:tcPr>
            <w:tcW w:w="1397" w:type="dxa"/>
            <w:hideMark/>
          </w:tcPr>
          <w:p w14:paraId="49559B6F" w14:textId="7F549B60" w:rsidR="00BF027A" w:rsidRPr="00943B70" w:rsidRDefault="00BF027A" w:rsidP="00026370">
            <w:pPr>
              <w:pStyle w:val="TableBody"/>
              <w:cnfStyle w:val="000000100000" w:firstRow="0" w:lastRow="0" w:firstColumn="0" w:lastColumn="0" w:oddVBand="0" w:evenVBand="0" w:oddHBand="1" w:evenHBand="0" w:firstRowFirstColumn="0" w:firstRowLastColumn="0" w:lastRowFirstColumn="0" w:lastRowLastColumn="0"/>
            </w:pPr>
            <w:r>
              <w:t xml:space="preserve">Input clock </w:t>
            </w:r>
            <w:r w:rsidRPr="00943B70">
              <w:t>from PLL</w:t>
            </w:r>
            <w:r>
              <w:t>/global distribution</w:t>
            </w:r>
          </w:p>
        </w:tc>
      </w:tr>
      <w:tr w:rsidR="00BF027A" w:rsidRPr="00943B70" w14:paraId="62ED26E4" w14:textId="77777777" w:rsidTr="00952214">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96" w:type="dxa"/>
            <w:hideMark/>
          </w:tcPr>
          <w:p w14:paraId="44384083" w14:textId="77777777" w:rsidR="00BF027A" w:rsidRPr="00943B70" w:rsidRDefault="00BF027A" w:rsidP="00026370">
            <w:pPr>
              <w:pStyle w:val="TableBody"/>
            </w:pPr>
            <w:r w:rsidRPr="00943B70">
              <w:t>2</w:t>
            </w:r>
          </w:p>
        </w:tc>
        <w:tc>
          <w:tcPr>
            <w:tcW w:w="900" w:type="dxa"/>
            <w:hideMark/>
          </w:tcPr>
          <w:p w14:paraId="20D82E27" w14:textId="777CCFE6" w:rsidR="00BF027A" w:rsidRPr="00943B70" w:rsidRDefault="00BF027A" w:rsidP="00026370">
            <w:pPr>
              <w:pStyle w:val="TableBody"/>
              <w:cnfStyle w:val="000000010000" w:firstRow="0" w:lastRow="0" w:firstColumn="0" w:lastColumn="0" w:oddVBand="0" w:evenVBand="0" w:oddHBand="0" w:evenHBand="1" w:firstRowFirstColumn="0" w:firstRowLastColumn="0" w:lastRowFirstColumn="0" w:lastRowLastColumn="0"/>
            </w:pPr>
            <w:r>
              <w:t>1</w:t>
            </w:r>
          </w:p>
        </w:tc>
        <w:tc>
          <w:tcPr>
            <w:tcW w:w="1146" w:type="dxa"/>
            <w:hideMark/>
          </w:tcPr>
          <w:p w14:paraId="206F3FFF" w14:textId="10D0FF6B" w:rsidR="00BF027A" w:rsidRPr="00943B70" w:rsidRDefault="00BF027A" w:rsidP="00026370">
            <w:pPr>
              <w:pStyle w:val="TableBody"/>
              <w:cnfStyle w:val="000000010000" w:firstRow="0" w:lastRow="0" w:firstColumn="0" w:lastColumn="0" w:oddVBand="0" w:evenVBand="0" w:oddHBand="0" w:evenHBand="1" w:firstRowFirstColumn="0" w:firstRowLastColumn="0" w:lastRowFirstColumn="0" w:lastRowLastColumn="0"/>
            </w:pPr>
            <w:r>
              <w:t>scan</w:t>
            </w:r>
          </w:p>
        </w:tc>
        <w:tc>
          <w:tcPr>
            <w:tcW w:w="1104" w:type="dxa"/>
            <w:noWrap/>
            <w:hideMark/>
          </w:tcPr>
          <w:p w14:paraId="66F6EB75" w14:textId="03CD41BA" w:rsidR="00BF027A" w:rsidRPr="00943B70" w:rsidRDefault="00BF027A" w:rsidP="00026370">
            <w:pPr>
              <w:pStyle w:val="TableBody"/>
              <w:cnfStyle w:val="000000010000" w:firstRow="0" w:lastRow="0" w:firstColumn="0" w:lastColumn="0" w:oddVBand="0" w:evenVBand="0" w:oddHBand="0" w:evenHBand="1" w:firstRowFirstColumn="0" w:firstRowLastColumn="0" w:lastRowFirstColumn="0" w:lastRowLastColumn="0"/>
            </w:pPr>
            <w:r>
              <w:rPr>
                <w:rFonts w:ascii="Arial" w:hAnsi="Arial" w:cs="Arial"/>
                <w:color w:val="000000"/>
              </w:rPr>
              <w:t>fscan_ovrd_clk</w:t>
            </w:r>
          </w:p>
        </w:tc>
        <w:tc>
          <w:tcPr>
            <w:tcW w:w="1448" w:type="dxa"/>
            <w:noWrap/>
            <w:hideMark/>
          </w:tcPr>
          <w:p w14:paraId="29B3CED5" w14:textId="24E081A3" w:rsidR="00BF027A" w:rsidRPr="00943B70" w:rsidRDefault="00F62B16" w:rsidP="00026370">
            <w:pPr>
              <w:pStyle w:val="TableBody"/>
              <w:cnfStyle w:val="000000010000" w:firstRow="0" w:lastRow="0" w:firstColumn="0" w:lastColumn="0" w:oddVBand="0" w:evenVBand="0" w:oddHBand="0" w:evenHBand="1" w:firstRowFirstColumn="0" w:firstRowLastColumn="0" w:lastRowFirstColumn="0" w:lastRowLastColumn="0"/>
            </w:pPr>
            <w:r>
              <w:t>Clkdist_mux</w:t>
            </w:r>
          </w:p>
        </w:tc>
        <w:tc>
          <w:tcPr>
            <w:tcW w:w="1621" w:type="dxa"/>
            <w:hideMark/>
          </w:tcPr>
          <w:p w14:paraId="7212875C" w14:textId="01749C8C" w:rsidR="00BF027A" w:rsidRPr="00943B70" w:rsidRDefault="00F62B16" w:rsidP="00026370">
            <w:pPr>
              <w:pStyle w:val="TableBody"/>
              <w:cnfStyle w:val="000000010000" w:firstRow="0" w:lastRow="0" w:firstColumn="0" w:lastColumn="0" w:oddVBand="0" w:evenVBand="0" w:oddHBand="0" w:evenHBand="1" w:firstRowFirstColumn="0" w:firstRowLastColumn="0" w:lastRowFirstColumn="0" w:lastRowLastColumn="0"/>
            </w:pPr>
            <w:r>
              <w:rPr>
                <w:rFonts w:ascii="Arial" w:hAnsi="Arial" w:cs="Arial"/>
                <w:color w:val="000000"/>
              </w:rPr>
              <w:t>fscan_ovrd_clk</w:t>
            </w:r>
          </w:p>
        </w:tc>
        <w:tc>
          <w:tcPr>
            <w:tcW w:w="1397" w:type="dxa"/>
            <w:noWrap/>
            <w:hideMark/>
          </w:tcPr>
          <w:p w14:paraId="4BDFC749" w14:textId="59E8D826" w:rsidR="00BF027A" w:rsidRPr="00943B70" w:rsidRDefault="00F62B16" w:rsidP="00026370">
            <w:pPr>
              <w:pStyle w:val="TableBody"/>
              <w:cnfStyle w:val="000000010000" w:firstRow="0" w:lastRow="0" w:firstColumn="0" w:lastColumn="0" w:oddVBand="0" w:evenVBand="0" w:oddHBand="0" w:evenHBand="1" w:firstRowFirstColumn="0" w:firstRowLastColumn="0" w:lastRowFirstColumn="0" w:lastRowLastColumn="0"/>
            </w:pPr>
            <w:r>
              <w:t>Scan clock input</w:t>
            </w:r>
          </w:p>
        </w:tc>
      </w:tr>
      <w:tr w:rsidR="00BF027A" w:rsidRPr="00943B70" w14:paraId="7A0E2136" w14:textId="77777777" w:rsidTr="00952214">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796" w:type="dxa"/>
          </w:tcPr>
          <w:p w14:paraId="3EF9DDD5" w14:textId="77777777" w:rsidR="00BF027A" w:rsidRPr="00943B70" w:rsidRDefault="00BF027A" w:rsidP="00026370">
            <w:pPr>
              <w:pStyle w:val="TableBody"/>
            </w:pPr>
            <w:r>
              <w:t>3</w:t>
            </w:r>
          </w:p>
        </w:tc>
        <w:tc>
          <w:tcPr>
            <w:tcW w:w="900" w:type="dxa"/>
          </w:tcPr>
          <w:p w14:paraId="6C13D5D8" w14:textId="77777777" w:rsidR="00BF027A" w:rsidRPr="00943B70" w:rsidRDefault="00BF027A" w:rsidP="00026370">
            <w:pPr>
              <w:pStyle w:val="TableBody"/>
              <w:cnfStyle w:val="000000100000" w:firstRow="0" w:lastRow="0" w:firstColumn="0" w:lastColumn="0" w:oddVBand="0" w:evenVBand="0" w:oddHBand="1" w:evenHBand="0" w:firstRowFirstColumn="0" w:firstRowLastColumn="0" w:lastRowFirstColumn="0" w:lastRowLastColumn="0"/>
            </w:pPr>
            <w:r>
              <w:t>1</w:t>
            </w:r>
          </w:p>
        </w:tc>
        <w:tc>
          <w:tcPr>
            <w:tcW w:w="1146" w:type="dxa"/>
          </w:tcPr>
          <w:p w14:paraId="4FFF9F27" w14:textId="7AC20002" w:rsidR="00BF027A" w:rsidRPr="00943B70" w:rsidDel="00B85B7F" w:rsidRDefault="00BF027A" w:rsidP="00026370">
            <w:pPr>
              <w:pStyle w:val="TableBody"/>
              <w:cnfStyle w:val="000000100000" w:firstRow="0" w:lastRow="0" w:firstColumn="0" w:lastColumn="0" w:oddVBand="0" w:evenVBand="0" w:oddHBand="1" w:evenHBand="0" w:firstRowFirstColumn="0" w:firstRowLastColumn="0" w:lastRowFirstColumn="0" w:lastRowLastColumn="0"/>
            </w:pPr>
            <w:r>
              <w:t>scan</w:t>
            </w:r>
          </w:p>
        </w:tc>
        <w:tc>
          <w:tcPr>
            <w:tcW w:w="1104" w:type="dxa"/>
            <w:noWrap/>
          </w:tcPr>
          <w:p w14:paraId="1C89735C" w14:textId="6D4B9FDA" w:rsidR="00BF027A" w:rsidRDefault="00BF027A" w:rsidP="00026370">
            <w:pPr>
              <w:pStyle w:val="TableBody"/>
              <w:cnfStyle w:val="000000100000" w:firstRow="0" w:lastRow="0" w:firstColumn="0" w:lastColumn="0" w:oddVBand="0" w:evenVBand="0" w:oddHBand="1" w:evenHBand="0" w:firstRowFirstColumn="0" w:firstRowLastColumn="0" w:lastRowFirstColumn="0" w:lastRowLastColumn="0"/>
            </w:pPr>
            <w:r w:rsidRPr="00BF027A">
              <w:t>fscan_ovrd_clk_sel</w:t>
            </w:r>
          </w:p>
        </w:tc>
        <w:tc>
          <w:tcPr>
            <w:tcW w:w="1448" w:type="dxa"/>
            <w:noWrap/>
          </w:tcPr>
          <w:p w14:paraId="601B623E" w14:textId="259230CE" w:rsidR="00BF027A" w:rsidRDefault="00F62B16" w:rsidP="00026370">
            <w:pPr>
              <w:pStyle w:val="TableBody"/>
              <w:cnfStyle w:val="000000100000" w:firstRow="0" w:lastRow="0" w:firstColumn="0" w:lastColumn="0" w:oddVBand="0" w:evenVBand="0" w:oddHBand="1" w:evenHBand="0" w:firstRowFirstColumn="0" w:firstRowLastColumn="0" w:lastRowFirstColumn="0" w:lastRowLastColumn="0"/>
            </w:pPr>
            <w:r>
              <w:t>Clkdist_mux</w:t>
            </w:r>
          </w:p>
        </w:tc>
        <w:tc>
          <w:tcPr>
            <w:tcW w:w="1621" w:type="dxa"/>
          </w:tcPr>
          <w:p w14:paraId="1594CBDA" w14:textId="25477F0A" w:rsidR="00F62B16" w:rsidRDefault="00F62B16" w:rsidP="00026370">
            <w:pPr>
              <w:pStyle w:val="TableBody"/>
              <w:cnfStyle w:val="000000100000" w:firstRow="0" w:lastRow="0" w:firstColumn="0" w:lastColumn="0" w:oddVBand="0" w:evenVBand="0" w:oddHBand="1" w:evenHBand="0" w:firstRowFirstColumn="0" w:firstRowLastColumn="0" w:lastRowFirstColumn="0" w:lastRowLastColumn="0"/>
            </w:pPr>
            <w:r w:rsidRPr="00BF027A">
              <w:t>fscan_ovrd_clk_sel</w:t>
            </w:r>
          </w:p>
        </w:tc>
        <w:tc>
          <w:tcPr>
            <w:tcW w:w="1397" w:type="dxa"/>
            <w:noWrap/>
          </w:tcPr>
          <w:p w14:paraId="085D302F" w14:textId="62B9DF45" w:rsidR="00BF027A" w:rsidRDefault="00F62B16" w:rsidP="00026370">
            <w:pPr>
              <w:pStyle w:val="TableBody"/>
              <w:cnfStyle w:val="000000100000" w:firstRow="0" w:lastRow="0" w:firstColumn="0" w:lastColumn="0" w:oddVBand="0" w:evenVBand="0" w:oddHBand="1" w:evenHBand="0" w:firstRowFirstColumn="0" w:firstRowLastColumn="0" w:lastRowFirstColumn="0" w:lastRowLastColumn="0"/>
            </w:pPr>
            <w:r>
              <w:t xml:space="preserve">Scan clock override </w:t>
            </w:r>
          </w:p>
        </w:tc>
      </w:tr>
      <w:tr w:rsidR="00F62B16" w:rsidRPr="00943B70" w14:paraId="5AB2FBA3" w14:textId="77777777" w:rsidTr="00F62B16">
        <w:trPr>
          <w:cnfStyle w:val="000000010000" w:firstRow="0" w:lastRow="0" w:firstColumn="0" w:lastColumn="0" w:oddVBand="0" w:evenVBand="0" w:oddHBand="0" w:evenHBand="1"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796" w:type="dxa"/>
          </w:tcPr>
          <w:p w14:paraId="77EE7C7F" w14:textId="14A4AA37" w:rsidR="00F62B16" w:rsidRDefault="0055551C" w:rsidP="00F62B16">
            <w:pPr>
              <w:pStyle w:val="TableBody"/>
            </w:pPr>
            <w:r>
              <w:t>4</w:t>
            </w:r>
          </w:p>
        </w:tc>
        <w:tc>
          <w:tcPr>
            <w:tcW w:w="900" w:type="dxa"/>
          </w:tcPr>
          <w:p w14:paraId="132AFF96" w14:textId="59A837C1" w:rsidR="00F62B16" w:rsidRDefault="00F62B16" w:rsidP="00F62B16">
            <w:pPr>
              <w:pStyle w:val="TableBody"/>
              <w:cnfStyle w:val="000000010000" w:firstRow="0" w:lastRow="0" w:firstColumn="0" w:lastColumn="0" w:oddVBand="0" w:evenVBand="0" w:oddHBand="0" w:evenHBand="1" w:firstRowFirstColumn="0" w:firstRowLastColumn="0" w:lastRowFirstColumn="0" w:lastRowLastColumn="0"/>
            </w:pPr>
            <w:r>
              <w:t>1</w:t>
            </w:r>
          </w:p>
        </w:tc>
        <w:tc>
          <w:tcPr>
            <w:tcW w:w="1146" w:type="dxa"/>
          </w:tcPr>
          <w:p w14:paraId="739BE33F" w14:textId="1B1BFFFF" w:rsidR="00F62B16" w:rsidRDefault="00F62B16" w:rsidP="00F62B16">
            <w:pPr>
              <w:pStyle w:val="TableBody"/>
              <w:cnfStyle w:val="000000010000" w:firstRow="0" w:lastRow="0" w:firstColumn="0" w:lastColumn="0" w:oddVBand="0" w:evenVBand="0" w:oddHBand="0" w:evenHBand="1" w:firstRowFirstColumn="0" w:firstRowLastColumn="0" w:lastRowFirstColumn="0" w:lastRowLastColumn="0"/>
            </w:pPr>
            <w:r>
              <w:t>Clkdist_mux</w:t>
            </w:r>
          </w:p>
        </w:tc>
        <w:tc>
          <w:tcPr>
            <w:tcW w:w="1104" w:type="dxa"/>
            <w:noWrap/>
          </w:tcPr>
          <w:p w14:paraId="3E69EC36" w14:textId="3696DCF1" w:rsidR="00F62B16" w:rsidRPr="00BF027A" w:rsidRDefault="00F62B16" w:rsidP="00F62B16">
            <w:pPr>
              <w:pStyle w:val="TableBody"/>
              <w:cnfStyle w:val="000000010000" w:firstRow="0" w:lastRow="0" w:firstColumn="0" w:lastColumn="0" w:oddVBand="0" w:evenVBand="0" w:oddHBand="0" w:evenHBand="1" w:firstRowFirstColumn="0" w:firstRowLastColumn="0" w:lastRowFirstColumn="0" w:lastRowLastColumn="0"/>
            </w:pPr>
            <w:r>
              <w:t>clk_out</w:t>
            </w:r>
          </w:p>
        </w:tc>
        <w:tc>
          <w:tcPr>
            <w:tcW w:w="1448" w:type="dxa"/>
            <w:noWrap/>
          </w:tcPr>
          <w:p w14:paraId="0097A512" w14:textId="41539A28" w:rsidR="00F62B16" w:rsidRDefault="00F62B16">
            <w:pPr>
              <w:pStyle w:val="TableBody"/>
              <w:cnfStyle w:val="000000010000" w:firstRow="0" w:lastRow="0" w:firstColumn="0" w:lastColumn="0" w:oddVBand="0" w:evenVBand="0" w:oddHBand="0" w:evenHBand="1" w:firstRowFirstColumn="0" w:firstRowLastColumn="0" w:lastRowFirstColumn="0" w:lastRowLastColumn="0"/>
            </w:pPr>
            <w:r>
              <w:t>Clkdist</w:t>
            </w:r>
          </w:p>
        </w:tc>
        <w:tc>
          <w:tcPr>
            <w:tcW w:w="1621" w:type="dxa"/>
          </w:tcPr>
          <w:p w14:paraId="54A441A9" w14:textId="57E8FC67" w:rsidR="00F62B16" w:rsidRPr="00BF027A" w:rsidRDefault="00F62B16" w:rsidP="00F62B16">
            <w:pPr>
              <w:pStyle w:val="TableBody"/>
              <w:cnfStyle w:val="000000010000" w:firstRow="0" w:lastRow="0" w:firstColumn="0" w:lastColumn="0" w:oddVBand="0" w:evenVBand="0" w:oddHBand="0" w:evenHBand="1" w:firstRowFirstColumn="0" w:firstRowLastColumn="0" w:lastRowFirstColumn="0" w:lastRowLastColumn="0"/>
            </w:pPr>
            <w:r>
              <w:t>Clk_out</w:t>
            </w:r>
          </w:p>
        </w:tc>
        <w:tc>
          <w:tcPr>
            <w:tcW w:w="1397" w:type="dxa"/>
            <w:noWrap/>
          </w:tcPr>
          <w:p w14:paraId="3C77CAFC" w14:textId="18A292CA" w:rsidR="00F62B16" w:rsidRDefault="00F62B16">
            <w:pPr>
              <w:pStyle w:val="TableBody"/>
              <w:cnfStyle w:val="000000010000" w:firstRow="0" w:lastRow="0" w:firstColumn="0" w:lastColumn="0" w:oddVBand="0" w:evenVBand="0" w:oddHBand="0" w:evenHBand="1" w:firstRowFirstColumn="0" w:firstRowLastColumn="0" w:lastRowFirstColumn="0" w:lastRowLastColumn="0"/>
            </w:pPr>
            <w:r>
              <w:t xml:space="preserve">Output clock to clkdist </w:t>
            </w:r>
          </w:p>
        </w:tc>
      </w:tr>
    </w:tbl>
    <w:p w14:paraId="445BB2B4" w14:textId="77777777" w:rsidR="0055551C" w:rsidRDefault="0055551C" w:rsidP="00952214">
      <w:pPr>
        <w:pStyle w:val="BodyText"/>
      </w:pPr>
    </w:p>
    <w:p w14:paraId="0E874F43" w14:textId="2DD7B84F" w:rsidR="0055551C" w:rsidRDefault="0055551C" w:rsidP="0055551C">
      <w:pPr>
        <w:pStyle w:val="Heading3"/>
        <w:numPr>
          <w:ilvl w:val="0"/>
          <w:numId w:val="0"/>
        </w:numPr>
      </w:pPr>
      <w:bookmarkStart w:id="819" w:name="_Toc450212403"/>
      <w:r>
        <w:t>2.4.7 Clkdist_repeater</w:t>
      </w:r>
      <w:bookmarkEnd w:id="819"/>
    </w:p>
    <w:p w14:paraId="0CE37EE2" w14:textId="77777777" w:rsidR="0055551C" w:rsidRPr="00C13996" w:rsidRDefault="0055551C" w:rsidP="00952214">
      <w:pPr>
        <w:pStyle w:val="BodyText"/>
      </w:pPr>
    </w:p>
    <w:p w14:paraId="7B3B5902" w14:textId="77777777" w:rsidR="00FC1804" w:rsidRDefault="00FC1804" w:rsidP="00952214">
      <w:pPr>
        <w:pStyle w:val="BodyText"/>
        <w:jc w:val="center"/>
      </w:pPr>
    </w:p>
    <w:p w14:paraId="6778C0F9" w14:textId="64A0C6B5" w:rsidR="00C13996" w:rsidRDefault="00FC1804" w:rsidP="00952214">
      <w:pPr>
        <w:pStyle w:val="BodyText"/>
        <w:jc w:val="center"/>
      </w:pPr>
      <w:r>
        <w:object w:dxaOrig="5850" w:dyaOrig="1980" w14:anchorId="726BCF7A">
          <v:shape id="_x0000_i1037" type="#_x0000_t75" style="width:404.25pt;height:170.25pt" o:ole="">
            <v:imagedata r:id="rId31" o:title=""/>
          </v:shape>
          <o:OLEObject Type="Embed" ProgID="Visio.Drawing.15" ShapeID="_x0000_i1037" DrawAspect="Content" ObjectID="_1523954487" r:id="rId32"/>
        </w:object>
      </w:r>
    </w:p>
    <w:p w14:paraId="75B4C101" w14:textId="77777777" w:rsidR="00FC1804" w:rsidRDefault="00FC1804" w:rsidP="00952214">
      <w:pPr>
        <w:pStyle w:val="BodyText"/>
        <w:jc w:val="center"/>
      </w:pPr>
    </w:p>
    <w:p w14:paraId="0A3092FC" w14:textId="77777777" w:rsidR="00FC1804" w:rsidRDefault="00FC1804" w:rsidP="00952214">
      <w:pPr>
        <w:pStyle w:val="BodyText"/>
        <w:jc w:val="center"/>
      </w:pPr>
    </w:p>
    <w:tbl>
      <w:tblPr>
        <w:tblStyle w:val="TableClassic1"/>
        <w:tblW w:w="0" w:type="auto"/>
        <w:tblLook w:val="04A0" w:firstRow="1" w:lastRow="0" w:firstColumn="1" w:lastColumn="0" w:noHBand="0" w:noVBand="1"/>
      </w:tblPr>
      <w:tblGrid>
        <w:gridCol w:w="234"/>
        <w:gridCol w:w="1075"/>
        <w:gridCol w:w="1360"/>
        <w:gridCol w:w="1056"/>
        <w:gridCol w:w="1168"/>
        <w:gridCol w:w="1442"/>
        <w:gridCol w:w="1168"/>
        <w:gridCol w:w="1127"/>
      </w:tblGrid>
      <w:tr w:rsidR="00A232DF" w:rsidRPr="00943B70" w14:paraId="12D3F568" w14:textId="77777777" w:rsidTr="00A232D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7" w:type="dxa"/>
            <w:hideMark/>
          </w:tcPr>
          <w:p w14:paraId="68734039" w14:textId="77777777" w:rsidR="00FC1804" w:rsidRPr="00943B70" w:rsidRDefault="00FC1804" w:rsidP="00D640E4">
            <w:pPr>
              <w:pStyle w:val="BodyText"/>
              <w:jc w:val="left"/>
            </w:pPr>
            <w:r w:rsidRPr="00943B70">
              <w:t>#</w:t>
            </w:r>
          </w:p>
        </w:tc>
        <w:tc>
          <w:tcPr>
            <w:tcW w:w="1087" w:type="dxa"/>
            <w:hideMark/>
          </w:tcPr>
          <w:p w14:paraId="2873AB11" w14:textId="77777777" w:rsidR="00FC1804" w:rsidRPr="00943B70" w:rsidRDefault="00FC1804" w:rsidP="00D640E4">
            <w:pPr>
              <w:pStyle w:val="BodyText"/>
              <w:jc w:val="left"/>
              <w:cnfStyle w:val="100000000000" w:firstRow="1" w:lastRow="0" w:firstColumn="0" w:lastColumn="0" w:oddVBand="0" w:evenVBand="0" w:oddHBand="0" w:evenHBand="0" w:firstRowFirstColumn="0" w:firstRowLastColumn="0" w:lastRowFirstColumn="0" w:lastRowLastColumn="0"/>
            </w:pPr>
            <w:r w:rsidRPr="00943B70">
              <w:t>Collage Interface Port</w:t>
            </w:r>
          </w:p>
        </w:tc>
        <w:tc>
          <w:tcPr>
            <w:tcW w:w="1376" w:type="dxa"/>
            <w:hideMark/>
          </w:tcPr>
          <w:p w14:paraId="78767547" w14:textId="77777777" w:rsidR="00FC1804" w:rsidRPr="00943B70" w:rsidRDefault="00FC1804" w:rsidP="00D640E4">
            <w:pPr>
              <w:pStyle w:val="BodyText"/>
              <w:jc w:val="left"/>
              <w:cnfStyle w:val="100000000000" w:firstRow="1" w:lastRow="0" w:firstColumn="0" w:lastColumn="0" w:oddVBand="0" w:evenVBand="0" w:oddHBand="0" w:evenHBand="0" w:firstRowFirstColumn="0" w:firstRowLastColumn="0" w:lastRowFirstColumn="0" w:lastRowLastColumn="0"/>
            </w:pPr>
            <w:r w:rsidRPr="00943B70">
              <w:t>Width</w:t>
            </w:r>
          </w:p>
        </w:tc>
        <w:tc>
          <w:tcPr>
            <w:tcW w:w="1068" w:type="dxa"/>
            <w:hideMark/>
          </w:tcPr>
          <w:p w14:paraId="737E1748" w14:textId="77777777" w:rsidR="00FC1804" w:rsidRPr="00943B70" w:rsidRDefault="00FC1804" w:rsidP="00D640E4">
            <w:pPr>
              <w:pStyle w:val="BodyText"/>
              <w:jc w:val="left"/>
              <w:cnfStyle w:val="100000000000" w:firstRow="1" w:lastRow="0" w:firstColumn="0" w:lastColumn="0" w:oddVBand="0" w:evenVBand="0" w:oddHBand="0" w:evenHBand="0" w:firstRowFirstColumn="0" w:firstRowLastColumn="0" w:lastRowFirstColumn="0" w:lastRowLastColumn="0"/>
            </w:pPr>
            <w:r w:rsidRPr="00943B70">
              <w:t>Src</w:t>
            </w:r>
          </w:p>
        </w:tc>
        <w:tc>
          <w:tcPr>
            <w:tcW w:w="1181" w:type="dxa"/>
            <w:hideMark/>
          </w:tcPr>
          <w:p w14:paraId="475013FA" w14:textId="77777777" w:rsidR="00FC1804" w:rsidRPr="00943B70" w:rsidRDefault="00FC1804" w:rsidP="00D640E4">
            <w:pPr>
              <w:pStyle w:val="BodyText"/>
              <w:jc w:val="left"/>
              <w:cnfStyle w:val="100000000000" w:firstRow="1" w:lastRow="0" w:firstColumn="0" w:lastColumn="0" w:oddVBand="0" w:evenVBand="0" w:oddHBand="0" w:evenHBand="0" w:firstRowFirstColumn="0" w:firstRowLastColumn="0" w:lastRowFirstColumn="0" w:lastRowLastColumn="0"/>
            </w:pPr>
            <w:r w:rsidRPr="00943B70">
              <w:t>Pin Name</w:t>
            </w:r>
          </w:p>
        </w:tc>
        <w:tc>
          <w:tcPr>
            <w:tcW w:w="1459" w:type="dxa"/>
            <w:hideMark/>
          </w:tcPr>
          <w:p w14:paraId="661B2A2C" w14:textId="77777777" w:rsidR="00FC1804" w:rsidRPr="00943B70" w:rsidRDefault="00FC1804" w:rsidP="00D640E4">
            <w:pPr>
              <w:pStyle w:val="BodyText"/>
              <w:jc w:val="left"/>
              <w:cnfStyle w:val="100000000000" w:firstRow="1" w:lastRow="0" w:firstColumn="0" w:lastColumn="0" w:oddVBand="0" w:evenVBand="0" w:oddHBand="0" w:evenHBand="0" w:firstRowFirstColumn="0" w:firstRowLastColumn="0" w:lastRowFirstColumn="0" w:lastRowLastColumn="0"/>
            </w:pPr>
            <w:r w:rsidRPr="00943B70">
              <w:t>Dest</w:t>
            </w:r>
          </w:p>
        </w:tc>
        <w:tc>
          <w:tcPr>
            <w:tcW w:w="1181" w:type="dxa"/>
            <w:hideMark/>
          </w:tcPr>
          <w:p w14:paraId="3B2DB758" w14:textId="77777777" w:rsidR="00FC1804" w:rsidRPr="00943B70" w:rsidRDefault="00FC1804" w:rsidP="00D640E4">
            <w:pPr>
              <w:pStyle w:val="BodyText"/>
              <w:jc w:val="left"/>
              <w:cnfStyle w:val="100000000000" w:firstRow="1" w:lastRow="0" w:firstColumn="0" w:lastColumn="0" w:oddVBand="0" w:evenVBand="0" w:oddHBand="0" w:evenHBand="0" w:firstRowFirstColumn="0" w:firstRowLastColumn="0" w:lastRowFirstColumn="0" w:lastRowLastColumn="0"/>
            </w:pPr>
            <w:r w:rsidRPr="00943B70">
              <w:t>Pin Name</w:t>
            </w:r>
          </w:p>
        </w:tc>
        <w:tc>
          <w:tcPr>
            <w:tcW w:w="1041" w:type="dxa"/>
            <w:hideMark/>
          </w:tcPr>
          <w:p w14:paraId="63DF913E" w14:textId="77777777" w:rsidR="00FC1804" w:rsidRPr="00943B70" w:rsidRDefault="00FC1804" w:rsidP="00D640E4">
            <w:pPr>
              <w:pStyle w:val="BodyText"/>
              <w:jc w:val="left"/>
              <w:cnfStyle w:val="100000000000" w:firstRow="1" w:lastRow="0" w:firstColumn="0" w:lastColumn="0" w:oddVBand="0" w:evenVBand="0" w:oddHBand="0" w:evenHBand="0" w:firstRowFirstColumn="0" w:firstRowLastColumn="0" w:lastRowFirstColumn="0" w:lastRowLastColumn="0"/>
            </w:pPr>
            <w:r w:rsidRPr="00943B70">
              <w:t>Description</w:t>
            </w:r>
          </w:p>
        </w:tc>
      </w:tr>
      <w:tr w:rsidR="00A232DF" w:rsidRPr="00943B70" w14:paraId="3D94F7C2" w14:textId="77777777" w:rsidTr="00A232D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46" w:type="dxa"/>
            <w:hideMark/>
          </w:tcPr>
          <w:p w14:paraId="687A5040" w14:textId="77777777" w:rsidR="00FC1804" w:rsidRPr="00943B70" w:rsidRDefault="00FC1804" w:rsidP="00D640E4">
            <w:pPr>
              <w:pStyle w:val="TableBody"/>
            </w:pPr>
            <w:r w:rsidRPr="00943B70">
              <w:t>1</w:t>
            </w:r>
          </w:p>
        </w:tc>
        <w:tc>
          <w:tcPr>
            <w:tcW w:w="1163" w:type="dxa"/>
            <w:hideMark/>
          </w:tcPr>
          <w:p w14:paraId="37658D4E" w14:textId="77777777" w:rsidR="00FC1804" w:rsidRPr="00943B70" w:rsidRDefault="00FC1804" w:rsidP="00D640E4">
            <w:pPr>
              <w:pStyle w:val="TableBody"/>
              <w:cnfStyle w:val="000000100000" w:firstRow="0" w:lastRow="0" w:firstColumn="0" w:lastColumn="0" w:oddVBand="0" w:evenVBand="0" w:oddHBand="1" w:evenHBand="0" w:firstRowFirstColumn="0" w:firstRowLastColumn="0" w:lastRowFirstColumn="0" w:lastRowLastColumn="0"/>
            </w:pPr>
            <w:r w:rsidRPr="00943B70">
              <w:t> </w:t>
            </w:r>
          </w:p>
        </w:tc>
        <w:tc>
          <w:tcPr>
            <w:tcW w:w="1475" w:type="dxa"/>
            <w:hideMark/>
          </w:tcPr>
          <w:p w14:paraId="4DEAABF2" w14:textId="44329EAB" w:rsidR="00FC1804" w:rsidRPr="00943B70" w:rsidRDefault="00FC1804" w:rsidP="00D640E4">
            <w:pPr>
              <w:pStyle w:val="TableBody"/>
              <w:cnfStyle w:val="000000100000" w:firstRow="0" w:lastRow="0" w:firstColumn="0" w:lastColumn="0" w:oddVBand="0" w:evenVBand="0" w:oddHBand="1" w:evenHBand="0" w:firstRowFirstColumn="0" w:firstRowLastColumn="0" w:lastRowFirstColumn="0" w:lastRowLastColumn="0"/>
            </w:pPr>
            <w:r>
              <w:t>NUM_OF_PRIM_CLKS - 1</w:t>
            </w:r>
          </w:p>
        </w:tc>
        <w:tc>
          <w:tcPr>
            <w:tcW w:w="960" w:type="dxa"/>
            <w:hideMark/>
          </w:tcPr>
          <w:p w14:paraId="3ED34F1C" w14:textId="000A1884" w:rsidR="00FC1804" w:rsidRPr="00943B70" w:rsidRDefault="00A816A6" w:rsidP="00D640E4">
            <w:pPr>
              <w:pStyle w:val="TableBody"/>
              <w:cnfStyle w:val="000000100000" w:firstRow="0" w:lastRow="0" w:firstColumn="0" w:lastColumn="0" w:oddVBand="0" w:evenVBand="0" w:oddHBand="1" w:evenHBand="0" w:firstRowFirstColumn="0" w:firstRowLastColumn="0" w:lastRowFirstColumn="0" w:lastRowLastColumn="0"/>
            </w:pPr>
            <w:r>
              <w:t>PCCDU</w:t>
            </w:r>
          </w:p>
        </w:tc>
        <w:tc>
          <w:tcPr>
            <w:tcW w:w="1265" w:type="dxa"/>
            <w:hideMark/>
          </w:tcPr>
          <w:p w14:paraId="4B8ECA1A" w14:textId="0AD34B3C" w:rsidR="00FC1804" w:rsidRPr="00943B70" w:rsidRDefault="00A816A6" w:rsidP="00D640E4">
            <w:pPr>
              <w:pStyle w:val="TableBody"/>
              <w:cnfStyle w:val="000000100000" w:firstRow="0" w:lastRow="0" w:firstColumn="0" w:lastColumn="0" w:oddVBand="0" w:evenVBand="0" w:oddHBand="1" w:evenHBand="0" w:firstRowFirstColumn="0" w:firstRowLastColumn="0" w:lastRowFirstColumn="0" w:lastRowLastColumn="0"/>
            </w:pPr>
            <w:r>
              <w:t>adop_postclk_free</w:t>
            </w:r>
          </w:p>
        </w:tc>
        <w:tc>
          <w:tcPr>
            <w:tcW w:w="1143" w:type="dxa"/>
            <w:hideMark/>
          </w:tcPr>
          <w:p w14:paraId="3FEC149F" w14:textId="20C78C7A" w:rsidR="00FC1804" w:rsidRPr="00943B70" w:rsidRDefault="00A816A6" w:rsidP="00D640E4">
            <w:pPr>
              <w:pStyle w:val="TableBody"/>
              <w:cnfStyle w:val="000000100000" w:firstRow="0" w:lastRow="0" w:firstColumn="0" w:lastColumn="0" w:oddVBand="0" w:evenVBand="0" w:oddHBand="1" w:evenHBand="0" w:firstRowFirstColumn="0" w:firstRowLastColumn="0" w:lastRowFirstColumn="0" w:lastRowLastColumn="0"/>
            </w:pPr>
            <w:r>
              <w:t>Clkdist_repeater</w:t>
            </w:r>
          </w:p>
        </w:tc>
        <w:tc>
          <w:tcPr>
            <w:tcW w:w="1265" w:type="dxa"/>
            <w:hideMark/>
          </w:tcPr>
          <w:p w14:paraId="5EDFF50C" w14:textId="4C335C24" w:rsidR="00FC1804" w:rsidRPr="00943B70" w:rsidRDefault="00A816A6" w:rsidP="00D640E4">
            <w:pPr>
              <w:pStyle w:val="TableBody"/>
              <w:cnfStyle w:val="000000100000" w:firstRow="0" w:lastRow="0" w:firstColumn="0" w:lastColumn="0" w:oddVBand="0" w:evenVBand="0" w:oddHBand="1" w:evenHBand="0" w:firstRowFirstColumn="0" w:firstRowLastColumn="0" w:lastRowFirstColumn="0" w:lastRowLastColumn="0"/>
            </w:pPr>
            <w:r>
              <w:t>adop_postclk_free</w:t>
            </w:r>
          </w:p>
        </w:tc>
        <w:tc>
          <w:tcPr>
            <w:tcW w:w="1113" w:type="dxa"/>
            <w:hideMark/>
          </w:tcPr>
          <w:p w14:paraId="50C8ACAB" w14:textId="69656E7E" w:rsidR="00FC1804" w:rsidRPr="00943B70" w:rsidRDefault="00A816A6" w:rsidP="00D640E4">
            <w:pPr>
              <w:pStyle w:val="TableBody"/>
              <w:cnfStyle w:val="000000100000" w:firstRow="0" w:lastRow="0" w:firstColumn="0" w:lastColumn="0" w:oddVBand="0" w:evenVBand="0" w:oddHBand="1" w:evenHBand="0" w:firstRowFirstColumn="0" w:firstRowLastColumn="0" w:lastRowFirstColumn="0" w:lastRowLastColumn="0"/>
            </w:pPr>
            <w:r>
              <w:t>free running clk</w:t>
            </w:r>
          </w:p>
        </w:tc>
      </w:tr>
      <w:tr w:rsidR="00A232DF" w:rsidRPr="00943B70" w14:paraId="65328092" w14:textId="77777777" w:rsidTr="00D640E4">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1" w:type="dxa"/>
            <w:hideMark/>
          </w:tcPr>
          <w:p w14:paraId="16F1ACF0" w14:textId="77777777" w:rsidR="00FC1804" w:rsidRPr="00943B70" w:rsidRDefault="00FC1804" w:rsidP="00D640E4">
            <w:pPr>
              <w:pStyle w:val="TableBody"/>
            </w:pPr>
            <w:r w:rsidRPr="00943B70">
              <w:t>2</w:t>
            </w:r>
          </w:p>
        </w:tc>
        <w:tc>
          <w:tcPr>
            <w:tcW w:w="1385" w:type="dxa"/>
            <w:noWrap/>
            <w:hideMark/>
          </w:tcPr>
          <w:p w14:paraId="50843666" w14:textId="77777777" w:rsidR="00FC1804" w:rsidRPr="00943B70" w:rsidRDefault="00FC1804" w:rsidP="00D640E4">
            <w:pPr>
              <w:pStyle w:val="TableBody"/>
              <w:cnfStyle w:val="000000010000" w:firstRow="0" w:lastRow="0" w:firstColumn="0" w:lastColumn="0" w:oddVBand="0" w:evenVBand="0" w:oddHBand="0" w:evenHBand="1" w:firstRowFirstColumn="0" w:firstRowLastColumn="0" w:lastRowFirstColumn="0" w:lastRowLastColumn="0"/>
            </w:pPr>
          </w:p>
        </w:tc>
        <w:tc>
          <w:tcPr>
            <w:tcW w:w="641" w:type="dxa"/>
            <w:hideMark/>
          </w:tcPr>
          <w:p w14:paraId="7B27BE45" w14:textId="22E828F9" w:rsidR="00FC1804" w:rsidRPr="00943B70" w:rsidRDefault="00FC1804" w:rsidP="00D640E4">
            <w:pPr>
              <w:pStyle w:val="TableBody"/>
              <w:cnfStyle w:val="000000010000" w:firstRow="0" w:lastRow="0" w:firstColumn="0" w:lastColumn="0" w:oddVBand="0" w:evenVBand="0" w:oddHBand="0" w:evenHBand="1" w:firstRowFirstColumn="0" w:firstRowLastColumn="0" w:lastRowFirstColumn="0" w:lastRowLastColumn="0"/>
            </w:pPr>
            <w:r>
              <w:t xml:space="preserve">NUM_OF_PRIM_CLKS </w:t>
            </w:r>
            <w:r w:rsidR="00A816A6">
              <w:t>–</w:t>
            </w:r>
            <w:r>
              <w:t xml:space="preserve"> 1</w:t>
            </w:r>
          </w:p>
        </w:tc>
        <w:tc>
          <w:tcPr>
            <w:tcW w:w="1212" w:type="dxa"/>
            <w:hideMark/>
          </w:tcPr>
          <w:p w14:paraId="3EBB4764" w14:textId="7720F82D" w:rsidR="00FC1804" w:rsidRPr="00943B70" w:rsidRDefault="00A816A6" w:rsidP="00D640E4">
            <w:pPr>
              <w:pStyle w:val="TableBody"/>
              <w:cnfStyle w:val="000000010000" w:firstRow="0" w:lastRow="0" w:firstColumn="0" w:lastColumn="0" w:oddVBand="0" w:evenVBand="0" w:oddHBand="0" w:evenHBand="1" w:firstRowFirstColumn="0" w:firstRowLastColumn="0" w:lastRowFirstColumn="0" w:lastRowLastColumn="0"/>
            </w:pPr>
            <w:r>
              <w:t>SSS/repeater</w:t>
            </w:r>
          </w:p>
        </w:tc>
        <w:tc>
          <w:tcPr>
            <w:tcW w:w="1072" w:type="dxa"/>
            <w:noWrap/>
            <w:hideMark/>
          </w:tcPr>
          <w:p w14:paraId="31AE9794" w14:textId="481AC9EE" w:rsidR="00FC1804" w:rsidRPr="00943B70" w:rsidRDefault="00A816A6" w:rsidP="00D640E4">
            <w:pPr>
              <w:pStyle w:val="TableBody"/>
              <w:cnfStyle w:val="000000010000" w:firstRow="0" w:lastRow="0" w:firstColumn="0" w:lastColumn="0" w:oddVBand="0" w:evenVBand="0" w:oddHBand="0" w:evenHBand="1" w:firstRowFirstColumn="0" w:firstRowLastColumn="0" w:lastRowFirstColumn="0" w:lastRowLastColumn="0"/>
            </w:pPr>
            <w:r>
              <w:t>clk_en</w:t>
            </w:r>
          </w:p>
        </w:tc>
        <w:tc>
          <w:tcPr>
            <w:tcW w:w="980" w:type="dxa"/>
            <w:noWrap/>
            <w:hideMark/>
          </w:tcPr>
          <w:p w14:paraId="11F9D0DA" w14:textId="51A4D15E" w:rsidR="00FC1804" w:rsidRPr="00943B70" w:rsidRDefault="00A816A6" w:rsidP="00D640E4">
            <w:pPr>
              <w:pStyle w:val="TableBody"/>
              <w:cnfStyle w:val="000000010000" w:firstRow="0" w:lastRow="0" w:firstColumn="0" w:lastColumn="0" w:oddVBand="0" w:evenVBand="0" w:oddHBand="0" w:evenHBand="1" w:firstRowFirstColumn="0" w:firstRowLastColumn="0" w:lastRowFirstColumn="0" w:lastRowLastColumn="0"/>
            </w:pPr>
            <w:r>
              <w:t>Clkdist_repeater</w:t>
            </w:r>
          </w:p>
        </w:tc>
        <w:tc>
          <w:tcPr>
            <w:tcW w:w="1385" w:type="dxa"/>
            <w:hideMark/>
          </w:tcPr>
          <w:p w14:paraId="37CDE4A2" w14:textId="26A78DE3" w:rsidR="00FC1804" w:rsidRPr="00943B70" w:rsidRDefault="00A816A6">
            <w:pPr>
              <w:pStyle w:val="TableBody"/>
              <w:cnfStyle w:val="000000010000" w:firstRow="0" w:lastRow="0" w:firstColumn="0" w:lastColumn="0" w:oddVBand="0" w:evenVBand="0" w:oddHBand="0" w:evenHBand="1" w:firstRowFirstColumn="0" w:firstRowLastColumn="0" w:lastRowFirstColumn="0" w:lastRowLastColumn="0"/>
            </w:pPr>
            <w:r>
              <w:t>clk_en</w:t>
            </w:r>
          </w:p>
        </w:tc>
        <w:tc>
          <w:tcPr>
            <w:tcW w:w="1324" w:type="dxa"/>
            <w:noWrap/>
            <w:hideMark/>
          </w:tcPr>
          <w:p w14:paraId="70C8DF7C" w14:textId="2D7CFFC5" w:rsidR="00FC1804" w:rsidRPr="00943B70" w:rsidRDefault="00A816A6" w:rsidP="00D640E4">
            <w:pPr>
              <w:pStyle w:val="TableBody"/>
              <w:cnfStyle w:val="000000010000" w:firstRow="0" w:lastRow="0" w:firstColumn="0" w:lastColumn="0" w:oddVBand="0" w:evenVBand="0" w:oddHBand="0" w:evenHBand="1" w:firstRowFirstColumn="0" w:firstRowLastColumn="0" w:lastRowFirstColumn="0" w:lastRowLastColumn="0"/>
            </w:pPr>
            <w:r>
              <w:t>Clk_en from SSS or o/p from  another repater  stage</w:t>
            </w:r>
          </w:p>
        </w:tc>
      </w:tr>
      <w:tr w:rsidR="00A232DF" w:rsidRPr="00943B70" w14:paraId="4E3C373F" w14:textId="77777777" w:rsidTr="00D640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1" w:type="dxa"/>
          </w:tcPr>
          <w:p w14:paraId="2B0C0CD5" w14:textId="41AF94BD" w:rsidR="00A232DF" w:rsidRPr="00943B70" w:rsidRDefault="00A232DF" w:rsidP="00A232DF">
            <w:pPr>
              <w:pStyle w:val="TableBody"/>
            </w:pPr>
            <w:r>
              <w:t>3</w:t>
            </w:r>
          </w:p>
        </w:tc>
        <w:tc>
          <w:tcPr>
            <w:tcW w:w="1385" w:type="dxa"/>
            <w:noWrap/>
          </w:tcPr>
          <w:p w14:paraId="08551E26" w14:textId="77777777" w:rsidR="00A232DF" w:rsidRPr="00943B70" w:rsidRDefault="00A232DF" w:rsidP="00A232DF">
            <w:pPr>
              <w:pStyle w:val="TableBody"/>
              <w:cnfStyle w:val="000000100000" w:firstRow="0" w:lastRow="0" w:firstColumn="0" w:lastColumn="0" w:oddVBand="0" w:evenVBand="0" w:oddHBand="1" w:evenHBand="0" w:firstRowFirstColumn="0" w:firstRowLastColumn="0" w:lastRowFirstColumn="0" w:lastRowLastColumn="0"/>
            </w:pPr>
          </w:p>
        </w:tc>
        <w:tc>
          <w:tcPr>
            <w:tcW w:w="641" w:type="dxa"/>
          </w:tcPr>
          <w:p w14:paraId="44725851" w14:textId="2B5DF850"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pPr>
            <w:r>
              <w:t>NUM_OF_PRIM_CLKS – 1</w:t>
            </w:r>
          </w:p>
        </w:tc>
        <w:tc>
          <w:tcPr>
            <w:tcW w:w="1212" w:type="dxa"/>
          </w:tcPr>
          <w:p w14:paraId="71B30453" w14:textId="4F0BD3B4"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pPr>
            <w:r>
              <w:t>SSS/repeater</w:t>
            </w:r>
          </w:p>
        </w:tc>
        <w:tc>
          <w:tcPr>
            <w:tcW w:w="1072" w:type="dxa"/>
            <w:noWrap/>
          </w:tcPr>
          <w:p w14:paraId="7BB9C961" w14:textId="31B41317"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pPr>
            <w:r>
              <w:t>clk_div_sync</w:t>
            </w:r>
          </w:p>
        </w:tc>
        <w:tc>
          <w:tcPr>
            <w:tcW w:w="980" w:type="dxa"/>
            <w:noWrap/>
          </w:tcPr>
          <w:p w14:paraId="216F775D" w14:textId="191484F0"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pPr>
            <w:r>
              <w:t>Clkdist_repeater</w:t>
            </w:r>
          </w:p>
        </w:tc>
        <w:tc>
          <w:tcPr>
            <w:tcW w:w="1385" w:type="dxa"/>
          </w:tcPr>
          <w:p w14:paraId="4C42FEA1" w14:textId="00A6575B"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pPr>
            <w:r>
              <w:t>clk_div_sync</w:t>
            </w:r>
          </w:p>
        </w:tc>
        <w:tc>
          <w:tcPr>
            <w:tcW w:w="1324" w:type="dxa"/>
            <w:noWrap/>
          </w:tcPr>
          <w:p w14:paraId="412F4A25" w14:textId="18B30AC5"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pPr>
            <w:r>
              <w:t>Clk_div_sync from SSS or o/p from  another repater  stage</w:t>
            </w:r>
          </w:p>
        </w:tc>
      </w:tr>
      <w:tr w:rsidR="00A232DF" w:rsidRPr="00943B70" w14:paraId="04CBEB59" w14:textId="77777777" w:rsidTr="00D640E4">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1" w:type="dxa"/>
          </w:tcPr>
          <w:p w14:paraId="58CFB9C3" w14:textId="427B2F72" w:rsidR="00A232DF" w:rsidRDefault="00A232DF" w:rsidP="00A232DF">
            <w:pPr>
              <w:pStyle w:val="TableBody"/>
            </w:pPr>
            <w:r>
              <w:t>4</w:t>
            </w:r>
          </w:p>
        </w:tc>
        <w:tc>
          <w:tcPr>
            <w:tcW w:w="1385" w:type="dxa"/>
            <w:noWrap/>
          </w:tcPr>
          <w:p w14:paraId="34164C1A" w14:textId="77777777" w:rsidR="00A232DF" w:rsidRPr="00943B70" w:rsidRDefault="00A232DF" w:rsidP="00A232DF">
            <w:pPr>
              <w:pStyle w:val="TableBody"/>
              <w:cnfStyle w:val="000000010000" w:firstRow="0" w:lastRow="0" w:firstColumn="0" w:lastColumn="0" w:oddVBand="0" w:evenVBand="0" w:oddHBand="0" w:evenHBand="1" w:firstRowFirstColumn="0" w:firstRowLastColumn="0" w:lastRowFirstColumn="0" w:lastRowLastColumn="0"/>
            </w:pPr>
          </w:p>
        </w:tc>
        <w:tc>
          <w:tcPr>
            <w:tcW w:w="641" w:type="dxa"/>
          </w:tcPr>
          <w:p w14:paraId="56724840" w14:textId="21C421B7" w:rsidR="00A232DF" w:rsidRDefault="00A232DF" w:rsidP="00A232DF">
            <w:pPr>
              <w:pStyle w:val="TableBody"/>
              <w:cnfStyle w:val="000000010000" w:firstRow="0" w:lastRow="0" w:firstColumn="0" w:lastColumn="0" w:oddVBand="0" w:evenVBand="0" w:oddHBand="0" w:evenHBand="1" w:firstRowFirstColumn="0" w:firstRowLastColumn="0" w:lastRowFirstColumn="0" w:lastRowLastColumn="0"/>
            </w:pPr>
            <w:r>
              <w:t>NUM_OF_PRIM_CLKS – 1</w:t>
            </w:r>
          </w:p>
        </w:tc>
        <w:tc>
          <w:tcPr>
            <w:tcW w:w="1212" w:type="dxa"/>
          </w:tcPr>
          <w:p w14:paraId="794AB209" w14:textId="782346BE" w:rsidR="00A232DF" w:rsidRDefault="00A232DF" w:rsidP="00A232DF">
            <w:pPr>
              <w:pStyle w:val="TableBody"/>
              <w:cnfStyle w:val="000000010000" w:firstRow="0" w:lastRow="0" w:firstColumn="0" w:lastColumn="0" w:oddVBand="0" w:evenVBand="0" w:oddHBand="0" w:evenHBand="1" w:firstRowFirstColumn="0" w:firstRowLastColumn="0" w:lastRowFirstColumn="0" w:lastRowLastColumn="0"/>
            </w:pPr>
            <w:r>
              <w:t>Clkdist_repeater</w:t>
            </w:r>
          </w:p>
        </w:tc>
        <w:tc>
          <w:tcPr>
            <w:tcW w:w="1072" w:type="dxa"/>
            <w:noWrap/>
          </w:tcPr>
          <w:p w14:paraId="419D0DF6" w14:textId="45332520" w:rsidR="00A232DF" w:rsidRDefault="00A232DF" w:rsidP="00A232DF">
            <w:pPr>
              <w:pStyle w:val="TableBody"/>
              <w:cnfStyle w:val="000000010000" w:firstRow="0" w:lastRow="0" w:firstColumn="0" w:lastColumn="0" w:oddVBand="0" w:evenVBand="0" w:oddHBand="0" w:evenHBand="1" w:firstRowFirstColumn="0" w:firstRowLastColumn="0" w:lastRowFirstColumn="0" w:lastRowLastColumn="0"/>
            </w:pPr>
            <w:r>
              <w:t>clk_en_out</w:t>
            </w:r>
          </w:p>
        </w:tc>
        <w:tc>
          <w:tcPr>
            <w:tcW w:w="980" w:type="dxa"/>
            <w:noWrap/>
          </w:tcPr>
          <w:p w14:paraId="412D7899" w14:textId="25E989D2" w:rsidR="00A232DF" w:rsidRDefault="00A232DF" w:rsidP="00A232DF">
            <w:pPr>
              <w:pStyle w:val="TableBody"/>
              <w:cnfStyle w:val="000000010000" w:firstRow="0" w:lastRow="0" w:firstColumn="0" w:lastColumn="0" w:oddVBand="0" w:evenVBand="0" w:oddHBand="0" w:evenHBand="1" w:firstRowFirstColumn="0" w:firstRowLastColumn="0" w:lastRowFirstColumn="0" w:lastRowLastColumn="0"/>
            </w:pPr>
            <w:r>
              <w:t>CCDU/Clkdist_repeater</w:t>
            </w:r>
          </w:p>
        </w:tc>
        <w:tc>
          <w:tcPr>
            <w:tcW w:w="1385" w:type="dxa"/>
          </w:tcPr>
          <w:p w14:paraId="08786472" w14:textId="0B58FEB4" w:rsidR="00A232DF" w:rsidRDefault="00A232DF" w:rsidP="00A232DF">
            <w:pPr>
              <w:pStyle w:val="TableBody"/>
              <w:cnfStyle w:val="000000010000" w:firstRow="0" w:lastRow="0" w:firstColumn="0" w:lastColumn="0" w:oddVBand="0" w:evenVBand="0" w:oddHBand="0" w:evenHBand="1" w:firstRowFirstColumn="0" w:firstRowLastColumn="0" w:lastRowFirstColumn="0" w:lastRowLastColumn="0"/>
            </w:pPr>
            <w:r>
              <w:t>clk_en_out</w:t>
            </w:r>
          </w:p>
        </w:tc>
        <w:tc>
          <w:tcPr>
            <w:tcW w:w="1324" w:type="dxa"/>
            <w:noWrap/>
          </w:tcPr>
          <w:p w14:paraId="0DB21B3F" w14:textId="0EC9A05D" w:rsidR="00A232DF" w:rsidRDefault="00A232DF">
            <w:pPr>
              <w:pStyle w:val="TableBody"/>
              <w:cnfStyle w:val="000000010000" w:firstRow="0" w:lastRow="0" w:firstColumn="0" w:lastColumn="0" w:oddVBand="0" w:evenVBand="0" w:oddHBand="0" w:evenHBand="1" w:firstRowFirstColumn="0" w:firstRowLastColumn="0" w:lastRowFirstColumn="0" w:lastRowLastColumn="0"/>
            </w:pPr>
            <w:r>
              <w:t>Clk_en from clkdist_rpeater to CCDU</w:t>
            </w:r>
          </w:p>
        </w:tc>
      </w:tr>
      <w:tr w:rsidR="00A232DF" w:rsidRPr="00943B70" w14:paraId="743A6528" w14:textId="77777777" w:rsidTr="00D640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1" w:type="dxa"/>
          </w:tcPr>
          <w:p w14:paraId="7B1E6E5F" w14:textId="7F47A04B" w:rsidR="00A232DF" w:rsidRDefault="00A232DF" w:rsidP="00A232DF">
            <w:pPr>
              <w:pStyle w:val="TableBody"/>
            </w:pPr>
            <w:r>
              <w:t>5</w:t>
            </w:r>
          </w:p>
        </w:tc>
        <w:tc>
          <w:tcPr>
            <w:tcW w:w="1385" w:type="dxa"/>
            <w:noWrap/>
          </w:tcPr>
          <w:p w14:paraId="597D3230" w14:textId="77777777" w:rsidR="00A232DF" w:rsidRPr="00943B70" w:rsidRDefault="00A232DF" w:rsidP="00A232DF">
            <w:pPr>
              <w:pStyle w:val="TableBody"/>
              <w:cnfStyle w:val="000000100000" w:firstRow="0" w:lastRow="0" w:firstColumn="0" w:lastColumn="0" w:oddVBand="0" w:evenVBand="0" w:oddHBand="1" w:evenHBand="0" w:firstRowFirstColumn="0" w:firstRowLastColumn="0" w:lastRowFirstColumn="0" w:lastRowLastColumn="0"/>
            </w:pPr>
          </w:p>
        </w:tc>
        <w:tc>
          <w:tcPr>
            <w:tcW w:w="641" w:type="dxa"/>
          </w:tcPr>
          <w:p w14:paraId="32FB490F" w14:textId="0B0D8B77"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pPr>
            <w:r>
              <w:t>NUM_OF_PRIM_CLKS – 1</w:t>
            </w:r>
          </w:p>
        </w:tc>
        <w:tc>
          <w:tcPr>
            <w:tcW w:w="1212" w:type="dxa"/>
          </w:tcPr>
          <w:p w14:paraId="6D2E9452" w14:textId="21ABFA39"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pPr>
            <w:r>
              <w:t>Clkdist_repeater</w:t>
            </w:r>
          </w:p>
        </w:tc>
        <w:tc>
          <w:tcPr>
            <w:tcW w:w="1072" w:type="dxa"/>
            <w:noWrap/>
          </w:tcPr>
          <w:p w14:paraId="2EFCFFC2" w14:textId="15E49595"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pPr>
            <w:r>
              <w:t>clk_div_sync_out</w:t>
            </w:r>
          </w:p>
        </w:tc>
        <w:tc>
          <w:tcPr>
            <w:tcW w:w="980" w:type="dxa"/>
            <w:noWrap/>
          </w:tcPr>
          <w:p w14:paraId="3AEC7398" w14:textId="071FC6AC"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pPr>
            <w:r>
              <w:t>CCDU/Clkdist_repeater</w:t>
            </w:r>
          </w:p>
        </w:tc>
        <w:tc>
          <w:tcPr>
            <w:tcW w:w="1385" w:type="dxa"/>
          </w:tcPr>
          <w:p w14:paraId="1C1B57F3" w14:textId="2831BF2E"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pPr>
            <w:r>
              <w:t>clk_div_sync_out</w:t>
            </w:r>
          </w:p>
        </w:tc>
        <w:tc>
          <w:tcPr>
            <w:tcW w:w="1324" w:type="dxa"/>
            <w:noWrap/>
          </w:tcPr>
          <w:p w14:paraId="6009D4ED" w14:textId="1456129B"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pPr>
            <w:r>
              <w:t>Clk_div_sync_out from clkdist_rpeater to CCDU</w:t>
            </w:r>
          </w:p>
        </w:tc>
      </w:tr>
    </w:tbl>
    <w:p w14:paraId="3B7363C8" w14:textId="77777777" w:rsidR="00FC1804" w:rsidRDefault="00FC1804">
      <w:pPr>
        <w:pStyle w:val="BodyText"/>
      </w:pPr>
    </w:p>
    <w:p w14:paraId="72052B7E" w14:textId="77777777" w:rsidR="00FC1804" w:rsidRDefault="00FC1804">
      <w:pPr>
        <w:pStyle w:val="BodyText"/>
      </w:pPr>
    </w:p>
    <w:p w14:paraId="178C4011" w14:textId="77777777" w:rsidR="00FC1804" w:rsidRDefault="00FC1804">
      <w:pPr>
        <w:pStyle w:val="BodyText"/>
      </w:pPr>
    </w:p>
    <w:p w14:paraId="17A27828" w14:textId="17F981E2" w:rsidR="008E27C9" w:rsidRDefault="008E27C9" w:rsidP="008E27C9">
      <w:pPr>
        <w:pStyle w:val="Heading3"/>
        <w:numPr>
          <w:ilvl w:val="0"/>
          <w:numId w:val="0"/>
        </w:numPr>
      </w:pPr>
      <w:bookmarkStart w:id="820" w:name="_Toc450212404"/>
      <w:r>
        <w:t>2.4.8 Divsync_gen</w:t>
      </w:r>
      <w:bookmarkEnd w:id="820"/>
    </w:p>
    <w:p w14:paraId="53A5AC13" w14:textId="1FC42B6D" w:rsidR="008E27C9" w:rsidRDefault="008E27C9" w:rsidP="00952214">
      <w:pPr>
        <w:pStyle w:val="BodyText"/>
        <w:jc w:val="center"/>
      </w:pPr>
      <w:r>
        <w:object w:dxaOrig="4891" w:dyaOrig="3721" w14:anchorId="788BA19E">
          <v:shape id="_x0000_i1038" type="#_x0000_t75" style="width:244.5pt;height:186pt" o:ole="">
            <v:imagedata r:id="rId33" o:title=""/>
          </v:shape>
          <o:OLEObject Type="Embed" ProgID="Visio.Drawing.15" ShapeID="_x0000_i1038" DrawAspect="Content" ObjectID="_1523954488" r:id="rId34"/>
        </w:object>
      </w:r>
    </w:p>
    <w:p w14:paraId="6070F9E4" w14:textId="77777777" w:rsidR="008E27C9" w:rsidRDefault="008E27C9" w:rsidP="00952214">
      <w:pPr>
        <w:pStyle w:val="BodyText"/>
      </w:pPr>
    </w:p>
    <w:p w14:paraId="692F91B8" w14:textId="77777777" w:rsidR="008E27C9" w:rsidRPr="00952214" w:rsidRDefault="008E27C9" w:rsidP="00952214">
      <w:pPr>
        <w:pStyle w:val="BodyText"/>
      </w:pPr>
    </w:p>
    <w:tbl>
      <w:tblPr>
        <w:tblStyle w:val="TableClassic1"/>
        <w:tblW w:w="8412" w:type="dxa"/>
        <w:tblLayout w:type="fixed"/>
        <w:tblLook w:val="04A0" w:firstRow="1" w:lastRow="0" w:firstColumn="1" w:lastColumn="0" w:noHBand="0" w:noVBand="1"/>
      </w:tblPr>
      <w:tblGrid>
        <w:gridCol w:w="355"/>
        <w:gridCol w:w="720"/>
        <w:gridCol w:w="1767"/>
        <w:gridCol w:w="1203"/>
        <w:gridCol w:w="1440"/>
        <w:gridCol w:w="1260"/>
        <w:gridCol w:w="1667"/>
      </w:tblGrid>
      <w:tr w:rsidR="00865C85" w:rsidRPr="00943B70" w14:paraId="7BE9DE45" w14:textId="77777777" w:rsidTr="00865C85">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55" w:type="dxa"/>
            <w:hideMark/>
          </w:tcPr>
          <w:p w14:paraId="28CA1CDF" w14:textId="77777777" w:rsidR="008E27C9" w:rsidRPr="00943B70" w:rsidRDefault="008E27C9" w:rsidP="00CA6559">
            <w:pPr>
              <w:pStyle w:val="BodyText"/>
              <w:jc w:val="left"/>
            </w:pPr>
            <w:r w:rsidRPr="00943B70">
              <w:t>#</w:t>
            </w:r>
          </w:p>
        </w:tc>
        <w:tc>
          <w:tcPr>
            <w:tcW w:w="720" w:type="dxa"/>
            <w:hideMark/>
          </w:tcPr>
          <w:p w14:paraId="6CC25640" w14:textId="77777777" w:rsidR="008E27C9" w:rsidRPr="00943B70" w:rsidRDefault="008E27C9" w:rsidP="00CA6559">
            <w:pPr>
              <w:pStyle w:val="BodyText"/>
              <w:jc w:val="left"/>
              <w:cnfStyle w:val="100000000000" w:firstRow="1" w:lastRow="0" w:firstColumn="0" w:lastColumn="0" w:oddVBand="0" w:evenVBand="0" w:oddHBand="0" w:evenHBand="0" w:firstRowFirstColumn="0" w:firstRowLastColumn="0" w:lastRowFirstColumn="0" w:lastRowLastColumn="0"/>
            </w:pPr>
            <w:r w:rsidRPr="00943B70">
              <w:t>Width</w:t>
            </w:r>
          </w:p>
        </w:tc>
        <w:tc>
          <w:tcPr>
            <w:tcW w:w="1767" w:type="dxa"/>
            <w:hideMark/>
          </w:tcPr>
          <w:p w14:paraId="7673BAC6" w14:textId="77777777" w:rsidR="008E27C9" w:rsidRPr="00943B70" w:rsidRDefault="008E27C9" w:rsidP="00952214">
            <w:pPr>
              <w:pStyle w:val="BodyText"/>
              <w:cnfStyle w:val="100000000000" w:firstRow="1" w:lastRow="0" w:firstColumn="0" w:lastColumn="0" w:oddVBand="0" w:evenVBand="0" w:oddHBand="0" w:evenHBand="0" w:firstRowFirstColumn="0" w:firstRowLastColumn="0" w:lastRowFirstColumn="0" w:lastRowLastColumn="0"/>
            </w:pPr>
            <w:r w:rsidRPr="00943B70">
              <w:t>Src</w:t>
            </w:r>
          </w:p>
        </w:tc>
        <w:tc>
          <w:tcPr>
            <w:tcW w:w="1203" w:type="dxa"/>
            <w:hideMark/>
          </w:tcPr>
          <w:p w14:paraId="50D142ED" w14:textId="77777777" w:rsidR="008E27C9" w:rsidRPr="00943B70" w:rsidRDefault="008E27C9" w:rsidP="00CA6559">
            <w:pPr>
              <w:pStyle w:val="BodyText"/>
              <w:jc w:val="left"/>
              <w:cnfStyle w:val="100000000000" w:firstRow="1" w:lastRow="0" w:firstColumn="0" w:lastColumn="0" w:oddVBand="0" w:evenVBand="0" w:oddHBand="0" w:evenHBand="0" w:firstRowFirstColumn="0" w:firstRowLastColumn="0" w:lastRowFirstColumn="0" w:lastRowLastColumn="0"/>
            </w:pPr>
            <w:r w:rsidRPr="00943B70">
              <w:t>Pin Name</w:t>
            </w:r>
          </w:p>
        </w:tc>
        <w:tc>
          <w:tcPr>
            <w:tcW w:w="1440" w:type="dxa"/>
            <w:hideMark/>
          </w:tcPr>
          <w:p w14:paraId="070167D3" w14:textId="77777777" w:rsidR="008E27C9" w:rsidRPr="00943B70" w:rsidRDefault="008E27C9" w:rsidP="00CA6559">
            <w:pPr>
              <w:pStyle w:val="BodyText"/>
              <w:jc w:val="left"/>
              <w:cnfStyle w:val="100000000000" w:firstRow="1" w:lastRow="0" w:firstColumn="0" w:lastColumn="0" w:oddVBand="0" w:evenVBand="0" w:oddHBand="0" w:evenHBand="0" w:firstRowFirstColumn="0" w:firstRowLastColumn="0" w:lastRowFirstColumn="0" w:lastRowLastColumn="0"/>
            </w:pPr>
            <w:r w:rsidRPr="00943B70">
              <w:t>Dest</w:t>
            </w:r>
          </w:p>
        </w:tc>
        <w:tc>
          <w:tcPr>
            <w:tcW w:w="1260" w:type="dxa"/>
            <w:hideMark/>
          </w:tcPr>
          <w:p w14:paraId="5BF8C871" w14:textId="77777777" w:rsidR="008E27C9" w:rsidRPr="00943B70" w:rsidRDefault="008E27C9" w:rsidP="00CA6559">
            <w:pPr>
              <w:pStyle w:val="BodyText"/>
              <w:jc w:val="left"/>
              <w:cnfStyle w:val="100000000000" w:firstRow="1" w:lastRow="0" w:firstColumn="0" w:lastColumn="0" w:oddVBand="0" w:evenVBand="0" w:oddHBand="0" w:evenHBand="0" w:firstRowFirstColumn="0" w:firstRowLastColumn="0" w:lastRowFirstColumn="0" w:lastRowLastColumn="0"/>
            </w:pPr>
            <w:r w:rsidRPr="00943B70">
              <w:t>Pin Name</w:t>
            </w:r>
          </w:p>
        </w:tc>
        <w:tc>
          <w:tcPr>
            <w:tcW w:w="1667" w:type="dxa"/>
            <w:hideMark/>
          </w:tcPr>
          <w:p w14:paraId="722E7921" w14:textId="77777777" w:rsidR="008E27C9" w:rsidRPr="00943B70" w:rsidRDefault="008E27C9" w:rsidP="00CA6559">
            <w:pPr>
              <w:pStyle w:val="BodyText"/>
              <w:jc w:val="left"/>
              <w:cnfStyle w:val="100000000000" w:firstRow="1" w:lastRow="0" w:firstColumn="0" w:lastColumn="0" w:oddVBand="0" w:evenVBand="0" w:oddHBand="0" w:evenHBand="0" w:firstRowFirstColumn="0" w:firstRowLastColumn="0" w:lastRowFirstColumn="0" w:lastRowLastColumn="0"/>
            </w:pPr>
            <w:r w:rsidRPr="00943B70">
              <w:t>Description</w:t>
            </w:r>
          </w:p>
        </w:tc>
      </w:tr>
      <w:tr w:rsidR="00865C85" w:rsidRPr="00943B70" w14:paraId="3B671F31" w14:textId="77777777" w:rsidTr="00865C85">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5" w:type="dxa"/>
            <w:hideMark/>
          </w:tcPr>
          <w:p w14:paraId="560103DD" w14:textId="77777777" w:rsidR="008E27C9" w:rsidRPr="00943B70" w:rsidRDefault="008E27C9" w:rsidP="00CA6559">
            <w:pPr>
              <w:pStyle w:val="TableBody"/>
            </w:pPr>
            <w:r w:rsidRPr="00943B70">
              <w:t>1</w:t>
            </w:r>
          </w:p>
        </w:tc>
        <w:tc>
          <w:tcPr>
            <w:tcW w:w="720" w:type="dxa"/>
            <w:hideMark/>
          </w:tcPr>
          <w:p w14:paraId="7FFE066E" w14:textId="77777777" w:rsidR="008E27C9" w:rsidRPr="00943B70" w:rsidRDefault="008E27C9" w:rsidP="00952214">
            <w:pPr>
              <w:pStyle w:val="TableBody"/>
              <w:jc w:val="center"/>
              <w:cnfStyle w:val="000000100000" w:firstRow="0" w:lastRow="0" w:firstColumn="0" w:lastColumn="0" w:oddVBand="0" w:evenVBand="0" w:oddHBand="1" w:evenHBand="0" w:firstRowFirstColumn="0" w:firstRowLastColumn="0" w:lastRowFirstColumn="0" w:lastRowLastColumn="0"/>
            </w:pPr>
            <w:r>
              <w:t>1</w:t>
            </w:r>
          </w:p>
        </w:tc>
        <w:tc>
          <w:tcPr>
            <w:tcW w:w="1767" w:type="dxa"/>
            <w:hideMark/>
          </w:tcPr>
          <w:p w14:paraId="4F499F4C" w14:textId="77777777" w:rsidR="008E27C9" w:rsidRPr="00943B70" w:rsidRDefault="008E27C9" w:rsidP="00952214">
            <w:pPr>
              <w:pStyle w:val="TableBody"/>
              <w:jc w:val="center"/>
              <w:cnfStyle w:val="000000100000" w:firstRow="0" w:lastRow="0" w:firstColumn="0" w:lastColumn="0" w:oddVBand="0" w:evenVBand="0" w:oddHBand="1" w:evenHBand="0" w:firstRowFirstColumn="0" w:firstRowLastColumn="0" w:lastRowFirstColumn="0" w:lastRowLastColumn="0"/>
            </w:pPr>
            <w:r w:rsidRPr="00943B70">
              <w:t>PLL</w:t>
            </w:r>
            <w:r>
              <w:t>/global distribution</w:t>
            </w:r>
          </w:p>
        </w:tc>
        <w:tc>
          <w:tcPr>
            <w:tcW w:w="1203" w:type="dxa"/>
            <w:hideMark/>
          </w:tcPr>
          <w:p w14:paraId="567111D5" w14:textId="331DFA25" w:rsidR="008E27C9" w:rsidRPr="00943B70" w:rsidRDefault="008E27C9" w:rsidP="00CA6559">
            <w:pPr>
              <w:pStyle w:val="TableBody"/>
              <w:cnfStyle w:val="000000100000" w:firstRow="0" w:lastRow="0" w:firstColumn="0" w:lastColumn="0" w:oddVBand="0" w:evenVBand="0" w:oddHBand="1" w:evenHBand="0" w:firstRowFirstColumn="0" w:firstRowLastColumn="0" w:lastRowFirstColumn="0" w:lastRowLastColumn="0"/>
            </w:pPr>
            <w:r>
              <w:t>clk_</w:t>
            </w:r>
            <w:r w:rsidR="00A9135B">
              <w:t>free_</w:t>
            </w:r>
            <w:r>
              <w:t>in</w:t>
            </w:r>
            <w:r w:rsidRPr="00943B70" w:rsidDel="001341D2">
              <w:t xml:space="preserve"> </w:t>
            </w:r>
          </w:p>
        </w:tc>
        <w:tc>
          <w:tcPr>
            <w:tcW w:w="1440" w:type="dxa"/>
            <w:hideMark/>
          </w:tcPr>
          <w:p w14:paraId="4AC5EF72" w14:textId="7C5918C6" w:rsidR="008E27C9" w:rsidRPr="00943B70" w:rsidRDefault="00A9135B" w:rsidP="00CA6559">
            <w:pPr>
              <w:pStyle w:val="TableBody"/>
              <w:cnfStyle w:val="000000100000" w:firstRow="0" w:lastRow="0" w:firstColumn="0" w:lastColumn="0" w:oddVBand="0" w:evenVBand="0" w:oddHBand="1" w:evenHBand="0" w:firstRowFirstColumn="0" w:firstRowLastColumn="0" w:lastRowFirstColumn="0" w:lastRowLastColumn="0"/>
            </w:pPr>
            <w:r>
              <w:t>Divsync_gen</w:t>
            </w:r>
          </w:p>
        </w:tc>
        <w:tc>
          <w:tcPr>
            <w:tcW w:w="1260" w:type="dxa"/>
            <w:hideMark/>
          </w:tcPr>
          <w:p w14:paraId="267FC4CD" w14:textId="20123BB4" w:rsidR="008E27C9" w:rsidRPr="00943B70" w:rsidRDefault="008E27C9" w:rsidP="00CA6559">
            <w:pPr>
              <w:pStyle w:val="TableBody"/>
              <w:cnfStyle w:val="000000100000" w:firstRow="0" w:lastRow="0" w:firstColumn="0" w:lastColumn="0" w:oddVBand="0" w:evenVBand="0" w:oddHBand="1" w:evenHBand="0" w:firstRowFirstColumn="0" w:firstRowLastColumn="0" w:lastRowFirstColumn="0" w:lastRowLastColumn="0"/>
            </w:pPr>
            <w:r>
              <w:t>clk_</w:t>
            </w:r>
            <w:r w:rsidR="00A9135B">
              <w:t>free_</w:t>
            </w:r>
            <w:r>
              <w:t>in</w:t>
            </w:r>
            <w:r w:rsidRPr="00943B70">
              <w:t xml:space="preserve"> </w:t>
            </w:r>
          </w:p>
        </w:tc>
        <w:tc>
          <w:tcPr>
            <w:tcW w:w="1667" w:type="dxa"/>
            <w:hideMark/>
          </w:tcPr>
          <w:p w14:paraId="0EADC4E4" w14:textId="5158939C" w:rsidR="008E27C9" w:rsidRPr="00943B70" w:rsidRDefault="008E27C9" w:rsidP="00CA6559">
            <w:pPr>
              <w:pStyle w:val="TableBody"/>
              <w:cnfStyle w:val="000000100000" w:firstRow="0" w:lastRow="0" w:firstColumn="0" w:lastColumn="0" w:oddVBand="0" w:evenVBand="0" w:oddHBand="1" w:evenHBand="0" w:firstRowFirstColumn="0" w:firstRowLastColumn="0" w:lastRowFirstColumn="0" w:lastRowLastColumn="0"/>
            </w:pPr>
            <w:r>
              <w:t xml:space="preserve">Input </w:t>
            </w:r>
            <w:r w:rsidR="00A9135B">
              <w:t xml:space="preserve">free running </w:t>
            </w:r>
            <w:r>
              <w:t xml:space="preserve">clock </w:t>
            </w:r>
            <w:r w:rsidRPr="00943B70">
              <w:t>from PLL</w:t>
            </w:r>
            <w:r>
              <w:t>/global distribution</w:t>
            </w:r>
          </w:p>
        </w:tc>
      </w:tr>
      <w:tr w:rsidR="00865C85" w:rsidRPr="00943B70" w14:paraId="373DBF9D" w14:textId="77777777" w:rsidTr="00952214">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5" w:type="dxa"/>
            <w:hideMark/>
          </w:tcPr>
          <w:p w14:paraId="7E2475C3" w14:textId="77777777" w:rsidR="008E27C9" w:rsidRPr="00943B70" w:rsidRDefault="008E27C9" w:rsidP="00CA6559">
            <w:pPr>
              <w:pStyle w:val="TableBody"/>
            </w:pPr>
            <w:r w:rsidRPr="00943B70">
              <w:t>2</w:t>
            </w:r>
          </w:p>
        </w:tc>
        <w:tc>
          <w:tcPr>
            <w:tcW w:w="720" w:type="dxa"/>
            <w:hideMark/>
          </w:tcPr>
          <w:p w14:paraId="57C6A74F" w14:textId="77777777" w:rsidR="008E27C9" w:rsidRPr="00943B70" w:rsidRDefault="008E27C9" w:rsidP="00952214">
            <w:pPr>
              <w:pStyle w:val="TableBody"/>
              <w:jc w:val="center"/>
              <w:cnfStyle w:val="000000010000" w:firstRow="0" w:lastRow="0" w:firstColumn="0" w:lastColumn="0" w:oddVBand="0" w:evenVBand="0" w:oddHBand="0" w:evenHBand="1" w:firstRowFirstColumn="0" w:firstRowLastColumn="0" w:lastRowFirstColumn="0" w:lastRowLastColumn="0"/>
            </w:pPr>
            <w:r>
              <w:t>1</w:t>
            </w:r>
          </w:p>
        </w:tc>
        <w:tc>
          <w:tcPr>
            <w:tcW w:w="1767" w:type="dxa"/>
            <w:hideMark/>
          </w:tcPr>
          <w:p w14:paraId="7B0D6A12" w14:textId="503328A3" w:rsidR="008E27C9" w:rsidRPr="00943B70" w:rsidRDefault="00A9135B" w:rsidP="00952214">
            <w:pPr>
              <w:pStyle w:val="TableBody"/>
              <w:jc w:val="center"/>
              <w:cnfStyle w:val="000000010000" w:firstRow="0" w:lastRow="0" w:firstColumn="0" w:lastColumn="0" w:oddVBand="0" w:evenVBand="0" w:oddHBand="0" w:evenHBand="1" w:firstRowFirstColumn="0" w:firstRowLastColumn="0" w:lastRowFirstColumn="0" w:lastRowLastColumn="0"/>
            </w:pPr>
            <w:r>
              <w:t>EBC</w:t>
            </w:r>
          </w:p>
        </w:tc>
        <w:tc>
          <w:tcPr>
            <w:tcW w:w="1203" w:type="dxa"/>
            <w:noWrap/>
            <w:hideMark/>
          </w:tcPr>
          <w:p w14:paraId="4CAB35B7" w14:textId="189C69E8" w:rsidR="008E27C9" w:rsidRPr="00943B70" w:rsidRDefault="00A9135B" w:rsidP="00CA6559">
            <w:pPr>
              <w:pStyle w:val="TableBody"/>
              <w:cnfStyle w:val="000000010000" w:firstRow="0" w:lastRow="0" w:firstColumn="0" w:lastColumn="0" w:oddVBand="0" w:evenVBand="0" w:oddHBand="0" w:evenHBand="1" w:firstRowFirstColumn="0" w:firstRowLastColumn="0" w:lastRowFirstColumn="0" w:lastRowLastColumn="0"/>
            </w:pPr>
            <w:r>
              <w:t>Reset_b</w:t>
            </w:r>
          </w:p>
        </w:tc>
        <w:tc>
          <w:tcPr>
            <w:tcW w:w="1440" w:type="dxa"/>
            <w:noWrap/>
          </w:tcPr>
          <w:p w14:paraId="5F388D03" w14:textId="68539D7D" w:rsidR="008E27C9" w:rsidRPr="00943B70" w:rsidRDefault="00A9135B" w:rsidP="00CA6559">
            <w:pPr>
              <w:pStyle w:val="TableBody"/>
              <w:cnfStyle w:val="000000010000" w:firstRow="0" w:lastRow="0" w:firstColumn="0" w:lastColumn="0" w:oddVBand="0" w:evenVBand="0" w:oddHBand="0" w:evenHBand="1" w:firstRowFirstColumn="0" w:firstRowLastColumn="0" w:lastRowFirstColumn="0" w:lastRowLastColumn="0"/>
            </w:pPr>
            <w:r>
              <w:t>Divsync_gen</w:t>
            </w:r>
          </w:p>
        </w:tc>
        <w:tc>
          <w:tcPr>
            <w:tcW w:w="1260" w:type="dxa"/>
            <w:hideMark/>
          </w:tcPr>
          <w:p w14:paraId="17869CA3" w14:textId="3A68EA64" w:rsidR="008E27C9" w:rsidRPr="00943B70" w:rsidRDefault="00A9135B" w:rsidP="00CA6559">
            <w:pPr>
              <w:pStyle w:val="TableBody"/>
              <w:cnfStyle w:val="000000010000" w:firstRow="0" w:lastRow="0" w:firstColumn="0" w:lastColumn="0" w:oddVBand="0" w:evenVBand="0" w:oddHBand="0" w:evenHBand="1" w:firstRowFirstColumn="0" w:firstRowLastColumn="0" w:lastRowFirstColumn="0" w:lastRowLastColumn="0"/>
            </w:pPr>
            <w:r>
              <w:rPr>
                <w:rFonts w:ascii="Arial" w:hAnsi="Arial" w:cs="Arial"/>
                <w:color w:val="000000"/>
              </w:rPr>
              <w:t>Reset_b</w:t>
            </w:r>
          </w:p>
        </w:tc>
        <w:tc>
          <w:tcPr>
            <w:tcW w:w="1667" w:type="dxa"/>
            <w:noWrap/>
            <w:hideMark/>
          </w:tcPr>
          <w:p w14:paraId="2233C5F3" w14:textId="72F3ED18" w:rsidR="008E27C9" w:rsidRPr="00943B70" w:rsidRDefault="00A9135B" w:rsidP="00CA6559">
            <w:pPr>
              <w:pStyle w:val="TableBody"/>
              <w:cnfStyle w:val="000000010000" w:firstRow="0" w:lastRow="0" w:firstColumn="0" w:lastColumn="0" w:oddVBand="0" w:evenVBand="0" w:oddHBand="0" w:evenHBand="1" w:firstRowFirstColumn="0" w:firstRowLastColumn="0" w:lastRowFirstColumn="0" w:lastRowLastColumn="0"/>
            </w:pPr>
            <w:r>
              <w:t>Ealy reset (  from EBC)</w:t>
            </w:r>
          </w:p>
        </w:tc>
      </w:tr>
      <w:tr w:rsidR="00865C85" w:rsidRPr="00943B70" w14:paraId="41077C64" w14:textId="77777777" w:rsidTr="00865C85">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55" w:type="dxa"/>
          </w:tcPr>
          <w:p w14:paraId="56ECB6B0" w14:textId="77777777" w:rsidR="008E27C9" w:rsidRPr="00943B70" w:rsidRDefault="008E27C9" w:rsidP="00CA6559">
            <w:pPr>
              <w:pStyle w:val="TableBody"/>
            </w:pPr>
            <w:r>
              <w:t>3</w:t>
            </w:r>
          </w:p>
        </w:tc>
        <w:tc>
          <w:tcPr>
            <w:tcW w:w="720" w:type="dxa"/>
          </w:tcPr>
          <w:p w14:paraId="522950CF" w14:textId="77777777" w:rsidR="008E27C9" w:rsidRPr="00943B70" w:rsidRDefault="008E27C9" w:rsidP="00952214">
            <w:pPr>
              <w:pStyle w:val="TableBody"/>
              <w:jc w:val="center"/>
              <w:cnfStyle w:val="000000100000" w:firstRow="0" w:lastRow="0" w:firstColumn="0" w:lastColumn="0" w:oddVBand="0" w:evenVBand="0" w:oddHBand="1" w:evenHBand="0" w:firstRowFirstColumn="0" w:firstRowLastColumn="0" w:lastRowFirstColumn="0" w:lastRowLastColumn="0"/>
            </w:pPr>
            <w:r>
              <w:t>1</w:t>
            </w:r>
          </w:p>
        </w:tc>
        <w:tc>
          <w:tcPr>
            <w:tcW w:w="1767" w:type="dxa"/>
          </w:tcPr>
          <w:p w14:paraId="160DEAFF" w14:textId="184DD276" w:rsidR="008E27C9" w:rsidRPr="00943B70" w:rsidDel="00B85B7F" w:rsidRDefault="00FE7F67" w:rsidP="00952214">
            <w:pPr>
              <w:pStyle w:val="TableBody"/>
              <w:jc w:val="center"/>
              <w:cnfStyle w:val="000000100000" w:firstRow="0" w:lastRow="0" w:firstColumn="0" w:lastColumn="0" w:oddVBand="0" w:evenVBand="0" w:oddHBand="1" w:evenHBand="0" w:firstRowFirstColumn="0" w:firstRowLastColumn="0" w:lastRowFirstColumn="0" w:lastRowLastColumn="0"/>
            </w:pPr>
            <w:r>
              <w:t>EBC</w:t>
            </w:r>
          </w:p>
        </w:tc>
        <w:tc>
          <w:tcPr>
            <w:tcW w:w="1203" w:type="dxa"/>
            <w:noWrap/>
          </w:tcPr>
          <w:p w14:paraId="2EFCEB4A" w14:textId="36834F1B" w:rsidR="008E27C9" w:rsidRDefault="00FE7F67" w:rsidP="00CA6559">
            <w:pPr>
              <w:pStyle w:val="TableBody"/>
              <w:cnfStyle w:val="000000100000" w:firstRow="0" w:lastRow="0" w:firstColumn="0" w:lastColumn="0" w:oddVBand="0" w:evenVBand="0" w:oddHBand="1" w:evenHBand="0" w:firstRowFirstColumn="0" w:firstRowLastColumn="0" w:lastRowFirstColumn="0" w:lastRowLastColumn="0"/>
            </w:pPr>
            <w:r>
              <w:t>Clk_en_in</w:t>
            </w:r>
          </w:p>
        </w:tc>
        <w:tc>
          <w:tcPr>
            <w:tcW w:w="1440" w:type="dxa"/>
            <w:noWrap/>
          </w:tcPr>
          <w:p w14:paraId="37DB47A1" w14:textId="7A2471F0" w:rsidR="008E27C9" w:rsidRDefault="00FE7F67" w:rsidP="00CA6559">
            <w:pPr>
              <w:pStyle w:val="TableBody"/>
              <w:cnfStyle w:val="000000100000" w:firstRow="0" w:lastRow="0" w:firstColumn="0" w:lastColumn="0" w:oddVBand="0" w:evenVBand="0" w:oddHBand="1" w:evenHBand="0" w:firstRowFirstColumn="0" w:firstRowLastColumn="0" w:lastRowFirstColumn="0" w:lastRowLastColumn="0"/>
            </w:pPr>
            <w:r>
              <w:t>Divsync_gen</w:t>
            </w:r>
          </w:p>
        </w:tc>
        <w:tc>
          <w:tcPr>
            <w:tcW w:w="1260" w:type="dxa"/>
          </w:tcPr>
          <w:p w14:paraId="7257CBD8" w14:textId="01775C5A" w:rsidR="008E27C9" w:rsidRDefault="00FE7F67" w:rsidP="00CA6559">
            <w:pPr>
              <w:pStyle w:val="TableBody"/>
              <w:cnfStyle w:val="000000100000" w:firstRow="0" w:lastRow="0" w:firstColumn="0" w:lastColumn="0" w:oddVBand="0" w:evenVBand="0" w:oddHBand="1" w:evenHBand="0" w:firstRowFirstColumn="0" w:firstRowLastColumn="0" w:lastRowFirstColumn="0" w:lastRowLastColumn="0"/>
            </w:pPr>
            <w:r>
              <w:t>Clk_en_en</w:t>
            </w:r>
          </w:p>
        </w:tc>
        <w:tc>
          <w:tcPr>
            <w:tcW w:w="1667" w:type="dxa"/>
            <w:noWrap/>
          </w:tcPr>
          <w:p w14:paraId="2D340DF0" w14:textId="52F190D3" w:rsidR="008E27C9" w:rsidRDefault="00FE7F67" w:rsidP="00CA6559">
            <w:pPr>
              <w:pStyle w:val="TableBody"/>
              <w:cnfStyle w:val="000000100000" w:firstRow="0" w:lastRow="0" w:firstColumn="0" w:lastColumn="0" w:oddVBand="0" w:evenVBand="0" w:oddHBand="1" w:evenHBand="0" w:firstRowFirstColumn="0" w:firstRowLastColumn="0" w:lastRowFirstColumn="0" w:lastRowLastColumn="0"/>
            </w:pPr>
            <w:r>
              <w:t>Clock enable coming from EBC</w:t>
            </w:r>
          </w:p>
        </w:tc>
      </w:tr>
      <w:tr w:rsidR="00865C85" w:rsidRPr="00943B70" w14:paraId="33A21BC6" w14:textId="77777777" w:rsidTr="00865C85">
        <w:trPr>
          <w:cnfStyle w:val="000000010000" w:firstRow="0" w:lastRow="0" w:firstColumn="0" w:lastColumn="0" w:oddVBand="0" w:evenVBand="0" w:oddHBand="0" w:evenHBand="1"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55" w:type="dxa"/>
          </w:tcPr>
          <w:p w14:paraId="573BD7C0" w14:textId="77777777" w:rsidR="008E27C9" w:rsidRDefault="008E27C9" w:rsidP="00CA6559">
            <w:pPr>
              <w:pStyle w:val="TableBody"/>
            </w:pPr>
            <w:r>
              <w:t>4</w:t>
            </w:r>
          </w:p>
        </w:tc>
        <w:tc>
          <w:tcPr>
            <w:tcW w:w="720" w:type="dxa"/>
          </w:tcPr>
          <w:p w14:paraId="2DD0CF45" w14:textId="77777777" w:rsidR="008E27C9" w:rsidRDefault="008E27C9" w:rsidP="00952214">
            <w:pPr>
              <w:pStyle w:val="TableBody"/>
              <w:jc w:val="center"/>
              <w:cnfStyle w:val="000000010000" w:firstRow="0" w:lastRow="0" w:firstColumn="0" w:lastColumn="0" w:oddVBand="0" w:evenVBand="0" w:oddHBand="0" w:evenHBand="1" w:firstRowFirstColumn="0" w:firstRowLastColumn="0" w:lastRowFirstColumn="0" w:lastRowLastColumn="0"/>
            </w:pPr>
            <w:r>
              <w:t>1</w:t>
            </w:r>
          </w:p>
        </w:tc>
        <w:tc>
          <w:tcPr>
            <w:tcW w:w="1767" w:type="dxa"/>
          </w:tcPr>
          <w:p w14:paraId="3EAC60D5" w14:textId="40E9C36D" w:rsidR="008E27C9" w:rsidRDefault="00FE7F67" w:rsidP="00952214">
            <w:pPr>
              <w:pStyle w:val="TableBody"/>
              <w:jc w:val="center"/>
              <w:cnfStyle w:val="000000010000" w:firstRow="0" w:lastRow="0" w:firstColumn="0" w:lastColumn="0" w:oddVBand="0" w:evenVBand="0" w:oddHBand="0" w:evenHBand="1" w:firstRowFirstColumn="0" w:firstRowLastColumn="0" w:lastRowFirstColumn="0" w:lastRowLastColumn="0"/>
            </w:pPr>
            <w:r>
              <w:t>PLL/global distribution</w:t>
            </w:r>
          </w:p>
        </w:tc>
        <w:tc>
          <w:tcPr>
            <w:tcW w:w="1203" w:type="dxa"/>
            <w:noWrap/>
          </w:tcPr>
          <w:p w14:paraId="760BB241" w14:textId="53D55362" w:rsidR="008E27C9" w:rsidRPr="00BF027A" w:rsidRDefault="00FE7F67" w:rsidP="00CA6559">
            <w:pPr>
              <w:pStyle w:val="TableBody"/>
              <w:cnfStyle w:val="000000010000" w:firstRow="0" w:lastRow="0" w:firstColumn="0" w:lastColumn="0" w:oddVBand="0" w:evenVBand="0" w:oddHBand="0" w:evenHBand="1" w:firstRowFirstColumn="0" w:firstRowLastColumn="0" w:lastRowFirstColumn="0" w:lastRowLastColumn="0"/>
            </w:pPr>
            <w:r>
              <w:t>Usync_in</w:t>
            </w:r>
          </w:p>
        </w:tc>
        <w:tc>
          <w:tcPr>
            <w:tcW w:w="1440" w:type="dxa"/>
            <w:noWrap/>
          </w:tcPr>
          <w:p w14:paraId="39C25083" w14:textId="029F61F4" w:rsidR="008E27C9" w:rsidRDefault="00FE7F67" w:rsidP="00CA6559">
            <w:pPr>
              <w:pStyle w:val="TableBody"/>
              <w:cnfStyle w:val="000000010000" w:firstRow="0" w:lastRow="0" w:firstColumn="0" w:lastColumn="0" w:oddVBand="0" w:evenVBand="0" w:oddHBand="0" w:evenHBand="1" w:firstRowFirstColumn="0" w:firstRowLastColumn="0" w:lastRowFirstColumn="0" w:lastRowLastColumn="0"/>
            </w:pPr>
            <w:r>
              <w:t>Divsync_gen</w:t>
            </w:r>
          </w:p>
        </w:tc>
        <w:tc>
          <w:tcPr>
            <w:tcW w:w="1260" w:type="dxa"/>
          </w:tcPr>
          <w:p w14:paraId="6E9796D1" w14:textId="65DD616A" w:rsidR="008E27C9" w:rsidRPr="00BF027A" w:rsidRDefault="00FE7F67" w:rsidP="00CA6559">
            <w:pPr>
              <w:pStyle w:val="TableBody"/>
              <w:cnfStyle w:val="000000010000" w:firstRow="0" w:lastRow="0" w:firstColumn="0" w:lastColumn="0" w:oddVBand="0" w:evenVBand="0" w:oddHBand="0" w:evenHBand="1" w:firstRowFirstColumn="0" w:firstRowLastColumn="0" w:lastRowFirstColumn="0" w:lastRowLastColumn="0"/>
            </w:pPr>
            <w:r>
              <w:t>Usync_in</w:t>
            </w:r>
          </w:p>
        </w:tc>
        <w:tc>
          <w:tcPr>
            <w:tcW w:w="1667" w:type="dxa"/>
            <w:noWrap/>
          </w:tcPr>
          <w:p w14:paraId="4881B8FA" w14:textId="50F7F013" w:rsidR="008E27C9" w:rsidRDefault="00FE7F67" w:rsidP="00CA6559">
            <w:pPr>
              <w:pStyle w:val="TableBody"/>
              <w:cnfStyle w:val="000000010000" w:firstRow="0" w:lastRow="0" w:firstColumn="0" w:lastColumn="0" w:oddVBand="0" w:evenVBand="0" w:oddHBand="0" w:evenHBand="1" w:firstRowFirstColumn="0" w:firstRowLastColumn="0" w:lastRowFirstColumn="0" w:lastRowLastColumn="0"/>
            </w:pPr>
            <w:r>
              <w:t>Reference Usync to generate early Usync at o/p</w:t>
            </w:r>
          </w:p>
        </w:tc>
      </w:tr>
      <w:tr w:rsidR="00FE7F67" w:rsidRPr="00943B70" w14:paraId="0899E7FB" w14:textId="77777777" w:rsidTr="00952214">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55" w:type="dxa"/>
          </w:tcPr>
          <w:p w14:paraId="37861841" w14:textId="13652F39" w:rsidR="00FE7F67" w:rsidRDefault="00FE7F67" w:rsidP="00CA6559">
            <w:pPr>
              <w:pStyle w:val="TableBody"/>
            </w:pPr>
            <w:r>
              <w:t>5</w:t>
            </w:r>
          </w:p>
        </w:tc>
        <w:tc>
          <w:tcPr>
            <w:tcW w:w="720" w:type="dxa"/>
          </w:tcPr>
          <w:p w14:paraId="2E5D3EAB" w14:textId="2BD16989" w:rsidR="00FE7F67" w:rsidRDefault="00FE7F67" w:rsidP="00952214">
            <w:pPr>
              <w:pStyle w:val="TableBody"/>
              <w:jc w:val="center"/>
              <w:cnfStyle w:val="000000100000" w:firstRow="0" w:lastRow="0" w:firstColumn="0" w:lastColumn="0" w:oddVBand="0" w:evenVBand="0" w:oddHBand="1" w:evenHBand="0" w:firstRowFirstColumn="0" w:firstRowLastColumn="0" w:lastRowFirstColumn="0" w:lastRowLastColumn="0"/>
            </w:pPr>
            <w:r>
              <w:t>1</w:t>
            </w:r>
          </w:p>
        </w:tc>
        <w:tc>
          <w:tcPr>
            <w:tcW w:w="1767" w:type="dxa"/>
          </w:tcPr>
          <w:p w14:paraId="4A3A03C8" w14:textId="738FDF44" w:rsidR="00FE7F67" w:rsidRDefault="00FE7F67" w:rsidP="00952214">
            <w:pPr>
              <w:pStyle w:val="TableBody"/>
              <w:jc w:val="center"/>
              <w:cnfStyle w:val="000000100000" w:firstRow="0" w:lastRow="0" w:firstColumn="0" w:lastColumn="0" w:oddVBand="0" w:evenVBand="0" w:oddHBand="1" w:evenHBand="0" w:firstRowFirstColumn="0" w:firstRowLastColumn="0" w:lastRowFirstColumn="0" w:lastRowLastColumn="0"/>
            </w:pPr>
            <w:r>
              <w:t>Parameter value</w:t>
            </w:r>
          </w:p>
        </w:tc>
        <w:tc>
          <w:tcPr>
            <w:tcW w:w="1203" w:type="dxa"/>
            <w:noWrap/>
          </w:tcPr>
          <w:p w14:paraId="2EAFEB72" w14:textId="71753746" w:rsidR="00FE7F67" w:rsidRDefault="00FE7F67" w:rsidP="00CA6559">
            <w:pPr>
              <w:pStyle w:val="TableBody"/>
              <w:cnfStyle w:val="000000100000" w:firstRow="0" w:lastRow="0" w:firstColumn="0" w:lastColumn="0" w:oddVBand="0" w:evenVBand="0" w:oddHBand="1" w:evenHBand="0" w:firstRowFirstColumn="0" w:firstRowLastColumn="0" w:lastRowFirstColumn="0" w:lastRowLastColumn="0"/>
            </w:pPr>
            <w:r>
              <w:t>MUsyncdelay</w:t>
            </w:r>
          </w:p>
        </w:tc>
        <w:tc>
          <w:tcPr>
            <w:tcW w:w="1440" w:type="dxa"/>
            <w:noWrap/>
          </w:tcPr>
          <w:p w14:paraId="2DE83B73" w14:textId="49BE040A" w:rsidR="00FE7F67" w:rsidRDefault="00FE7F67" w:rsidP="00CA6559">
            <w:pPr>
              <w:pStyle w:val="TableBody"/>
              <w:cnfStyle w:val="000000100000" w:firstRow="0" w:lastRow="0" w:firstColumn="0" w:lastColumn="0" w:oddVBand="0" w:evenVBand="0" w:oddHBand="1" w:evenHBand="0" w:firstRowFirstColumn="0" w:firstRowLastColumn="0" w:lastRowFirstColumn="0" w:lastRowLastColumn="0"/>
            </w:pPr>
            <w:r>
              <w:t>Divsync_gen</w:t>
            </w:r>
          </w:p>
        </w:tc>
        <w:tc>
          <w:tcPr>
            <w:tcW w:w="1260" w:type="dxa"/>
          </w:tcPr>
          <w:p w14:paraId="413D65BF" w14:textId="722C3131" w:rsidR="00FE7F67" w:rsidRDefault="00FE7F67" w:rsidP="00CA6559">
            <w:pPr>
              <w:pStyle w:val="TableBody"/>
              <w:cnfStyle w:val="000000100000" w:firstRow="0" w:lastRow="0" w:firstColumn="0" w:lastColumn="0" w:oddVBand="0" w:evenVBand="0" w:oddHBand="1" w:evenHBand="0" w:firstRowFirstColumn="0" w:firstRowLastColumn="0" w:lastRowFirstColumn="0" w:lastRowLastColumn="0"/>
            </w:pPr>
            <w:r>
              <w:t>MUsyncdelay</w:t>
            </w:r>
          </w:p>
        </w:tc>
        <w:tc>
          <w:tcPr>
            <w:tcW w:w="1667" w:type="dxa"/>
            <w:noWrap/>
          </w:tcPr>
          <w:p w14:paraId="6B75285A" w14:textId="1A51B690"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pPr>
            <w:r>
              <w:t>Tied to 1’b0</w:t>
            </w:r>
          </w:p>
        </w:tc>
      </w:tr>
      <w:tr w:rsidR="00FE7F67" w:rsidRPr="00943B70" w14:paraId="7C787C5A" w14:textId="77777777" w:rsidTr="00952214">
        <w:trPr>
          <w:cnfStyle w:val="000000010000" w:firstRow="0" w:lastRow="0" w:firstColumn="0" w:lastColumn="0" w:oddVBand="0" w:evenVBand="0" w:oddHBand="0" w:evenHBand="1"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55" w:type="dxa"/>
          </w:tcPr>
          <w:p w14:paraId="245F1162" w14:textId="35478AB2" w:rsidR="00FE7F67" w:rsidRDefault="00FE7F67" w:rsidP="00CA6559">
            <w:pPr>
              <w:pStyle w:val="TableBody"/>
            </w:pPr>
            <w:r>
              <w:t>6</w:t>
            </w:r>
          </w:p>
        </w:tc>
        <w:tc>
          <w:tcPr>
            <w:tcW w:w="720" w:type="dxa"/>
          </w:tcPr>
          <w:p w14:paraId="6E2AA129" w14:textId="14A0AE33" w:rsidR="00FE7F67" w:rsidRDefault="00FE7F67" w:rsidP="00952214">
            <w:pPr>
              <w:pStyle w:val="TableBody"/>
              <w:jc w:val="center"/>
              <w:cnfStyle w:val="000000010000" w:firstRow="0" w:lastRow="0" w:firstColumn="0" w:lastColumn="0" w:oddVBand="0" w:evenVBand="0" w:oddHBand="0" w:evenHBand="1" w:firstRowFirstColumn="0" w:firstRowLastColumn="0" w:lastRowFirstColumn="0" w:lastRowLastColumn="0"/>
            </w:pPr>
            <w:r>
              <w:t>1</w:t>
            </w:r>
          </w:p>
        </w:tc>
        <w:tc>
          <w:tcPr>
            <w:tcW w:w="1767" w:type="dxa"/>
          </w:tcPr>
          <w:p w14:paraId="74758373" w14:textId="29F01D9B" w:rsidR="00FE7F67" w:rsidRDefault="00FE7F67" w:rsidP="00952214">
            <w:pPr>
              <w:pStyle w:val="TableBody"/>
              <w:jc w:val="center"/>
              <w:cnfStyle w:val="000000010000" w:firstRow="0" w:lastRow="0" w:firstColumn="0" w:lastColumn="0" w:oddVBand="0" w:evenVBand="0" w:oddHBand="0" w:evenHBand="1" w:firstRowFirstColumn="0" w:firstRowLastColumn="0" w:lastRowFirstColumn="0" w:lastRowLastColumn="0"/>
            </w:pPr>
            <w:r>
              <w:t>Parameter value</w:t>
            </w:r>
          </w:p>
        </w:tc>
        <w:tc>
          <w:tcPr>
            <w:tcW w:w="1203" w:type="dxa"/>
            <w:noWrap/>
          </w:tcPr>
          <w:p w14:paraId="5B40BFCC" w14:textId="1B5B7AFD" w:rsidR="00FE7F67" w:rsidRDefault="00FE7F67" w:rsidP="00CA6559">
            <w:pPr>
              <w:pStyle w:val="TableBody"/>
              <w:cnfStyle w:val="000000010000" w:firstRow="0" w:lastRow="0" w:firstColumn="0" w:lastColumn="0" w:oddVBand="0" w:evenVBand="0" w:oddHBand="0" w:evenHBand="1" w:firstRowFirstColumn="0" w:firstRowLastColumn="0" w:lastRowFirstColumn="0" w:lastRowLastColumn="0"/>
            </w:pPr>
            <w:r>
              <w:t>NUsyncdelay</w:t>
            </w:r>
          </w:p>
        </w:tc>
        <w:tc>
          <w:tcPr>
            <w:tcW w:w="1440" w:type="dxa"/>
            <w:noWrap/>
          </w:tcPr>
          <w:p w14:paraId="5E0ADA09" w14:textId="2B5DE842" w:rsidR="00FE7F67" w:rsidRDefault="00FE7F67" w:rsidP="00CA6559">
            <w:pPr>
              <w:pStyle w:val="TableBody"/>
              <w:cnfStyle w:val="000000010000" w:firstRow="0" w:lastRow="0" w:firstColumn="0" w:lastColumn="0" w:oddVBand="0" w:evenVBand="0" w:oddHBand="0" w:evenHBand="1" w:firstRowFirstColumn="0" w:firstRowLastColumn="0" w:lastRowFirstColumn="0" w:lastRowLastColumn="0"/>
            </w:pPr>
            <w:r>
              <w:t>Divsync_gen</w:t>
            </w:r>
          </w:p>
        </w:tc>
        <w:tc>
          <w:tcPr>
            <w:tcW w:w="1260" w:type="dxa"/>
          </w:tcPr>
          <w:p w14:paraId="615B7ECF" w14:textId="5EE8FDCF" w:rsidR="00FE7F67" w:rsidRDefault="00FE7F67" w:rsidP="00CA6559">
            <w:pPr>
              <w:pStyle w:val="TableBody"/>
              <w:cnfStyle w:val="000000010000" w:firstRow="0" w:lastRow="0" w:firstColumn="0" w:lastColumn="0" w:oddVBand="0" w:evenVBand="0" w:oddHBand="0" w:evenHBand="1" w:firstRowFirstColumn="0" w:firstRowLastColumn="0" w:lastRowFirstColumn="0" w:lastRowLastColumn="0"/>
            </w:pPr>
            <w:r>
              <w:t>NUsyncdelay</w:t>
            </w:r>
          </w:p>
        </w:tc>
        <w:tc>
          <w:tcPr>
            <w:tcW w:w="1667" w:type="dxa"/>
            <w:noWrap/>
          </w:tcPr>
          <w:p w14:paraId="0E1CA87D" w14:textId="0EAE96EA" w:rsidR="00FE7F67" w:rsidRDefault="00865C85" w:rsidP="00CA6559">
            <w:pPr>
              <w:pStyle w:val="TableBody"/>
              <w:cnfStyle w:val="000000010000" w:firstRow="0" w:lastRow="0" w:firstColumn="0" w:lastColumn="0" w:oddVBand="0" w:evenVBand="0" w:oddHBand="0" w:evenHBand="1" w:firstRowFirstColumn="0" w:firstRowLastColumn="0" w:lastRowFirstColumn="0" w:lastRowLastColumn="0"/>
            </w:pPr>
            <w:r>
              <w:t>Tied to 1’b0</w:t>
            </w:r>
          </w:p>
        </w:tc>
      </w:tr>
      <w:tr w:rsidR="00FE7F67" w:rsidRPr="00943B70" w14:paraId="3977C8A6" w14:textId="77777777" w:rsidTr="00952214">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55" w:type="dxa"/>
          </w:tcPr>
          <w:p w14:paraId="28D14473" w14:textId="73B88082" w:rsidR="00FE7F67" w:rsidRDefault="00865C85" w:rsidP="00CA6559">
            <w:pPr>
              <w:pStyle w:val="TableBody"/>
            </w:pPr>
            <w:r>
              <w:t>7</w:t>
            </w:r>
          </w:p>
        </w:tc>
        <w:tc>
          <w:tcPr>
            <w:tcW w:w="720" w:type="dxa"/>
          </w:tcPr>
          <w:p w14:paraId="7F3BCA36" w14:textId="55C6AE5D" w:rsidR="00FE7F67" w:rsidRDefault="00865C85" w:rsidP="00952214">
            <w:pPr>
              <w:pStyle w:val="TableBody"/>
              <w:jc w:val="center"/>
              <w:cnfStyle w:val="000000100000" w:firstRow="0" w:lastRow="0" w:firstColumn="0" w:lastColumn="0" w:oddVBand="0" w:evenVBand="0" w:oddHBand="1" w:evenHBand="0" w:firstRowFirstColumn="0" w:firstRowLastColumn="0" w:lastRowFirstColumn="0" w:lastRowLastColumn="0"/>
            </w:pPr>
            <w:r>
              <w:t>1</w:t>
            </w:r>
          </w:p>
        </w:tc>
        <w:tc>
          <w:tcPr>
            <w:tcW w:w="1767" w:type="dxa"/>
          </w:tcPr>
          <w:p w14:paraId="33C98309" w14:textId="0906E3C0" w:rsidR="00FE7F67" w:rsidRDefault="00865C85" w:rsidP="00952214">
            <w:pPr>
              <w:pStyle w:val="TableBody"/>
              <w:jc w:val="center"/>
              <w:cnfStyle w:val="000000100000" w:firstRow="0" w:lastRow="0" w:firstColumn="0" w:lastColumn="0" w:oddVBand="0" w:evenVBand="0" w:oddHBand="1" w:evenHBand="0" w:firstRowFirstColumn="0" w:firstRowLastColumn="0" w:lastRowFirstColumn="0" w:lastRowLastColumn="0"/>
            </w:pPr>
            <w:r>
              <w:t>Divsync_gen</w:t>
            </w:r>
          </w:p>
        </w:tc>
        <w:tc>
          <w:tcPr>
            <w:tcW w:w="1203" w:type="dxa"/>
            <w:noWrap/>
          </w:tcPr>
          <w:p w14:paraId="54B4CF34" w14:textId="2E815088"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pPr>
            <w:r>
              <w:t>Clk_en_out</w:t>
            </w:r>
          </w:p>
        </w:tc>
        <w:tc>
          <w:tcPr>
            <w:tcW w:w="1440" w:type="dxa"/>
            <w:noWrap/>
          </w:tcPr>
          <w:p w14:paraId="377DDD0D" w14:textId="49583815"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pPr>
            <w:r>
              <w:t xml:space="preserve"> Clkdist_repeater</w:t>
            </w:r>
          </w:p>
        </w:tc>
        <w:tc>
          <w:tcPr>
            <w:tcW w:w="1260" w:type="dxa"/>
          </w:tcPr>
          <w:p w14:paraId="7296096C" w14:textId="709205BF"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pPr>
            <w:r>
              <w:t>Clk_en_out</w:t>
            </w:r>
          </w:p>
        </w:tc>
        <w:tc>
          <w:tcPr>
            <w:tcW w:w="1667" w:type="dxa"/>
            <w:noWrap/>
          </w:tcPr>
          <w:p w14:paraId="4BE11716" w14:textId="77777777"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pPr>
            <w:r>
              <w:t>Used to gate clocks</w:t>
            </w:r>
          </w:p>
          <w:p w14:paraId="00F45BF0" w14:textId="4B9BD6A6" w:rsidR="00865C85" w:rsidRDefault="00865C85" w:rsidP="00CA6559">
            <w:pPr>
              <w:pStyle w:val="TableBody"/>
              <w:cnfStyle w:val="000000100000" w:firstRow="0" w:lastRow="0" w:firstColumn="0" w:lastColumn="0" w:oddVBand="0" w:evenVBand="0" w:oddHBand="1" w:evenHBand="0" w:firstRowFirstColumn="0" w:firstRowLastColumn="0" w:lastRowFirstColumn="0" w:lastRowLastColumn="0"/>
            </w:pPr>
            <w:r>
              <w:t>at o/p of CCDU.</w:t>
            </w:r>
          </w:p>
        </w:tc>
      </w:tr>
      <w:tr w:rsidR="00FE7F67" w:rsidRPr="00943B70" w14:paraId="1FDE84C8" w14:textId="77777777" w:rsidTr="00952214">
        <w:trPr>
          <w:cnfStyle w:val="000000010000" w:firstRow="0" w:lastRow="0" w:firstColumn="0" w:lastColumn="0" w:oddVBand="0" w:evenVBand="0" w:oddHBand="0" w:evenHBand="1"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55" w:type="dxa"/>
          </w:tcPr>
          <w:p w14:paraId="51125789" w14:textId="153F75F8" w:rsidR="00FE7F67" w:rsidRDefault="00865C85" w:rsidP="00CA6559">
            <w:pPr>
              <w:pStyle w:val="TableBody"/>
            </w:pPr>
            <w:r>
              <w:t>8</w:t>
            </w:r>
          </w:p>
        </w:tc>
        <w:tc>
          <w:tcPr>
            <w:tcW w:w="720" w:type="dxa"/>
          </w:tcPr>
          <w:p w14:paraId="47B50500" w14:textId="2DD326B6" w:rsidR="00FE7F67" w:rsidRDefault="00865C85" w:rsidP="00952214">
            <w:pPr>
              <w:pStyle w:val="TableBody"/>
              <w:jc w:val="center"/>
              <w:cnfStyle w:val="000000010000" w:firstRow="0" w:lastRow="0" w:firstColumn="0" w:lastColumn="0" w:oddVBand="0" w:evenVBand="0" w:oddHBand="0" w:evenHBand="1" w:firstRowFirstColumn="0" w:firstRowLastColumn="0" w:lastRowFirstColumn="0" w:lastRowLastColumn="0"/>
            </w:pPr>
            <w:r>
              <w:t>1</w:t>
            </w:r>
          </w:p>
        </w:tc>
        <w:tc>
          <w:tcPr>
            <w:tcW w:w="1767" w:type="dxa"/>
          </w:tcPr>
          <w:p w14:paraId="068DAFDD" w14:textId="685BE74F" w:rsidR="00FE7F67" w:rsidRDefault="00865C85" w:rsidP="00952214">
            <w:pPr>
              <w:pStyle w:val="TableBody"/>
              <w:jc w:val="center"/>
              <w:cnfStyle w:val="000000010000" w:firstRow="0" w:lastRow="0" w:firstColumn="0" w:lastColumn="0" w:oddVBand="0" w:evenVBand="0" w:oddHBand="0" w:evenHBand="1" w:firstRowFirstColumn="0" w:firstRowLastColumn="0" w:lastRowFirstColumn="0" w:lastRowLastColumn="0"/>
            </w:pPr>
            <w:r>
              <w:t>Divsync_gen</w:t>
            </w:r>
          </w:p>
        </w:tc>
        <w:tc>
          <w:tcPr>
            <w:tcW w:w="1203" w:type="dxa"/>
            <w:noWrap/>
          </w:tcPr>
          <w:p w14:paraId="04A0631E" w14:textId="512A9A70" w:rsidR="00FE7F67" w:rsidRDefault="00865C85" w:rsidP="00CA6559">
            <w:pPr>
              <w:pStyle w:val="TableBody"/>
              <w:cnfStyle w:val="000000010000" w:firstRow="0" w:lastRow="0" w:firstColumn="0" w:lastColumn="0" w:oddVBand="0" w:evenVBand="0" w:oddHBand="0" w:evenHBand="1" w:firstRowFirstColumn="0" w:firstRowLastColumn="0" w:lastRowFirstColumn="0" w:lastRowLastColumn="0"/>
            </w:pPr>
            <w:r>
              <w:t>Div_reset_out</w:t>
            </w:r>
          </w:p>
        </w:tc>
        <w:tc>
          <w:tcPr>
            <w:tcW w:w="1440" w:type="dxa"/>
            <w:noWrap/>
          </w:tcPr>
          <w:p w14:paraId="1807215C" w14:textId="7E996D15" w:rsidR="00FE7F67" w:rsidRDefault="00865C85" w:rsidP="00CA6559">
            <w:pPr>
              <w:pStyle w:val="TableBody"/>
              <w:cnfStyle w:val="000000010000" w:firstRow="0" w:lastRow="0" w:firstColumn="0" w:lastColumn="0" w:oddVBand="0" w:evenVBand="0" w:oddHBand="0" w:evenHBand="1" w:firstRowFirstColumn="0" w:firstRowLastColumn="0" w:lastRowFirstColumn="0" w:lastRowLastColumn="0"/>
            </w:pPr>
            <w:r>
              <w:t>Clkdist_repeater</w:t>
            </w:r>
          </w:p>
        </w:tc>
        <w:tc>
          <w:tcPr>
            <w:tcW w:w="1260" w:type="dxa"/>
          </w:tcPr>
          <w:p w14:paraId="64978762" w14:textId="669AB43B" w:rsidR="00FE7F67" w:rsidRDefault="00865C85" w:rsidP="00CA6559">
            <w:pPr>
              <w:pStyle w:val="TableBody"/>
              <w:cnfStyle w:val="000000010000" w:firstRow="0" w:lastRow="0" w:firstColumn="0" w:lastColumn="0" w:oddVBand="0" w:evenVBand="0" w:oddHBand="0" w:evenHBand="1" w:firstRowFirstColumn="0" w:firstRowLastColumn="0" w:lastRowFirstColumn="0" w:lastRowLastColumn="0"/>
            </w:pPr>
            <w:r>
              <w:t>Div_reset_out</w:t>
            </w:r>
          </w:p>
        </w:tc>
        <w:tc>
          <w:tcPr>
            <w:tcW w:w="1667" w:type="dxa"/>
            <w:noWrap/>
          </w:tcPr>
          <w:p w14:paraId="33FCFB6E" w14:textId="668D3852" w:rsidR="00FE7F67" w:rsidRDefault="00865C85">
            <w:pPr>
              <w:pStyle w:val="TableBody"/>
              <w:cnfStyle w:val="000000010000" w:firstRow="0" w:lastRow="0" w:firstColumn="0" w:lastColumn="0" w:oddVBand="0" w:evenVBand="0" w:oddHBand="0" w:evenHBand="1" w:firstRowFirstColumn="0" w:firstRowLastColumn="0" w:lastRowFirstColumn="0" w:lastRowLastColumn="0"/>
            </w:pPr>
            <w:r>
              <w:t xml:space="preserve"> Early Usync</w:t>
            </w:r>
          </w:p>
          <w:p w14:paraId="2431A6F3" w14:textId="43771EB0" w:rsidR="00865C85" w:rsidRDefault="00865C85">
            <w:pPr>
              <w:pStyle w:val="TableBody"/>
              <w:cnfStyle w:val="000000010000" w:firstRow="0" w:lastRow="0" w:firstColumn="0" w:lastColumn="0" w:oddVBand="0" w:evenVBand="0" w:oddHBand="0" w:evenHBand="1" w:firstRowFirstColumn="0" w:firstRowLastColumn="0" w:lastRowFirstColumn="0" w:lastRowLastColumn="0"/>
            </w:pPr>
            <w:r>
              <w:t>Pulse used as reset to dividers inside CCDU.</w:t>
            </w:r>
          </w:p>
        </w:tc>
      </w:tr>
      <w:tr w:rsidR="00FE7F67" w:rsidRPr="00943B70" w14:paraId="0845D5B5" w14:textId="77777777" w:rsidTr="00952214">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55" w:type="dxa"/>
          </w:tcPr>
          <w:p w14:paraId="42243147" w14:textId="3EE68D9A" w:rsidR="00FE7F67" w:rsidRDefault="00865C85" w:rsidP="00CA6559">
            <w:pPr>
              <w:pStyle w:val="TableBody"/>
            </w:pPr>
            <w:r>
              <w:t>9</w:t>
            </w:r>
          </w:p>
        </w:tc>
        <w:tc>
          <w:tcPr>
            <w:tcW w:w="720" w:type="dxa"/>
          </w:tcPr>
          <w:p w14:paraId="018350B5" w14:textId="1880DED3" w:rsidR="00FE7F67" w:rsidRDefault="00865C85" w:rsidP="00952214">
            <w:pPr>
              <w:pStyle w:val="TableBody"/>
              <w:jc w:val="center"/>
              <w:cnfStyle w:val="000000100000" w:firstRow="0" w:lastRow="0" w:firstColumn="0" w:lastColumn="0" w:oddVBand="0" w:evenVBand="0" w:oddHBand="1" w:evenHBand="0" w:firstRowFirstColumn="0" w:firstRowLastColumn="0" w:lastRowFirstColumn="0" w:lastRowLastColumn="0"/>
            </w:pPr>
            <w:r>
              <w:t>1</w:t>
            </w:r>
          </w:p>
        </w:tc>
        <w:tc>
          <w:tcPr>
            <w:tcW w:w="1767" w:type="dxa"/>
          </w:tcPr>
          <w:p w14:paraId="25BBD00D" w14:textId="28C5A222" w:rsidR="00FE7F67" w:rsidRDefault="00865C85" w:rsidP="00952214">
            <w:pPr>
              <w:pStyle w:val="TableBody"/>
              <w:jc w:val="center"/>
              <w:cnfStyle w:val="000000100000" w:firstRow="0" w:lastRow="0" w:firstColumn="0" w:lastColumn="0" w:oddVBand="0" w:evenVBand="0" w:oddHBand="1" w:evenHBand="0" w:firstRowFirstColumn="0" w:firstRowLastColumn="0" w:lastRowFirstColumn="0" w:lastRowLastColumn="0"/>
            </w:pPr>
            <w:r>
              <w:t>Divsync_gen</w:t>
            </w:r>
          </w:p>
        </w:tc>
        <w:tc>
          <w:tcPr>
            <w:tcW w:w="1203" w:type="dxa"/>
            <w:noWrap/>
          </w:tcPr>
          <w:p w14:paraId="31294137" w14:textId="65DD5CD0"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pPr>
            <w:r>
              <w:t>Usync_out</w:t>
            </w:r>
          </w:p>
        </w:tc>
        <w:tc>
          <w:tcPr>
            <w:tcW w:w="1440" w:type="dxa"/>
            <w:noWrap/>
          </w:tcPr>
          <w:p w14:paraId="16B7ACB1" w14:textId="5435A606"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pPr>
            <w:r>
              <w:t xml:space="preserve"> IP/agent </w:t>
            </w:r>
          </w:p>
        </w:tc>
        <w:tc>
          <w:tcPr>
            <w:tcW w:w="1260" w:type="dxa"/>
          </w:tcPr>
          <w:p w14:paraId="1F68CBFF" w14:textId="3BCEF28D"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pPr>
            <w:r>
              <w:t>Usync_out</w:t>
            </w:r>
          </w:p>
        </w:tc>
        <w:tc>
          <w:tcPr>
            <w:tcW w:w="1667" w:type="dxa"/>
            <w:noWrap/>
          </w:tcPr>
          <w:p w14:paraId="1266AE9F" w14:textId="292F1FA1"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pPr>
            <w:r>
              <w:t>This is 50% duty cycle early Usync</w:t>
            </w:r>
          </w:p>
        </w:tc>
      </w:tr>
    </w:tbl>
    <w:p w14:paraId="159A26DB" w14:textId="77777777" w:rsidR="00FC1804" w:rsidRDefault="00FC1804">
      <w:pPr>
        <w:pStyle w:val="BodyText"/>
      </w:pPr>
    </w:p>
    <w:p w14:paraId="00F405AB" w14:textId="77777777" w:rsidR="008E27C9" w:rsidRPr="00257D4A" w:rsidRDefault="008E27C9">
      <w:pPr>
        <w:pStyle w:val="BodyText"/>
      </w:pPr>
    </w:p>
    <w:p w14:paraId="5FCCCF86" w14:textId="77777777" w:rsidR="00344EB9" w:rsidRPr="000F6379" w:rsidRDefault="00344EB9" w:rsidP="009A537A">
      <w:pPr>
        <w:pStyle w:val="Heading1"/>
      </w:pPr>
      <w:bookmarkStart w:id="821" w:name="_Toc450212405"/>
      <w:r w:rsidRPr="00B263CA">
        <w:t>Design</w:t>
      </w:r>
      <w:r>
        <w:t xml:space="preserve"> </w:t>
      </w:r>
      <w:r w:rsidRPr="00172284">
        <w:t>Information</w:t>
      </w:r>
      <w:r>
        <w:t xml:space="preserve"> for Integration</w:t>
      </w:r>
      <w:bookmarkEnd w:id="804"/>
      <w:bookmarkEnd w:id="805"/>
      <w:bookmarkEnd w:id="806"/>
      <w:bookmarkEnd w:id="807"/>
      <w:bookmarkEnd w:id="821"/>
    </w:p>
    <w:p w14:paraId="5FCCCF87" w14:textId="16A18377" w:rsidR="00344EB9" w:rsidRDefault="00344EB9" w:rsidP="00344EB9">
      <w:pPr>
        <w:pStyle w:val="BodyText"/>
      </w:pPr>
      <w:r>
        <w:t xml:space="preserve">This chapter is primarily targeted </w:t>
      </w:r>
      <w:r w:rsidR="003F6C6F">
        <w:t>to</w:t>
      </w:r>
      <w:r>
        <w:t xml:space="preserve"> the IP integration team responsible for integrating this IP into </w:t>
      </w:r>
      <w:r w:rsidR="003F6C6F">
        <w:t>an</w:t>
      </w:r>
      <w:r>
        <w:t xml:space="preserve"> SoC.</w:t>
      </w:r>
    </w:p>
    <w:p w14:paraId="5A72027E" w14:textId="27DC09DE" w:rsidR="00246AD5" w:rsidRDefault="00246AD5" w:rsidP="00246AD5">
      <w:pPr>
        <w:pStyle w:val="Heading2"/>
      </w:pPr>
      <w:bookmarkStart w:id="822" w:name="_Toc299025145"/>
      <w:bookmarkStart w:id="823" w:name="_Toc299031456"/>
      <w:bookmarkStart w:id="824" w:name="_Toc300262184"/>
      <w:bookmarkStart w:id="825" w:name="_Toc301871703"/>
      <w:bookmarkStart w:id="826" w:name="_Toc450212406"/>
      <w:r>
        <w:t>RTL Directory Structure</w:t>
      </w:r>
      <w:bookmarkEnd w:id="826"/>
    </w:p>
    <w:p w14:paraId="3F7350C1" w14:textId="22E314B2" w:rsidR="00246AD5" w:rsidRPr="00246AD5" w:rsidRDefault="000F2169" w:rsidP="00246AD5">
      <w:pPr>
        <w:pStyle w:val="BodyText"/>
      </w:pPr>
      <w:r>
        <w:t>RTL follows standard directory structure.</w:t>
      </w:r>
    </w:p>
    <w:p w14:paraId="5FCCCF8C" w14:textId="57BAEA83" w:rsidR="00344EB9" w:rsidRPr="00344EB9" w:rsidRDefault="00572C18" w:rsidP="00572C18">
      <w:pPr>
        <w:pStyle w:val="Heading2"/>
      </w:pPr>
      <w:bookmarkStart w:id="827" w:name="_Toc450212407"/>
      <w:r>
        <w:t>Clock</w:t>
      </w:r>
      <w:r w:rsidR="00B36622">
        <w:t>,</w:t>
      </w:r>
      <w:r>
        <w:t xml:space="preserve"> </w:t>
      </w:r>
      <w:r w:rsidR="00344EB9" w:rsidRPr="00344EB9">
        <w:t>Power and Reset Domain</w:t>
      </w:r>
      <w:bookmarkEnd w:id="822"/>
      <w:bookmarkEnd w:id="823"/>
      <w:bookmarkEnd w:id="824"/>
      <w:bookmarkEnd w:id="825"/>
      <w:r w:rsidR="00B36622">
        <w:t>s</w:t>
      </w:r>
      <w:bookmarkEnd w:id="827"/>
    </w:p>
    <w:p w14:paraId="62824173" w14:textId="0F11946B" w:rsidR="001B54B0" w:rsidRPr="00952214" w:rsidRDefault="00640975" w:rsidP="00344EB9">
      <w:pPr>
        <w:pStyle w:val="Gaps"/>
        <w:rPr>
          <w:color w:val="auto"/>
        </w:rPr>
      </w:pPr>
      <w:r w:rsidRPr="00952214">
        <w:rPr>
          <w:color w:val="auto"/>
        </w:rPr>
        <w:t>Clock IP</w:t>
      </w:r>
      <w:r>
        <w:rPr>
          <w:color w:val="auto"/>
        </w:rPr>
        <w:t xml:space="preserve"> interface</w:t>
      </w:r>
      <w:r w:rsidRPr="00952214">
        <w:rPr>
          <w:color w:val="auto"/>
        </w:rPr>
        <w:t xml:space="preserve">’s inherent the </w:t>
      </w:r>
      <w:r>
        <w:rPr>
          <w:color w:val="auto"/>
        </w:rPr>
        <w:t>clock, power</w:t>
      </w:r>
      <w:r w:rsidR="00F0496E">
        <w:rPr>
          <w:color w:val="auto"/>
        </w:rPr>
        <w:t>,</w:t>
      </w:r>
      <w:r>
        <w:rPr>
          <w:color w:val="auto"/>
        </w:rPr>
        <w:t xml:space="preserve"> and reset domains from their context</w:t>
      </w:r>
      <w:r w:rsidR="000F2169">
        <w:rPr>
          <w:color w:val="auto"/>
        </w:rPr>
        <w:t>.</w:t>
      </w:r>
    </w:p>
    <w:p w14:paraId="5FCCCF8E" w14:textId="77777777" w:rsidR="00344EB9" w:rsidRDefault="00344EB9" w:rsidP="00480048">
      <w:pPr>
        <w:pStyle w:val="Heading3"/>
      </w:pPr>
      <w:bookmarkStart w:id="828" w:name="_Toc299025146"/>
      <w:bookmarkStart w:id="829" w:name="_Toc299031457"/>
      <w:bookmarkStart w:id="830" w:name="_Toc300262185"/>
      <w:bookmarkStart w:id="831" w:name="_Toc301871704"/>
      <w:bookmarkStart w:id="832" w:name="_Toc450212408"/>
      <w:r w:rsidRPr="00480048">
        <w:t>Clock</w:t>
      </w:r>
      <w:r>
        <w:t xml:space="preserve"> Domain Diagram</w:t>
      </w:r>
      <w:bookmarkEnd w:id="828"/>
      <w:bookmarkEnd w:id="829"/>
      <w:bookmarkEnd w:id="830"/>
      <w:bookmarkEnd w:id="831"/>
      <w:bookmarkEnd w:id="832"/>
    </w:p>
    <w:p w14:paraId="5FCCCF8F" w14:textId="2F58CF1C" w:rsidR="00344EB9" w:rsidRPr="00B746FF" w:rsidRDefault="000F2169" w:rsidP="00952214">
      <w:pPr>
        <w:pStyle w:val="BodyText"/>
      </w:pPr>
      <w:r>
        <w:t>Not applicable</w:t>
      </w:r>
    </w:p>
    <w:p w14:paraId="5FCCCF90" w14:textId="77777777" w:rsidR="00344EB9" w:rsidRPr="00344EB9" w:rsidRDefault="00344EB9" w:rsidP="00344EB9">
      <w:pPr>
        <w:pStyle w:val="Heading2"/>
      </w:pPr>
      <w:bookmarkStart w:id="833" w:name="_Toc299025147"/>
      <w:bookmarkStart w:id="834" w:name="_Toc299031458"/>
      <w:bookmarkStart w:id="835" w:name="_Toc300262186"/>
      <w:bookmarkStart w:id="836" w:name="_Toc301871705"/>
      <w:bookmarkStart w:id="837" w:name="_Toc450212409"/>
      <w:r w:rsidRPr="00344EB9">
        <w:t>Embedded Building Blocks/Custom Logic</w:t>
      </w:r>
      <w:bookmarkEnd w:id="833"/>
      <w:bookmarkEnd w:id="834"/>
      <w:bookmarkEnd w:id="835"/>
      <w:bookmarkEnd w:id="836"/>
      <w:bookmarkEnd w:id="837"/>
    </w:p>
    <w:p w14:paraId="7ABA2FCD" w14:textId="67C09567" w:rsidR="00142AE7" w:rsidRDefault="00142AE7" w:rsidP="00344EB9">
      <w:pPr>
        <w:pStyle w:val="Gaps"/>
      </w:pPr>
    </w:p>
    <w:tbl>
      <w:tblPr>
        <w:tblStyle w:val="TableClassic1"/>
        <w:tblW w:w="5000" w:type="pct"/>
        <w:tblLook w:val="0620" w:firstRow="1" w:lastRow="0" w:firstColumn="0" w:lastColumn="0" w:noHBand="1" w:noVBand="1"/>
      </w:tblPr>
      <w:tblGrid>
        <w:gridCol w:w="2855"/>
        <w:gridCol w:w="2701"/>
        <w:gridCol w:w="3074"/>
      </w:tblGrid>
      <w:tr w:rsidR="00142AE7" w:rsidRPr="00AA1982" w14:paraId="2569E76F" w14:textId="77777777" w:rsidTr="00B0145D">
        <w:trPr>
          <w:cnfStyle w:val="100000000000" w:firstRow="1" w:lastRow="0" w:firstColumn="0" w:lastColumn="0" w:oddVBand="0" w:evenVBand="0" w:oddHBand="0" w:evenHBand="0" w:firstRowFirstColumn="0" w:firstRowLastColumn="0" w:lastRowFirstColumn="0" w:lastRowLastColumn="0"/>
        </w:trPr>
        <w:tc>
          <w:tcPr>
            <w:tcW w:w="1654" w:type="pct"/>
          </w:tcPr>
          <w:p w14:paraId="73EF4056" w14:textId="6B6FDABA" w:rsidR="00142AE7" w:rsidRPr="00344EB9" w:rsidRDefault="00142AE7" w:rsidP="00E000FC">
            <w:pPr>
              <w:pStyle w:val="TableHeading"/>
            </w:pPr>
            <w:r>
              <w:t>Name</w:t>
            </w:r>
          </w:p>
        </w:tc>
        <w:tc>
          <w:tcPr>
            <w:tcW w:w="1565" w:type="pct"/>
          </w:tcPr>
          <w:p w14:paraId="3C8419A1" w14:textId="0F83391D" w:rsidR="00142AE7" w:rsidRPr="00344EB9" w:rsidRDefault="00142AE7" w:rsidP="00E000FC">
            <w:pPr>
              <w:pStyle w:val="TableHeading"/>
            </w:pPr>
            <w:r>
              <w:t>Library</w:t>
            </w:r>
          </w:p>
        </w:tc>
        <w:tc>
          <w:tcPr>
            <w:tcW w:w="1781" w:type="pct"/>
          </w:tcPr>
          <w:p w14:paraId="32D80F07" w14:textId="72C1567A" w:rsidR="00142AE7" w:rsidRPr="00AA1982" w:rsidRDefault="00142AE7" w:rsidP="00E000FC">
            <w:pPr>
              <w:pStyle w:val="TableHeading"/>
            </w:pPr>
            <w:r>
              <w:t>Synthesis exchange?</w:t>
            </w:r>
          </w:p>
        </w:tc>
      </w:tr>
      <w:tr w:rsidR="00142AE7" w:rsidRPr="00466683" w14:paraId="16E47ECB" w14:textId="77777777" w:rsidTr="00B0145D">
        <w:tc>
          <w:tcPr>
            <w:tcW w:w="1654" w:type="pct"/>
          </w:tcPr>
          <w:p w14:paraId="6AE040CC" w14:textId="77777777" w:rsidR="00142AE7" w:rsidRPr="00466683" w:rsidRDefault="00142AE7" w:rsidP="00E000FC">
            <w:pPr>
              <w:pStyle w:val="TableBody"/>
            </w:pPr>
          </w:p>
        </w:tc>
        <w:tc>
          <w:tcPr>
            <w:tcW w:w="1565" w:type="pct"/>
          </w:tcPr>
          <w:p w14:paraId="3822CA25" w14:textId="77777777" w:rsidR="00142AE7" w:rsidRPr="00466683" w:rsidRDefault="00142AE7" w:rsidP="00E000FC">
            <w:pPr>
              <w:pStyle w:val="TableBody"/>
            </w:pPr>
          </w:p>
        </w:tc>
        <w:tc>
          <w:tcPr>
            <w:tcW w:w="1781" w:type="pct"/>
          </w:tcPr>
          <w:p w14:paraId="29B1C6D5" w14:textId="77777777" w:rsidR="00142AE7" w:rsidRPr="00466683" w:rsidRDefault="00142AE7" w:rsidP="00E000FC">
            <w:pPr>
              <w:pStyle w:val="TableBody"/>
            </w:pPr>
          </w:p>
        </w:tc>
      </w:tr>
      <w:tr w:rsidR="00142AE7" w:rsidRPr="00466683" w14:paraId="4F3097FB" w14:textId="77777777" w:rsidTr="00B0145D">
        <w:tc>
          <w:tcPr>
            <w:tcW w:w="1654" w:type="pct"/>
          </w:tcPr>
          <w:p w14:paraId="56E0EC44" w14:textId="77777777" w:rsidR="00142AE7" w:rsidRPr="00466683" w:rsidRDefault="00142AE7" w:rsidP="00E000FC">
            <w:pPr>
              <w:pStyle w:val="TableBody"/>
            </w:pPr>
          </w:p>
        </w:tc>
        <w:tc>
          <w:tcPr>
            <w:tcW w:w="1565" w:type="pct"/>
          </w:tcPr>
          <w:p w14:paraId="0DD4C13A" w14:textId="77777777" w:rsidR="00142AE7" w:rsidRPr="00466683" w:rsidRDefault="00142AE7" w:rsidP="00E000FC">
            <w:pPr>
              <w:pStyle w:val="TableBody"/>
            </w:pPr>
          </w:p>
        </w:tc>
        <w:tc>
          <w:tcPr>
            <w:tcW w:w="1781" w:type="pct"/>
          </w:tcPr>
          <w:p w14:paraId="36057D5A" w14:textId="77777777" w:rsidR="00142AE7" w:rsidRPr="00466683" w:rsidRDefault="00142AE7" w:rsidP="00E000FC">
            <w:pPr>
              <w:pStyle w:val="TableBody"/>
            </w:pPr>
          </w:p>
        </w:tc>
      </w:tr>
      <w:tr w:rsidR="00142AE7" w:rsidRPr="00466683" w14:paraId="61A8FB69" w14:textId="77777777" w:rsidTr="00B0145D">
        <w:tc>
          <w:tcPr>
            <w:tcW w:w="1654" w:type="pct"/>
          </w:tcPr>
          <w:p w14:paraId="16434955" w14:textId="77777777" w:rsidR="00142AE7" w:rsidRPr="00C92396" w:rsidRDefault="00142AE7" w:rsidP="00E000FC">
            <w:pPr>
              <w:pStyle w:val="TableBody"/>
            </w:pPr>
          </w:p>
        </w:tc>
        <w:tc>
          <w:tcPr>
            <w:tcW w:w="1565" w:type="pct"/>
          </w:tcPr>
          <w:p w14:paraId="2E6110DB" w14:textId="77777777" w:rsidR="00142AE7" w:rsidRPr="00466683" w:rsidRDefault="00142AE7" w:rsidP="00E000FC">
            <w:pPr>
              <w:pStyle w:val="TableBody"/>
            </w:pPr>
          </w:p>
        </w:tc>
        <w:tc>
          <w:tcPr>
            <w:tcW w:w="1781" w:type="pct"/>
          </w:tcPr>
          <w:p w14:paraId="5CD06644" w14:textId="77777777" w:rsidR="00142AE7" w:rsidRPr="00466683" w:rsidRDefault="00142AE7" w:rsidP="00E000FC">
            <w:pPr>
              <w:pStyle w:val="TableBody"/>
            </w:pPr>
          </w:p>
        </w:tc>
      </w:tr>
    </w:tbl>
    <w:p w14:paraId="5FCCCF92" w14:textId="77777777" w:rsidR="00344EB9" w:rsidRDefault="00344EB9" w:rsidP="00FE2FED">
      <w:pPr>
        <w:pStyle w:val="Heading2"/>
      </w:pPr>
      <w:bookmarkStart w:id="838" w:name="_Toc299025148"/>
      <w:bookmarkStart w:id="839" w:name="_Toc299031459"/>
      <w:bookmarkStart w:id="840" w:name="_Toc300262187"/>
      <w:bookmarkStart w:id="841" w:name="_Toc301871706"/>
      <w:bookmarkStart w:id="842" w:name="_Toc450212410"/>
      <w:r>
        <w:t>RTL Configuration Parameters</w:t>
      </w:r>
      <w:bookmarkEnd w:id="838"/>
      <w:bookmarkEnd w:id="839"/>
      <w:bookmarkEnd w:id="840"/>
      <w:bookmarkEnd w:id="841"/>
      <w:bookmarkEnd w:id="842"/>
    </w:p>
    <w:p w14:paraId="5FCCCF93" w14:textId="77777777" w:rsidR="00344EB9" w:rsidRDefault="00344EB9" w:rsidP="00344EB9">
      <w:pPr>
        <w:pStyle w:val="BodyText"/>
      </w:pPr>
      <w:r>
        <w:t>The following tables list all RTL configuration parameters for this IP. If the parameter is derived, it must not be changed by the user.</w:t>
      </w:r>
    </w:p>
    <w:p w14:paraId="5FCCCF94" w14:textId="6230836E" w:rsidR="00344EB9" w:rsidRPr="00344EB9" w:rsidRDefault="006F74C5" w:rsidP="00952214">
      <w:pPr>
        <w:pStyle w:val="Heading4"/>
      </w:pPr>
      <w:r>
        <w:t xml:space="preserve"> </w:t>
      </w:r>
      <w:r w:rsidR="00AF1FBC">
        <w:t xml:space="preserve">CCDU </w:t>
      </w:r>
      <w:r w:rsidR="00344EB9" w:rsidRPr="00344EB9">
        <w:t xml:space="preserve"> </w:t>
      </w:r>
      <w:r w:rsidR="00BE6139">
        <w:t>P</w:t>
      </w:r>
      <w:r w:rsidR="00344EB9" w:rsidRPr="00344EB9">
        <w:t>arameters</w:t>
      </w:r>
    </w:p>
    <w:tbl>
      <w:tblPr>
        <w:tblStyle w:val="TableClassic1"/>
        <w:tblW w:w="5000" w:type="pct"/>
        <w:tblLook w:val="0620" w:firstRow="1" w:lastRow="0" w:firstColumn="0" w:lastColumn="0" w:noHBand="1" w:noVBand="1"/>
      </w:tblPr>
      <w:tblGrid>
        <w:gridCol w:w="2060"/>
        <w:gridCol w:w="756"/>
        <w:gridCol w:w="3408"/>
        <w:gridCol w:w="886"/>
        <w:gridCol w:w="1520"/>
      </w:tblGrid>
      <w:tr w:rsidR="003D7686" w:rsidRPr="00AA1982" w14:paraId="5FCCCF9A" w14:textId="77777777" w:rsidTr="006F74C5">
        <w:trPr>
          <w:cnfStyle w:val="100000000000" w:firstRow="1" w:lastRow="0" w:firstColumn="0" w:lastColumn="0" w:oddVBand="0" w:evenVBand="0" w:oddHBand="0" w:evenHBand="0" w:firstRowFirstColumn="0" w:firstRowLastColumn="0" w:lastRowFirstColumn="0" w:lastRowLastColumn="0"/>
        </w:trPr>
        <w:tc>
          <w:tcPr>
            <w:tcW w:w="1370" w:type="pct"/>
          </w:tcPr>
          <w:p w14:paraId="5FCCCF95" w14:textId="77777777" w:rsidR="00BE6139" w:rsidRPr="00344EB9" w:rsidRDefault="00BE6139" w:rsidP="00A33AF3">
            <w:pPr>
              <w:pStyle w:val="TableHeading"/>
            </w:pPr>
            <w:r w:rsidRPr="00AA1982">
              <w:t>Parameter</w:t>
            </w:r>
            <w:r>
              <w:t xml:space="preserve"> Name</w:t>
            </w:r>
          </w:p>
        </w:tc>
        <w:tc>
          <w:tcPr>
            <w:tcW w:w="669" w:type="pct"/>
          </w:tcPr>
          <w:p w14:paraId="5FCCCF96" w14:textId="77777777" w:rsidR="00BE6139" w:rsidRPr="00344EB9" w:rsidRDefault="00BE6139" w:rsidP="00A33AF3">
            <w:pPr>
              <w:pStyle w:val="TableHeading"/>
            </w:pPr>
            <w:r>
              <w:t>Derived?</w:t>
            </w:r>
          </w:p>
        </w:tc>
        <w:tc>
          <w:tcPr>
            <w:tcW w:w="565" w:type="pct"/>
          </w:tcPr>
          <w:p w14:paraId="5FCCCF97" w14:textId="77777777" w:rsidR="00BE6139" w:rsidRPr="00AA1982" w:rsidRDefault="00BE6139" w:rsidP="00A33AF3">
            <w:pPr>
              <w:pStyle w:val="TableHeading"/>
            </w:pPr>
            <w:r>
              <w:t>Range</w:t>
            </w:r>
          </w:p>
        </w:tc>
        <w:tc>
          <w:tcPr>
            <w:tcW w:w="565" w:type="pct"/>
          </w:tcPr>
          <w:p w14:paraId="5FCCCF98" w14:textId="77777777" w:rsidR="00BE6139" w:rsidRDefault="00BE6139" w:rsidP="00A33AF3">
            <w:pPr>
              <w:pStyle w:val="TableHeading"/>
            </w:pPr>
            <w:r>
              <w:t>Default</w:t>
            </w:r>
          </w:p>
        </w:tc>
        <w:tc>
          <w:tcPr>
            <w:tcW w:w="1831" w:type="pct"/>
          </w:tcPr>
          <w:p w14:paraId="5FCCCF99" w14:textId="77777777" w:rsidR="00BE6139" w:rsidRPr="00AA1982" w:rsidRDefault="00BE6139" w:rsidP="00A33AF3">
            <w:pPr>
              <w:pStyle w:val="TableHeading"/>
            </w:pPr>
            <w:r>
              <w:t>Descriptions</w:t>
            </w:r>
            <w:r>
              <w:br/>
              <w:t>(including interdependencies)</w:t>
            </w:r>
          </w:p>
        </w:tc>
      </w:tr>
      <w:tr w:rsidR="003D7686" w:rsidRPr="00466683" w14:paraId="5FCCCFA0" w14:textId="77777777" w:rsidTr="006F74C5">
        <w:tc>
          <w:tcPr>
            <w:tcW w:w="1370" w:type="pct"/>
          </w:tcPr>
          <w:p w14:paraId="5FCCCF9B" w14:textId="14B22319" w:rsidR="00BE6139" w:rsidRPr="00466683" w:rsidRDefault="005B7ED7">
            <w:pPr>
              <w:pStyle w:val="TableBody"/>
            </w:pPr>
            <w:r w:rsidRPr="000B0064">
              <w:t>NUM_OF_</w:t>
            </w:r>
            <w:r w:rsidR="006C5FEF">
              <w:t>PRIM</w:t>
            </w:r>
            <w:r w:rsidRPr="000B0064">
              <w:t>_CLKS</w:t>
            </w:r>
          </w:p>
        </w:tc>
        <w:tc>
          <w:tcPr>
            <w:tcW w:w="669" w:type="pct"/>
          </w:tcPr>
          <w:p w14:paraId="5FCCCF9C" w14:textId="43F1E72A" w:rsidR="00BE6139" w:rsidRPr="00466683" w:rsidRDefault="00B80CB2">
            <w:pPr>
              <w:pStyle w:val="TableBody"/>
            </w:pPr>
            <w:r>
              <w:t>No</w:t>
            </w:r>
          </w:p>
        </w:tc>
        <w:tc>
          <w:tcPr>
            <w:tcW w:w="565" w:type="pct"/>
          </w:tcPr>
          <w:p w14:paraId="5FCCCF9D" w14:textId="10F92883" w:rsidR="00BE6139" w:rsidRPr="00466683" w:rsidRDefault="005B7ED7">
            <w:pPr>
              <w:pStyle w:val="TableBody"/>
            </w:pPr>
            <w:r>
              <w:t>1..</w:t>
            </w:r>
            <w:r w:rsidR="006C5FEF">
              <w:t>N</w:t>
            </w:r>
            <w:r w:rsidR="00DA16B0">
              <w:t>-1</w:t>
            </w:r>
          </w:p>
        </w:tc>
        <w:tc>
          <w:tcPr>
            <w:tcW w:w="565" w:type="pct"/>
          </w:tcPr>
          <w:p w14:paraId="5FCCCF9E" w14:textId="4193E66F" w:rsidR="00BE6139" w:rsidRPr="00466683" w:rsidRDefault="006C5FEF">
            <w:pPr>
              <w:pStyle w:val="TableBody"/>
            </w:pPr>
            <w:r>
              <w:t>3</w:t>
            </w:r>
          </w:p>
        </w:tc>
        <w:tc>
          <w:tcPr>
            <w:tcW w:w="1831" w:type="pct"/>
          </w:tcPr>
          <w:p w14:paraId="6A1A30A6" w14:textId="3DD458D8" w:rsidR="000B0064" w:rsidRPr="00952214" w:rsidRDefault="001B6345" w:rsidP="00952214">
            <w:pPr>
              <w:pStyle w:val="TableBody"/>
            </w:pPr>
            <w:r>
              <w:t xml:space="preserve"> number of </w:t>
            </w:r>
            <w:r w:rsidR="006C5FEF">
              <w:t xml:space="preserve">primary </w:t>
            </w:r>
            <w:r>
              <w:t xml:space="preserve"> clocks in a given CCDU</w:t>
            </w:r>
            <w:r w:rsidR="000B0064">
              <w:t>.</w:t>
            </w:r>
            <w:r w:rsidR="005B7ED7">
              <w:br/>
            </w:r>
            <w:r w:rsidR="000B0064" w:rsidRPr="00952214">
              <w:t xml:space="preserve">[0]- </w:t>
            </w:r>
            <w:r w:rsidR="006C5FEF">
              <w:t xml:space="preserve">Primary </w:t>
            </w:r>
            <w:r w:rsidR="000B0064" w:rsidRPr="00952214">
              <w:t>clock </w:t>
            </w:r>
            <w:r w:rsidR="006C5FEF">
              <w:t>0</w:t>
            </w:r>
            <w:r w:rsidR="000B0064" w:rsidRPr="00952214">
              <w:br/>
              <w:t>[1]-</w:t>
            </w:r>
            <w:r w:rsidR="005B7ED7" w:rsidRPr="00CD18D3">
              <w:t> </w:t>
            </w:r>
            <w:r w:rsidR="000B0064" w:rsidRPr="00952214">
              <w:t xml:space="preserve"> </w:t>
            </w:r>
            <w:r w:rsidR="006C5FEF">
              <w:t xml:space="preserve">Primary </w:t>
            </w:r>
            <w:r w:rsidR="000B0064" w:rsidRPr="00952214">
              <w:t>clock </w:t>
            </w:r>
            <w:r w:rsidR="006C5FEF">
              <w:t>1</w:t>
            </w:r>
            <w:r w:rsidR="000B0064" w:rsidRPr="00952214">
              <w:br/>
              <w:t>[</w:t>
            </w:r>
            <w:r w:rsidR="00DA16B0">
              <w:t>N-1</w:t>
            </w:r>
            <w:r w:rsidR="000B0064" w:rsidRPr="00952214">
              <w:t>]-</w:t>
            </w:r>
            <w:r w:rsidR="005B7ED7" w:rsidRPr="00CD18D3">
              <w:t> </w:t>
            </w:r>
            <w:r w:rsidR="006C5FEF">
              <w:t xml:space="preserve">Primary </w:t>
            </w:r>
            <w:r w:rsidR="000B0064" w:rsidRPr="00952214">
              <w:t>clock</w:t>
            </w:r>
            <w:r w:rsidR="006C5FEF">
              <w:t xml:space="preserve"> </w:t>
            </w:r>
            <w:r w:rsidR="00DA16B0">
              <w:t>N-1</w:t>
            </w:r>
          </w:p>
          <w:p w14:paraId="5FCCCF9F" w14:textId="68FB3269" w:rsidR="00BE6139" w:rsidRPr="00466683" w:rsidRDefault="00BE6139">
            <w:pPr>
              <w:pStyle w:val="TableBody"/>
            </w:pPr>
          </w:p>
        </w:tc>
      </w:tr>
      <w:tr w:rsidR="00737D0F" w:rsidRPr="00466683" w:rsidDel="00AF1FBC" w14:paraId="6A014C02" w14:textId="77777777" w:rsidTr="006F74C5">
        <w:tc>
          <w:tcPr>
            <w:tcW w:w="1370" w:type="pct"/>
          </w:tcPr>
          <w:p w14:paraId="2F05BF11" w14:textId="1AC1476C" w:rsidR="00DA16B0" w:rsidRPr="00C92396" w:rsidDel="00AF1FBC" w:rsidRDefault="001476C8" w:rsidP="00BE6139">
            <w:pPr>
              <w:pStyle w:val="TableBody"/>
            </w:pPr>
            <w:r w:rsidRPr="001476C8">
              <w:t>GRID_DIVISOR_BITS</w:t>
            </w:r>
          </w:p>
        </w:tc>
        <w:tc>
          <w:tcPr>
            <w:tcW w:w="669" w:type="pct"/>
          </w:tcPr>
          <w:p w14:paraId="0A7FC86B" w14:textId="0FC1AF8A" w:rsidR="00DA16B0" w:rsidRPr="00466683" w:rsidDel="00AF1FBC" w:rsidRDefault="001476C8" w:rsidP="00BE6139">
            <w:pPr>
              <w:pStyle w:val="TableBody"/>
            </w:pPr>
            <w:r>
              <w:t>No</w:t>
            </w:r>
          </w:p>
        </w:tc>
        <w:tc>
          <w:tcPr>
            <w:tcW w:w="565" w:type="pct"/>
          </w:tcPr>
          <w:p w14:paraId="63387128" w14:textId="1477F177" w:rsidR="00DA16B0" w:rsidRPr="00466683" w:rsidDel="00AF1FBC" w:rsidRDefault="001476C8" w:rsidP="00BE6139">
            <w:pPr>
              <w:pStyle w:val="TableBody"/>
            </w:pPr>
            <w:r>
              <w:t>4</w:t>
            </w:r>
          </w:p>
        </w:tc>
        <w:tc>
          <w:tcPr>
            <w:tcW w:w="565" w:type="pct"/>
          </w:tcPr>
          <w:p w14:paraId="075A05E5" w14:textId="58771BC6" w:rsidR="00DA16B0" w:rsidRPr="00466683" w:rsidDel="00AF1FBC" w:rsidRDefault="001476C8" w:rsidP="00BE6139">
            <w:pPr>
              <w:pStyle w:val="TableBody"/>
            </w:pPr>
            <w:r>
              <w:t>4</w:t>
            </w:r>
          </w:p>
        </w:tc>
        <w:tc>
          <w:tcPr>
            <w:tcW w:w="1831" w:type="pct"/>
          </w:tcPr>
          <w:p w14:paraId="23A0C70F" w14:textId="04CA70B7" w:rsidR="00DA16B0" w:rsidRPr="00466683" w:rsidDel="00AF1FBC" w:rsidRDefault="001476C8" w:rsidP="00BE6139">
            <w:pPr>
              <w:pStyle w:val="TableBody"/>
            </w:pPr>
            <w:r w:rsidRPr="001476C8">
              <w:t>number of bits needed to specify divisors used by DOPs</w:t>
            </w:r>
          </w:p>
        </w:tc>
      </w:tr>
      <w:tr w:rsidR="00737D0F" w:rsidRPr="00466683" w:rsidDel="00AF1FBC" w14:paraId="73A3A15F" w14:textId="77777777" w:rsidTr="006F74C5">
        <w:tc>
          <w:tcPr>
            <w:tcW w:w="1370" w:type="pct"/>
          </w:tcPr>
          <w:p w14:paraId="4ECDE675" w14:textId="66120EC8" w:rsidR="00DA16B0" w:rsidRPr="00C92396" w:rsidDel="00AF1FBC" w:rsidRDefault="003D7686" w:rsidP="00BE6139">
            <w:pPr>
              <w:pStyle w:val="TableBody"/>
            </w:pPr>
            <w:r w:rsidRPr="003D7686">
              <w:t>GRID_SCC_PRICLK_MATRIX</w:t>
            </w:r>
          </w:p>
        </w:tc>
        <w:tc>
          <w:tcPr>
            <w:tcW w:w="669" w:type="pct"/>
          </w:tcPr>
          <w:p w14:paraId="4C0EE866" w14:textId="5DCE0737" w:rsidR="00DA16B0" w:rsidRPr="00466683" w:rsidDel="00AF1FBC" w:rsidRDefault="003D7686" w:rsidP="00BE6139">
            <w:pPr>
              <w:pStyle w:val="TableBody"/>
            </w:pPr>
            <w:r>
              <w:t>YES</w:t>
            </w:r>
          </w:p>
        </w:tc>
        <w:tc>
          <w:tcPr>
            <w:tcW w:w="565" w:type="pct"/>
          </w:tcPr>
          <w:p w14:paraId="72F67F59" w14:textId="736038D5" w:rsidR="00DA16B0" w:rsidRPr="00466683" w:rsidDel="00AF1FBC" w:rsidRDefault="00737D0F" w:rsidP="003D7686">
            <w:pPr>
              <w:pStyle w:val="TableBody"/>
            </w:pPr>
            <w:r>
              <w:t>1</w:t>
            </w:r>
            <w:r w:rsidR="003D7686">
              <w:t xml:space="preserve"> to </w:t>
            </w:r>
            <w:r w:rsidR="003D7686" w:rsidRPr="003D7686">
              <w:t>NUM_OF_GRID_SCC_CLKS*GRID_PRICLK_BITS-1</w:t>
            </w:r>
          </w:p>
        </w:tc>
        <w:tc>
          <w:tcPr>
            <w:tcW w:w="565" w:type="pct"/>
          </w:tcPr>
          <w:p w14:paraId="7580618E" w14:textId="5A4E50E6" w:rsidR="00DA16B0" w:rsidRPr="00466683" w:rsidDel="00AF1FBC" w:rsidRDefault="003D7686" w:rsidP="00BE6139">
            <w:pPr>
              <w:pStyle w:val="TableBody"/>
            </w:pPr>
            <w:r>
              <w:t>24’h211000</w:t>
            </w:r>
          </w:p>
        </w:tc>
        <w:tc>
          <w:tcPr>
            <w:tcW w:w="1831" w:type="pct"/>
          </w:tcPr>
          <w:p w14:paraId="592B77E6" w14:textId="2F28FE08" w:rsidR="00DA16B0" w:rsidRPr="00466683" w:rsidDel="00AF1FBC" w:rsidRDefault="003D7686" w:rsidP="003D7686">
            <w:pPr>
              <w:pStyle w:val="TableBody"/>
            </w:pPr>
            <w:r w:rsidRPr="003D7686">
              <w:t>Matrix to map each DOP clock to the appropriate primary grid</w:t>
            </w:r>
          </w:p>
        </w:tc>
      </w:tr>
      <w:tr w:rsidR="00737D0F" w:rsidRPr="00466683" w:rsidDel="00AF1FBC" w14:paraId="714D87F6" w14:textId="77777777" w:rsidTr="006F74C5">
        <w:tc>
          <w:tcPr>
            <w:tcW w:w="1370" w:type="pct"/>
          </w:tcPr>
          <w:p w14:paraId="6772AC26" w14:textId="50D3C621" w:rsidR="00DA16B0" w:rsidRPr="00C92396" w:rsidDel="00AF1FBC" w:rsidRDefault="003D7686" w:rsidP="00BE6139">
            <w:pPr>
              <w:pStyle w:val="TableBody"/>
            </w:pPr>
            <w:r w:rsidRPr="003D7686">
              <w:t>GRID_SCC_DIVISOR_MATRIX</w:t>
            </w:r>
          </w:p>
        </w:tc>
        <w:tc>
          <w:tcPr>
            <w:tcW w:w="669" w:type="pct"/>
          </w:tcPr>
          <w:p w14:paraId="35432AB6" w14:textId="5D7A666C" w:rsidR="00DA16B0" w:rsidRPr="00466683" w:rsidDel="00AF1FBC" w:rsidRDefault="00DD40FA" w:rsidP="00BE6139">
            <w:pPr>
              <w:pStyle w:val="TableBody"/>
            </w:pPr>
            <w:r>
              <w:t>YES</w:t>
            </w:r>
          </w:p>
        </w:tc>
        <w:tc>
          <w:tcPr>
            <w:tcW w:w="565" w:type="pct"/>
          </w:tcPr>
          <w:p w14:paraId="6CCA5A16" w14:textId="094C6A25" w:rsidR="00DA16B0" w:rsidRPr="00466683" w:rsidDel="00AF1FBC" w:rsidRDefault="00737D0F" w:rsidP="00BE6139">
            <w:pPr>
              <w:pStyle w:val="TableBody"/>
            </w:pPr>
            <w:r>
              <w:t>1</w:t>
            </w:r>
            <w:r w:rsidR="003D7686">
              <w:t xml:space="preserve"> to </w:t>
            </w:r>
            <w:r w:rsidR="003D7686" w:rsidRPr="003D7686">
              <w:t>NUM_OF_GRID_SCC_CLKS*GRID_DIVISOR_BITS-1</w:t>
            </w:r>
          </w:p>
        </w:tc>
        <w:tc>
          <w:tcPr>
            <w:tcW w:w="565" w:type="pct"/>
          </w:tcPr>
          <w:p w14:paraId="29EEF342" w14:textId="658CFB82" w:rsidR="00DA16B0" w:rsidRPr="00466683" w:rsidDel="00AF1FBC" w:rsidRDefault="003D7686" w:rsidP="00BE6139">
            <w:pPr>
              <w:pStyle w:val="TableBody"/>
            </w:pPr>
            <w:r>
              <w:t>24’h121421</w:t>
            </w:r>
          </w:p>
        </w:tc>
        <w:tc>
          <w:tcPr>
            <w:tcW w:w="1831" w:type="pct"/>
          </w:tcPr>
          <w:p w14:paraId="4EF6E8CB" w14:textId="727584FF" w:rsidR="00DA16B0" w:rsidRPr="00466683" w:rsidDel="00AF1FBC" w:rsidRDefault="003D7686" w:rsidP="00BE6139">
            <w:pPr>
              <w:pStyle w:val="TableBody"/>
            </w:pPr>
            <w:r w:rsidRPr="003D7686">
              <w:t>Matrix to set the divisor for each DOP clock from the corresponding primary grid</w:t>
            </w:r>
          </w:p>
        </w:tc>
      </w:tr>
      <w:tr w:rsidR="00737D0F" w:rsidRPr="00466683" w:rsidDel="00AF1FBC" w14:paraId="4DEA47AE" w14:textId="77777777" w:rsidTr="006F74C5">
        <w:tc>
          <w:tcPr>
            <w:tcW w:w="1370" w:type="pct"/>
          </w:tcPr>
          <w:p w14:paraId="4665EEDD" w14:textId="77777777" w:rsidR="00DA16B0" w:rsidRPr="00C92396" w:rsidDel="00AF1FBC" w:rsidRDefault="00DA16B0" w:rsidP="00BE6139">
            <w:pPr>
              <w:pStyle w:val="TableBody"/>
            </w:pPr>
          </w:p>
        </w:tc>
        <w:tc>
          <w:tcPr>
            <w:tcW w:w="669" w:type="pct"/>
          </w:tcPr>
          <w:p w14:paraId="4F896FEC" w14:textId="77777777" w:rsidR="00DA16B0" w:rsidRPr="00466683" w:rsidDel="00AF1FBC" w:rsidRDefault="00DA16B0" w:rsidP="00BE6139">
            <w:pPr>
              <w:pStyle w:val="TableBody"/>
            </w:pPr>
          </w:p>
        </w:tc>
        <w:tc>
          <w:tcPr>
            <w:tcW w:w="565" w:type="pct"/>
          </w:tcPr>
          <w:p w14:paraId="66979031" w14:textId="77777777" w:rsidR="00DA16B0" w:rsidRPr="00466683" w:rsidDel="00AF1FBC" w:rsidRDefault="00DA16B0" w:rsidP="00BE6139">
            <w:pPr>
              <w:pStyle w:val="TableBody"/>
            </w:pPr>
          </w:p>
        </w:tc>
        <w:tc>
          <w:tcPr>
            <w:tcW w:w="565" w:type="pct"/>
          </w:tcPr>
          <w:p w14:paraId="5F839160" w14:textId="77777777" w:rsidR="00DA16B0" w:rsidRPr="00466683" w:rsidDel="00AF1FBC" w:rsidRDefault="00DA16B0" w:rsidP="00BE6139">
            <w:pPr>
              <w:pStyle w:val="TableBody"/>
            </w:pPr>
          </w:p>
        </w:tc>
        <w:tc>
          <w:tcPr>
            <w:tcW w:w="1831" w:type="pct"/>
          </w:tcPr>
          <w:p w14:paraId="556CE717" w14:textId="77777777" w:rsidR="00DA16B0" w:rsidRPr="00466683" w:rsidDel="00AF1FBC" w:rsidRDefault="00DA16B0" w:rsidP="00BE6139">
            <w:pPr>
              <w:pStyle w:val="TableBody"/>
            </w:pPr>
          </w:p>
        </w:tc>
      </w:tr>
    </w:tbl>
    <w:p w14:paraId="6A721D49" w14:textId="02CC1587" w:rsidR="007C139F" w:rsidRDefault="007C139F" w:rsidP="006F74C5">
      <w:pPr>
        <w:pStyle w:val="Heading4"/>
      </w:pPr>
      <w:r>
        <w:t>Pclkdist parameters</w:t>
      </w:r>
    </w:p>
    <w:tbl>
      <w:tblPr>
        <w:tblStyle w:val="TableClassic1"/>
        <w:tblW w:w="5000" w:type="pct"/>
        <w:tblLook w:val="0620" w:firstRow="1" w:lastRow="0" w:firstColumn="0" w:lastColumn="0" w:noHBand="1" w:noVBand="1"/>
      </w:tblPr>
      <w:tblGrid>
        <w:gridCol w:w="2365"/>
        <w:gridCol w:w="1155"/>
        <w:gridCol w:w="975"/>
        <w:gridCol w:w="975"/>
        <w:gridCol w:w="3160"/>
      </w:tblGrid>
      <w:tr w:rsidR="007C139F" w:rsidRPr="00AA1982" w14:paraId="0DF8B59E" w14:textId="77777777" w:rsidTr="009B6786">
        <w:trPr>
          <w:cnfStyle w:val="100000000000" w:firstRow="1" w:lastRow="0" w:firstColumn="0" w:lastColumn="0" w:oddVBand="0" w:evenVBand="0" w:oddHBand="0" w:evenHBand="0" w:firstRowFirstColumn="0" w:firstRowLastColumn="0" w:lastRowFirstColumn="0" w:lastRowLastColumn="0"/>
        </w:trPr>
        <w:tc>
          <w:tcPr>
            <w:tcW w:w="1370" w:type="pct"/>
          </w:tcPr>
          <w:p w14:paraId="42FEC231" w14:textId="77777777" w:rsidR="007C139F" w:rsidRPr="00344EB9" w:rsidRDefault="007C139F" w:rsidP="009B6786">
            <w:pPr>
              <w:pStyle w:val="TableHeading"/>
            </w:pPr>
            <w:r w:rsidRPr="00AA1982">
              <w:t>Parameter</w:t>
            </w:r>
            <w:r>
              <w:t xml:space="preserve"> Name</w:t>
            </w:r>
          </w:p>
        </w:tc>
        <w:tc>
          <w:tcPr>
            <w:tcW w:w="669" w:type="pct"/>
          </w:tcPr>
          <w:p w14:paraId="426CBC80" w14:textId="77777777" w:rsidR="007C139F" w:rsidRPr="00344EB9" w:rsidRDefault="007C139F" w:rsidP="009B6786">
            <w:pPr>
              <w:pStyle w:val="TableHeading"/>
            </w:pPr>
            <w:r>
              <w:t>Derived?</w:t>
            </w:r>
          </w:p>
        </w:tc>
        <w:tc>
          <w:tcPr>
            <w:tcW w:w="565" w:type="pct"/>
          </w:tcPr>
          <w:p w14:paraId="60884726" w14:textId="77777777" w:rsidR="007C139F" w:rsidRPr="00AA1982" w:rsidRDefault="007C139F" w:rsidP="009B6786">
            <w:pPr>
              <w:pStyle w:val="TableHeading"/>
            </w:pPr>
            <w:r>
              <w:t>Range</w:t>
            </w:r>
          </w:p>
        </w:tc>
        <w:tc>
          <w:tcPr>
            <w:tcW w:w="565" w:type="pct"/>
          </w:tcPr>
          <w:p w14:paraId="671E7609" w14:textId="77777777" w:rsidR="007C139F" w:rsidRDefault="007C139F" w:rsidP="009B6786">
            <w:pPr>
              <w:pStyle w:val="TableHeading"/>
            </w:pPr>
            <w:r>
              <w:t>Default</w:t>
            </w:r>
          </w:p>
        </w:tc>
        <w:tc>
          <w:tcPr>
            <w:tcW w:w="1832" w:type="pct"/>
          </w:tcPr>
          <w:p w14:paraId="16A3336E" w14:textId="77777777" w:rsidR="007C139F" w:rsidRPr="00AA1982" w:rsidRDefault="007C139F" w:rsidP="009B6786">
            <w:pPr>
              <w:pStyle w:val="TableHeading"/>
            </w:pPr>
            <w:r>
              <w:t>Descriptions</w:t>
            </w:r>
            <w:r>
              <w:br/>
              <w:t>(including interdependencies)</w:t>
            </w:r>
          </w:p>
        </w:tc>
      </w:tr>
      <w:tr w:rsidR="007C139F" w:rsidRPr="00466683" w14:paraId="314396A5" w14:textId="77777777" w:rsidTr="009B6786">
        <w:tc>
          <w:tcPr>
            <w:tcW w:w="1370" w:type="pct"/>
          </w:tcPr>
          <w:p w14:paraId="195C19C9" w14:textId="5F9EAF7B" w:rsidR="007C139F" w:rsidRPr="00466683" w:rsidRDefault="007C139F" w:rsidP="009B6786">
            <w:pPr>
              <w:pStyle w:val="TableBody"/>
              <w:jc w:val="center"/>
            </w:pPr>
            <w:r>
              <w:t>NUM_OF_PRIM_CLKS</w:t>
            </w:r>
          </w:p>
        </w:tc>
        <w:tc>
          <w:tcPr>
            <w:tcW w:w="669" w:type="pct"/>
          </w:tcPr>
          <w:p w14:paraId="7D55EE03" w14:textId="77777777" w:rsidR="007C139F" w:rsidRPr="00466683" w:rsidRDefault="007C139F" w:rsidP="009B6786">
            <w:pPr>
              <w:pStyle w:val="TableBody"/>
              <w:jc w:val="center"/>
            </w:pPr>
            <w:r>
              <w:t>NO</w:t>
            </w:r>
          </w:p>
        </w:tc>
        <w:tc>
          <w:tcPr>
            <w:tcW w:w="565" w:type="pct"/>
          </w:tcPr>
          <w:p w14:paraId="6498D98E" w14:textId="19A526DD" w:rsidR="007C139F" w:rsidRPr="00466683" w:rsidRDefault="007C139F" w:rsidP="009B6786">
            <w:pPr>
              <w:pStyle w:val="TableBody"/>
            </w:pPr>
            <w:r>
              <w:t>0 to N</w:t>
            </w:r>
          </w:p>
        </w:tc>
        <w:tc>
          <w:tcPr>
            <w:tcW w:w="565" w:type="pct"/>
          </w:tcPr>
          <w:p w14:paraId="56DF0F26" w14:textId="77777777" w:rsidR="007C139F" w:rsidRPr="00466683" w:rsidRDefault="007C139F" w:rsidP="009B6786">
            <w:pPr>
              <w:pStyle w:val="TableBody"/>
              <w:jc w:val="center"/>
            </w:pPr>
            <w:r>
              <w:t>2</w:t>
            </w:r>
          </w:p>
        </w:tc>
        <w:tc>
          <w:tcPr>
            <w:tcW w:w="1832" w:type="pct"/>
          </w:tcPr>
          <w:p w14:paraId="46551A98" w14:textId="496928FE" w:rsidR="007C139F" w:rsidRDefault="007C139F" w:rsidP="009B6786">
            <w:pPr>
              <w:rPr>
                <w:rFonts w:ascii="Times New Roman" w:hAnsi="Times New Roman"/>
                <w:b/>
                <w:bCs/>
                <w:sz w:val="20"/>
              </w:rPr>
            </w:pPr>
            <w:r>
              <w:rPr>
                <w:rFonts w:ascii="Times New Roman" w:hAnsi="Times New Roman"/>
                <w:b/>
                <w:bCs/>
                <w:sz w:val="20"/>
              </w:rPr>
              <w:t xml:space="preserve"> </w:t>
            </w:r>
            <w:r>
              <w:rPr>
                <w:rFonts w:ascii="Times New Roman" w:hAnsi="Times New Roman"/>
                <w:sz w:val="20"/>
              </w:rPr>
              <w:t>Number of primary  clocks.</w:t>
            </w:r>
          </w:p>
          <w:p w14:paraId="49EA0160" w14:textId="77777777" w:rsidR="007C139F" w:rsidRPr="00466683" w:rsidRDefault="007C139F" w:rsidP="009B6786">
            <w:pPr>
              <w:pStyle w:val="TableBody"/>
            </w:pPr>
          </w:p>
        </w:tc>
      </w:tr>
    </w:tbl>
    <w:p w14:paraId="55EB67ED" w14:textId="77777777" w:rsidR="007C139F" w:rsidRPr="007C139F" w:rsidRDefault="007C139F" w:rsidP="00952214">
      <w:pPr>
        <w:pStyle w:val="BodyText"/>
      </w:pPr>
    </w:p>
    <w:p w14:paraId="36DA73E1" w14:textId="66CF57A3" w:rsidR="007C139F" w:rsidRDefault="007C139F" w:rsidP="006F74C5">
      <w:pPr>
        <w:pStyle w:val="Heading4"/>
      </w:pPr>
      <w:r>
        <w:t>Psyncdist parameters</w:t>
      </w:r>
    </w:p>
    <w:tbl>
      <w:tblPr>
        <w:tblStyle w:val="TableClassic1"/>
        <w:tblW w:w="5000" w:type="pct"/>
        <w:tblLook w:val="0620" w:firstRow="1" w:lastRow="0" w:firstColumn="0" w:lastColumn="0" w:noHBand="1" w:noVBand="1"/>
      </w:tblPr>
      <w:tblGrid>
        <w:gridCol w:w="2365"/>
        <w:gridCol w:w="1155"/>
        <w:gridCol w:w="975"/>
        <w:gridCol w:w="975"/>
        <w:gridCol w:w="3160"/>
      </w:tblGrid>
      <w:tr w:rsidR="007C139F" w:rsidRPr="00AA1982" w14:paraId="12622811" w14:textId="77777777" w:rsidTr="009B6786">
        <w:trPr>
          <w:cnfStyle w:val="100000000000" w:firstRow="1" w:lastRow="0" w:firstColumn="0" w:lastColumn="0" w:oddVBand="0" w:evenVBand="0" w:oddHBand="0" w:evenHBand="0" w:firstRowFirstColumn="0" w:firstRowLastColumn="0" w:lastRowFirstColumn="0" w:lastRowLastColumn="0"/>
        </w:trPr>
        <w:tc>
          <w:tcPr>
            <w:tcW w:w="1370" w:type="pct"/>
          </w:tcPr>
          <w:p w14:paraId="444E4B8A" w14:textId="77777777" w:rsidR="007C139F" w:rsidRPr="00344EB9" w:rsidRDefault="007C139F" w:rsidP="009B6786">
            <w:pPr>
              <w:pStyle w:val="TableHeading"/>
            </w:pPr>
            <w:r w:rsidRPr="00AA1982">
              <w:t>Parameter</w:t>
            </w:r>
            <w:r>
              <w:t xml:space="preserve"> Name</w:t>
            </w:r>
          </w:p>
        </w:tc>
        <w:tc>
          <w:tcPr>
            <w:tcW w:w="669" w:type="pct"/>
          </w:tcPr>
          <w:p w14:paraId="0AB4CAA6" w14:textId="77777777" w:rsidR="007C139F" w:rsidRPr="00344EB9" w:rsidRDefault="007C139F" w:rsidP="009B6786">
            <w:pPr>
              <w:pStyle w:val="TableHeading"/>
            </w:pPr>
            <w:r>
              <w:t>Derived?</w:t>
            </w:r>
          </w:p>
        </w:tc>
        <w:tc>
          <w:tcPr>
            <w:tcW w:w="565" w:type="pct"/>
          </w:tcPr>
          <w:p w14:paraId="54CEE9CA" w14:textId="77777777" w:rsidR="007C139F" w:rsidRPr="00AA1982" w:rsidRDefault="007C139F" w:rsidP="009B6786">
            <w:pPr>
              <w:pStyle w:val="TableHeading"/>
            </w:pPr>
            <w:r>
              <w:t>Range</w:t>
            </w:r>
          </w:p>
        </w:tc>
        <w:tc>
          <w:tcPr>
            <w:tcW w:w="565" w:type="pct"/>
          </w:tcPr>
          <w:p w14:paraId="20EBE006" w14:textId="77777777" w:rsidR="007C139F" w:rsidRDefault="007C139F" w:rsidP="009B6786">
            <w:pPr>
              <w:pStyle w:val="TableHeading"/>
            </w:pPr>
            <w:r>
              <w:t>Default</w:t>
            </w:r>
          </w:p>
        </w:tc>
        <w:tc>
          <w:tcPr>
            <w:tcW w:w="1832" w:type="pct"/>
          </w:tcPr>
          <w:p w14:paraId="13FE0067" w14:textId="77777777" w:rsidR="007C139F" w:rsidRPr="00AA1982" w:rsidRDefault="007C139F" w:rsidP="009B6786">
            <w:pPr>
              <w:pStyle w:val="TableHeading"/>
            </w:pPr>
            <w:r>
              <w:t>Descriptions</w:t>
            </w:r>
            <w:r>
              <w:br/>
              <w:t>(including interdependencies)</w:t>
            </w:r>
          </w:p>
        </w:tc>
      </w:tr>
      <w:tr w:rsidR="007C139F" w:rsidRPr="00466683" w14:paraId="02C7A118" w14:textId="77777777" w:rsidTr="009B6786">
        <w:tc>
          <w:tcPr>
            <w:tcW w:w="1370" w:type="pct"/>
          </w:tcPr>
          <w:p w14:paraId="5AA7D3F0" w14:textId="7ECAFE89" w:rsidR="007C139F" w:rsidRPr="00466683" w:rsidRDefault="007C139F" w:rsidP="009B6786">
            <w:pPr>
              <w:pStyle w:val="TableBody"/>
              <w:jc w:val="center"/>
            </w:pPr>
            <w:r>
              <w:t>NUM_OF_PRIM_CLKS</w:t>
            </w:r>
          </w:p>
        </w:tc>
        <w:tc>
          <w:tcPr>
            <w:tcW w:w="669" w:type="pct"/>
          </w:tcPr>
          <w:p w14:paraId="737A8E21" w14:textId="77777777" w:rsidR="007C139F" w:rsidRPr="00466683" w:rsidRDefault="007C139F" w:rsidP="009B6786">
            <w:pPr>
              <w:pStyle w:val="TableBody"/>
              <w:jc w:val="center"/>
            </w:pPr>
            <w:r>
              <w:t>NO</w:t>
            </w:r>
          </w:p>
        </w:tc>
        <w:tc>
          <w:tcPr>
            <w:tcW w:w="565" w:type="pct"/>
          </w:tcPr>
          <w:p w14:paraId="3FAB7010" w14:textId="7D91616A" w:rsidR="007C139F" w:rsidRPr="00466683" w:rsidRDefault="007C139F" w:rsidP="009B6786">
            <w:pPr>
              <w:pStyle w:val="TableBody"/>
            </w:pPr>
            <w:r>
              <w:t xml:space="preserve">0 to N </w:t>
            </w:r>
          </w:p>
        </w:tc>
        <w:tc>
          <w:tcPr>
            <w:tcW w:w="565" w:type="pct"/>
          </w:tcPr>
          <w:p w14:paraId="2EF6FB31" w14:textId="77777777" w:rsidR="007C139F" w:rsidRPr="00466683" w:rsidRDefault="007C139F" w:rsidP="009B6786">
            <w:pPr>
              <w:pStyle w:val="TableBody"/>
              <w:jc w:val="center"/>
            </w:pPr>
            <w:r>
              <w:t>2</w:t>
            </w:r>
          </w:p>
        </w:tc>
        <w:tc>
          <w:tcPr>
            <w:tcW w:w="1832" w:type="pct"/>
          </w:tcPr>
          <w:p w14:paraId="540F576C" w14:textId="1A3137A6" w:rsidR="007C139F" w:rsidRDefault="007C139F" w:rsidP="009B6786">
            <w:pPr>
              <w:rPr>
                <w:rFonts w:ascii="Times New Roman" w:hAnsi="Times New Roman"/>
                <w:b/>
                <w:bCs/>
                <w:sz w:val="20"/>
              </w:rPr>
            </w:pPr>
            <w:r>
              <w:rPr>
                <w:rFonts w:ascii="Times New Roman" w:hAnsi="Times New Roman"/>
                <w:sz w:val="20"/>
              </w:rPr>
              <w:t xml:space="preserve">Number of primary clocks </w:t>
            </w:r>
          </w:p>
          <w:p w14:paraId="6B99B528" w14:textId="77777777" w:rsidR="007C139F" w:rsidRPr="00466683" w:rsidRDefault="007C139F" w:rsidP="009B6786">
            <w:pPr>
              <w:pStyle w:val="TableBody"/>
            </w:pPr>
          </w:p>
        </w:tc>
      </w:tr>
    </w:tbl>
    <w:p w14:paraId="25FF0ACE" w14:textId="77777777" w:rsidR="007C139F" w:rsidRPr="007C139F" w:rsidRDefault="007C139F" w:rsidP="00952214">
      <w:pPr>
        <w:pStyle w:val="BodyText"/>
      </w:pPr>
    </w:p>
    <w:p w14:paraId="2F08813A" w14:textId="0B6B6A40" w:rsidR="006F74C5" w:rsidRDefault="00AF1FBC" w:rsidP="006F74C5">
      <w:pPr>
        <w:pStyle w:val="Heading4"/>
      </w:pPr>
      <w:r>
        <w:t xml:space="preserve">Clkreqaggr </w:t>
      </w:r>
      <w:r w:rsidR="006F74C5">
        <w:t>P</w:t>
      </w:r>
      <w:r w:rsidR="006F74C5" w:rsidRPr="00344EB9">
        <w:t>arameters</w:t>
      </w:r>
    </w:p>
    <w:p w14:paraId="05D4C0A4" w14:textId="77777777" w:rsidR="006F74C5" w:rsidRDefault="006F74C5" w:rsidP="00952214">
      <w:pPr>
        <w:pStyle w:val="BodyText"/>
      </w:pPr>
    </w:p>
    <w:tbl>
      <w:tblPr>
        <w:tblStyle w:val="TableClassic1"/>
        <w:tblW w:w="5000" w:type="pct"/>
        <w:tblLook w:val="0620" w:firstRow="1" w:lastRow="0" w:firstColumn="0" w:lastColumn="0" w:noHBand="1" w:noVBand="1"/>
      </w:tblPr>
      <w:tblGrid>
        <w:gridCol w:w="2365"/>
        <w:gridCol w:w="1155"/>
        <w:gridCol w:w="975"/>
        <w:gridCol w:w="975"/>
        <w:gridCol w:w="3160"/>
      </w:tblGrid>
      <w:tr w:rsidR="006F74C5" w:rsidRPr="00AA1982" w14:paraId="5B15C076" w14:textId="77777777" w:rsidTr="00952214">
        <w:trPr>
          <w:cnfStyle w:val="100000000000" w:firstRow="1" w:lastRow="0" w:firstColumn="0" w:lastColumn="0" w:oddVBand="0" w:evenVBand="0" w:oddHBand="0" w:evenHBand="0" w:firstRowFirstColumn="0" w:firstRowLastColumn="0" w:lastRowFirstColumn="0" w:lastRowLastColumn="0"/>
        </w:trPr>
        <w:tc>
          <w:tcPr>
            <w:tcW w:w="1370" w:type="pct"/>
          </w:tcPr>
          <w:p w14:paraId="68D41464" w14:textId="77777777" w:rsidR="006F74C5" w:rsidRPr="00344EB9" w:rsidRDefault="006F74C5" w:rsidP="008A022E">
            <w:pPr>
              <w:pStyle w:val="TableHeading"/>
            </w:pPr>
            <w:r w:rsidRPr="00AA1982">
              <w:t>Parameter</w:t>
            </w:r>
            <w:r>
              <w:t xml:space="preserve"> Name</w:t>
            </w:r>
          </w:p>
        </w:tc>
        <w:tc>
          <w:tcPr>
            <w:tcW w:w="669" w:type="pct"/>
          </w:tcPr>
          <w:p w14:paraId="2B1F24A9" w14:textId="77777777" w:rsidR="006F74C5" w:rsidRPr="00344EB9" w:rsidRDefault="006F74C5" w:rsidP="008A022E">
            <w:pPr>
              <w:pStyle w:val="TableHeading"/>
            </w:pPr>
            <w:r>
              <w:t>Derived?</w:t>
            </w:r>
          </w:p>
        </w:tc>
        <w:tc>
          <w:tcPr>
            <w:tcW w:w="565" w:type="pct"/>
          </w:tcPr>
          <w:p w14:paraId="64CE232F" w14:textId="77777777" w:rsidR="006F74C5" w:rsidRPr="00AA1982" w:rsidRDefault="006F74C5" w:rsidP="008A022E">
            <w:pPr>
              <w:pStyle w:val="TableHeading"/>
            </w:pPr>
            <w:r>
              <w:t>Range</w:t>
            </w:r>
          </w:p>
        </w:tc>
        <w:tc>
          <w:tcPr>
            <w:tcW w:w="565" w:type="pct"/>
          </w:tcPr>
          <w:p w14:paraId="5328C054" w14:textId="77777777" w:rsidR="006F74C5" w:rsidRDefault="006F74C5" w:rsidP="008A022E">
            <w:pPr>
              <w:pStyle w:val="TableHeading"/>
            </w:pPr>
            <w:r>
              <w:t>Default</w:t>
            </w:r>
          </w:p>
        </w:tc>
        <w:tc>
          <w:tcPr>
            <w:tcW w:w="1831" w:type="pct"/>
          </w:tcPr>
          <w:p w14:paraId="5D6732D3" w14:textId="77777777" w:rsidR="006F74C5" w:rsidRPr="00AA1982" w:rsidRDefault="006F74C5" w:rsidP="008A022E">
            <w:pPr>
              <w:pStyle w:val="TableHeading"/>
            </w:pPr>
            <w:r>
              <w:t>Descriptions</w:t>
            </w:r>
            <w:r>
              <w:br/>
              <w:t>(including interdependencies)</w:t>
            </w:r>
          </w:p>
        </w:tc>
      </w:tr>
      <w:tr w:rsidR="006F74C5" w:rsidRPr="00466683" w14:paraId="4C24E026" w14:textId="77777777" w:rsidTr="00952214">
        <w:tc>
          <w:tcPr>
            <w:tcW w:w="1370" w:type="pct"/>
          </w:tcPr>
          <w:p w14:paraId="6C8559B6" w14:textId="3CAE0EC5" w:rsidR="006F74C5" w:rsidRPr="00466683" w:rsidRDefault="00AF1FBC" w:rsidP="00952214">
            <w:pPr>
              <w:pStyle w:val="TableBody"/>
              <w:jc w:val="center"/>
            </w:pPr>
            <w:r w:rsidRPr="00AF1FBC">
              <w:t>CLKREQ_CNT</w:t>
            </w:r>
          </w:p>
        </w:tc>
        <w:tc>
          <w:tcPr>
            <w:tcW w:w="669" w:type="pct"/>
          </w:tcPr>
          <w:p w14:paraId="52CF9C11" w14:textId="7C7970AE" w:rsidR="006F74C5" w:rsidRPr="00466683" w:rsidRDefault="00AF1FBC" w:rsidP="00952214">
            <w:pPr>
              <w:pStyle w:val="TableBody"/>
              <w:jc w:val="center"/>
            </w:pPr>
            <w:r>
              <w:t>NO</w:t>
            </w:r>
          </w:p>
        </w:tc>
        <w:tc>
          <w:tcPr>
            <w:tcW w:w="565" w:type="pct"/>
          </w:tcPr>
          <w:p w14:paraId="01A3293F" w14:textId="03DD285D" w:rsidR="006F74C5" w:rsidRPr="00466683" w:rsidRDefault="00DB74DA" w:rsidP="008A022E">
            <w:pPr>
              <w:pStyle w:val="TableBody"/>
            </w:pPr>
            <w:r>
              <w:t xml:space="preserve">2 to N </w:t>
            </w:r>
          </w:p>
        </w:tc>
        <w:tc>
          <w:tcPr>
            <w:tcW w:w="565" w:type="pct"/>
          </w:tcPr>
          <w:p w14:paraId="6B720D08" w14:textId="56623141" w:rsidR="006F74C5" w:rsidRPr="00466683" w:rsidRDefault="00DB74DA" w:rsidP="00952214">
            <w:pPr>
              <w:pStyle w:val="TableBody"/>
              <w:jc w:val="center"/>
            </w:pPr>
            <w:r>
              <w:t>2</w:t>
            </w:r>
          </w:p>
        </w:tc>
        <w:tc>
          <w:tcPr>
            <w:tcW w:w="1831" w:type="pct"/>
          </w:tcPr>
          <w:p w14:paraId="4B01DE82" w14:textId="77777777" w:rsidR="00DB74DA" w:rsidRDefault="00DB74DA" w:rsidP="00DB74DA">
            <w:pPr>
              <w:rPr>
                <w:rFonts w:ascii="Times New Roman" w:hAnsi="Times New Roman"/>
                <w:b/>
                <w:bCs/>
                <w:sz w:val="20"/>
              </w:rPr>
            </w:pPr>
            <w:r>
              <w:rPr>
                <w:rFonts w:ascii="Times New Roman" w:hAnsi="Times New Roman"/>
                <w:b/>
                <w:bCs/>
                <w:sz w:val="20"/>
              </w:rPr>
              <w:t xml:space="preserve"># of Downstream Requests: </w:t>
            </w:r>
            <w:r>
              <w:rPr>
                <w:rFonts w:ascii="Times New Roman" w:hAnsi="Times New Roman"/>
                <w:sz w:val="20"/>
              </w:rPr>
              <w:t>Number of clock requests from downstream agents.</w:t>
            </w:r>
          </w:p>
          <w:p w14:paraId="116AE020" w14:textId="77777777" w:rsidR="006F74C5" w:rsidRPr="00466683" w:rsidRDefault="006F74C5" w:rsidP="008A022E">
            <w:pPr>
              <w:pStyle w:val="TableBody"/>
            </w:pPr>
          </w:p>
        </w:tc>
      </w:tr>
    </w:tbl>
    <w:p w14:paraId="35666674" w14:textId="77777777" w:rsidR="001D182E" w:rsidRDefault="001D182E" w:rsidP="00952214">
      <w:pPr>
        <w:pStyle w:val="Heading4"/>
        <w:numPr>
          <w:ilvl w:val="0"/>
          <w:numId w:val="0"/>
        </w:numPr>
      </w:pPr>
    </w:p>
    <w:p w14:paraId="347532AE" w14:textId="225DF720" w:rsidR="001D182E" w:rsidRDefault="001D182E" w:rsidP="001D182E">
      <w:pPr>
        <w:pStyle w:val="Heading4"/>
      </w:pPr>
      <w:r>
        <w:t>Clkdist_repeater P</w:t>
      </w:r>
      <w:r w:rsidRPr="00344EB9">
        <w:t>arameters</w:t>
      </w:r>
    </w:p>
    <w:tbl>
      <w:tblPr>
        <w:tblStyle w:val="TableClassic1"/>
        <w:tblW w:w="5000" w:type="pct"/>
        <w:tblLook w:val="0620" w:firstRow="1" w:lastRow="0" w:firstColumn="0" w:lastColumn="0" w:noHBand="1" w:noVBand="1"/>
      </w:tblPr>
      <w:tblGrid>
        <w:gridCol w:w="2365"/>
        <w:gridCol w:w="1155"/>
        <w:gridCol w:w="975"/>
        <w:gridCol w:w="975"/>
        <w:gridCol w:w="3160"/>
      </w:tblGrid>
      <w:tr w:rsidR="001D182E" w:rsidRPr="00AA1982" w14:paraId="57870E21" w14:textId="77777777" w:rsidTr="00D640E4">
        <w:trPr>
          <w:cnfStyle w:val="100000000000" w:firstRow="1" w:lastRow="0" w:firstColumn="0" w:lastColumn="0" w:oddVBand="0" w:evenVBand="0" w:oddHBand="0" w:evenHBand="0" w:firstRowFirstColumn="0" w:firstRowLastColumn="0" w:lastRowFirstColumn="0" w:lastRowLastColumn="0"/>
        </w:trPr>
        <w:tc>
          <w:tcPr>
            <w:tcW w:w="1370" w:type="pct"/>
          </w:tcPr>
          <w:p w14:paraId="224F336B" w14:textId="77777777" w:rsidR="001D182E" w:rsidRPr="00344EB9" w:rsidRDefault="001D182E" w:rsidP="00D640E4">
            <w:pPr>
              <w:pStyle w:val="TableHeading"/>
            </w:pPr>
            <w:r w:rsidRPr="00AA1982">
              <w:t>Parameter</w:t>
            </w:r>
            <w:r>
              <w:t xml:space="preserve"> Name</w:t>
            </w:r>
          </w:p>
        </w:tc>
        <w:tc>
          <w:tcPr>
            <w:tcW w:w="669" w:type="pct"/>
          </w:tcPr>
          <w:p w14:paraId="537455C7" w14:textId="77777777" w:rsidR="001D182E" w:rsidRPr="00344EB9" w:rsidRDefault="001D182E" w:rsidP="00D640E4">
            <w:pPr>
              <w:pStyle w:val="TableHeading"/>
            </w:pPr>
            <w:r>
              <w:t>Derived?</w:t>
            </w:r>
          </w:p>
        </w:tc>
        <w:tc>
          <w:tcPr>
            <w:tcW w:w="565" w:type="pct"/>
          </w:tcPr>
          <w:p w14:paraId="310B9F31" w14:textId="77777777" w:rsidR="001D182E" w:rsidRPr="00AA1982" w:rsidRDefault="001D182E" w:rsidP="00D640E4">
            <w:pPr>
              <w:pStyle w:val="TableHeading"/>
            </w:pPr>
            <w:r>
              <w:t>Range</w:t>
            </w:r>
          </w:p>
        </w:tc>
        <w:tc>
          <w:tcPr>
            <w:tcW w:w="565" w:type="pct"/>
          </w:tcPr>
          <w:p w14:paraId="25E6E3DC" w14:textId="77777777" w:rsidR="001D182E" w:rsidRDefault="001D182E" w:rsidP="00D640E4">
            <w:pPr>
              <w:pStyle w:val="TableHeading"/>
            </w:pPr>
            <w:r>
              <w:t>Default</w:t>
            </w:r>
          </w:p>
        </w:tc>
        <w:tc>
          <w:tcPr>
            <w:tcW w:w="1831" w:type="pct"/>
          </w:tcPr>
          <w:p w14:paraId="25C02639" w14:textId="77777777" w:rsidR="001D182E" w:rsidRPr="00AA1982" w:rsidRDefault="001D182E" w:rsidP="00D640E4">
            <w:pPr>
              <w:pStyle w:val="TableHeading"/>
            </w:pPr>
            <w:r>
              <w:t>Descriptions</w:t>
            </w:r>
            <w:r>
              <w:br/>
              <w:t>(including interdependencies)</w:t>
            </w:r>
          </w:p>
        </w:tc>
      </w:tr>
      <w:tr w:rsidR="001D182E" w:rsidRPr="00466683" w14:paraId="7CCB65D5" w14:textId="77777777" w:rsidTr="00D640E4">
        <w:tc>
          <w:tcPr>
            <w:tcW w:w="1370" w:type="pct"/>
          </w:tcPr>
          <w:p w14:paraId="7335F561" w14:textId="32BC1D47" w:rsidR="001D182E" w:rsidRPr="00466683" w:rsidRDefault="001D182E" w:rsidP="00D640E4">
            <w:pPr>
              <w:pStyle w:val="TableBody"/>
              <w:jc w:val="center"/>
            </w:pPr>
            <w:r w:rsidRPr="001D182E">
              <w:t>NUM_OF_SCC_CLKS</w:t>
            </w:r>
          </w:p>
        </w:tc>
        <w:tc>
          <w:tcPr>
            <w:tcW w:w="669" w:type="pct"/>
          </w:tcPr>
          <w:p w14:paraId="781391EE" w14:textId="77777777" w:rsidR="001D182E" w:rsidRPr="00466683" w:rsidRDefault="001D182E" w:rsidP="00D640E4">
            <w:pPr>
              <w:pStyle w:val="TableBody"/>
              <w:jc w:val="center"/>
            </w:pPr>
            <w:r>
              <w:t>NO</w:t>
            </w:r>
          </w:p>
        </w:tc>
        <w:tc>
          <w:tcPr>
            <w:tcW w:w="565" w:type="pct"/>
          </w:tcPr>
          <w:p w14:paraId="21D255DE" w14:textId="0AB8DD06" w:rsidR="001D182E" w:rsidRPr="00466683" w:rsidRDefault="001D182E" w:rsidP="00D640E4">
            <w:pPr>
              <w:pStyle w:val="TableBody"/>
            </w:pPr>
            <w:r>
              <w:t xml:space="preserve">1 to N </w:t>
            </w:r>
          </w:p>
        </w:tc>
        <w:tc>
          <w:tcPr>
            <w:tcW w:w="565" w:type="pct"/>
          </w:tcPr>
          <w:p w14:paraId="1D34E99C" w14:textId="44F07938" w:rsidR="001D182E" w:rsidRPr="00466683" w:rsidRDefault="001D182E" w:rsidP="00D640E4">
            <w:pPr>
              <w:pStyle w:val="TableBody"/>
              <w:jc w:val="center"/>
            </w:pPr>
            <w:r>
              <w:t>1</w:t>
            </w:r>
          </w:p>
        </w:tc>
        <w:tc>
          <w:tcPr>
            <w:tcW w:w="1831" w:type="pct"/>
          </w:tcPr>
          <w:p w14:paraId="2C02A6F2" w14:textId="50E20156" w:rsidR="001D182E" w:rsidRPr="00466683" w:rsidRDefault="001D182E" w:rsidP="00952214">
            <w:r>
              <w:rPr>
                <w:rFonts w:ascii="Times New Roman" w:hAnsi="Times New Roman"/>
                <w:b/>
                <w:bCs/>
                <w:sz w:val="20"/>
              </w:rPr>
              <w:t xml:space="preserve"> </w:t>
            </w:r>
            <w:r>
              <w:rPr>
                <w:rFonts w:ascii="Times New Roman" w:hAnsi="Times New Roman"/>
                <w:sz w:val="20"/>
              </w:rPr>
              <w:t>Number of scan clocks to be controlled by clk_en and clk_div_sync</w:t>
            </w:r>
          </w:p>
        </w:tc>
      </w:tr>
      <w:tr w:rsidR="001D182E" w:rsidRPr="00466683" w14:paraId="7B47226B" w14:textId="77777777" w:rsidTr="00D640E4">
        <w:tc>
          <w:tcPr>
            <w:tcW w:w="1370" w:type="pct"/>
          </w:tcPr>
          <w:p w14:paraId="3400D0E0" w14:textId="6C5C6473" w:rsidR="001D182E" w:rsidRPr="001D182E" w:rsidRDefault="001D182E" w:rsidP="001D182E">
            <w:pPr>
              <w:pStyle w:val="TableBody"/>
              <w:jc w:val="center"/>
            </w:pPr>
            <w:r>
              <w:t>NUM_OF_RPTRS</w:t>
            </w:r>
          </w:p>
        </w:tc>
        <w:tc>
          <w:tcPr>
            <w:tcW w:w="669" w:type="pct"/>
          </w:tcPr>
          <w:p w14:paraId="1E59FBD1" w14:textId="5011748D" w:rsidR="001D182E" w:rsidRDefault="001D182E" w:rsidP="001D182E">
            <w:pPr>
              <w:pStyle w:val="TableBody"/>
              <w:jc w:val="center"/>
            </w:pPr>
            <w:r>
              <w:t>NO</w:t>
            </w:r>
          </w:p>
        </w:tc>
        <w:tc>
          <w:tcPr>
            <w:tcW w:w="565" w:type="pct"/>
          </w:tcPr>
          <w:p w14:paraId="7D1E3D9D" w14:textId="48B136BD" w:rsidR="001D182E" w:rsidRDefault="001D182E" w:rsidP="001D182E">
            <w:pPr>
              <w:pStyle w:val="TableBody"/>
            </w:pPr>
            <w:r>
              <w:t xml:space="preserve">1 to N </w:t>
            </w:r>
          </w:p>
        </w:tc>
        <w:tc>
          <w:tcPr>
            <w:tcW w:w="565" w:type="pct"/>
          </w:tcPr>
          <w:p w14:paraId="0C2EB530" w14:textId="518DD19E" w:rsidR="001D182E" w:rsidRDefault="001D182E" w:rsidP="001D182E">
            <w:pPr>
              <w:pStyle w:val="TableBody"/>
              <w:jc w:val="center"/>
            </w:pPr>
            <w:r>
              <w:t>1</w:t>
            </w:r>
          </w:p>
        </w:tc>
        <w:tc>
          <w:tcPr>
            <w:tcW w:w="1831" w:type="pct"/>
          </w:tcPr>
          <w:p w14:paraId="76E99D5E" w14:textId="48AF75E3" w:rsidR="001D182E" w:rsidRPr="00952214" w:rsidRDefault="001D182E" w:rsidP="001D182E">
            <w:pPr>
              <w:rPr>
                <w:rFonts w:ascii="Times New Roman" w:hAnsi="Times New Roman"/>
                <w:bCs/>
                <w:sz w:val="20"/>
              </w:rPr>
            </w:pPr>
            <w:r>
              <w:rPr>
                <w:rFonts w:ascii="Times New Roman" w:hAnsi="Times New Roman"/>
                <w:bCs/>
                <w:sz w:val="20"/>
              </w:rPr>
              <w:t>Number of repeater stages for clk_en and clk_div_sync between SSS and CCDU.</w:t>
            </w:r>
          </w:p>
        </w:tc>
      </w:tr>
    </w:tbl>
    <w:p w14:paraId="49592D0F" w14:textId="77777777" w:rsidR="006F74C5" w:rsidRDefault="006F74C5" w:rsidP="00952214">
      <w:pPr>
        <w:pStyle w:val="BodyText"/>
      </w:pPr>
    </w:p>
    <w:p w14:paraId="143EC468" w14:textId="2CCE89F4" w:rsidR="00845F4B" w:rsidRDefault="00845F4B" w:rsidP="00845F4B">
      <w:pPr>
        <w:pStyle w:val="Heading4"/>
      </w:pPr>
      <w:r>
        <w:t>Divsync_gen parameters</w:t>
      </w:r>
    </w:p>
    <w:tbl>
      <w:tblPr>
        <w:tblStyle w:val="TableClassic1"/>
        <w:tblW w:w="5000" w:type="pct"/>
        <w:tblLook w:val="0620" w:firstRow="1" w:lastRow="0" w:firstColumn="0" w:lastColumn="0" w:noHBand="1" w:noVBand="1"/>
      </w:tblPr>
      <w:tblGrid>
        <w:gridCol w:w="3248"/>
        <w:gridCol w:w="935"/>
        <w:gridCol w:w="754"/>
        <w:gridCol w:w="754"/>
        <w:gridCol w:w="2939"/>
      </w:tblGrid>
      <w:tr w:rsidR="00845F4B" w:rsidRPr="00AA1982" w14:paraId="642FD1AA" w14:textId="77777777" w:rsidTr="00952214">
        <w:trPr>
          <w:cnfStyle w:val="100000000000" w:firstRow="1" w:lastRow="0" w:firstColumn="0" w:lastColumn="0" w:oddVBand="0" w:evenVBand="0" w:oddHBand="0" w:evenHBand="0" w:firstRowFirstColumn="0" w:firstRowLastColumn="0" w:lastRowFirstColumn="0" w:lastRowLastColumn="0"/>
        </w:trPr>
        <w:tc>
          <w:tcPr>
            <w:tcW w:w="1881" w:type="pct"/>
          </w:tcPr>
          <w:p w14:paraId="47017CCF" w14:textId="77777777" w:rsidR="00845F4B" w:rsidRPr="00344EB9" w:rsidRDefault="00845F4B" w:rsidP="00CA6559">
            <w:pPr>
              <w:pStyle w:val="TableHeading"/>
            </w:pPr>
            <w:r w:rsidRPr="00AA1982">
              <w:t>Parameter</w:t>
            </w:r>
            <w:r>
              <w:t xml:space="preserve"> Name</w:t>
            </w:r>
          </w:p>
        </w:tc>
        <w:tc>
          <w:tcPr>
            <w:tcW w:w="541" w:type="pct"/>
          </w:tcPr>
          <w:p w14:paraId="1F1DDF6D" w14:textId="77777777" w:rsidR="00845F4B" w:rsidRPr="00344EB9" w:rsidRDefault="00845F4B" w:rsidP="00CA6559">
            <w:pPr>
              <w:pStyle w:val="TableHeading"/>
            </w:pPr>
            <w:r>
              <w:t>Derived?</w:t>
            </w:r>
          </w:p>
        </w:tc>
        <w:tc>
          <w:tcPr>
            <w:tcW w:w="437" w:type="pct"/>
          </w:tcPr>
          <w:p w14:paraId="58112459" w14:textId="77777777" w:rsidR="00845F4B" w:rsidRPr="00AA1982" w:rsidRDefault="00845F4B" w:rsidP="00CA6559">
            <w:pPr>
              <w:pStyle w:val="TableHeading"/>
            </w:pPr>
            <w:r>
              <w:t>Range</w:t>
            </w:r>
          </w:p>
        </w:tc>
        <w:tc>
          <w:tcPr>
            <w:tcW w:w="437" w:type="pct"/>
          </w:tcPr>
          <w:p w14:paraId="24AC5CAD" w14:textId="77777777" w:rsidR="00845F4B" w:rsidRDefault="00845F4B" w:rsidP="00CA6559">
            <w:pPr>
              <w:pStyle w:val="TableHeading"/>
            </w:pPr>
            <w:r>
              <w:t>Default</w:t>
            </w:r>
          </w:p>
        </w:tc>
        <w:tc>
          <w:tcPr>
            <w:tcW w:w="1703" w:type="pct"/>
          </w:tcPr>
          <w:p w14:paraId="036C135F" w14:textId="77777777" w:rsidR="00845F4B" w:rsidRPr="00AA1982" w:rsidRDefault="00845F4B" w:rsidP="00CA6559">
            <w:pPr>
              <w:pStyle w:val="TableHeading"/>
            </w:pPr>
            <w:r>
              <w:t>Descriptions</w:t>
            </w:r>
            <w:r>
              <w:br/>
              <w:t>(including interdependencies)</w:t>
            </w:r>
          </w:p>
        </w:tc>
      </w:tr>
      <w:tr w:rsidR="00845F4B" w:rsidRPr="00466683" w14:paraId="7DDC4BFC" w14:textId="77777777" w:rsidTr="00952214">
        <w:tc>
          <w:tcPr>
            <w:tcW w:w="1881" w:type="pct"/>
          </w:tcPr>
          <w:p w14:paraId="198B62C4" w14:textId="5A11A9E0" w:rsidR="00845F4B" w:rsidRPr="00466683" w:rsidRDefault="00845F4B" w:rsidP="00CA6559">
            <w:pPr>
              <w:pStyle w:val="TableBody"/>
              <w:jc w:val="center"/>
            </w:pPr>
            <w:r w:rsidRPr="00845F4B">
              <w:t>INPUT_SYNC_GCLK_BEFORE_GAL_SYNC</w:t>
            </w:r>
          </w:p>
        </w:tc>
        <w:tc>
          <w:tcPr>
            <w:tcW w:w="541" w:type="pct"/>
          </w:tcPr>
          <w:p w14:paraId="1358C449" w14:textId="77777777" w:rsidR="00845F4B" w:rsidRPr="00466683" w:rsidRDefault="00845F4B" w:rsidP="00CA6559">
            <w:pPr>
              <w:pStyle w:val="TableBody"/>
              <w:jc w:val="center"/>
            </w:pPr>
            <w:r>
              <w:t>NO</w:t>
            </w:r>
          </w:p>
        </w:tc>
        <w:tc>
          <w:tcPr>
            <w:tcW w:w="437" w:type="pct"/>
          </w:tcPr>
          <w:p w14:paraId="4F6ED825" w14:textId="0B965C0D" w:rsidR="00845F4B" w:rsidRPr="00466683" w:rsidRDefault="00845F4B" w:rsidP="00CA6559">
            <w:pPr>
              <w:pStyle w:val="TableBody"/>
            </w:pPr>
            <w:r>
              <w:t>0 to  143</w:t>
            </w:r>
          </w:p>
        </w:tc>
        <w:tc>
          <w:tcPr>
            <w:tcW w:w="437" w:type="pct"/>
          </w:tcPr>
          <w:p w14:paraId="6A66E30C" w14:textId="76DC08C8" w:rsidR="00845F4B" w:rsidRPr="00466683" w:rsidRDefault="00845F4B" w:rsidP="00CA6559">
            <w:pPr>
              <w:pStyle w:val="TableBody"/>
              <w:jc w:val="center"/>
            </w:pPr>
            <w:r>
              <w:t>1</w:t>
            </w:r>
          </w:p>
        </w:tc>
        <w:tc>
          <w:tcPr>
            <w:tcW w:w="1703" w:type="pct"/>
          </w:tcPr>
          <w:p w14:paraId="08213AE0" w14:textId="31443138" w:rsidR="00845F4B" w:rsidRPr="00845F4B" w:rsidRDefault="00845F4B">
            <w:r>
              <w:rPr>
                <w:rFonts w:ascii="Times New Roman" w:hAnsi="Times New Roman"/>
                <w:bCs/>
                <w:sz w:val="20"/>
              </w:rPr>
              <w:t>Set the number of clock cycles after input Usync.</w:t>
            </w:r>
          </w:p>
        </w:tc>
      </w:tr>
      <w:tr w:rsidR="00845F4B" w:rsidRPr="00466683" w14:paraId="240AA4A9" w14:textId="77777777" w:rsidTr="00952214">
        <w:tc>
          <w:tcPr>
            <w:tcW w:w="1881" w:type="pct"/>
          </w:tcPr>
          <w:p w14:paraId="075BEDA0" w14:textId="2B4E696E" w:rsidR="00845F4B" w:rsidRPr="001D182E" w:rsidRDefault="00845F4B" w:rsidP="00CA6559">
            <w:pPr>
              <w:pStyle w:val="TableBody"/>
              <w:jc w:val="center"/>
            </w:pPr>
            <w:r w:rsidRPr="00845F4B">
              <w:t>OUTPUT_SYNC_GCLK_BEFORE_X_SYNC</w:t>
            </w:r>
          </w:p>
        </w:tc>
        <w:tc>
          <w:tcPr>
            <w:tcW w:w="541" w:type="pct"/>
          </w:tcPr>
          <w:p w14:paraId="6CB7B5F7" w14:textId="77777777" w:rsidR="00845F4B" w:rsidRDefault="00845F4B" w:rsidP="00CA6559">
            <w:pPr>
              <w:pStyle w:val="TableBody"/>
              <w:jc w:val="center"/>
            </w:pPr>
            <w:r>
              <w:t>NO</w:t>
            </w:r>
          </w:p>
        </w:tc>
        <w:tc>
          <w:tcPr>
            <w:tcW w:w="437" w:type="pct"/>
          </w:tcPr>
          <w:p w14:paraId="5ECCB053" w14:textId="5B49FD18" w:rsidR="00845F4B" w:rsidRDefault="00845F4B" w:rsidP="00CA6559">
            <w:pPr>
              <w:pStyle w:val="TableBody"/>
            </w:pPr>
            <w:r>
              <w:t>0 to 143</w:t>
            </w:r>
          </w:p>
        </w:tc>
        <w:tc>
          <w:tcPr>
            <w:tcW w:w="437" w:type="pct"/>
          </w:tcPr>
          <w:p w14:paraId="6D955A0F" w14:textId="162D564B" w:rsidR="00845F4B" w:rsidRDefault="00845F4B" w:rsidP="00CA6559">
            <w:pPr>
              <w:pStyle w:val="TableBody"/>
              <w:jc w:val="center"/>
            </w:pPr>
            <w:r>
              <w:t>0</w:t>
            </w:r>
          </w:p>
        </w:tc>
        <w:tc>
          <w:tcPr>
            <w:tcW w:w="1703" w:type="pct"/>
          </w:tcPr>
          <w:p w14:paraId="50B08B53" w14:textId="77777777" w:rsidR="00845F4B" w:rsidRDefault="00845F4B">
            <w:pPr>
              <w:rPr>
                <w:rFonts w:ascii="Times New Roman" w:hAnsi="Times New Roman"/>
                <w:bCs/>
                <w:sz w:val="20"/>
              </w:rPr>
            </w:pPr>
            <w:r>
              <w:rPr>
                <w:rFonts w:ascii="Times New Roman" w:hAnsi="Times New Roman"/>
                <w:bCs/>
                <w:sz w:val="20"/>
              </w:rPr>
              <w:t xml:space="preserve">Set the how many clock cycles early div_reset_out and usync_out  </w:t>
            </w:r>
          </w:p>
          <w:p w14:paraId="15ACDF99" w14:textId="4B6301DF" w:rsidR="00845F4B" w:rsidRPr="00CA6559" w:rsidRDefault="00845F4B">
            <w:pPr>
              <w:rPr>
                <w:rFonts w:ascii="Times New Roman" w:hAnsi="Times New Roman"/>
                <w:bCs/>
                <w:sz w:val="20"/>
              </w:rPr>
            </w:pPr>
            <w:r>
              <w:rPr>
                <w:rFonts w:ascii="Times New Roman" w:hAnsi="Times New Roman"/>
                <w:bCs/>
                <w:sz w:val="20"/>
              </w:rPr>
              <w:t>generated.</w:t>
            </w:r>
          </w:p>
        </w:tc>
      </w:tr>
      <w:tr w:rsidR="00845F4B" w:rsidRPr="00466683" w14:paraId="2A81100C" w14:textId="77777777" w:rsidTr="00952214">
        <w:tc>
          <w:tcPr>
            <w:tcW w:w="1881" w:type="pct"/>
          </w:tcPr>
          <w:p w14:paraId="12D4F992" w14:textId="223AD5A5" w:rsidR="00845F4B" w:rsidRPr="00845F4B" w:rsidRDefault="00845F4B" w:rsidP="00CA6559">
            <w:pPr>
              <w:pStyle w:val="TableBody"/>
              <w:jc w:val="center"/>
            </w:pPr>
            <w:r w:rsidRPr="00845F4B">
              <w:t>MAX_RATIO_WIDTH</w:t>
            </w:r>
          </w:p>
        </w:tc>
        <w:tc>
          <w:tcPr>
            <w:tcW w:w="541" w:type="pct"/>
          </w:tcPr>
          <w:p w14:paraId="0F771E59" w14:textId="4C0F06B2" w:rsidR="00845F4B" w:rsidRDefault="00845F4B" w:rsidP="00CA6559">
            <w:pPr>
              <w:pStyle w:val="TableBody"/>
              <w:jc w:val="center"/>
            </w:pPr>
            <w:r>
              <w:t>NO</w:t>
            </w:r>
          </w:p>
        </w:tc>
        <w:tc>
          <w:tcPr>
            <w:tcW w:w="437" w:type="pct"/>
          </w:tcPr>
          <w:p w14:paraId="67D3FAAC" w14:textId="438AD5D0" w:rsidR="00845F4B" w:rsidRDefault="00845F4B" w:rsidP="00CA6559">
            <w:pPr>
              <w:pStyle w:val="TableBody"/>
            </w:pPr>
            <w:r>
              <w:t>n/a</w:t>
            </w:r>
          </w:p>
        </w:tc>
        <w:tc>
          <w:tcPr>
            <w:tcW w:w="437" w:type="pct"/>
          </w:tcPr>
          <w:p w14:paraId="4A44771E" w14:textId="4AB7D68B" w:rsidR="00845F4B" w:rsidRDefault="00845F4B" w:rsidP="00CA6559">
            <w:pPr>
              <w:pStyle w:val="TableBody"/>
              <w:jc w:val="center"/>
            </w:pPr>
            <w:r>
              <w:t>12</w:t>
            </w:r>
          </w:p>
        </w:tc>
        <w:tc>
          <w:tcPr>
            <w:tcW w:w="1703" w:type="pct"/>
          </w:tcPr>
          <w:p w14:paraId="3F9AA38C" w14:textId="31DB4378" w:rsidR="00845F4B" w:rsidRDefault="00845F4B" w:rsidP="00CA6559">
            <w:pPr>
              <w:rPr>
                <w:rFonts w:ascii="Times New Roman" w:hAnsi="Times New Roman"/>
                <w:bCs/>
                <w:sz w:val="20"/>
              </w:rPr>
            </w:pPr>
            <w:r>
              <w:rPr>
                <w:rFonts w:ascii="Times New Roman" w:hAnsi="Times New Roman"/>
                <w:bCs/>
                <w:sz w:val="20"/>
              </w:rPr>
              <w:t xml:space="preserve">Set to 12. </w:t>
            </w:r>
          </w:p>
        </w:tc>
      </w:tr>
      <w:tr w:rsidR="00845F4B" w:rsidRPr="00466683" w14:paraId="25ED89A0" w14:textId="77777777" w:rsidTr="00952214">
        <w:tc>
          <w:tcPr>
            <w:tcW w:w="1881" w:type="pct"/>
          </w:tcPr>
          <w:p w14:paraId="46A125AF" w14:textId="0C6CFC12" w:rsidR="00845F4B" w:rsidRPr="00845F4B" w:rsidRDefault="00845F4B" w:rsidP="00CA6559">
            <w:pPr>
              <w:pStyle w:val="TableBody"/>
              <w:jc w:val="center"/>
            </w:pPr>
            <w:r w:rsidRPr="00845F4B">
              <w:t>RO_RATIO_WIDTH</w:t>
            </w:r>
          </w:p>
        </w:tc>
        <w:tc>
          <w:tcPr>
            <w:tcW w:w="541" w:type="pct"/>
          </w:tcPr>
          <w:p w14:paraId="2F2F8DA1" w14:textId="7780B16E" w:rsidR="00845F4B" w:rsidRDefault="00845F4B" w:rsidP="00CA6559">
            <w:pPr>
              <w:pStyle w:val="TableBody"/>
              <w:jc w:val="center"/>
            </w:pPr>
            <w:r>
              <w:t>NO</w:t>
            </w:r>
          </w:p>
        </w:tc>
        <w:tc>
          <w:tcPr>
            <w:tcW w:w="437" w:type="pct"/>
          </w:tcPr>
          <w:p w14:paraId="4E593846" w14:textId="7E02C120" w:rsidR="00845F4B" w:rsidRDefault="00845F4B" w:rsidP="00CA6559">
            <w:pPr>
              <w:pStyle w:val="TableBody"/>
            </w:pPr>
            <w:r>
              <w:t>n/a</w:t>
            </w:r>
          </w:p>
        </w:tc>
        <w:tc>
          <w:tcPr>
            <w:tcW w:w="437" w:type="pct"/>
          </w:tcPr>
          <w:p w14:paraId="4FD0A6A7" w14:textId="09AE7E52" w:rsidR="00845F4B" w:rsidRDefault="00845F4B" w:rsidP="00CA6559">
            <w:pPr>
              <w:pStyle w:val="TableBody"/>
              <w:jc w:val="center"/>
            </w:pPr>
            <w:r>
              <w:t>1</w:t>
            </w:r>
          </w:p>
        </w:tc>
        <w:tc>
          <w:tcPr>
            <w:tcW w:w="1703" w:type="pct"/>
          </w:tcPr>
          <w:p w14:paraId="12962A9D" w14:textId="5BD281BE" w:rsidR="00845F4B" w:rsidRDefault="00845F4B" w:rsidP="00CA6559">
            <w:pPr>
              <w:rPr>
                <w:rFonts w:ascii="Times New Roman" w:hAnsi="Times New Roman"/>
                <w:bCs/>
                <w:sz w:val="20"/>
              </w:rPr>
            </w:pPr>
            <w:r>
              <w:rPr>
                <w:rFonts w:ascii="Times New Roman" w:hAnsi="Times New Roman"/>
                <w:bCs/>
                <w:sz w:val="20"/>
              </w:rPr>
              <w:t xml:space="preserve">Not used. </w:t>
            </w:r>
          </w:p>
        </w:tc>
      </w:tr>
    </w:tbl>
    <w:p w14:paraId="5A0CE5FD" w14:textId="77777777" w:rsidR="001D182E" w:rsidRPr="00481CB5" w:rsidRDefault="001D182E" w:rsidP="00952214">
      <w:pPr>
        <w:pStyle w:val="BodyText"/>
      </w:pPr>
    </w:p>
    <w:p w14:paraId="5FCCCFAD" w14:textId="77777777" w:rsidR="00344EB9" w:rsidRPr="00344EB9" w:rsidRDefault="00344EB9" w:rsidP="00BE6139">
      <w:pPr>
        <w:pStyle w:val="Heading3"/>
      </w:pPr>
      <w:bookmarkStart w:id="843" w:name="_Toc450212411"/>
      <w:r>
        <w:t xml:space="preserve">Boundary </w:t>
      </w:r>
      <w:r w:rsidR="00BE6139">
        <w:t>S</w:t>
      </w:r>
      <w:r>
        <w:t xml:space="preserve">can </w:t>
      </w:r>
      <w:r w:rsidR="00BE6139">
        <w:t>P</w:t>
      </w:r>
      <w:r w:rsidRPr="00344EB9">
        <w:t>arameters</w:t>
      </w:r>
      <w:bookmarkEnd w:id="843"/>
    </w:p>
    <w:tbl>
      <w:tblPr>
        <w:tblStyle w:val="TableClassic1"/>
        <w:tblW w:w="5000" w:type="pct"/>
        <w:tblLook w:val="0620" w:firstRow="1" w:lastRow="0" w:firstColumn="0" w:lastColumn="0" w:noHBand="1" w:noVBand="1"/>
      </w:tblPr>
      <w:tblGrid>
        <w:gridCol w:w="2364"/>
        <w:gridCol w:w="1154"/>
        <w:gridCol w:w="975"/>
        <w:gridCol w:w="975"/>
        <w:gridCol w:w="3162"/>
      </w:tblGrid>
      <w:tr w:rsidR="00BE6139" w:rsidRPr="00AA1982" w14:paraId="5FCCCFB3"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AE" w14:textId="77777777" w:rsidR="00BE6139" w:rsidRPr="00344EB9" w:rsidRDefault="00BE6139" w:rsidP="00A33AF3">
            <w:pPr>
              <w:pStyle w:val="TableHeading"/>
            </w:pPr>
            <w:r w:rsidRPr="00AA1982">
              <w:t>Parameter</w:t>
            </w:r>
            <w:r>
              <w:t xml:space="preserve"> Name</w:t>
            </w:r>
          </w:p>
        </w:tc>
        <w:tc>
          <w:tcPr>
            <w:tcW w:w="668" w:type="pct"/>
          </w:tcPr>
          <w:p w14:paraId="5FCCCFAF" w14:textId="77777777" w:rsidR="00BE6139" w:rsidRPr="00344EB9" w:rsidRDefault="00BE6139" w:rsidP="00A33AF3">
            <w:pPr>
              <w:pStyle w:val="TableHeading"/>
            </w:pPr>
            <w:r>
              <w:t>Derived?</w:t>
            </w:r>
          </w:p>
        </w:tc>
        <w:tc>
          <w:tcPr>
            <w:tcW w:w="565" w:type="pct"/>
          </w:tcPr>
          <w:p w14:paraId="5FCCCFB0" w14:textId="77777777" w:rsidR="00BE6139" w:rsidRPr="00AA1982" w:rsidRDefault="00BE6139" w:rsidP="00A33AF3">
            <w:pPr>
              <w:pStyle w:val="TableHeading"/>
            </w:pPr>
            <w:r>
              <w:t>Range</w:t>
            </w:r>
          </w:p>
        </w:tc>
        <w:tc>
          <w:tcPr>
            <w:tcW w:w="565" w:type="pct"/>
          </w:tcPr>
          <w:p w14:paraId="5FCCCFB1" w14:textId="77777777" w:rsidR="00BE6139" w:rsidRDefault="00BE6139" w:rsidP="00A33AF3">
            <w:pPr>
              <w:pStyle w:val="TableHeading"/>
            </w:pPr>
            <w:r>
              <w:t>Default</w:t>
            </w:r>
          </w:p>
        </w:tc>
        <w:tc>
          <w:tcPr>
            <w:tcW w:w="1832" w:type="pct"/>
          </w:tcPr>
          <w:p w14:paraId="5FCCCFB2" w14:textId="77777777" w:rsidR="00BE6139" w:rsidRPr="00AA1982" w:rsidRDefault="00BE6139" w:rsidP="00A33AF3">
            <w:pPr>
              <w:pStyle w:val="TableHeading"/>
            </w:pPr>
            <w:r>
              <w:t>Descriptions</w:t>
            </w:r>
            <w:r>
              <w:br/>
              <w:t>(including interdependencies)</w:t>
            </w:r>
          </w:p>
        </w:tc>
      </w:tr>
      <w:tr w:rsidR="00BE6139" w:rsidRPr="00466683" w14:paraId="5FCCCFB9" w14:textId="77777777" w:rsidTr="00B0145D">
        <w:tc>
          <w:tcPr>
            <w:tcW w:w="1369" w:type="pct"/>
          </w:tcPr>
          <w:p w14:paraId="5FCCCFB4" w14:textId="77777777" w:rsidR="00BE6139" w:rsidRPr="00466683" w:rsidRDefault="00BE6139" w:rsidP="00BE6139">
            <w:pPr>
              <w:pStyle w:val="TableBody"/>
            </w:pPr>
          </w:p>
        </w:tc>
        <w:tc>
          <w:tcPr>
            <w:tcW w:w="668" w:type="pct"/>
          </w:tcPr>
          <w:p w14:paraId="5FCCCFB5" w14:textId="77777777" w:rsidR="00BE6139" w:rsidRPr="00466683" w:rsidRDefault="00BE6139" w:rsidP="00BE6139">
            <w:pPr>
              <w:pStyle w:val="TableBody"/>
            </w:pPr>
          </w:p>
        </w:tc>
        <w:tc>
          <w:tcPr>
            <w:tcW w:w="565" w:type="pct"/>
          </w:tcPr>
          <w:p w14:paraId="5FCCCFB6" w14:textId="77777777" w:rsidR="00BE6139" w:rsidRPr="00466683" w:rsidRDefault="00BE6139" w:rsidP="00BE6139">
            <w:pPr>
              <w:pStyle w:val="TableBody"/>
            </w:pPr>
          </w:p>
        </w:tc>
        <w:tc>
          <w:tcPr>
            <w:tcW w:w="565" w:type="pct"/>
          </w:tcPr>
          <w:p w14:paraId="5FCCCFB7" w14:textId="77777777" w:rsidR="00BE6139" w:rsidRPr="00466683" w:rsidRDefault="00BE6139" w:rsidP="00BE6139">
            <w:pPr>
              <w:pStyle w:val="TableBody"/>
            </w:pPr>
          </w:p>
        </w:tc>
        <w:tc>
          <w:tcPr>
            <w:tcW w:w="1832" w:type="pct"/>
          </w:tcPr>
          <w:p w14:paraId="5FCCCFB8" w14:textId="77777777" w:rsidR="00BE6139" w:rsidRPr="00466683" w:rsidRDefault="00BE6139" w:rsidP="00BE6139">
            <w:pPr>
              <w:pStyle w:val="TableBody"/>
            </w:pPr>
          </w:p>
        </w:tc>
      </w:tr>
      <w:tr w:rsidR="00BE6139" w:rsidRPr="00466683" w14:paraId="5FCCCFBF" w14:textId="77777777" w:rsidTr="00B0145D">
        <w:tc>
          <w:tcPr>
            <w:tcW w:w="1369" w:type="pct"/>
          </w:tcPr>
          <w:p w14:paraId="5FCCCFBA" w14:textId="77777777" w:rsidR="00BE6139" w:rsidRPr="00466683" w:rsidRDefault="00BE6139" w:rsidP="00BE6139">
            <w:pPr>
              <w:pStyle w:val="TableBody"/>
            </w:pPr>
          </w:p>
        </w:tc>
        <w:tc>
          <w:tcPr>
            <w:tcW w:w="668" w:type="pct"/>
          </w:tcPr>
          <w:p w14:paraId="5FCCCFBB" w14:textId="77777777" w:rsidR="00BE6139" w:rsidRPr="00466683" w:rsidRDefault="00BE6139" w:rsidP="00BE6139">
            <w:pPr>
              <w:pStyle w:val="TableBody"/>
            </w:pPr>
          </w:p>
        </w:tc>
        <w:tc>
          <w:tcPr>
            <w:tcW w:w="565" w:type="pct"/>
          </w:tcPr>
          <w:p w14:paraId="5FCCCFBC" w14:textId="77777777" w:rsidR="00BE6139" w:rsidRPr="00466683" w:rsidRDefault="00BE6139" w:rsidP="00BE6139">
            <w:pPr>
              <w:pStyle w:val="TableBody"/>
            </w:pPr>
          </w:p>
        </w:tc>
        <w:tc>
          <w:tcPr>
            <w:tcW w:w="565" w:type="pct"/>
          </w:tcPr>
          <w:p w14:paraId="5FCCCFBD" w14:textId="77777777" w:rsidR="00BE6139" w:rsidRPr="00466683" w:rsidRDefault="00BE6139" w:rsidP="00BE6139">
            <w:pPr>
              <w:pStyle w:val="TableBody"/>
            </w:pPr>
          </w:p>
        </w:tc>
        <w:tc>
          <w:tcPr>
            <w:tcW w:w="1832" w:type="pct"/>
          </w:tcPr>
          <w:p w14:paraId="5FCCCFBE" w14:textId="77777777" w:rsidR="00BE6139" w:rsidRPr="00466683" w:rsidRDefault="00BE6139" w:rsidP="00BE6139">
            <w:pPr>
              <w:pStyle w:val="TableBody"/>
            </w:pPr>
          </w:p>
        </w:tc>
      </w:tr>
      <w:tr w:rsidR="00BE6139" w:rsidRPr="00466683" w14:paraId="5FCCCFC5" w14:textId="77777777" w:rsidTr="00B0145D">
        <w:tc>
          <w:tcPr>
            <w:tcW w:w="1369" w:type="pct"/>
          </w:tcPr>
          <w:p w14:paraId="5FCCCFC0" w14:textId="77777777" w:rsidR="00BE6139" w:rsidRPr="00C92396" w:rsidRDefault="00BE6139" w:rsidP="00BE6139">
            <w:pPr>
              <w:pStyle w:val="TableBody"/>
            </w:pPr>
          </w:p>
        </w:tc>
        <w:tc>
          <w:tcPr>
            <w:tcW w:w="668" w:type="pct"/>
          </w:tcPr>
          <w:p w14:paraId="5FCCCFC1" w14:textId="77777777" w:rsidR="00BE6139" w:rsidRPr="00466683" w:rsidRDefault="00BE6139" w:rsidP="00BE6139">
            <w:pPr>
              <w:pStyle w:val="TableBody"/>
            </w:pPr>
          </w:p>
        </w:tc>
        <w:tc>
          <w:tcPr>
            <w:tcW w:w="565" w:type="pct"/>
          </w:tcPr>
          <w:p w14:paraId="5FCCCFC2" w14:textId="77777777" w:rsidR="00BE6139" w:rsidRPr="00466683" w:rsidRDefault="00BE6139" w:rsidP="00BE6139">
            <w:pPr>
              <w:pStyle w:val="TableBody"/>
            </w:pPr>
          </w:p>
        </w:tc>
        <w:tc>
          <w:tcPr>
            <w:tcW w:w="565" w:type="pct"/>
          </w:tcPr>
          <w:p w14:paraId="5FCCCFC3" w14:textId="77777777" w:rsidR="00BE6139" w:rsidRPr="00466683" w:rsidRDefault="00BE6139" w:rsidP="00BE6139">
            <w:pPr>
              <w:pStyle w:val="TableBody"/>
            </w:pPr>
          </w:p>
        </w:tc>
        <w:tc>
          <w:tcPr>
            <w:tcW w:w="1832" w:type="pct"/>
          </w:tcPr>
          <w:p w14:paraId="5FCCCFC4" w14:textId="77777777" w:rsidR="00BE6139" w:rsidRPr="00466683" w:rsidRDefault="00BE6139" w:rsidP="00BE6139">
            <w:pPr>
              <w:pStyle w:val="TableBody"/>
            </w:pPr>
          </w:p>
        </w:tc>
      </w:tr>
    </w:tbl>
    <w:p w14:paraId="5FCCCFC6" w14:textId="77777777" w:rsidR="00344EB9" w:rsidRPr="00344EB9" w:rsidRDefault="00344EB9" w:rsidP="00BE6139">
      <w:pPr>
        <w:pStyle w:val="Heading3"/>
      </w:pPr>
      <w:bookmarkStart w:id="844" w:name="_Toc450212412"/>
      <w:r>
        <w:t xml:space="preserve">Test </w:t>
      </w:r>
      <w:r w:rsidR="00DF3B45">
        <w:t xml:space="preserve">Data Register </w:t>
      </w:r>
      <w:r w:rsidR="00DF3B45" w:rsidRPr="00344EB9">
        <w:t>Parameters</w:t>
      </w:r>
      <w:bookmarkEnd w:id="844"/>
    </w:p>
    <w:tbl>
      <w:tblPr>
        <w:tblStyle w:val="TableClassic1"/>
        <w:tblW w:w="5000" w:type="pct"/>
        <w:tblLook w:val="0620" w:firstRow="1" w:lastRow="0" w:firstColumn="0" w:lastColumn="0" w:noHBand="1" w:noVBand="1"/>
      </w:tblPr>
      <w:tblGrid>
        <w:gridCol w:w="2364"/>
        <w:gridCol w:w="1154"/>
        <w:gridCol w:w="975"/>
        <w:gridCol w:w="975"/>
        <w:gridCol w:w="3162"/>
      </w:tblGrid>
      <w:tr w:rsidR="00E302B3" w:rsidRPr="00AA1982" w14:paraId="5FCCCFCC"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C7" w14:textId="77777777" w:rsidR="00E302B3" w:rsidRPr="00344EB9" w:rsidRDefault="00E302B3" w:rsidP="00A33AF3">
            <w:pPr>
              <w:pStyle w:val="TableHeading"/>
            </w:pPr>
            <w:r w:rsidRPr="00AA1982">
              <w:t>Parameter</w:t>
            </w:r>
            <w:r>
              <w:t xml:space="preserve"> Name</w:t>
            </w:r>
          </w:p>
        </w:tc>
        <w:tc>
          <w:tcPr>
            <w:tcW w:w="668" w:type="pct"/>
          </w:tcPr>
          <w:p w14:paraId="5FCCCFC8" w14:textId="77777777" w:rsidR="00E302B3" w:rsidRPr="00344EB9" w:rsidRDefault="00E302B3" w:rsidP="00A33AF3">
            <w:pPr>
              <w:pStyle w:val="TableHeading"/>
            </w:pPr>
            <w:r>
              <w:t>Derived?</w:t>
            </w:r>
          </w:p>
        </w:tc>
        <w:tc>
          <w:tcPr>
            <w:tcW w:w="565" w:type="pct"/>
          </w:tcPr>
          <w:p w14:paraId="5FCCCFC9" w14:textId="77777777" w:rsidR="00E302B3" w:rsidRPr="00AA1982" w:rsidRDefault="00E302B3" w:rsidP="00A33AF3">
            <w:pPr>
              <w:pStyle w:val="TableHeading"/>
            </w:pPr>
            <w:r>
              <w:t>Range</w:t>
            </w:r>
          </w:p>
        </w:tc>
        <w:tc>
          <w:tcPr>
            <w:tcW w:w="565" w:type="pct"/>
          </w:tcPr>
          <w:p w14:paraId="5FCCCFCA" w14:textId="77777777" w:rsidR="00E302B3" w:rsidRDefault="00E302B3" w:rsidP="00A33AF3">
            <w:pPr>
              <w:pStyle w:val="TableHeading"/>
            </w:pPr>
            <w:r>
              <w:t>Default</w:t>
            </w:r>
          </w:p>
        </w:tc>
        <w:tc>
          <w:tcPr>
            <w:tcW w:w="1832" w:type="pct"/>
          </w:tcPr>
          <w:p w14:paraId="5FCCCFCB" w14:textId="77777777" w:rsidR="00E302B3" w:rsidRPr="00AA1982" w:rsidRDefault="00E302B3" w:rsidP="00A33AF3">
            <w:pPr>
              <w:pStyle w:val="TableHeading"/>
            </w:pPr>
            <w:r>
              <w:t>Descriptions</w:t>
            </w:r>
            <w:r>
              <w:br/>
              <w:t>(including interdependencies)</w:t>
            </w:r>
          </w:p>
        </w:tc>
      </w:tr>
      <w:tr w:rsidR="00E302B3" w:rsidRPr="00466683" w14:paraId="5FCCCFD2" w14:textId="77777777" w:rsidTr="00B0145D">
        <w:tc>
          <w:tcPr>
            <w:tcW w:w="1369" w:type="pct"/>
          </w:tcPr>
          <w:p w14:paraId="5FCCCFCD" w14:textId="77777777" w:rsidR="00E302B3" w:rsidRPr="00466683" w:rsidRDefault="00E302B3" w:rsidP="00BE6139">
            <w:pPr>
              <w:pStyle w:val="TableBody"/>
            </w:pPr>
          </w:p>
        </w:tc>
        <w:tc>
          <w:tcPr>
            <w:tcW w:w="668" w:type="pct"/>
          </w:tcPr>
          <w:p w14:paraId="5FCCCFCE" w14:textId="77777777" w:rsidR="00E302B3" w:rsidRPr="00466683" w:rsidRDefault="00E302B3" w:rsidP="00BE6139">
            <w:pPr>
              <w:pStyle w:val="TableBody"/>
            </w:pPr>
          </w:p>
        </w:tc>
        <w:tc>
          <w:tcPr>
            <w:tcW w:w="565" w:type="pct"/>
          </w:tcPr>
          <w:p w14:paraId="5FCCCFCF" w14:textId="77777777" w:rsidR="00E302B3" w:rsidRPr="00466683" w:rsidRDefault="00E302B3" w:rsidP="00BE6139">
            <w:pPr>
              <w:pStyle w:val="TableBody"/>
            </w:pPr>
          </w:p>
        </w:tc>
        <w:tc>
          <w:tcPr>
            <w:tcW w:w="565" w:type="pct"/>
          </w:tcPr>
          <w:p w14:paraId="5FCCCFD0" w14:textId="77777777" w:rsidR="00E302B3" w:rsidRPr="00466683" w:rsidRDefault="00E302B3" w:rsidP="00BE6139">
            <w:pPr>
              <w:pStyle w:val="TableBody"/>
            </w:pPr>
          </w:p>
        </w:tc>
        <w:tc>
          <w:tcPr>
            <w:tcW w:w="1832" w:type="pct"/>
          </w:tcPr>
          <w:p w14:paraId="5FCCCFD1" w14:textId="77777777" w:rsidR="00E302B3" w:rsidRPr="00466683" w:rsidRDefault="00E302B3" w:rsidP="00BE6139">
            <w:pPr>
              <w:pStyle w:val="TableBody"/>
            </w:pPr>
          </w:p>
        </w:tc>
      </w:tr>
      <w:tr w:rsidR="00E302B3" w:rsidRPr="00466683" w14:paraId="5FCCCFD8" w14:textId="77777777" w:rsidTr="00B0145D">
        <w:tc>
          <w:tcPr>
            <w:tcW w:w="1369" w:type="pct"/>
          </w:tcPr>
          <w:p w14:paraId="5FCCCFD3" w14:textId="77777777" w:rsidR="00E302B3" w:rsidRPr="00466683" w:rsidRDefault="00E302B3" w:rsidP="00BE6139">
            <w:pPr>
              <w:pStyle w:val="TableBody"/>
            </w:pPr>
          </w:p>
        </w:tc>
        <w:tc>
          <w:tcPr>
            <w:tcW w:w="668" w:type="pct"/>
          </w:tcPr>
          <w:p w14:paraId="5FCCCFD4" w14:textId="77777777" w:rsidR="00E302B3" w:rsidRPr="00466683" w:rsidRDefault="00E302B3" w:rsidP="00BE6139">
            <w:pPr>
              <w:pStyle w:val="TableBody"/>
            </w:pPr>
          </w:p>
        </w:tc>
        <w:tc>
          <w:tcPr>
            <w:tcW w:w="565" w:type="pct"/>
          </w:tcPr>
          <w:p w14:paraId="5FCCCFD5" w14:textId="77777777" w:rsidR="00E302B3" w:rsidRPr="00466683" w:rsidRDefault="00E302B3" w:rsidP="00BE6139">
            <w:pPr>
              <w:pStyle w:val="TableBody"/>
            </w:pPr>
          </w:p>
        </w:tc>
        <w:tc>
          <w:tcPr>
            <w:tcW w:w="565" w:type="pct"/>
          </w:tcPr>
          <w:p w14:paraId="5FCCCFD6" w14:textId="77777777" w:rsidR="00E302B3" w:rsidRPr="00466683" w:rsidRDefault="00E302B3" w:rsidP="00BE6139">
            <w:pPr>
              <w:pStyle w:val="TableBody"/>
            </w:pPr>
          </w:p>
        </w:tc>
        <w:tc>
          <w:tcPr>
            <w:tcW w:w="1832" w:type="pct"/>
          </w:tcPr>
          <w:p w14:paraId="5FCCCFD7" w14:textId="77777777" w:rsidR="00E302B3" w:rsidRPr="00466683" w:rsidRDefault="00E302B3" w:rsidP="00BE6139">
            <w:pPr>
              <w:pStyle w:val="TableBody"/>
            </w:pPr>
          </w:p>
        </w:tc>
      </w:tr>
      <w:tr w:rsidR="00E302B3" w:rsidRPr="00466683" w14:paraId="5FCCCFDE" w14:textId="77777777" w:rsidTr="00B0145D">
        <w:tc>
          <w:tcPr>
            <w:tcW w:w="1369" w:type="pct"/>
          </w:tcPr>
          <w:p w14:paraId="5FCCCFD9" w14:textId="77777777" w:rsidR="00E302B3" w:rsidRPr="00C92396" w:rsidRDefault="00E302B3" w:rsidP="00BE6139">
            <w:pPr>
              <w:pStyle w:val="TableBody"/>
            </w:pPr>
          </w:p>
        </w:tc>
        <w:tc>
          <w:tcPr>
            <w:tcW w:w="668" w:type="pct"/>
          </w:tcPr>
          <w:p w14:paraId="5FCCCFDA" w14:textId="77777777" w:rsidR="00E302B3" w:rsidRPr="00466683" w:rsidRDefault="00E302B3" w:rsidP="00BE6139">
            <w:pPr>
              <w:pStyle w:val="TableBody"/>
            </w:pPr>
          </w:p>
        </w:tc>
        <w:tc>
          <w:tcPr>
            <w:tcW w:w="565" w:type="pct"/>
          </w:tcPr>
          <w:p w14:paraId="5FCCCFDB" w14:textId="77777777" w:rsidR="00E302B3" w:rsidRPr="00466683" w:rsidRDefault="00E302B3" w:rsidP="00BE6139">
            <w:pPr>
              <w:pStyle w:val="TableBody"/>
            </w:pPr>
          </w:p>
        </w:tc>
        <w:tc>
          <w:tcPr>
            <w:tcW w:w="565" w:type="pct"/>
          </w:tcPr>
          <w:p w14:paraId="5FCCCFDC" w14:textId="77777777" w:rsidR="00E302B3" w:rsidRPr="00466683" w:rsidRDefault="00E302B3" w:rsidP="00BE6139">
            <w:pPr>
              <w:pStyle w:val="TableBody"/>
            </w:pPr>
          </w:p>
        </w:tc>
        <w:tc>
          <w:tcPr>
            <w:tcW w:w="1832" w:type="pct"/>
          </w:tcPr>
          <w:p w14:paraId="5FCCCFDD" w14:textId="77777777" w:rsidR="00E302B3" w:rsidRPr="00466683" w:rsidRDefault="00E302B3" w:rsidP="00BE6139">
            <w:pPr>
              <w:pStyle w:val="TableBody"/>
            </w:pPr>
          </w:p>
        </w:tc>
      </w:tr>
    </w:tbl>
    <w:p w14:paraId="5FCCCFDF" w14:textId="77777777" w:rsidR="00344EB9" w:rsidRPr="00344EB9" w:rsidRDefault="00344EB9" w:rsidP="00344EB9">
      <w:pPr>
        <w:pStyle w:val="Heading2"/>
      </w:pPr>
      <w:bookmarkStart w:id="845" w:name="_Toc294097337"/>
      <w:bookmarkStart w:id="846" w:name="_Toc294097410"/>
      <w:bookmarkStart w:id="847" w:name="_Toc294097482"/>
      <w:bookmarkStart w:id="848" w:name="_Toc294099867"/>
      <w:bookmarkStart w:id="849" w:name="_Toc296358134"/>
      <w:bookmarkStart w:id="850" w:name="_Toc299025149"/>
      <w:bookmarkStart w:id="851" w:name="_Toc299031460"/>
      <w:bookmarkStart w:id="852" w:name="_Toc300262188"/>
      <w:bookmarkStart w:id="853" w:name="_Toc301871707"/>
      <w:bookmarkStart w:id="854" w:name="_Toc450212413"/>
      <w:r w:rsidRPr="00344EB9">
        <w:t>Testbench Parameters</w:t>
      </w:r>
      <w:bookmarkEnd w:id="845"/>
      <w:bookmarkEnd w:id="846"/>
      <w:bookmarkEnd w:id="847"/>
      <w:bookmarkEnd w:id="848"/>
      <w:bookmarkEnd w:id="849"/>
      <w:bookmarkEnd w:id="850"/>
      <w:bookmarkEnd w:id="851"/>
      <w:bookmarkEnd w:id="852"/>
      <w:bookmarkEnd w:id="853"/>
      <w:bookmarkEnd w:id="854"/>
    </w:p>
    <w:p w14:paraId="5FCCCFE1" w14:textId="5E21FAF1" w:rsidR="00344EB9" w:rsidRDefault="00344EB9" w:rsidP="00EF4C57">
      <w:pPr>
        <w:pStyle w:val="BodyText"/>
      </w:pPr>
      <w:r>
        <w:t>The following table lists all testbench configuration parameters for this IP.</w:t>
      </w:r>
    </w:p>
    <w:tbl>
      <w:tblPr>
        <w:tblStyle w:val="TableClassic1"/>
        <w:tblW w:w="5000" w:type="pct"/>
        <w:tblLook w:val="0620" w:firstRow="1" w:lastRow="0" w:firstColumn="0" w:lastColumn="0" w:noHBand="1" w:noVBand="1"/>
      </w:tblPr>
      <w:tblGrid>
        <w:gridCol w:w="2307"/>
        <w:gridCol w:w="1300"/>
        <w:gridCol w:w="953"/>
        <w:gridCol w:w="4070"/>
      </w:tblGrid>
      <w:tr w:rsidR="00E302B3" w:rsidRPr="00AA1982" w14:paraId="5FCCCFE6" w14:textId="77777777" w:rsidTr="00B0145D">
        <w:trPr>
          <w:cnfStyle w:val="100000000000" w:firstRow="1" w:lastRow="0" w:firstColumn="0" w:lastColumn="0" w:oddVBand="0" w:evenVBand="0" w:oddHBand="0" w:evenHBand="0" w:firstRowFirstColumn="0" w:firstRowLastColumn="0" w:lastRowFirstColumn="0" w:lastRowLastColumn="0"/>
        </w:trPr>
        <w:tc>
          <w:tcPr>
            <w:tcW w:w="1337" w:type="pct"/>
          </w:tcPr>
          <w:p w14:paraId="5FCCCFE2" w14:textId="77777777" w:rsidR="00E302B3" w:rsidRPr="00344EB9" w:rsidRDefault="00E302B3" w:rsidP="00A33AF3">
            <w:pPr>
              <w:pStyle w:val="TableHeading"/>
            </w:pPr>
            <w:bookmarkStart w:id="855" w:name="_Toc299025150"/>
            <w:bookmarkStart w:id="856" w:name="_Toc299031461"/>
            <w:bookmarkStart w:id="857" w:name="_Toc300262189"/>
            <w:bookmarkStart w:id="858" w:name="_Toc301871708"/>
            <w:r w:rsidRPr="00AA1982">
              <w:t>Parameter</w:t>
            </w:r>
            <w:r>
              <w:t xml:space="preserve"> Name</w:t>
            </w:r>
          </w:p>
        </w:tc>
        <w:tc>
          <w:tcPr>
            <w:tcW w:w="753" w:type="pct"/>
          </w:tcPr>
          <w:p w14:paraId="5FCCCFE3" w14:textId="77777777" w:rsidR="00E302B3" w:rsidRPr="00344EB9" w:rsidRDefault="00E302B3" w:rsidP="00A33AF3">
            <w:pPr>
              <w:pStyle w:val="TableHeading"/>
            </w:pPr>
            <w:r>
              <w:t>Range</w:t>
            </w:r>
          </w:p>
        </w:tc>
        <w:tc>
          <w:tcPr>
            <w:tcW w:w="552" w:type="pct"/>
          </w:tcPr>
          <w:p w14:paraId="5FCCCFE4" w14:textId="77777777" w:rsidR="00E302B3" w:rsidRPr="00AA1982" w:rsidRDefault="00E302B3" w:rsidP="00A33AF3">
            <w:pPr>
              <w:pStyle w:val="TableHeading"/>
            </w:pPr>
            <w:r>
              <w:t>Default</w:t>
            </w:r>
          </w:p>
        </w:tc>
        <w:tc>
          <w:tcPr>
            <w:tcW w:w="2358" w:type="pct"/>
          </w:tcPr>
          <w:p w14:paraId="5FCCCFE5" w14:textId="77777777" w:rsidR="00E302B3" w:rsidRPr="00AA1982" w:rsidRDefault="00E302B3" w:rsidP="00A33AF3">
            <w:pPr>
              <w:pStyle w:val="TableHeading"/>
            </w:pPr>
            <w:r>
              <w:t>Descriptions</w:t>
            </w:r>
            <w:r>
              <w:br/>
              <w:t>(including interdependencies)</w:t>
            </w:r>
          </w:p>
        </w:tc>
      </w:tr>
      <w:tr w:rsidR="00E302B3" w:rsidRPr="00466683" w14:paraId="5FCCCFEB" w14:textId="77777777" w:rsidTr="00B0145D">
        <w:tc>
          <w:tcPr>
            <w:tcW w:w="1337" w:type="pct"/>
          </w:tcPr>
          <w:p w14:paraId="5FCCCFE7" w14:textId="77777777" w:rsidR="00E302B3" w:rsidRPr="00466683" w:rsidRDefault="00E302B3" w:rsidP="00BE6139">
            <w:pPr>
              <w:pStyle w:val="TableBody"/>
            </w:pPr>
          </w:p>
        </w:tc>
        <w:tc>
          <w:tcPr>
            <w:tcW w:w="753" w:type="pct"/>
          </w:tcPr>
          <w:p w14:paraId="5FCCCFE8" w14:textId="77777777" w:rsidR="00E302B3" w:rsidRPr="00466683" w:rsidRDefault="00E302B3" w:rsidP="00BE6139">
            <w:pPr>
              <w:pStyle w:val="TableBody"/>
            </w:pPr>
          </w:p>
        </w:tc>
        <w:tc>
          <w:tcPr>
            <w:tcW w:w="552" w:type="pct"/>
          </w:tcPr>
          <w:p w14:paraId="5FCCCFE9" w14:textId="77777777" w:rsidR="00E302B3" w:rsidRPr="00466683" w:rsidRDefault="00E302B3" w:rsidP="00BE6139">
            <w:pPr>
              <w:pStyle w:val="TableBody"/>
            </w:pPr>
          </w:p>
        </w:tc>
        <w:tc>
          <w:tcPr>
            <w:tcW w:w="2358" w:type="pct"/>
          </w:tcPr>
          <w:p w14:paraId="5FCCCFEA" w14:textId="77777777" w:rsidR="00E302B3" w:rsidRPr="00466683" w:rsidRDefault="00E302B3" w:rsidP="00BE6139">
            <w:pPr>
              <w:pStyle w:val="TableBody"/>
            </w:pPr>
          </w:p>
        </w:tc>
      </w:tr>
      <w:tr w:rsidR="00E302B3" w:rsidRPr="00466683" w14:paraId="5FCCCFF0" w14:textId="77777777" w:rsidTr="00B0145D">
        <w:tc>
          <w:tcPr>
            <w:tcW w:w="1337" w:type="pct"/>
          </w:tcPr>
          <w:p w14:paraId="5FCCCFEC" w14:textId="77777777" w:rsidR="00E302B3" w:rsidRPr="00466683" w:rsidRDefault="00E302B3" w:rsidP="00BE6139">
            <w:pPr>
              <w:pStyle w:val="TableBody"/>
            </w:pPr>
          </w:p>
        </w:tc>
        <w:tc>
          <w:tcPr>
            <w:tcW w:w="753" w:type="pct"/>
          </w:tcPr>
          <w:p w14:paraId="5FCCCFED" w14:textId="77777777" w:rsidR="00E302B3" w:rsidRPr="00466683" w:rsidRDefault="00E302B3" w:rsidP="00BE6139">
            <w:pPr>
              <w:pStyle w:val="TableBody"/>
            </w:pPr>
          </w:p>
        </w:tc>
        <w:tc>
          <w:tcPr>
            <w:tcW w:w="552" w:type="pct"/>
          </w:tcPr>
          <w:p w14:paraId="5FCCCFEE" w14:textId="77777777" w:rsidR="00E302B3" w:rsidRPr="00466683" w:rsidRDefault="00E302B3" w:rsidP="00BE6139">
            <w:pPr>
              <w:pStyle w:val="TableBody"/>
            </w:pPr>
          </w:p>
        </w:tc>
        <w:tc>
          <w:tcPr>
            <w:tcW w:w="2358" w:type="pct"/>
          </w:tcPr>
          <w:p w14:paraId="5FCCCFEF" w14:textId="77777777" w:rsidR="00E302B3" w:rsidRPr="00466683" w:rsidRDefault="00E302B3" w:rsidP="00BE6139">
            <w:pPr>
              <w:pStyle w:val="TableBody"/>
            </w:pPr>
          </w:p>
        </w:tc>
      </w:tr>
      <w:tr w:rsidR="00E302B3" w:rsidRPr="00466683" w14:paraId="5FCCCFF5" w14:textId="77777777" w:rsidTr="00B0145D">
        <w:tc>
          <w:tcPr>
            <w:tcW w:w="1337" w:type="pct"/>
          </w:tcPr>
          <w:p w14:paraId="5FCCCFF1" w14:textId="77777777" w:rsidR="00E302B3" w:rsidRPr="00C92396" w:rsidRDefault="00E302B3" w:rsidP="00BE6139">
            <w:pPr>
              <w:pStyle w:val="TableBody"/>
            </w:pPr>
          </w:p>
        </w:tc>
        <w:tc>
          <w:tcPr>
            <w:tcW w:w="753" w:type="pct"/>
          </w:tcPr>
          <w:p w14:paraId="5FCCCFF2" w14:textId="77777777" w:rsidR="00E302B3" w:rsidRPr="00466683" w:rsidRDefault="00E302B3" w:rsidP="00BE6139">
            <w:pPr>
              <w:pStyle w:val="TableBody"/>
            </w:pPr>
          </w:p>
        </w:tc>
        <w:tc>
          <w:tcPr>
            <w:tcW w:w="552" w:type="pct"/>
          </w:tcPr>
          <w:p w14:paraId="5FCCCFF3" w14:textId="77777777" w:rsidR="00E302B3" w:rsidRPr="00466683" w:rsidRDefault="00E302B3" w:rsidP="00BE6139">
            <w:pPr>
              <w:pStyle w:val="TableBody"/>
            </w:pPr>
          </w:p>
        </w:tc>
        <w:tc>
          <w:tcPr>
            <w:tcW w:w="2358" w:type="pct"/>
          </w:tcPr>
          <w:p w14:paraId="5FCCCFF4" w14:textId="77777777" w:rsidR="00E302B3" w:rsidRPr="00466683" w:rsidRDefault="00E302B3" w:rsidP="00BE6139">
            <w:pPr>
              <w:pStyle w:val="TableBody"/>
            </w:pPr>
          </w:p>
        </w:tc>
      </w:tr>
    </w:tbl>
    <w:p w14:paraId="5FCCD004" w14:textId="3156ADC9" w:rsidR="00344EB9" w:rsidRPr="00344EB9" w:rsidRDefault="0087149D" w:rsidP="00344EB9">
      <w:pPr>
        <w:pStyle w:val="Heading2"/>
      </w:pPr>
      <w:bookmarkStart w:id="859" w:name="_Toc294097339"/>
      <w:bookmarkStart w:id="860" w:name="_Toc294097412"/>
      <w:bookmarkStart w:id="861" w:name="_Toc294097484"/>
      <w:bookmarkStart w:id="862" w:name="_Toc294099869"/>
      <w:bookmarkStart w:id="863" w:name="_Toc296358136"/>
      <w:bookmarkStart w:id="864" w:name="_Toc299025151"/>
      <w:bookmarkStart w:id="865" w:name="_Toc299031462"/>
      <w:bookmarkStart w:id="866" w:name="_Toc300262190"/>
      <w:bookmarkStart w:id="867" w:name="_Toc301871709"/>
      <w:bookmarkStart w:id="868" w:name="_Toc450212414"/>
      <w:bookmarkEnd w:id="855"/>
      <w:bookmarkEnd w:id="856"/>
      <w:bookmarkEnd w:id="857"/>
      <w:bookmarkEnd w:id="858"/>
      <w:r>
        <w:t xml:space="preserve">IP </w:t>
      </w:r>
      <w:r w:rsidR="00344EB9" w:rsidRPr="00344EB9">
        <w:t>Straps</w:t>
      </w:r>
      <w:bookmarkEnd w:id="859"/>
      <w:bookmarkEnd w:id="860"/>
      <w:bookmarkEnd w:id="861"/>
      <w:bookmarkEnd w:id="862"/>
      <w:bookmarkEnd w:id="863"/>
      <w:bookmarkEnd w:id="864"/>
      <w:bookmarkEnd w:id="865"/>
      <w:bookmarkEnd w:id="866"/>
      <w:bookmarkEnd w:id="867"/>
      <w:bookmarkEnd w:id="868"/>
    </w:p>
    <w:p w14:paraId="5FCCD006" w14:textId="0972EE78" w:rsidR="00344EB9" w:rsidRDefault="00344EB9" w:rsidP="00344EB9">
      <w:pPr>
        <w:pStyle w:val="Gaps"/>
      </w:pPr>
    </w:p>
    <w:tbl>
      <w:tblPr>
        <w:tblStyle w:val="TableClassic1"/>
        <w:tblW w:w="5000" w:type="pct"/>
        <w:tblLook w:val="0620" w:firstRow="1" w:lastRow="0" w:firstColumn="0" w:lastColumn="0" w:noHBand="1" w:noVBand="1"/>
      </w:tblPr>
      <w:tblGrid>
        <w:gridCol w:w="3083"/>
        <w:gridCol w:w="5547"/>
      </w:tblGrid>
      <w:tr w:rsidR="00497C4D" w:rsidRPr="00AA1982" w14:paraId="5FCCD009" w14:textId="77777777" w:rsidTr="00B0145D">
        <w:trPr>
          <w:cnfStyle w:val="100000000000" w:firstRow="1" w:lastRow="0" w:firstColumn="0" w:lastColumn="0" w:oddVBand="0" w:evenVBand="0" w:oddHBand="0" w:evenHBand="0" w:firstRowFirstColumn="0" w:firstRowLastColumn="0" w:lastRowFirstColumn="0" w:lastRowLastColumn="0"/>
        </w:trPr>
        <w:tc>
          <w:tcPr>
            <w:tcW w:w="1786" w:type="pct"/>
          </w:tcPr>
          <w:p w14:paraId="5FCCD007" w14:textId="77777777" w:rsidR="00497C4D" w:rsidRPr="00344EB9" w:rsidRDefault="00520F87" w:rsidP="00A33AF3">
            <w:pPr>
              <w:pStyle w:val="TableHeading"/>
            </w:pPr>
            <w:bookmarkStart w:id="869" w:name="_Toc294097340"/>
            <w:bookmarkStart w:id="870" w:name="_Toc294097413"/>
            <w:bookmarkStart w:id="871" w:name="_Toc294097485"/>
            <w:bookmarkStart w:id="872" w:name="_Toc294099870"/>
            <w:bookmarkStart w:id="873" w:name="_Toc296358137"/>
            <w:bookmarkStart w:id="874" w:name="_Toc299025152"/>
            <w:bookmarkStart w:id="875" w:name="_Toc299031463"/>
            <w:bookmarkStart w:id="876" w:name="_Toc300262191"/>
            <w:bookmarkStart w:id="877" w:name="_Toc301871710"/>
            <w:r>
              <w:t>Strap</w:t>
            </w:r>
          </w:p>
        </w:tc>
        <w:tc>
          <w:tcPr>
            <w:tcW w:w="3214" w:type="pct"/>
          </w:tcPr>
          <w:p w14:paraId="5FCCD008" w14:textId="77777777" w:rsidR="00497C4D" w:rsidRPr="00344EB9" w:rsidRDefault="00520F87" w:rsidP="00A33AF3">
            <w:pPr>
              <w:pStyle w:val="TableHeading"/>
            </w:pPr>
            <w:r>
              <w:t>Purpose</w:t>
            </w:r>
          </w:p>
        </w:tc>
      </w:tr>
      <w:tr w:rsidR="00497C4D" w:rsidRPr="00466683" w14:paraId="5FCCD00C" w14:textId="77777777" w:rsidTr="00B0145D">
        <w:tc>
          <w:tcPr>
            <w:tcW w:w="1786" w:type="pct"/>
          </w:tcPr>
          <w:p w14:paraId="5FCCD00A" w14:textId="77777777" w:rsidR="00497C4D" w:rsidRPr="00466683" w:rsidRDefault="00497C4D" w:rsidP="00BE6139">
            <w:pPr>
              <w:pStyle w:val="TableBody"/>
            </w:pPr>
          </w:p>
        </w:tc>
        <w:tc>
          <w:tcPr>
            <w:tcW w:w="3214" w:type="pct"/>
          </w:tcPr>
          <w:p w14:paraId="5FCCD00B" w14:textId="77777777" w:rsidR="00497C4D" w:rsidRPr="00466683" w:rsidRDefault="00497C4D" w:rsidP="00BE6139">
            <w:pPr>
              <w:pStyle w:val="TableBody"/>
            </w:pPr>
          </w:p>
        </w:tc>
      </w:tr>
      <w:tr w:rsidR="00497C4D" w:rsidRPr="00466683" w14:paraId="5FCCD00F" w14:textId="77777777" w:rsidTr="00B0145D">
        <w:tc>
          <w:tcPr>
            <w:tcW w:w="1786" w:type="pct"/>
          </w:tcPr>
          <w:p w14:paraId="5FCCD00D" w14:textId="77777777" w:rsidR="00497C4D" w:rsidRPr="00466683" w:rsidRDefault="00497C4D" w:rsidP="00BE6139">
            <w:pPr>
              <w:pStyle w:val="TableBody"/>
            </w:pPr>
          </w:p>
        </w:tc>
        <w:tc>
          <w:tcPr>
            <w:tcW w:w="3214" w:type="pct"/>
          </w:tcPr>
          <w:p w14:paraId="5FCCD00E" w14:textId="77777777" w:rsidR="00497C4D" w:rsidRPr="00466683" w:rsidRDefault="00497C4D" w:rsidP="00BE6139">
            <w:pPr>
              <w:pStyle w:val="TableBody"/>
            </w:pPr>
          </w:p>
        </w:tc>
      </w:tr>
      <w:tr w:rsidR="00497C4D" w:rsidRPr="00466683" w14:paraId="5FCCD012" w14:textId="77777777" w:rsidTr="00B0145D">
        <w:tc>
          <w:tcPr>
            <w:tcW w:w="1786" w:type="pct"/>
          </w:tcPr>
          <w:p w14:paraId="5FCCD010" w14:textId="77777777" w:rsidR="00497C4D" w:rsidRPr="00C92396" w:rsidRDefault="00497C4D" w:rsidP="00BE6139">
            <w:pPr>
              <w:pStyle w:val="TableBody"/>
            </w:pPr>
          </w:p>
        </w:tc>
        <w:tc>
          <w:tcPr>
            <w:tcW w:w="3214" w:type="pct"/>
          </w:tcPr>
          <w:p w14:paraId="5FCCD011" w14:textId="77777777" w:rsidR="00497C4D" w:rsidRPr="00466683" w:rsidRDefault="00497C4D" w:rsidP="00BE6139">
            <w:pPr>
              <w:pStyle w:val="TableBody"/>
            </w:pPr>
          </w:p>
        </w:tc>
      </w:tr>
    </w:tbl>
    <w:p w14:paraId="5FCCD013" w14:textId="77777777" w:rsidR="00344EB9" w:rsidRPr="00344EB9" w:rsidRDefault="00344EB9" w:rsidP="00344EB9">
      <w:pPr>
        <w:pStyle w:val="Heading2"/>
      </w:pPr>
      <w:bookmarkStart w:id="878" w:name="_Toc450212415"/>
      <w:r w:rsidRPr="00344EB9">
        <w:t>Fuses</w:t>
      </w:r>
      <w:bookmarkEnd w:id="869"/>
      <w:bookmarkEnd w:id="870"/>
      <w:bookmarkEnd w:id="871"/>
      <w:bookmarkEnd w:id="872"/>
      <w:bookmarkEnd w:id="873"/>
      <w:bookmarkEnd w:id="874"/>
      <w:bookmarkEnd w:id="875"/>
      <w:bookmarkEnd w:id="876"/>
      <w:bookmarkEnd w:id="877"/>
      <w:bookmarkEnd w:id="878"/>
    </w:p>
    <w:p w14:paraId="5FCCD014" w14:textId="14AB77C8" w:rsidR="00344EB9" w:rsidRDefault="000F2169" w:rsidP="00952214">
      <w:pPr>
        <w:pStyle w:val="BodyText"/>
      </w:pPr>
      <w:bookmarkStart w:id="879" w:name="_Toc294099943"/>
      <w:bookmarkStart w:id="880" w:name="_Toc294099944"/>
      <w:bookmarkEnd w:id="879"/>
      <w:bookmarkEnd w:id="880"/>
      <w:r>
        <w:t>Not applicable.</w:t>
      </w:r>
    </w:p>
    <w:p w14:paraId="5FCCD015" w14:textId="77777777" w:rsidR="00344EB9" w:rsidRDefault="00344EB9" w:rsidP="00344EB9">
      <w:pPr>
        <w:pStyle w:val="Heading2"/>
      </w:pPr>
      <w:bookmarkStart w:id="881" w:name="_Toc294097343"/>
      <w:bookmarkStart w:id="882" w:name="_Toc294097416"/>
      <w:bookmarkStart w:id="883" w:name="_Toc294097488"/>
      <w:bookmarkStart w:id="884" w:name="_Toc294099873"/>
      <w:bookmarkStart w:id="885" w:name="_Toc296358138"/>
      <w:bookmarkStart w:id="886" w:name="_Toc299025153"/>
      <w:bookmarkStart w:id="887" w:name="_Toc299031464"/>
      <w:bookmarkStart w:id="888" w:name="_Toc300262192"/>
      <w:bookmarkStart w:id="889" w:name="_Toc301871711"/>
      <w:bookmarkStart w:id="890" w:name="_Toc450212416"/>
      <w:r w:rsidRPr="00344EB9">
        <w:t>Power Information</w:t>
      </w:r>
      <w:bookmarkEnd w:id="881"/>
      <w:bookmarkEnd w:id="882"/>
      <w:bookmarkEnd w:id="883"/>
      <w:bookmarkEnd w:id="884"/>
      <w:bookmarkEnd w:id="885"/>
      <w:bookmarkEnd w:id="886"/>
      <w:bookmarkEnd w:id="887"/>
      <w:bookmarkEnd w:id="888"/>
      <w:bookmarkEnd w:id="889"/>
      <w:bookmarkEnd w:id="890"/>
    </w:p>
    <w:p w14:paraId="12B3BBF8" w14:textId="77777777" w:rsidR="00845F4B" w:rsidRPr="00952214" w:rsidRDefault="00845F4B" w:rsidP="00952214">
      <w:pPr>
        <w:pStyle w:val="BodyText"/>
      </w:pPr>
    </w:p>
    <w:p w14:paraId="5FCCD016" w14:textId="77777777" w:rsidR="00344EB9" w:rsidRPr="00F141AE" w:rsidRDefault="00344EB9" w:rsidP="00C14F29">
      <w:pPr>
        <w:pStyle w:val="Heading3"/>
      </w:pPr>
      <w:bookmarkStart w:id="891" w:name="_Toc450212417"/>
      <w:r w:rsidRPr="00F141AE">
        <w:t>Power Supply</w:t>
      </w:r>
      <w:bookmarkEnd w:id="891"/>
    </w:p>
    <w:p w14:paraId="5FCCD017" w14:textId="6C7B73A8" w:rsidR="00344EB9" w:rsidRDefault="000F2169" w:rsidP="00952214">
      <w:pPr>
        <w:pStyle w:val="BodyText"/>
      </w:pPr>
      <w:r>
        <w:t>Not applicable.</w:t>
      </w:r>
    </w:p>
    <w:p w14:paraId="5FCCD018" w14:textId="77777777" w:rsidR="00344EB9" w:rsidRDefault="00C14F29" w:rsidP="00C86AF0">
      <w:pPr>
        <w:pStyle w:val="Heading3"/>
      </w:pPr>
      <w:bookmarkStart w:id="892" w:name="_Toc450212418"/>
      <w:r>
        <w:t>Static Clock Gating</w:t>
      </w:r>
      <w:bookmarkEnd w:id="892"/>
    </w:p>
    <w:p w14:paraId="5FCCD019" w14:textId="5710D85C" w:rsidR="00344EB9" w:rsidRDefault="000F2169" w:rsidP="00952214">
      <w:pPr>
        <w:pStyle w:val="BodyText"/>
      </w:pPr>
      <w:r>
        <w:t>Not applicable</w:t>
      </w:r>
      <w:r w:rsidR="00344EB9">
        <w:t>.</w:t>
      </w:r>
    </w:p>
    <w:p w14:paraId="5FCCD01A" w14:textId="77777777" w:rsidR="00344EB9" w:rsidRDefault="00C14F29" w:rsidP="00C86AF0">
      <w:pPr>
        <w:pStyle w:val="Heading3"/>
      </w:pPr>
      <w:bookmarkStart w:id="893" w:name="_Toc450212419"/>
      <w:r>
        <w:t>Power Gating</w:t>
      </w:r>
      <w:bookmarkEnd w:id="893"/>
    </w:p>
    <w:p w14:paraId="060662A9" w14:textId="5C00333C" w:rsidR="00B81DB1" w:rsidRDefault="000F2169" w:rsidP="00952214">
      <w:pPr>
        <w:pStyle w:val="BodyText"/>
      </w:pPr>
      <w:r>
        <w:t>Not applicable</w:t>
      </w:r>
      <w:r w:rsidR="00B81DB1">
        <w:t>.</w:t>
      </w:r>
    </w:p>
    <w:p w14:paraId="5FCCD01C" w14:textId="6A54AA1F" w:rsidR="00344EB9" w:rsidRDefault="00050BCD" w:rsidP="00C14F29">
      <w:pPr>
        <w:pStyle w:val="Heading3"/>
      </w:pPr>
      <w:bookmarkStart w:id="894" w:name="_Toc450212420"/>
      <w:r>
        <w:t>Bumps and Their Power D</w:t>
      </w:r>
      <w:r w:rsidR="00C14F29">
        <w:t>omains</w:t>
      </w:r>
      <w:bookmarkEnd w:id="894"/>
    </w:p>
    <w:p w14:paraId="207E75CB" w14:textId="0EBA7E09" w:rsidR="00FE2FED" w:rsidRDefault="000F2169" w:rsidP="00952214">
      <w:pPr>
        <w:pStyle w:val="BodyText"/>
      </w:pPr>
      <w:bookmarkStart w:id="895" w:name="_Toc294097344"/>
      <w:bookmarkStart w:id="896" w:name="_Toc294097417"/>
      <w:bookmarkStart w:id="897" w:name="_Toc294097489"/>
      <w:bookmarkStart w:id="898" w:name="_Toc294099874"/>
      <w:bookmarkStart w:id="899" w:name="_Toc296358139"/>
      <w:bookmarkStart w:id="900" w:name="_Toc299025154"/>
      <w:bookmarkStart w:id="901" w:name="_Toc299031465"/>
      <w:bookmarkStart w:id="902" w:name="_Toc300262193"/>
      <w:bookmarkStart w:id="903" w:name="_Toc301871712"/>
      <w:r>
        <w:t>Not applicable</w:t>
      </w:r>
    </w:p>
    <w:p w14:paraId="5EA20AE0" w14:textId="77777777" w:rsidR="00EF55F1" w:rsidRPr="00EF55F1" w:rsidRDefault="00EF55F1" w:rsidP="006D5ECE">
      <w:pPr>
        <w:pStyle w:val="Heading2"/>
      </w:pPr>
      <w:bookmarkStart w:id="904" w:name="_Toc294097345"/>
      <w:bookmarkStart w:id="905" w:name="_Toc294097418"/>
      <w:bookmarkStart w:id="906" w:name="_Toc294097490"/>
      <w:bookmarkStart w:id="907" w:name="_Toc294099875"/>
      <w:bookmarkStart w:id="908" w:name="_Toc296358140"/>
      <w:bookmarkStart w:id="909" w:name="_Toc299025155"/>
      <w:bookmarkStart w:id="910" w:name="_Toc299031466"/>
      <w:bookmarkStart w:id="911" w:name="_Toc300262194"/>
      <w:bookmarkStart w:id="912" w:name="_Toc301871713"/>
      <w:bookmarkStart w:id="913" w:name="_Toc450212421"/>
      <w:r w:rsidRPr="00EF55F1">
        <w:t>Power-up Requirements</w:t>
      </w:r>
      <w:bookmarkEnd w:id="904"/>
      <w:bookmarkEnd w:id="905"/>
      <w:bookmarkEnd w:id="906"/>
      <w:bookmarkEnd w:id="907"/>
      <w:bookmarkEnd w:id="908"/>
      <w:bookmarkEnd w:id="909"/>
      <w:bookmarkEnd w:id="910"/>
      <w:bookmarkEnd w:id="911"/>
      <w:bookmarkEnd w:id="912"/>
      <w:bookmarkEnd w:id="913"/>
    </w:p>
    <w:p w14:paraId="09882100" w14:textId="2381CEB4" w:rsidR="00EF55F1" w:rsidRPr="002A7F48" w:rsidRDefault="000F2169" w:rsidP="00952214">
      <w:pPr>
        <w:pStyle w:val="BodyText"/>
      </w:pPr>
      <w:r>
        <w:t>Not applicable</w:t>
      </w:r>
      <w:r w:rsidR="00EF55F1">
        <w:t>.</w:t>
      </w:r>
    </w:p>
    <w:p w14:paraId="7E6B9B27" w14:textId="12969FCD" w:rsidR="00B81DB1" w:rsidRDefault="00B81DB1" w:rsidP="00344EB9">
      <w:pPr>
        <w:pStyle w:val="Heading2"/>
      </w:pPr>
      <w:bookmarkStart w:id="914" w:name="_Toc450212422"/>
      <w:r>
        <w:t>Macros used by IP</w:t>
      </w:r>
      <w:bookmarkEnd w:id="914"/>
    </w:p>
    <w:p w14:paraId="012C110C" w14:textId="45E3820B" w:rsidR="00B81DB1" w:rsidRPr="00B81DB1" w:rsidRDefault="000F2169" w:rsidP="00952214">
      <w:pPr>
        <w:pStyle w:val="BodyText"/>
      </w:pPr>
      <w:r>
        <w:t>Not applicable</w:t>
      </w:r>
      <w:r w:rsidR="00B81DB1">
        <w:t>.</w:t>
      </w:r>
    </w:p>
    <w:p w14:paraId="5FCCD01E" w14:textId="77777777" w:rsidR="00344EB9" w:rsidRPr="00344EB9" w:rsidRDefault="00344EB9" w:rsidP="00344EB9">
      <w:pPr>
        <w:pStyle w:val="Heading2"/>
      </w:pPr>
      <w:bookmarkStart w:id="915" w:name="_Toc450212423"/>
      <w:r w:rsidRPr="00344EB9">
        <w:t>Other Design Considerations</w:t>
      </w:r>
      <w:bookmarkEnd w:id="895"/>
      <w:bookmarkEnd w:id="896"/>
      <w:bookmarkEnd w:id="897"/>
      <w:bookmarkEnd w:id="898"/>
      <w:bookmarkEnd w:id="899"/>
      <w:bookmarkEnd w:id="900"/>
      <w:bookmarkEnd w:id="901"/>
      <w:bookmarkEnd w:id="902"/>
      <w:bookmarkEnd w:id="903"/>
      <w:bookmarkEnd w:id="915"/>
    </w:p>
    <w:p w14:paraId="5FCCD020" w14:textId="128EC7B5" w:rsidR="00344EB9" w:rsidRDefault="000F2169" w:rsidP="00952214">
      <w:pPr>
        <w:pStyle w:val="BodyText"/>
      </w:pPr>
      <w:r>
        <w:t>Not applicable</w:t>
      </w:r>
    </w:p>
    <w:p w14:paraId="0FFC2478" w14:textId="0D8F72D3" w:rsidR="00142AE7" w:rsidRDefault="00344EB9" w:rsidP="00142AE7">
      <w:pPr>
        <w:pStyle w:val="Heading2"/>
      </w:pPr>
      <w:bookmarkStart w:id="916" w:name="_Toc294097346"/>
      <w:bookmarkStart w:id="917" w:name="_Toc294097419"/>
      <w:bookmarkStart w:id="918" w:name="_Toc294097491"/>
      <w:bookmarkStart w:id="919" w:name="_Toc294099876"/>
      <w:bookmarkStart w:id="920" w:name="_Toc296358141"/>
      <w:bookmarkStart w:id="921" w:name="_Toc299025156"/>
      <w:bookmarkStart w:id="922" w:name="_Toc299031467"/>
      <w:bookmarkStart w:id="923" w:name="_Toc300262195"/>
      <w:bookmarkStart w:id="924" w:name="_Toc301871714"/>
      <w:bookmarkStart w:id="925" w:name="_Toc450212424"/>
      <w:r w:rsidRPr="00344EB9">
        <w:t>DFx Considerations</w:t>
      </w:r>
      <w:bookmarkEnd w:id="916"/>
      <w:bookmarkEnd w:id="917"/>
      <w:bookmarkEnd w:id="918"/>
      <w:bookmarkEnd w:id="919"/>
      <w:bookmarkEnd w:id="920"/>
      <w:bookmarkEnd w:id="921"/>
      <w:bookmarkEnd w:id="922"/>
      <w:bookmarkEnd w:id="923"/>
      <w:bookmarkEnd w:id="924"/>
      <w:bookmarkEnd w:id="925"/>
    </w:p>
    <w:p w14:paraId="5334CBDD" w14:textId="5996448E" w:rsidR="00142AE7" w:rsidRPr="00142AE7" w:rsidRDefault="000F2169" w:rsidP="00952214">
      <w:pPr>
        <w:pStyle w:val="BodyText"/>
      </w:pPr>
      <w:r>
        <w:t>Not applicable</w:t>
      </w:r>
      <w:r w:rsidR="00142AE7">
        <w:t>.</w:t>
      </w:r>
      <w:r>
        <w:tab/>
      </w:r>
    </w:p>
    <w:p w14:paraId="5FCCD024" w14:textId="4F2CFF10" w:rsidR="00344EB9" w:rsidRDefault="00344EB9" w:rsidP="00E2417E">
      <w:pPr>
        <w:pStyle w:val="Heading3"/>
      </w:pPr>
      <w:bookmarkStart w:id="926" w:name="_Toc294097347"/>
      <w:bookmarkStart w:id="927" w:name="_Toc294097420"/>
      <w:bookmarkStart w:id="928" w:name="_Toc294097492"/>
      <w:bookmarkStart w:id="929" w:name="_Toc294099877"/>
      <w:bookmarkStart w:id="930" w:name="_Toc296358142"/>
      <w:bookmarkStart w:id="931" w:name="_Toc299025157"/>
      <w:bookmarkStart w:id="932" w:name="_Toc299031468"/>
      <w:bookmarkStart w:id="933" w:name="_Toc300262196"/>
      <w:bookmarkStart w:id="934" w:name="_Toc301871715"/>
      <w:bookmarkStart w:id="935" w:name="_Toc450212425"/>
      <w:r>
        <w:t>DFx Top-Level</w:t>
      </w:r>
      <w:bookmarkEnd w:id="926"/>
      <w:bookmarkEnd w:id="927"/>
      <w:bookmarkEnd w:id="928"/>
      <w:bookmarkEnd w:id="929"/>
      <w:bookmarkEnd w:id="930"/>
      <w:bookmarkEnd w:id="931"/>
      <w:bookmarkEnd w:id="932"/>
      <w:bookmarkEnd w:id="933"/>
      <w:bookmarkEnd w:id="934"/>
      <w:r w:rsidR="00EF55F1">
        <w:t xml:space="preserve"> Signals</w:t>
      </w:r>
      <w:bookmarkEnd w:id="935"/>
    </w:p>
    <w:p w14:paraId="5FCCD025" w14:textId="0D8421B8" w:rsidR="00344EB9" w:rsidRDefault="000F2169" w:rsidP="00952214">
      <w:pPr>
        <w:pStyle w:val="BodyText"/>
      </w:pPr>
      <w:r>
        <w:t>Not applicable</w:t>
      </w:r>
    </w:p>
    <w:p w14:paraId="65C08922" w14:textId="1CF1DB15" w:rsidR="00B81DB1" w:rsidRDefault="00B81DB1" w:rsidP="00B81DB1">
      <w:pPr>
        <w:pStyle w:val="Heading3"/>
      </w:pPr>
      <w:bookmarkStart w:id="936" w:name="_Toc450212426"/>
      <w:r>
        <w:t>DFx Clock Definition</w:t>
      </w:r>
      <w:bookmarkEnd w:id="936"/>
    </w:p>
    <w:p w14:paraId="056E6B1B" w14:textId="60CB9C20" w:rsidR="00B81DB1" w:rsidRDefault="00B81DB1" w:rsidP="00B81DB1">
      <w:pPr>
        <w:pStyle w:val="Heading3"/>
      </w:pPr>
      <w:bookmarkStart w:id="937" w:name="_Toc450212427"/>
      <w:r>
        <w:t>Clock Crossings</w:t>
      </w:r>
      <w:bookmarkEnd w:id="937"/>
    </w:p>
    <w:p w14:paraId="54A10826" w14:textId="29B6BA63" w:rsidR="00B81DB1" w:rsidRDefault="000F2169" w:rsidP="00952214">
      <w:pPr>
        <w:pStyle w:val="BodyText"/>
      </w:pPr>
      <w:r>
        <w:t>Not applicable</w:t>
      </w:r>
    </w:p>
    <w:p w14:paraId="40C27943" w14:textId="7A8BD535" w:rsidR="00B81DB1" w:rsidRDefault="00FD6239" w:rsidP="00B81DB1">
      <w:pPr>
        <w:pStyle w:val="Heading3"/>
      </w:pPr>
      <w:bookmarkStart w:id="938" w:name="_Toc450212428"/>
      <w:r>
        <w:t>N/A</w:t>
      </w:r>
      <w:r w:rsidR="00B81DB1">
        <w:t>Debug Registers</w:t>
      </w:r>
      <w:bookmarkEnd w:id="938"/>
    </w:p>
    <w:p w14:paraId="7FB2E8E9" w14:textId="1C8F4C52" w:rsidR="00B81DB1" w:rsidRDefault="00B81DB1" w:rsidP="00B81DB1">
      <w:pPr>
        <w:pStyle w:val="Heading3"/>
      </w:pPr>
      <w:bookmarkStart w:id="939" w:name="_Toc450212429"/>
      <w:r>
        <w:t>Scan – Clock Gating in RTL</w:t>
      </w:r>
      <w:bookmarkEnd w:id="939"/>
    </w:p>
    <w:p w14:paraId="5369CABE" w14:textId="406F9BE4" w:rsidR="00B81DB1" w:rsidRPr="00B81DB1" w:rsidRDefault="00B81DB1" w:rsidP="00B81DB1">
      <w:pPr>
        <w:pStyle w:val="BodyText"/>
      </w:pPr>
      <w:r>
        <w:t>Document the override signal that makes clocks free-running in scan mode.</w:t>
      </w:r>
    </w:p>
    <w:p w14:paraId="598A516C" w14:textId="25FD8933" w:rsidR="00B81DB1" w:rsidRDefault="00B81DB1" w:rsidP="00B81DB1">
      <w:pPr>
        <w:pStyle w:val="Heading3"/>
      </w:pPr>
      <w:bookmarkStart w:id="940" w:name="_Toc294097356"/>
      <w:bookmarkStart w:id="941" w:name="_Toc294097429"/>
      <w:bookmarkStart w:id="942" w:name="_Toc294097501"/>
      <w:bookmarkStart w:id="943" w:name="_Toc294099887"/>
      <w:bookmarkStart w:id="944" w:name="_Toc296358147"/>
      <w:bookmarkStart w:id="945" w:name="_Toc299025162"/>
      <w:bookmarkStart w:id="946" w:name="_Toc299031473"/>
      <w:bookmarkStart w:id="947" w:name="_Toc300262201"/>
      <w:bookmarkStart w:id="948" w:name="_Toc301871716"/>
      <w:bookmarkStart w:id="949" w:name="_Toc450212430"/>
      <w:r>
        <w:t>Scan – Reset Override</w:t>
      </w:r>
      <w:bookmarkEnd w:id="949"/>
    </w:p>
    <w:p w14:paraId="4D6CC4ED" w14:textId="0A8539EE" w:rsidR="00B81DB1" w:rsidRDefault="00B81DB1" w:rsidP="00B81DB1">
      <w:pPr>
        <w:pStyle w:val="BodyText"/>
      </w:pPr>
      <w:r>
        <w:t>Describe the mechanism to override reset during scan mode.</w:t>
      </w:r>
    </w:p>
    <w:p w14:paraId="340C0F1E" w14:textId="7DC36CE3" w:rsidR="00B81DB1" w:rsidRPr="00B81DB1" w:rsidRDefault="00B81DB1" w:rsidP="00B81DB1">
      <w:pPr>
        <w:pStyle w:val="Heading3"/>
      </w:pPr>
      <w:bookmarkStart w:id="950" w:name="_Toc450212431"/>
      <w:r>
        <w:t>TAP and Associated Registers</w:t>
      </w:r>
      <w:bookmarkEnd w:id="950"/>
    </w:p>
    <w:p w14:paraId="5FCCD026" w14:textId="77777777" w:rsidR="00344EB9" w:rsidRPr="00344EB9" w:rsidRDefault="00344EB9" w:rsidP="00344EB9">
      <w:pPr>
        <w:pStyle w:val="Heading2"/>
      </w:pPr>
      <w:bookmarkStart w:id="951" w:name="_Toc450212432"/>
      <w:r w:rsidRPr="00344EB9">
        <w:t>System Startup</w:t>
      </w:r>
      <w:bookmarkEnd w:id="940"/>
      <w:bookmarkEnd w:id="941"/>
      <w:bookmarkEnd w:id="942"/>
      <w:bookmarkEnd w:id="943"/>
      <w:bookmarkEnd w:id="944"/>
      <w:bookmarkEnd w:id="945"/>
      <w:bookmarkEnd w:id="946"/>
      <w:bookmarkEnd w:id="947"/>
      <w:bookmarkEnd w:id="948"/>
      <w:bookmarkEnd w:id="951"/>
    </w:p>
    <w:p w14:paraId="5FCCD027" w14:textId="77777777" w:rsidR="00344EB9" w:rsidRDefault="00344EB9" w:rsidP="00E2417E">
      <w:pPr>
        <w:pStyle w:val="Heading3"/>
      </w:pPr>
      <w:bookmarkStart w:id="952" w:name="_Toc294097357"/>
      <w:bookmarkStart w:id="953" w:name="_Toc294097430"/>
      <w:bookmarkStart w:id="954" w:name="_Toc294097502"/>
      <w:bookmarkStart w:id="955" w:name="_Toc294099888"/>
      <w:bookmarkStart w:id="956" w:name="_Toc296358148"/>
      <w:bookmarkStart w:id="957" w:name="_Toc299025163"/>
      <w:bookmarkStart w:id="958" w:name="_Toc299031474"/>
      <w:bookmarkStart w:id="959" w:name="_Toc300262202"/>
      <w:bookmarkStart w:id="960" w:name="_Toc301871717"/>
      <w:bookmarkStart w:id="961" w:name="_Toc450212433"/>
      <w:r w:rsidRPr="00E2417E">
        <w:t>Power</w:t>
      </w:r>
      <w:r>
        <w:t>-up Sequence</w:t>
      </w:r>
      <w:bookmarkEnd w:id="952"/>
      <w:bookmarkEnd w:id="953"/>
      <w:bookmarkEnd w:id="954"/>
      <w:bookmarkEnd w:id="955"/>
      <w:bookmarkEnd w:id="956"/>
      <w:bookmarkEnd w:id="957"/>
      <w:bookmarkEnd w:id="958"/>
      <w:bookmarkEnd w:id="959"/>
      <w:bookmarkEnd w:id="960"/>
      <w:bookmarkEnd w:id="961"/>
    </w:p>
    <w:p w14:paraId="5FCCD028" w14:textId="617F512E" w:rsidR="00344EB9" w:rsidRPr="002A7F48" w:rsidRDefault="000F2169" w:rsidP="00952214">
      <w:pPr>
        <w:pStyle w:val="BodyText"/>
      </w:pPr>
      <w:r>
        <w:t>Not applicable</w:t>
      </w:r>
    </w:p>
    <w:p w14:paraId="5FCCD029" w14:textId="77777777" w:rsidR="00344EB9" w:rsidRDefault="00344EB9" w:rsidP="00E2417E">
      <w:pPr>
        <w:pStyle w:val="Heading3"/>
      </w:pPr>
      <w:bookmarkStart w:id="962" w:name="_Toc294097358"/>
      <w:bookmarkStart w:id="963" w:name="_Toc294097431"/>
      <w:bookmarkStart w:id="964" w:name="_Toc294097503"/>
      <w:bookmarkStart w:id="965" w:name="_Toc294099889"/>
      <w:bookmarkStart w:id="966" w:name="_Toc296358149"/>
      <w:bookmarkStart w:id="967" w:name="_Toc299025164"/>
      <w:bookmarkStart w:id="968" w:name="_Toc299031475"/>
      <w:bookmarkStart w:id="969" w:name="_Toc300262203"/>
      <w:bookmarkStart w:id="970" w:name="_Toc301871718"/>
      <w:bookmarkStart w:id="971" w:name="_Toc450212434"/>
      <w:r w:rsidRPr="00E2417E">
        <w:t>Initialization</w:t>
      </w:r>
      <w:r>
        <w:t xml:space="preserve"> Sequence</w:t>
      </w:r>
      <w:bookmarkEnd w:id="962"/>
      <w:bookmarkEnd w:id="963"/>
      <w:bookmarkEnd w:id="964"/>
      <w:bookmarkEnd w:id="965"/>
      <w:bookmarkEnd w:id="966"/>
      <w:bookmarkEnd w:id="967"/>
      <w:bookmarkEnd w:id="968"/>
      <w:bookmarkEnd w:id="969"/>
      <w:bookmarkEnd w:id="970"/>
      <w:bookmarkEnd w:id="971"/>
    </w:p>
    <w:p w14:paraId="5FCCD02A" w14:textId="4CFFC05E" w:rsidR="00344EB9" w:rsidRPr="002A7F48" w:rsidRDefault="000F2169" w:rsidP="00952214">
      <w:pPr>
        <w:pStyle w:val="BodyText"/>
      </w:pPr>
      <w:r>
        <w:t>Not applicable</w:t>
      </w:r>
    </w:p>
    <w:p w14:paraId="5FCCD02B" w14:textId="77777777" w:rsidR="00344EB9" w:rsidRDefault="00344EB9" w:rsidP="00E2417E">
      <w:pPr>
        <w:pStyle w:val="Heading3"/>
      </w:pPr>
      <w:bookmarkStart w:id="972" w:name="_Toc294097359"/>
      <w:bookmarkStart w:id="973" w:name="_Toc294097432"/>
      <w:bookmarkStart w:id="974" w:name="_Toc294097504"/>
      <w:bookmarkStart w:id="975" w:name="_Toc294099890"/>
      <w:bookmarkStart w:id="976" w:name="_Toc296358150"/>
      <w:bookmarkStart w:id="977" w:name="_Toc299025165"/>
      <w:bookmarkStart w:id="978" w:name="_Toc299031476"/>
      <w:bookmarkStart w:id="979" w:name="_Toc300262204"/>
      <w:bookmarkStart w:id="980" w:name="_Toc301871719"/>
      <w:bookmarkStart w:id="981" w:name="_Toc450212435"/>
      <w:r w:rsidRPr="00E2417E">
        <w:t>Device</w:t>
      </w:r>
      <w:r>
        <w:t xml:space="preserve"> Configuration</w:t>
      </w:r>
      <w:bookmarkEnd w:id="972"/>
      <w:bookmarkEnd w:id="973"/>
      <w:bookmarkEnd w:id="974"/>
      <w:bookmarkEnd w:id="975"/>
      <w:bookmarkEnd w:id="976"/>
      <w:bookmarkEnd w:id="977"/>
      <w:bookmarkEnd w:id="978"/>
      <w:bookmarkEnd w:id="979"/>
      <w:bookmarkEnd w:id="980"/>
      <w:bookmarkEnd w:id="981"/>
    </w:p>
    <w:p w14:paraId="5FCCD02C" w14:textId="0A83C618" w:rsidR="00344EB9" w:rsidRPr="002A7F48" w:rsidRDefault="000F2169" w:rsidP="00952214">
      <w:pPr>
        <w:pStyle w:val="BodyText"/>
      </w:pPr>
      <w:r>
        <w:t>Not applicable</w:t>
      </w:r>
    </w:p>
    <w:p w14:paraId="5FCCD02D" w14:textId="77777777" w:rsidR="00344EB9" w:rsidRDefault="00344EB9" w:rsidP="00AA220C">
      <w:pPr>
        <w:pStyle w:val="Heading3"/>
      </w:pPr>
      <w:bookmarkStart w:id="982" w:name="_Toc294097360"/>
      <w:bookmarkStart w:id="983" w:name="_Toc294097433"/>
      <w:bookmarkStart w:id="984" w:name="_Toc294097505"/>
      <w:bookmarkStart w:id="985" w:name="_Toc450212436"/>
      <w:r>
        <w:t>Header for Windows Boot</w:t>
      </w:r>
      <w:bookmarkEnd w:id="982"/>
      <w:bookmarkEnd w:id="983"/>
      <w:bookmarkEnd w:id="984"/>
      <w:bookmarkEnd w:id="985"/>
    </w:p>
    <w:p w14:paraId="5FCCD02E" w14:textId="22B4BF5C" w:rsidR="00344EB9" w:rsidRDefault="000F2169" w:rsidP="00952214">
      <w:pPr>
        <w:pStyle w:val="BodyText"/>
      </w:pPr>
      <w:r>
        <w:t>Not applicable</w:t>
      </w:r>
    </w:p>
    <w:p w14:paraId="5FCCD02F" w14:textId="77777777" w:rsidR="0024344B" w:rsidRDefault="0024344B" w:rsidP="0023531E">
      <w:pPr>
        <w:pStyle w:val="Heading2"/>
        <w:rPr>
          <w:rStyle w:val="Security"/>
        </w:rPr>
      </w:pPr>
      <w:bookmarkStart w:id="986" w:name="_Toc450212437"/>
      <w:r w:rsidRPr="000C123F">
        <w:rPr>
          <w:rStyle w:val="Security"/>
        </w:rPr>
        <w:t>Security Considerations</w:t>
      </w:r>
      <w:bookmarkEnd w:id="986"/>
    </w:p>
    <w:p w14:paraId="2C676408" w14:textId="1750C7A1" w:rsidR="00C039DE" w:rsidRPr="000F2169" w:rsidRDefault="000F2169">
      <w:pPr>
        <w:pStyle w:val="BodyText"/>
      </w:pPr>
      <w:r w:rsidRPr="00952214">
        <w:rPr>
          <w:rStyle w:val="Hyperlink"/>
          <w:color w:val="auto"/>
          <w:u w:val="none"/>
        </w:rPr>
        <w:t>Not applicable</w:t>
      </w:r>
    </w:p>
    <w:p w14:paraId="5FCCD030" w14:textId="77777777" w:rsidR="0024344B" w:rsidRPr="000C123F" w:rsidRDefault="0024344B" w:rsidP="0023531E">
      <w:pPr>
        <w:pStyle w:val="Heading3"/>
        <w:rPr>
          <w:rStyle w:val="Security"/>
        </w:rPr>
      </w:pPr>
      <w:bookmarkStart w:id="987" w:name="_Toc450212438"/>
      <w:r w:rsidRPr="000C123F">
        <w:rPr>
          <w:rStyle w:val="Security"/>
        </w:rPr>
        <w:t>Security Threats</w:t>
      </w:r>
      <w:bookmarkEnd w:id="987"/>
    </w:p>
    <w:p w14:paraId="5FCCD031" w14:textId="5C9CF479" w:rsidR="002F6CF1" w:rsidRPr="000C123F" w:rsidRDefault="000F2169" w:rsidP="00952214">
      <w:pPr>
        <w:pStyle w:val="BodyText"/>
        <w:rPr>
          <w:rStyle w:val="Security"/>
          <w:rFonts w:eastAsiaTheme="majorEastAsia" w:cstheme="majorBidi"/>
          <w:bCs/>
          <w:color w:val="0860A8"/>
          <w:spacing w:val="-15"/>
          <w:sz w:val="24"/>
          <w:szCs w:val="22"/>
        </w:rPr>
      </w:pPr>
      <w:r>
        <w:rPr>
          <w:rStyle w:val="Security"/>
        </w:rPr>
        <w:t>Not applicable</w:t>
      </w:r>
      <w:r w:rsidR="000E3F80" w:rsidRPr="000C123F">
        <w:rPr>
          <w:rStyle w:val="Security"/>
        </w:rPr>
        <w:t>.</w:t>
      </w:r>
    </w:p>
    <w:p w14:paraId="5FCCD033" w14:textId="77777777" w:rsidR="003504D0" w:rsidRPr="000C123F" w:rsidRDefault="003504D0" w:rsidP="003504D0">
      <w:pPr>
        <w:pStyle w:val="Heading3"/>
        <w:rPr>
          <w:rStyle w:val="Security"/>
        </w:rPr>
      </w:pPr>
      <w:bookmarkStart w:id="988" w:name="_Toc450212439"/>
      <w:r w:rsidRPr="000C123F">
        <w:rPr>
          <w:rStyle w:val="Security"/>
        </w:rPr>
        <w:t>Security Tests</w:t>
      </w:r>
      <w:bookmarkEnd w:id="988"/>
    </w:p>
    <w:p w14:paraId="5FCCD035" w14:textId="3ECFAE83" w:rsidR="003504D0" w:rsidRPr="000C123F" w:rsidRDefault="000F2169" w:rsidP="00952214">
      <w:pPr>
        <w:pStyle w:val="BodyText"/>
        <w:rPr>
          <w:rStyle w:val="Security"/>
          <w:szCs w:val="22"/>
        </w:rPr>
      </w:pPr>
      <w:r>
        <w:rPr>
          <w:rStyle w:val="Security"/>
        </w:rPr>
        <w:t>Not applicable</w:t>
      </w:r>
      <w:r w:rsidR="003504D0" w:rsidRPr="000C123F">
        <w:rPr>
          <w:rStyle w:val="Security"/>
        </w:rPr>
        <w:t>.</w:t>
      </w:r>
    </w:p>
    <w:p w14:paraId="5FCCD036" w14:textId="77777777" w:rsidR="003504D0" w:rsidRPr="000C123F" w:rsidRDefault="003504D0" w:rsidP="003504D0">
      <w:pPr>
        <w:pStyle w:val="Heading3"/>
        <w:rPr>
          <w:rStyle w:val="Security"/>
        </w:rPr>
      </w:pPr>
      <w:bookmarkStart w:id="989" w:name="_Toc450212440"/>
      <w:r w:rsidRPr="000C123F">
        <w:rPr>
          <w:rStyle w:val="Security"/>
        </w:rPr>
        <w:t>Interface Signals Implemented for Security</w:t>
      </w:r>
      <w:bookmarkEnd w:id="989"/>
    </w:p>
    <w:p w14:paraId="164446A6" w14:textId="2D23EE7F" w:rsidR="00E6042E" w:rsidRPr="00E6042E" w:rsidRDefault="000F2169" w:rsidP="00952214">
      <w:pPr>
        <w:pStyle w:val="BodyText"/>
      </w:pPr>
      <w:r>
        <w:rPr>
          <w:rStyle w:val="Security"/>
        </w:rPr>
        <w:t>Not applicable</w:t>
      </w:r>
      <w:r w:rsidR="005A49E1" w:rsidRPr="00E6042E">
        <w:t>.</w:t>
      </w:r>
    </w:p>
    <w:p w14:paraId="0ED28B17" w14:textId="77777777" w:rsidR="000F0E78" w:rsidRPr="00E6042E" w:rsidRDefault="000F0E78" w:rsidP="00E6042E">
      <w:pPr>
        <w:pStyle w:val="Heading2"/>
      </w:pPr>
      <w:bookmarkStart w:id="990" w:name="_Toc450212441"/>
      <w:r w:rsidRPr="00E6042E">
        <w:t>RTL Design Libraries</w:t>
      </w:r>
      <w:bookmarkEnd w:id="990"/>
    </w:p>
    <w:p w14:paraId="3E2EA0DC" w14:textId="36F43337" w:rsidR="000F0E78" w:rsidRDefault="000F0E78" w:rsidP="00E6042E">
      <w:pPr>
        <w:pStyle w:val="Gaps"/>
      </w:pPr>
    </w:p>
    <w:tbl>
      <w:tblPr>
        <w:tblStyle w:val="TableClassic1"/>
        <w:tblW w:w="5000" w:type="pct"/>
        <w:tblLook w:val="04A0" w:firstRow="1" w:lastRow="0" w:firstColumn="1" w:lastColumn="0" w:noHBand="0" w:noVBand="1"/>
      </w:tblPr>
      <w:tblGrid>
        <w:gridCol w:w="2878"/>
        <w:gridCol w:w="1969"/>
        <w:gridCol w:w="3783"/>
      </w:tblGrid>
      <w:tr w:rsidR="000F0E78" w14:paraId="468DFD09" w14:textId="77777777" w:rsidTr="00E60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DDDF7E8" w14:textId="77777777" w:rsidR="000F0E78" w:rsidRDefault="000F0E78" w:rsidP="000208EE">
            <w:pPr>
              <w:pStyle w:val="TableBody"/>
            </w:pPr>
            <w:r>
              <w:t>Library</w:t>
            </w:r>
          </w:p>
        </w:tc>
        <w:tc>
          <w:tcPr>
            <w:tcW w:w="1141" w:type="pct"/>
          </w:tcPr>
          <w:p w14:paraId="677C4CE8" w14:textId="77777777" w:rsidR="000F0E78" w:rsidRDefault="000F0E78" w:rsidP="000208EE">
            <w:pPr>
              <w:pStyle w:val="TableBody"/>
              <w:cnfStyle w:val="100000000000" w:firstRow="1" w:lastRow="0" w:firstColumn="0" w:lastColumn="0" w:oddVBand="0" w:evenVBand="0" w:oddHBand="0" w:evenHBand="0" w:firstRowFirstColumn="0" w:firstRowLastColumn="0" w:lastRowFirstColumn="0" w:lastRowLastColumn="0"/>
            </w:pPr>
            <w:r>
              <w:t>Version</w:t>
            </w:r>
          </w:p>
        </w:tc>
        <w:tc>
          <w:tcPr>
            <w:tcW w:w="2192" w:type="pct"/>
          </w:tcPr>
          <w:p w14:paraId="269F4104" w14:textId="77777777" w:rsidR="000F0E78" w:rsidRDefault="000F0E78" w:rsidP="000208EE">
            <w:pPr>
              <w:pStyle w:val="TableBody"/>
              <w:cnfStyle w:val="100000000000" w:firstRow="1" w:lastRow="0" w:firstColumn="0" w:lastColumn="0" w:oddVBand="0" w:evenVBand="0" w:oddHBand="0" w:evenHBand="0" w:firstRowFirstColumn="0" w:firstRowLastColumn="0" w:lastRowFirstColumn="0" w:lastRowLastColumn="0"/>
            </w:pPr>
            <w:r>
              <w:t>Special usage</w:t>
            </w:r>
          </w:p>
        </w:tc>
      </w:tr>
      <w:tr w:rsidR="000F0E78" w14:paraId="72459318" w14:textId="77777777" w:rsidTr="00E60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0312027" w14:textId="7FBD3766" w:rsidR="000F0E78" w:rsidRDefault="009B6E44" w:rsidP="000208EE">
            <w:pPr>
              <w:pStyle w:val="TableBody"/>
            </w:pPr>
            <w:r>
              <w:t>p</w:t>
            </w:r>
            <w:r w:rsidR="0086158D">
              <w:t>ccdu_clkdist_rtl_lib</w:t>
            </w:r>
          </w:p>
        </w:tc>
        <w:tc>
          <w:tcPr>
            <w:tcW w:w="1141" w:type="pct"/>
          </w:tcPr>
          <w:p w14:paraId="07AB68DD" w14:textId="72E4EEE5" w:rsidR="000F0E78" w:rsidRDefault="0086158D" w:rsidP="000208EE">
            <w:pPr>
              <w:pStyle w:val="TableBody"/>
              <w:cnfStyle w:val="000000100000" w:firstRow="0" w:lastRow="0" w:firstColumn="0" w:lastColumn="0" w:oddVBand="0" w:evenVBand="0" w:oddHBand="1" w:evenHBand="0" w:firstRowFirstColumn="0" w:firstRowLastColumn="0" w:lastRowFirstColumn="0" w:lastRowLastColumn="0"/>
            </w:pPr>
            <w:r>
              <w:t>0.</w:t>
            </w:r>
            <w:r w:rsidR="009B6E44">
              <w:t>3</w:t>
            </w:r>
          </w:p>
        </w:tc>
        <w:tc>
          <w:tcPr>
            <w:tcW w:w="2192" w:type="pct"/>
          </w:tcPr>
          <w:p w14:paraId="55E2A0F4" w14:textId="76E835E8" w:rsidR="000F0E78" w:rsidRDefault="00B25C7B" w:rsidP="000208EE">
            <w:pPr>
              <w:pStyle w:val="TableBody"/>
              <w:cnfStyle w:val="000000100000" w:firstRow="0" w:lastRow="0" w:firstColumn="0" w:lastColumn="0" w:oddVBand="0" w:evenVBand="0" w:oddHBand="1" w:evenHBand="0" w:firstRowFirstColumn="0" w:firstRowLastColumn="0" w:lastRowFirstColumn="0" w:lastRowLastColumn="0"/>
            </w:pPr>
            <w:r>
              <w:t>N/A</w:t>
            </w:r>
          </w:p>
        </w:tc>
      </w:tr>
      <w:tr w:rsidR="000F0E78" w14:paraId="633BE34F" w14:textId="77777777" w:rsidTr="00E604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7228F37B" w14:textId="12AA9472" w:rsidR="000F0E78" w:rsidRDefault="0086158D" w:rsidP="000208EE">
            <w:pPr>
              <w:pStyle w:val="TableBody"/>
            </w:pPr>
            <w:r>
              <w:t>refclkdist_rtl_lib</w:t>
            </w:r>
          </w:p>
        </w:tc>
        <w:tc>
          <w:tcPr>
            <w:tcW w:w="1141" w:type="pct"/>
          </w:tcPr>
          <w:p w14:paraId="2811A7F3" w14:textId="01548620" w:rsidR="000F0E78" w:rsidRDefault="0086158D" w:rsidP="000208EE">
            <w:pPr>
              <w:pStyle w:val="TableBody"/>
              <w:cnfStyle w:val="000000010000" w:firstRow="0" w:lastRow="0" w:firstColumn="0" w:lastColumn="0" w:oddVBand="0" w:evenVBand="0" w:oddHBand="0" w:evenHBand="1" w:firstRowFirstColumn="0" w:firstRowLastColumn="0" w:lastRowFirstColumn="0" w:lastRowLastColumn="0"/>
            </w:pPr>
            <w:r>
              <w:t>0.</w:t>
            </w:r>
            <w:r w:rsidR="009B6E44">
              <w:t>3</w:t>
            </w:r>
          </w:p>
        </w:tc>
        <w:tc>
          <w:tcPr>
            <w:tcW w:w="2192" w:type="pct"/>
          </w:tcPr>
          <w:p w14:paraId="4864EF44" w14:textId="138B7D09" w:rsidR="000F0E78" w:rsidRDefault="00B25C7B" w:rsidP="000208EE">
            <w:pPr>
              <w:pStyle w:val="TableBody"/>
              <w:cnfStyle w:val="000000010000" w:firstRow="0" w:lastRow="0" w:firstColumn="0" w:lastColumn="0" w:oddVBand="0" w:evenVBand="0" w:oddHBand="0" w:evenHBand="1" w:firstRowFirstColumn="0" w:firstRowLastColumn="0" w:lastRowFirstColumn="0" w:lastRowLastColumn="0"/>
            </w:pPr>
            <w:r>
              <w:t>N/A</w:t>
            </w:r>
          </w:p>
        </w:tc>
      </w:tr>
      <w:tr w:rsidR="000F0E78" w14:paraId="3797E197" w14:textId="77777777" w:rsidTr="00E60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0B8C4537" w14:textId="6B339F67" w:rsidR="000F0E78" w:rsidRDefault="0086158D" w:rsidP="000208EE">
            <w:pPr>
              <w:pStyle w:val="TableBody"/>
            </w:pPr>
            <w:r>
              <w:t>mesh_clkdist_rtl_lib</w:t>
            </w:r>
          </w:p>
        </w:tc>
        <w:tc>
          <w:tcPr>
            <w:tcW w:w="1141" w:type="pct"/>
          </w:tcPr>
          <w:p w14:paraId="1F47F798" w14:textId="6A620571" w:rsidR="000F0E78" w:rsidRDefault="0086158D" w:rsidP="000208EE">
            <w:pPr>
              <w:pStyle w:val="TableBody"/>
              <w:cnfStyle w:val="000000100000" w:firstRow="0" w:lastRow="0" w:firstColumn="0" w:lastColumn="0" w:oddVBand="0" w:evenVBand="0" w:oddHBand="1" w:evenHBand="0" w:firstRowFirstColumn="0" w:firstRowLastColumn="0" w:lastRowFirstColumn="0" w:lastRowLastColumn="0"/>
            </w:pPr>
            <w:r>
              <w:t>0.</w:t>
            </w:r>
            <w:r w:rsidR="009B6E44">
              <w:t>3</w:t>
            </w:r>
          </w:p>
        </w:tc>
        <w:tc>
          <w:tcPr>
            <w:tcW w:w="2192" w:type="pct"/>
          </w:tcPr>
          <w:p w14:paraId="26F246EE" w14:textId="3E14D30B" w:rsidR="000F0E78" w:rsidRDefault="00B25C7B" w:rsidP="000208EE">
            <w:pPr>
              <w:pStyle w:val="TableBody"/>
              <w:cnfStyle w:val="000000100000" w:firstRow="0" w:lastRow="0" w:firstColumn="0" w:lastColumn="0" w:oddVBand="0" w:evenVBand="0" w:oddHBand="1" w:evenHBand="0" w:firstRowFirstColumn="0" w:firstRowLastColumn="0" w:lastRowFirstColumn="0" w:lastRowLastColumn="0"/>
            </w:pPr>
            <w:r>
              <w:t>N/A</w:t>
            </w:r>
          </w:p>
        </w:tc>
      </w:tr>
      <w:tr w:rsidR="000F0E78" w14:paraId="07E27F47" w14:textId="77777777" w:rsidTr="00E604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8B6427C" w14:textId="0731C04B" w:rsidR="000F0E78" w:rsidRDefault="00791518" w:rsidP="000208EE">
            <w:pPr>
              <w:pStyle w:val="TableBody"/>
            </w:pPr>
            <w:r>
              <w:t xml:space="preserve">Clkreqaggr_rtl_lib </w:t>
            </w:r>
          </w:p>
        </w:tc>
        <w:tc>
          <w:tcPr>
            <w:tcW w:w="1141" w:type="pct"/>
          </w:tcPr>
          <w:p w14:paraId="632166B6" w14:textId="0D75D4D9" w:rsidR="000F0E78" w:rsidRDefault="00791518" w:rsidP="000208EE">
            <w:pPr>
              <w:pStyle w:val="TableBody"/>
              <w:cnfStyle w:val="000000010000" w:firstRow="0" w:lastRow="0" w:firstColumn="0" w:lastColumn="0" w:oddVBand="0" w:evenVBand="0" w:oddHBand="0" w:evenHBand="1" w:firstRowFirstColumn="0" w:firstRowLastColumn="0" w:lastRowFirstColumn="0" w:lastRowLastColumn="0"/>
            </w:pPr>
            <w:r>
              <w:t>0.</w:t>
            </w:r>
            <w:r w:rsidR="009B6E44">
              <w:t>3</w:t>
            </w:r>
          </w:p>
        </w:tc>
        <w:tc>
          <w:tcPr>
            <w:tcW w:w="2192" w:type="pct"/>
          </w:tcPr>
          <w:p w14:paraId="136E41E4" w14:textId="20E5DF68" w:rsidR="000F0E78" w:rsidRDefault="00791518" w:rsidP="000208EE">
            <w:pPr>
              <w:pStyle w:val="TableBody"/>
              <w:cnfStyle w:val="000000010000" w:firstRow="0" w:lastRow="0" w:firstColumn="0" w:lastColumn="0" w:oddVBand="0" w:evenVBand="0" w:oddHBand="0" w:evenHBand="1" w:firstRowFirstColumn="0" w:firstRowLastColumn="0" w:lastRowFirstColumn="0" w:lastRowLastColumn="0"/>
            </w:pPr>
            <w:r>
              <w:t>N/A</w:t>
            </w:r>
          </w:p>
        </w:tc>
      </w:tr>
      <w:tr w:rsidR="009B6E44" w14:paraId="3ADD01F6" w14:textId="77777777" w:rsidTr="00E60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E028E06" w14:textId="173C0AE2" w:rsidR="009B6E44" w:rsidRDefault="009B6E44" w:rsidP="000208EE">
            <w:pPr>
              <w:pStyle w:val="TableBody"/>
            </w:pPr>
            <w:r>
              <w:t>Pclkdist_rtl_lib</w:t>
            </w:r>
          </w:p>
        </w:tc>
        <w:tc>
          <w:tcPr>
            <w:tcW w:w="1141" w:type="pct"/>
          </w:tcPr>
          <w:p w14:paraId="230F5CC4" w14:textId="53ADC1D0" w:rsidR="009B6E44" w:rsidRDefault="009B6E44" w:rsidP="000208EE">
            <w:pPr>
              <w:pStyle w:val="TableBody"/>
              <w:cnfStyle w:val="000000100000" w:firstRow="0" w:lastRow="0" w:firstColumn="0" w:lastColumn="0" w:oddVBand="0" w:evenVBand="0" w:oddHBand="1" w:evenHBand="0" w:firstRowFirstColumn="0" w:firstRowLastColumn="0" w:lastRowFirstColumn="0" w:lastRowLastColumn="0"/>
            </w:pPr>
            <w:r>
              <w:t>0.3</w:t>
            </w:r>
          </w:p>
        </w:tc>
        <w:tc>
          <w:tcPr>
            <w:tcW w:w="2192" w:type="pct"/>
          </w:tcPr>
          <w:p w14:paraId="1F6683DA" w14:textId="4AB1868B" w:rsidR="009B6E44" w:rsidRDefault="009B6E44" w:rsidP="000208EE">
            <w:pPr>
              <w:pStyle w:val="TableBody"/>
              <w:cnfStyle w:val="000000100000" w:firstRow="0" w:lastRow="0" w:firstColumn="0" w:lastColumn="0" w:oddVBand="0" w:evenVBand="0" w:oddHBand="1" w:evenHBand="0" w:firstRowFirstColumn="0" w:firstRowLastColumn="0" w:lastRowFirstColumn="0" w:lastRowLastColumn="0"/>
            </w:pPr>
            <w:r>
              <w:t>N/A</w:t>
            </w:r>
          </w:p>
        </w:tc>
      </w:tr>
      <w:tr w:rsidR="009B6E44" w14:paraId="55EB3E4A" w14:textId="77777777" w:rsidTr="00E604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001B0CA4" w14:textId="0252B50E" w:rsidR="009B6E44" w:rsidRDefault="009B6E44" w:rsidP="000208EE">
            <w:pPr>
              <w:pStyle w:val="TableBody"/>
            </w:pPr>
            <w:r>
              <w:t>Psyncdist_rtl_lib</w:t>
            </w:r>
          </w:p>
        </w:tc>
        <w:tc>
          <w:tcPr>
            <w:tcW w:w="1141" w:type="pct"/>
          </w:tcPr>
          <w:p w14:paraId="28C091E6" w14:textId="4BF1191C" w:rsidR="009B6E44" w:rsidRDefault="009B6E44" w:rsidP="000208EE">
            <w:pPr>
              <w:pStyle w:val="TableBody"/>
              <w:cnfStyle w:val="000000010000" w:firstRow="0" w:lastRow="0" w:firstColumn="0" w:lastColumn="0" w:oddVBand="0" w:evenVBand="0" w:oddHBand="0" w:evenHBand="1" w:firstRowFirstColumn="0" w:firstRowLastColumn="0" w:lastRowFirstColumn="0" w:lastRowLastColumn="0"/>
            </w:pPr>
            <w:r>
              <w:t>0.3</w:t>
            </w:r>
          </w:p>
        </w:tc>
        <w:tc>
          <w:tcPr>
            <w:tcW w:w="2192" w:type="pct"/>
          </w:tcPr>
          <w:p w14:paraId="7EA9DF5F" w14:textId="178363E8" w:rsidR="009B6E44" w:rsidRDefault="009B6E44" w:rsidP="000208EE">
            <w:pPr>
              <w:pStyle w:val="TableBody"/>
              <w:cnfStyle w:val="000000010000" w:firstRow="0" w:lastRow="0" w:firstColumn="0" w:lastColumn="0" w:oddVBand="0" w:evenVBand="0" w:oddHBand="0" w:evenHBand="1" w:firstRowFirstColumn="0" w:firstRowLastColumn="0" w:lastRowFirstColumn="0" w:lastRowLastColumn="0"/>
            </w:pPr>
            <w:r>
              <w:t>N/A</w:t>
            </w:r>
          </w:p>
        </w:tc>
      </w:tr>
      <w:tr w:rsidR="0045316A" w14:paraId="364F7CD8" w14:textId="77777777" w:rsidTr="00E60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77AB3E01" w14:textId="401446C1" w:rsidR="0045316A" w:rsidRDefault="0045316A" w:rsidP="000208EE">
            <w:pPr>
              <w:pStyle w:val="TableBody"/>
            </w:pPr>
            <w:r>
              <w:t xml:space="preserve">Globalclk_rtl_lib </w:t>
            </w:r>
          </w:p>
        </w:tc>
        <w:tc>
          <w:tcPr>
            <w:tcW w:w="1141" w:type="pct"/>
          </w:tcPr>
          <w:p w14:paraId="7F7694AA" w14:textId="2BD0A4DC" w:rsidR="0045316A" w:rsidRDefault="0045316A" w:rsidP="000208EE">
            <w:pPr>
              <w:pStyle w:val="TableBody"/>
              <w:cnfStyle w:val="000000100000" w:firstRow="0" w:lastRow="0" w:firstColumn="0" w:lastColumn="0" w:oddVBand="0" w:evenVBand="0" w:oddHBand="1" w:evenHBand="0" w:firstRowFirstColumn="0" w:firstRowLastColumn="0" w:lastRowFirstColumn="0" w:lastRowLastColumn="0"/>
            </w:pPr>
            <w:r>
              <w:t>0.5</w:t>
            </w:r>
          </w:p>
        </w:tc>
        <w:tc>
          <w:tcPr>
            <w:tcW w:w="2192" w:type="pct"/>
          </w:tcPr>
          <w:p w14:paraId="033228AF" w14:textId="14C7E438" w:rsidR="0045316A" w:rsidRDefault="0045316A" w:rsidP="000208EE">
            <w:pPr>
              <w:pStyle w:val="TableBody"/>
              <w:cnfStyle w:val="000000100000" w:firstRow="0" w:lastRow="0" w:firstColumn="0" w:lastColumn="0" w:oddVBand="0" w:evenVBand="0" w:oddHBand="1" w:evenHBand="0" w:firstRowFirstColumn="0" w:firstRowLastColumn="0" w:lastRowFirstColumn="0" w:lastRowLastColumn="0"/>
            </w:pPr>
            <w:r>
              <w:t>Includes all hdls used in globalclk</w:t>
            </w:r>
          </w:p>
        </w:tc>
      </w:tr>
    </w:tbl>
    <w:p w14:paraId="37C198F3" w14:textId="77777777" w:rsidR="00E6042E" w:rsidRDefault="00246AD5" w:rsidP="00E6042E">
      <w:pPr>
        <w:pStyle w:val="Heading2"/>
        <w:rPr>
          <w:rStyle w:val="Security"/>
        </w:rPr>
      </w:pPr>
      <w:bookmarkStart w:id="991" w:name="_Toc450212442"/>
      <w:r w:rsidRPr="00246AD5">
        <w:rPr>
          <w:rStyle w:val="Security"/>
        </w:rPr>
        <w:t>RTL Uniquification</w:t>
      </w:r>
      <w:bookmarkEnd w:id="991"/>
    </w:p>
    <w:p w14:paraId="39D5B228" w14:textId="77777777" w:rsidR="00D640E4" w:rsidRDefault="00D640E4" w:rsidP="00952214">
      <w:pPr>
        <w:pStyle w:val="BodyText"/>
      </w:pPr>
      <w:r>
        <w:t>To unquify ip please run following  script from IP_ROOT area</w:t>
      </w:r>
    </w:p>
    <w:p w14:paraId="1771545F" w14:textId="35A0CD41" w:rsidR="00246AD5" w:rsidRDefault="00220E1E" w:rsidP="00952214">
      <w:pPr>
        <w:pStyle w:val="BodyText"/>
      </w:pPr>
      <w:r>
        <w:t xml:space="preserve"> scripts/unquifyme  &lt;prefix&gt;</w:t>
      </w:r>
    </w:p>
    <w:p w14:paraId="66FF3B26" w14:textId="1AC4E4ED" w:rsidR="00246AD5" w:rsidRDefault="00246AD5" w:rsidP="00246AD5">
      <w:pPr>
        <w:pStyle w:val="Heading2"/>
      </w:pPr>
      <w:bookmarkStart w:id="992" w:name="_Toc450212443"/>
      <w:r>
        <w:t>Emulation Support</w:t>
      </w:r>
      <w:bookmarkEnd w:id="992"/>
    </w:p>
    <w:p w14:paraId="6E5A56E8" w14:textId="0F9F631D" w:rsidR="00246AD5" w:rsidRDefault="000F2169" w:rsidP="00952214">
      <w:pPr>
        <w:pStyle w:val="BodyText"/>
      </w:pPr>
      <w:r>
        <w:t>Not applicable</w:t>
      </w:r>
    </w:p>
    <w:p w14:paraId="5FCCD03C" w14:textId="77777777" w:rsidR="00251046" w:rsidRDefault="00251046" w:rsidP="00251046">
      <w:pPr>
        <w:pStyle w:val="Heading1"/>
      </w:pPr>
      <w:bookmarkStart w:id="993" w:name="_Toc450212444"/>
      <w:r>
        <w:t>Verification Information for Integration</w:t>
      </w:r>
      <w:bookmarkEnd w:id="808"/>
      <w:bookmarkEnd w:id="993"/>
    </w:p>
    <w:p w14:paraId="5FCCD03D" w14:textId="77777777" w:rsidR="00251046" w:rsidRPr="00344EB9" w:rsidRDefault="00251046" w:rsidP="00344EB9">
      <w:pPr>
        <w:pStyle w:val="Heading2"/>
      </w:pPr>
      <w:bookmarkStart w:id="994" w:name="_Toc300262206"/>
      <w:bookmarkStart w:id="995" w:name="_Toc266468312"/>
      <w:bookmarkStart w:id="996" w:name="_Toc294097363"/>
      <w:bookmarkStart w:id="997" w:name="_Toc294097436"/>
      <w:bookmarkStart w:id="998" w:name="_Toc294097508"/>
      <w:bookmarkStart w:id="999" w:name="_Toc294099893"/>
      <w:bookmarkStart w:id="1000" w:name="_Toc296358152"/>
      <w:bookmarkStart w:id="1001" w:name="_Toc298854073"/>
      <w:bookmarkStart w:id="1002" w:name="_Toc299016716"/>
      <w:bookmarkStart w:id="1003" w:name="_Toc299025167"/>
      <w:bookmarkStart w:id="1004" w:name="_Toc299031478"/>
      <w:bookmarkStart w:id="1005" w:name="_Toc450212445"/>
      <w:r w:rsidRPr="00344EB9">
        <w:t>IP Testbench Overview</w:t>
      </w:r>
      <w:bookmarkEnd w:id="994"/>
      <w:bookmarkEnd w:id="1005"/>
    </w:p>
    <w:p w14:paraId="5FCCD03F" w14:textId="2B93D241" w:rsidR="00251046" w:rsidRPr="00344EB9" w:rsidRDefault="0056379B" w:rsidP="00344EB9">
      <w:pPr>
        <w:pStyle w:val="Heading2"/>
      </w:pPr>
      <w:bookmarkStart w:id="1006" w:name="_Toc450212446"/>
      <w:r>
        <w:t>IP does not use any unit level test bench or test island.</w:t>
      </w:r>
      <w:bookmarkStart w:id="1007" w:name="_Toc300262207"/>
      <w:r w:rsidR="00251046" w:rsidRPr="00344EB9">
        <w:t>Reusable IP Testbench Components</w:t>
      </w:r>
      <w:bookmarkEnd w:id="1007"/>
      <w:bookmarkEnd w:id="1006"/>
    </w:p>
    <w:p w14:paraId="5FCCD040" w14:textId="77777777" w:rsidR="00251046" w:rsidRDefault="00251046" w:rsidP="00251046">
      <w:pPr>
        <w:pStyle w:val="Heading3"/>
      </w:pPr>
      <w:bookmarkStart w:id="1008" w:name="_Toc300262208"/>
      <w:bookmarkStart w:id="1009" w:name="_Toc450212447"/>
      <w:r>
        <w:t>Test Island</w:t>
      </w:r>
      <w:bookmarkEnd w:id="1008"/>
      <w:bookmarkEnd w:id="1009"/>
    </w:p>
    <w:p w14:paraId="723BCC49" w14:textId="53901D67" w:rsidR="00AE205E" w:rsidRDefault="00AE205E" w:rsidP="00251046">
      <w:pPr>
        <w:pStyle w:val="BodyText"/>
      </w:pPr>
      <w:r>
        <w:t>Document any defines that are referenced by the test island or environment that can be overridden during integration. List files that may be needed for connecting non-standard signals and the associated defines.</w:t>
      </w:r>
    </w:p>
    <w:p w14:paraId="5FCCD041" w14:textId="77777777" w:rsidR="00251046" w:rsidRDefault="00251046" w:rsidP="00251046">
      <w:pPr>
        <w:pStyle w:val="BodyText"/>
      </w:pPr>
      <w:r>
        <w:t>Following are</w:t>
      </w:r>
      <w:r w:rsidRPr="00FF5552">
        <w:t xml:space="preserve"> details of </w:t>
      </w:r>
      <w:r>
        <w:t>interfaces</w:t>
      </w:r>
      <w:r w:rsidRPr="00FF5552">
        <w:t xml:space="preserve"> that are to be connected at the SoC level.</w:t>
      </w:r>
    </w:p>
    <w:tbl>
      <w:tblPr>
        <w:tblStyle w:val="TableClassic1"/>
        <w:tblW w:w="5000" w:type="pct"/>
        <w:tblLook w:val="0620" w:firstRow="1" w:lastRow="0" w:firstColumn="0" w:lastColumn="0" w:noHBand="1" w:noVBand="1"/>
      </w:tblPr>
      <w:tblGrid>
        <w:gridCol w:w="2877"/>
        <w:gridCol w:w="2877"/>
        <w:gridCol w:w="2876"/>
      </w:tblGrid>
      <w:tr w:rsidR="00251046" w:rsidRPr="00466683" w14:paraId="5FCCD045" w14:textId="77777777" w:rsidTr="001049B3">
        <w:trPr>
          <w:cnfStyle w:val="100000000000" w:firstRow="1" w:lastRow="0" w:firstColumn="0" w:lastColumn="0" w:oddVBand="0" w:evenVBand="0" w:oddHBand="0" w:evenHBand="0" w:firstRowFirstColumn="0" w:firstRowLastColumn="0" w:lastRowFirstColumn="0" w:lastRowLastColumn="0"/>
        </w:trPr>
        <w:tc>
          <w:tcPr>
            <w:tcW w:w="1667" w:type="pct"/>
          </w:tcPr>
          <w:p w14:paraId="5FCCD042" w14:textId="77777777" w:rsidR="00251046" w:rsidRPr="009175B3" w:rsidRDefault="00251046" w:rsidP="00A33AF3">
            <w:pPr>
              <w:pStyle w:val="TableHeading"/>
            </w:pPr>
            <w:r w:rsidRPr="009175B3">
              <w:t>Signal</w:t>
            </w:r>
          </w:p>
        </w:tc>
        <w:tc>
          <w:tcPr>
            <w:tcW w:w="1667" w:type="pct"/>
          </w:tcPr>
          <w:p w14:paraId="5FCCD043" w14:textId="77777777" w:rsidR="00251046" w:rsidRPr="009175B3" w:rsidRDefault="00251046" w:rsidP="00A33AF3">
            <w:pPr>
              <w:pStyle w:val="TableHeading"/>
            </w:pPr>
            <w:r w:rsidRPr="009175B3">
              <w:t>Connect to</w:t>
            </w:r>
          </w:p>
        </w:tc>
        <w:tc>
          <w:tcPr>
            <w:tcW w:w="1666" w:type="pct"/>
          </w:tcPr>
          <w:p w14:paraId="5FCCD044" w14:textId="77777777" w:rsidR="00251046" w:rsidRPr="00466683" w:rsidRDefault="00251046" w:rsidP="00A33AF3">
            <w:pPr>
              <w:pStyle w:val="TableHeading"/>
            </w:pPr>
            <w:r>
              <w:t>Description</w:t>
            </w:r>
          </w:p>
        </w:tc>
      </w:tr>
      <w:tr w:rsidR="00251046" w:rsidRPr="00466683" w14:paraId="5FCCD049" w14:textId="77777777" w:rsidTr="001049B3">
        <w:tc>
          <w:tcPr>
            <w:tcW w:w="1667" w:type="pct"/>
          </w:tcPr>
          <w:p w14:paraId="5FCCD046" w14:textId="77777777" w:rsidR="00251046" w:rsidRPr="00466683" w:rsidRDefault="00251046" w:rsidP="00BE6139">
            <w:pPr>
              <w:pStyle w:val="TableBody"/>
            </w:pPr>
          </w:p>
        </w:tc>
        <w:tc>
          <w:tcPr>
            <w:tcW w:w="1667" w:type="pct"/>
          </w:tcPr>
          <w:p w14:paraId="5FCCD047" w14:textId="77777777" w:rsidR="00251046" w:rsidRPr="00466683" w:rsidRDefault="00251046" w:rsidP="00BE6139">
            <w:pPr>
              <w:pStyle w:val="TableBody"/>
            </w:pPr>
          </w:p>
        </w:tc>
        <w:tc>
          <w:tcPr>
            <w:tcW w:w="1666" w:type="pct"/>
          </w:tcPr>
          <w:p w14:paraId="5FCCD048" w14:textId="77777777" w:rsidR="00251046" w:rsidRPr="00466683" w:rsidRDefault="00251046" w:rsidP="00BE6139">
            <w:pPr>
              <w:pStyle w:val="TableBody"/>
            </w:pPr>
          </w:p>
        </w:tc>
      </w:tr>
      <w:tr w:rsidR="00251046" w:rsidRPr="00466683" w14:paraId="5FCCD04D" w14:textId="77777777" w:rsidTr="001049B3">
        <w:tc>
          <w:tcPr>
            <w:tcW w:w="1667" w:type="pct"/>
          </w:tcPr>
          <w:p w14:paraId="5FCCD04A" w14:textId="77777777" w:rsidR="00251046" w:rsidRPr="00466683" w:rsidRDefault="00251046" w:rsidP="00BE6139">
            <w:pPr>
              <w:pStyle w:val="TableBody"/>
            </w:pPr>
          </w:p>
        </w:tc>
        <w:tc>
          <w:tcPr>
            <w:tcW w:w="1667" w:type="pct"/>
          </w:tcPr>
          <w:p w14:paraId="5FCCD04B" w14:textId="77777777" w:rsidR="00251046" w:rsidRPr="00466683" w:rsidRDefault="00251046" w:rsidP="00BE6139">
            <w:pPr>
              <w:pStyle w:val="TableBody"/>
            </w:pPr>
          </w:p>
        </w:tc>
        <w:tc>
          <w:tcPr>
            <w:tcW w:w="1666" w:type="pct"/>
          </w:tcPr>
          <w:p w14:paraId="5FCCD04C" w14:textId="77777777" w:rsidR="00251046" w:rsidRPr="00466683" w:rsidRDefault="00251046" w:rsidP="00BE6139">
            <w:pPr>
              <w:pStyle w:val="TableBody"/>
            </w:pPr>
          </w:p>
        </w:tc>
      </w:tr>
    </w:tbl>
    <w:p w14:paraId="076C4800" w14:textId="3185C9F6" w:rsidR="00142AE7" w:rsidRDefault="00142AE7" w:rsidP="00142AE7">
      <w:pPr>
        <w:pStyle w:val="Heading3"/>
      </w:pPr>
      <w:bookmarkStart w:id="1010" w:name="_Toc300262209"/>
      <w:bookmarkStart w:id="1011" w:name="_Toc450212448"/>
      <w:r>
        <w:t>Collage or Sandbox Files</w:t>
      </w:r>
      <w:bookmarkEnd w:id="1011"/>
    </w:p>
    <w:p w14:paraId="1D9EFB0D" w14:textId="60F5E0C7" w:rsidR="00142AE7" w:rsidRDefault="008461E2" w:rsidP="00142AE7">
      <w:pPr>
        <w:pStyle w:val="BodyText"/>
      </w:pPr>
      <w:r>
        <w:t>$MODEL_ROOT/tools/collage/buld/</w:t>
      </w:r>
      <w:r w:rsidR="001767D8">
        <w:t>builder</w:t>
      </w:r>
      <w:r>
        <w:t>.</w:t>
      </w:r>
      <w:r w:rsidR="00D640E4">
        <w:t>p</w:t>
      </w:r>
      <w:r>
        <w:t>ccdu_clkdist.tcl</w:t>
      </w:r>
    </w:p>
    <w:p w14:paraId="648C2223" w14:textId="2D69601A" w:rsidR="008461E2" w:rsidRDefault="008461E2" w:rsidP="00142AE7">
      <w:pPr>
        <w:pStyle w:val="BodyText"/>
      </w:pPr>
      <w:r>
        <w:t>$MODEL_ROOT/tools/collage/buld/</w:t>
      </w:r>
      <w:r w:rsidR="001767D8">
        <w:t>builder</w:t>
      </w:r>
      <w:r w:rsidR="00D640E4">
        <w:t>.pclk</w:t>
      </w:r>
      <w:r>
        <w:t>lkdist.tcl</w:t>
      </w:r>
    </w:p>
    <w:p w14:paraId="1C13FD5A" w14:textId="17555096" w:rsidR="008461E2" w:rsidRDefault="008461E2" w:rsidP="00142AE7">
      <w:pPr>
        <w:pStyle w:val="BodyText"/>
      </w:pPr>
      <w:r>
        <w:t>$MODEL_ROOT/tools/collage/buld/</w:t>
      </w:r>
      <w:r w:rsidR="001767D8">
        <w:t>builder</w:t>
      </w:r>
      <w:r w:rsidR="00D640E4">
        <w:t>.psyncdist</w:t>
      </w:r>
      <w:r>
        <w:t>.tcl</w:t>
      </w:r>
    </w:p>
    <w:p w14:paraId="717E44A0" w14:textId="61D30CB9" w:rsidR="00D640E4" w:rsidRDefault="00D640E4" w:rsidP="00D640E4">
      <w:pPr>
        <w:pStyle w:val="BodyText"/>
      </w:pPr>
      <w:r>
        <w:t>$MODEL_ROOT/tools/collage/buld/builder.clkreqaggr.tcl</w:t>
      </w:r>
    </w:p>
    <w:p w14:paraId="3F0149F5" w14:textId="77777777" w:rsidR="00D640E4" w:rsidRPr="00142AE7" w:rsidRDefault="00D640E4" w:rsidP="00142AE7">
      <w:pPr>
        <w:pStyle w:val="BodyText"/>
      </w:pPr>
    </w:p>
    <w:p w14:paraId="5FCCD04E" w14:textId="77777777" w:rsidR="00251046" w:rsidRDefault="00251046" w:rsidP="00251046">
      <w:pPr>
        <w:pStyle w:val="Heading3"/>
      </w:pPr>
      <w:bookmarkStart w:id="1012" w:name="_Toc450212449"/>
      <w:r>
        <w:t>IP Environment</w:t>
      </w:r>
      <w:bookmarkEnd w:id="1010"/>
      <w:bookmarkEnd w:id="1012"/>
    </w:p>
    <w:p w14:paraId="5FCCD04F" w14:textId="439F7815" w:rsidR="002A7F48" w:rsidRPr="002A7F48" w:rsidRDefault="000F2169" w:rsidP="00952214">
      <w:pPr>
        <w:pStyle w:val="BodyText"/>
      </w:pPr>
      <w:r>
        <w:t>Not applicable</w:t>
      </w:r>
    </w:p>
    <w:p w14:paraId="5FCCD050" w14:textId="77777777" w:rsidR="002A7F48" w:rsidRDefault="00251046" w:rsidP="004875D7">
      <w:pPr>
        <w:pStyle w:val="Heading4"/>
      </w:pPr>
      <w:bookmarkStart w:id="1013" w:name="_Ref291081777"/>
      <w:bookmarkStart w:id="1014" w:name="_Ref291081784"/>
      <w:bookmarkStart w:id="1015" w:name="_Toc294097367"/>
      <w:bookmarkStart w:id="1016" w:name="_Toc294097440"/>
      <w:bookmarkStart w:id="1017" w:name="_Toc294097512"/>
      <w:bookmarkStart w:id="1018" w:name="_Toc294099897"/>
      <w:bookmarkStart w:id="1019" w:name="_Toc296358156"/>
      <w:bookmarkStart w:id="1020" w:name="_Toc299025171"/>
      <w:bookmarkStart w:id="1021" w:name="_Toc299031482"/>
      <w:r w:rsidRPr="004875D7">
        <w:t>Configuring</w:t>
      </w:r>
      <w:r>
        <w:t xml:space="preserve"> the IP Environment</w:t>
      </w:r>
    </w:p>
    <w:p w14:paraId="5FCCD051" w14:textId="778FFA99" w:rsidR="002A7F48" w:rsidRPr="002A7F48" w:rsidRDefault="000F2169" w:rsidP="00952214">
      <w:pPr>
        <w:pStyle w:val="BodyText"/>
      </w:pPr>
      <w:r>
        <w:t>Not applicable</w:t>
      </w:r>
    </w:p>
    <w:p w14:paraId="5FCCD052" w14:textId="77777777" w:rsidR="00251046" w:rsidRDefault="00251046" w:rsidP="004875D7">
      <w:pPr>
        <w:pStyle w:val="Heading4"/>
      </w:pPr>
      <w:r>
        <w:t>Saola Environment Walkthrough</w:t>
      </w:r>
      <w:bookmarkEnd w:id="1013"/>
      <w:bookmarkEnd w:id="1014"/>
      <w:bookmarkEnd w:id="1015"/>
      <w:bookmarkEnd w:id="1016"/>
      <w:bookmarkEnd w:id="1017"/>
      <w:bookmarkEnd w:id="1018"/>
      <w:bookmarkEnd w:id="1019"/>
      <w:bookmarkEnd w:id="1020"/>
      <w:bookmarkEnd w:id="1021"/>
    </w:p>
    <w:p w14:paraId="5FCCD054" w14:textId="77777777" w:rsidR="00251046" w:rsidRDefault="00251046">
      <w:pPr>
        <w:pStyle w:val="BodyText"/>
      </w:pPr>
      <w:r>
        <w:t>Following</w:t>
      </w:r>
      <w:r w:rsidRPr="007D6B3D">
        <w:t xml:space="preserve"> are the components of RAL:</w:t>
      </w:r>
    </w:p>
    <w:tbl>
      <w:tblPr>
        <w:tblStyle w:val="TableClassic1"/>
        <w:tblW w:w="5000" w:type="pct"/>
        <w:tblLook w:val="0620" w:firstRow="1" w:lastRow="0" w:firstColumn="0" w:lastColumn="0" w:noHBand="1" w:noVBand="1"/>
      </w:tblPr>
      <w:tblGrid>
        <w:gridCol w:w="3614"/>
        <w:gridCol w:w="5016"/>
      </w:tblGrid>
      <w:tr w:rsidR="00251046" w:rsidRPr="00466683" w14:paraId="5FCCD057" w14:textId="77777777" w:rsidTr="001049B3">
        <w:trPr>
          <w:cnfStyle w:val="100000000000" w:firstRow="1" w:lastRow="0" w:firstColumn="0" w:lastColumn="0" w:oddVBand="0" w:evenVBand="0" w:oddHBand="0" w:evenHBand="0" w:firstRowFirstColumn="0" w:firstRowLastColumn="0" w:lastRowFirstColumn="0" w:lastRowLastColumn="0"/>
          <w:trHeight w:val="314"/>
        </w:trPr>
        <w:tc>
          <w:tcPr>
            <w:tcW w:w="2094" w:type="pct"/>
          </w:tcPr>
          <w:p w14:paraId="5FCCD055" w14:textId="77777777" w:rsidR="00251046" w:rsidRPr="009C2512" w:rsidRDefault="00251046" w:rsidP="00A33AF3">
            <w:pPr>
              <w:pStyle w:val="TableHeading"/>
            </w:pPr>
            <w:r w:rsidRPr="009C2512">
              <w:t>File</w:t>
            </w:r>
          </w:p>
        </w:tc>
        <w:tc>
          <w:tcPr>
            <w:tcW w:w="2906" w:type="pct"/>
          </w:tcPr>
          <w:p w14:paraId="5FCCD056" w14:textId="77777777" w:rsidR="00251046" w:rsidRPr="009C2512" w:rsidRDefault="00251046" w:rsidP="00A33AF3">
            <w:pPr>
              <w:pStyle w:val="TableHeading"/>
            </w:pPr>
            <w:r w:rsidRPr="009C2512">
              <w:t>Description</w:t>
            </w:r>
          </w:p>
        </w:tc>
      </w:tr>
      <w:tr w:rsidR="00251046" w:rsidRPr="00466683" w14:paraId="5FCCD05A" w14:textId="77777777" w:rsidTr="001049B3">
        <w:trPr>
          <w:trHeight w:val="313"/>
        </w:trPr>
        <w:tc>
          <w:tcPr>
            <w:tcW w:w="2094" w:type="pct"/>
          </w:tcPr>
          <w:p w14:paraId="5FCCD058" w14:textId="67DB2347" w:rsidR="00251046" w:rsidRPr="00466683" w:rsidRDefault="000D6834" w:rsidP="00BE6139">
            <w:pPr>
              <w:pStyle w:val="TableBody"/>
            </w:pPr>
            <w:r>
              <w:t>N/A</w:t>
            </w:r>
          </w:p>
        </w:tc>
        <w:tc>
          <w:tcPr>
            <w:tcW w:w="2906" w:type="pct"/>
          </w:tcPr>
          <w:p w14:paraId="5FCCD059" w14:textId="14B23818" w:rsidR="00251046" w:rsidRPr="00466683" w:rsidRDefault="000D6834" w:rsidP="00BE6139">
            <w:pPr>
              <w:pStyle w:val="TableBody"/>
            </w:pPr>
            <w:r>
              <w:t>N/A</w:t>
            </w:r>
          </w:p>
        </w:tc>
      </w:tr>
      <w:tr w:rsidR="00251046" w:rsidRPr="00466683" w14:paraId="5FCCD05D" w14:textId="77777777" w:rsidTr="001049B3">
        <w:trPr>
          <w:trHeight w:val="426"/>
        </w:trPr>
        <w:tc>
          <w:tcPr>
            <w:tcW w:w="2094" w:type="pct"/>
          </w:tcPr>
          <w:p w14:paraId="5FCCD05B" w14:textId="77777777" w:rsidR="00251046" w:rsidRPr="00466683" w:rsidRDefault="00251046" w:rsidP="00BE6139">
            <w:pPr>
              <w:pStyle w:val="TableBody"/>
            </w:pPr>
          </w:p>
        </w:tc>
        <w:tc>
          <w:tcPr>
            <w:tcW w:w="2906" w:type="pct"/>
          </w:tcPr>
          <w:p w14:paraId="5FCCD05C" w14:textId="77777777" w:rsidR="00251046" w:rsidRPr="00466683" w:rsidRDefault="00251046" w:rsidP="00BE6139">
            <w:pPr>
              <w:pStyle w:val="TableBody"/>
            </w:pPr>
          </w:p>
        </w:tc>
      </w:tr>
      <w:tr w:rsidR="00251046" w:rsidRPr="00466683" w14:paraId="5FCCD060" w14:textId="77777777" w:rsidTr="001049B3">
        <w:trPr>
          <w:trHeight w:val="426"/>
        </w:trPr>
        <w:tc>
          <w:tcPr>
            <w:tcW w:w="2094" w:type="pct"/>
          </w:tcPr>
          <w:p w14:paraId="5FCCD05E" w14:textId="77777777" w:rsidR="00251046" w:rsidRPr="00466683" w:rsidRDefault="00251046" w:rsidP="00BE6139">
            <w:pPr>
              <w:pStyle w:val="TableBody"/>
            </w:pPr>
          </w:p>
        </w:tc>
        <w:tc>
          <w:tcPr>
            <w:tcW w:w="2906" w:type="pct"/>
          </w:tcPr>
          <w:p w14:paraId="5FCCD05F" w14:textId="77777777" w:rsidR="00251046" w:rsidRPr="00466683" w:rsidRDefault="00251046" w:rsidP="00BE6139">
            <w:pPr>
              <w:pStyle w:val="TableBody"/>
            </w:pPr>
          </w:p>
        </w:tc>
      </w:tr>
    </w:tbl>
    <w:p w14:paraId="5FCCD062" w14:textId="40373597" w:rsidR="00251046" w:rsidRPr="005A2C3F" w:rsidRDefault="00251046" w:rsidP="00952214">
      <w:pPr>
        <w:pStyle w:val="Heading4"/>
      </w:pPr>
      <w:bookmarkStart w:id="1022" w:name="_Toc294097368"/>
      <w:bookmarkStart w:id="1023" w:name="_Toc294097441"/>
      <w:bookmarkStart w:id="1024" w:name="_Toc294097513"/>
      <w:bookmarkStart w:id="1025" w:name="_Toc294099898"/>
      <w:bookmarkStart w:id="1026" w:name="_Toc296358157"/>
      <w:bookmarkStart w:id="1027" w:name="_Toc299025172"/>
      <w:bookmarkStart w:id="1028" w:name="_Toc299031483"/>
      <w:r>
        <w:t>Saola/RAL Components</w:t>
      </w:r>
      <w:bookmarkEnd w:id="1022"/>
      <w:bookmarkEnd w:id="1023"/>
      <w:bookmarkEnd w:id="1024"/>
      <w:bookmarkEnd w:id="1025"/>
      <w:bookmarkEnd w:id="1026"/>
      <w:bookmarkEnd w:id="1027"/>
      <w:bookmarkEnd w:id="1028"/>
    </w:p>
    <w:tbl>
      <w:tblPr>
        <w:tblStyle w:val="TableClassic1"/>
        <w:tblW w:w="5000" w:type="pct"/>
        <w:tblLook w:val="0620" w:firstRow="1" w:lastRow="0" w:firstColumn="0" w:lastColumn="0" w:noHBand="1" w:noVBand="1"/>
      </w:tblPr>
      <w:tblGrid>
        <w:gridCol w:w="2686"/>
        <w:gridCol w:w="1346"/>
        <w:gridCol w:w="3269"/>
        <w:gridCol w:w="1329"/>
      </w:tblGrid>
      <w:tr w:rsidR="00251046" w:rsidRPr="00466683" w14:paraId="5FCCD067" w14:textId="77777777" w:rsidTr="005A7016">
        <w:trPr>
          <w:cnfStyle w:val="100000000000" w:firstRow="1" w:lastRow="0" w:firstColumn="0" w:lastColumn="0" w:oddVBand="0" w:evenVBand="0" w:oddHBand="0" w:evenHBand="0" w:firstRowFirstColumn="0" w:firstRowLastColumn="0" w:lastRowFirstColumn="0" w:lastRowLastColumn="0"/>
        </w:trPr>
        <w:tc>
          <w:tcPr>
            <w:tcW w:w="1556" w:type="pct"/>
          </w:tcPr>
          <w:p w14:paraId="5FCCD063" w14:textId="77777777" w:rsidR="00251046" w:rsidRPr="009C2512" w:rsidRDefault="00251046" w:rsidP="00A33AF3">
            <w:pPr>
              <w:pStyle w:val="TableHeading"/>
            </w:pPr>
            <w:r w:rsidRPr="009C2512">
              <w:t>SAOLA components</w:t>
            </w:r>
          </w:p>
        </w:tc>
        <w:tc>
          <w:tcPr>
            <w:tcW w:w="780" w:type="pct"/>
          </w:tcPr>
          <w:p w14:paraId="5FCCD064" w14:textId="77777777" w:rsidR="00251046" w:rsidRPr="009C2512" w:rsidRDefault="00251046" w:rsidP="00A33AF3">
            <w:pPr>
              <w:pStyle w:val="TableHeading"/>
            </w:pPr>
            <w:r w:rsidRPr="009C2512">
              <w:t>Description</w:t>
            </w:r>
          </w:p>
        </w:tc>
        <w:tc>
          <w:tcPr>
            <w:tcW w:w="1894" w:type="pct"/>
          </w:tcPr>
          <w:p w14:paraId="5FCCD065" w14:textId="77777777" w:rsidR="00251046" w:rsidRPr="009C2512" w:rsidRDefault="00251046" w:rsidP="00A33AF3">
            <w:pPr>
              <w:pStyle w:val="TableHeading"/>
            </w:pPr>
            <w:r w:rsidRPr="009C2512">
              <w:t>SoC recommendations</w:t>
            </w:r>
          </w:p>
        </w:tc>
        <w:tc>
          <w:tcPr>
            <w:tcW w:w="770" w:type="pct"/>
          </w:tcPr>
          <w:p w14:paraId="5FCCD066" w14:textId="77777777" w:rsidR="00251046" w:rsidRPr="009C2512" w:rsidRDefault="00251046" w:rsidP="00A33AF3">
            <w:pPr>
              <w:pStyle w:val="TableHeading"/>
            </w:pPr>
            <w:r>
              <w:t>Require</w:t>
            </w:r>
            <w:r w:rsidRPr="009C2512">
              <w:t>d</w:t>
            </w:r>
            <w:r>
              <w:t>?</w:t>
            </w:r>
          </w:p>
        </w:tc>
      </w:tr>
      <w:tr w:rsidR="00251046" w:rsidRPr="00926028" w14:paraId="5FCCD06C" w14:textId="77777777" w:rsidTr="005A7016">
        <w:tc>
          <w:tcPr>
            <w:tcW w:w="1556" w:type="pct"/>
          </w:tcPr>
          <w:p w14:paraId="5FCCD068" w14:textId="14162379" w:rsidR="00251046" w:rsidRPr="00926028" w:rsidRDefault="000D6834" w:rsidP="00BE6139">
            <w:pPr>
              <w:pStyle w:val="TableBody"/>
            </w:pPr>
            <w:r>
              <w:t>N/A</w:t>
            </w:r>
          </w:p>
        </w:tc>
        <w:tc>
          <w:tcPr>
            <w:tcW w:w="780" w:type="pct"/>
          </w:tcPr>
          <w:p w14:paraId="5FCCD069" w14:textId="77777777" w:rsidR="00251046" w:rsidRPr="00926028" w:rsidRDefault="00251046" w:rsidP="00BE6139">
            <w:pPr>
              <w:pStyle w:val="TableBody"/>
            </w:pPr>
          </w:p>
        </w:tc>
        <w:tc>
          <w:tcPr>
            <w:tcW w:w="1894" w:type="pct"/>
          </w:tcPr>
          <w:p w14:paraId="5FCCD06A" w14:textId="77777777" w:rsidR="00251046" w:rsidRPr="00926028" w:rsidRDefault="00251046" w:rsidP="00BE6139">
            <w:pPr>
              <w:pStyle w:val="TableBody"/>
            </w:pPr>
          </w:p>
        </w:tc>
        <w:tc>
          <w:tcPr>
            <w:tcW w:w="770" w:type="pct"/>
          </w:tcPr>
          <w:p w14:paraId="5FCCD06B" w14:textId="77777777" w:rsidR="00251046" w:rsidRPr="00926028" w:rsidRDefault="00251046" w:rsidP="00BE6139">
            <w:pPr>
              <w:pStyle w:val="TableBody"/>
            </w:pPr>
          </w:p>
        </w:tc>
      </w:tr>
      <w:tr w:rsidR="00251046" w:rsidRPr="00466683" w14:paraId="5FCCD071" w14:textId="77777777" w:rsidTr="005A7016">
        <w:tc>
          <w:tcPr>
            <w:tcW w:w="1556" w:type="pct"/>
          </w:tcPr>
          <w:p w14:paraId="5FCCD06D" w14:textId="77777777" w:rsidR="00251046" w:rsidRPr="009175B3" w:rsidRDefault="00251046" w:rsidP="00BE6139">
            <w:pPr>
              <w:pStyle w:val="TableBody"/>
            </w:pPr>
          </w:p>
        </w:tc>
        <w:tc>
          <w:tcPr>
            <w:tcW w:w="780" w:type="pct"/>
          </w:tcPr>
          <w:p w14:paraId="5FCCD06E" w14:textId="77777777" w:rsidR="00251046" w:rsidRPr="009175B3" w:rsidRDefault="00251046" w:rsidP="00BE6139">
            <w:pPr>
              <w:pStyle w:val="TableBody"/>
            </w:pPr>
          </w:p>
        </w:tc>
        <w:tc>
          <w:tcPr>
            <w:tcW w:w="1894" w:type="pct"/>
          </w:tcPr>
          <w:p w14:paraId="5FCCD06F" w14:textId="77777777" w:rsidR="00251046" w:rsidRPr="00466683" w:rsidRDefault="00251046" w:rsidP="00BE6139">
            <w:pPr>
              <w:pStyle w:val="TableBody"/>
            </w:pPr>
          </w:p>
        </w:tc>
        <w:tc>
          <w:tcPr>
            <w:tcW w:w="770" w:type="pct"/>
          </w:tcPr>
          <w:p w14:paraId="5FCCD070" w14:textId="77777777" w:rsidR="00251046" w:rsidRPr="009175B3" w:rsidRDefault="00251046" w:rsidP="00BE6139">
            <w:pPr>
              <w:pStyle w:val="TableBody"/>
            </w:pPr>
          </w:p>
        </w:tc>
      </w:tr>
      <w:tr w:rsidR="00251046" w:rsidRPr="00466683" w14:paraId="5FCCD076" w14:textId="77777777" w:rsidTr="005A7016">
        <w:tc>
          <w:tcPr>
            <w:tcW w:w="1556" w:type="pct"/>
          </w:tcPr>
          <w:p w14:paraId="5FCCD072" w14:textId="77777777" w:rsidR="00251046" w:rsidRPr="009175B3" w:rsidRDefault="00251046" w:rsidP="00BE6139">
            <w:pPr>
              <w:pStyle w:val="TableBody"/>
            </w:pPr>
          </w:p>
        </w:tc>
        <w:tc>
          <w:tcPr>
            <w:tcW w:w="780" w:type="pct"/>
          </w:tcPr>
          <w:p w14:paraId="5FCCD073" w14:textId="77777777" w:rsidR="00251046" w:rsidRPr="009175B3" w:rsidRDefault="00251046" w:rsidP="00BE6139">
            <w:pPr>
              <w:pStyle w:val="TableBody"/>
            </w:pPr>
          </w:p>
        </w:tc>
        <w:tc>
          <w:tcPr>
            <w:tcW w:w="1894" w:type="pct"/>
          </w:tcPr>
          <w:p w14:paraId="5FCCD074" w14:textId="77777777" w:rsidR="00251046" w:rsidRPr="00466683" w:rsidRDefault="00251046" w:rsidP="00BE6139">
            <w:pPr>
              <w:pStyle w:val="TableBody"/>
            </w:pPr>
          </w:p>
        </w:tc>
        <w:tc>
          <w:tcPr>
            <w:tcW w:w="770" w:type="pct"/>
          </w:tcPr>
          <w:p w14:paraId="5FCCD075" w14:textId="77777777" w:rsidR="00251046" w:rsidRPr="009175B3" w:rsidRDefault="00251046" w:rsidP="00BE6139">
            <w:pPr>
              <w:pStyle w:val="TableBody"/>
            </w:pPr>
          </w:p>
        </w:tc>
      </w:tr>
    </w:tbl>
    <w:p w14:paraId="5FCCD077" w14:textId="77777777" w:rsidR="00A829EE" w:rsidRDefault="00A829EE" w:rsidP="00A829EE">
      <w:pPr>
        <w:pStyle w:val="BodyText"/>
      </w:pPr>
      <w:bookmarkStart w:id="1029" w:name="_Toc300262210"/>
    </w:p>
    <w:tbl>
      <w:tblPr>
        <w:tblStyle w:val="TableClassic1"/>
        <w:tblW w:w="5000" w:type="pct"/>
        <w:tblLook w:val="0620" w:firstRow="1" w:lastRow="0" w:firstColumn="0" w:lastColumn="0" w:noHBand="1" w:noVBand="1"/>
      </w:tblPr>
      <w:tblGrid>
        <w:gridCol w:w="2686"/>
        <w:gridCol w:w="1346"/>
        <w:gridCol w:w="3269"/>
        <w:gridCol w:w="1329"/>
      </w:tblGrid>
      <w:tr w:rsidR="0044157B" w:rsidRPr="00466683" w14:paraId="5FCCD07C" w14:textId="77777777" w:rsidTr="004D27AA">
        <w:trPr>
          <w:cnfStyle w:val="100000000000" w:firstRow="1" w:lastRow="0" w:firstColumn="0" w:lastColumn="0" w:oddVBand="0" w:evenVBand="0" w:oddHBand="0" w:evenHBand="0" w:firstRowFirstColumn="0" w:firstRowLastColumn="0" w:lastRowFirstColumn="0" w:lastRowLastColumn="0"/>
        </w:trPr>
        <w:tc>
          <w:tcPr>
            <w:tcW w:w="1556" w:type="pct"/>
          </w:tcPr>
          <w:p w14:paraId="5FCCD078" w14:textId="77777777" w:rsidR="0044157B" w:rsidRPr="009C2512" w:rsidRDefault="0044157B" w:rsidP="0044157B">
            <w:pPr>
              <w:pStyle w:val="TableHeading"/>
            </w:pPr>
            <w:r>
              <w:t>RAL</w:t>
            </w:r>
            <w:r w:rsidRPr="009C2512">
              <w:t xml:space="preserve"> components</w:t>
            </w:r>
          </w:p>
        </w:tc>
        <w:tc>
          <w:tcPr>
            <w:tcW w:w="780" w:type="pct"/>
          </w:tcPr>
          <w:p w14:paraId="5FCCD079" w14:textId="77777777" w:rsidR="0044157B" w:rsidRPr="009C2512" w:rsidRDefault="0044157B" w:rsidP="0044157B">
            <w:pPr>
              <w:pStyle w:val="TableHeading"/>
            </w:pPr>
            <w:r w:rsidRPr="009C2512">
              <w:t>Description</w:t>
            </w:r>
          </w:p>
        </w:tc>
        <w:tc>
          <w:tcPr>
            <w:tcW w:w="1894" w:type="pct"/>
          </w:tcPr>
          <w:p w14:paraId="5FCCD07A" w14:textId="77777777" w:rsidR="0044157B" w:rsidRPr="009C2512" w:rsidRDefault="0044157B" w:rsidP="0044157B">
            <w:pPr>
              <w:pStyle w:val="TableHeading"/>
            </w:pPr>
            <w:r w:rsidRPr="009C2512">
              <w:t>SoC recommendations</w:t>
            </w:r>
          </w:p>
        </w:tc>
        <w:tc>
          <w:tcPr>
            <w:tcW w:w="770" w:type="pct"/>
          </w:tcPr>
          <w:p w14:paraId="5FCCD07B" w14:textId="77777777" w:rsidR="0044157B" w:rsidRPr="0044157B" w:rsidRDefault="0044157B" w:rsidP="0044157B">
            <w:pPr>
              <w:pStyle w:val="TableHeading"/>
            </w:pPr>
            <w:r>
              <w:t>Require</w:t>
            </w:r>
            <w:r w:rsidRPr="0044157B">
              <w:t>d?</w:t>
            </w:r>
          </w:p>
        </w:tc>
      </w:tr>
      <w:tr w:rsidR="0044157B" w:rsidRPr="00926028" w14:paraId="5FCCD081" w14:textId="77777777" w:rsidTr="004D27AA">
        <w:tc>
          <w:tcPr>
            <w:tcW w:w="1556" w:type="pct"/>
          </w:tcPr>
          <w:p w14:paraId="5FCCD07D" w14:textId="77777777" w:rsidR="0044157B" w:rsidRPr="00926028" w:rsidRDefault="0044157B" w:rsidP="0044157B">
            <w:pPr>
              <w:pStyle w:val="TableBody"/>
            </w:pPr>
          </w:p>
        </w:tc>
        <w:tc>
          <w:tcPr>
            <w:tcW w:w="780" w:type="pct"/>
          </w:tcPr>
          <w:p w14:paraId="5FCCD07E" w14:textId="77777777" w:rsidR="0044157B" w:rsidRPr="00926028" w:rsidRDefault="0044157B" w:rsidP="0044157B">
            <w:pPr>
              <w:pStyle w:val="TableBody"/>
            </w:pPr>
          </w:p>
        </w:tc>
        <w:tc>
          <w:tcPr>
            <w:tcW w:w="1894" w:type="pct"/>
          </w:tcPr>
          <w:p w14:paraId="5FCCD07F" w14:textId="77777777" w:rsidR="0044157B" w:rsidRPr="00926028" w:rsidRDefault="0044157B" w:rsidP="0044157B">
            <w:pPr>
              <w:pStyle w:val="TableBody"/>
            </w:pPr>
          </w:p>
        </w:tc>
        <w:tc>
          <w:tcPr>
            <w:tcW w:w="770" w:type="pct"/>
          </w:tcPr>
          <w:p w14:paraId="5FCCD080" w14:textId="77777777" w:rsidR="0044157B" w:rsidRPr="00926028" w:rsidRDefault="0044157B" w:rsidP="0044157B">
            <w:pPr>
              <w:pStyle w:val="TableBody"/>
            </w:pPr>
          </w:p>
        </w:tc>
      </w:tr>
      <w:tr w:rsidR="0044157B" w:rsidRPr="00466683" w14:paraId="5FCCD086" w14:textId="77777777" w:rsidTr="004D27AA">
        <w:tc>
          <w:tcPr>
            <w:tcW w:w="1556" w:type="pct"/>
          </w:tcPr>
          <w:p w14:paraId="5FCCD082" w14:textId="77777777" w:rsidR="0044157B" w:rsidRPr="009175B3" w:rsidRDefault="0044157B" w:rsidP="0044157B">
            <w:pPr>
              <w:pStyle w:val="TableBody"/>
            </w:pPr>
          </w:p>
        </w:tc>
        <w:tc>
          <w:tcPr>
            <w:tcW w:w="780" w:type="pct"/>
          </w:tcPr>
          <w:p w14:paraId="5FCCD083" w14:textId="77777777" w:rsidR="0044157B" w:rsidRPr="009175B3" w:rsidRDefault="0044157B" w:rsidP="0044157B">
            <w:pPr>
              <w:pStyle w:val="TableBody"/>
            </w:pPr>
          </w:p>
        </w:tc>
        <w:tc>
          <w:tcPr>
            <w:tcW w:w="1894" w:type="pct"/>
          </w:tcPr>
          <w:p w14:paraId="5FCCD084" w14:textId="77777777" w:rsidR="0044157B" w:rsidRPr="00466683" w:rsidRDefault="0044157B" w:rsidP="0044157B">
            <w:pPr>
              <w:pStyle w:val="TableBody"/>
            </w:pPr>
          </w:p>
        </w:tc>
        <w:tc>
          <w:tcPr>
            <w:tcW w:w="770" w:type="pct"/>
          </w:tcPr>
          <w:p w14:paraId="5FCCD085" w14:textId="77777777" w:rsidR="0044157B" w:rsidRPr="009175B3" w:rsidRDefault="0044157B" w:rsidP="0044157B">
            <w:pPr>
              <w:pStyle w:val="TableBody"/>
            </w:pPr>
          </w:p>
        </w:tc>
      </w:tr>
      <w:tr w:rsidR="0044157B" w:rsidRPr="00466683" w14:paraId="5FCCD08B" w14:textId="77777777" w:rsidTr="004D27AA">
        <w:tc>
          <w:tcPr>
            <w:tcW w:w="1556" w:type="pct"/>
          </w:tcPr>
          <w:p w14:paraId="5FCCD087" w14:textId="77777777" w:rsidR="0044157B" w:rsidRPr="009175B3" w:rsidRDefault="0044157B" w:rsidP="0044157B">
            <w:pPr>
              <w:pStyle w:val="TableBody"/>
            </w:pPr>
          </w:p>
        </w:tc>
        <w:tc>
          <w:tcPr>
            <w:tcW w:w="780" w:type="pct"/>
          </w:tcPr>
          <w:p w14:paraId="5FCCD088" w14:textId="77777777" w:rsidR="0044157B" w:rsidRPr="009175B3" w:rsidRDefault="0044157B" w:rsidP="0044157B">
            <w:pPr>
              <w:pStyle w:val="TableBody"/>
            </w:pPr>
          </w:p>
        </w:tc>
        <w:tc>
          <w:tcPr>
            <w:tcW w:w="1894" w:type="pct"/>
          </w:tcPr>
          <w:p w14:paraId="5FCCD089" w14:textId="77777777" w:rsidR="0044157B" w:rsidRPr="009175B3" w:rsidRDefault="0044157B" w:rsidP="0044157B">
            <w:pPr>
              <w:pStyle w:val="TableBody"/>
            </w:pPr>
          </w:p>
        </w:tc>
        <w:tc>
          <w:tcPr>
            <w:tcW w:w="770" w:type="pct"/>
          </w:tcPr>
          <w:p w14:paraId="5FCCD08A" w14:textId="77777777" w:rsidR="0044157B" w:rsidRPr="009175B3" w:rsidRDefault="0044157B" w:rsidP="0044157B">
            <w:pPr>
              <w:pStyle w:val="TableBody"/>
            </w:pPr>
          </w:p>
        </w:tc>
      </w:tr>
    </w:tbl>
    <w:p w14:paraId="5FCCD08C" w14:textId="77777777" w:rsidR="001D74DC" w:rsidRDefault="001D74DC" w:rsidP="001D74DC">
      <w:pPr>
        <w:pStyle w:val="Heading4"/>
      </w:pPr>
      <w:r>
        <w:t>System Manager</w:t>
      </w:r>
    </w:p>
    <w:p w14:paraId="5AC4ED4E" w14:textId="541E48B3" w:rsidR="00AE205E" w:rsidRDefault="000F2169" w:rsidP="00952214">
      <w:pPr>
        <w:pStyle w:val="BodyText"/>
      </w:pPr>
      <w:r>
        <w:t>Not applicable</w:t>
      </w:r>
    </w:p>
    <w:p w14:paraId="5FCCD08E" w14:textId="4136059F" w:rsidR="00251046" w:rsidRDefault="00B67EF7" w:rsidP="00251046">
      <w:pPr>
        <w:pStyle w:val="Heading3"/>
      </w:pPr>
      <w:bookmarkStart w:id="1030" w:name="_Toc450212450"/>
      <w:r>
        <w:t>N/A. IP does not has any fuse requirements.</w:t>
      </w:r>
      <w:r w:rsidR="00251046">
        <w:t>Sequences</w:t>
      </w:r>
      <w:bookmarkEnd w:id="1029"/>
      <w:bookmarkEnd w:id="1030"/>
    </w:p>
    <w:p w14:paraId="5FCCD08F" w14:textId="508283B2" w:rsidR="00A829EE" w:rsidRPr="00A829EE" w:rsidRDefault="00A829EE" w:rsidP="00634F6E">
      <w:pPr>
        <w:pStyle w:val="BodyText"/>
      </w:pPr>
      <w:r>
        <w:t>Sequences are located here:</w:t>
      </w:r>
      <w:r w:rsidR="0056379B">
        <w:t xml:space="preserve"> N/A</w:t>
      </w:r>
    </w:p>
    <w:p w14:paraId="5FCCD090" w14:textId="77777777" w:rsidR="00251046" w:rsidRDefault="00251046" w:rsidP="00251046">
      <w:pPr>
        <w:pStyle w:val="Heading4"/>
      </w:pPr>
      <w:bookmarkStart w:id="1031" w:name="_Toc296358159"/>
      <w:bookmarkStart w:id="1032" w:name="_Toc299025174"/>
      <w:bookmarkStart w:id="1033" w:name="_Toc299031485"/>
      <w:r>
        <w:t>Sequence for Bringing up the IP</w:t>
      </w:r>
      <w:bookmarkEnd w:id="1031"/>
      <w:bookmarkEnd w:id="1032"/>
      <w:bookmarkEnd w:id="1033"/>
    </w:p>
    <w:p w14:paraId="5FCCD092" w14:textId="255BC65B" w:rsidR="00251046" w:rsidRDefault="00B67EF7" w:rsidP="00251046">
      <w:pPr>
        <w:pStyle w:val="Heading4"/>
        <w:rPr>
          <w:rFonts w:eastAsia="SimSun"/>
          <w:lang w:eastAsia="zh-CN"/>
        </w:rPr>
      </w:pPr>
      <w:bookmarkStart w:id="1034" w:name="_Toc274409669"/>
      <w:bookmarkStart w:id="1035" w:name="_Toc279392643"/>
      <w:bookmarkStart w:id="1036" w:name="_Toc279415915"/>
      <w:bookmarkStart w:id="1037" w:name="_Toc279417981"/>
      <w:bookmarkStart w:id="1038" w:name="_Toc285497077"/>
      <w:bookmarkStart w:id="1039" w:name="_Toc285509671"/>
      <w:bookmarkStart w:id="1040" w:name="_Toc285510346"/>
      <w:r>
        <w:t>N/A</w:t>
      </w:r>
      <w:bookmarkStart w:id="1041" w:name="_Toc294097375"/>
      <w:bookmarkStart w:id="1042" w:name="_Toc294097448"/>
      <w:bookmarkStart w:id="1043" w:name="_Toc294097520"/>
      <w:bookmarkStart w:id="1044" w:name="_Toc294099905"/>
      <w:bookmarkStart w:id="1045" w:name="_Toc296358164"/>
      <w:bookmarkStart w:id="1046" w:name="_Toc299025179"/>
      <w:bookmarkStart w:id="1047" w:name="_Toc299031490"/>
      <w:bookmarkEnd w:id="1034"/>
      <w:bookmarkEnd w:id="1035"/>
      <w:bookmarkEnd w:id="1036"/>
      <w:bookmarkEnd w:id="1037"/>
      <w:bookmarkEnd w:id="1038"/>
      <w:bookmarkEnd w:id="1039"/>
      <w:bookmarkEnd w:id="1040"/>
      <w:r w:rsidR="00251046" w:rsidRPr="009A6844">
        <w:rPr>
          <w:rFonts w:eastAsia="SimSun"/>
          <w:lang w:eastAsia="zh-CN"/>
        </w:rPr>
        <w:t>BFM Sequences</w:t>
      </w:r>
      <w:bookmarkEnd w:id="1041"/>
      <w:bookmarkEnd w:id="1042"/>
      <w:bookmarkEnd w:id="1043"/>
      <w:bookmarkEnd w:id="1044"/>
      <w:bookmarkEnd w:id="1045"/>
      <w:bookmarkEnd w:id="1046"/>
      <w:bookmarkEnd w:id="1047"/>
    </w:p>
    <w:p w14:paraId="5FCCD093" w14:textId="1CFA0737" w:rsidR="00251046" w:rsidRDefault="00251046" w:rsidP="002A7F48">
      <w:pPr>
        <w:pStyle w:val="Gaps"/>
      </w:pPr>
    </w:p>
    <w:tbl>
      <w:tblPr>
        <w:tblStyle w:val="TableClassic1"/>
        <w:tblW w:w="5000" w:type="pct"/>
        <w:tblLook w:val="0620" w:firstRow="1" w:lastRow="0" w:firstColumn="0" w:lastColumn="0" w:noHBand="1" w:noVBand="1"/>
      </w:tblPr>
      <w:tblGrid>
        <w:gridCol w:w="2212"/>
        <w:gridCol w:w="2365"/>
        <w:gridCol w:w="2339"/>
        <w:gridCol w:w="1714"/>
      </w:tblGrid>
      <w:tr w:rsidR="00D77F8F" w:rsidRPr="00545AC9" w14:paraId="5FCCD098" w14:textId="77777777" w:rsidTr="009C0BBF">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94" w14:textId="77777777" w:rsidR="00D77F8F" w:rsidRPr="00D77F8F" w:rsidRDefault="00D77F8F" w:rsidP="00D77F8F">
            <w:pPr>
              <w:pStyle w:val="TableHeading"/>
            </w:pPr>
            <w:r w:rsidRPr="00545AC9">
              <w:t xml:space="preserve">Sequence </w:t>
            </w:r>
            <w:r w:rsidRPr="00D77F8F">
              <w:t>Name</w:t>
            </w:r>
          </w:p>
        </w:tc>
        <w:tc>
          <w:tcPr>
            <w:tcW w:w="1370" w:type="pct"/>
            <w:noWrap/>
          </w:tcPr>
          <w:p w14:paraId="5FCCD095" w14:textId="77777777" w:rsidR="00D77F8F" w:rsidRPr="00D77F8F" w:rsidRDefault="00D77F8F" w:rsidP="00D77F8F">
            <w:pPr>
              <w:pStyle w:val="TableHeading"/>
            </w:pPr>
            <w:r w:rsidRPr="00545AC9">
              <w:t>Description</w:t>
            </w:r>
          </w:p>
        </w:tc>
        <w:tc>
          <w:tcPr>
            <w:tcW w:w="1355" w:type="pct"/>
          </w:tcPr>
          <w:p w14:paraId="5FCCD096" w14:textId="77777777" w:rsidR="00D77F8F" w:rsidRPr="00D77F8F" w:rsidRDefault="00D77F8F" w:rsidP="00D77F8F">
            <w:pPr>
              <w:pStyle w:val="TableHeading"/>
            </w:pPr>
            <w:r w:rsidRPr="00545AC9">
              <w:t>Parameters</w:t>
            </w:r>
          </w:p>
        </w:tc>
        <w:tc>
          <w:tcPr>
            <w:tcW w:w="993" w:type="pct"/>
          </w:tcPr>
          <w:p w14:paraId="5FCCD097" w14:textId="77777777" w:rsidR="00D77F8F" w:rsidRPr="00D77F8F" w:rsidRDefault="00D77F8F" w:rsidP="00D77F8F">
            <w:pPr>
              <w:pStyle w:val="TableHeading"/>
            </w:pPr>
            <w:r w:rsidRPr="00545AC9">
              <w:t xml:space="preserve">Saola </w:t>
            </w:r>
            <w:r w:rsidRPr="00D77F8F">
              <w:t>Phase</w:t>
            </w:r>
          </w:p>
        </w:tc>
      </w:tr>
      <w:tr w:rsidR="00D77F8F" w:rsidRPr="00545AC9" w14:paraId="5FCCD09D" w14:textId="77777777" w:rsidTr="009C0BBF">
        <w:trPr>
          <w:trHeight w:val="255"/>
        </w:trPr>
        <w:tc>
          <w:tcPr>
            <w:tcW w:w="1282" w:type="pct"/>
            <w:noWrap/>
          </w:tcPr>
          <w:p w14:paraId="5FCCD099" w14:textId="77777777" w:rsidR="00D77F8F" w:rsidRPr="00D77F8F" w:rsidRDefault="00D77F8F" w:rsidP="00D77F8F">
            <w:pPr>
              <w:pStyle w:val="TableBody"/>
            </w:pPr>
            <w:r w:rsidRPr="00545AC9">
              <w:t xml:space="preserve"> </w:t>
            </w:r>
          </w:p>
        </w:tc>
        <w:tc>
          <w:tcPr>
            <w:tcW w:w="1370" w:type="pct"/>
            <w:noWrap/>
          </w:tcPr>
          <w:p w14:paraId="5FCCD09A" w14:textId="77777777" w:rsidR="00D77F8F" w:rsidRPr="00545AC9" w:rsidRDefault="00D77F8F" w:rsidP="00D77F8F">
            <w:pPr>
              <w:pStyle w:val="TableBody"/>
            </w:pPr>
          </w:p>
        </w:tc>
        <w:tc>
          <w:tcPr>
            <w:tcW w:w="1355" w:type="pct"/>
          </w:tcPr>
          <w:p w14:paraId="5FCCD09B" w14:textId="77777777" w:rsidR="00D77F8F" w:rsidRPr="00545AC9" w:rsidRDefault="00D77F8F" w:rsidP="00D77F8F">
            <w:pPr>
              <w:pStyle w:val="TableBody"/>
            </w:pPr>
          </w:p>
        </w:tc>
        <w:tc>
          <w:tcPr>
            <w:tcW w:w="993" w:type="pct"/>
          </w:tcPr>
          <w:p w14:paraId="5FCCD09C" w14:textId="77777777" w:rsidR="00D77F8F" w:rsidRPr="00545AC9" w:rsidRDefault="00D77F8F" w:rsidP="00D77F8F">
            <w:pPr>
              <w:pStyle w:val="TableBody"/>
            </w:pPr>
          </w:p>
        </w:tc>
      </w:tr>
      <w:tr w:rsidR="00D77F8F" w:rsidRPr="00545AC9" w14:paraId="5FCCD0A2" w14:textId="77777777" w:rsidTr="009C0BBF">
        <w:trPr>
          <w:trHeight w:val="255"/>
        </w:trPr>
        <w:tc>
          <w:tcPr>
            <w:tcW w:w="1282" w:type="pct"/>
            <w:noWrap/>
          </w:tcPr>
          <w:p w14:paraId="5FCCD09E" w14:textId="77777777" w:rsidR="00D77F8F" w:rsidRPr="00D77F8F" w:rsidRDefault="00D77F8F" w:rsidP="00D77F8F">
            <w:pPr>
              <w:pStyle w:val="TableBody"/>
            </w:pPr>
            <w:r w:rsidRPr="00545AC9">
              <w:t xml:space="preserve"> </w:t>
            </w:r>
          </w:p>
        </w:tc>
        <w:tc>
          <w:tcPr>
            <w:tcW w:w="1370" w:type="pct"/>
            <w:noWrap/>
          </w:tcPr>
          <w:p w14:paraId="5FCCD09F" w14:textId="77777777" w:rsidR="00D77F8F" w:rsidRPr="00545AC9" w:rsidRDefault="00D77F8F" w:rsidP="00D77F8F">
            <w:pPr>
              <w:pStyle w:val="TableBody"/>
            </w:pPr>
          </w:p>
        </w:tc>
        <w:tc>
          <w:tcPr>
            <w:tcW w:w="1355" w:type="pct"/>
          </w:tcPr>
          <w:p w14:paraId="5FCCD0A0" w14:textId="77777777" w:rsidR="00D77F8F" w:rsidRPr="00545AC9" w:rsidRDefault="00D77F8F" w:rsidP="00D77F8F">
            <w:pPr>
              <w:pStyle w:val="TableBody"/>
            </w:pPr>
          </w:p>
        </w:tc>
        <w:tc>
          <w:tcPr>
            <w:tcW w:w="993" w:type="pct"/>
          </w:tcPr>
          <w:p w14:paraId="5FCCD0A1" w14:textId="77777777" w:rsidR="00D77F8F" w:rsidRPr="00545AC9" w:rsidRDefault="00D77F8F" w:rsidP="00D77F8F">
            <w:pPr>
              <w:pStyle w:val="TableBody"/>
            </w:pPr>
          </w:p>
        </w:tc>
      </w:tr>
      <w:tr w:rsidR="00D77F8F" w:rsidRPr="00545AC9" w14:paraId="5FCCD0A7" w14:textId="77777777" w:rsidTr="009C0BBF">
        <w:trPr>
          <w:trHeight w:val="255"/>
        </w:trPr>
        <w:tc>
          <w:tcPr>
            <w:tcW w:w="1282" w:type="pct"/>
            <w:noWrap/>
          </w:tcPr>
          <w:p w14:paraId="5FCCD0A3" w14:textId="77777777" w:rsidR="00D77F8F" w:rsidRPr="00D77F8F" w:rsidRDefault="00D77F8F" w:rsidP="00D77F8F">
            <w:pPr>
              <w:pStyle w:val="TableBody"/>
            </w:pPr>
            <w:r w:rsidRPr="00545AC9">
              <w:t xml:space="preserve"> </w:t>
            </w:r>
          </w:p>
        </w:tc>
        <w:tc>
          <w:tcPr>
            <w:tcW w:w="1370" w:type="pct"/>
            <w:noWrap/>
          </w:tcPr>
          <w:p w14:paraId="5FCCD0A4" w14:textId="77777777" w:rsidR="00D77F8F" w:rsidRPr="00545AC9" w:rsidRDefault="00D77F8F" w:rsidP="00D77F8F">
            <w:pPr>
              <w:pStyle w:val="TableBody"/>
            </w:pPr>
          </w:p>
        </w:tc>
        <w:tc>
          <w:tcPr>
            <w:tcW w:w="1355" w:type="pct"/>
          </w:tcPr>
          <w:p w14:paraId="5FCCD0A5" w14:textId="77777777" w:rsidR="00D77F8F" w:rsidRPr="00545AC9" w:rsidRDefault="00D77F8F" w:rsidP="00D77F8F">
            <w:pPr>
              <w:pStyle w:val="TableBody"/>
            </w:pPr>
          </w:p>
        </w:tc>
        <w:tc>
          <w:tcPr>
            <w:tcW w:w="993" w:type="pct"/>
          </w:tcPr>
          <w:p w14:paraId="5FCCD0A6" w14:textId="77777777" w:rsidR="00D77F8F" w:rsidRPr="00545AC9" w:rsidRDefault="00D77F8F" w:rsidP="00D77F8F">
            <w:pPr>
              <w:pStyle w:val="TableBody"/>
            </w:pPr>
          </w:p>
        </w:tc>
      </w:tr>
    </w:tbl>
    <w:p w14:paraId="5FCCD0A8" w14:textId="77777777" w:rsidR="00251046" w:rsidRDefault="00251046" w:rsidP="00251046">
      <w:pPr>
        <w:pStyle w:val="Heading4"/>
        <w:rPr>
          <w:rFonts w:eastAsia="SimSun"/>
          <w:lang w:eastAsia="zh-CN"/>
        </w:rPr>
      </w:pPr>
      <w:bookmarkStart w:id="1048" w:name="_Toc294097376"/>
      <w:bookmarkStart w:id="1049" w:name="_Toc294097449"/>
      <w:bookmarkStart w:id="1050" w:name="_Toc294097521"/>
      <w:bookmarkStart w:id="1051" w:name="_Toc294099906"/>
      <w:bookmarkStart w:id="1052" w:name="_Toc296358165"/>
      <w:bookmarkStart w:id="1053" w:name="_Toc299025180"/>
      <w:bookmarkStart w:id="1054" w:name="_Toc299031491"/>
      <w:r>
        <w:rPr>
          <w:rFonts w:eastAsia="SimSun"/>
          <w:lang w:eastAsia="zh-CN"/>
        </w:rPr>
        <w:t>IOSF Primary/Sideband</w:t>
      </w:r>
      <w:r w:rsidRPr="009A6844">
        <w:rPr>
          <w:rFonts w:eastAsia="SimSun"/>
          <w:lang w:eastAsia="zh-CN"/>
        </w:rPr>
        <w:t xml:space="preserve"> BFM Sequences</w:t>
      </w:r>
      <w:bookmarkEnd w:id="1048"/>
      <w:bookmarkEnd w:id="1049"/>
      <w:bookmarkEnd w:id="1050"/>
      <w:bookmarkEnd w:id="1051"/>
      <w:bookmarkEnd w:id="1052"/>
      <w:bookmarkEnd w:id="1053"/>
      <w:bookmarkEnd w:id="1054"/>
    </w:p>
    <w:p w14:paraId="5FCCD0A9" w14:textId="3EF38FCA" w:rsidR="00251046" w:rsidRDefault="00251046" w:rsidP="002A7F48">
      <w:pPr>
        <w:pStyle w:val="Gaps"/>
      </w:pPr>
    </w:p>
    <w:tbl>
      <w:tblPr>
        <w:tblStyle w:val="TableClassic1"/>
        <w:tblW w:w="5000" w:type="pct"/>
        <w:tblLook w:val="0620" w:firstRow="1" w:lastRow="0" w:firstColumn="0" w:lastColumn="0" w:noHBand="1" w:noVBand="1"/>
      </w:tblPr>
      <w:tblGrid>
        <w:gridCol w:w="2212"/>
        <w:gridCol w:w="2365"/>
        <w:gridCol w:w="2339"/>
        <w:gridCol w:w="1714"/>
      </w:tblGrid>
      <w:tr w:rsidR="00841C77" w:rsidRPr="00545AC9" w14:paraId="5FCCD0AE" w14:textId="77777777" w:rsidTr="00A84F13">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AA" w14:textId="77777777" w:rsidR="00841C77" w:rsidRPr="00841C77" w:rsidRDefault="00841C77" w:rsidP="00841C77">
            <w:pPr>
              <w:pStyle w:val="TableHeading"/>
            </w:pPr>
            <w:r w:rsidRPr="00545AC9">
              <w:t xml:space="preserve">Sequence </w:t>
            </w:r>
            <w:r w:rsidRPr="00841C77">
              <w:t>Name</w:t>
            </w:r>
          </w:p>
        </w:tc>
        <w:tc>
          <w:tcPr>
            <w:tcW w:w="1370" w:type="pct"/>
            <w:noWrap/>
          </w:tcPr>
          <w:p w14:paraId="5FCCD0AB" w14:textId="77777777" w:rsidR="00841C77" w:rsidRPr="00841C77" w:rsidRDefault="00841C77" w:rsidP="00841C77">
            <w:pPr>
              <w:pStyle w:val="TableHeading"/>
            </w:pPr>
            <w:r w:rsidRPr="00545AC9">
              <w:t>Description</w:t>
            </w:r>
          </w:p>
        </w:tc>
        <w:tc>
          <w:tcPr>
            <w:tcW w:w="1355" w:type="pct"/>
          </w:tcPr>
          <w:p w14:paraId="5FCCD0AC" w14:textId="77777777" w:rsidR="00841C77" w:rsidRPr="00841C77" w:rsidRDefault="00841C77" w:rsidP="00841C77">
            <w:pPr>
              <w:pStyle w:val="TableHeading"/>
            </w:pPr>
            <w:r w:rsidRPr="00545AC9">
              <w:t>Parameters</w:t>
            </w:r>
          </w:p>
        </w:tc>
        <w:tc>
          <w:tcPr>
            <w:tcW w:w="993" w:type="pct"/>
          </w:tcPr>
          <w:p w14:paraId="5FCCD0AD" w14:textId="77777777" w:rsidR="00841C77" w:rsidRPr="00841C77" w:rsidRDefault="00841C77" w:rsidP="00841C77">
            <w:pPr>
              <w:pStyle w:val="TableHeading"/>
            </w:pPr>
            <w:r w:rsidRPr="00545AC9">
              <w:t xml:space="preserve">Saola </w:t>
            </w:r>
            <w:r w:rsidRPr="00841C77">
              <w:t>Phase</w:t>
            </w:r>
          </w:p>
        </w:tc>
      </w:tr>
      <w:tr w:rsidR="00841C77" w:rsidRPr="00545AC9" w14:paraId="5FCCD0B3" w14:textId="77777777" w:rsidTr="00A84F13">
        <w:trPr>
          <w:trHeight w:val="255"/>
        </w:trPr>
        <w:tc>
          <w:tcPr>
            <w:tcW w:w="1282" w:type="pct"/>
            <w:noWrap/>
          </w:tcPr>
          <w:p w14:paraId="5FCCD0AF" w14:textId="33908C0A" w:rsidR="00841C77" w:rsidRPr="00841C77" w:rsidRDefault="00841C77" w:rsidP="00841C77">
            <w:pPr>
              <w:pStyle w:val="TableBody"/>
            </w:pPr>
            <w:r w:rsidRPr="00545AC9">
              <w:t xml:space="preserve"> </w:t>
            </w:r>
            <w:r w:rsidR="000C4EFA">
              <w:t>N/A</w:t>
            </w:r>
          </w:p>
        </w:tc>
        <w:tc>
          <w:tcPr>
            <w:tcW w:w="1370" w:type="pct"/>
            <w:noWrap/>
          </w:tcPr>
          <w:p w14:paraId="5FCCD0B0" w14:textId="77777777" w:rsidR="00841C77" w:rsidRPr="00545AC9" w:rsidRDefault="00841C77" w:rsidP="00841C77">
            <w:pPr>
              <w:pStyle w:val="TableBody"/>
            </w:pPr>
          </w:p>
        </w:tc>
        <w:tc>
          <w:tcPr>
            <w:tcW w:w="1355" w:type="pct"/>
          </w:tcPr>
          <w:p w14:paraId="5FCCD0B1" w14:textId="77777777" w:rsidR="00841C77" w:rsidRPr="00545AC9" w:rsidRDefault="00841C77" w:rsidP="00841C77">
            <w:pPr>
              <w:pStyle w:val="TableBody"/>
            </w:pPr>
          </w:p>
        </w:tc>
        <w:tc>
          <w:tcPr>
            <w:tcW w:w="993" w:type="pct"/>
          </w:tcPr>
          <w:p w14:paraId="5FCCD0B2" w14:textId="77777777" w:rsidR="00841C77" w:rsidRPr="00545AC9" w:rsidRDefault="00841C77" w:rsidP="00841C77">
            <w:pPr>
              <w:pStyle w:val="TableBody"/>
            </w:pPr>
          </w:p>
        </w:tc>
      </w:tr>
      <w:tr w:rsidR="00841C77" w:rsidRPr="00545AC9" w14:paraId="5FCCD0B8" w14:textId="77777777" w:rsidTr="00A84F13">
        <w:trPr>
          <w:trHeight w:val="255"/>
        </w:trPr>
        <w:tc>
          <w:tcPr>
            <w:tcW w:w="1282" w:type="pct"/>
            <w:noWrap/>
          </w:tcPr>
          <w:p w14:paraId="5FCCD0B4" w14:textId="77777777" w:rsidR="00841C77" w:rsidRPr="00841C77" w:rsidRDefault="00841C77" w:rsidP="00841C77">
            <w:pPr>
              <w:pStyle w:val="TableBody"/>
            </w:pPr>
            <w:r w:rsidRPr="00545AC9">
              <w:t xml:space="preserve"> </w:t>
            </w:r>
          </w:p>
        </w:tc>
        <w:tc>
          <w:tcPr>
            <w:tcW w:w="1370" w:type="pct"/>
            <w:noWrap/>
          </w:tcPr>
          <w:p w14:paraId="5FCCD0B5" w14:textId="77777777" w:rsidR="00841C77" w:rsidRPr="00545AC9" w:rsidRDefault="00841C77" w:rsidP="00841C77">
            <w:pPr>
              <w:pStyle w:val="TableBody"/>
            </w:pPr>
          </w:p>
        </w:tc>
        <w:tc>
          <w:tcPr>
            <w:tcW w:w="1355" w:type="pct"/>
          </w:tcPr>
          <w:p w14:paraId="5FCCD0B6" w14:textId="77777777" w:rsidR="00841C77" w:rsidRPr="00545AC9" w:rsidRDefault="00841C77" w:rsidP="00841C77">
            <w:pPr>
              <w:pStyle w:val="TableBody"/>
            </w:pPr>
          </w:p>
        </w:tc>
        <w:tc>
          <w:tcPr>
            <w:tcW w:w="993" w:type="pct"/>
          </w:tcPr>
          <w:p w14:paraId="5FCCD0B7" w14:textId="77777777" w:rsidR="00841C77" w:rsidRPr="00545AC9" w:rsidRDefault="00841C77" w:rsidP="00841C77">
            <w:pPr>
              <w:pStyle w:val="TableBody"/>
            </w:pPr>
          </w:p>
        </w:tc>
      </w:tr>
      <w:tr w:rsidR="00841C77" w:rsidRPr="00545AC9" w14:paraId="5FCCD0BD" w14:textId="77777777" w:rsidTr="00A84F13">
        <w:trPr>
          <w:trHeight w:val="255"/>
        </w:trPr>
        <w:tc>
          <w:tcPr>
            <w:tcW w:w="1282" w:type="pct"/>
            <w:noWrap/>
          </w:tcPr>
          <w:p w14:paraId="5FCCD0B9" w14:textId="77777777" w:rsidR="00841C77" w:rsidRPr="00841C77" w:rsidRDefault="00841C77" w:rsidP="00841C77">
            <w:pPr>
              <w:pStyle w:val="TableBody"/>
            </w:pPr>
            <w:r w:rsidRPr="00545AC9">
              <w:t xml:space="preserve"> </w:t>
            </w:r>
          </w:p>
        </w:tc>
        <w:tc>
          <w:tcPr>
            <w:tcW w:w="1370" w:type="pct"/>
            <w:noWrap/>
          </w:tcPr>
          <w:p w14:paraId="5FCCD0BA" w14:textId="77777777" w:rsidR="00841C77" w:rsidRPr="00545AC9" w:rsidRDefault="00841C77" w:rsidP="00841C77">
            <w:pPr>
              <w:pStyle w:val="TableBody"/>
            </w:pPr>
          </w:p>
        </w:tc>
        <w:tc>
          <w:tcPr>
            <w:tcW w:w="1355" w:type="pct"/>
          </w:tcPr>
          <w:p w14:paraId="5FCCD0BB" w14:textId="77777777" w:rsidR="00841C77" w:rsidRPr="00545AC9" w:rsidRDefault="00841C77" w:rsidP="00841C77">
            <w:pPr>
              <w:pStyle w:val="TableBody"/>
            </w:pPr>
          </w:p>
        </w:tc>
        <w:tc>
          <w:tcPr>
            <w:tcW w:w="993" w:type="pct"/>
          </w:tcPr>
          <w:p w14:paraId="5FCCD0BC" w14:textId="77777777" w:rsidR="00841C77" w:rsidRPr="00545AC9" w:rsidRDefault="00841C77" w:rsidP="00841C77">
            <w:pPr>
              <w:pStyle w:val="TableBody"/>
            </w:pPr>
          </w:p>
        </w:tc>
      </w:tr>
    </w:tbl>
    <w:p w14:paraId="5FCCD0BE" w14:textId="77777777" w:rsidR="00251046" w:rsidRDefault="00251046" w:rsidP="00251046">
      <w:pPr>
        <w:pStyle w:val="Heading4"/>
      </w:pPr>
      <w:r>
        <w:t>Other Reusable Sequences</w:t>
      </w:r>
    </w:p>
    <w:tbl>
      <w:tblPr>
        <w:tblStyle w:val="TableClassic1"/>
        <w:tblW w:w="5000" w:type="pct"/>
        <w:tblLook w:val="0620" w:firstRow="1" w:lastRow="0" w:firstColumn="0" w:lastColumn="0" w:noHBand="1" w:noVBand="1"/>
      </w:tblPr>
      <w:tblGrid>
        <w:gridCol w:w="2212"/>
        <w:gridCol w:w="2365"/>
        <w:gridCol w:w="2339"/>
        <w:gridCol w:w="1714"/>
      </w:tblGrid>
      <w:tr w:rsidR="00251046" w:rsidRPr="00545AC9" w14:paraId="5FCCD0C3"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BF" w14:textId="77777777" w:rsidR="00251046" w:rsidRPr="00545AC9" w:rsidRDefault="00251046" w:rsidP="00A33AF3">
            <w:pPr>
              <w:pStyle w:val="TableHeading"/>
            </w:pPr>
            <w:r w:rsidRPr="00545AC9">
              <w:t xml:space="preserve">Sequence </w:t>
            </w:r>
            <w:r w:rsidR="000C523C" w:rsidRPr="00545AC9">
              <w:t>Name</w:t>
            </w:r>
          </w:p>
        </w:tc>
        <w:tc>
          <w:tcPr>
            <w:tcW w:w="1370" w:type="pct"/>
            <w:noWrap/>
          </w:tcPr>
          <w:p w14:paraId="5FCCD0C0" w14:textId="77777777" w:rsidR="00251046" w:rsidRPr="00545AC9" w:rsidRDefault="00251046" w:rsidP="00A33AF3">
            <w:pPr>
              <w:pStyle w:val="TableHeading"/>
            </w:pPr>
            <w:r w:rsidRPr="00545AC9">
              <w:t>Description</w:t>
            </w:r>
          </w:p>
        </w:tc>
        <w:tc>
          <w:tcPr>
            <w:tcW w:w="1355" w:type="pct"/>
          </w:tcPr>
          <w:p w14:paraId="5FCCD0C1" w14:textId="77777777" w:rsidR="00251046" w:rsidRPr="00545AC9" w:rsidRDefault="00251046" w:rsidP="00A33AF3">
            <w:pPr>
              <w:pStyle w:val="TableHeading"/>
            </w:pPr>
            <w:r w:rsidRPr="00545AC9">
              <w:t>Parameters</w:t>
            </w:r>
          </w:p>
        </w:tc>
        <w:tc>
          <w:tcPr>
            <w:tcW w:w="993" w:type="pct"/>
          </w:tcPr>
          <w:p w14:paraId="5FCCD0C2" w14:textId="77777777" w:rsidR="00251046" w:rsidRPr="00545AC9" w:rsidRDefault="00251046" w:rsidP="00A33AF3">
            <w:pPr>
              <w:pStyle w:val="TableHeading"/>
            </w:pPr>
            <w:r w:rsidRPr="00545AC9">
              <w:t xml:space="preserve">Saola </w:t>
            </w:r>
            <w:r w:rsidR="000C523C" w:rsidRPr="00545AC9">
              <w:t>Phase</w:t>
            </w:r>
          </w:p>
        </w:tc>
      </w:tr>
      <w:tr w:rsidR="00251046" w:rsidRPr="00545AC9" w14:paraId="5FCCD0C8" w14:textId="77777777" w:rsidTr="005A7016">
        <w:trPr>
          <w:trHeight w:val="255"/>
        </w:trPr>
        <w:tc>
          <w:tcPr>
            <w:tcW w:w="1282" w:type="pct"/>
            <w:noWrap/>
          </w:tcPr>
          <w:p w14:paraId="5FCCD0C4" w14:textId="1B179DFB" w:rsidR="00251046" w:rsidRPr="00545AC9" w:rsidRDefault="00251046" w:rsidP="00BE6139">
            <w:pPr>
              <w:pStyle w:val="TableBody"/>
            </w:pPr>
            <w:r w:rsidRPr="00545AC9">
              <w:t xml:space="preserve"> </w:t>
            </w:r>
            <w:r w:rsidR="000C4EFA">
              <w:t>N/A</w:t>
            </w:r>
          </w:p>
        </w:tc>
        <w:tc>
          <w:tcPr>
            <w:tcW w:w="1370" w:type="pct"/>
            <w:noWrap/>
          </w:tcPr>
          <w:p w14:paraId="5FCCD0C5" w14:textId="77777777" w:rsidR="00251046" w:rsidRPr="00545AC9" w:rsidRDefault="00251046" w:rsidP="00BE6139">
            <w:pPr>
              <w:pStyle w:val="TableBody"/>
            </w:pPr>
          </w:p>
        </w:tc>
        <w:tc>
          <w:tcPr>
            <w:tcW w:w="1355" w:type="pct"/>
          </w:tcPr>
          <w:p w14:paraId="5FCCD0C6" w14:textId="77777777" w:rsidR="00251046" w:rsidRPr="00545AC9" w:rsidRDefault="00251046" w:rsidP="00BE6139">
            <w:pPr>
              <w:pStyle w:val="TableBody"/>
            </w:pPr>
          </w:p>
        </w:tc>
        <w:tc>
          <w:tcPr>
            <w:tcW w:w="993" w:type="pct"/>
          </w:tcPr>
          <w:p w14:paraId="5FCCD0C7" w14:textId="77777777" w:rsidR="00251046" w:rsidRPr="00545AC9" w:rsidRDefault="00251046" w:rsidP="00BE6139">
            <w:pPr>
              <w:pStyle w:val="TableBody"/>
            </w:pPr>
          </w:p>
        </w:tc>
      </w:tr>
      <w:tr w:rsidR="00251046" w:rsidRPr="00545AC9" w14:paraId="5FCCD0CD" w14:textId="77777777" w:rsidTr="005A7016">
        <w:trPr>
          <w:trHeight w:val="255"/>
        </w:trPr>
        <w:tc>
          <w:tcPr>
            <w:tcW w:w="1282" w:type="pct"/>
            <w:noWrap/>
          </w:tcPr>
          <w:p w14:paraId="5FCCD0C9" w14:textId="77777777" w:rsidR="00251046" w:rsidRPr="00545AC9" w:rsidRDefault="00251046" w:rsidP="00BE6139">
            <w:pPr>
              <w:pStyle w:val="TableBody"/>
            </w:pPr>
            <w:r w:rsidRPr="00545AC9">
              <w:t xml:space="preserve"> </w:t>
            </w:r>
          </w:p>
        </w:tc>
        <w:tc>
          <w:tcPr>
            <w:tcW w:w="1370" w:type="pct"/>
            <w:noWrap/>
          </w:tcPr>
          <w:p w14:paraId="5FCCD0CA" w14:textId="77777777" w:rsidR="00251046" w:rsidRPr="00545AC9" w:rsidRDefault="00251046" w:rsidP="00BE6139">
            <w:pPr>
              <w:pStyle w:val="TableBody"/>
            </w:pPr>
          </w:p>
        </w:tc>
        <w:tc>
          <w:tcPr>
            <w:tcW w:w="1355" w:type="pct"/>
          </w:tcPr>
          <w:p w14:paraId="5FCCD0CB" w14:textId="77777777" w:rsidR="00251046" w:rsidRPr="00545AC9" w:rsidRDefault="00251046" w:rsidP="00BE6139">
            <w:pPr>
              <w:pStyle w:val="TableBody"/>
            </w:pPr>
          </w:p>
        </w:tc>
        <w:tc>
          <w:tcPr>
            <w:tcW w:w="993" w:type="pct"/>
          </w:tcPr>
          <w:p w14:paraId="5FCCD0CC" w14:textId="77777777" w:rsidR="00251046" w:rsidRPr="00545AC9" w:rsidRDefault="00251046" w:rsidP="00BE6139">
            <w:pPr>
              <w:pStyle w:val="TableBody"/>
            </w:pPr>
          </w:p>
        </w:tc>
      </w:tr>
      <w:tr w:rsidR="00251046" w:rsidRPr="00545AC9" w14:paraId="5FCCD0D2" w14:textId="77777777" w:rsidTr="005A7016">
        <w:trPr>
          <w:trHeight w:val="255"/>
        </w:trPr>
        <w:tc>
          <w:tcPr>
            <w:tcW w:w="1282" w:type="pct"/>
            <w:noWrap/>
          </w:tcPr>
          <w:p w14:paraId="5FCCD0CE" w14:textId="77777777" w:rsidR="00251046" w:rsidRPr="00545AC9" w:rsidRDefault="00251046" w:rsidP="00BE6139">
            <w:pPr>
              <w:pStyle w:val="TableBody"/>
            </w:pPr>
            <w:r w:rsidRPr="00545AC9">
              <w:t xml:space="preserve"> </w:t>
            </w:r>
          </w:p>
        </w:tc>
        <w:tc>
          <w:tcPr>
            <w:tcW w:w="1370" w:type="pct"/>
            <w:noWrap/>
          </w:tcPr>
          <w:p w14:paraId="5FCCD0CF" w14:textId="77777777" w:rsidR="00251046" w:rsidRPr="00545AC9" w:rsidRDefault="00251046" w:rsidP="00BE6139">
            <w:pPr>
              <w:pStyle w:val="TableBody"/>
            </w:pPr>
          </w:p>
        </w:tc>
        <w:tc>
          <w:tcPr>
            <w:tcW w:w="1355" w:type="pct"/>
          </w:tcPr>
          <w:p w14:paraId="5FCCD0D0" w14:textId="77777777" w:rsidR="00251046" w:rsidRPr="00545AC9" w:rsidRDefault="00251046" w:rsidP="00BE6139">
            <w:pPr>
              <w:pStyle w:val="TableBody"/>
            </w:pPr>
          </w:p>
        </w:tc>
        <w:tc>
          <w:tcPr>
            <w:tcW w:w="993" w:type="pct"/>
          </w:tcPr>
          <w:p w14:paraId="5FCCD0D1" w14:textId="77777777" w:rsidR="00251046" w:rsidRPr="00545AC9" w:rsidRDefault="00251046" w:rsidP="00BE6139">
            <w:pPr>
              <w:pStyle w:val="TableBody"/>
            </w:pPr>
          </w:p>
        </w:tc>
      </w:tr>
    </w:tbl>
    <w:p w14:paraId="5FCCD0D3" w14:textId="77777777" w:rsidR="00251046" w:rsidRDefault="00251046" w:rsidP="00251046">
      <w:pPr>
        <w:pStyle w:val="Heading4"/>
      </w:pPr>
      <w:bookmarkStart w:id="1055" w:name="_Toc294097373"/>
      <w:bookmarkStart w:id="1056" w:name="_Toc294097446"/>
      <w:bookmarkStart w:id="1057" w:name="_Toc294097518"/>
      <w:bookmarkStart w:id="1058" w:name="_Toc294099903"/>
      <w:bookmarkStart w:id="1059" w:name="_Toc296358162"/>
      <w:bookmarkStart w:id="1060" w:name="_Toc299025177"/>
      <w:bookmarkStart w:id="1061" w:name="_Toc299031488"/>
      <w:r>
        <w:t xml:space="preserve">IP </w:t>
      </w:r>
      <w:r w:rsidRPr="00D509BE">
        <w:t>Test Sequence</w:t>
      </w:r>
      <w:bookmarkEnd w:id="1055"/>
      <w:bookmarkEnd w:id="1056"/>
      <w:bookmarkEnd w:id="1057"/>
      <w:bookmarkEnd w:id="1058"/>
      <w:r>
        <w:t>s</w:t>
      </w:r>
      <w:bookmarkEnd w:id="1059"/>
      <w:bookmarkEnd w:id="1060"/>
      <w:bookmarkEnd w:id="1061"/>
    </w:p>
    <w:tbl>
      <w:tblPr>
        <w:tblStyle w:val="TableClassic1"/>
        <w:tblW w:w="5000" w:type="pct"/>
        <w:tblLook w:val="0620" w:firstRow="1" w:lastRow="0" w:firstColumn="0" w:lastColumn="0" w:noHBand="1" w:noVBand="1"/>
      </w:tblPr>
      <w:tblGrid>
        <w:gridCol w:w="2796"/>
        <w:gridCol w:w="2872"/>
        <w:gridCol w:w="2962"/>
      </w:tblGrid>
      <w:tr w:rsidR="00251046" w:rsidRPr="00545AC9" w14:paraId="5FCCD0D7"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1620" w:type="pct"/>
            <w:noWrap/>
          </w:tcPr>
          <w:p w14:paraId="5FCCD0D4" w14:textId="77777777" w:rsidR="00251046" w:rsidRPr="00545AC9" w:rsidRDefault="00251046" w:rsidP="00A33AF3">
            <w:pPr>
              <w:pStyle w:val="TableHeading"/>
            </w:pPr>
            <w:r w:rsidRPr="00545AC9">
              <w:t xml:space="preserve">Test </w:t>
            </w:r>
            <w:r w:rsidR="000C523C" w:rsidRPr="00545AC9">
              <w:t>Sequence Name</w:t>
            </w:r>
          </w:p>
        </w:tc>
        <w:tc>
          <w:tcPr>
            <w:tcW w:w="1664" w:type="pct"/>
            <w:noWrap/>
          </w:tcPr>
          <w:p w14:paraId="5FCCD0D5" w14:textId="77777777" w:rsidR="00251046" w:rsidRPr="00545AC9" w:rsidRDefault="00251046" w:rsidP="00A33AF3">
            <w:pPr>
              <w:pStyle w:val="TableHeading"/>
            </w:pPr>
            <w:r w:rsidRPr="00545AC9">
              <w:t>Parameters</w:t>
            </w:r>
          </w:p>
        </w:tc>
        <w:tc>
          <w:tcPr>
            <w:tcW w:w="1716" w:type="pct"/>
          </w:tcPr>
          <w:p w14:paraId="5FCCD0D6" w14:textId="77777777" w:rsidR="00251046" w:rsidRPr="00545AC9" w:rsidRDefault="00251046" w:rsidP="00A33AF3">
            <w:pPr>
              <w:pStyle w:val="TableHeading"/>
            </w:pPr>
            <w:r w:rsidRPr="00545AC9">
              <w:t>Function</w:t>
            </w:r>
          </w:p>
        </w:tc>
      </w:tr>
      <w:tr w:rsidR="00251046" w:rsidRPr="00545AC9" w14:paraId="5FCCD0DB" w14:textId="77777777" w:rsidTr="005A7016">
        <w:trPr>
          <w:trHeight w:val="255"/>
        </w:trPr>
        <w:tc>
          <w:tcPr>
            <w:tcW w:w="1620" w:type="pct"/>
            <w:noWrap/>
          </w:tcPr>
          <w:p w14:paraId="5FCCD0D8" w14:textId="196FE7D9" w:rsidR="00251046" w:rsidRPr="00545AC9" w:rsidRDefault="000C4EFA" w:rsidP="00BE6139">
            <w:pPr>
              <w:pStyle w:val="TableBody"/>
            </w:pPr>
            <w:r>
              <w:t>N/A</w:t>
            </w:r>
          </w:p>
        </w:tc>
        <w:tc>
          <w:tcPr>
            <w:tcW w:w="1664" w:type="pct"/>
            <w:noWrap/>
          </w:tcPr>
          <w:p w14:paraId="5FCCD0D9" w14:textId="77777777" w:rsidR="00251046" w:rsidRPr="00545AC9" w:rsidRDefault="00251046" w:rsidP="00BE6139">
            <w:pPr>
              <w:pStyle w:val="TableBody"/>
            </w:pPr>
          </w:p>
        </w:tc>
        <w:tc>
          <w:tcPr>
            <w:tcW w:w="1716" w:type="pct"/>
          </w:tcPr>
          <w:p w14:paraId="5FCCD0DA" w14:textId="77777777" w:rsidR="00251046" w:rsidRPr="00545AC9" w:rsidRDefault="00251046" w:rsidP="00BE6139">
            <w:pPr>
              <w:pStyle w:val="TableBody"/>
            </w:pPr>
          </w:p>
        </w:tc>
      </w:tr>
      <w:tr w:rsidR="00251046" w:rsidRPr="00545AC9" w14:paraId="5FCCD0DF" w14:textId="77777777" w:rsidTr="005A7016">
        <w:trPr>
          <w:trHeight w:val="255"/>
        </w:trPr>
        <w:tc>
          <w:tcPr>
            <w:tcW w:w="1620" w:type="pct"/>
            <w:noWrap/>
          </w:tcPr>
          <w:p w14:paraId="5FCCD0DC" w14:textId="77777777" w:rsidR="00251046" w:rsidRPr="00545AC9" w:rsidRDefault="00251046" w:rsidP="00BE6139">
            <w:pPr>
              <w:pStyle w:val="TableBody"/>
            </w:pPr>
          </w:p>
        </w:tc>
        <w:tc>
          <w:tcPr>
            <w:tcW w:w="1664" w:type="pct"/>
            <w:noWrap/>
          </w:tcPr>
          <w:p w14:paraId="5FCCD0DD" w14:textId="77777777" w:rsidR="00251046" w:rsidRPr="00545AC9" w:rsidRDefault="00251046" w:rsidP="00BE6139">
            <w:pPr>
              <w:pStyle w:val="TableBody"/>
            </w:pPr>
          </w:p>
        </w:tc>
        <w:tc>
          <w:tcPr>
            <w:tcW w:w="1716" w:type="pct"/>
          </w:tcPr>
          <w:p w14:paraId="5FCCD0DE" w14:textId="77777777" w:rsidR="00251046" w:rsidRPr="00545AC9" w:rsidRDefault="00251046" w:rsidP="00BE6139">
            <w:pPr>
              <w:pStyle w:val="TableBody"/>
            </w:pPr>
          </w:p>
        </w:tc>
      </w:tr>
      <w:tr w:rsidR="00251046" w:rsidRPr="00545AC9" w14:paraId="5FCCD0E3" w14:textId="77777777" w:rsidTr="005A7016">
        <w:trPr>
          <w:trHeight w:val="255"/>
        </w:trPr>
        <w:tc>
          <w:tcPr>
            <w:tcW w:w="1620" w:type="pct"/>
            <w:noWrap/>
          </w:tcPr>
          <w:p w14:paraId="5FCCD0E0" w14:textId="77777777" w:rsidR="00251046" w:rsidRPr="00545AC9" w:rsidRDefault="00251046" w:rsidP="00BE6139">
            <w:pPr>
              <w:pStyle w:val="TableBody"/>
            </w:pPr>
          </w:p>
        </w:tc>
        <w:tc>
          <w:tcPr>
            <w:tcW w:w="1664" w:type="pct"/>
            <w:noWrap/>
          </w:tcPr>
          <w:p w14:paraId="5FCCD0E1" w14:textId="77777777" w:rsidR="00251046" w:rsidRPr="00545AC9" w:rsidRDefault="00251046" w:rsidP="00BE6139">
            <w:pPr>
              <w:pStyle w:val="TableBody"/>
            </w:pPr>
          </w:p>
        </w:tc>
        <w:tc>
          <w:tcPr>
            <w:tcW w:w="1716" w:type="pct"/>
          </w:tcPr>
          <w:p w14:paraId="5FCCD0E2" w14:textId="77777777" w:rsidR="00251046" w:rsidRPr="00545AC9" w:rsidRDefault="00251046" w:rsidP="00BE6139">
            <w:pPr>
              <w:pStyle w:val="TableBody"/>
            </w:pPr>
          </w:p>
        </w:tc>
      </w:tr>
    </w:tbl>
    <w:p w14:paraId="5FCCD0E4" w14:textId="77777777" w:rsidR="00251046" w:rsidRDefault="00251046" w:rsidP="00251046">
      <w:pPr>
        <w:pStyle w:val="Heading4"/>
      </w:pPr>
      <w:r>
        <w:t>SoC Requirements for Sequence Reuse</w:t>
      </w:r>
    </w:p>
    <w:p w14:paraId="5FCCD0E5" w14:textId="77777777" w:rsidR="00251046" w:rsidRDefault="00251046" w:rsidP="00200EB5">
      <w:pPr>
        <w:pStyle w:val="BodyText"/>
      </w:pPr>
    </w:p>
    <w:p w14:paraId="5FCCD0E6" w14:textId="77777777" w:rsidR="00251046" w:rsidRDefault="00251046" w:rsidP="00251046">
      <w:pPr>
        <w:pStyle w:val="Heading4"/>
      </w:pPr>
      <w:r>
        <w:t>Sequence File Dependencies</w:t>
      </w:r>
    </w:p>
    <w:p w14:paraId="52F3BE2A" w14:textId="37C1872F" w:rsidR="00AE205E" w:rsidRPr="00AE205E" w:rsidRDefault="000C4EFA" w:rsidP="00AE205E">
      <w:pPr>
        <w:pStyle w:val="Heading3"/>
      </w:pPr>
      <w:bookmarkStart w:id="1062" w:name="_Toc450212451"/>
      <w:r>
        <w:t>Ip does not used any sequences or extended sequences.</w:t>
      </w:r>
      <w:bookmarkStart w:id="1063" w:name="_Toc300262211"/>
      <w:r w:rsidR="00251046">
        <w:t>Miscellaneous</w:t>
      </w:r>
      <w:bookmarkEnd w:id="1063"/>
      <w:bookmarkEnd w:id="1062"/>
    </w:p>
    <w:p w14:paraId="5FCCD0E9" w14:textId="77777777" w:rsidR="00251046" w:rsidRDefault="00251046" w:rsidP="00251046">
      <w:pPr>
        <w:pStyle w:val="Heading4"/>
      </w:pPr>
      <w:bookmarkStart w:id="1064" w:name="_Toc296358160"/>
      <w:bookmarkStart w:id="1065" w:name="_Toc299025175"/>
      <w:bookmarkStart w:id="1066" w:name="_Toc299031486"/>
      <w:r>
        <w:t>Using the Runtime or Post-Processing Checkers</w:t>
      </w:r>
      <w:bookmarkEnd w:id="1064"/>
      <w:bookmarkEnd w:id="1065"/>
      <w:bookmarkEnd w:id="1066"/>
    </w:p>
    <w:p w14:paraId="5FCCD0EA" w14:textId="31C7A31E" w:rsidR="00251046" w:rsidRPr="0049252F" w:rsidRDefault="000F2169" w:rsidP="00952214">
      <w:pPr>
        <w:pStyle w:val="BodyText"/>
      </w:pPr>
      <w:r>
        <w:t>Not applicable</w:t>
      </w:r>
    </w:p>
    <w:p w14:paraId="5FCCD0EB" w14:textId="77777777" w:rsidR="00251046" w:rsidRDefault="00251046" w:rsidP="00251046">
      <w:pPr>
        <w:pStyle w:val="Heading4"/>
      </w:pPr>
      <w:r>
        <w:t>Environment Files</w:t>
      </w:r>
    </w:p>
    <w:p w14:paraId="5FCCD0EC" w14:textId="5FA9F4B0" w:rsidR="00CC4994" w:rsidRDefault="007655EA" w:rsidP="00952214">
      <w:pPr>
        <w:pStyle w:val="BodyText"/>
      </w:pPr>
      <w:r>
        <w:t>N</w:t>
      </w:r>
      <w:r w:rsidR="000F2169">
        <w:t>ot applicable</w:t>
      </w:r>
      <w:r w:rsidR="000F2169" w:rsidDel="000F2169">
        <w:t xml:space="preserve"> </w:t>
      </w:r>
    </w:p>
    <w:p w14:paraId="7E786FC8" w14:textId="736B7067" w:rsidR="00AE205E" w:rsidRDefault="00AE205E" w:rsidP="00AE205E">
      <w:pPr>
        <w:pStyle w:val="Heading4"/>
      </w:pPr>
      <w:r>
        <w:t>Coverage</w:t>
      </w:r>
    </w:p>
    <w:p w14:paraId="5FCCD0EE" w14:textId="52AC8871" w:rsidR="00251046" w:rsidRDefault="000F2169" w:rsidP="00952214">
      <w:pPr>
        <w:pStyle w:val="BodyText"/>
      </w:pPr>
      <w:r>
        <w:t>Not applicable</w:t>
      </w:r>
      <w:r w:rsidR="00251046">
        <w:t>.</w:t>
      </w:r>
    </w:p>
    <w:p w14:paraId="5FCCD0EF" w14:textId="77777777" w:rsidR="00251046" w:rsidRPr="00344EB9" w:rsidRDefault="00251046" w:rsidP="00344EB9">
      <w:pPr>
        <w:pStyle w:val="Heading2"/>
      </w:pPr>
      <w:bookmarkStart w:id="1067" w:name="_Toc300262213"/>
      <w:bookmarkStart w:id="1068" w:name="_Toc450212452"/>
      <w:r w:rsidRPr="00344EB9">
        <w:t>Environment Settings and Files</w:t>
      </w:r>
      <w:bookmarkEnd w:id="1067"/>
      <w:bookmarkEnd w:id="1068"/>
    </w:p>
    <w:p w14:paraId="5FCCD0F0" w14:textId="77777777" w:rsidR="00251046" w:rsidRDefault="00251046" w:rsidP="00251046">
      <w:pPr>
        <w:pStyle w:val="Heading3"/>
      </w:pPr>
      <w:bookmarkStart w:id="1069" w:name="_Toc300262214"/>
      <w:bookmarkStart w:id="1070" w:name="_Toc450212453"/>
      <w:r>
        <w:t>Base Test</w:t>
      </w:r>
      <w:bookmarkEnd w:id="1069"/>
      <w:bookmarkEnd w:id="1070"/>
    </w:p>
    <w:p w14:paraId="5FCCD0F2" w14:textId="22F9C7B8" w:rsidR="00251046" w:rsidRDefault="00BE3F1E" w:rsidP="00251046">
      <w:pPr>
        <w:pStyle w:val="Heading3"/>
      </w:pPr>
      <w:bookmarkStart w:id="1071" w:name="_Toc450212454"/>
      <w:r>
        <w:t>N/A</w:t>
      </w:r>
      <w:bookmarkStart w:id="1072" w:name="_Toc300262215"/>
      <w:r w:rsidR="00251046">
        <w:t>Configuration Object</w:t>
      </w:r>
      <w:bookmarkEnd w:id="1072"/>
      <w:bookmarkEnd w:id="1071"/>
    </w:p>
    <w:p w14:paraId="5FCCD0F3" w14:textId="4A3AE78E" w:rsidR="00CC4994" w:rsidRDefault="000F2169" w:rsidP="00952214">
      <w:pPr>
        <w:pStyle w:val="BodyText"/>
      </w:pPr>
      <w:r>
        <w:t>Not applicable</w:t>
      </w:r>
    </w:p>
    <w:p w14:paraId="5FCCD0F4" w14:textId="77777777" w:rsidR="004875D7" w:rsidRDefault="004875D7" w:rsidP="004875D7">
      <w:pPr>
        <w:pStyle w:val="Heading3"/>
      </w:pPr>
      <w:bookmarkStart w:id="1073" w:name="_Toc450212455"/>
      <w:r>
        <w:t>API</w:t>
      </w:r>
      <w:bookmarkEnd w:id="1073"/>
    </w:p>
    <w:p w14:paraId="5FCCD0F8" w14:textId="3792EC4A" w:rsidR="00251046" w:rsidRPr="00344EB9" w:rsidRDefault="008A1914" w:rsidP="00344EB9">
      <w:pPr>
        <w:pStyle w:val="Heading2"/>
      </w:pPr>
      <w:bookmarkStart w:id="1074" w:name="_Toc450212456"/>
      <w:r>
        <w:t>N/A</w:t>
      </w:r>
      <w:bookmarkStart w:id="1075" w:name="_Toc296358154"/>
      <w:bookmarkStart w:id="1076" w:name="_Toc298854075"/>
      <w:bookmarkStart w:id="1077" w:name="_Toc299016718"/>
      <w:bookmarkStart w:id="1078" w:name="_Toc299025169"/>
      <w:bookmarkStart w:id="1079" w:name="_Toc299031480"/>
      <w:bookmarkStart w:id="1080" w:name="_Toc300262217"/>
      <w:bookmarkEnd w:id="995"/>
      <w:bookmarkEnd w:id="996"/>
      <w:bookmarkEnd w:id="997"/>
      <w:bookmarkEnd w:id="998"/>
      <w:bookmarkEnd w:id="999"/>
      <w:bookmarkEnd w:id="1000"/>
      <w:bookmarkEnd w:id="1001"/>
      <w:bookmarkEnd w:id="1002"/>
      <w:bookmarkEnd w:id="1003"/>
      <w:bookmarkEnd w:id="1004"/>
      <w:r w:rsidR="00251046" w:rsidRPr="00344EB9">
        <w:t xml:space="preserve">Description of Reusable </w:t>
      </w:r>
      <w:bookmarkEnd w:id="1075"/>
      <w:bookmarkEnd w:id="1076"/>
      <w:bookmarkEnd w:id="1077"/>
      <w:bookmarkEnd w:id="1078"/>
      <w:bookmarkEnd w:id="1079"/>
      <w:bookmarkEnd w:id="1080"/>
      <w:r w:rsidR="004875D7">
        <w:t>Tests</w:t>
      </w:r>
      <w:bookmarkEnd w:id="1074"/>
    </w:p>
    <w:p w14:paraId="5FCCD0F9" w14:textId="2A46A4C3" w:rsidR="00CC4994" w:rsidRPr="00CC4994" w:rsidRDefault="00CC4994" w:rsidP="00CC4994">
      <w:pPr>
        <w:pStyle w:val="Gaps"/>
      </w:pPr>
    </w:p>
    <w:tbl>
      <w:tblPr>
        <w:tblStyle w:val="TableClassic1"/>
        <w:tblW w:w="5000" w:type="pct"/>
        <w:tblLook w:val="0620" w:firstRow="1" w:lastRow="0" w:firstColumn="0" w:lastColumn="0" w:noHBand="1" w:noVBand="1"/>
      </w:tblPr>
      <w:tblGrid>
        <w:gridCol w:w="2699"/>
        <w:gridCol w:w="1167"/>
        <w:gridCol w:w="887"/>
        <w:gridCol w:w="1450"/>
        <w:gridCol w:w="2427"/>
      </w:tblGrid>
      <w:tr w:rsidR="00251046" w:rsidRPr="00607423" w14:paraId="5FCCD0FF" w14:textId="77777777" w:rsidTr="009C0BBF">
        <w:trPr>
          <w:cnfStyle w:val="100000000000" w:firstRow="1" w:lastRow="0" w:firstColumn="0" w:lastColumn="0" w:oddVBand="0" w:evenVBand="0" w:oddHBand="0" w:evenHBand="0" w:firstRowFirstColumn="0" w:firstRowLastColumn="0" w:lastRowFirstColumn="0" w:lastRowLastColumn="0"/>
        </w:trPr>
        <w:tc>
          <w:tcPr>
            <w:tcW w:w="1564" w:type="pct"/>
          </w:tcPr>
          <w:p w14:paraId="5FCCD0FA" w14:textId="77777777" w:rsidR="00251046" w:rsidRPr="00607423" w:rsidRDefault="00251046" w:rsidP="00A33AF3">
            <w:pPr>
              <w:pStyle w:val="TableHeading"/>
            </w:pPr>
            <w:r>
              <w:t>Test</w:t>
            </w:r>
            <w:r w:rsidRPr="00607423">
              <w:t xml:space="preserve"> Name</w:t>
            </w:r>
          </w:p>
        </w:tc>
        <w:tc>
          <w:tcPr>
            <w:tcW w:w="676" w:type="pct"/>
          </w:tcPr>
          <w:p w14:paraId="5FCCD0FB" w14:textId="77777777" w:rsidR="00251046" w:rsidRPr="00607423" w:rsidRDefault="00251046" w:rsidP="00A33AF3">
            <w:pPr>
              <w:pStyle w:val="TableHeading"/>
            </w:pPr>
            <w:r>
              <w:t>Runcmd</w:t>
            </w:r>
          </w:p>
        </w:tc>
        <w:tc>
          <w:tcPr>
            <w:tcW w:w="514" w:type="pct"/>
          </w:tcPr>
          <w:p w14:paraId="5FCCD0FC" w14:textId="77777777" w:rsidR="00251046" w:rsidRPr="00607423" w:rsidRDefault="00251046" w:rsidP="00A33AF3">
            <w:pPr>
              <w:pStyle w:val="TableHeading"/>
            </w:pPr>
            <w:r w:rsidRPr="00607423">
              <w:t>Range</w:t>
            </w:r>
          </w:p>
        </w:tc>
        <w:tc>
          <w:tcPr>
            <w:tcW w:w="840" w:type="pct"/>
          </w:tcPr>
          <w:p w14:paraId="5FCCD0FD" w14:textId="77777777" w:rsidR="00251046" w:rsidRPr="00607423" w:rsidRDefault="00251046" w:rsidP="00A33AF3">
            <w:pPr>
              <w:pStyle w:val="TableHeading"/>
            </w:pPr>
            <w:r>
              <w:t>Transaction</w:t>
            </w:r>
          </w:p>
        </w:tc>
        <w:tc>
          <w:tcPr>
            <w:tcW w:w="1406" w:type="pct"/>
          </w:tcPr>
          <w:p w14:paraId="5FCCD0FE" w14:textId="77777777" w:rsidR="00251046" w:rsidRPr="00607423" w:rsidRDefault="00251046" w:rsidP="00A33AF3">
            <w:pPr>
              <w:pStyle w:val="TableHeading"/>
            </w:pPr>
            <w:r>
              <w:t>Source</w:t>
            </w:r>
          </w:p>
        </w:tc>
      </w:tr>
      <w:tr w:rsidR="00251046" w:rsidRPr="00607423" w14:paraId="5FCCD105" w14:textId="77777777" w:rsidTr="009C0BBF">
        <w:tc>
          <w:tcPr>
            <w:tcW w:w="1564" w:type="pct"/>
          </w:tcPr>
          <w:p w14:paraId="5FCCD100" w14:textId="43C9F2DA" w:rsidR="00251046" w:rsidRPr="00607423" w:rsidRDefault="007655EA" w:rsidP="00BE6139">
            <w:pPr>
              <w:pStyle w:val="TableBody"/>
            </w:pPr>
            <w:r>
              <w:t>N/A</w:t>
            </w:r>
          </w:p>
        </w:tc>
        <w:tc>
          <w:tcPr>
            <w:tcW w:w="676" w:type="pct"/>
          </w:tcPr>
          <w:p w14:paraId="5FCCD101" w14:textId="77777777" w:rsidR="00251046" w:rsidRPr="00607423" w:rsidRDefault="00251046" w:rsidP="00BE6139">
            <w:pPr>
              <w:pStyle w:val="TableBody"/>
            </w:pPr>
          </w:p>
        </w:tc>
        <w:tc>
          <w:tcPr>
            <w:tcW w:w="514" w:type="pct"/>
          </w:tcPr>
          <w:p w14:paraId="5FCCD102" w14:textId="77777777" w:rsidR="00251046" w:rsidRPr="00607423" w:rsidRDefault="00251046" w:rsidP="00BE6139">
            <w:pPr>
              <w:pStyle w:val="TableBody"/>
            </w:pPr>
          </w:p>
        </w:tc>
        <w:tc>
          <w:tcPr>
            <w:tcW w:w="840" w:type="pct"/>
          </w:tcPr>
          <w:p w14:paraId="5FCCD103" w14:textId="77777777" w:rsidR="00251046" w:rsidRPr="00607423" w:rsidRDefault="00251046" w:rsidP="00BE6139">
            <w:pPr>
              <w:pStyle w:val="TableBody"/>
            </w:pPr>
          </w:p>
        </w:tc>
        <w:tc>
          <w:tcPr>
            <w:tcW w:w="1406" w:type="pct"/>
          </w:tcPr>
          <w:p w14:paraId="5FCCD104" w14:textId="77777777" w:rsidR="00251046" w:rsidRPr="00607423" w:rsidRDefault="00251046" w:rsidP="00BE6139">
            <w:pPr>
              <w:pStyle w:val="TableBody"/>
            </w:pPr>
          </w:p>
        </w:tc>
      </w:tr>
      <w:tr w:rsidR="00251046" w:rsidRPr="00607423" w14:paraId="5FCCD10B" w14:textId="77777777" w:rsidTr="009C0BBF">
        <w:tc>
          <w:tcPr>
            <w:tcW w:w="1564" w:type="pct"/>
          </w:tcPr>
          <w:p w14:paraId="5FCCD106" w14:textId="77777777" w:rsidR="00251046" w:rsidRPr="00607423" w:rsidRDefault="00251046" w:rsidP="00BE6139">
            <w:pPr>
              <w:pStyle w:val="TableBody"/>
            </w:pPr>
          </w:p>
        </w:tc>
        <w:tc>
          <w:tcPr>
            <w:tcW w:w="676" w:type="pct"/>
          </w:tcPr>
          <w:p w14:paraId="5FCCD107" w14:textId="77777777" w:rsidR="00251046" w:rsidRPr="00607423" w:rsidRDefault="00251046" w:rsidP="00BE6139">
            <w:pPr>
              <w:pStyle w:val="TableBody"/>
            </w:pPr>
          </w:p>
        </w:tc>
        <w:tc>
          <w:tcPr>
            <w:tcW w:w="514" w:type="pct"/>
          </w:tcPr>
          <w:p w14:paraId="5FCCD108" w14:textId="77777777" w:rsidR="00251046" w:rsidRPr="00607423" w:rsidRDefault="00251046" w:rsidP="00BE6139">
            <w:pPr>
              <w:pStyle w:val="TableBody"/>
            </w:pPr>
          </w:p>
        </w:tc>
        <w:tc>
          <w:tcPr>
            <w:tcW w:w="840" w:type="pct"/>
          </w:tcPr>
          <w:p w14:paraId="5FCCD109" w14:textId="77777777" w:rsidR="00251046" w:rsidRPr="00607423" w:rsidRDefault="00251046" w:rsidP="00BE6139">
            <w:pPr>
              <w:pStyle w:val="TableBody"/>
            </w:pPr>
          </w:p>
        </w:tc>
        <w:tc>
          <w:tcPr>
            <w:tcW w:w="1406" w:type="pct"/>
          </w:tcPr>
          <w:p w14:paraId="5FCCD10A" w14:textId="77777777" w:rsidR="00251046" w:rsidRPr="00607423" w:rsidRDefault="00251046" w:rsidP="00BE6139">
            <w:pPr>
              <w:pStyle w:val="TableBody"/>
            </w:pPr>
          </w:p>
        </w:tc>
      </w:tr>
      <w:tr w:rsidR="00251046" w:rsidRPr="00607423" w14:paraId="5FCCD111" w14:textId="77777777" w:rsidTr="009C0BBF">
        <w:tc>
          <w:tcPr>
            <w:tcW w:w="1564" w:type="pct"/>
          </w:tcPr>
          <w:p w14:paraId="5FCCD10C" w14:textId="77777777" w:rsidR="00251046" w:rsidRPr="00607423" w:rsidRDefault="00251046" w:rsidP="00BE6139">
            <w:pPr>
              <w:pStyle w:val="TableBody"/>
            </w:pPr>
          </w:p>
        </w:tc>
        <w:tc>
          <w:tcPr>
            <w:tcW w:w="676" w:type="pct"/>
          </w:tcPr>
          <w:p w14:paraId="5FCCD10D" w14:textId="77777777" w:rsidR="00251046" w:rsidRPr="00607423" w:rsidRDefault="00251046" w:rsidP="00BE6139">
            <w:pPr>
              <w:pStyle w:val="TableBody"/>
            </w:pPr>
          </w:p>
        </w:tc>
        <w:tc>
          <w:tcPr>
            <w:tcW w:w="514" w:type="pct"/>
          </w:tcPr>
          <w:p w14:paraId="5FCCD10E" w14:textId="77777777" w:rsidR="00251046" w:rsidRPr="00607423" w:rsidRDefault="00251046" w:rsidP="00BE6139">
            <w:pPr>
              <w:pStyle w:val="TableBody"/>
            </w:pPr>
          </w:p>
        </w:tc>
        <w:tc>
          <w:tcPr>
            <w:tcW w:w="840" w:type="pct"/>
          </w:tcPr>
          <w:p w14:paraId="5FCCD10F" w14:textId="77777777" w:rsidR="00251046" w:rsidRPr="00607423" w:rsidRDefault="00251046" w:rsidP="00BE6139">
            <w:pPr>
              <w:pStyle w:val="TableBody"/>
            </w:pPr>
          </w:p>
        </w:tc>
        <w:tc>
          <w:tcPr>
            <w:tcW w:w="1406" w:type="pct"/>
          </w:tcPr>
          <w:p w14:paraId="5FCCD110" w14:textId="77777777" w:rsidR="00251046" w:rsidRPr="00607423" w:rsidRDefault="00251046" w:rsidP="00BE6139">
            <w:pPr>
              <w:pStyle w:val="TableBody"/>
            </w:pPr>
          </w:p>
        </w:tc>
      </w:tr>
    </w:tbl>
    <w:p w14:paraId="5A0E393E" w14:textId="15DC7AF6" w:rsidR="00142AE7" w:rsidRDefault="00142AE7" w:rsidP="00344EB9">
      <w:pPr>
        <w:pStyle w:val="Heading2"/>
      </w:pPr>
      <w:bookmarkStart w:id="1081" w:name="_Toc296358153"/>
      <w:bookmarkStart w:id="1082" w:name="_Toc298854074"/>
      <w:bookmarkStart w:id="1083" w:name="_Toc299016717"/>
      <w:bookmarkStart w:id="1084" w:name="_Toc299025168"/>
      <w:bookmarkStart w:id="1085" w:name="_Toc299031479"/>
      <w:bookmarkStart w:id="1086" w:name="_Toc300262218"/>
      <w:bookmarkStart w:id="1087" w:name="_Toc450212457"/>
      <w:r>
        <w:t>Description of Reusable Automation Scripts</w:t>
      </w:r>
      <w:bookmarkEnd w:id="1087"/>
    </w:p>
    <w:p w14:paraId="5FCCD112" w14:textId="6C1C3917" w:rsidR="00251046" w:rsidRPr="00344EB9" w:rsidRDefault="008A1914" w:rsidP="00344EB9">
      <w:pPr>
        <w:pStyle w:val="Heading2"/>
      </w:pPr>
      <w:bookmarkStart w:id="1088" w:name="_Toc450212458"/>
      <w:r>
        <w:t>N/A</w:t>
      </w:r>
      <w:r w:rsidR="00251046" w:rsidRPr="00344EB9">
        <w:t>Supported Compiler Options for Simulation</w:t>
      </w:r>
      <w:bookmarkEnd w:id="1081"/>
      <w:bookmarkEnd w:id="1082"/>
      <w:bookmarkEnd w:id="1083"/>
      <w:bookmarkEnd w:id="1084"/>
      <w:bookmarkEnd w:id="1085"/>
      <w:bookmarkEnd w:id="1086"/>
      <w:bookmarkEnd w:id="1088"/>
    </w:p>
    <w:p w14:paraId="52AF7624" w14:textId="264AD085" w:rsidR="008C6D86" w:rsidRPr="003233F8" w:rsidRDefault="00251046" w:rsidP="008C6D86">
      <w:pPr>
        <w:pStyle w:val="BodyText"/>
        <w:tabs>
          <w:tab w:val="left" w:pos="5666"/>
        </w:tabs>
      </w:pPr>
      <w:r>
        <w:rPr>
          <w:lang w:eastAsia="zh-CN"/>
        </w:rPr>
        <w:t>The t</w:t>
      </w:r>
      <w:r w:rsidRPr="003233F8">
        <w:rPr>
          <w:lang w:eastAsia="zh-CN"/>
        </w:rPr>
        <w:t xml:space="preserve">able </w:t>
      </w:r>
      <w:r>
        <w:rPr>
          <w:lang w:eastAsia="zh-CN"/>
        </w:rPr>
        <w:t>below summarizes the</w:t>
      </w:r>
      <w:r w:rsidRPr="003233F8">
        <w:rPr>
          <w:lang w:eastAsia="zh-CN"/>
        </w:rPr>
        <w:t xml:space="preserve"> support</w:t>
      </w:r>
      <w:r>
        <w:rPr>
          <w:lang w:eastAsia="zh-CN"/>
        </w:rPr>
        <w:t>ed options.</w:t>
      </w:r>
    </w:p>
    <w:tbl>
      <w:tblPr>
        <w:tblStyle w:val="TableClassic1"/>
        <w:tblW w:w="5000" w:type="pct"/>
        <w:tblLook w:val="06A0" w:firstRow="1" w:lastRow="0" w:firstColumn="1" w:lastColumn="0" w:noHBand="1" w:noVBand="1"/>
      </w:tblPr>
      <w:tblGrid>
        <w:gridCol w:w="2877"/>
        <w:gridCol w:w="2877"/>
        <w:gridCol w:w="2876"/>
      </w:tblGrid>
      <w:tr w:rsidR="00251046" w:rsidRPr="00711E92" w14:paraId="5FCCD118" w14:textId="77777777" w:rsidTr="009C0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FCCD115" w14:textId="77777777" w:rsidR="00251046" w:rsidRPr="00711E92" w:rsidRDefault="00251046" w:rsidP="00A33AF3">
            <w:pPr>
              <w:pStyle w:val="TableHeading"/>
            </w:pPr>
            <w:r w:rsidRPr="00711E92">
              <w:t>Argument</w:t>
            </w:r>
          </w:p>
        </w:tc>
        <w:tc>
          <w:tcPr>
            <w:tcW w:w="1667" w:type="pct"/>
          </w:tcPr>
          <w:p w14:paraId="5FCCD116" w14:textId="77777777" w:rsidR="00251046" w:rsidRPr="00711E92"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rsidRPr="00711E92">
              <w:t>Input</w:t>
            </w:r>
          </w:p>
        </w:tc>
        <w:tc>
          <w:tcPr>
            <w:tcW w:w="1666" w:type="pct"/>
          </w:tcPr>
          <w:p w14:paraId="5FCCD117" w14:textId="77777777" w:rsidR="00251046" w:rsidRPr="00711E92"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rsidRPr="00711E92">
              <w:t>Example</w:t>
            </w:r>
          </w:p>
        </w:tc>
      </w:tr>
      <w:tr w:rsidR="00251046" w14:paraId="5FCCD11C"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19" w14:textId="14314508" w:rsidR="00251046" w:rsidRDefault="007655EA" w:rsidP="00BE6139">
            <w:pPr>
              <w:pStyle w:val="TableBody"/>
            </w:pPr>
            <w:r>
              <w:t>N/A</w:t>
            </w:r>
          </w:p>
        </w:tc>
        <w:tc>
          <w:tcPr>
            <w:tcW w:w="1667" w:type="pct"/>
          </w:tcPr>
          <w:p w14:paraId="5FCCD11A"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1B"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20"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1D" w14:textId="77777777" w:rsidR="00251046" w:rsidRDefault="00251046" w:rsidP="00BE6139">
            <w:pPr>
              <w:pStyle w:val="TableBody"/>
            </w:pPr>
          </w:p>
        </w:tc>
        <w:tc>
          <w:tcPr>
            <w:tcW w:w="1667" w:type="pct"/>
          </w:tcPr>
          <w:p w14:paraId="5FCCD11E"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1F"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24"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21" w14:textId="77777777" w:rsidR="00251046" w:rsidRDefault="00251046" w:rsidP="00BE6139">
            <w:pPr>
              <w:pStyle w:val="TableBody"/>
            </w:pPr>
          </w:p>
        </w:tc>
        <w:tc>
          <w:tcPr>
            <w:tcW w:w="1667" w:type="pct"/>
          </w:tcPr>
          <w:p w14:paraId="5FCCD122"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23"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8C6D86" w14:paraId="50162B3E"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7656B887" w14:textId="77777777" w:rsidR="008C6D86" w:rsidRDefault="008C6D86" w:rsidP="00BE6139">
            <w:pPr>
              <w:pStyle w:val="TableBody"/>
            </w:pPr>
          </w:p>
        </w:tc>
        <w:tc>
          <w:tcPr>
            <w:tcW w:w="1667" w:type="pct"/>
          </w:tcPr>
          <w:p w14:paraId="77F2156A" w14:textId="77777777" w:rsidR="008C6D86" w:rsidRDefault="008C6D8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1D2C85D0" w14:textId="77777777" w:rsidR="008C6D86" w:rsidRDefault="008C6D86" w:rsidP="00BE6139">
            <w:pPr>
              <w:pStyle w:val="TableBody"/>
              <w:cnfStyle w:val="000000000000" w:firstRow="0" w:lastRow="0" w:firstColumn="0" w:lastColumn="0" w:oddVBand="0" w:evenVBand="0" w:oddHBand="0" w:evenHBand="0" w:firstRowFirstColumn="0" w:firstRowLastColumn="0" w:lastRowFirstColumn="0" w:lastRowLastColumn="0"/>
            </w:pPr>
          </w:p>
        </w:tc>
      </w:tr>
    </w:tbl>
    <w:p w14:paraId="694AA575" w14:textId="051D4DE1" w:rsidR="008C6D86" w:rsidRDefault="008C6D86" w:rsidP="008C6D86">
      <w:pPr>
        <w:pStyle w:val="Heading2"/>
      </w:pPr>
      <w:bookmarkStart w:id="1089" w:name="_Toc300262219"/>
      <w:bookmarkStart w:id="1090" w:name="_Toc450212459"/>
      <w:r>
        <w:t xml:space="preserve">Reusable </w:t>
      </w:r>
      <w:r w:rsidR="00473E92">
        <w:t>Simulation</w:t>
      </w:r>
      <w:r>
        <w:t xml:space="preserve"> RUNMODEs</w:t>
      </w:r>
      <w:bookmarkEnd w:id="1090"/>
    </w:p>
    <w:p w14:paraId="292A4A49" w14:textId="782F38B6" w:rsidR="008C6D86" w:rsidRPr="008C6D86" w:rsidRDefault="008C6D86" w:rsidP="008C6D86">
      <w:pPr>
        <w:pStyle w:val="Gaps"/>
      </w:pPr>
    </w:p>
    <w:tbl>
      <w:tblPr>
        <w:tblStyle w:val="TableClassic1"/>
        <w:tblW w:w="5000" w:type="pct"/>
        <w:tblLook w:val="0620" w:firstRow="1" w:lastRow="0" w:firstColumn="0" w:lastColumn="0" w:noHBand="1" w:noVBand="1"/>
      </w:tblPr>
      <w:tblGrid>
        <w:gridCol w:w="3614"/>
        <w:gridCol w:w="5016"/>
      </w:tblGrid>
      <w:tr w:rsidR="00A4271A" w:rsidRPr="00466683" w14:paraId="71685994" w14:textId="77777777" w:rsidTr="009C0BBF">
        <w:trPr>
          <w:cnfStyle w:val="100000000000" w:firstRow="1" w:lastRow="0" w:firstColumn="0" w:lastColumn="0" w:oddVBand="0" w:evenVBand="0" w:oddHBand="0" w:evenHBand="0" w:firstRowFirstColumn="0" w:firstRowLastColumn="0" w:lastRowFirstColumn="0" w:lastRowLastColumn="0"/>
          <w:trHeight w:val="314"/>
        </w:trPr>
        <w:tc>
          <w:tcPr>
            <w:tcW w:w="2094" w:type="pct"/>
          </w:tcPr>
          <w:p w14:paraId="4110FB8F" w14:textId="39456F44" w:rsidR="00A4271A" w:rsidRPr="00A4271A" w:rsidRDefault="00A4271A" w:rsidP="00A4271A">
            <w:pPr>
              <w:pStyle w:val="TableHeading"/>
            </w:pPr>
            <w:r>
              <w:t>RUNMODE</w:t>
            </w:r>
          </w:p>
        </w:tc>
        <w:tc>
          <w:tcPr>
            <w:tcW w:w="2906" w:type="pct"/>
          </w:tcPr>
          <w:p w14:paraId="438F742A" w14:textId="77777777" w:rsidR="00A4271A" w:rsidRPr="00A4271A" w:rsidRDefault="00A4271A" w:rsidP="00A4271A">
            <w:pPr>
              <w:pStyle w:val="TableHeading"/>
            </w:pPr>
            <w:r w:rsidRPr="00A4271A">
              <w:t>Description</w:t>
            </w:r>
          </w:p>
        </w:tc>
      </w:tr>
      <w:tr w:rsidR="00A4271A" w:rsidRPr="00466683" w14:paraId="47821DB2" w14:textId="77777777" w:rsidTr="009C0BBF">
        <w:trPr>
          <w:trHeight w:val="313"/>
        </w:trPr>
        <w:tc>
          <w:tcPr>
            <w:tcW w:w="2094" w:type="pct"/>
          </w:tcPr>
          <w:p w14:paraId="4B41794D" w14:textId="5D070A2B" w:rsidR="00A4271A" w:rsidRPr="00A4271A" w:rsidRDefault="00495EB8" w:rsidP="00A4271A">
            <w:pPr>
              <w:pStyle w:val="TableBody"/>
            </w:pPr>
            <w:r>
              <w:t>N/A</w:t>
            </w:r>
          </w:p>
        </w:tc>
        <w:tc>
          <w:tcPr>
            <w:tcW w:w="2906" w:type="pct"/>
          </w:tcPr>
          <w:p w14:paraId="29D76673" w14:textId="77777777" w:rsidR="00A4271A" w:rsidRPr="00A4271A" w:rsidRDefault="00A4271A" w:rsidP="00A4271A">
            <w:pPr>
              <w:pStyle w:val="TableBody"/>
            </w:pPr>
          </w:p>
        </w:tc>
      </w:tr>
      <w:tr w:rsidR="00A4271A" w:rsidRPr="00466683" w14:paraId="26389DAB" w14:textId="77777777" w:rsidTr="009C0BBF">
        <w:trPr>
          <w:trHeight w:val="426"/>
        </w:trPr>
        <w:tc>
          <w:tcPr>
            <w:tcW w:w="2094" w:type="pct"/>
          </w:tcPr>
          <w:p w14:paraId="65BA2049" w14:textId="77777777" w:rsidR="00A4271A" w:rsidRPr="00A4271A" w:rsidRDefault="00A4271A" w:rsidP="00A4271A">
            <w:pPr>
              <w:pStyle w:val="TableBody"/>
            </w:pPr>
          </w:p>
        </w:tc>
        <w:tc>
          <w:tcPr>
            <w:tcW w:w="2906" w:type="pct"/>
          </w:tcPr>
          <w:p w14:paraId="30757C91" w14:textId="77777777" w:rsidR="00A4271A" w:rsidRPr="00A4271A" w:rsidRDefault="00A4271A" w:rsidP="00A4271A">
            <w:pPr>
              <w:pStyle w:val="TableBody"/>
            </w:pPr>
          </w:p>
        </w:tc>
      </w:tr>
      <w:tr w:rsidR="00A4271A" w:rsidRPr="00466683" w14:paraId="52279679" w14:textId="77777777" w:rsidTr="009C0BBF">
        <w:trPr>
          <w:trHeight w:val="426"/>
        </w:trPr>
        <w:tc>
          <w:tcPr>
            <w:tcW w:w="2094" w:type="pct"/>
          </w:tcPr>
          <w:p w14:paraId="65057E8A" w14:textId="77777777" w:rsidR="00A4271A" w:rsidRPr="00A4271A" w:rsidRDefault="00A4271A" w:rsidP="00A4271A">
            <w:pPr>
              <w:pStyle w:val="TableBody"/>
            </w:pPr>
          </w:p>
        </w:tc>
        <w:tc>
          <w:tcPr>
            <w:tcW w:w="2906" w:type="pct"/>
          </w:tcPr>
          <w:p w14:paraId="1ED450AC" w14:textId="77777777" w:rsidR="00A4271A" w:rsidRPr="00A4271A" w:rsidRDefault="00A4271A" w:rsidP="00A4271A">
            <w:pPr>
              <w:pStyle w:val="TableBody"/>
            </w:pPr>
          </w:p>
        </w:tc>
      </w:tr>
    </w:tbl>
    <w:p w14:paraId="1575DF53" w14:textId="37132016" w:rsidR="000F0E78" w:rsidRDefault="000F0E78" w:rsidP="00EE7EFE">
      <w:pPr>
        <w:pStyle w:val="Heading2"/>
        <w:rPr>
          <w:rStyle w:val="Security"/>
          <w:rFonts w:eastAsiaTheme="minorHAnsi" w:cstheme="minorBidi"/>
          <w:bCs w:val="0"/>
          <w:color w:val="auto"/>
          <w:spacing w:val="0"/>
          <w:sz w:val="18"/>
          <w:szCs w:val="22"/>
        </w:rPr>
      </w:pPr>
      <w:bookmarkStart w:id="1091" w:name="_Toc450212460"/>
      <w:r>
        <w:rPr>
          <w:rStyle w:val="Security"/>
        </w:rPr>
        <w:t>RTL Verification Libraries</w:t>
      </w:r>
      <w:bookmarkEnd w:id="1091"/>
    </w:p>
    <w:p w14:paraId="66052EDE" w14:textId="469F9328" w:rsidR="000F0E78" w:rsidRDefault="000F0E78" w:rsidP="00530F85">
      <w:pPr>
        <w:pStyle w:val="Gaps"/>
      </w:pPr>
    </w:p>
    <w:tbl>
      <w:tblPr>
        <w:tblStyle w:val="TableClassic1"/>
        <w:tblW w:w="5000" w:type="pct"/>
        <w:tblLook w:val="04A0" w:firstRow="1" w:lastRow="0" w:firstColumn="1" w:lastColumn="0" w:noHBand="0" w:noVBand="1"/>
      </w:tblPr>
      <w:tblGrid>
        <w:gridCol w:w="2877"/>
        <w:gridCol w:w="2877"/>
        <w:gridCol w:w="2876"/>
      </w:tblGrid>
      <w:tr w:rsidR="000F0E78" w14:paraId="12D3099A" w14:textId="77777777" w:rsidTr="009C0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FE3F1EF" w14:textId="77777777" w:rsidR="000F0E78" w:rsidRDefault="000F0E78" w:rsidP="003934D7">
            <w:pPr>
              <w:pStyle w:val="TableBody"/>
            </w:pPr>
            <w:r>
              <w:t>Library</w:t>
            </w:r>
          </w:p>
        </w:tc>
        <w:tc>
          <w:tcPr>
            <w:tcW w:w="1667" w:type="pct"/>
          </w:tcPr>
          <w:p w14:paraId="16C53E43" w14:textId="77777777" w:rsidR="000F0E78" w:rsidRDefault="000F0E78" w:rsidP="003934D7">
            <w:pPr>
              <w:pStyle w:val="TableBody"/>
              <w:cnfStyle w:val="100000000000" w:firstRow="1" w:lastRow="0" w:firstColumn="0" w:lastColumn="0" w:oddVBand="0" w:evenVBand="0" w:oddHBand="0" w:evenHBand="0" w:firstRowFirstColumn="0" w:firstRowLastColumn="0" w:lastRowFirstColumn="0" w:lastRowLastColumn="0"/>
            </w:pPr>
            <w:r>
              <w:t>Version</w:t>
            </w:r>
          </w:p>
        </w:tc>
        <w:tc>
          <w:tcPr>
            <w:tcW w:w="1666" w:type="pct"/>
          </w:tcPr>
          <w:p w14:paraId="27F23B20" w14:textId="77777777" w:rsidR="000F0E78" w:rsidRDefault="000F0E78" w:rsidP="003934D7">
            <w:pPr>
              <w:pStyle w:val="TableBody"/>
              <w:cnfStyle w:val="100000000000" w:firstRow="1" w:lastRow="0" w:firstColumn="0" w:lastColumn="0" w:oddVBand="0" w:evenVBand="0" w:oddHBand="0" w:evenHBand="0" w:firstRowFirstColumn="0" w:firstRowLastColumn="0" w:lastRowFirstColumn="0" w:lastRowLastColumn="0"/>
            </w:pPr>
            <w:r>
              <w:t>Special usage</w:t>
            </w:r>
          </w:p>
        </w:tc>
      </w:tr>
      <w:tr w:rsidR="000F0E78" w14:paraId="1D29E859" w14:textId="77777777" w:rsidTr="009C0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5241DA8" w14:textId="6E2BB7F9" w:rsidR="000F0E78" w:rsidRDefault="00492BF0" w:rsidP="003934D7">
            <w:pPr>
              <w:pStyle w:val="TableBody"/>
            </w:pPr>
            <w:r>
              <w:t>N/A</w:t>
            </w:r>
          </w:p>
        </w:tc>
        <w:tc>
          <w:tcPr>
            <w:tcW w:w="1667" w:type="pct"/>
          </w:tcPr>
          <w:p w14:paraId="15927F2A"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c>
          <w:tcPr>
            <w:tcW w:w="1666" w:type="pct"/>
          </w:tcPr>
          <w:p w14:paraId="30252C86"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r>
      <w:tr w:rsidR="000F0E78" w14:paraId="17CFE295" w14:textId="77777777" w:rsidTr="009C0B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BC365BD" w14:textId="77777777" w:rsidR="000F0E78" w:rsidRDefault="000F0E78" w:rsidP="003934D7">
            <w:pPr>
              <w:pStyle w:val="TableBody"/>
            </w:pPr>
          </w:p>
        </w:tc>
        <w:tc>
          <w:tcPr>
            <w:tcW w:w="1667" w:type="pct"/>
          </w:tcPr>
          <w:p w14:paraId="4222E178"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c>
          <w:tcPr>
            <w:tcW w:w="1666" w:type="pct"/>
          </w:tcPr>
          <w:p w14:paraId="4F30A251"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r>
      <w:tr w:rsidR="000F0E78" w14:paraId="03FE7203" w14:textId="77777777" w:rsidTr="009C0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D3429D9" w14:textId="77777777" w:rsidR="000F0E78" w:rsidRDefault="000F0E78" w:rsidP="003934D7">
            <w:pPr>
              <w:pStyle w:val="TableBody"/>
            </w:pPr>
          </w:p>
        </w:tc>
        <w:tc>
          <w:tcPr>
            <w:tcW w:w="1667" w:type="pct"/>
          </w:tcPr>
          <w:p w14:paraId="75363AC0"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c>
          <w:tcPr>
            <w:tcW w:w="1666" w:type="pct"/>
          </w:tcPr>
          <w:p w14:paraId="3C78DE8C"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r>
      <w:tr w:rsidR="000F0E78" w14:paraId="3D72E908" w14:textId="77777777" w:rsidTr="009C0B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36885B3" w14:textId="77777777" w:rsidR="000F0E78" w:rsidRDefault="000F0E78" w:rsidP="003934D7">
            <w:pPr>
              <w:pStyle w:val="TableBody"/>
            </w:pPr>
          </w:p>
        </w:tc>
        <w:tc>
          <w:tcPr>
            <w:tcW w:w="1667" w:type="pct"/>
          </w:tcPr>
          <w:p w14:paraId="6BDE0F19"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c>
          <w:tcPr>
            <w:tcW w:w="1666" w:type="pct"/>
          </w:tcPr>
          <w:p w14:paraId="40F62193"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r>
    </w:tbl>
    <w:p w14:paraId="61C6FA67" w14:textId="77777777" w:rsidR="008C6D86" w:rsidRPr="008C6D86" w:rsidRDefault="008C6D86" w:rsidP="008C6D86">
      <w:pPr>
        <w:pStyle w:val="BodyText"/>
      </w:pPr>
    </w:p>
    <w:p w14:paraId="5FCCD125" w14:textId="77777777" w:rsidR="00251046" w:rsidRPr="000F6379" w:rsidRDefault="00251046" w:rsidP="00251046">
      <w:pPr>
        <w:pStyle w:val="Heading1"/>
      </w:pPr>
      <w:bookmarkStart w:id="1092" w:name="_Toc450212461"/>
      <w:r>
        <w:t>Tools and Methodology for Integration</w:t>
      </w:r>
      <w:bookmarkEnd w:id="1089"/>
      <w:bookmarkEnd w:id="1092"/>
    </w:p>
    <w:p w14:paraId="5FCCD126" w14:textId="77777777" w:rsidR="00251046" w:rsidRPr="00344EB9" w:rsidRDefault="00251046" w:rsidP="00344EB9">
      <w:pPr>
        <w:pStyle w:val="Heading2"/>
      </w:pPr>
      <w:bookmarkStart w:id="1093" w:name="_Toc294097380"/>
      <w:bookmarkStart w:id="1094" w:name="_Toc294097453"/>
      <w:bookmarkStart w:id="1095" w:name="_Toc294097525"/>
      <w:bookmarkStart w:id="1096" w:name="_Toc294099910"/>
      <w:bookmarkStart w:id="1097" w:name="_Toc296358168"/>
      <w:bookmarkStart w:id="1098" w:name="_Toc298854077"/>
      <w:bookmarkStart w:id="1099" w:name="_Toc299016720"/>
      <w:bookmarkStart w:id="1100" w:name="_Toc299025183"/>
      <w:bookmarkStart w:id="1101" w:name="_Toc299031494"/>
      <w:bookmarkStart w:id="1102" w:name="_Toc300262220"/>
      <w:bookmarkStart w:id="1103" w:name="_Toc450212462"/>
      <w:r w:rsidRPr="00344EB9">
        <w:t>Supported Tools</w:t>
      </w:r>
      <w:bookmarkEnd w:id="1093"/>
      <w:bookmarkEnd w:id="1094"/>
      <w:bookmarkEnd w:id="1095"/>
      <w:bookmarkEnd w:id="1096"/>
      <w:bookmarkEnd w:id="1097"/>
      <w:bookmarkEnd w:id="1098"/>
      <w:bookmarkEnd w:id="1099"/>
      <w:bookmarkEnd w:id="1100"/>
      <w:bookmarkEnd w:id="1101"/>
      <w:bookmarkEnd w:id="1102"/>
      <w:bookmarkEnd w:id="1103"/>
    </w:p>
    <w:p w14:paraId="5FCCD128" w14:textId="77777777" w:rsidR="00251046" w:rsidRDefault="00251046" w:rsidP="00251046">
      <w:pPr>
        <w:pStyle w:val="BodyText"/>
      </w:pPr>
      <w:bookmarkStart w:id="1104" w:name="_Toc294097381"/>
      <w:bookmarkStart w:id="1105" w:name="_Toc294097454"/>
      <w:bookmarkStart w:id="1106" w:name="_Toc294097526"/>
      <w:bookmarkStart w:id="1107" w:name="_Toc294099911"/>
      <w:r>
        <w:t xml:space="preserve">The </w:t>
      </w:r>
      <w:r w:rsidRPr="0057554F">
        <w:t>following</w:t>
      </w:r>
      <w:r>
        <w:t xml:space="preserve"> tools are used in the integration of this IP. For versions supported by each release, see Release Notes in the </w:t>
      </w:r>
      <w:r w:rsidR="00217E66">
        <w:t>"</w:t>
      </w:r>
      <w:r w:rsidRPr="00BD45AA">
        <w:t>doc</w:t>
      </w:r>
      <w:r w:rsidR="00217E66">
        <w:t>"</w:t>
      </w:r>
      <w:r>
        <w:t xml:space="preserve"> directory of the release package.</w:t>
      </w:r>
    </w:p>
    <w:p w14:paraId="5FCCD129" w14:textId="77777777" w:rsidR="00251046" w:rsidRDefault="00251046" w:rsidP="00B611F6">
      <w:pPr>
        <w:pStyle w:val="ListBullet"/>
      </w:pPr>
      <w:r>
        <w:t>VCSMX</w:t>
      </w:r>
    </w:p>
    <w:p w14:paraId="5FCCD12A" w14:textId="77777777" w:rsidR="00251046" w:rsidRDefault="00251046" w:rsidP="00B611F6">
      <w:pPr>
        <w:pStyle w:val="ListBullet"/>
      </w:pPr>
      <w:r>
        <w:t>OVM</w:t>
      </w:r>
    </w:p>
    <w:p w14:paraId="5FCCD12B" w14:textId="77777777" w:rsidR="00251046" w:rsidRDefault="00251046" w:rsidP="00B611F6">
      <w:pPr>
        <w:pStyle w:val="ListBullet"/>
      </w:pPr>
      <w:r>
        <w:t>A</w:t>
      </w:r>
      <w:r w:rsidR="00217E66">
        <w:t>ce</w:t>
      </w:r>
    </w:p>
    <w:p w14:paraId="5FCCD12F" w14:textId="4EF76D75" w:rsidR="00251046" w:rsidRDefault="00251046" w:rsidP="00B611F6">
      <w:pPr>
        <w:pStyle w:val="ListBullet"/>
      </w:pPr>
      <w:r>
        <w:t>S</w:t>
      </w:r>
      <w:r w:rsidR="00217E66">
        <w:t>aola</w:t>
      </w:r>
      <w:r>
        <w:t>Lintra</w:t>
      </w:r>
    </w:p>
    <w:p w14:paraId="5FCCD130" w14:textId="77777777" w:rsidR="00251046" w:rsidRDefault="00251046" w:rsidP="00B611F6">
      <w:pPr>
        <w:pStyle w:val="ListBullet"/>
      </w:pPr>
      <w:r>
        <w:t>Design Compiler</w:t>
      </w:r>
    </w:p>
    <w:p w14:paraId="5FCCD131" w14:textId="77777777" w:rsidR="00251046" w:rsidRDefault="00251046" w:rsidP="00B611F6">
      <w:pPr>
        <w:pStyle w:val="ListBullet"/>
      </w:pPr>
      <w:r>
        <w:t>Conformal</w:t>
      </w:r>
    </w:p>
    <w:p w14:paraId="5FCCD132" w14:textId="77777777" w:rsidR="00251046" w:rsidRDefault="00BA6B1B" w:rsidP="00B611F6">
      <w:pPr>
        <w:pStyle w:val="ListBullet"/>
      </w:pPr>
      <w:r>
        <w:t>0-I</w:t>
      </w:r>
      <w:r w:rsidR="00251046">
        <w:t>n</w:t>
      </w:r>
    </w:p>
    <w:p w14:paraId="5FCCD134" w14:textId="77777777" w:rsidR="00251046" w:rsidRPr="00344EB9" w:rsidRDefault="00251046" w:rsidP="00344EB9">
      <w:pPr>
        <w:pStyle w:val="Heading2"/>
      </w:pPr>
      <w:bookmarkStart w:id="1108" w:name="_Toc296358169"/>
      <w:bookmarkStart w:id="1109" w:name="_Toc298854078"/>
      <w:bookmarkStart w:id="1110" w:name="_Toc299016721"/>
      <w:bookmarkStart w:id="1111" w:name="_Toc299025184"/>
      <w:bookmarkStart w:id="1112" w:name="_Toc299031495"/>
      <w:bookmarkStart w:id="1113" w:name="_Toc300262221"/>
      <w:bookmarkStart w:id="1114" w:name="_Toc450212463"/>
      <w:r w:rsidRPr="00344EB9">
        <w:t>Environment Variables</w:t>
      </w:r>
      <w:bookmarkEnd w:id="1104"/>
      <w:bookmarkEnd w:id="1105"/>
      <w:bookmarkEnd w:id="1106"/>
      <w:bookmarkEnd w:id="1107"/>
      <w:bookmarkEnd w:id="1108"/>
      <w:bookmarkEnd w:id="1109"/>
      <w:bookmarkEnd w:id="1110"/>
      <w:bookmarkEnd w:id="1111"/>
      <w:bookmarkEnd w:id="1112"/>
      <w:bookmarkEnd w:id="1113"/>
      <w:bookmarkEnd w:id="1114"/>
    </w:p>
    <w:p w14:paraId="5FCCD136" w14:textId="77777777" w:rsidR="00251046" w:rsidRDefault="00251046" w:rsidP="00251046">
      <w:pPr>
        <w:pStyle w:val="BodyText"/>
      </w:pPr>
      <w:r>
        <w:t>Set the following environment variables as listed.</w:t>
      </w:r>
    </w:p>
    <w:tbl>
      <w:tblPr>
        <w:tblStyle w:val="TableClassic1"/>
        <w:tblW w:w="5000" w:type="pct"/>
        <w:tblLook w:val="06A0" w:firstRow="1" w:lastRow="0" w:firstColumn="1" w:lastColumn="0" w:noHBand="1" w:noVBand="1"/>
      </w:tblPr>
      <w:tblGrid>
        <w:gridCol w:w="4493"/>
        <w:gridCol w:w="4137"/>
      </w:tblGrid>
      <w:tr w:rsidR="00251046" w14:paraId="5FCCD139" w14:textId="77777777" w:rsidTr="00FA6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pct"/>
          </w:tcPr>
          <w:p w14:paraId="5FCCD137" w14:textId="77777777" w:rsidR="00251046" w:rsidRDefault="00251046" w:rsidP="00A33AF3">
            <w:pPr>
              <w:pStyle w:val="TableHeading"/>
            </w:pPr>
            <w:r>
              <w:t>Variable</w:t>
            </w:r>
          </w:p>
        </w:tc>
        <w:tc>
          <w:tcPr>
            <w:tcW w:w="2397" w:type="pct"/>
          </w:tcPr>
          <w:p w14:paraId="5FCCD138" w14:textId="77777777" w:rsidR="00251046"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251046" w14:paraId="5FCCD13C"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3A" w14:textId="77A34A5E" w:rsidR="00251046" w:rsidRDefault="00495EB8" w:rsidP="00BE6139">
            <w:pPr>
              <w:pStyle w:val="TableBody"/>
            </w:pPr>
            <w:r>
              <w:t>N/A</w:t>
            </w:r>
          </w:p>
        </w:tc>
        <w:tc>
          <w:tcPr>
            <w:tcW w:w="2397" w:type="pct"/>
          </w:tcPr>
          <w:p w14:paraId="5FCCD13B"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3F"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3D" w14:textId="77777777" w:rsidR="00251046" w:rsidRDefault="00251046" w:rsidP="00BE6139">
            <w:pPr>
              <w:pStyle w:val="TableBody"/>
            </w:pPr>
          </w:p>
        </w:tc>
        <w:tc>
          <w:tcPr>
            <w:tcW w:w="2397" w:type="pct"/>
          </w:tcPr>
          <w:p w14:paraId="5FCCD13E"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42"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40" w14:textId="77777777" w:rsidR="00251046" w:rsidRDefault="00251046" w:rsidP="00BE6139">
            <w:pPr>
              <w:pStyle w:val="TableBody"/>
            </w:pPr>
          </w:p>
        </w:tc>
        <w:tc>
          <w:tcPr>
            <w:tcW w:w="2397" w:type="pct"/>
          </w:tcPr>
          <w:p w14:paraId="5FCCD141"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bl>
    <w:p w14:paraId="57661E45" w14:textId="77777777" w:rsidR="00FA6471" w:rsidRDefault="00251046" w:rsidP="00344EB9">
      <w:pPr>
        <w:pStyle w:val="Heading2"/>
      </w:pPr>
      <w:bookmarkStart w:id="1115" w:name="_Toc278006802"/>
      <w:bookmarkStart w:id="1116" w:name="_Ref291080146"/>
      <w:bookmarkStart w:id="1117" w:name="_Ref291080153"/>
      <w:bookmarkStart w:id="1118" w:name="_Ref291080184"/>
      <w:bookmarkStart w:id="1119" w:name="_Ref291080193"/>
      <w:bookmarkStart w:id="1120" w:name="_Ref291080329"/>
      <w:bookmarkStart w:id="1121" w:name="_Ref291080341"/>
      <w:bookmarkStart w:id="1122" w:name="_Ref291080417"/>
      <w:bookmarkStart w:id="1123" w:name="_Toc294097383"/>
      <w:bookmarkStart w:id="1124" w:name="_Toc294097456"/>
      <w:bookmarkStart w:id="1125" w:name="_Toc294097528"/>
      <w:bookmarkStart w:id="1126" w:name="_Toc294099913"/>
      <w:bookmarkStart w:id="1127" w:name="_Toc296358171"/>
      <w:bookmarkStart w:id="1128" w:name="_Toc298854079"/>
      <w:bookmarkStart w:id="1129" w:name="_Toc299016722"/>
      <w:bookmarkStart w:id="1130" w:name="_Toc299025185"/>
      <w:bookmarkStart w:id="1131" w:name="_Toc299031496"/>
      <w:bookmarkStart w:id="1132" w:name="_Toc300262222"/>
      <w:bookmarkStart w:id="1133" w:name="_Toc450212464"/>
      <w:r w:rsidRPr="00344EB9">
        <w:t>HIP Libraries Included in Release</w:t>
      </w:r>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p>
    <w:p w14:paraId="4AE6FEBE" w14:textId="46997468" w:rsidR="00FA6471" w:rsidRPr="00E12539" w:rsidRDefault="00FA6471" w:rsidP="00FA6471">
      <w:pPr>
        <w:pStyle w:val="Gaps"/>
      </w:pPr>
    </w:p>
    <w:tbl>
      <w:tblPr>
        <w:tblStyle w:val="TableClassic1"/>
        <w:tblW w:w="5000" w:type="pct"/>
        <w:tblLook w:val="06A0" w:firstRow="1" w:lastRow="0" w:firstColumn="1" w:lastColumn="0" w:noHBand="1" w:noVBand="1"/>
      </w:tblPr>
      <w:tblGrid>
        <w:gridCol w:w="2984"/>
        <w:gridCol w:w="1509"/>
        <w:gridCol w:w="4137"/>
      </w:tblGrid>
      <w:tr w:rsidR="001B37DF" w14:paraId="5FCCD147" w14:textId="77777777" w:rsidTr="001B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pct"/>
          </w:tcPr>
          <w:p w14:paraId="5FCCD144" w14:textId="77777777" w:rsidR="001B37DF" w:rsidRDefault="001B37DF" w:rsidP="00EA1837">
            <w:pPr>
              <w:pStyle w:val="TableHeading"/>
            </w:pPr>
            <w:r>
              <w:t>Library</w:t>
            </w:r>
          </w:p>
        </w:tc>
        <w:tc>
          <w:tcPr>
            <w:tcW w:w="874" w:type="pct"/>
          </w:tcPr>
          <w:p w14:paraId="5FCCD145" w14:textId="77777777" w:rsidR="001B37DF" w:rsidRDefault="001B37DF" w:rsidP="00EA1837">
            <w:pPr>
              <w:pStyle w:val="TableHeading"/>
              <w:cnfStyle w:val="100000000000" w:firstRow="1" w:lastRow="0" w:firstColumn="0" w:lastColumn="0" w:oddVBand="0" w:evenVBand="0" w:oddHBand="0" w:evenHBand="0" w:firstRowFirstColumn="0" w:firstRowLastColumn="0" w:lastRowFirstColumn="0" w:lastRowLastColumn="0"/>
            </w:pPr>
            <w:r>
              <w:t>Version</w:t>
            </w:r>
          </w:p>
        </w:tc>
        <w:tc>
          <w:tcPr>
            <w:tcW w:w="2397" w:type="pct"/>
          </w:tcPr>
          <w:p w14:paraId="5FCCD146" w14:textId="77777777" w:rsidR="001B37DF" w:rsidRDefault="001B37DF" w:rsidP="00EA1837">
            <w:pPr>
              <w:pStyle w:val="TableHeading"/>
              <w:cnfStyle w:val="100000000000" w:firstRow="1" w:lastRow="0" w:firstColumn="0" w:lastColumn="0" w:oddVBand="0" w:evenVBand="0" w:oddHBand="0" w:evenHBand="0" w:firstRowFirstColumn="0" w:firstRowLastColumn="0" w:lastRowFirstColumn="0" w:lastRowLastColumn="0"/>
            </w:pPr>
            <w:r>
              <w:t>Location</w:t>
            </w:r>
          </w:p>
        </w:tc>
      </w:tr>
      <w:tr w:rsidR="001B37DF" w14:paraId="5FCCD14B"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48" w14:textId="6FB5957F" w:rsidR="001B37DF" w:rsidRDefault="00B40189" w:rsidP="00EA1837">
            <w:pPr>
              <w:pStyle w:val="TableBody"/>
            </w:pPr>
            <w:r>
              <w:t>N/A</w:t>
            </w:r>
          </w:p>
        </w:tc>
        <w:tc>
          <w:tcPr>
            <w:tcW w:w="874" w:type="pct"/>
          </w:tcPr>
          <w:p w14:paraId="5FCCD149"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4A"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4F"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4C" w14:textId="77777777" w:rsidR="001B37DF" w:rsidRDefault="001B37DF" w:rsidP="00EA1837">
            <w:pPr>
              <w:pStyle w:val="TableBody"/>
            </w:pPr>
          </w:p>
        </w:tc>
        <w:tc>
          <w:tcPr>
            <w:tcW w:w="874" w:type="pct"/>
          </w:tcPr>
          <w:p w14:paraId="5FCCD14D"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4E"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53"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50" w14:textId="77777777" w:rsidR="001B37DF" w:rsidRDefault="001B37DF" w:rsidP="00EA1837">
            <w:pPr>
              <w:pStyle w:val="TableBody"/>
            </w:pPr>
          </w:p>
        </w:tc>
        <w:tc>
          <w:tcPr>
            <w:tcW w:w="874" w:type="pct"/>
          </w:tcPr>
          <w:p w14:paraId="5FCCD151"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52"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bl>
    <w:p w14:paraId="5FCCD155" w14:textId="77777777" w:rsidR="00251046" w:rsidRDefault="00251046" w:rsidP="00251046">
      <w:pPr>
        <w:pStyle w:val="Heading3"/>
      </w:pPr>
      <w:bookmarkStart w:id="1134" w:name="_Toc294097384"/>
      <w:bookmarkStart w:id="1135" w:name="_Toc294097457"/>
      <w:bookmarkStart w:id="1136" w:name="_Toc294097529"/>
      <w:bookmarkStart w:id="1137" w:name="_Toc294099914"/>
      <w:bookmarkStart w:id="1138" w:name="_Toc296358172"/>
      <w:bookmarkStart w:id="1139" w:name="_Toc298854080"/>
      <w:bookmarkStart w:id="1140" w:name="_Toc299016723"/>
      <w:bookmarkStart w:id="1141" w:name="_Toc299025186"/>
      <w:bookmarkStart w:id="1142" w:name="_Toc299031497"/>
      <w:bookmarkStart w:id="1143" w:name="_Toc300262223"/>
      <w:bookmarkStart w:id="1144" w:name="_Toc450212465"/>
      <w:r w:rsidRPr="006A58ED">
        <w:t>Register</w:t>
      </w:r>
      <w:r>
        <w:t xml:space="preserve"> Files</w:t>
      </w:r>
      <w:r w:rsidRPr="006A58ED">
        <w:t xml:space="preserve"> or </w:t>
      </w:r>
      <w:bookmarkEnd w:id="1134"/>
      <w:bookmarkEnd w:id="1135"/>
      <w:bookmarkEnd w:id="1136"/>
      <w:bookmarkEnd w:id="1137"/>
      <w:bookmarkEnd w:id="1138"/>
      <w:bookmarkEnd w:id="1139"/>
      <w:bookmarkEnd w:id="1140"/>
      <w:bookmarkEnd w:id="1141"/>
      <w:r>
        <w:t>SRAM</w:t>
      </w:r>
      <w:bookmarkEnd w:id="1142"/>
      <w:bookmarkEnd w:id="1143"/>
      <w:bookmarkEnd w:id="1144"/>
      <w:r w:rsidRPr="006A58ED">
        <w:t xml:space="preserve"> </w:t>
      </w:r>
    </w:p>
    <w:p w14:paraId="5FCCD156" w14:textId="0813A383" w:rsidR="00251046" w:rsidRPr="00E12539" w:rsidRDefault="000F2169" w:rsidP="00952214">
      <w:pPr>
        <w:pStyle w:val="BodyText"/>
      </w:pPr>
      <w:r>
        <w:t>Not applicable</w:t>
      </w:r>
    </w:p>
    <w:p w14:paraId="5FCCD157" w14:textId="7E5638FD" w:rsidR="00251046" w:rsidRDefault="00634F6E" w:rsidP="00251046">
      <w:pPr>
        <w:pStyle w:val="Heading3"/>
      </w:pPr>
      <w:bookmarkStart w:id="1145" w:name="_Toc294097385"/>
      <w:bookmarkStart w:id="1146" w:name="_Toc294097458"/>
      <w:bookmarkStart w:id="1147" w:name="_Toc294097530"/>
      <w:bookmarkStart w:id="1148" w:name="_Toc294099915"/>
      <w:bookmarkStart w:id="1149" w:name="_Toc296358173"/>
      <w:bookmarkStart w:id="1150" w:name="_Toc298854081"/>
      <w:bookmarkStart w:id="1151" w:name="_Toc299016724"/>
      <w:bookmarkStart w:id="1152" w:name="_Toc299025187"/>
      <w:bookmarkStart w:id="1153" w:name="_Toc299031498"/>
      <w:bookmarkStart w:id="1154" w:name="_Toc300262224"/>
      <w:bookmarkStart w:id="1155" w:name="_Toc450212466"/>
      <w:r>
        <w:t>M</w:t>
      </w:r>
      <w:r w:rsidR="00EE7EFE">
        <w:t>-</w:t>
      </w:r>
      <w:r w:rsidR="00251046" w:rsidRPr="00035F63">
        <w:t xml:space="preserve">PHY and </w:t>
      </w:r>
      <w:r w:rsidR="00251046">
        <w:t>R</w:t>
      </w:r>
      <w:r w:rsidR="00251046" w:rsidRPr="00035F63">
        <w:t xml:space="preserve">elated </w:t>
      </w:r>
      <w:r w:rsidR="00251046">
        <w:t>L</w:t>
      </w:r>
      <w:r w:rsidR="00251046" w:rsidRPr="00035F63">
        <w:t>ibraries</w:t>
      </w:r>
      <w:bookmarkEnd w:id="1145"/>
      <w:bookmarkEnd w:id="1146"/>
      <w:bookmarkEnd w:id="1147"/>
      <w:bookmarkEnd w:id="1148"/>
      <w:bookmarkEnd w:id="1149"/>
      <w:bookmarkEnd w:id="1150"/>
      <w:bookmarkEnd w:id="1151"/>
      <w:bookmarkEnd w:id="1152"/>
      <w:bookmarkEnd w:id="1153"/>
      <w:bookmarkEnd w:id="1154"/>
      <w:bookmarkEnd w:id="1155"/>
    </w:p>
    <w:p w14:paraId="5FCCD158" w14:textId="35CB54FC" w:rsidR="001B37DF" w:rsidRDefault="001B37DF" w:rsidP="00CC4994">
      <w:pPr>
        <w:pStyle w:val="Gaps"/>
      </w:pPr>
    </w:p>
    <w:tbl>
      <w:tblPr>
        <w:tblStyle w:val="TableClassic1"/>
        <w:tblW w:w="5000" w:type="pct"/>
        <w:tblLook w:val="06A0" w:firstRow="1" w:lastRow="0" w:firstColumn="1" w:lastColumn="0" w:noHBand="1" w:noVBand="1"/>
      </w:tblPr>
      <w:tblGrid>
        <w:gridCol w:w="3605"/>
        <w:gridCol w:w="2484"/>
        <w:gridCol w:w="2541"/>
      </w:tblGrid>
      <w:tr w:rsidR="001B37DF" w14:paraId="5FCCD15C" w14:textId="77777777" w:rsidTr="001B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FCCD159" w14:textId="77777777" w:rsidR="001B37DF" w:rsidRPr="001B37DF" w:rsidRDefault="001B37DF" w:rsidP="001B37DF">
            <w:pPr>
              <w:pStyle w:val="TableHeading"/>
            </w:pPr>
            <w:r>
              <w:t>L</w:t>
            </w:r>
            <w:r w:rsidRPr="001B37DF">
              <w:t>ibrary</w:t>
            </w:r>
          </w:p>
        </w:tc>
        <w:tc>
          <w:tcPr>
            <w:tcW w:w="1439" w:type="pct"/>
          </w:tcPr>
          <w:p w14:paraId="5FCCD15A" w14:textId="77777777" w:rsidR="001B37DF" w:rsidRPr="001B37DF" w:rsidRDefault="001B37DF" w:rsidP="001B37DF">
            <w:pPr>
              <w:pStyle w:val="TableHeading"/>
              <w:cnfStyle w:val="100000000000" w:firstRow="1" w:lastRow="0" w:firstColumn="0" w:lastColumn="0" w:oddVBand="0" w:evenVBand="0" w:oddHBand="0" w:evenHBand="0" w:firstRowFirstColumn="0" w:firstRowLastColumn="0" w:lastRowFirstColumn="0" w:lastRowLastColumn="0"/>
            </w:pPr>
            <w:r>
              <w:t>Version</w:t>
            </w:r>
          </w:p>
        </w:tc>
        <w:tc>
          <w:tcPr>
            <w:tcW w:w="1472" w:type="pct"/>
          </w:tcPr>
          <w:p w14:paraId="5FCCD15B" w14:textId="77777777" w:rsidR="001B37DF" w:rsidRPr="001B37DF" w:rsidRDefault="001B37DF" w:rsidP="001B37DF">
            <w:pPr>
              <w:pStyle w:val="TableHeading"/>
              <w:cnfStyle w:val="100000000000" w:firstRow="1" w:lastRow="0" w:firstColumn="0" w:lastColumn="0" w:oddVBand="0" w:evenVBand="0" w:oddHBand="0" w:evenHBand="0" w:firstRowFirstColumn="0" w:firstRowLastColumn="0" w:lastRowFirstColumn="0" w:lastRowLastColumn="0"/>
            </w:pPr>
            <w:r>
              <w:t>Date</w:t>
            </w:r>
          </w:p>
        </w:tc>
      </w:tr>
      <w:tr w:rsidR="001B37DF" w14:paraId="5FCCD160"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5D" w14:textId="0E20554B" w:rsidR="001B37DF" w:rsidRDefault="00B40189" w:rsidP="001B37DF">
            <w:pPr>
              <w:pStyle w:val="TableBody"/>
            </w:pPr>
            <w:r>
              <w:t>N/A</w:t>
            </w:r>
          </w:p>
        </w:tc>
        <w:tc>
          <w:tcPr>
            <w:tcW w:w="1439" w:type="pct"/>
          </w:tcPr>
          <w:p w14:paraId="5FCCD15E"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5F"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64"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61" w14:textId="77777777" w:rsidR="001B37DF" w:rsidRDefault="001B37DF" w:rsidP="001B37DF">
            <w:pPr>
              <w:pStyle w:val="TableBody"/>
            </w:pPr>
          </w:p>
        </w:tc>
        <w:tc>
          <w:tcPr>
            <w:tcW w:w="1439" w:type="pct"/>
          </w:tcPr>
          <w:p w14:paraId="5FCCD162"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63"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68"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65" w14:textId="77777777" w:rsidR="001B37DF" w:rsidRDefault="001B37DF" w:rsidP="001B37DF">
            <w:pPr>
              <w:pStyle w:val="TableBody"/>
            </w:pPr>
          </w:p>
        </w:tc>
        <w:tc>
          <w:tcPr>
            <w:tcW w:w="1439" w:type="pct"/>
          </w:tcPr>
          <w:p w14:paraId="5FCCD166"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67"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bl>
    <w:p w14:paraId="5FCCD169" w14:textId="77777777" w:rsidR="00251046" w:rsidRPr="00344EB9" w:rsidRDefault="00251046" w:rsidP="00344EB9">
      <w:pPr>
        <w:pStyle w:val="Heading2"/>
      </w:pPr>
      <w:bookmarkStart w:id="1156" w:name="_Toc294097386"/>
      <w:bookmarkStart w:id="1157" w:name="_Toc294097459"/>
      <w:bookmarkStart w:id="1158" w:name="_Toc294097531"/>
      <w:bookmarkStart w:id="1159" w:name="_Toc294099916"/>
      <w:bookmarkStart w:id="1160" w:name="_Toc296358174"/>
      <w:bookmarkStart w:id="1161" w:name="_Toc298854082"/>
      <w:bookmarkStart w:id="1162" w:name="_Toc299016725"/>
      <w:bookmarkStart w:id="1163" w:name="_Toc299025188"/>
      <w:bookmarkStart w:id="1164" w:name="_Toc299031499"/>
      <w:bookmarkStart w:id="1165" w:name="_Toc300262225"/>
      <w:bookmarkStart w:id="1166" w:name="_Toc450212467"/>
      <w:r w:rsidRPr="00344EB9">
        <w:t>Directory Structure</w:t>
      </w:r>
      <w:bookmarkEnd w:id="1156"/>
      <w:bookmarkEnd w:id="1157"/>
      <w:bookmarkEnd w:id="1158"/>
      <w:bookmarkEnd w:id="1159"/>
      <w:bookmarkEnd w:id="1160"/>
      <w:bookmarkEnd w:id="1161"/>
      <w:bookmarkEnd w:id="1162"/>
      <w:bookmarkEnd w:id="1163"/>
      <w:bookmarkEnd w:id="1164"/>
      <w:bookmarkEnd w:id="1165"/>
      <w:bookmarkEnd w:id="1166"/>
    </w:p>
    <w:p w14:paraId="54AE9323" w14:textId="45BADF68" w:rsidR="00B40189" w:rsidRDefault="00B40189" w:rsidP="00952214">
      <w:pPr>
        <w:pStyle w:val="BodyText0"/>
      </w:pPr>
      <w:r>
        <w:t>Doc</w:t>
      </w:r>
    </w:p>
    <w:p w14:paraId="2D1980EF" w14:textId="2AB35D65" w:rsidR="00B40189" w:rsidRDefault="00B40189" w:rsidP="00952214">
      <w:pPr>
        <w:pStyle w:val="BodyText0"/>
      </w:pPr>
      <w:r>
        <w:t>Cfg</w:t>
      </w:r>
    </w:p>
    <w:p w14:paraId="2C998B10" w14:textId="06A6B2B5" w:rsidR="00B40189" w:rsidRDefault="00B40189" w:rsidP="00952214">
      <w:pPr>
        <w:pStyle w:val="BodyText0"/>
      </w:pPr>
      <w:r>
        <w:t>Bin</w:t>
      </w:r>
    </w:p>
    <w:p w14:paraId="3E12A649" w14:textId="03E6ACA2" w:rsidR="00B40189" w:rsidRDefault="00B40189" w:rsidP="00952214">
      <w:pPr>
        <w:pStyle w:val="BodyText0"/>
      </w:pPr>
      <w:r>
        <w:t>Src</w:t>
      </w:r>
    </w:p>
    <w:p w14:paraId="442279DC" w14:textId="777492E8" w:rsidR="00B40189" w:rsidRDefault="00B40189" w:rsidP="00952214">
      <w:pPr>
        <w:pStyle w:val="BodyText0"/>
      </w:pPr>
      <w:r>
        <w:t>Tools</w:t>
      </w:r>
    </w:p>
    <w:p w14:paraId="43796D56" w14:textId="3B58296A" w:rsidR="00B40189" w:rsidRDefault="00B40189" w:rsidP="00952214">
      <w:pPr>
        <w:pStyle w:val="BodyText0"/>
      </w:pPr>
      <w:r>
        <w:t xml:space="preserve">Target </w:t>
      </w:r>
    </w:p>
    <w:p w14:paraId="029D469E" w14:textId="44085F71" w:rsidR="00AE205E" w:rsidRDefault="00AE205E" w:rsidP="00344EB9">
      <w:pPr>
        <w:pStyle w:val="Heading2"/>
      </w:pPr>
      <w:bookmarkStart w:id="1167" w:name="_Toc294097387"/>
      <w:bookmarkStart w:id="1168" w:name="_Toc294097460"/>
      <w:bookmarkStart w:id="1169" w:name="_Toc294097532"/>
      <w:bookmarkStart w:id="1170" w:name="_Toc294099917"/>
      <w:bookmarkStart w:id="1171" w:name="_Toc296358175"/>
      <w:bookmarkStart w:id="1172" w:name="_Toc298854083"/>
      <w:bookmarkStart w:id="1173" w:name="_Toc299016726"/>
      <w:bookmarkStart w:id="1174" w:name="_Toc299025189"/>
      <w:bookmarkStart w:id="1175" w:name="_Toc299031500"/>
      <w:bookmarkStart w:id="1176" w:name="_Toc300262226"/>
      <w:bookmarkStart w:id="1177" w:name="_Toc450212468"/>
      <w:r>
        <w:t>Ace</w:t>
      </w:r>
      <w:bookmarkEnd w:id="1177"/>
    </w:p>
    <w:p w14:paraId="66AADDB5" w14:textId="68458778" w:rsidR="00AE205E" w:rsidRDefault="00AE205E" w:rsidP="00AE205E">
      <w:pPr>
        <w:pStyle w:val="BodyText"/>
      </w:pPr>
      <w:r>
        <w:t>Paths to acerc:</w:t>
      </w:r>
      <w:r w:rsidR="000478D4">
        <w:t xml:space="preserve"> </w:t>
      </w:r>
      <w:r w:rsidR="00B40189">
        <w:t>$MODEL_ROOT/cfg/globalclk.acerc</w:t>
      </w:r>
    </w:p>
    <w:p w14:paraId="4945E81B" w14:textId="602588F7" w:rsidR="00AE205E" w:rsidRDefault="00AE205E" w:rsidP="00AE205E">
      <w:pPr>
        <w:pStyle w:val="BodyText"/>
      </w:pPr>
      <w:r>
        <w:t>Location of udf file:</w:t>
      </w:r>
      <w:r w:rsidR="00492BF0">
        <w:t>$MODEL_ROOT/cfg/globalclk_hdl.udf</w:t>
      </w:r>
    </w:p>
    <w:p w14:paraId="65C6DD93" w14:textId="58828661" w:rsidR="00AE205E" w:rsidRDefault="00AE205E" w:rsidP="00AE205E">
      <w:pPr>
        <w:pStyle w:val="BodyText"/>
      </w:pPr>
      <w:r>
        <w:t>Model to use when importing libraries:</w:t>
      </w:r>
      <w:r w:rsidR="00492BF0">
        <w:t>globalclk</w:t>
      </w:r>
    </w:p>
    <w:p w14:paraId="7B281241" w14:textId="7CF35FBC" w:rsidR="00AE205E" w:rsidRDefault="00AE205E" w:rsidP="00AE205E">
      <w:pPr>
        <w:pStyle w:val="BodyText"/>
      </w:pPr>
      <w:r>
        <w:t>Elaboration options not exported:</w:t>
      </w:r>
      <w:r w:rsidR="00492BF0">
        <w:t>N/A</w:t>
      </w:r>
    </w:p>
    <w:p w14:paraId="424BF47F" w14:textId="027771E1" w:rsidR="00AE205E" w:rsidRPr="00AE205E" w:rsidRDefault="00AE205E" w:rsidP="00AE205E">
      <w:pPr>
        <w:pStyle w:val="BodyText"/>
      </w:pPr>
      <w:r>
        <w:t>Required content in sip_shared_libs:</w:t>
      </w:r>
      <w:r w:rsidR="00492BF0">
        <w:t>N/A</w:t>
      </w:r>
    </w:p>
    <w:p w14:paraId="5FCCD16B" w14:textId="77777777" w:rsidR="00251046" w:rsidRPr="00344EB9" w:rsidRDefault="00251046" w:rsidP="00344EB9">
      <w:pPr>
        <w:pStyle w:val="Heading2"/>
      </w:pPr>
      <w:bookmarkStart w:id="1178" w:name="_Toc450212469"/>
      <w:r w:rsidRPr="00344EB9">
        <w:t>Lintra</w:t>
      </w:r>
      <w:bookmarkEnd w:id="1167"/>
      <w:bookmarkEnd w:id="1168"/>
      <w:bookmarkEnd w:id="1169"/>
      <w:bookmarkEnd w:id="1170"/>
      <w:bookmarkEnd w:id="1171"/>
      <w:bookmarkEnd w:id="1172"/>
      <w:bookmarkEnd w:id="1173"/>
      <w:bookmarkEnd w:id="1174"/>
      <w:bookmarkEnd w:id="1175"/>
      <w:bookmarkEnd w:id="1176"/>
      <w:bookmarkEnd w:id="1178"/>
    </w:p>
    <w:p w14:paraId="5FCCD16C" w14:textId="19337122" w:rsidR="00251046" w:rsidRPr="002B71AB" w:rsidRDefault="00251046" w:rsidP="00B50447">
      <w:pPr>
        <w:pStyle w:val="BodyText"/>
      </w:pPr>
      <w:r w:rsidRPr="00897D91">
        <w:t>Lintra Version</w:t>
      </w:r>
      <w:r>
        <w:t>:</w:t>
      </w:r>
      <w:r w:rsidRPr="00897D91">
        <w:tab/>
      </w:r>
      <w:r w:rsidR="000478D4" w:rsidRPr="000478D4">
        <w:t>14.1p9_shOpt64</w:t>
      </w:r>
    </w:p>
    <w:p w14:paraId="5FCCD16D" w14:textId="50B22C6A" w:rsidR="00251046" w:rsidRPr="00897D91" w:rsidRDefault="00251046" w:rsidP="00B50447">
      <w:pPr>
        <w:pStyle w:val="BodyText"/>
      </w:pPr>
      <w:r w:rsidRPr="00897D91">
        <w:t xml:space="preserve">Lintra location </w:t>
      </w:r>
      <w:r>
        <w:t xml:space="preserve">: </w:t>
      </w:r>
      <w:r w:rsidR="00492BF0">
        <w:t>tools/lintra/</w:t>
      </w:r>
    </w:p>
    <w:p w14:paraId="07513F7B" w14:textId="77777777" w:rsidR="00E44C0E" w:rsidRDefault="00633141" w:rsidP="00B50447">
      <w:pPr>
        <w:pStyle w:val="BodyText"/>
      </w:pPr>
      <w:r>
        <w:t>Location of w</w:t>
      </w:r>
      <w:r w:rsidR="00251046" w:rsidRPr="00897D91">
        <w:t>aiver files</w:t>
      </w:r>
      <w:r w:rsidR="00251046">
        <w:t>:</w:t>
      </w:r>
    </w:p>
    <w:p w14:paraId="5FCCD16E" w14:textId="52FD1318" w:rsidR="00251046" w:rsidRDefault="00251046" w:rsidP="00B50447">
      <w:pPr>
        <w:pStyle w:val="BodyText"/>
      </w:pPr>
      <w:r>
        <w:t xml:space="preserve"> </w:t>
      </w:r>
      <w:r w:rsidR="00E44C0E">
        <w:t xml:space="preserve"> tools/lint</w:t>
      </w:r>
      <w:r w:rsidR="00492BF0">
        <w:t>/waivers</w:t>
      </w:r>
      <w:r w:rsidR="00E44C0E">
        <w:t>/pccdu_w.xml</w:t>
      </w:r>
    </w:p>
    <w:p w14:paraId="51D26F83" w14:textId="068E7490" w:rsidR="00E44C0E" w:rsidRDefault="00E44C0E" w:rsidP="00B50447">
      <w:pPr>
        <w:pStyle w:val="BodyText"/>
      </w:pPr>
      <w:r>
        <w:t xml:space="preserve">  tools/lintra/waivers/psyncdist_w.xml</w:t>
      </w:r>
    </w:p>
    <w:p w14:paraId="221A75FB" w14:textId="6C2CE477" w:rsidR="00E44C0E" w:rsidRDefault="00E44C0E" w:rsidP="00B50447">
      <w:pPr>
        <w:pStyle w:val="BodyText"/>
      </w:pPr>
      <w:r>
        <w:t>tools/lintra/waivers/clkreqaggr_w.xml</w:t>
      </w:r>
    </w:p>
    <w:p w14:paraId="1145919C" w14:textId="48E00C2E" w:rsidR="00E44C0E" w:rsidRDefault="00E44C0E" w:rsidP="00B50447">
      <w:pPr>
        <w:pStyle w:val="BodyText"/>
      </w:pPr>
      <w:r>
        <w:t>tools/lintra/waivers/pclkdist_w.xml</w:t>
      </w:r>
    </w:p>
    <w:p w14:paraId="3363A31E" w14:textId="77777777" w:rsidR="00E44C0E" w:rsidRPr="00897D91" w:rsidRDefault="00E44C0E" w:rsidP="00B50447">
      <w:pPr>
        <w:pStyle w:val="BodyText"/>
      </w:pPr>
    </w:p>
    <w:p w14:paraId="5FCCD16F" w14:textId="75126511" w:rsidR="00251046" w:rsidRPr="00897D91" w:rsidRDefault="00633141" w:rsidP="00B50447">
      <w:pPr>
        <w:pStyle w:val="BodyText"/>
      </w:pPr>
      <w:r>
        <w:t xml:space="preserve">Location of </w:t>
      </w:r>
      <w:r w:rsidR="00251046" w:rsidRPr="00897D91">
        <w:t xml:space="preserve">Lintra patches &amp; </w:t>
      </w:r>
      <w:r w:rsidR="00251046">
        <w:t>c</w:t>
      </w:r>
      <w:r w:rsidR="00251046" w:rsidRPr="00897D91">
        <w:t>onfiguration</w:t>
      </w:r>
      <w:r w:rsidR="00251046">
        <w:t xml:space="preserve">: </w:t>
      </w:r>
      <w:r w:rsidR="00492BF0">
        <w:t>N/A</w:t>
      </w:r>
    </w:p>
    <w:p w14:paraId="4542D039" w14:textId="77777777" w:rsidR="000478D4" w:rsidRDefault="00633141" w:rsidP="00B50447">
      <w:pPr>
        <w:pStyle w:val="BodyText"/>
      </w:pPr>
      <w:r>
        <w:t xml:space="preserve">Location of </w:t>
      </w:r>
      <w:r w:rsidR="00251046">
        <w:t>Lintra</w:t>
      </w:r>
      <w:r w:rsidR="00251046" w:rsidRPr="00897D91">
        <w:t xml:space="preserve"> repo</w:t>
      </w:r>
      <w:r w:rsidR="00251046">
        <w:t xml:space="preserve">rt file for warnings and errors: </w:t>
      </w:r>
    </w:p>
    <w:p w14:paraId="5FCCD170" w14:textId="1776FD91" w:rsidR="00251046" w:rsidRPr="00897D91" w:rsidRDefault="000478D4" w:rsidP="00B50447">
      <w:pPr>
        <w:pStyle w:val="BodyText"/>
      </w:pPr>
      <w:r>
        <w:t xml:space="preserve"> $MODEL_ROOT/</w:t>
      </w:r>
      <w:r w:rsidR="00492BF0" w:rsidRPr="00492BF0">
        <w:t>target/lint/</w:t>
      </w:r>
      <w:r>
        <w:t>&lt;model_name&gt;</w:t>
      </w:r>
      <w:r w:rsidRPr="00492BF0">
        <w:t xml:space="preserve"> </w:t>
      </w:r>
      <w:r w:rsidR="00492BF0" w:rsidRPr="00492BF0">
        <w:t>/</w:t>
      </w:r>
      <w:r>
        <w:t>&lt;model_name&gt;.log</w:t>
      </w:r>
    </w:p>
    <w:p w14:paraId="5FCCD171" w14:textId="77777777" w:rsidR="00251046" w:rsidRPr="00344EB9" w:rsidRDefault="00251046" w:rsidP="00344EB9">
      <w:pPr>
        <w:pStyle w:val="Heading2"/>
      </w:pPr>
      <w:bookmarkStart w:id="1179" w:name="_Toc294097388"/>
      <w:bookmarkStart w:id="1180" w:name="_Toc294097461"/>
      <w:bookmarkStart w:id="1181" w:name="_Toc294097533"/>
      <w:bookmarkStart w:id="1182" w:name="_Toc294099918"/>
      <w:bookmarkStart w:id="1183" w:name="_Toc296358176"/>
      <w:bookmarkStart w:id="1184" w:name="_Toc299025190"/>
      <w:bookmarkStart w:id="1185" w:name="_Toc299031501"/>
      <w:bookmarkStart w:id="1186" w:name="_Toc300262227"/>
      <w:bookmarkStart w:id="1187" w:name="_Toc450212470"/>
      <w:r w:rsidRPr="00344EB9">
        <w:t>Synthesis</w:t>
      </w:r>
      <w:bookmarkEnd w:id="1179"/>
      <w:bookmarkEnd w:id="1180"/>
      <w:bookmarkEnd w:id="1181"/>
      <w:bookmarkEnd w:id="1182"/>
      <w:bookmarkEnd w:id="1183"/>
      <w:bookmarkEnd w:id="1184"/>
      <w:bookmarkEnd w:id="1185"/>
      <w:bookmarkEnd w:id="1186"/>
      <w:bookmarkEnd w:id="1187"/>
    </w:p>
    <w:p w14:paraId="5FCCD172" w14:textId="3990CBED" w:rsidR="00251046" w:rsidRDefault="006B0759" w:rsidP="00952214">
      <w:pPr>
        <w:pStyle w:val="BodyText"/>
      </w:pPr>
      <w:r>
        <w:t>Not applicable</w:t>
      </w:r>
    </w:p>
    <w:p w14:paraId="67695DA3" w14:textId="3E62C4F3" w:rsidR="00810FC1" w:rsidRPr="00810FC1" w:rsidRDefault="00810FC1" w:rsidP="00810FC1">
      <w:pPr>
        <w:pStyle w:val="Heading3"/>
      </w:pPr>
      <w:bookmarkStart w:id="1188" w:name="_Toc450212471"/>
      <w:r>
        <w:t>Clocks</w:t>
      </w:r>
      <w:bookmarkEnd w:id="1188"/>
    </w:p>
    <w:p w14:paraId="5FCCD173" w14:textId="02EC106D" w:rsidR="00CC4994" w:rsidRPr="00CC4994" w:rsidRDefault="00CC4994" w:rsidP="00CC4994">
      <w:pPr>
        <w:pStyle w:val="Gaps"/>
      </w:pPr>
    </w:p>
    <w:p w14:paraId="5FCCD174" w14:textId="77777777" w:rsidR="00D32A25" w:rsidRDefault="00D32A25" w:rsidP="00DF3B45">
      <w:pPr>
        <w:pStyle w:val="TableCaption"/>
      </w:pPr>
      <w:r>
        <w:t>Primary Clocks</w:t>
      </w:r>
    </w:p>
    <w:tbl>
      <w:tblPr>
        <w:tblStyle w:val="TableClassic1"/>
        <w:tblW w:w="5000" w:type="pct"/>
        <w:tblLook w:val="0620" w:firstRow="1" w:lastRow="0" w:firstColumn="0" w:lastColumn="0" w:noHBand="1" w:noVBand="1"/>
      </w:tblPr>
      <w:tblGrid>
        <w:gridCol w:w="558"/>
        <w:gridCol w:w="1567"/>
        <w:gridCol w:w="1439"/>
        <w:gridCol w:w="1797"/>
        <w:gridCol w:w="3269"/>
      </w:tblGrid>
      <w:tr w:rsidR="00251046" w:rsidRPr="00151B31" w14:paraId="5FCCD17A" w14:textId="77777777" w:rsidTr="00DE3CB3">
        <w:trPr>
          <w:cnfStyle w:val="100000000000" w:firstRow="1" w:lastRow="0" w:firstColumn="0" w:lastColumn="0" w:oddVBand="0" w:evenVBand="0" w:oddHBand="0" w:evenHBand="0" w:firstRowFirstColumn="0" w:firstRowLastColumn="0" w:lastRowFirstColumn="0" w:lastRowLastColumn="0"/>
          <w:trHeight w:val="255"/>
        </w:trPr>
        <w:tc>
          <w:tcPr>
            <w:tcW w:w="323" w:type="pct"/>
            <w:noWrap/>
          </w:tcPr>
          <w:p w14:paraId="5FCCD175" w14:textId="77777777" w:rsidR="00251046" w:rsidRPr="00151B31" w:rsidRDefault="00251046" w:rsidP="00A33AF3">
            <w:pPr>
              <w:pStyle w:val="TableHeading"/>
            </w:pPr>
            <w:r w:rsidRPr="00151B31">
              <w:t>No.</w:t>
            </w:r>
          </w:p>
        </w:tc>
        <w:tc>
          <w:tcPr>
            <w:tcW w:w="908" w:type="pct"/>
            <w:noWrap/>
          </w:tcPr>
          <w:p w14:paraId="5FCCD176" w14:textId="77777777" w:rsidR="00251046" w:rsidRPr="00151B31" w:rsidRDefault="00251046" w:rsidP="00A33AF3">
            <w:pPr>
              <w:pStyle w:val="TableHeading"/>
            </w:pPr>
            <w:r w:rsidRPr="00151B31">
              <w:t>Clock name</w:t>
            </w:r>
          </w:p>
        </w:tc>
        <w:tc>
          <w:tcPr>
            <w:tcW w:w="834" w:type="pct"/>
            <w:noWrap/>
          </w:tcPr>
          <w:p w14:paraId="5FCCD177" w14:textId="77777777" w:rsidR="00251046" w:rsidRPr="00151B31" w:rsidRDefault="00251046" w:rsidP="00A33AF3">
            <w:pPr>
              <w:pStyle w:val="TableHeading"/>
            </w:pPr>
            <w:r w:rsidRPr="00151B31">
              <w:t>Clock period</w:t>
            </w:r>
          </w:p>
        </w:tc>
        <w:tc>
          <w:tcPr>
            <w:tcW w:w="1041" w:type="pct"/>
            <w:noWrap/>
          </w:tcPr>
          <w:p w14:paraId="5FCCD178" w14:textId="77777777" w:rsidR="00251046" w:rsidRPr="00151B31" w:rsidRDefault="00251046" w:rsidP="00A33AF3">
            <w:pPr>
              <w:pStyle w:val="TableHeading"/>
            </w:pPr>
            <w:r w:rsidRPr="00151B31">
              <w:t>Clock waveform</w:t>
            </w:r>
          </w:p>
        </w:tc>
        <w:tc>
          <w:tcPr>
            <w:tcW w:w="1894" w:type="pct"/>
            <w:noWrap/>
          </w:tcPr>
          <w:p w14:paraId="5FCCD179" w14:textId="77777777" w:rsidR="00251046" w:rsidRPr="00151B31" w:rsidRDefault="00251046" w:rsidP="00A33AF3">
            <w:pPr>
              <w:pStyle w:val="TableHeading"/>
            </w:pPr>
            <w:r w:rsidRPr="00151B31">
              <w:t>Clock source</w:t>
            </w:r>
          </w:p>
        </w:tc>
      </w:tr>
      <w:tr w:rsidR="00251046" w:rsidRPr="00466683" w14:paraId="5FCCD180" w14:textId="77777777" w:rsidTr="00DE3CB3">
        <w:trPr>
          <w:trHeight w:val="255"/>
        </w:trPr>
        <w:tc>
          <w:tcPr>
            <w:tcW w:w="323" w:type="pct"/>
            <w:noWrap/>
          </w:tcPr>
          <w:p w14:paraId="5FCCD17B" w14:textId="77777777" w:rsidR="00251046" w:rsidRPr="009175B3" w:rsidRDefault="00251046" w:rsidP="00BA6B1B">
            <w:pPr>
              <w:pStyle w:val="TableBody"/>
            </w:pPr>
          </w:p>
        </w:tc>
        <w:tc>
          <w:tcPr>
            <w:tcW w:w="908" w:type="pct"/>
            <w:noWrap/>
          </w:tcPr>
          <w:p w14:paraId="5FCCD17C" w14:textId="77777777" w:rsidR="00251046" w:rsidRPr="009175B3" w:rsidRDefault="00251046" w:rsidP="00BA6B1B">
            <w:pPr>
              <w:pStyle w:val="TableBody"/>
            </w:pPr>
          </w:p>
        </w:tc>
        <w:tc>
          <w:tcPr>
            <w:tcW w:w="834" w:type="pct"/>
            <w:noWrap/>
          </w:tcPr>
          <w:p w14:paraId="5FCCD17D" w14:textId="77777777" w:rsidR="00251046" w:rsidRPr="009175B3" w:rsidRDefault="00251046" w:rsidP="00BA6B1B">
            <w:pPr>
              <w:pStyle w:val="TableBody"/>
            </w:pPr>
          </w:p>
        </w:tc>
        <w:tc>
          <w:tcPr>
            <w:tcW w:w="1041" w:type="pct"/>
            <w:noWrap/>
          </w:tcPr>
          <w:p w14:paraId="5FCCD17E" w14:textId="77777777" w:rsidR="00251046" w:rsidRPr="009175B3" w:rsidRDefault="00251046" w:rsidP="00BA6B1B">
            <w:pPr>
              <w:pStyle w:val="TableBody"/>
            </w:pPr>
          </w:p>
        </w:tc>
        <w:tc>
          <w:tcPr>
            <w:tcW w:w="1894" w:type="pct"/>
            <w:noWrap/>
          </w:tcPr>
          <w:p w14:paraId="5FCCD17F" w14:textId="77777777" w:rsidR="00251046" w:rsidRPr="009175B3" w:rsidRDefault="00251046" w:rsidP="00BA6B1B">
            <w:pPr>
              <w:pStyle w:val="TableBody"/>
            </w:pPr>
          </w:p>
        </w:tc>
      </w:tr>
      <w:tr w:rsidR="00251046" w:rsidRPr="00466683" w14:paraId="5FCCD186" w14:textId="77777777" w:rsidTr="00DE3CB3">
        <w:trPr>
          <w:trHeight w:val="255"/>
        </w:trPr>
        <w:tc>
          <w:tcPr>
            <w:tcW w:w="323" w:type="pct"/>
            <w:noWrap/>
          </w:tcPr>
          <w:p w14:paraId="5FCCD181" w14:textId="77777777" w:rsidR="00251046" w:rsidRPr="009175B3" w:rsidRDefault="00251046" w:rsidP="00BA6B1B">
            <w:pPr>
              <w:pStyle w:val="TableBody"/>
            </w:pPr>
          </w:p>
        </w:tc>
        <w:tc>
          <w:tcPr>
            <w:tcW w:w="908" w:type="pct"/>
            <w:noWrap/>
          </w:tcPr>
          <w:p w14:paraId="5FCCD182" w14:textId="77777777" w:rsidR="00251046" w:rsidRPr="009175B3" w:rsidRDefault="00251046" w:rsidP="00BA6B1B">
            <w:pPr>
              <w:pStyle w:val="TableBody"/>
            </w:pPr>
          </w:p>
        </w:tc>
        <w:tc>
          <w:tcPr>
            <w:tcW w:w="834" w:type="pct"/>
            <w:noWrap/>
          </w:tcPr>
          <w:p w14:paraId="5FCCD183" w14:textId="77777777" w:rsidR="00251046" w:rsidRPr="009175B3" w:rsidRDefault="00251046" w:rsidP="00BA6B1B">
            <w:pPr>
              <w:pStyle w:val="TableBody"/>
            </w:pPr>
          </w:p>
        </w:tc>
        <w:tc>
          <w:tcPr>
            <w:tcW w:w="1041" w:type="pct"/>
            <w:noWrap/>
          </w:tcPr>
          <w:p w14:paraId="5FCCD184" w14:textId="77777777" w:rsidR="00251046" w:rsidRPr="009175B3" w:rsidRDefault="00251046" w:rsidP="00BA6B1B">
            <w:pPr>
              <w:pStyle w:val="TableBody"/>
            </w:pPr>
          </w:p>
        </w:tc>
        <w:tc>
          <w:tcPr>
            <w:tcW w:w="1894" w:type="pct"/>
            <w:noWrap/>
          </w:tcPr>
          <w:p w14:paraId="5FCCD185" w14:textId="77777777" w:rsidR="00251046" w:rsidRPr="009175B3" w:rsidRDefault="00251046" w:rsidP="00BA6B1B">
            <w:pPr>
              <w:pStyle w:val="TableBody"/>
            </w:pPr>
          </w:p>
        </w:tc>
      </w:tr>
      <w:tr w:rsidR="00251046" w:rsidRPr="00466683" w14:paraId="5FCCD18C" w14:textId="77777777" w:rsidTr="00DE3CB3">
        <w:trPr>
          <w:trHeight w:val="255"/>
        </w:trPr>
        <w:tc>
          <w:tcPr>
            <w:tcW w:w="323" w:type="pct"/>
            <w:noWrap/>
          </w:tcPr>
          <w:p w14:paraId="5FCCD187" w14:textId="77777777" w:rsidR="00251046" w:rsidRPr="009175B3" w:rsidRDefault="00251046" w:rsidP="00BA6B1B">
            <w:pPr>
              <w:pStyle w:val="TableBody"/>
            </w:pPr>
          </w:p>
        </w:tc>
        <w:tc>
          <w:tcPr>
            <w:tcW w:w="908" w:type="pct"/>
            <w:noWrap/>
          </w:tcPr>
          <w:p w14:paraId="5FCCD188" w14:textId="77777777" w:rsidR="00251046" w:rsidRPr="009175B3" w:rsidRDefault="00251046" w:rsidP="00BA6B1B">
            <w:pPr>
              <w:pStyle w:val="TableBody"/>
            </w:pPr>
          </w:p>
        </w:tc>
        <w:tc>
          <w:tcPr>
            <w:tcW w:w="834" w:type="pct"/>
            <w:noWrap/>
          </w:tcPr>
          <w:p w14:paraId="5FCCD189" w14:textId="77777777" w:rsidR="00251046" w:rsidRPr="009175B3" w:rsidRDefault="00251046" w:rsidP="00BA6B1B">
            <w:pPr>
              <w:pStyle w:val="TableBody"/>
            </w:pPr>
          </w:p>
        </w:tc>
        <w:tc>
          <w:tcPr>
            <w:tcW w:w="1041" w:type="pct"/>
            <w:noWrap/>
          </w:tcPr>
          <w:p w14:paraId="5FCCD18A" w14:textId="77777777" w:rsidR="00251046" w:rsidRPr="009175B3" w:rsidRDefault="00251046" w:rsidP="00BA6B1B">
            <w:pPr>
              <w:pStyle w:val="TableBody"/>
            </w:pPr>
          </w:p>
        </w:tc>
        <w:tc>
          <w:tcPr>
            <w:tcW w:w="1894" w:type="pct"/>
            <w:noWrap/>
          </w:tcPr>
          <w:p w14:paraId="5FCCD18B" w14:textId="77777777" w:rsidR="00251046" w:rsidRPr="009175B3" w:rsidRDefault="00251046" w:rsidP="00BA6B1B">
            <w:pPr>
              <w:pStyle w:val="TableBody"/>
            </w:pPr>
          </w:p>
        </w:tc>
      </w:tr>
    </w:tbl>
    <w:p w14:paraId="5FCCD18E" w14:textId="77777777" w:rsidR="00D32A25" w:rsidRDefault="00D32A25" w:rsidP="00DF3B45">
      <w:pPr>
        <w:pStyle w:val="TableCaption"/>
      </w:pPr>
      <w:r>
        <w:t>Generated Clocks</w:t>
      </w:r>
    </w:p>
    <w:tbl>
      <w:tblPr>
        <w:tblStyle w:val="TableClassic1"/>
        <w:tblW w:w="5000" w:type="pct"/>
        <w:tblLook w:val="0620" w:firstRow="1" w:lastRow="0" w:firstColumn="0" w:lastColumn="0" w:noHBand="1" w:noVBand="1"/>
      </w:tblPr>
      <w:tblGrid>
        <w:gridCol w:w="556"/>
        <w:gridCol w:w="1379"/>
        <w:gridCol w:w="2109"/>
        <w:gridCol w:w="2218"/>
        <w:gridCol w:w="808"/>
        <w:gridCol w:w="1560"/>
      </w:tblGrid>
      <w:tr w:rsidR="005A7016" w:rsidRPr="00545AC9" w14:paraId="5FCCD195"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322" w:type="pct"/>
            <w:noWrap/>
          </w:tcPr>
          <w:p w14:paraId="5FCCD18F" w14:textId="77777777" w:rsidR="00251046" w:rsidRPr="00545AC9" w:rsidRDefault="00251046" w:rsidP="00A33AF3">
            <w:pPr>
              <w:pStyle w:val="TableHeading"/>
            </w:pPr>
            <w:r w:rsidRPr="00545AC9">
              <w:t>No.</w:t>
            </w:r>
          </w:p>
        </w:tc>
        <w:tc>
          <w:tcPr>
            <w:tcW w:w="799" w:type="pct"/>
            <w:noWrap/>
          </w:tcPr>
          <w:p w14:paraId="5FCCD190" w14:textId="77777777" w:rsidR="00251046" w:rsidRPr="00545AC9" w:rsidRDefault="00251046" w:rsidP="00A33AF3">
            <w:pPr>
              <w:pStyle w:val="TableHeading"/>
            </w:pPr>
            <w:r w:rsidRPr="00545AC9">
              <w:t>Clock Name</w:t>
            </w:r>
          </w:p>
        </w:tc>
        <w:tc>
          <w:tcPr>
            <w:tcW w:w="1222" w:type="pct"/>
            <w:noWrap/>
          </w:tcPr>
          <w:p w14:paraId="5FCCD191" w14:textId="77777777" w:rsidR="00251046" w:rsidRPr="00545AC9" w:rsidRDefault="00251046" w:rsidP="00A33AF3">
            <w:pPr>
              <w:pStyle w:val="TableHeading"/>
            </w:pPr>
            <w:r w:rsidRPr="00545AC9">
              <w:t>Master Clock Name</w:t>
            </w:r>
          </w:p>
        </w:tc>
        <w:tc>
          <w:tcPr>
            <w:tcW w:w="1285" w:type="pct"/>
            <w:noWrap/>
          </w:tcPr>
          <w:p w14:paraId="5FCCD192" w14:textId="77777777" w:rsidR="00251046" w:rsidRPr="00545AC9" w:rsidRDefault="00251046" w:rsidP="00A33AF3">
            <w:pPr>
              <w:pStyle w:val="TableHeading"/>
            </w:pPr>
            <w:r w:rsidRPr="00545AC9">
              <w:t>Master Clock Source</w:t>
            </w:r>
          </w:p>
        </w:tc>
        <w:tc>
          <w:tcPr>
            <w:tcW w:w="468" w:type="pct"/>
            <w:noWrap/>
          </w:tcPr>
          <w:p w14:paraId="5FCCD193" w14:textId="77777777" w:rsidR="00251046" w:rsidRPr="00545AC9" w:rsidRDefault="00251046" w:rsidP="00A33AF3">
            <w:pPr>
              <w:pStyle w:val="TableHeading"/>
            </w:pPr>
            <w:r w:rsidRPr="00545AC9">
              <w:t>Edges</w:t>
            </w:r>
          </w:p>
        </w:tc>
        <w:tc>
          <w:tcPr>
            <w:tcW w:w="904" w:type="pct"/>
            <w:noWrap/>
          </w:tcPr>
          <w:p w14:paraId="5FCCD194" w14:textId="77777777" w:rsidR="00251046" w:rsidRPr="00545AC9" w:rsidRDefault="00251046" w:rsidP="00A33AF3">
            <w:pPr>
              <w:pStyle w:val="TableHeading"/>
            </w:pPr>
            <w:r w:rsidRPr="00545AC9">
              <w:t>Source</w:t>
            </w:r>
          </w:p>
        </w:tc>
      </w:tr>
      <w:tr w:rsidR="00251046" w:rsidRPr="00545AC9" w14:paraId="5FCCD19C" w14:textId="77777777" w:rsidTr="005A7016">
        <w:trPr>
          <w:trHeight w:val="255"/>
        </w:trPr>
        <w:tc>
          <w:tcPr>
            <w:tcW w:w="322" w:type="pct"/>
            <w:noWrap/>
          </w:tcPr>
          <w:p w14:paraId="5FCCD196" w14:textId="77777777" w:rsidR="00251046" w:rsidRPr="00545AC9" w:rsidRDefault="00251046" w:rsidP="00BA6B1B">
            <w:pPr>
              <w:pStyle w:val="TableBody"/>
            </w:pPr>
          </w:p>
        </w:tc>
        <w:tc>
          <w:tcPr>
            <w:tcW w:w="799" w:type="pct"/>
            <w:noWrap/>
          </w:tcPr>
          <w:p w14:paraId="5FCCD197" w14:textId="77777777" w:rsidR="00251046" w:rsidRPr="00545AC9" w:rsidRDefault="00251046" w:rsidP="00BA6B1B">
            <w:pPr>
              <w:pStyle w:val="TableBody"/>
            </w:pPr>
          </w:p>
        </w:tc>
        <w:tc>
          <w:tcPr>
            <w:tcW w:w="1222" w:type="pct"/>
            <w:noWrap/>
          </w:tcPr>
          <w:p w14:paraId="5FCCD198" w14:textId="77777777" w:rsidR="00251046" w:rsidRPr="00545AC9" w:rsidRDefault="00251046" w:rsidP="00BA6B1B">
            <w:pPr>
              <w:pStyle w:val="TableBody"/>
            </w:pPr>
          </w:p>
        </w:tc>
        <w:tc>
          <w:tcPr>
            <w:tcW w:w="1285" w:type="pct"/>
            <w:noWrap/>
          </w:tcPr>
          <w:p w14:paraId="5FCCD199" w14:textId="77777777" w:rsidR="00251046" w:rsidRPr="00545AC9" w:rsidRDefault="00251046" w:rsidP="00BA6B1B">
            <w:pPr>
              <w:pStyle w:val="TableBody"/>
            </w:pPr>
          </w:p>
        </w:tc>
        <w:tc>
          <w:tcPr>
            <w:tcW w:w="468" w:type="pct"/>
            <w:noWrap/>
          </w:tcPr>
          <w:p w14:paraId="5FCCD19A" w14:textId="77777777" w:rsidR="00251046" w:rsidRPr="00545AC9" w:rsidRDefault="00251046" w:rsidP="00BA6B1B">
            <w:pPr>
              <w:pStyle w:val="TableBody"/>
            </w:pPr>
          </w:p>
        </w:tc>
        <w:tc>
          <w:tcPr>
            <w:tcW w:w="904" w:type="pct"/>
            <w:noWrap/>
          </w:tcPr>
          <w:p w14:paraId="5FCCD19B" w14:textId="77777777" w:rsidR="00251046" w:rsidRPr="00545AC9" w:rsidRDefault="00251046" w:rsidP="00BA6B1B">
            <w:pPr>
              <w:pStyle w:val="TableBody"/>
            </w:pPr>
          </w:p>
        </w:tc>
      </w:tr>
      <w:tr w:rsidR="00251046" w:rsidRPr="00545AC9" w14:paraId="5FCCD1A3" w14:textId="77777777" w:rsidTr="005A7016">
        <w:trPr>
          <w:trHeight w:val="255"/>
        </w:trPr>
        <w:tc>
          <w:tcPr>
            <w:tcW w:w="322" w:type="pct"/>
            <w:noWrap/>
          </w:tcPr>
          <w:p w14:paraId="5FCCD19D" w14:textId="77777777" w:rsidR="00251046" w:rsidRPr="00545AC9" w:rsidRDefault="00251046" w:rsidP="00BA6B1B">
            <w:pPr>
              <w:pStyle w:val="TableBody"/>
            </w:pPr>
          </w:p>
        </w:tc>
        <w:tc>
          <w:tcPr>
            <w:tcW w:w="799" w:type="pct"/>
            <w:noWrap/>
          </w:tcPr>
          <w:p w14:paraId="5FCCD19E" w14:textId="77777777" w:rsidR="00251046" w:rsidRPr="00545AC9" w:rsidRDefault="00251046" w:rsidP="00BA6B1B">
            <w:pPr>
              <w:pStyle w:val="TableBody"/>
            </w:pPr>
          </w:p>
        </w:tc>
        <w:tc>
          <w:tcPr>
            <w:tcW w:w="1222" w:type="pct"/>
            <w:noWrap/>
          </w:tcPr>
          <w:p w14:paraId="5FCCD19F" w14:textId="77777777" w:rsidR="00251046" w:rsidRPr="00545AC9" w:rsidRDefault="00251046" w:rsidP="00BA6B1B">
            <w:pPr>
              <w:pStyle w:val="TableBody"/>
            </w:pPr>
          </w:p>
        </w:tc>
        <w:tc>
          <w:tcPr>
            <w:tcW w:w="1285" w:type="pct"/>
            <w:noWrap/>
          </w:tcPr>
          <w:p w14:paraId="5FCCD1A0" w14:textId="77777777" w:rsidR="00251046" w:rsidRPr="00545AC9" w:rsidRDefault="00251046" w:rsidP="00BA6B1B">
            <w:pPr>
              <w:pStyle w:val="TableBody"/>
            </w:pPr>
          </w:p>
        </w:tc>
        <w:tc>
          <w:tcPr>
            <w:tcW w:w="468" w:type="pct"/>
            <w:noWrap/>
          </w:tcPr>
          <w:p w14:paraId="5FCCD1A1" w14:textId="77777777" w:rsidR="00251046" w:rsidRPr="00545AC9" w:rsidRDefault="00251046" w:rsidP="00BA6B1B">
            <w:pPr>
              <w:pStyle w:val="TableBody"/>
            </w:pPr>
          </w:p>
        </w:tc>
        <w:tc>
          <w:tcPr>
            <w:tcW w:w="904" w:type="pct"/>
            <w:noWrap/>
          </w:tcPr>
          <w:p w14:paraId="5FCCD1A2" w14:textId="77777777" w:rsidR="00251046" w:rsidRPr="00545AC9" w:rsidRDefault="00251046" w:rsidP="00BA6B1B">
            <w:pPr>
              <w:pStyle w:val="TableBody"/>
            </w:pPr>
          </w:p>
        </w:tc>
      </w:tr>
    </w:tbl>
    <w:p w14:paraId="4FDB658B" w14:textId="2ED366C1" w:rsidR="00810FC1" w:rsidRDefault="00810FC1" w:rsidP="00810FC1">
      <w:pPr>
        <w:pStyle w:val="Heading3"/>
      </w:pPr>
      <w:bookmarkStart w:id="1189" w:name="_Toc294097389"/>
      <w:bookmarkStart w:id="1190" w:name="_Toc294097462"/>
      <w:bookmarkStart w:id="1191" w:name="_Toc294097534"/>
      <w:bookmarkStart w:id="1192" w:name="_Toc294099919"/>
      <w:bookmarkStart w:id="1193" w:name="_Toc296358177"/>
      <w:bookmarkStart w:id="1194" w:name="_Toc299025191"/>
      <w:bookmarkStart w:id="1195" w:name="_Toc299031502"/>
      <w:bookmarkStart w:id="1196" w:name="_Toc300262228"/>
      <w:bookmarkStart w:id="1197" w:name="_Toc450212472"/>
      <w:r>
        <w:t>Clock Diagram</w:t>
      </w:r>
      <w:bookmarkEnd w:id="1197"/>
    </w:p>
    <w:p w14:paraId="1C340771" w14:textId="24A186F0" w:rsidR="00810FC1" w:rsidRDefault="00810FC1" w:rsidP="00810FC1">
      <w:pPr>
        <w:pStyle w:val="Heading3"/>
      </w:pPr>
      <w:bookmarkStart w:id="1198" w:name="_Toc450212473"/>
      <w:r>
        <w:t>Constraint Files</w:t>
      </w:r>
      <w:bookmarkEnd w:id="1198"/>
    </w:p>
    <w:p w14:paraId="487F99EF" w14:textId="77777777" w:rsidR="00BD3A99" w:rsidRDefault="00BD3A99" w:rsidP="00BD3A99">
      <w:pPr>
        <w:numPr>
          <w:ilvl w:val="2"/>
          <w:numId w:val="33"/>
        </w:numPr>
        <w:ind w:left="1171"/>
        <w:textAlignment w:val="center"/>
        <w:rPr>
          <w:rFonts w:ascii="Arial" w:eastAsia="Times New Roman" w:hAnsi="Arial" w:cs="Arial"/>
          <w:b/>
          <w:bCs/>
          <w:color w:val="FF0000"/>
          <w:sz w:val="21"/>
          <w:szCs w:val="21"/>
        </w:rPr>
      </w:pPr>
      <w:r>
        <w:rPr>
          <w:rFonts w:ascii="Arial" w:eastAsia="Times New Roman" w:hAnsi="Arial" w:cs="Arial"/>
          <w:b/>
          <w:bCs/>
          <w:color w:val="FF0000"/>
          <w:sz w:val="21"/>
          <w:szCs w:val="21"/>
        </w:rPr>
        <w:t>Single Domain SIP, UPF exists. Do not use it in integration;</w:t>
      </w:r>
    </w:p>
    <w:p w14:paraId="624133AC" w14:textId="04BE17F6" w:rsidR="00BD3A99" w:rsidRDefault="00BD3A99" w:rsidP="00BD3A99">
      <w:pPr>
        <w:pStyle w:val="NormalWeb"/>
        <w:spacing w:before="0" w:beforeAutospacing="0" w:after="0" w:afterAutospacing="0"/>
        <w:ind w:left="1711"/>
        <w:rPr>
          <w:rFonts w:ascii="Calibri" w:eastAsiaTheme="minorHAnsi" w:hAnsi="Calibri"/>
          <w:color w:val="FF0000"/>
          <w:sz w:val="22"/>
          <w:szCs w:val="22"/>
        </w:rPr>
      </w:pPr>
      <w:r>
        <w:rPr>
          <w:rFonts w:ascii="Calibri" w:hAnsi="Calibri"/>
          <w:b/>
          <w:bCs/>
          <w:color w:val="FF0000"/>
          <w:sz w:val="22"/>
          <w:szCs w:val="22"/>
        </w:rPr>
        <w:t>/tools/syn/gclk_pccdu/inputs/gclk_pccdu.upf</w:t>
      </w:r>
    </w:p>
    <w:p w14:paraId="7A68431E" w14:textId="0BA9E088" w:rsidR="00BD3A99" w:rsidRDefault="00BD3A99" w:rsidP="00BD3A99">
      <w:pPr>
        <w:pStyle w:val="NormalWeb"/>
        <w:spacing w:before="0" w:beforeAutospacing="0" w:after="0" w:afterAutospacing="0"/>
        <w:ind w:left="1711"/>
        <w:rPr>
          <w:rFonts w:ascii="Calibri" w:hAnsi="Calibri"/>
          <w:b/>
          <w:bCs/>
          <w:color w:val="FF0000"/>
          <w:sz w:val="22"/>
          <w:szCs w:val="22"/>
        </w:rPr>
      </w:pPr>
      <w:r>
        <w:rPr>
          <w:rFonts w:ascii="Calibri" w:hAnsi="Calibri"/>
          <w:b/>
          <w:bCs/>
          <w:color w:val="FF0000"/>
          <w:sz w:val="22"/>
          <w:szCs w:val="22"/>
        </w:rPr>
        <w:t>/tools/upf/pccdu.upf</w:t>
      </w:r>
    </w:p>
    <w:p w14:paraId="4212B953" w14:textId="39C4014E" w:rsidR="00BD3A99" w:rsidRDefault="00BD3A99" w:rsidP="00BD3A99">
      <w:pPr>
        <w:pStyle w:val="NormalWeb"/>
        <w:spacing w:before="0" w:beforeAutospacing="0" w:after="0" w:afterAutospacing="0"/>
        <w:ind w:left="1711"/>
        <w:rPr>
          <w:rFonts w:ascii="Calibri" w:hAnsi="Calibri"/>
          <w:b/>
          <w:bCs/>
          <w:color w:val="FF0000"/>
          <w:sz w:val="22"/>
          <w:szCs w:val="22"/>
        </w:rPr>
      </w:pPr>
      <w:r>
        <w:rPr>
          <w:rFonts w:ascii="Calibri" w:hAnsi="Calibri"/>
          <w:b/>
          <w:bCs/>
          <w:color w:val="FF0000"/>
          <w:sz w:val="22"/>
          <w:szCs w:val="22"/>
        </w:rPr>
        <w:t>/tools/syn/gclk_psyncdist/inputs/gclk_psyncdist.upf</w:t>
      </w:r>
    </w:p>
    <w:p w14:paraId="2F72D844" w14:textId="11E30FA1" w:rsidR="00BD3A99" w:rsidRDefault="00BD3A99" w:rsidP="00BD3A99">
      <w:pPr>
        <w:pStyle w:val="NormalWeb"/>
        <w:spacing w:before="0" w:beforeAutospacing="0" w:after="0" w:afterAutospacing="0"/>
        <w:ind w:left="1711"/>
        <w:rPr>
          <w:rFonts w:ascii="Calibri" w:hAnsi="Calibri"/>
          <w:b/>
          <w:bCs/>
          <w:color w:val="FF0000"/>
          <w:sz w:val="22"/>
          <w:szCs w:val="22"/>
        </w:rPr>
      </w:pPr>
      <w:r>
        <w:rPr>
          <w:rFonts w:ascii="Calibri" w:hAnsi="Calibri"/>
          <w:b/>
          <w:bCs/>
          <w:color w:val="FF0000"/>
          <w:sz w:val="22"/>
          <w:szCs w:val="22"/>
        </w:rPr>
        <w:t xml:space="preserve"> </w:t>
      </w:r>
      <w:r w:rsidR="00E44C0E">
        <w:rPr>
          <w:rFonts w:ascii="Calibri" w:hAnsi="Calibri"/>
          <w:b/>
          <w:bCs/>
          <w:color w:val="FF0000"/>
          <w:sz w:val="22"/>
          <w:szCs w:val="22"/>
        </w:rPr>
        <w:t>t</w:t>
      </w:r>
      <w:r>
        <w:rPr>
          <w:rFonts w:ascii="Calibri" w:hAnsi="Calibri"/>
          <w:b/>
          <w:bCs/>
          <w:color w:val="FF0000"/>
          <w:sz w:val="22"/>
          <w:szCs w:val="22"/>
        </w:rPr>
        <w:t>ools/upf/psyncdist.upf</w:t>
      </w:r>
    </w:p>
    <w:p w14:paraId="4EDB465D" w14:textId="083FE467" w:rsidR="00E44C0E" w:rsidRDefault="00E44C0E" w:rsidP="00BD3A99">
      <w:pPr>
        <w:pStyle w:val="NormalWeb"/>
        <w:spacing w:before="0" w:beforeAutospacing="0" w:after="0" w:afterAutospacing="0"/>
        <w:ind w:left="1711"/>
        <w:rPr>
          <w:rFonts w:ascii="Calibri" w:hAnsi="Calibri"/>
          <w:b/>
          <w:bCs/>
          <w:color w:val="FF0000"/>
          <w:sz w:val="22"/>
          <w:szCs w:val="22"/>
        </w:rPr>
      </w:pPr>
      <w:r>
        <w:rPr>
          <w:rFonts w:ascii="Calibri" w:hAnsi="Calibri"/>
          <w:b/>
          <w:bCs/>
          <w:color w:val="FF0000"/>
          <w:sz w:val="22"/>
          <w:szCs w:val="22"/>
        </w:rPr>
        <w:t>tools/syn/gclk_clkreqaggr/inputs/gclk_clkreqaggr.upf</w:t>
      </w:r>
    </w:p>
    <w:p w14:paraId="271914CE" w14:textId="1629F46D" w:rsidR="00E44C0E" w:rsidRDefault="00E44C0E" w:rsidP="00BD3A99">
      <w:pPr>
        <w:pStyle w:val="NormalWeb"/>
        <w:spacing w:before="0" w:beforeAutospacing="0" w:after="0" w:afterAutospacing="0"/>
        <w:ind w:left="1711"/>
        <w:rPr>
          <w:rFonts w:ascii="Calibri" w:eastAsiaTheme="minorHAnsi" w:hAnsi="Calibri"/>
          <w:color w:val="FF0000"/>
          <w:sz w:val="22"/>
          <w:szCs w:val="22"/>
        </w:rPr>
      </w:pPr>
      <w:r>
        <w:rPr>
          <w:rFonts w:ascii="Calibri" w:hAnsi="Calibri"/>
          <w:b/>
          <w:bCs/>
          <w:color w:val="FF0000"/>
          <w:sz w:val="22"/>
          <w:szCs w:val="22"/>
        </w:rPr>
        <w:t>tools/upf/clkreqaggr.upf</w:t>
      </w:r>
    </w:p>
    <w:p w14:paraId="13FCBBFB" w14:textId="77777777" w:rsidR="00BD3A99" w:rsidRPr="00561026" w:rsidRDefault="00BD3A99" w:rsidP="00BD3A99">
      <w:pPr>
        <w:pStyle w:val="NormalWeb"/>
        <w:spacing w:before="0" w:beforeAutospacing="0" w:after="0" w:afterAutospacing="0"/>
        <w:ind w:left="1711"/>
        <w:rPr>
          <w:rFonts w:ascii="Calibri" w:hAnsi="Calibri"/>
          <w:color w:val="FF0000"/>
          <w:sz w:val="22"/>
          <w:szCs w:val="22"/>
        </w:rPr>
      </w:pPr>
    </w:p>
    <w:p w14:paraId="292104BC" w14:textId="5EC048A4" w:rsidR="00810FC1" w:rsidRDefault="006B0759" w:rsidP="00952214">
      <w:pPr>
        <w:pStyle w:val="BodyText"/>
      </w:pPr>
      <w:r>
        <w:t>Not applicable</w:t>
      </w:r>
    </w:p>
    <w:p w14:paraId="44041376" w14:textId="43CD4D52" w:rsidR="00810FC1" w:rsidRDefault="00810FC1" w:rsidP="00952214">
      <w:pPr>
        <w:pStyle w:val="Heading3"/>
      </w:pPr>
      <w:bookmarkStart w:id="1199" w:name="_Toc450212474"/>
      <w:r>
        <w:t>Scan Insertion</w:t>
      </w:r>
      <w:bookmarkEnd w:id="1199"/>
    </w:p>
    <w:p w14:paraId="12F2EFF2" w14:textId="4181FAD1" w:rsidR="00DA56F7" w:rsidRPr="00810FC1" w:rsidRDefault="006B0759" w:rsidP="00952214">
      <w:pPr>
        <w:pStyle w:val="BodyText"/>
      </w:pPr>
      <w:r>
        <w:t>Not applicable</w:t>
      </w:r>
    </w:p>
    <w:p w14:paraId="5FCCD1A5" w14:textId="77777777" w:rsidR="00251046" w:rsidRPr="00344EB9" w:rsidRDefault="00251046" w:rsidP="00344EB9">
      <w:pPr>
        <w:pStyle w:val="Heading2"/>
      </w:pPr>
      <w:bookmarkStart w:id="1200" w:name="_Toc450212475"/>
      <w:r w:rsidRPr="00344EB9">
        <w:t>Formal Verification</w:t>
      </w:r>
      <w:bookmarkEnd w:id="1189"/>
      <w:bookmarkEnd w:id="1190"/>
      <w:bookmarkEnd w:id="1191"/>
      <w:bookmarkEnd w:id="1192"/>
      <w:bookmarkEnd w:id="1193"/>
      <w:bookmarkEnd w:id="1194"/>
      <w:bookmarkEnd w:id="1195"/>
      <w:bookmarkEnd w:id="1196"/>
      <w:bookmarkEnd w:id="1200"/>
    </w:p>
    <w:p w14:paraId="5FCCD1A6" w14:textId="5BAE592D" w:rsidR="00251046" w:rsidRPr="00814F9E" w:rsidRDefault="006B0759" w:rsidP="00952214">
      <w:pPr>
        <w:pStyle w:val="BodyText"/>
      </w:pPr>
      <w:r>
        <w:t>Not applicable</w:t>
      </w:r>
    </w:p>
    <w:p w14:paraId="5FCCD1A7" w14:textId="77777777" w:rsidR="00251046" w:rsidRPr="00344EB9" w:rsidRDefault="00251046" w:rsidP="00344EB9">
      <w:pPr>
        <w:pStyle w:val="Heading2"/>
      </w:pPr>
      <w:bookmarkStart w:id="1201" w:name="_Toc294097390"/>
      <w:bookmarkStart w:id="1202" w:name="_Toc294097463"/>
      <w:bookmarkStart w:id="1203" w:name="_Toc294097535"/>
      <w:bookmarkStart w:id="1204" w:name="_Toc294099920"/>
      <w:bookmarkStart w:id="1205" w:name="_Toc296358178"/>
      <w:bookmarkStart w:id="1206" w:name="_Toc299025192"/>
      <w:bookmarkStart w:id="1207" w:name="_Toc299031503"/>
      <w:bookmarkStart w:id="1208" w:name="_Toc300262229"/>
      <w:bookmarkStart w:id="1209" w:name="_Toc450212476"/>
      <w:r w:rsidRPr="00344EB9">
        <w:t>CDC</w:t>
      </w:r>
      <w:bookmarkEnd w:id="1201"/>
      <w:bookmarkEnd w:id="1202"/>
      <w:bookmarkEnd w:id="1203"/>
      <w:bookmarkEnd w:id="1204"/>
      <w:bookmarkEnd w:id="1205"/>
      <w:bookmarkEnd w:id="1206"/>
      <w:bookmarkEnd w:id="1207"/>
      <w:bookmarkEnd w:id="1208"/>
      <w:bookmarkEnd w:id="1209"/>
    </w:p>
    <w:p w14:paraId="407B632B" w14:textId="0FAD0610" w:rsidR="00E32E4D" w:rsidRDefault="006B0759" w:rsidP="00952214">
      <w:pPr>
        <w:pStyle w:val="BodyText"/>
      </w:pPr>
      <w:r>
        <w:t>Not applicable</w:t>
      </w:r>
    </w:p>
    <w:p w14:paraId="080E72F1" w14:textId="421330A6" w:rsidR="000A293F" w:rsidRDefault="000A293F">
      <w:pPr>
        <w:pStyle w:val="Heading1"/>
      </w:pPr>
      <w:bookmarkStart w:id="1210" w:name="_Toc300262231"/>
      <w:bookmarkStart w:id="1211" w:name="_Toc450212477"/>
      <w:r>
        <w:t>Physical Integration</w:t>
      </w:r>
      <w:bookmarkEnd w:id="1211"/>
      <w:r>
        <w:t xml:space="preserve"> </w:t>
      </w:r>
    </w:p>
    <w:p w14:paraId="2D5C45F8" w14:textId="439A5613" w:rsidR="000A293F" w:rsidRDefault="000A293F" w:rsidP="000A293F">
      <w:pPr>
        <w:pStyle w:val="BodyText"/>
      </w:pPr>
      <w:r>
        <w:t>This chapter is intended to capture the aspect ratio requirements and any fixed size impact, etc., of memories that will be used in the IP.  It is not intended to be “accurate” so much as an indication of what the impact and limitations might be.  As this information will be based on the current memories, it would be only as accurate as the current design.</w:t>
      </w:r>
    </w:p>
    <w:p w14:paraId="47F4FA55" w14:textId="494863A5" w:rsidR="000A293F" w:rsidRDefault="000A293F" w:rsidP="000A293F">
      <w:pPr>
        <w:pStyle w:val="Gaps"/>
      </w:pPr>
    </w:p>
    <w:tbl>
      <w:tblPr>
        <w:tblStyle w:val="TableGrid"/>
        <w:tblW w:w="5000" w:type="pct"/>
        <w:tblLook w:val="04A0" w:firstRow="1" w:lastRow="0" w:firstColumn="1" w:lastColumn="0" w:noHBand="0" w:noVBand="1"/>
      </w:tblPr>
      <w:tblGrid>
        <w:gridCol w:w="3783"/>
        <w:gridCol w:w="4847"/>
      </w:tblGrid>
      <w:tr w:rsidR="000A293F" w14:paraId="187B244A" w14:textId="77777777" w:rsidTr="00C36EB6">
        <w:tc>
          <w:tcPr>
            <w:tcW w:w="2192" w:type="pct"/>
          </w:tcPr>
          <w:p w14:paraId="1C347469" w14:textId="77777777" w:rsidR="000A293F" w:rsidRPr="00E6042E" w:rsidRDefault="000A293F" w:rsidP="00C36EB6">
            <w:pPr>
              <w:pStyle w:val="TableBody"/>
            </w:pPr>
            <w:r w:rsidRPr="00E6042E">
              <w:t>Array type and number of instances</w:t>
            </w:r>
          </w:p>
        </w:tc>
        <w:tc>
          <w:tcPr>
            <w:tcW w:w="2808" w:type="pct"/>
          </w:tcPr>
          <w:p w14:paraId="23629858" w14:textId="7E17ABA7" w:rsidR="000A293F" w:rsidRDefault="00E72EDA" w:rsidP="00C36EB6">
            <w:pPr>
              <w:pStyle w:val="TableBody"/>
            </w:pPr>
            <w:r>
              <w:t>N/A</w:t>
            </w:r>
          </w:p>
        </w:tc>
      </w:tr>
      <w:tr w:rsidR="000A293F" w14:paraId="7A28CCC0" w14:textId="77777777" w:rsidTr="00C36EB6">
        <w:tc>
          <w:tcPr>
            <w:tcW w:w="2192" w:type="pct"/>
          </w:tcPr>
          <w:p w14:paraId="472BE6D3" w14:textId="77777777" w:rsidR="000A293F" w:rsidRPr="00E6042E" w:rsidRDefault="000A293F" w:rsidP="00C36EB6">
            <w:pPr>
              <w:pStyle w:val="TableBody"/>
            </w:pPr>
            <w:r w:rsidRPr="00E6042E">
              <w:t>Functional usage (how many bits are used)</w:t>
            </w:r>
          </w:p>
        </w:tc>
        <w:tc>
          <w:tcPr>
            <w:tcW w:w="2808" w:type="pct"/>
          </w:tcPr>
          <w:p w14:paraId="7A43127A" w14:textId="77777777" w:rsidR="000A293F" w:rsidRDefault="000A293F" w:rsidP="00C36EB6">
            <w:pPr>
              <w:pStyle w:val="TableBody"/>
            </w:pPr>
          </w:p>
        </w:tc>
      </w:tr>
      <w:tr w:rsidR="000A293F" w14:paraId="6BF2C879" w14:textId="77777777" w:rsidTr="00C36EB6">
        <w:tc>
          <w:tcPr>
            <w:tcW w:w="2192" w:type="pct"/>
          </w:tcPr>
          <w:p w14:paraId="0A43DA50" w14:textId="77777777" w:rsidR="000A293F" w:rsidRPr="00E6042E" w:rsidRDefault="000A293F" w:rsidP="00C36EB6">
            <w:pPr>
              <w:pStyle w:val="TableBody"/>
            </w:pPr>
            <w:r w:rsidRPr="00E6042E">
              <w:t>Highest functional clock frequency</w:t>
            </w:r>
          </w:p>
        </w:tc>
        <w:tc>
          <w:tcPr>
            <w:tcW w:w="2808" w:type="pct"/>
          </w:tcPr>
          <w:p w14:paraId="681AEC94" w14:textId="77777777" w:rsidR="000A293F" w:rsidRDefault="000A293F" w:rsidP="00C36EB6">
            <w:pPr>
              <w:pStyle w:val="TableBody"/>
            </w:pPr>
          </w:p>
        </w:tc>
      </w:tr>
      <w:tr w:rsidR="000A293F" w14:paraId="6DE062AD" w14:textId="77777777" w:rsidTr="00C36EB6">
        <w:tc>
          <w:tcPr>
            <w:tcW w:w="2192" w:type="pct"/>
          </w:tcPr>
          <w:p w14:paraId="5C01BA93" w14:textId="77777777" w:rsidR="000A293F" w:rsidRPr="00E6042E" w:rsidRDefault="000A293F" w:rsidP="00C36EB6">
            <w:pPr>
              <w:pStyle w:val="TableBody"/>
            </w:pPr>
            <w:r w:rsidRPr="00E6042E">
              <w:t>Floorplan details</w:t>
            </w:r>
          </w:p>
        </w:tc>
        <w:tc>
          <w:tcPr>
            <w:tcW w:w="2808" w:type="pct"/>
          </w:tcPr>
          <w:p w14:paraId="495F738A" w14:textId="77777777" w:rsidR="000A293F" w:rsidRDefault="000A293F" w:rsidP="00C36EB6">
            <w:pPr>
              <w:pStyle w:val="TableBody"/>
            </w:pPr>
          </w:p>
        </w:tc>
      </w:tr>
      <w:tr w:rsidR="000A293F" w14:paraId="5FE593A9" w14:textId="77777777" w:rsidTr="00C36EB6">
        <w:tc>
          <w:tcPr>
            <w:tcW w:w="2192" w:type="pct"/>
          </w:tcPr>
          <w:p w14:paraId="5436761E" w14:textId="77777777" w:rsidR="000A293F" w:rsidRPr="00E6042E" w:rsidRDefault="000A293F" w:rsidP="00C36EB6">
            <w:pPr>
              <w:pStyle w:val="TableBody"/>
            </w:pPr>
            <w:r w:rsidRPr="00E6042E">
              <w:t>Security requirements</w:t>
            </w:r>
          </w:p>
        </w:tc>
        <w:tc>
          <w:tcPr>
            <w:tcW w:w="2808" w:type="pct"/>
          </w:tcPr>
          <w:p w14:paraId="485E2CB2" w14:textId="77777777" w:rsidR="000A293F" w:rsidRDefault="000A293F" w:rsidP="00C36EB6">
            <w:pPr>
              <w:pStyle w:val="TableBody"/>
            </w:pPr>
          </w:p>
        </w:tc>
      </w:tr>
      <w:tr w:rsidR="000A293F" w14:paraId="13344E8E" w14:textId="77777777" w:rsidTr="00C36EB6">
        <w:tc>
          <w:tcPr>
            <w:tcW w:w="2192" w:type="pct"/>
          </w:tcPr>
          <w:p w14:paraId="055EA2EC" w14:textId="77777777" w:rsidR="000A293F" w:rsidRPr="00E6042E" w:rsidRDefault="000A293F" w:rsidP="00C36EB6">
            <w:pPr>
              <w:pStyle w:val="TableBody"/>
            </w:pPr>
            <w:r w:rsidRPr="00E6042E">
              <w:t>IP power draw limitations for array testing</w:t>
            </w:r>
          </w:p>
        </w:tc>
        <w:tc>
          <w:tcPr>
            <w:tcW w:w="2808" w:type="pct"/>
          </w:tcPr>
          <w:p w14:paraId="1A9CFA20" w14:textId="77777777" w:rsidR="000A293F" w:rsidRDefault="000A293F" w:rsidP="00C36EB6">
            <w:pPr>
              <w:pStyle w:val="TableBody"/>
            </w:pPr>
          </w:p>
        </w:tc>
      </w:tr>
    </w:tbl>
    <w:p w14:paraId="58B66883" w14:textId="77777777" w:rsidR="000A293F" w:rsidRDefault="000A293F" w:rsidP="000A293F">
      <w:pPr>
        <w:pStyle w:val="Gaps"/>
      </w:pPr>
    </w:p>
    <w:p w14:paraId="5FCCD1AB" w14:textId="77777777" w:rsidR="00251046" w:rsidRDefault="00251046" w:rsidP="00251046">
      <w:pPr>
        <w:pStyle w:val="Heading1"/>
      </w:pPr>
      <w:bookmarkStart w:id="1212" w:name="_Toc450212478"/>
      <w:r>
        <w:t>Integration Test Plan</w:t>
      </w:r>
      <w:bookmarkEnd w:id="1210"/>
      <w:bookmarkEnd w:id="1212"/>
    </w:p>
    <w:bookmarkEnd w:id="12"/>
    <w:bookmarkEnd w:id="13"/>
    <w:p w14:paraId="7B0D71A0" w14:textId="0B182706" w:rsidR="005329EA" w:rsidRDefault="006B0759" w:rsidP="00952214">
      <w:pPr>
        <w:pStyle w:val="BodyText"/>
      </w:pPr>
      <w:r>
        <w:t>Not applicable</w:t>
      </w:r>
    </w:p>
    <w:p w14:paraId="2559A4A1" w14:textId="3B570511" w:rsidR="005329EA" w:rsidRDefault="00CD18D3" w:rsidP="00952214">
      <w:pPr>
        <w:pStyle w:val="Heading1"/>
      </w:pPr>
      <w:bookmarkStart w:id="1213" w:name="_Toc450212479"/>
      <w:r>
        <w:t>Appendix</w:t>
      </w:r>
      <w:bookmarkEnd w:id="1213"/>
    </w:p>
    <w:p w14:paraId="781AD12B" w14:textId="77777777" w:rsidR="00967E9A" w:rsidRDefault="00967E9A" w:rsidP="00B50447">
      <w:pPr>
        <w:pStyle w:val="Gaps"/>
      </w:pPr>
    </w:p>
    <w:p w14:paraId="005918D7" w14:textId="47C34D0D" w:rsidR="00CD18D3" w:rsidRDefault="00983C10" w:rsidP="00952214">
      <w:pPr>
        <w:pStyle w:val="Heading2"/>
      </w:pPr>
      <w:r w:rsidRPr="00983C10">
        <w:t xml:space="preserve"> </w:t>
      </w:r>
      <w:bookmarkStart w:id="1214" w:name="_Toc450212480"/>
      <w:r w:rsidR="00CD18D3">
        <w:t>Subsystem connectivity details</w:t>
      </w:r>
      <w:bookmarkEnd w:id="1214"/>
      <w:r w:rsidR="00CD18D3">
        <w:object w:dxaOrig="15180" w:dyaOrig="8880" w14:anchorId="5FF6E278">
          <v:shape id="_x0000_i1039" type="#_x0000_t75" style="width:6in;height:252.75pt" o:ole="">
            <v:imagedata r:id="rId13" o:title=""/>
          </v:shape>
          <o:OLEObject Type="Embed" ProgID="Visio.Drawing.15" ShapeID="_x0000_i1039" DrawAspect="Content" ObjectID="_1523954489" r:id="rId35"/>
        </w:object>
      </w:r>
    </w:p>
    <w:p w14:paraId="1E9B8163" w14:textId="77777777" w:rsidR="00983C10" w:rsidRDefault="00983C10" w:rsidP="00952214"/>
    <w:p w14:paraId="4EBF7E91" w14:textId="61BD4CC4" w:rsidR="00CD18D3" w:rsidRDefault="00CD18D3" w:rsidP="00952214"/>
    <w:p w14:paraId="67046169" w14:textId="389DD657" w:rsidR="00CD18D3" w:rsidRDefault="00CD18D3" w:rsidP="00952214"/>
    <w:p w14:paraId="4BA94148" w14:textId="77777777" w:rsidR="00CD18D3" w:rsidRDefault="00CD18D3" w:rsidP="00952214"/>
    <w:p w14:paraId="08681947" w14:textId="1A34942F" w:rsidR="00CD18D3" w:rsidRPr="00CD18D3" w:rsidRDefault="00CD18D3" w:rsidP="00952214"/>
    <w:sectPr w:rsidR="00CD18D3" w:rsidRPr="00CD18D3" w:rsidSect="00710323">
      <w:headerReference w:type="default" r:id="rId36"/>
      <w:footerReference w:type="even" r:id="rId37"/>
      <w:footerReference w:type="default" r:id="rId38"/>
      <w:pgSz w:w="12240" w:h="15840" w:code="1"/>
      <w:pgMar w:top="1440" w:right="1800" w:bottom="1440" w:left="180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AA7E0" w14:textId="77777777" w:rsidR="00231610" w:rsidRDefault="00231610" w:rsidP="00894A1E">
      <w:r>
        <w:separator/>
      </w:r>
    </w:p>
    <w:p w14:paraId="2B171BC3" w14:textId="77777777" w:rsidR="00231610" w:rsidRDefault="00231610"/>
  </w:endnote>
  <w:endnote w:type="continuationSeparator" w:id="0">
    <w:p w14:paraId="3CBF34F8" w14:textId="77777777" w:rsidR="00231610" w:rsidRDefault="00231610" w:rsidP="00894A1E">
      <w:r>
        <w:continuationSeparator/>
      </w:r>
    </w:p>
    <w:p w14:paraId="0E5FD1AF" w14:textId="77777777" w:rsidR="00231610" w:rsidRDefault="002316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eo Sans Intel Medium">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B7811" w14:textId="4F457A01" w:rsidR="00231610" w:rsidRDefault="00231610" w:rsidP="00B638B3">
    <w:pPr>
      <w:pStyle w:val="GuideFooter"/>
    </w:pPr>
    <w:r>
      <w:tab/>
    </w:r>
    <w:r w:rsidRPr="00B24D3A">
      <w:t>Intel Restricted Secret</w:t>
    </w:r>
    <w:r>
      <w:tab/>
    </w:r>
    <w:r>
      <w:fldChar w:fldCharType="begin"/>
    </w:r>
    <w:r>
      <w:instrText xml:space="preserve"> PAGE </w:instrText>
    </w:r>
    <w:r>
      <w:fldChar w:fldCharType="separate"/>
    </w:r>
    <w:r>
      <w:rPr>
        <w:noProof/>
      </w:rPr>
      <w:t>17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D" w14:textId="0E9C4846" w:rsidR="00231610" w:rsidRPr="00B24D3A" w:rsidRDefault="00231610" w:rsidP="000208EE">
    <w:pPr>
      <w:pStyle w:val="GuideFooter"/>
    </w:pPr>
    <w:r>
      <w:t>Template version 2.01</w:t>
    </w:r>
    <w:r w:rsidRPr="00B24D3A">
      <w:tab/>
      <w:t>Intel Restricted Secret</w:t>
    </w:r>
    <w:r w:rsidRPr="00B24D3A">
      <w:tab/>
    </w:r>
    <w:r>
      <w:fldChar w:fldCharType="begin"/>
    </w:r>
    <w:r>
      <w:instrText xml:space="preserve"> PAGE </w:instrText>
    </w:r>
    <w:r>
      <w:fldChar w:fldCharType="separate"/>
    </w:r>
    <w:r w:rsidR="002F3E86">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C967B" w14:textId="77777777" w:rsidR="00231610" w:rsidRDefault="00231610" w:rsidP="00894A1E">
      <w:r>
        <w:separator/>
      </w:r>
    </w:p>
    <w:p w14:paraId="04C5AF73" w14:textId="77777777" w:rsidR="00231610" w:rsidRDefault="00231610"/>
  </w:footnote>
  <w:footnote w:type="continuationSeparator" w:id="0">
    <w:p w14:paraId="27F0F3C3" w14:textId="77777777" w:rsidR="00231610" w:rsidRDefault="00231610" w:rsidP="00894A1E">
      <w:r>
        <w:continuationSeparator/>
      </w:r>
    </w:p>
    <w:p w14:paraId="61C44DC3" w14:textId="77777777" w:rsidR="00231610" w:rsidRDefault="002316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5" w14:textId="77777777" w:rsidR="00231610" w:rsidRPr="00CC2E41" w:rsidRDefault="00231610" w:rsidP="00704590">
    <w:pPr>
      <w:pStyle w:val="Header"/>
    </w:pPr>
    <w:r w:rsidRPr="00CC2E41">
      <w:rPr>
        <w:noProof/>
      </w:rPr>
      <w:drawing>
        <wp:anchor distT="0" distB="0" distL="114300" distR="114300" simplePos="0" relativeHeight="251665408" behindDoc="1" locked="0" layoutInCell="1" allowOverlap="1" wp14:anchorId="5FCCD1BE" wp14:editId="5FCCD1BF">
          <wp:simplePos x="0" y="0"/>
          <wp:positionH relativeFrom="column">
            <wp:posOffset>4686300</wp:posOffset>
          </wp:positionH>
          <wp:positionV relativeFrom="page">
            <wp:posOffset>342900</wp:posOffset>
          </wp:positionV>
          <wp:extent cx="800100" cy="591820"/>
          <wp:effectExtent l="19050" t="0" r="0" b="0"/>
          <wp:wrapNone/>
          <wp:docPr id="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0100" cy="591820"/>
                  </a:xfrm>
                  <a:prstGeom prst="rect">
                    <a:avLst/>
                  </a:prstGeom>
                  <a:noFill/>
                  <a:ln w="9525">
                    <a:noFill/>
                    <a:miter lim="800000"/>
                    <a:headEnd/>
                    <a:tailEnd/>
                  </a:ln>
                </pic:spPr>
              </pic:pic>
            </a:graphicData>
          </a:graphic>
        </wp:anchor>
      </w:drawing>
    </w:r>
    <w:r w:rsidRPr="00CC2E41">
      <w:t>{IP_NAME}</w:t>
    </w:r>
  </w:p>
  <w:p w14:paraId="5FCCD1B6" w14:textId="77777777" w:rsidR="00231610" w:rsidRPr="00CC2E41" w:rsidRDefault="00231610" w:rsidP="00704590">
    <w:pPr>
      <w:pStyle w:val="Header"/>
    </w:pPr>
    <w:r>
      <w:t>Integration Guide</w:t>
    </w:r>
  </w:p>
  <w:p w14:paraId="5FCCD1B7" w14:textId="77777777" w:rsidR="00231610" w:rsidRDefault="00231610" w:rsidP="00704590">
    <w:pPr>
      <w:pStyle w:val="Header"/>
      <w:rPr>
        <w:szCs w:val="16"/>
      </w:rPr>
    </w:pPr>
  </w:p>
  <w:p w14:paraId="5FCCD1B8" w14:textId="77777777" w:rsidR="00231610" w:rsidRPr="00180DB4" w:rsidRDefault="00231610" w:rsidP="00704590">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310F478"/>
    <w:lvl w:ilvl="0">
      <w:start w:val="1"/>
      <w:numFmt w:val="decimal"/>
      <w:lvlText w:val="%1."/>
      <w:lvlJc w:val="left"/>
      <w:pPr>
        <w:tabs>
          <w:tab w:val="num" w:pos="360"/>
        </w:tabs>
        <w:ind w:left="360" w:hanging="360"/>
      </w:pPr>
    </w:lvl>
  </w:abstractNum>
  <w:abstractNum w:abstractNumId="1" w15:restartNumberingAfterBreak="0">
    <w:nsid w:val="02691FF9"/>
    <w:multiLevelType w:val="multilevel"/>
    <w:tmpl w:val="68BA30B8"/>
    <w:styleLink w:val="TableNotes"/>
    <w:lvl w:ilvl="0">
      <w:start w:val="1"/>
      <w:numFmt w:val="non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A3305"/>
    <w:multiLevelType w:val="multilevel"/>
    <w:tmpl w:val="566C0624"/>
    <w:styleLink w:val="Note"/>
    <w:lvl w:ilvl="0">
      <w:start w:val="1"/>
      <w:numFmt w:val="none"/>
      <w:lvlText w:val="%1Note:"/>
      <w:lvlJc w:val="left"/>
      <w:pPr>
        <w:tabs>
          <w:tab w:val="num" w:pos="360"/>
        </w:tabs>
        <w:ind w:left="1296" w:hanging="1296"/>
      </w:pPr>
      <w:rPr>
        <w:rFonts w:ascii="Verdana" w:hAnsi="Verdana" w:hint="default"/>
        <w: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7E1B8A"/>
    <w:multiLevelType w:val="multilevel"/>
    <w:tmpl w:val="7D98B302"/>
    <w:numStyleLink w:val="Headings"/>
  </w:abstractNum>
  <w:abstractNum w:abstractNumId="4" w15:restartNumberingAfterBreak="0">
    <w:nsid w:val="108B4AE8"/>
    <w:multiLevelType w:val="singleLevel"/>
    <w:tmpl w:val="4684A5F2"/>
    <w:lvl w:ilvl="0">
      <w:start w:val="1"/>
      <w:numFmt w:val="decimal"/>
      <w:lvlText w:val="%1."/>
      <w:lvlJc w:val="left"/>
      <w:pPr>
        <w:ind w:left="360" w:hanging="360"/>
      </w:pPr>
      <w:rPr>
        <w:rFonts w:hint="default"/>
      </w:rPr>
    </w:lvl>
  </w:abstractNum>
  <w:abstractNum w:abstractNumId="5" w15:restartNumberingAfterBreak="0">
    <w:nsid w:val="134C110F"/>
    <w:multiLevelType w:val="multilevel"/>
    <w:tmpl w:val="F796C8AA"/>
    <w:styleLink w:val="SquareBullet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F63ACC"/>
    <w:multiLevelType w:val="hybridMultilevel"/>
    <w:tmpl w:val="5C9C318C"/>
    <w:lvl w:ilvl="0" w:tplc="3BEC40FA">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544AA8"/>
    <w:multiLevelType w:val="multilevel"/>
    <w:tmpl w:val="19A41674"/>
    <w:lvl w:ilvl="0">
      <w:start w:val="1"/>
      <w:numFmt w:val="none"/>
      <w:pStyle w:val="Notes"/>
      <w:lvlText w:val="%1Note:"/>
      <w:lvlJc w:val="left"/>
      <w:pPr>
        <w:ind w:left="810" w:hanging="720"/>
      </w:pPr>
      <w:rPr>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FF75F35"/>
    <w:multiLevelType w:val="hybridMultilevel"/>
    <w:tmpl w:val="5A98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063A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0EA112C"/>
    <w:multiLevelType w:val="multilevel"/>
    <w:tmpl w:val="7974DE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C581074"/>
    <w:multiLevelType w:val="multilevel"/>
    <w:tmpl w:val="68BA30B8"/>
    <w:lvl w:ilvl="0">
      <w:start w:val="1"/>
      <w:numFmt w:val="none"/>
      <w:pStyle w:val="TableNot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2182541"/>
    <w:multiLevelType w:val="hybridMultilevel"/>
    <w:tmpl w:val="B58E76DC"/>
    <w:lvl w:ilvl="0" w:tplc="B41AC218">
      <w:start w:val="1"/>
      <w:numFmt w:val="decimal"/>
      <w:pStyle w:val="TableCaption"/>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48668D"/>
    <w:multiLevelType w:val="multilevel"/>
    <w:tmpl w:val="06E4A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51D36"/>
    <w:multiLevelType w:val="multilevel"/>
    <w:tmpl w:val="7D98B302"/>
    <w:styleLink w:val="Headings"/>
    <w:lvl w:ilvl="0">
      <w:start w:val="1"/>
      <w:numFmt w:val="decimal"/>
      <w:pStyle w:val="Heading1"/>
      <w:lvlText w:val="%1"/>
      <w:lvlJc w:val="left"/>
      <w:pPr>
        <w:ind w:left="360" w:hanging="720"/>
      </w:pPr>
      <w:rPr>
        <w:rFonts w:hint="default"/>
      </w:rPr>
    </w:lvl>
    <w:lvl w:ilvl="1">
      <w:start w:val="1"/>
      <w:numFmt w:val="decimal"/>
      <w:pStyle w:val="Heading2"/>
      <w:lvlText w:val="%1.%2"/>
      <w:lvlJc w:val="left"/>
      <w:pPr>
        <w:ind w:left="360" w:hanging="720"/>
      </w:pPr>
      <w:rPr>
        <w:rFonts w:hint="default"/>
      </w:rPr>
    </w:lvl>
    <w:lvl w:ilvl="2">
      <w:start w:val="1"/>
      <w:numFmt w:val="decimal"/>
      <w:pStyle w:val="Heading3"/>
      <w:lvlText w:val="%1.%2.%3"/>
      <w:lvlJc w:val="left"/>
      <w:pPr>
        <w:ind w:left="792" w:hanging="792"/>
      </w:pPr>
      <w:rPr>
        <w:rFonts w:hint="default"/>
      </w:rPr>
    </w:lvl>
    <w:lvl w:ilvl="3">
      <w:start w:val="1"/>
      <w:numFmt w:val="decimal"/>
      <w:pStyle w:val="Heading4"/>
      <w:lvlText w:val="%1.%2.%3.%4"/>
      <w:lvlJc w:val="left"/>
      <w:pPr>
        <w:ind w:left="1530" w:hanging="1080"/>
      </w:pPr>
      <w:rPr>
        <w:rFonts w:hint="default"/>
      </w:rPr>
    </w:lvl>
    <w:lvl w:ilvl="4">
      <w:start w:val="1"/>
      <w:numFmt w:val="decimal"/>
      <w:pStyle w:val="Heading5"/>
      <w:lvlText w:val="%1.%2.%3.%4.%5"/>
      <w:lvlJc w:val="left"/>
      <w:pPr>
        <w:ind w:left="1080" w:hanging="108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440" w:hanging="144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5" w15:restartNumberingAfterBreak="0">
    <w:nsid w:val="58AD3053"/>
    <w:multiLevelType w:val="hybridMultilevel"/>
    <w:tmpl w:val="2FAC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B2809"/>
    <w:multiLevelType w:val="multilevel"/>
    <w:tmpl w:val="92AAE5EC"/>
    <w:lvl w:ilvl="0">
      <w:start w:val="1"/>
      <w:numFmt w:val="none"/>
      <w:pStyle w:val="Notes-EndTable"/>
      <w:lvlText w:val="NOTES:"/>
      <w:lvlJc w:val="left"/>
      <w:pPr>
        <w:tabs>
          <w:tab w:val="num" w:pos="720"/>
        </w:tabs>
        <w:ind w:left="360" w:hanging="360"/>
      </w:pPr>
      <w:rPr>
        <w:rFonts w:ascii="Verdana" w:hAnsi="Verdana" w:hint="default"/>
        <w:b/>
        <w:i w:val="0"/>
        <w:caps/>
        <w:sz w:val="16"/>
      </w:rPr>
    </w:lvl>
    <w:lvl w:ilvl="1">
      <w:start w:val="1"/>
      <w:numFmt w:val="decimal"/>
      <w:pStyle w:val="Notes-EndTable-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6B5F65D5"/>
    <w:multiLevelType w:val="multilevel"/>
    <w:tmpl w:val="7D98B302"/>
    <w:numStyleLink w:val="Headings"/>
  </w:abstractNum>
  <w:abstractNum w:abstractNumId="18" w15:restartNumberingAfterBreak="0">
    <w:nsid w:val="6C204920"/>
    <w:multiLevelType w:val="multilevel"/>
    <w:tmpl w:val="66AC57EC"/>
    <w:lvl w:ilvl="0">
      <w:start w:val="1"/>
      <w:numFmt w:val="decimal"/>
      <w:pStyle w:val="List"/>
      <w:lvlText w:val="%1."/>
      <w:lvlJc w:val="left"/>
      <w:pPr>
        <w:ind w:left="360" w:hanging="360"/>
      </w:pPr>
      <w:rPr>
        <w:rFonts w:hint="default"/>
      </w:rPr>
    </w:lvl>
    <w:lvl w:ilvl="1">
      <w:start w:val="1"/>
      <w:numFmt w:val="lowerLetter"/>
      <w:pStyle w:val="List2"/>
      <w:lvlText w:val="%2."/>
      <w:lvlJc w:val="left"/>
      <w:pPr>
        <w:ind w:left="720" w:hanging="360"/>
      </w:pPr>
      <w:rPr>
        <w:rFonts w:hint="default"/>
      </w:rPr>
    </w:lvl>
    <w:lvl w:ilvl="2">
      <w:start w:val="1"/>
      <w:numFmt w:val="lowerRoman"/>
      <w:pStyle w:val="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F462A22"/>
    <w:multiLevelType w:val="singleLevel"/>
    <w:tmpl w:val="F2E24984"/>
    <w:lvl w:ilvl="0">
      <w:start w:val="1"/>
      <w:numFmt w:val="none"/>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71116935"/>
    <w:multiLevelType w:val="multilevel"/>
    <w:tmpl w:val="7D98B302"/>
    <w:numStyleLink w:val="Headings"/>
  </w:abstractNum>
  <w:abstractNum w:abstractNumId="21" w15:restartNumberingAfterBreak="0">
    <w:nsid w:val="77C87BF2"/>
    <w:multiLevelType w:val="multilevel"/>
    <w:tmpl w:val="F796C8AA"/>
    <w:lvl w:ilvl="0">
      <w:start w:val="1"/>
      <w:numFmt w:val="bullet"/>
      <w:pStyle w:val="ListBullet"/>
      <w:lvlText w:val=""/>
      <w:lvlJc w:val="left"/>
      <w:pPr>
        <w:ind w:left="360" w:hanging="360"/>
      </w:pPr>
      <w:rPr>
        <w:rFonts w:ascii="Wingdings" w:hAnsi="Wingdings" w:hint="default"/>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5"/>
  </w:num>
  <w:num w:numId="3">
    <w:abstractNumId w:val="2"/>
  </w:num>
  <w:num w:numId="4">
    <w:abstractNumId w:val="14"/>
  </w:num>
  <w:num w:numId="5">
    <w:abstractNumId w:val="1"/>
  </w:num>
  <w:num w:numId="6">
    <w:abstractNumId w:val="11"/>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1">
      <w:lvl w:ilvl="1">
        <w:start w:val="1"/>
        <w:numFmt w:val="decimal"/>
        <w:pStyle w:val="Heading2"/>
        <w:lvlText w:val="%1.%2"/>
        <w:lvlJc w:val="left"/>
        <w:pPr>
          <w:ind w:left="360" w:hanging="720"/>
        </w:pPr>
        <w:rPr>
          <w:rFonts w:hint="default"/>
        </w:rPr>
      </w:lvl>
    </w:lvlOverride>
  </w:num>
  <w:num w:numId="9">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3"/>
  </w:num>
  <w:num w:numId="16">
    <w:abstractNumId w:val="17"/>
  </w:num>
  <w:num w:numId="17">
    <w:abstractNumId w:val="6"/>
  </w:num>
  <w:num w:numId="18">
    <w:abstractNumId w:val="0"/>
  </w:num>
  <w:num w:numId="19">
    <w:abstractNumId w:val="19"/>
  </w:num>
  <w:num w:numId="20">
    <w:abstractNumId w:val="4"/>
  </w:num>
  <w:num w:numId="21">
    <w:abstractNumId w:val="4"/>
    <w:lvlOverride w:ilvl="0">
      <w:startOverride w:val="1"/>
    </w:lvlOverride>
  </w:num>
  <w:num w:numId="22">
    <w:abstractNumId w:val="0"/>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15"/>
  </w:num>
  <w:num w:numId="26">
    <w:abstractNumId w:val="12"/>
  </w:num>
  <w:num w:numId="27">
    <w:abstractNumId w:val="21"/>
  </w:num>
  <w:num w:numId="28">
    <w:abstractNumId w:val="16"/>
  </w:num>
  <w:num w:numId="29">
    <w:abstractNumId w:val="7"/>
  </w:num>
  <w:num w:numId="30">
    <w:abstractNumId w:val="20"/>
  </w:num>
  <w:num w:numId="31">
    <w:abstractNumId w:val="8"/>
  </w:num>
  <w:num w:numId="32">
    <w:abstractNumId w:val="20"/>
    <w:lvlOverride w:ilvl="0">
      <w:startOverride w:val="2"/>
    </w:lvlOverride>
    <w:lvlOverride w:ilvl="1">
      <w:startOverride w:val="4"/>
    </w:lvlOverride>
    <w:lvlOverride w:ilvl="2">
      <w:startOverride w:val="8"/>
    </w:lvlOverride>
  </w:num>
  <w:num w:numId="33">
    <w:abstractNumId w:val="13"/>
    <w:lvlOverride w:ilvl="0"/>
    <w:lvlOverride w:ilvl="1">
      <w:startOverride w:val="1"/>
    </w:lvlOverride>
    <w:lvlOverride w:ilvl="2">
      <w:startOverride w:val="1"/>
    </w:lvlOverride>
    <w:lvlOverride w:ilvl="3"/>
    <w:lvlOverride w:ilvl="4"/>
    <w:lvlOverride w:ilvl="5"/>
    <w:lvlOverride w:ilvl="6"/>
    <w:lvlOverride w:ilvl="7"/>
    <w:lvlOverride w:ilvl="8"/>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rell, Ken">
    <w15:presenceInfo w15:providerId="AD" w15:userId="S-1-5-21-725345543-602162358-527237240-2837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cumentProtection w:formatting="1" w:enforcement="0"/>
  <w:styleLockTheme/>
  <w:styleLockQFSet/>
  <w:defaultTabStop w:val="360"/>
  <w:defaultTableStyle w:val="TableClassic1"/>
  <w:drawingGridHorizontalSpacing w:val="9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A7"/>
    <w:rsid w:val="00000E81"/>
    <w:rsid w:val="00012E56"/>
    <w:rsid w:val="00015501"/>
    <w:rsid w:val="000208EE"/>
    <w:rsid w:val="00021922"/>
    <w:rsid w:val="00022662"/>
    <w:rsid w:val="00026370"/>
    <w:rsid w:val="000314F7"/>
    <w:rsid w:val="000322BC"/>
    <w:rsid w:val="000325BC"/>
    <w:rsid w:val="000326A8"/>
    <w:rsid w:val="0003448B"/>
    <w:rsid w:val="00036116"/>
    <w:rsid w:val="00036150"/>
    <w:rsid w:val="00045224"/>
    <w:rsid w:val="00047694"/>
    <w:rsid w:val="000478D4"/>
    <w:rsid w:val="00050BCD"/>
    <w:rsid w:val="00064C54"/>
    <w:rsid w:val="000708F1"/>
    <w:rsid w:val="00074706"/>
    <w:rsid w:val="00085922"/>
    <w:rsid w:val="0008704C"/>
    <w:rsid w:val="00094BA3"/>
    <w:rsid w:val="00095C5F"/>
    <w:rsid w:val="000A293F"/>
    <w:rsid w:val="000A3045"/>
    <w:rsid w:val="000B0064"/>
    <w:rsid w:val="000B17EE"/>
    <w:rsid w:val="000B3B6E"/>
    <w:rsid w:val="000B5B65"/>
    <w:rsid w:val="000C123F"/>
    <w:rsid w:val="000C4EFA"/>
    <w:rsid w:val="000C523C"/>
    <w:rsid w:val="000D3C32"/>
    <w:rsid w:val="000D3CBB"/>
    <w:rsid w:val="000D48C8"/>
    <w:rsid w:val="000D6834"/>
    <w:rsid w:val="000E03D1"/>
    <w:rsid w:val="000E103A"/>
    <w:rsid w:val="000E3F80"/>
    <w:rsid w:val="000E5F59"/>
    <w:rsid w:val="000E74DC"/>
    <w:rsid w:val="000F0C17"/>
    <w:rsid w:val="000F0E78"/>
    <w:rsid w:val="000F2169"/>
    <w:rsid w:val="000F361C"/>
    <w:rsid w:val="000F6CCC"/>
    <w:rsid w:val="00101E07"/>
    <w:rsid w:val="00104396"/>
    <w:rsid w:val="001049B3"/>
    <w:rsid w:val="00106BB0"/>
    <w:rsid w:val="00110BCA"/>
    <w:rsid w:val="00113A97"/>
    <w:rsid w:val="00114475"/>
    <w:rsid w:val="00114732"/>
    <w:rsid w:val="00117C33"/>
    <w:rsid w:val="00125EA7"/>
    <w:rsid w:val="00126C82"/>
    <w:rsid w:val="0013009B"/>
    <w:rsid w:val="001341D2"/>
    <w:rsid w:val="001350F0"/>
    <w:rsid w:val="001357E7"/>
    <w:rsid w:val="001358DC"/>
    <w:rsid w:val="00136E7F"/>
    <w:rsid w:val="0013726F"/>
    <w:rsid w:val="001377A1"/>
    <w:rsid w:val="00142ACC"/>
    <w:rsid w:val="00142AE7"/>
    <w:rsid w:val="001443CE"/>
    <w:rsid w:val="00145D45"/>
    <w:rsid w:val="001476C8"/>
    <w:rsid w:val="00150028"/>
    <w:rsid w:val="00157022"/>
    <w:rsid w:val="0016059B"/>
    <w:rsid w:val="00160943"/>
    <w:rsid w:val="001656B0"/>
    <w:rsid w:val="001735E5"/>
    <w:rsid w:val="001767D8"/>
    <w:rsid w:val="001800E7"/>
    <w:rsid w:val="00182E8D"/>
    <w:rsid w:val="001A72D1"/>
    <w:rsid w:val="001B333A"/>
    <w:rsid w:val="001B347F"/>
    <w:rsid w:val="001B374E"/>
    <w:rsid w:val="001B37DF"/>
    <w:rsid w:val="001B54B0"/>
    <w:rsid w:val="001B6345"/>
    <w:rsid w:val="001B6385"/>
    <w:rsid w:val="001C2C64"/>
    <w:rsid w:val="001C362B"/>
    <w:rsid w:val="001C4C5F"/>
    <w:rsid w:val="001C5FA9"/>
    <w:rsid w:val="001C64B7"/>
    <w:rsid w:val="001D086F"/>
    <w:rsid w:val="001D182E"/>
    <w:rsid w:val="001D393C"/>
    <w:rsid w:val="001D74DC"/>
    <w:rsid w:val="001E1276"/>
    <w:rsid w:val="001F1F40"/>
    <w:rsid w:val="001F30C5"/>
    <w:rsid w:val="001F4A03"/>
    <w:rsid w:val="001F4C1D"/>
    <w:rsid w:val="001F51E9"/>
    <w:rsid w:val="001F5D4E"/>
    <w:rsid w:val="00200EB5"/>
    <w:rsid w:val="00207061"/>
    <w:rsid w:val="00212B4A"/>
    <w:rsid w:val="00213BA6"/>
    <w:rsid w:val="00215708"/>
    <w:rsid w:val="00216BBF"/>
    <w:rsid w:val="00217E66"/>
    <w:rsid w:val="00220E1E"/>
    <w:rsid w:val="00222C80"/>
    <w:rsid w:val="00226761"/>
    <w:rsid w:val="00230A94"/>
    <w:rsid w:val="00231610"/>
    <w:rsid w:val="00234E20"/>
    <w:rsid w:val="0023531E"/>
    <w:rsid w:val="0023570A"/>
    <w:rsid w:val="00235E91"/>
    <w:rsid w:val="0024344B"/>
    <w:rsid w:val="00243E44"/>
    <w:rsid w:val="0024449B"/>
    <w:rsid w:val="002462FC"/>
    <w:rsid w:val="0024630E"/>
    <w:rsid w:val="00246AD5"/>
    <w:rsid w:val="00250972"/>
    <w:rsid w:val="00251046"/>
    <w:rsid w:val="00254C74"/>
    <w:rsid w:val="00257065"/>
    <w:rsid w:val="00257D4A"/>
    <w:rsid w:val="0027211F"/>
    <w:rsid w:val="00272142"/>
    <w:rsid w:val="002741E6"/>
    <w:rsid w:val="00276F71"/>
    <w:rsid w:val="00283887"/>
    <w:rsid w:val="00287862"/>
    <w:rsid w:val="0029117F"/>
    <w:rsid w:val="00292298"/>
    <w:rsid w:val="002A786B"/>
    <w:rsid w:val="002A7F48"/>
    <w:rsid w:val="002B0D7B"/>
    <w:rsid w:val="002B47EA"/>
    <w:rsid w:val="002B6510"/>
    <w:rsid w:val="002C4188"/>
    <w:rsid w:val="002E4424"/>
    <w:rsid w:val="002F066C"/>
    <w:rsid w:val="002F3E86"/>
    <w:rsid w:val="002F6CF1"/>
    <w:rsid w:val="00301E02"/>
    <w:rsid w:val="003103D6"/>
    <w:rsid w:val="003143BA"/>
    <w:rsid w:val="00315E9F"/>
    <w:rsid w:val="00316510"/>
    <w:rsid w:val="00316B4C"/>
    <w:rsid w:val="00323168"/>
    <w:rsid w:val="003241EF"/>
    <w:rsid w:val="003323BB"/>
    <w:rsid w:val="003344DC"/>
    <w:rsid w:val="0034333A"/>
    <w:rsid w:val="00344EB9"/>
    <w:rsid w:val="00345BA6"/>
    <w:rsid w:val="00347D50"/>
    <w:rsid w:val="003504D0"/>
    <w:rsid w:val="003577AC"/>
    <w:rsid w:val="00360773"/>
    <w:rsid w:val="00361DC8"/>
    <w:rsid w:val="00372401"/>
    <w:rsid w:val="00381BBE"/>
    <w:rsid w:val="00390F04"/>
    <w:rsid w:val="003934D7"/>
    <w:rsid w:val="003938DD"/>
    <w:rsid w:val="003A521D"/>
    <w:rsid w:val="003A611A"/>
    <w:rsid w:val="003A7801"/>
    <w:rsid w:val="003B18C5"/>
    <w:rsid w:val="003B22E3"/>
    <w:rsid w:val="003B4197"/>
    <w:rsid w:val="003B5866"/>
    <w:rsid w:val="003B5CD9"/>
    <w:rsid w:val="003B6A83"/>
    <w:rsid w:val="003C0C25"/>
    <w:rsid w:val="003C273A"/>
    <w:rsid w:val="003C5937"/>
    <w:rsid w:val="003C758C"/>
    <w:rsid w:val="003D16A2"/>
    <w:rsid w:val="003D1811"/>
    <w:rsid w:val="003D20DD"/>
    <w:rsid w:val="003D7686"/>
    <w:rsid w:val="003E43EE"/>
    <w:rsid w:val="003F6C6F"/>
    <w:rsid w:val="00410895"/>
    <w:rsid w:val="00412811"/>
    <w:rsid w:val="004147BE"/>
    <w:rsid w:val="004166F9"/>
    <w:rsid w:val="00422CF3"/>
    <w:rsid w:val="00424246"/>
    <w:rsid w:val="0044157B"/>
    <w:rsid w:val="0044285E"/>
    <w:rsid w:val="00442A78"/>
    <w:rsid w:val="004503DF"/>
    <w:rsid w:val="00451824"/>
    <w:rsid w:val="0045316A"/>
    <w:rsid w:val="00453F11"/>
    <w:rsid w:val="00460E0C"/>
    <w:rsid w:val="004649A7"/>
    <w:rsid w:val="00464CC8"/>
    <w:rsid w:val="00465133"/>
    <w:rsid w:val="004700D3"/>
    <w:rsid w:val="00471C4D"/>
    <w:rsid w:val="00473E92"/>
    <w:rsid w:val="00474E8F"/>
    <w:rsid w:val="0047551E"/>
    <w:rsid w:val="0047679B"/>
    <w:rsid w:val="00480048"/>
    <w:rsid w:val="00481CB5"/>
    <w:rsid w:val="004850CE"/>
    <w:rsid w:val="004875D7"/>
    <w:rsid w:val="00487A38"/>
    <w:rsid w:val="00491D75"/>
    <w:rsid w:val="00492BF0"/>
    <w:rsid w:val="00495EB8"/>
    <w:rsid w:val="00497C4D"/>
    <w:rsid w:val="004A1711"/>
    <w:rsid w:val="004B00AA"/>
    <w:rsid w:val="004B2023"/>
    <w:rsid w:val="004B2F56"/>
    <w:rsid w:val="004B47D7"/>
    <w:rsid w:val="004B6DEF"/>
    <w:rsid w:val="004B7049"/>
    <w:rsid w:val="004B730C"/>
    <w:rsid w:val="004B779B"/>
    <w:rsid w:val="004C0625"/>
    <w:rsid w:val="004C13E7"/>
    <w:rsid w:val="004C1ADD"/>
    <w:rsid w:val="004C4F05"/>
    <w:rsid w:val="004C5372"/>
    <w:rsid w:val="004D27AA"/>
    <w:rsid w:val="004D4EF4"/>
    <w:rsid w:val="004D5F55"/>
    <w:rsid w:val="004E08CA"/>
    <w:rsid w:val="004E10A7"/>
    <w:rsid w:val="004E1673"/>
    <w:rsid w:val="004E65AD"/>
    <w:rsid w:val="004F0CC1"/>
    <w:rsid w:val="004F1B8A"/>
    <w:rsid w:val="00501C49"/>
    <w:rsid w:val="00507D50"/>
    <w:rsid w:val="0051063E"/>
    <w:rsid w:val="00512658"/>
    <w:rsid w:val="00517F8E"/>
    <w:rsid w:val="00520F87"/>
    <w:rsid w:val="00527A31"/>
    <w:rsid w:val="00530F85"/>
    <w:rsid w:val="005329EA"/>
    <w:rsid w:val="0054072B"/>
    <w:rsid w:val="00542B9E"/>
    <w:rsid w:val="00544C2C"/>
    <w:rsid w:val="00545AC9"/>
    <w:rsid w:val="00545B08"/>
    <w:rsid w:val="00547EE5"/>
    <w:rsid w:val="0055551C"/>
    <w:rsid w:val="00555641"/>
    <w:rsid w:val="0056379B"/>
    <w:rsid w:val="005638F1"/>
    <w:rsid w:val="00567BEC"/>
    <w:rsid w:val="005721E7"/>
    <w:rsid w:val="00572C18"/>
    <w:rsid w:val="00572D37"/>
    <w:rsid w:val="005848B5"/>
    <w:rsid w:val="00584C25"/>
    <w:rsid w:val="00594C32"/>
    <w:rsid w:val="005A180D"/>
    <w:rsid w:val="005A1E74"/>
    <w:rsid w:val="005A221D"/>
    <w:rsid w:val="005A3654"/>
    <w:rsid w:val="005A49E1"/>
    <w:rsid w:val="005A7016"/>
    <w:rsid w:val="005B0B04"/>
    <w:rsid w:val="005B23FF"/>
    <w:rsid w:val="005B2857"/>
    <w:rsid w:val="005B31F6"/>
    <w:rsid w:val="005B4BAF"/>
    <w:rsid w:val="005B4ECE"/>
    <w:rsid w:val="005B7ED7"/>
    <w:rsid w:val="005C2243"/>
    <w:rsid w:val="005C6319"/>
    <w:rsid w:val="005C6A83"/>
    <w:rsid w:val="005C6C1D"/>
    <w:rsid w:val="005D4ED0"/>
    <w:rsid w:val="005D4F1F"/>
    <w:rsid w:val="005D56A3"/>
    <w:rsid w:val="005D5E0A"/>
    <w:rsid w:val="005D733A"/>
    <w:rsid w:val="005F6130"/>
    <w:rsid w:val="006052FF"/>
    <w:rsid w:val="00620050"/>
    <w:rsid w:val="00625772"/>
    <w:rsid w:val="006271C8"/>
    <w:rsid w:val="00630786"/>
    <w:rsid w:val="006314F8"/>
    <w:rsid w:val="00633141"/>
    <w:rsid w:val="00634F6E"/>
    <w:rsid w:val="00640975"/>
    <w:rsid w:val="00641CDD"/>
    <w:rsid w:val="00643FEE"/>
    <w:rsid w:val="00645AF0"/>
    <w:rsid w:val="0064677C"/>
    <w:rsid w:val="00655760"/>
    <w:rsid w:val="00660194"/>
    <w:rsid w:val="00663C34"/>
    <w:rsid w:val="00664C95"/>
    <w:rsid w:val="0066672D"/>
    <w:rsid w:val="006748D2"/>
    <w:rsid w:val="00677478"/>
    <w:rsid w:val="006807CC"/>
    <w:rsid w:val="006825E1"/>
    <w:rsid w:val="006850F2"/>
    <w:rsid w:val="006920EA"/>
    <w:rsid w:val="0069593D"/>
    <w:rsid w:val="006A5DBF"/>
    <w:rsid w:val="006B0759"/>
    <w:rsid w:val="006B3594"/>
    <w:rsid w:val="006B53D3"/>
    <w:rsid w:val="006C1C76"/>
    <w:rsid w:val="006C5FEF"/>
    <w:rsid w:val="006D168E"/>
    <w:rsid w:val="006D298E"/>
    <w:rsid w:val="006D5ECE"/>
    <w:rsid w:val="006D7284"/>
    <w:rsid w:val="006E39E9"/>
    <w:rsid w:val="006F00B2"/>
    <w:rsid w:val="006F712B"/>
    <w:rsid w:val="006F74C5"/>
    <w:rsid w:val="00702683"/>
    <w:rsid w:val="00704590"/>
    <w:rsid w:val="00705964"/>
    <w:rsid w:val="00710323"/>
    <w:rsid w:val="007118AB"/>
    <w:rsid w:val="007176F0"/>
    <w:rsid w:val="00721D52"/>
    <w:rsid w:val="007272E5"/>
    <w:rsid w:val="00737D0F"/>
    <w:rsid w:val="00744A10"/>
    <w:rsid w:val="00745448"/>
    <w:rsid w:val="007502AE"/>
    <w:rsid w:val="007510E2"/>
    <w:rsid w:val="00765076"/>
    <w:rsid w:val="007655EA"/>
    <w:rsid w:val="0076632F"/>
    <w:rsid w:val="007663A0"/>
    <w:rsid w:val="00767078"/>
    <w:rsid w:val="00773060"/>
    <w:rsid w:val="00773234"/>
    <w:rsid w:val="00774466"/>
    <w:rsid w:val="00776F84"/>
    <w:rsid w:val="0078659A"/>
    <w:rsid w:val="00786FC8"/>
    <w:rsid w:val="00791518"/>
    <w:rsid w:val="00793CB1"/>
    <w:rsid w:val="007A33C2"/>
    <w:rsid w:val="007A6D39"/>
    <w:rsid w:val="007A6E96"/>
    <w:rsid w:val="007A6FC4"/>
    <w:rsid w:val="007B2BD2"/>
    <w:rsid w:val="007B4809"/>
    <w:rsid w:val="007B4BFF"/>
    <w:rsid w:val="007B59CC"/>
    <w:rsid w:val="007C139F"/>
    <w:rsid w:val="007C342A"/>
    <w:rsid w:val="007C393A"/>
    <w:rsid w:val="007C4D1E"/>
    <w:rsid w:val="007D11CC"/>
    <w:rsid w:val="007D3596"/>
    <w:rsid w:val="007D53C4"/>
    <w:rsid w:val="007D64DF"/>
    <w:rsid w:val="007F6AFA"/>
    <w:rsid w:val="00804F39"/>
    <w:rsid w:val="00810FC1"/>
    <w:rsid w:val="008121D1"/>
    <w:rsid w:val="00817140"/>
    <w:rsid w:val="00817452"/>
    <w:rsid w:val="0082678F"/>
    <w:rsid w:val="00830F77"/>
    <w:rsid w:val="00831017"/>
    <w:rsid w:val="008334F8"/>
    <w:rsid w:val="00841C77"/>
    <w:rsid w:val="00845F4B"/>
    <w:rsid w:val="008461E2"/>
    <w:rsid w:val="00846E9E"/>
    <w:rsid w:val="00850723"/>
    <w:rsid w:val="0086158D"/>
    <w:rsid w:val="00865C85"/>
    <w:rsid w:val="00871335"/>
    <w:rsid w:val="0087149D"/>
    <w:rsid w:val="008726BB"/>
    <w:rsid w:val="008734F4"/>
    <w:rsid w:val="00874495"/>
    <w:rsid w:val="00877893"/>
    <w:rsid w:val="008809FC"/>
    <w:rsid w:val="008846E7"/>
    <w:rsid w:val="00885D2A"/>
    <w:rsid w:val="00887BC8"/>
    <w:rsid w:val="0089046B"/>
    <w:rsid w:val="008928F8"/>
    <w:rsid w:val="0089478F"/>
    <w:rsid w:val="00894A1E"/>
    <w:rsid w:val="00895616"/>
    <w:rsid w:val="00895FA8"/>
    <w:rsid w:val="008A022E"/>
    <w:rsid w:val="008A157D"/>
    <w:rsid w:val="008A1914"/>
    <w:rsid w:val="008B4402"/>
    <w:rsid w:val="008B500F"/>
    <w:rsid w:val="008B7A33"/>
    <w:rsid w:val="008C0CAD"/>
    <w:rsid w:val="008C2069"/>
    <w:rsid w:val="008C4A3A"/>
    <w:rsid w:val="008C60EC"/>
    <w:rsid w:val="008C6D86"/>
    <w:rsid w:val="008D6113"/>
    <w:rsid w:val="008D71DB"/>
    <w:rsid w:val="008E27C9"/>
    <w:rsid w:val="008F0277"/>
    <w:rsid w:val="008F106D"/>
    <w:rsid w:val="00900906"/>
    <w:rsid w:val="00903678"/>
    <w:rsid w:val="00904BCE"/>
    <w:rsid w:val="00906AE5"/>
    <w:rsid w:val="00916679"/>
    <w:rsid w:val="009168C7"/>
    <w:rsid w:val="00920096"/>
    <w:rsid w:val="009254D0"/>
    <w:rsid w:val="009257D3"/>
    <w:rsid w:val="00943080"/>
    <w:rsid w:val="00943B70"/>
    <w:rsid w:val="00946456"/>
    <w:rsid w:val="00952214"/>
    <w:rsid w:val="009529ED"/>
    <w:rsid w:val="00954E73"/>
    <w:rsid w:val="00957BD5"/>
    <w:rsid w:val="00960A38"/>
    <w:rsid w:val="00961D67"/>
    <w:rsid w:val="00967E9A"/>
    <w:rsid w:val="00971AFA"/>
    <w:rsid w:val="00980689"/>
    <w:rsid w:val="00983034"/>
    <w:rsid w:val="00983C10"/>
    <w:rsid w:val="00992114"/>
    <w:rsid w:val="00994500"/>
    <w:rsid w:val="0099475D"/>
    <w:rsid w:val="009A4020"/>
    <w:rsid w:val="009A537A"/>
    <w:rsid w:val="009A59A1"/>
    <w:rsid w:val="009A763C"/>
    <w:rsid w:val="009B169E"/>
    <w:rsid w:val="009B3C4E"/>
    <w:rsid w:val="009B6786"/>
    <w:rsid w:val="009B6E44"/>
    <w:rsid w:val="009C0BBF"/>
    <w:rsid w:val="009D2FA4"/>
    <w:rsid w:val="009D4B6B"/>
    <w:rsid w:val="009E03A5"/>
    <w:rsid w:val="009E101C"/>
    <w:rsid w:val="009E48AC"/>
    <w:rsid w:val="009E5C85"/>
    <w:rsid w:val="009E73A0"/>
    <w:rsid w:val="009F139E"/>
    <w:rsid w:val="009F20F4"/>
    <w:rsid w:val="009F253A"/>
    <w:rsid w:val="009F55DF"/>
    <w:rsid w:val="00A025BF"/>
    <w:rsid w:val="00A077DC"/>
    <w:rsid w:val="00A1121A"/>
    <w:rsid w:val="00A14732"/>
    <w:rsid w:val="00A14F47"/>
    <w:rsid w:val="00A21A8C"/>
    <w:rsid w:val="00A232DF"/>
    <w:rsid w:val="00A23A52"/>
    <w:rsid w:val="00A23DF5"/>
    <w:rsid w:val="00A24E24"/>
    <w:rsid w:val="00A3048D"/>
    <w:rsid w:val="00A33AF3"/>
    <w:rsid w:val="00A364D4"/>
    <w:rsid w:val="00A40E5A"/>
    <w:rsid w:val="00A4271A"/>
    <w:rsid w:val="00A45501"/>
    <w:rsid w:val="00A45513"/>
    <w:rsid w:val="00A46088"/>
    <w:rsid w:val="00A62E7E"/>
    <w:rsid w:val="00A65B01"/>
    <w:rsid w:val="00A72B66"/>
    <w:rsid w:val="00A816A6"/>
    <w:rsid w:val="00A829EE"/>
    <w:rsid w:val="00A83B92"/>
    <w:rsid w:val="00A84F13"/>
    <w:rsid w:val="00A85F7A"/>
    <w:rsid w:val="00A9135B"/>
    <w:rsid w:val="00A95600"/>
    <w:rsid w:val="00AA1982"/>
    <w:rsid w:val="00AA220C"/>
    <w:rsid w:val="00AB231B"/>
    <w:rsid w:val="00AB3B54"/>
    <w:rsid w:val="00AC062B"/>
    <w:rsid w:val="00AC0985"/>
    <w:rsid w:val="00AC2F97"/>
    <w:rsid w:val="00AC5A6C"/>
    <w:rsid w:val="00AE1382"/>
    <w:rsid w:val="00AE19E8"/>
    <w:rsid w:val="00AE205E"/>
    <w:rsid w:val="00AE4897"/>
    <w:rsid w:val="00AE5C1E"/>
    <w:rsid w:val="00AF1FBC"/>
    <w:rsid w:val="00B0145D"/>
    <w:rsid w:val="00B0173F"/>
    <w:rsid w:val="00B02081"/>
    <w:rsid w:val="00B04C3F"/>
    <w:rsid w:val="00B12813"/>
    <w:rsid w:val="00B138FC"/>
    <w:rsid w:val="00B25968"/>
    <w:rsid w:val="00B25C7B"/>
    <w:rsid w:val="00B30819"/>
    <w:rsid w:val="00B30C9A"/>
    <w:rsid w:val="00B315AC"/>
    <w:rsid w:val="00B3426F"/>
    <w:rsid w:val="00B35E5D"/>
    <w:rsid w:val="00B36099"/>
    <w:rsid w:val="00B36622"/>
    <w:rsid w:val="00B40189"/>
    <w:rsid w:val="00B42E33"/>
    <w:rsid w:val="00B50447"/>
    <w:rsid w:val="00B50E58"/>
    <w:rsid w:val="00B550E2"/>
    <w:rsid w:val="00B56FDD"/>
    <w:rsid w:val="00B57A9A"/>
    <w:rsid w:val="00B611F6"/>
    <w:rsid w:val="00B61EA7"/>
    <w:rsid w:val="00B638B3"/>
    <w:rsid w:val="00B67EF7"/>
    <w:rsid w:val="00B707CB"/>
    <w:rsid w:val="00B713E9"/>
    <w:rsid w:val="00B72A60"/>
    <w:rsid w:val="00B7445D"/>
    <w:rsid w:val="00B746FF"/>
    <w:rsid w:val="00B771A3"/>
    <w:rsid w:val="00B80CB2"/>
    <w:rsid w:val="00B81DB1"/>
    <w:rsid w:val="00B85B7F"/>
    <w:rsid w:val="00B8708C"/>
    <w:rsid w:val="00B870D6"/>
    <w:rsid w:val="00B876CD"/>
    <w:rsid w:val="00B956E4"/>
    <w:rsid w:val="00BA0F27"/>
    <w:rsid w:val="00BA14B0"/>
    <w:rsid w:val="00BA55DE"/>
    <w:rsid w:val="00BA6B1B"/>
    <w:rsid w:val="00BB25F1"/>
    <w:rsid w:val="00BB7CCD"/>
    <w:rsid w:val="00BC39BA"/>
    <w:rsid w:val="00BD3A99"/>
    <w:rsid w:val="00BD456A"/>
    <w:rsid w:val="00BD45AA"/>
    <w:rsid w:val="00BD662D"/>
    <w:rsid w:val="00BD6BFB"/>
    <w:rsid w:val="00BE2E2B"/>
    <w:rsid w:val="00BE3F1E"/>
    <w:rsid w:val="00BE6139"/>
    <w:rsid w:val="00BF027A"/>
    <w:rsid w:val="00BF28C9"/>
    <w:rsid w:val="00BF7C5D"/>
    <w:rsid w:val="00C00C93"/>
    <w:rsid w:val="00C01065"/>
    <w:rsid w:val="00C039DE"/>
    <w:rsid w:val="00C04057"/>
    <w:rsid w:val="00C04426"/>
    <w:rsid w:val="00C052DD"/>
    <w:rsid w:val="00C13996"/>
    <w:rsid w:val="00C139A3"/>
    <w:rsid w:val="00C143FD"/>
    <w:rsid w:val="00C14F29"/>
    <w:rsid w:val="00C2384F"/>
    <w:rsid w:val="00C24537"/>
    <w:rsid w:val="00C2464A"/>
    <w:rsid w:val="00C257A1"/>
    <w:rsid w:val="00C34CA1"/>
    <w:rsid w:val="00C354DA"/>
    <w:rsid w:val="00C36871"/>
    <w:rsid w:val="00C36EB6"/>
    <w:rsid w:val="00C47B9B"/>
    <w:rsid w:val="00C5107A"/>
    <w:rsid w:val="00C54A24"/>
    <w:rsid w:val="00C651E3"/>
    <w:rsid w:val="00C71A5E"/>
    <w:rsid w:val="00C73B35"/>
    <w:rsid w:val="00C75E0E"/>
    <w:rsid w:val="00C77FA5"/>
    <w:rsid w:val="00C86AF0"/>
    <w:rsid w:val="00C92396"/>
    <w:rsid w:val="00C95824"/>
    <w:rsid w:val="00C96339"/>
    <w:rsid w:val="00C978C6"/>
    <w:rsid w:val="00CA0056"/>
    <w:rsid w:val="00CA663B"/>
    <w:rsid w:val="00CA6730"/>
    <w:rsid w:val="00CA6913"/>
    <w:rsid w:val="00CB4C73"/>
    <w:rsid w:val="00CB4D5F"/>
    <w:rsid w:val="00CB5FDE"/>
    <w:rsid w:val="00CC4994"/>
    <w:rsid w:val="00CD18D3"/>
    <w:rsid w:val="00CD668F"/>
    <w:rsid w:val="00CE057D"/>
    <w:rsid w:val="00CE51EC"/>
    <w:rsid w:val="00CF3286"/>
    <w:rsid w:val="00CF4DC6"/>
    <w:rsid w:val="00CF61C8"/>
    <w:rsid w:val="00D00B9D"/>
    <w:rsid w:val="00D0351B"/>
    <w:rsid w:val="00D066EA"/>
    <w:rsid w:val="00D103BF"/>
    <w:rsid w:val="00D14B48"/>
    <w:rsid w:val="00D160EE"/>
    <w:rsid w:val="00D16297"/>
    <w:rsid w:val="00D2229F"/>
    <w:rsid w:val="00D26D43"/>
    <w:rsid w:val="00D27B68"/>
    <w:rsid w:val="00D27F9E"/>
    <w:rsid w:val="00D32A25"/>
    <w:rsid w:val="00D3310A"/>
    <w:rsid w:val="00D33A9B"/>
    <w:rsid w:val="00D3497B"/>
    <w:rsid w:val="00D35365"/>
    <w:rsid w:val="00D43B84"/>
    <w:rsid w:val="00D45D22"/>
    <w:rsid w:val="00D45D91"/>
    <w:rsid w:val="00D512DA"/>
    <w:rsid w:val="00D528F9"/>
    <w:rsid w:val="00D612C5"/>
    <w:rsid w:val="00D640E4"/>
    <w:rsid w:val="00D72E92"/>
    <w:rsid w:val="00D73A47"/>
    <w:rsid w:val="00D77F8F"/>
    <w:rsid w:val="00D8114A"/>
    <w:rsid w:val="00D81C02"/>
    <w:rsid w:val="00D949EB"/>
    <w:rsid w:val="00D955C1"/>
    <w:rsid w:val="00DA16B0"/>
    <w:rsid w:val="00DA56F7"/>
    <w:rsid w:val="00DA6673"/>
    <w:rsid w:val="00DA7056"/>
    <w:rsid w:val="00DB3FE6"/>
    <w:rsid w:val="00DB613D"/>
    <w:rsid w:val="00DB65B5"/>
    <w:rsid w:val="00DB6EA7"/>
    <w:rsid w:val="00DB74DA"/>
    <w:rsid w:val="00DB7DD8"/>
    <w:rsid w:val="00DC0D7A"/>
    <w:rsid w:val="00DC3D25"/>
    <w:rsid w:val="00DC7C4D"/>
    <w:rsid w:val="00DD0710"/>
    <w:rsid w:val="00DD25C1"/>
    <w:rsid w:val="00DD40FA"/>
    <w:rsid w:val="00DD6B44"/>
    <w:rsid w:val="00DE054C"/>
    <w:rsid w:val="00DE0DFB"/>
    <w:rsid w:val="00DE150A"/>
    <w:rsid w:val="00DE3CB3"/>
    <w:rsid w:val="00DF3B45"/>
    <w:rsid w:val="00DF5662"/>
    <w:rsid w:val="00DF7039"/>
    <w:rsid w:val="00DF7D4D"/>
    <w:rsid w:val="00E000FC"/>
    <w:rsid w:val="00E07D2D"/>
    <w:rsid w:val="00E13F11"/>
    <w:rsid w:val="00E155A7"/>
    <w:rsid w:val="00E22294"/>
    <w:rsid w:val="00E22F03"/>
    <w:rsid w:val="00E2417E"/>
    <w:rsid w:val="00E268BE"/>
    <w:rsid w:val="00E26FB0"/>
    <w:rsid w:val="00E302B3"/>
    <w:rsid w:val="00E32E4D"/>
    <w:rsid w:val="00E41AE0"/>
    <w:rsid w:val="00E41E67"/>
    <w:rsid w:val="00E44C0E"/>
    <w:rsid w:val="00E503ED"/>
    <w:rsid w:val="00E5229A"/>
    <w:rsid w:val="00E539CB"/>
    <w:rsid w:val="00E53BF2"/>
    <w:rsid w:val="00E6042E"/>
    <w:rsid w:val="00E619AC"/>
    <w:rsid w:val="00E64898"/>
    <w:rsid w:val="00E70A48"/>
    <w:rsid w:val="00E72EDA"/>
    <w:rsid w:val="00E806C0"/>
    <w:rsid w:val="00E81B8E"/>
    <w:rsid w:val="00E8664C"/>
    <w:rsid w:val="00E90FCE"/>
    <w:rsid w:val="00EA1718"/>
    <w:rsid w:val="00EA1837"/>
    <w:rsid w:val="00EB5919"/>
    <w:rsid w:val="00EC3FB9"/>
    <w:rsid w:val="00EC495E"/>
    <w:rsid w:val="00ED1D92"/>
    <w:rsid w:val="00ED2187"/>
    <w:rsid w:val="00ED35F7"/>
    <w:rsid w:val="00ED6E7B"/>
    <w:rsid w:val="00ED7A45"/>
    <w:rsid w:val="00EE7EFE"/>
    <w:rsid w:val="00EF0278"/>
    <w:rsid w:val="00EF124F"/>
    <w:rsid w:val="00EF47E5"/>
    <w:rsid w:val="00EF4C57"/>
    <w:rsid w:val="00EF55F1"/>
    <w:rsid w:val="00EF7881"/>
    <w:rsid w:val="00F009B8"/>
    <w:rsid w:val="00F013CF"/>
    <w:rsid w:val="00F0319C"/>
    <w:rsid w:val="00F03431"/>
    <w:rsid w:val="00F0496E"/>
    <w:rsid w:val="00F04B93"/>
    <w:rsid w:val="00F05BBF"/>
    <w:rsid w:val="00F10F04"/>
    <w:rsid w:val="00F143AA"/>
    <w:rsid w:val="00F14902"/>
    <w:rsid w:val="00F2394D"/>
    <w:rsid w:val="00F30B65"/>
    <w:rsid w:val="00F30F77"/>
    <w:rsid w:val="00F36C72"/>
    <w:rsid w:val="00F40661"/>
    <w:rsid w:val="00F450E6"/>
    <w:rsid w:val="00F51838"/>
    <w:rsid w:val="00F52B98"/>
    <w:rsid w:val="00F53DE3"/>
    <w:rsid w:val="00F604DD"/>
    <w:rsid w:val="00F619C3"/>
    <w:rsid w:val="00F62B16"/>
    <w:rsid w:val="00F63079"/>
    <w:rsid w:val="00F644C8"/>
    <w:rsid w:val="00F7090D"/>
    <w:rsid w:val="00F71DF8"/>
    <w:rsid w:val="00F76CBC"/>
    <w:rsid w:val="00F83C35"/>
    <w:rsid w:val="00F84313"/>
    <w:rsid w:val="00F84469"/>
    <w:rsid w:val="00F93754"/>
    <w:rsid w:val="00FA6471"/>
    <w:rsid w:val="00FA78D6"/>
    <w:rsid w:val="00FB0192"/>
    <w:rsid w:val="00FB18E6"/>
    <w:rsid w:val="00FB216A"/>
    <w:rsid w:val="00FB29B8"/>
    <w:rsid w:val="00FB3A35"/>
    <w:rsid w:val="00FB782B"/>
    <w:rsid w:val="00FC011F"/>
    <w:rsid w:val="00FC07C3"/>
    <w:rsid w:val="00FC1804"/>
    <w:rsid w:val="00FC3A8D"/>
    <w:rsid w:val="00FC4028"/>
    <w:rsid w:val="00FC64E4"/>
    <w:rsid w:val="00FD30DA"/>
    <w:rsid w:val="00FD581C"/>
    <w:rsid w:val="00FD6239"/>
    <w:rsid w:val="00FE144A"/>
    <w:rsid w:val="00FE2FED"/>
    <w:rsid w:val="00FE3457"/>
    <w:rsid w:val="00FE51AB"/>
    <w:rsid w:val="00FE6115"/>
    <w:rsid w:val="00FE7F67"/>
    <w:rsid w:val="00FF680D"/>
    <w:rsid w:val="00FF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CCCEC2"/>
  <w15:docId w15:val="{7F17A580-AF36-4106-8C18-EED20D16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locked="1" w:uiPriority="0"/>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locked="1"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6150"/>
    <w:pPr>
      <w:spacing w:after="0" w:line="240" w:lineRule="auto"/>
    </w:pPr>
    <w:rPr>
      <w:rFonts w:ascii="Verdana" w:hAnsi="Verdana"/>
      <w:sz w:val="18"/>
    </w:rPr>
  </w:style>
  <w:style w:type="paragraph" w:styleId="Heading1">
    <w:name w:val="heading 1"/>
    <w:basedOn w:val="Normal"/>
    <w:next w:val="BodyText"/>
    <w:link w:val="Heading1Char"/>
    <w:uiPriority w:val="9"/>
    <w:qFormat/>
    <w:rsid w:val="00036150"/>
    <w:pPr>
      <w:keepNext/>
      <w:keepLines/>
      <w:pageBreakBefore/>
      <w:numPr>
        <w:numId w:val="30"/>
      </w:numPr>
      <w:pBdr>
        <w:bottom w:val="single" w:sz="8" w:space="1" w:color="0860A8"/>
      </w:pBdr>
      <w:spacing w:before="240" w:after="240"/>
      <w:outlineLvl w:val="0"/>
    </w:pPr>
    <w:rPr>
      <w:rFonts w:eastAsiaTheme="majorEastAsia" w:cstheme="majorBidi"/>
      <w:bCs/>
      <w:color w:val="0860A8"/>
      <w:spacing w:val="-15"/>
      <w:sz w:val="32"/>
      <w:szCs w:val="28"/>
    </w:rPr>
  </w:style>
  <w:style w:type="paragraph" w:styleId="Heading2">
    <w:name w:val="heading 2"/>
    <w:basedOn w:val="Normal"/>
    <w:next w:val="BodyText"/>
    <w:link w:val="Heading2Char"/>
    <w:uiPriority w:val="9"/>
    <w:unhideWhenUsed/>
    <w:qFormat/>
    <w:rsid w:val="00036150"/>
    <w:pPr>
      <w:keepNext/>
      <w:keepLines/>
      <w:numPr>
        <w:ilvl w:val="1"/>
        <w:numId w:val="30"/>
      </w:numPr>
      <w:spacing w:before="240" w:after="240"/>
      <w:outlineLvl w:val="1"/>
    </w:pPr>
    <w:rPr>
      <w:rFonts w:eastAsiaTheme="majorEastAsia" w:cstheme="majorBidi"/>
      <w:bCs/>
      <w:color w:val="0860A8"/>
      <w:spacing w:val="-15"/>
      <w:sz w:val="28"/>
      <w:szCs w:val="26"/>
    </w:rPr>
  </w:style>
  <w:style w:type="paragraph" w:styleId="Heading3">
    <w:name w:val="heading 3"/>
    <w:basedOn w:val="Normal"/>
    <w:next w:val="BodyText"/>
    <w:link w:val="Heading3Char"/>
    <w:uiPriority w:val="9"/>
    <w:unhideWhenUsed/>
    <w:qFormat/>
    <w:rsid w:val="00036150"/>
    <w:pPr>
      <w:keepNext/>
      <w:keepLines/>
      <w:numPr>
        <w:ilvl w:val="2"/>
        <w:numId w:val="30"/>
      </w:numPr>
      <w:spacing w:before="240" w:after="240"/>
      <w:ind w:left="2052"/>
      <w:outlineLvl w:val="2"/>
    </w:pPr>
    <w:rPr>
      <w:rFonts w:eastAsiaTheme="majorEastAsia" w:cstheme="majorBidi"/>
      <w:bCs/>
      <w:color w:val="0860A8"/>
      <w:spacing w:val="-15"/>
      <w:sz w:val="24"/>
    </w:rPr>
  </w:style>
  <w:style w:type="paragraph" w:styleId="Heading4">
    <w:name w:val="heading 4"/>
    <w:basedOn w:val="Normal"/>
    <w:next w:val="BodyText"/>
    <w:link w:val="Heading4Char"/>
    <w:uiPriority w:val="9"/>
    <w:unhideWhenUsed/>
    <w:rsid w:val="00036150"/>
    <w:pPr>
      <w:keepNext/>
      <w:keepLines/>
      <w:numPr>
        <w:ilvl w:val="3"/>
        <w:numId w:val="30"/>
      </w:numPr>
      <w:spacing w:before="240" w:after="240"/>
      <w:ind w:left="1080"/>
      <w:outlineLvl w:val="3"/>
    </w:pPr>
    <w:rPr>
      <w:rFonts w:eastAsiaTheme="majorEastAsia" w:cstheme="majorBidi"/>
      <w:bCs/>
      <w:iCs/>
      <w:color w:val="0860A8"/>
      <w:spacing w:val="-15"/>
      <w:sz w:val="24"/>
    </w:rPr>
  </w:style>
  <w:style w:type="paragraph" w:styleId="Heading5">
    <w:name w:val="heading 5"/>
    <w:basedOn w:val="Normal"/>
    <w:next w:val="BodyText"/>
    <w:link w:val="Heading5Char"/>
    <w:uiPriority w:val="9"/>
    <w:unhideWhenUsed/>
    <w:rsid w:val="00036150"/>
    <w:pPr>
      <w:keepNext/>
      <w:keepLines/>
      <w:numPr>
        <w:ilvl w:val="4"/>
        <w:numId w:val="30"/>
      </w:numPr>
      <w:spacing w:before="240" w:after="240"/>
      <w:outlineLvl w:val="4"/>
    </w:pPr>
    <w:rPr>
      <w:rFonts w:eastAsiaTheme="majorEastAsia" w:cstheme="majorBidi"/>
      <w:color w:val="0860A8"/>
      <w:spacing w:val="-15"/>
      <w:sz w:val="22"/>
    </w:rPr>
  </w:style>
  <w:style w:type="paragraph" w:styleId="Heading6">
    <w:name w:val="heading 6"/>
    <w:basedOn w:val="Normal"/>
    <w:next w:val="BodyText"/>
    <w:link w:val="Heading6Char"/>
    <w:uiPriority w:val="9"/>
    <w:unhideWhenUsed/>
    <w:rsid w:val="00036150"/>
    <w:pPr>
      <w:keepNext/>
      <w:keepLines/>
      <w:numPr>
        <w:ilvl w:val="5"/>
        <w:numId w:val="30"/>
      </w:numPr>
      <w:spacing w:before="240" w:after="240"/>
      <w:outlineLvl w:val="5"/>
    </w:pPr>
    <w:rPr>
      <w:rFonts w:eastAsiaTheme="majorEastAsia" w:cstheme="majorBidi"/>
      <w:iCs/>
      <w:color w:val="243F60" w:themeColor="accent1" w:themeShade="7F"/>
      <w:spacing w:val="-15"/>
      <w:sz w:val="20"/>
    </w:rPr>
  </w:style>
  <w:style w:type="paragraph" w:styleId="Heading7">
    <w:name w:val="heading 7"/>
    <w:basedOn w:val="Normal"/>
    <w:next w:val="Normal"/>
    <w:link w:val="Heading7Char"/>
    <w:uiPriority w:val="9"/>
    <w:unhideWhenUsed/>
    <w:rsid w:val="00036150"/>
    <w:pPr>
      <w:keepNext/>
      <w:keepLines/>
      <w:numPr>
        <w:ilvl w:val="6"/>
        <w:numId w:val="30"/>
      </w:numPr>
      <w:spacing w:before="240" w:after="240"/>
      <w:outlineLvl w:val="6"/>
    </w:pPr>
    <w:rPr>
      <w:rFonts w:eastAsiaTheme="majorEastAsia" w:cstheme="majorBidi"/>
      <w:iCs/>
      <w:color w:val="404040" w:themeColor="text1" w:themeTint="BF"/>
    </w:rPr>
  </w:style>
  <w:style w:type="paragraph" w:styleId="Heading8">
    <w:name w:val="heading 8"/>
    <w:basedOn w:val="Normal"/>
    <w:next w:val="Normal"/>
    <w:link w:val="Heading8Char"/>
    <w:uiPriority w:val="9"/>
    <w:semiHidden/>
    <w:rsid w:val="000361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361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150"/>
    <w:rPr>
      <w:rFonts w:ascii="Verdana" w:eastAsiaTheme="majorEastAsia" w:hAnsi="Verdana" w:cstheme="majorBidi"/>
      <w:bCs/>
      <w:color w:val="0860A8"/>
      <w:spacing w:val="-15"/>
      <w:sz w:val="32"/>
      <w:szCs w:val="28"/>
    </w:rPr>
  </w:style>
  <w:style w:type="character" w:customStyle="1" w:styleId="Heading2Char">
    <w:name w:val="Heading 2 Char"/>
    <w:basedOn w:val="DefaultParagraphFont"/>
    <w:link w:val="Heading2"/>
    <w:uiPriority w:val="9"/>
    <w:rsid w:val="00036150"/>
    <w:rPr>
      <w:rFonts w:ascii="Verdana" w:eastAsiaTheme="majorEastAsia" w:hAnsi="Verdana" w:cstheme="majorBidi"/>
      <w:bCs/>
      <w:color w:val="0860A8"/>
      <w:spacing w:val="-15"/>
      <w:sz w:val="28"/>
      <w:szCs w:val="26"/>
    </w:rPr>
  </w:style>
  <w:style w:type="character" w:customStyle="1" w:styleId="Heading3Char">
    <w:name w:val="Heading 3 Char"/>
    <w:basedOn w:val="DefaultParagraphFont"/>
    <w:link w:val="Heading3"/>
    <w:uiPriority w:val="9"/>
    <w:rsid w:val="00036150"/>
    <w:rPr>
      <w:rFonts w:ascii="Verdana" w:eastAsiaTheme="majorEastAsia" w:hAnsi="Verdana" w:cstheme="majorBidi"/>
      <w:bCs/>
      <w:color w:val="0860A8"/>
      <w:spacing w:val="-15"/>
      <w:sz w:val="24"/>
    </w:rPr>
  </w:style>
  <w:style w:type="character" w:customStyle="1" w:styleId="Heading4Char">
    <w:name w:val="Heading 4 Char"/>
    <w:basedOn w:val="DefaultParagraphFont"/>
    <w:link w:val="Heading4"/>
    <w:uiPriority w:val="9"/>
    <w:rsid w:val="00036150"/>
    <w:rPr>
      <w:rFonts w:ascii="Verdana" w:eastAsiaTheme="majorEastAsia" w:hAnsi="Verdana" w:cstheme="majorBidi"/>
      <w:bCs/>
      <w:iCs/>
      <w:color w:val="0860A8"/>
      <w:spacing w:val="-15"/>
      <w:sz w:val="24"/>
    </w:rPr>
  </w:style>
  <w:style w:type="character" w:customStyle="1" w:styleId="Heading5Char">
    <w:name w:val="Heading 5 Char"/>
    <w:basedOn w:val="DefaultParagraphFont"/>
    <w:link w:val="Heading5"/>
    <w:uiPriority w:val="9"/>
    <w:rsid w:val="00036150"/>
    <w:rPr>
      <w:rFonts w:ascii="Verdana" w:eastAsiaTheme="majorEastAsia" w:hAnsi="Verdana" w:cstheme="majorBidi"/>
      <w:color w:val="0860A8"/>
      <w:spacing w:val="-15"/>
    </w:rPr>
  </w:style>
  <w:style w:type="character" w:customStyle="1" w:styleId="Heading6Char">
    <w:name w:val="Heading 6 Char"/>
    <w:basedOn w:val="DefaultParagraphFont"/>
    <w:link w:val="Heading6"/>
    <w:uiPriority w:val="9"/>
    <w:rsid w:val="00036150"/>
    <w:rPr>
      <w:rFonts w:ascii="Verdana" w:eastAsiaTheme="majorEastAsia" w:hAnsi="Verdana" w:cstheme="majorBidi"/>
      <w:iCs/>
      <w:color w:val="243F60" w:themeColor="accent1" w:themeShade="7F"/>
      <w:spacing w:val="-15"/>
      <w:sz w:val="20"/>
    </w:rPr>
  </w:style>
  <w:style w:type="character" w:customStyle="1" w:styleId="Heading7Char">
    <w:name w:val="Heading 7 Char"/>
    <w:basedOn w:val="DefaultParagraphFont"/>
    <w:link w:val="Heading7"/>
    <w:uiPriority w:val="9"/>
    <w:rsid w:val="00036150"/>
    <w:rPr>
      <w:rFonts w:ascii="Verdana" w:eastAsiaTheme="majorEastAsia" w:hAnsi="Verdana" w:cstheme="majorBidi"/>
      <w:iCs/>
      <w:color w:val="404040" w:themeColor="text1" w:themeTint="BF"/>
      <w:sz w:val="18"/>
    </w:rPr>
  </w:style>
  <w:style w:type="character" w:customStyle="1" w:styleId="Heading8Char">
    <w:name w:val="Heading 8 Char"/>
    <w:basedOn w:val="DefaultParagraphFont"/>
    <w:link w:val="Heading8"/>
    <w:uiPriority w:val="9"/>
    <w:semiHidden/>
    <w:rsid w:val="000361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6150"/>
    <w:rPr>
      <w:rFonts w:asciiTheme="majorHAnsi" w:eastAsiaTheme="majorEastAsia" w:hAnsiTheme="majorHAnsi" w:cstheme="majorBidi"/>
      <w:i/>
      <w:iCs/>
      <w:color w:val="404040" w:themeColor="text1" w:themeTint="BF"/>
      <w:sz w:val="20"/>
      <w:szCs w:val="20"/>
    </w:rPr>
  </w:style>
  <w:style w:type="numbering" w:customStyle="1" w:styleId="Headings">
    <w:name w:val="Headings"/>
    <w:uiPriority w:val="99"/>
    <w:rsid w:val="00036150"/>
    <w:pPr>
      <w:numPr>
        <w:numId w:val="4"/>
      </w:numPr>
    </w:pPr>
  </w:style>
  <w:style w:type="paragraph" w:customStyle="1" w:styleId="BodyText">
    <w:name w:val="BodyText"/>
    <w:link w:val="BodyTextChar"/>
    <w:qFormat/>
    <w:rsid w:val="00036150"/>
    <w:pPr>
      <w:spacing w:before="200" w:line="240" w:lineRule="auto"/>
    </w:pPr>
    <w:rPr>
      <w:rFonts w:ascii="Verdana" w:hAnsi="Verdana"/>
      <w:sz w:val="18"/>
      <w:szCs w:val="18"/>
    </w:rPr>
  </w:style>
  <w:style w:type="paragraph" w:styleId="Title">
    <w:name w:val="Title"/>
    <w:basedOn w:val="Normal"/>
    <w:next w:val="Subtitle"/>
    <w:link w:val="TitleChar"/>
    <w:uiPriority w:val="10"/>
    <w:qFormat/>
    <w:rsid w:val="00036150"/>
    <w:pPr>
      <w:spacing w:before="3000"/>
      <w:contextualSpacing/>
    </w:pPr>
    <w:rPr>
      <w:rFonts w:ascii="Neo Sans Intel Medium" w:eastAsiaTheme="majorEastAsia" w:hAnsi="Neo Sans Intel Medium" w:cstheme="majorBidi"/>
      <w:b/>
      <w:color w:val="0860A8"/>
      <w:spacing w:val="5"/>
      <w:kern w:val="28"/>
      <w:sz w:val="60"/>
      <w:szCs w:val="52"/>
    </w:rPr>
  </w:style>
  <w:style w:type="character" w:customStyle="1" w:styleId="TitleChar">
    <w:name w:val="Title Char"/>
    <w:basedOn w:val="DefaultParagraphFont"/>
    <w:link w:val="Title"/>
    <w:uiPriority w:val="10"/>
    <w:rsid w:val="00036150"/>
    <w:rPr>
      <w:rFonts w:ascii="Neo Sans Intel Medium" w:eastAsiaTheme="majorEastAsia" w:hAnsi="Neo Sans Intel Medium" w:cstheme="majorBidi"/>
      <w:b/>
      <w:color w:val="0860A8"/>
      <w:spacing w:val="5"/>
      <w:kern w:val="28"/>
      <w:sz w:val="60"/>
      <w:szCs w:val="52"/>
    </w:rPr>
  </w:style>
  <w:style w:type="paragraph" w:styleId="Subtitle">
    <w:name w:val="Subtitle"/>
    <w:basedOn w:val="Normal"/>
    <w:next w:val="Rev"/>
    <w:link w:val="SubtitleChar"/>
    <w:uiPriority w:val="11"/>
    <w:qFormat/>
    <w:rsid w:val="00036150"/>
    <w:pPr>
      <w:numPr>
        <w:ilvl w:val="1"/>
      </w:numPr>
      <w:pBdr>
        <w:bottom w:val="single" w:sz="18" w:space="1" w:color="0860A8"/>
      </w:pBdr>
      <w:spacing w:after="400"/>
    </w:pPr>
    <w:rPr>
      <w:rFonts w:ascii="Neo Sans Intel Medium" w:eastAsiaTheme="majorEastAsia" w:hAnsi="Neo Sans Intel Medium" w:cstheme="majorBidi"/>
      <w:iCs/>
      <w:smallCaps/>
      <w:color w:val="0860A8"/>
      <w:sz w:val="52"/>
      <w:szCs w:val="24"/>
    </w:rPr>
  </w:style>
  <w:style w:type="character" w:customStyle="1" w:styleId="SubtitleChar">
    <w:name w:val="Subtitle Char"/>
    <w:basedOn w:val="DefaultParagraphFont"/>
    <w:link w:val="Subtitle"/>
    <w:uiPriority w:val="11"/>
    <w:rsid w:val="00036150"/>
    <w:rPr>
      <w:rFonts w:ascii="Neo Sans Intel Medium" w:eastAsiaTheme="majorEastAsia" w:hAnsi="Neo Sans Intel Medium" w:cstheme="majorBidi"/>
      <w:iCs/>
      <w:smallCaps/>
      <w:color w:val="0860A8"/>
      <w:sz w:val="52"/>
      <w:szCs w:val="24"/>
    </w:rPr>
  </w:style>
  <w:style w:type="paragraph" w:customStyle="1" w:styleId="Rev">
    <w:name w:val="Rev"/>
    <w:basedOn w:val="Normal"/>
    <w:rsid w:val="00036150"/>
    <w:rPr>
      <w:rFonts w:cs="Tahoma"/>
      <w:color w:val="0860A8"/>
      <w:spacing w:val="-15"/>
      <w:sz w:val="36"/>
      <w:szCs w:val="36"/>
    </w:rPr>
  </w:style>
  <w:style w:type="paragraph" w:customStyle="1" w:styleId="Confidential">
    <w:name w:val="Confidential"/>
    <w:basedOn w:val="Normal"/>
    <w:rsid w:val="00036150"/>
    <w:pPr>
      <w:spacing w:before="200" w:after="600"/>
    </w:pPr>
    <w:rPr>
      <w:rFonts w:cs="Arial"/>
      <w:color w:val="FF0000"/>
      <w:sz w:val="32"/>
      <w:szCs w:val="32"/>
    </w:rPr>
  </w:style>
  <w:style w:type="paragraph" w:styleId="Header">
    <w:name w:val="header"/>
    <w:basedOn w:val="Normal"/>
    <w:link w:val="HeaderChar"/>
    <w:rsid w:val="00036150"/>
    <w:pPr>
      <w:tabs>
        <w:tab w:val="center" w:pos="4320"/>
        <w:tab w:val="right" w:pos="8640"/>
      </w:tabs>
    </w:pPr>
    <w:rPr>
      <w:sz w:val="16"/>
    </w:rPr>
  </w:style>
  <w:style w:type="character" w:customStyle="1" w:styleId="HeaderChar">
    <w:name w:val="Header Char"/>
    <w:basedOn w:val="DefaultParagraphFont"/>
    <w:link w:val="Header"/>
    <w:rsid w:val="00036150"/>
    <w:rPr>
      <w:rFonts w:ascii="Verdana" w:hAnsi="Verdana"/>
      <w:sz w:val="16"/>
    </w:rPr>
  </w:style>
  <w:style w:type="paragraph" w:styleId="ListContinue">
    <w:name w:val="List Continue"/>
    <w:basedOn w:val="Normal"/>
    <w:uiPriority w:val="99"/>
    <w:unhideWhenUsed/>
    <w:rsid w:val="00036150"/>
    <w:pPr>
      <w:spacing w:before="120" w:after="120"/>
      <w:ind w:left="360"/>
    </w:pPr>
  </w:style>
  <w:style w:type="paragraph" w:styleId="List">
    <w:name w:val="List"/>
    <w:basedOn w:val="Normal"/>
    <w:uiPriority w:val="99"/>
    <w:unhideWhenUsed/>
    <w:qFormat/>
    <w:rsid w:val="00036150"/>
    <w:pPr>
      <w:numPr>
        <w:numId w:val="13"/>
      </w:numPr>
      <w:spacing w:before="200" w:after="120"/>
    </w:pPr>
  </w:style>
  <w:style w:type="paragraph" w:styleId="List2">
    <w:name w:val="List 2"/>
    <w:basedOn w:val="Normal"/>
    <w:uiPriority w:val="99"/>
    <w:unhideWhenUsed/>
    <w:rsid w:val="00036150"/>
    <w:pPr>
      <w:numPr>
        <w:ilvl w:val="1"/>
        <w:numId w:val="13"/>
      </w:numPr>
      <w:spacing w:before="120" w:after="120"/>
    </w:pPr>
  </w:style>
  <w:style w:type="paragraph" w:styleId="List3">
    <w:name w:val="List 3"/>
    <w:basedOn w:val="Normal"/>
    <w:uiPriority w:val="99"/>
    <w:unhideWhenUsed/>
    <w:rsid w:val="00036150"/>
    <w:pPr>
      <w:numPr>
        <w:ilvl w:val="2"/>
        <w:numId w:val="13"/>
      </w:numPr>
      <w:spacing w:before="120" w:after="120"/>
    </w:pPr>
  </w:style>
  <w:style w:type="paragraph" w:styleId="ListContinue2">
    <w:name w:val="List Continue 2"/>
    <w:basedOn w:val="Normal"/>
    <w:uiPriority w:val="99"/>
    <w:unhideWhenUsed/>
    <w:rsid w:val="00036150"/>
    <w:pPr>
      <w:spacing w:before="120" w:after="120"/>
      <w:ind w:left="720"/>
    </w:pPr>
  </w:style>
  <w:style w:type="paragraph" w:styleId="ListBullet">
    <w:name w:val="List Bullet"/>
    <w:basedOn w:val="Normal"/>
    <w:unhideWhenUsed/>
    <w:qFormat/>
    <w:rsid w:val="00036150"/>
    <w:pPr>
      <w:numPr>
        <w:numId w:val="27"/>
      </w:numPr>
      <w:spacing w:before="120" w:after="120"/>
    </w:pPr>
  </w:style>
  <w:style w:type="paragraph" w:styleId="ListBullet2">
    <w:name w:val="List Bullet 2"/>
    <w:basedOn w:val="Normal"/>
    <w:uiPriority w:val="99"/>
    <w:unhideWhenUsed/>
    <w:rsid w:val="00036150"/>
    <w:pPr>
      <w:numPr>
        <w:ilvl w:val="1"/>
        <w:numId w:val="27"/>
      </w:numPr>
      <w:spacing w:before="120" w:after="120"/>
    </w:pPr>
  </w:style>
  <w:style w:type="paragraph" w:styleId="ListBullet3">
    <w:name w:val="List Bullet 3"/>
    <w:basedOn w:val="Normal"/>
    <w:uiPriority w:val="99"/>
    <w:unhideWhenUsed/>
    <w:rsid w:val="00036150"/>
    <w:pPr>
      <w:numPr>
        <w:ilvl w:val="2"/>
        <w:numId w:val="27"/>
      </w:numPr>
      <w:spacing w:before="120" w:after="120"/>
    </w:pPr>
  </w:style>
  <w:style w:type="character" w:styleId="SubtleEmphasis">
    <w:name w:val="Subtle Emphasis"/>
    <w:basedOn w:val="DefaultParagraphFont"/>
    <w:uiPriority w:val="19"/>
    <w:semiHidden/>
    <w:qFormat/>
    <w:rsid w:val="00D81C02"/>
    <w:rPr>
      <w:i/>
      <w:iCs/>
      <w:color w:val="808080" w:themeColor="text1" w:themeTint="7F"/>
    </w:rPr>
  </w:style>
  <w:style w:type="character" w:styleId="Emphasis">
    <w:name w:val="Emphasis"/>
    <w:basedOn w:val="DefaultParagraphFont"/>
    <w:uiPriority w:val="20"/>
    <w:unhideWhenUsed/>
    <w:qFormat/>
    <w:rsid w:val="00036150"/>
    <w:rPr>
      <w:i/>
      <w:iCs/>
    </w:rPr>
  </w:style>
  <w:style w:type="paragraph" w:customStyle="1" w:styleId="GuideFooter">
    <w:name w:val="Guide Footer"/>
    <w:basedOn w:val="Normal"/>
    <w:rsid w:val="00036150"/>
    <w:pPr>
      <w:tabs>
        <w:tab w:val="center" w:pos="4320"/>
        <w:tab w:val="right" w:pos="8640"/>
      </w:tabs>
      <w:spacing w:before="240"/>
    </w:pPr>
    <w:rPr>
      <w:sz w:val="16"/>
    </w:rPr>
  </w:style>
  <w:style w:type="character" w:styleId="Strong">
    <w:name w:val="Strong"/>
    <w:basedOn w:val="DefaultParagraphFont"/>
    <w:uiPriority w:val="22"/>
    <w:qFormat/>
    <w:rsid w:val="00036150"/>
    <w:rPr>
      <w:b/>
      <w:bCs/>
    </w:rPr>
  </w:style>
  <w:style w:type="character" w:customStyle="1" w:styleId="Underline">
    <w:name w:val="Underline"/>
    <w:basedOn w:val="DefaultParagraphFont"/>
    <w:uiPriority w:val="1"/>
    <w:rsid w:val="00036150"/>
    <w:rPr>
      <w:u w:val="single"/>
    </w:rPr>
  </w:style>
  <w:style w:type="table" w:customStyle="1" w:styleId="MediumShading2-Accent11">
    <w:name w:val="Medium Shading 2 - Accent 11"/>
    <w:basedOn w:val="TableNormal"/>
    <w:uiPriority w:val="64"/>
    <w:locked/>
    <w:rsid w:val="005A701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eading1Preface">
    <w:name w:val="Heading 1 Preface"/>
    <w:basedOn w:val="Normal"/>
    <w:next w:val="BodyText"/>
    <w:rsid w:val="00036150"/>
    <w:pPr>
      <w:keepNext/>
      <w:keepLines/>
      <w:spacing w:before="240" w:after="240"/>
    </w:pPr>
    <w:rPr>
      <w:color w:val="0860A8"/>
      <w:spacing w:val="-15"/>
      <w:sz w:val="32"/>
      <w:szCs w:val="32"/>
    </w:rPr>
  </w:style>
  <w:style w:type="table" w:styleId="TableGrid">
    <w:name w:val="Table Grid"/>
    <w:basedOn w:val="TableNormal"/>
    <w:uiPriority w:val="59"/>
    <w:locked/>
    <w:rsid w:val="00036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036150"/>
    <w:pPr>
      <w:tabs>
        <w:tab w:val="left" w:pos="360"/>
        <w:tab w:val="left" w:pos="720"/>
      </w:tabs>
    </w:pPr>
    <w:rPr>
      <w:rFonts w:ascii="Verdana" w:eastAsia="Calibri" w:hAnsi="Verdana" w:cs="Times New Roman"/>
      <w:sz w:val="16"/>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auto"/>
        <w:spacing w:val="0"/>
        <w:sz w:val="16"/>
        <w:vertAlign w:val="baseline"/>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D81C0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uiPriority w:val="99"/>
    <w:unhideWhenUsed/>
    <w:rsid w:val="00036150"/>
    <w:rPr>
      <w:color w:val="0000FF" w:themeColor="hyperlink"/>
      <w:u w:val="single"/>
    </w:rPr>
  </w:style>
  <w:style w:type="paragraph" w:styleId="TOC1">
    <w:name w:val="toc 1"/>
    <w:basedOn w:val="Normal"/>
    <w:next w:val="Normal"/>
    <w:uiPriority w:val="39"/>
    <w:unhideWhenUsed/>
    <w:rsid w:val="00036150"/>
    <w:pPr>
      <w:tabs>
        <w:tab w:val="left" w:pos="720"/>
        <w:tab w:val="right" w:leader="dot" w:pos="8640"/>
      </w:tabs>
      <w:spacing w:after="100"/>
      <w:ind w:left="360" w:hanging="360"/>
    </w:pPr>
    <w:rPr>
      <w:color w:val="0860A8"/>
      <w:sz w:val="20"/>
    </w:rPr>
  </w:style>
  <w:style w:type="paragraph" w:styleId="TOC2">
    <w:name w:val="toc 2"/>
    <w:basedOn w:val="Normal"/>
    <w:next w:val="Normal"/>
    <w:uiPriority w:val="39"/>
    <w:unhideWhenUsed/>
    <w:rsid w:val="00036150"/>
    <w:pPr>
      <w:tabs>
        <w:tab w:val="left" w:pos="1080"/>
        <w:tab w:val="right" w:leader="dot" w:pos="8640"/>
      </w:tabs>
      <w:spacing w:after="100"/>
      <w:ind w:left="990" w:hanging="630"/>
    </w:pPr>
    <w:rPr>
      <w:color w:val="0860A8"/>
      <w:sz w:val="20"/>
    </w:rPr>
  </w:style>
  <w:style w:type="paragraph" w:styleId="TOC3">
    <w:name w:val="toc 3"/>
    <w:basedOn w:val="Normal"/>
    <w:next w:val="Normal"/>
    <w:uiPriority w:val="39"/>
    <w:unhideWhenUsed/>
    <w:rsid w:val="00036150"/>
    <w:pPr>
      <w:tabs>
        <w:tab w:val="left" w:pos="1800"/>
        <w:tab w:val="right" w:leader="dot" w:pos="8640"/>
      </w:tabs>
      <w:spacing w:after="100"/>
      <w:ind w:left="1800" w:hanging="810"/>
    </w:pPr>
    <w:rPr>
      <w:color w:val="0860A8"/>
      <w:sz w:val="20"/>
    </w:rPr>
  </w:style>
  <w:style w:type="paragraph" w:customStyle="1" w:styleId="TableBody">
    <w:name w:val="Table Body"/>
    <w:basedOn w:val="BodyText"/>
    <w:qFormat/>
    <w:rsid w:val="00036150"/>
    <w:pPr>
      <w:spacing w:before="60" w:after="60"/>
    </w:pPr>
    <w:rPr>
      <w:rFonts w:eastAsia="Calibri" w:cs="Times New Roman"/>
      <w:spacing w:val="-5"/>
      <w:sz w:val="16"/>
    </w:rPr>
  </w:style>
  <w:style w:type="paragraph" w:customStyle="1" w:styleId="Notes">
    <w:name w:val="Notes"/>
    <w:basedOn w:val="Normal"/>
    <w:next w:val="BodyText"/>
    <w:qFormat/>
    <w:rsid w:val="00036150"/>
    <w:pPr>
      <w:numPr>
        <w:numId w:val="29"/>
      </w:numPr>
      <w:spacing w:before="120" w:after="120"/>
      <w:ind w:left="720"/>
    </w:pPr>
  </w:style>
  <w:style w:type="paragraph" w:customStyle="1" w:styleId="Contents">
    <w:name w:val="Contents"/>
    <w:next w:val="BodyText"/>
    <w:link w:val="ContentsChar"/>
    <w:rsid w:val="00036150"/>
    <w:pPr>
      <w:pBdr>
        <w:bottom w:val="single" w:sz="8" w:space="1" w:color="0860A8"/>
      </w:pBdr>
      <w:spacing w:line="240" w:lineRule="auto"/>
    </w:pPr>
    <w:rPr>
      <w:rFonts w:ascii="Verdana" w:hAnsi="Verdana"/>
      <w:color w:val="0860A8"/>
      <w:spacing w:val="-15"/>
      <w:sz w:val="28"/>
      <w:szCs w:val="28"/>
    </w:rPr>
  </w:style>
  <w:style w:type="character" w:customStyle="1" w:styleId="ContentsChar">
    <w:name w:val="Contents Char"/>
    <w:basedOn w:val="Heading1Char"/>
    <w:link w:val="Contents"/>
    <w:rsid w:val="007B59CC"/>
    <w:rPr>
      <w:rFonts w:ascii="Verdana" w:eastAsiaTheme="majorEastAsia" w:hAnsi="Verdana" w:cstheme="majorBidi"/>
      <w:bCs w:val="0"/>
      <w:color w:val="0860A8"/>
      <w:spacing w:val="-15"/>
      <w:sz w:val="28"/>
      <w:szCs w:val="28"/>
    </w:rPr>
  </w:style>
  <w:style w:type="paragraph" w:styleId="BodyText0">
    <w:name w:val="Body Text"/>
    <w:basedOn w:val="Normal"/>
    <w:link w:val="BodyTextChar0"/>
    <w:unhideWhenUsed/>
    <w:qFormat/>
    <w:rsid w:val="00036150"/>
    <w:pPr>
      <w:spacing w:after="120"/>
    </w:pPr>
  </w:style>
  <w:style w:type="character" w:customStyle="1" w:styleId="BodyTextChar0">
    <w:name w:val="Body Text Char"/>
    <w:basedOn w:val="DefaultParagraphFont"/>
    <w:link w:val="BodyText0"/>
    <w:rsid w:val="00036150"/>
    <w:rPr>
      <w:rFonts w:ascii="Verdana" w:hAnsi="Verdana"/>
      <w:sz w:val="18"/>
    </w:rPr>
  </w:style>
  <w:style w:type="paragraph" w:customStyle="1" w:styleId="Gaps">
    <w:name w:val="Gaps"/>
    <w:basedOn w:val="BodyText"/>
    <w:link w:val="GapsChar"/>
    <w:rsid w:val="00036150"/>
    <w:rPr>
      <w:color w:val="FF0000"/>
      <w:sz w:val="20"/>
      <w:szCs w:val="20"/>
    </w:rPr>
  </w:style>
  <w:style w:type="character" w:customStyle="1" w:styleId="BodyTextChar">
    <w:name w:val="BodyText Char"/>
    <w:basedOn w:val="DefaultParagraphFont"/>
    <w:link w:val="BodyText"/>
    <w:rsid w:val="00036150"/>
    <w:rPr>
      <w:rFonts w:ascii="Verdana" w:hAnsi="Verdana"/>
      <w:sz w:val="18"/>
      <w:szCs w:val="18"/>
    </w:rPr>
  </w:style>
  <w:style w:type="character" w:customStyle="1" w:styleId="GapsChar">
    <w:name w:val="Gaps Char"/>
    <w:basedOn w:val="DefaultParagraphFont"/>
    <w:link w:val="Gaps"/>
    <w:rsid w:val="00036150"/>
    <w:rPr>
      <w:rFonts w:ascii="Verdana" w:hAnsi="Verdana"/>
      <w:color w:val="FF0000"/>
      <w:sz w:val="20"/>
      <w:szCs w:val="20"/>
    </w:rPr>
  </w:style>
  <w:style w:type="paragraph" w:customStyle="1" w:styleId="CopyrightText">
    <w:name w:val="Copyright Text"/>
    <w:basedOn w:val="Normal"/>
    <w:rsid w:val="00036150"/>
    <w:pPr>
      <w:spacing w:after="120"/>
    </w:pPr>
    <w:rPr>
      <w:sz w:val="16"/>
      <w:szCs w:val="16"/>
    </w:rPr>
  </w:style>
  <w:style w:type="numbering" w:customStyle="1" w:styleId="NumberedList">
    <w:name w:val="Numbered List"/>
    <w:uiPriority w:val="99"/>
    <w:rsid w:val="00D81C02"/>
  </w:style>
  <w:style w:type="numbering" w:customStyle="1" w:styleId="SquareBullets">
    <w:name w:val="Square Bullets"/>
    <w:uiPriority w:val="99"/>
    <w:rsid w:val="00D81C02"/>
    <w:pPr>
      <w:numPr>
        <w:numId w:val="2"/>
      </w:numPr>
    </w:pPr>
  </w:style>
  <w:style w:type="paragraph" w:styleId="BalloonText">
    <w:name w:val="Balloon Text"/>
    <w:basedOn w:val="Normal"/>
    <w:link w:val="BalloonTextChar"/>
    <w:uiPriority w:val="99"/>
    <w:semiHidden/>
    <w:unhideWhenUsed/>
    <w:rsid w:val="00036150"/>
    <w:rPr>
      <w:rFonts w:ascii="Tahoma" w:hAnsi="Tahoma" w:cs="Tahoma"/>
      <w:sz w:val="16"/>
      <w:szCs w:val="16"/>
    </w:rPr>
  </w:style>
  <w:style w:type="character" w:customStyle="1" w:styleId="BalloonTextChar">
    <w:name w:val="Balloon Text Char"/>
    <w:basedOn w:val="DefaultParagraphFont"/>
    <w:link w:val="BalloonText"/>
    <w:uiPriority w:val="99"/>
    <w:semiHidden/>
    <w:rsid w:val="00036150"/>
    <w:rPr>
      <w:rFonts w:ascii="Tahoma" w:hAnsi="Tahoma" w:cs="Tahoma"/>
      <w:sz w:val="16"/>
      <w:szCs w:val="16"/>
    </w:rPr>
  </w:style>
  <w:style w:type="paragraph" w:customStyle="1" w:styleId="Commandline2">
    <w:name w:val="Command line 2"/>
    <w:basedOn w:val="Normal"/>
    <w:semiHidden/>
    <w:qFormat/>
    <w:rsid w:val="00A33AF3"/>
    <w:pPr>
      <w:spacing w:before="120" w:after="120"/>
      <w:ind w:left="360"/>
      <w:contextualSpacing/>
    </w:pPr>
    <w:rPr>
      <w:rFonts w:ascii="Courier New" w:hAnsi="Courier New" w:cs="Courier New"/>
      <w:color w:val="0000FF"/>
      <w:szCs w:val="18"/>
    </w:rPr>
  </w:style>
  <w:style w:type="paragraph" w:customStyle="1" w:styleId="Commandline3">
    <w:name w:val="Command line 3"/>
    <w:basedOn w:val="Commandline2"/>
    <w:semiHidden/>
    <w:qFormat/>
    <w:rsid w:val="00F76CBC"/>
    <w:pPr>
      <w:ind w:left="720"/>
    </w:pPr>
  </w:style>
  <w:style w:type="character" w:customStyle="1" w:styleId="Filename">
    <w:name w:val="Filename"/>
    <w:uiPriority w:val="1"/>
    <w:qFormat/>
    <w:rsid w:val="00036150"/>
    <w:rPr>
      <w:rFonts w:ascii="Courier New" w:hAnsi="Courier New" w:cs="Courier New"/>
      <w:color w:val="000000" w:themeColor="text1"/>
      <w:sz w:val="20"/>
      <w:szCs w:val="16"/>
    </w:rPr>
  </w:style>
  <w:style w:type="paragraph" w:customStyle="1" w:styleId="TableHeading">
    <w:name w:val="Table Heading"/>
    <w:basedOn w:val="TableBody"/>
    <w:qFormat/>
    <w:rsid w:val="00036150"/>
    <w:pPr>
      <w:keepNext/>
      <w:keepLines/>
      <w:tabs>
        <w:tab w:val="left" w:pos="360"/>
        <w:tab w:val="left" w:pos="720"/>
      </w:tabs>
      <w:jc w:val="center"/>
    </w:pPr>
    <w:rPr>
      <w:bCs/>
      <w:iCs/>
      <w:szCs w:val="16"/>
    </w:rPr>
  </w:style>
  <w:style w:type="numbering" w:customStyle="1" w:styleId="Note">
    <w:name w:val="Note"/>
    <w:uiPriority w:val="99"/>
    <w:locked/>
    <w:rsid w:val="00E5229A"/>
    <w:pPr>
      <w:numPr>
        <w:numId w:val="3"/>
      </w:numPr>
    </w:pPr>
  </w:style>
  <w:style w:type="paragraph" w:customStyle="1" w:styleId="Code2">
    <w:name w:val="Code 2"/>
    <w:basedOn w:val="CommandLine1"/>
    <w:semiHidden/>
    <w:qFormat/>
    <w:rsid w:val="00D81C02"/>
    <w:pPr>
      <w:ind w:left="360"/>
    </w:pPr>
  </w:style>
  <w:style w:type="paragraph" w:customStyle="1" w:styleId="Code3">
    <w:name w:val="Code 3"/>
    <w:basedOn w:val="Code2"/>
    <w:semiHidden/>
    <w:qFormat/>
    <w:rsid w:val="00D81C02"/>
    <w:pPr>
      <w:ind w:left="720"/>
    </w:pPr>
  </w:style>
  <w:style w:type="character" w:styleId="IntenseEmphasis">
    <w:name w:val="Intense Emphasis"/>
    <w:basedOn w:val="DefaultParagraphFont"/>
    <w:uiPriority w:val="21"/>
    <w:unhideWhenUsed/>
    <w:qFormat/>
    <w:rsid w:val="00036150"/>
    <w:rPr>
      <w:b/>
      <w:bCs/>
      <w:i/>
      <w:iCs/>
      <w:color w:val="auto"/>
    </w:rPr>
  </w:style>
  <w:style w:type="paragraph" w:customStyle="1" w:styleId="CommandLine1">
    <w:name w:val="Command Line 1"/>
    <w:basedOn w:val="BodyText"/>
    <w:qFormat/>
    <w:rsid w:val="00036150"/>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036150"/>
    <w:rPr>
      <w:color w:val="000000" w:themeColor="text1"/>
      <w:sz w:val="16"/>
      <w:szCs w:val="16"/>
    </w:rPr>
  </w:style>
  <w:style w:type="paragraph" w:customStyle="1" w:styleId="CommandLine20">
    <w:name w:val="Command Line 2"/>
    <w:basedOn w:val="CommandLine1"/>
    <w:rsid w:val="00036150"/>
    <w:pPr>
      <w:ind w:left="360"/>
    </w:pPr>
  </w:style>
  <w:style w:type="paragraph" w:customStyle="1" w:styleId="CommandLine30">
    <w:name w:val="Command Line 3"/>
    <w:basedOn w:val="CommandLine20"/>
    <w:rsid w:val="00036150"/>
    <w:pPr>
      <w:ind w:left="720"/>
    </w:pPr>
  </w:style>
  <w:style w:type="paragraph" w:customStyle="1" w:styleId="CodeSnippet2">
    <w:name w:val="Code Snippet 2"/>
    <w:basedOn w:val="CodeSnippet"/>
    <w:rsid w:val="00036150"/>
    <w:pPr>
      <w:ind w:left="360"/>
    </w:pPr>
  </w:style>
  <w:style w:type="paragraph" w:styleId="ListContinue3">
    <w:name w:val="List Continue 3"/>
    <w:basedOn w:val="Normal"/>
    <w:uiPriority w:val="99"/>
    <w:unhideWhenUsed/>
    <w:rsid w:val="00036150"/>
    <w:pPr>
      <w:spacing w:before="120" w:after="120"/>
      <w:ind w:left="1080"/>
    </w:pPr>
  </w:style>
  <w:style w:type="paragraph" w:customStyle="1" w:styleId="FigureCaption">
    <w:name w:val="FigureCaption"/>
    <w:basedOn w:val="Normal"/>
    <w:next w:val="BodyText"/>
    <w:rsid w:val="00036150"/>
    <w:pPr>
      <w:keepNext/>
      <w:numPr>
        <w:numId w:val="17"/>
      </w:numPr>
      <w:spacing w:before="240" w:after="120"/>
      <w:ind w:left="1080" w:hanging="1080"/>
    </w:pPr>
    <w:rPr>
      <w:bCs/>
      <w:color w:val="0860A8"/>
      <w:sz w:val="20"/>
      <w:szCs w:val="18"/>
    </w:rPr>
  </w:style>
  <w:style w:type="paragraph" w:customStyle="1" w:styleId="TableCaption">
    <w:name w:val="TableCaption"/>
    <w:basedOn w:val="Normal"/>
    <w:next w:val="BodyText"/>
    <w:rsid w:val="00036150"/>
    <w:pPr>
      <w:keepNext/>
      <w:numPr>
        <w:numId w:val="26"/>
      </w:numPr>
      <w:spacing w:before="120" w:after="120"/>
      <w:ind w:left="1080" w:hanging="1080"/>
    </w:pPr>
    <w:rPr>
      <w:bCs/>
      <w:color w:val="0860A8"/>
      <w:sz w:val="20"/>
      <w:szCs w:val="18"/>
    </w:rPr>
  </w:style>
  <w:style w:type="table" w:customStyle="1" w:styleId="MediumShading11">
    <w:name w:val="Medium Shading 11"/>
    <w:basedOn w:val="TableNormal"/>
    <w:uiPriority w:val="63"/>
    <w:locked/>
    <w:rsid w:val="00D81C0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idden">
    <w:name w:val="Hidden"/>
    <w:basedOn w:val="DefaultParagraphFont"/>
    <w:uiPriority w:val="1"/>
    <w:rsid w:val="00036150"/>
    <w:rPr>
      <w:vanish/>
      <w:color w:val="FF6600"/>
    </w:rPr>
  </w:style>
  <w:style w:type="character" w:customStyle="1" w:styleId="Subscript">
    <w:name w:val="Subscript"/>
    <w:basedOn w:val="DefaultParagraphFont"/>
    <w:uiPriority w:val="1"/>
    <w:rsid w:val="00036150"/>
    <w:rPr>
      <w:vertAlign w:val="subscript"/>
    </w:rPr>
  </w:style>
  <w:style w:type="character" w:customStyle="1" w:styleId="Superscript">
    <w:name w:val="Superscript"/>
    <w:basedOn w:val="DefaultParagraphFont"/>
    <w:uiPriority w:val="1"/>
    <w:rsid w:val="00036150"/>
    <w:rPr>
      <w:vertAlign w:val="superscript"/>
    </w:rPr>
  </w:style>
  <w:style w:type="paragraph" w:customStyle="1" w:styleId="TableListBullet">
    <w:name w:val="Table List Bullet"/>
    <w:basedOn w:val="ListBullet"/>
    <w:rsid w:val="00036150"/>
    <w:pPr>
      <w:tabs>
        <w:tab w:val="left" w:pos="360"/>
        <w:tab w:val="left" w:pos="720"/>
      </w:tabs>
      <w:spacing w:before="60" w:after="60"/>
    </w:pPr>
    <w:rPr>
      <w:rFonts w:eastAsia="Calibri" w:cs="Times New Roman"/>
      <w:sz w:val="16"/>
      <w:szCs w:val="20"/>
    </w:rPr>
  </w:style>
  <w:style w:type="paragraph" w:customStyle="1" w:styleId="TableListBullet2">
    <w:name w:val="Table List Bullet 2"/>
    <w:basedOn w:val="ListBullet2"/>
    <w:rsid w:val="00036150"/>
    <w:pPr>
      <w:tabs>
        <w:tab w:val="left" w:pos="360"/>
        <w:tab w:val="left" w:pos="720"/>
      </w:tabs>
      <w:spacing w:before="60" w:after="60"/>
    </w:pPr>
    <w:rPr>
      <w:rFonts w:eastAsia="Calibri" w:cs="Times New Roman"/>
      <w:sz w:val="16"/>
      <w:szCs w:val="20"/>
    </w:rPr>
  </w:style>
  <w:style w:type="paragraph" w:customStyle="1" w:styleId="TableListContinue">
    <w:name w:val="Table List Continue"/>
    <w:basedOn w:val="ListContinue"/>
    <w:rsid w:val="00036150"/>
    <w:pPr>
      <w:tabs>
        <w:tab w:val="left" w:pos="360"/>
        <w:tab w:val="left" w:pos="720"/>
      </w:tabs>
      <w:spacing w:before="60" w:after="60"/>
    </w:pPr>
    <w:rPr>
      <w:rFonts w:eastAsia="Calibri" w:cs="Times New Roman"/>
      <w:spacing w:val="-5"/>
      <w:sz w:val="16"/>
      <w:szCs w:val="20"/>
    </w:rPr>
  </w:style>
  <w:style w:type="paragraph" w:customStyle="1" w:styleId="TableNote">
    <w:name w:val="Table Note"/>
    <w:basedOn w:val="Notes"/>
    <w:rsid w:val="00036150"/>
    <w:pPr>
      <w:numPr>
        <w:numId w:val="6"/>
      </w:numPr>
      <w:tabs>
        <w:tab w:val="left" w:pos="360"/>
        <w:tab w:val="left" w:pos="720"/>
      </w:tabs>
      <w:spacing w:before="60" w:after="60"/>
    </w:pPr>
    <w:rPr>
      <w:rFonts w:eastAsia="Calibri" w:cs="Times New Roman"/>
      <w:spacing w:val="-5"/>
      <w:sz w:val="16"/>
      <w:szCs w:val="20"/>
    </w:rPr>
  </w:style>
  <w:style w:type="numbering" w:customStyle="1" w:styleId="TableNotes">
    <w:name w:val="Table Notes"/>
    <w:uiPriority w:val="99"/>
    <w:rsid w:val="008809FC"/>
    <w:pPr>
      <w:numPr>
        <w:numId w:val="5"/>
      </w:numPr>
    </w:pPr>
  </w:style>
  <w:style w:type="paragraph" w:customStyle="1" w:styleId="TableListContinue2">
    <w:name w:val="Table List Continue 2"/>
    <w:basedOn w:val="TableListContinue"/>
    <w:rsid w:val="00036150"/>
    <w:pPr>
      <w:ind w:left="720"/>
    </w:pPr>
  </w:style>
  <w:style w:type="character" w:customStyle="1" w:styleId="Security">
    <w:name w:val="Security"/>
    <w:basedOn w:val="DefaultParagraphFont"/>
    <w:uiPriority w:val="1"/>
    <w:rsid w:val="00036150"/>
  </w:style>
  <w:style w:type="paragraph" w:styleId="ListParagraph">
    <w:name w:val="List Paragraph"/>
    <w:basedOn w:val="Normal"/>
    <w:uiPriority w:val="34"/>
    <w:semiHidden/>
    <w:locked/>
    <w:rsid w:val="003504D0"/>
    <w:pPr>
      <w:ind w:left="720"/>
      <w:contextualSpacing/>
    </w:pPr>
  </w:style>
  <w:style w:type="paragraph" w:customStyle="1" w:styleId="CodeSnippet3">
    <w:name w:val="Code Snippet 3"/>
    <w:basedOn w:val="CodeSnippet2"/>
    <w:rsid w:val="00036150"/>
    <w:pPr>
      <w:ind w:left="720"/>
    </w:pPr>
  </w:style>
  <w:style w:type="paragraph" w:styleId="Footer">
    <w:name w:val="footer"/>
    <w:basedOn w:val="Normal"/>
    <w:link w:val="FooterChar"/>
    <w:locked/>
    <w:rsid w:val="00036150"/>
    <w:pPr>
      <w:tabs>
        <w:tab w:val="center" w:pos="4680"/>
        <w:tab w:val="right" w:pos="9360"/>
      </w:tabs>
    </w:pPr>
  </w:style>
  <w:style w:type="character" w:customStyle="1" w:styleId="FooterChar">
    <w:name w:val="Footer Char"/>
    <w:basedOn w:val="DefaultParagraphFont"/>
    <w:link w:val="Footer"/>
    <w:rsid w:val="00036150"/>
    <w:rPr>
      <w:rFonts w:ascii="Verdana" w:hAnsi="Verdana"/>
      <w:sz w:val="18"/>
    </w:rPr>
  </w:style>
  <w:style w:type="numbering" w:styleId="111111">
    <w:name w:val="Outline List 2"/>
    <w:basedOn w:val="NoList"/>
    <w:rsid w:val="00BD456A"/>
    <w:pPr>
      <w:numPr>
        <w:numId w:val="14"/>
      </w:numPr>
    </w:pPr>
  </w:style>
  <w:style w:type="character" w:customStyle="1" w:styleId="FilenameSmaller">
    <w:name w:val="Filename Smaller"/>
    <w:basedOn w:val="Filename"/>
    <w:uiPriority w:val="1"/>
    <w:rsid w:val="00036150"/>
    <w:rPr>
      <w:rFonts w:ascii="Courier New" w:hAnsi="Courier New" w:cs="Courier New"/>
      <w:color w:val="000000" w:themeColor="text1"/>
      <w:sz w:val="18"/>
      <w:szCs w:val="16"/>
    </w:rPr>
  </w:style>
  <w:style w:type="character" w:styleId="CommentReference">
    <w:name w:val="annotation reference"/>
    <w:basedOn w:val="DefaultParagraphFont"/>
    <w:uiPriority w:val="99"/>
    <w:semiHidden/>
    <w:unhideWhenUsed/>
    <w:rsid w:val="00142AE7"/>
    <w:rPr>
      <w:sz w:val="16"/>
      <w:szCs w:val="16"/>
    </w:rPr>
  </w:style>
  <w:style w:type="paragraph" w:styleId="CommentText">
    <w:name w:val="annotation text"/>
    <w:basedOn w:val="Normal"/>
    <w:link w:val="CommentTextChar"/>
    <w:uiPriority w:val="99"/>
    <w:semiHidden/>
    <w:unhideWhenUsed/>
    <w:rsid w:val="00142AE7"/>
    <w:rPr>
      <w:sz w:val="20"/>
      <w:szCs w:val="20"/>
    </w:rPr>
  </w:style>
  <w:style w:type="character" w:customStyle="1" w:styleId="CommentTextChar">
    <w:name w:val="Comment Text Char"/>
    <w:basedOn w:val="DefaultParagraphFont"/>
    <w:link w:val="CommentText"/>
    <w:uiPriority w:val="99"/>
    <w:semiHidden/>
    <w:rsid w:val="00142AE7"/>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42AE7"/>
    <w:rPr>
      <w:b/>
      <w:bCs/>
    </w:rPr>
  </w:style>
  <w:style w:type="character" w:customStyle="1" w:styleId="CommentSubjectChar">
    <w:name w:val="Comment Subject Char"/>
    <w:basedOn w:val="CommentTextChar"/>
    <w:link w:val="CommentSubject"/>
    <w:uiPriority w:val="99"/>
    <w:semiHidden/>
    <w:rsid w:val="00142AE7"/>
    <w:rPr>
      <w:rFonts w:ascii="Verdana" w:hAnsi="Verdana"/>
      <w:b/>
      <w:bCs/>
      <w:sz w:val="20"/>
      <w:szCs w:val="20"/>
    </w:rPr>
  </w:style>
  <w:style w:type="paragraph" w:customStyle="1" w:styleId="TableSubHead">
    <w:name w:val="TableSubHead"/>
    <w:basedOn w:val="TableBody"/>
    <w:next w:val="TableBody"/>
    <w:rsid w:val="00036150"/>
    <w:pPr>
      <w:keepNext/>
      <w:keepLines/>
      <w:tabs>
        <w:tab w:val="left" w:pos="360"/>
        <w:tab w:val="left" w:pos="720"/>
      </w:tabs>
      <w:jc w:val="center"/>
    </w:pPr>
    <w:rPr>
      <w:b/>
      <w:bCs/>
      <w:iCs/>
      <w:szCs w:val="20"/>
    </w:rPr>
  </w:style>
  <w:style w:type="character" w:customStyle="1" w:styleId="zChar8">
    <w:name w:val="zChar8"/>
    <w:uiPriority w:val="1"/>
    <w:rsid w:val="00036150"/>
    <w:rPr>
      <w:sz w:val="16"/>
    </w:rPr>
  </w:style>
  <w:style w:type="character" w:customStyle="1" w:styleId="zChar7">
    <w:name w:val="zChar7"/>
    <w:uiPriority w:val="1"/>
    <w:rsid w:val="00036150"/>
    <w:rPr>
      <w:sz w:val="14"/>
    </w:rPr>
  </w:style>
  <w:style w:type="character" w:customStyle="1" w:styleId="zChar6">
    <w:name w:val="zChar6"/>
    <w:uiPriority w:val="1"/>
    <w:rsid w:val="00036150"/>
    <w:rPr>
      <w:sz w:val="12"/>
    </w:rPr>
  </w:style>
  <w:style w:type="paragraph" w:customStyle="1" w:styleId="CodeSnippet5">
    <w:name w:val="Code Snippet 5"/>
    <w:basedOn w:val="CodeSnippet4"/>
    <w:rsid w:val="00036150"/>
    <w:pPr>
      <w:ind w:left="1440"/>
    </w:pPr>
  </w:style>
  <w:style w:type="paragraph" w:customStyle="1" w:styleId="CodeSnippet4">
    <w:name w:val="Code Snippet 4"/>
    <w:basedOn w:val="CodeSnippet3"/>
    <w:rsid w:val="00036150"/>
    <w:pPr>
      <w:ind w:left="1080"/>
    </w:pPr>
  </w:style>
  <w:style w:type="paragraph" w:customStyle="1" w:styleId="CommandLine4">
    <w:name w:val="Command Line 4"/>
    <w:basedOn w:val="CommandLine30"/>
    <w:rsid w:val="00036150"/>
    <w:pPr>
      <w:ind w:left="1080"/>
    </w:pPr>
  </w:style>
  <w:style w:type="paragraph" w:customStyle="1" w:styleId="CommandLine5">
    <w:name w:val="Command Line 5"/>
    <w:basedOn w:val="CommandLine4"/>
    <w:rsid w:val="00036150"/>
    <w:pPr>
      <w:ind w:left="1440"/>
    </w:pPr>
  </w:style>
  <w:style w:type="paragraph" w:customStyle="1" w:styleId="Notes-EndTable">
    <w:name w:val="Notes-EndTable"/>
    <w:basedOn w:val="Normal"/>
    <w:uiPriority w:val="99"/>
    <w:rsid w:val="00036150"/>
    <w:pPr>
      <w:numPr>
        <w:numId w:val="28"/>
      </w:numPr>
      <w:spacing w:before="120"/>
    </w:pPr>
  </w:style>
  <w:style w:type="paragraph" w:customStyle="1" w:styleId="Notes-EndTable-List">
    <w:name w:val="Notes-EndTable-List"/>
    <w:basedOn w:val="Normal"/>
    <w:uiPriority w:val="99"/>
    <w:rsid w:val="00036150"/>
    <w:pPr>
      <w:numPr>
        <w:ilvl w:val="1"/>
        <w:numId w:val="28"/>
      </w:numPr>
      <w:snapToGrid w:val="0"/>
    </w:pPr>
    <w:rPr>
      <w:sz w:val="16"/>
    </w:rPr>
  </w:style>
  <w:style w:type="paragraph" w:customStyle="1" w:styleId="zBodyText-Bold-KeepWith">
    <w:name w:val="zBodyText-Bold-KeepWith"/>
    <w:basedOn w:val="BodyText"/>
    <w:next w:val="BodyText0"/>
    <w:rsid w:val="00036150"/>
    <w:pPr>
      <w:keepNext/>
    </w:pPr>
    <w:rPr>
      <w:b/>
      <w:lang w:eastAsia="zh-CN"/>
    </w:rPr>
  </w:style>
  <w:style w:type="paragraph" w:customStyle="1" w:styleId="zBodyText-Underline-KeepWith">
    <w:name w:val="zBodyText-Underline-KeepWith"/>
    <w:basedOn w:val="BodyText"/>
    <w:next w:val="BodyText"/>
    <w:rsid w:val="00036150"/>
    <w:pPr>
      <w:keepNext/>
    </w:pPr>
    <w:rPr>
      <w:u w:val="single"/>
    </w:rPr>
  </w:style>
  <w:style w:type="paragraph" w:styleId="Revision">
    <w:name w:val="Revision"/>
    <w:hidden/>
    <w:uiPriority w:val="99"/>
    <w:semiHidden/>
    <w:rsid w:val="003934D7"/>
    <w:pPr>
      <w:spacing w:after="0" w:line="240" w:lineRule="auto"/>
    </w:pPr>
    <w:rPr>
      <w:rFonts w:ascii="Verdana" w:hAnsi="Verdana"/>
      <w:sz w:val="18"/>
    </w:rPr>
  </w:style>
  <w:style w:type="paragraph" w:customStyle="1" w:styleId="BodyText-KeepWith">
    <w:name w:val="BodyText-KeepWith"/>
    <w:basedOn w:val="BodyText"/>
    <w:next w:val="BodyText"/>
    <w:rsid w:val="00036150"/>
    <w:pPr>
      <w:keepNext/>
    </w:pPr>
  </w:style>
  <w:style w:type="paragraph" w:customStyle="1" w:styleId="Heading2Preface">
    <w:name w:val="Heading 2 Preface"/>
    <w:basedOn w:val="Normal"/>
    <w:next w:val="BodyText"/>
    <w:rsid w:val="00036150"/>
    <w:pPr>
      <w:keepNext/>
      <w:keepLines/>
      <w:spacing w:before="240" w:after="240"/>
    </w:pPr>
    <w:rPr>
      <w:color w:val="0860A8"/>
      <w:spacing w:val="-15"/>
      <w:sz w:val="28"/>
    </w:rPr>
  </w:style>
  <w:style w:type="paragraph" w:styleId="TOC4">
    <w:name w:val="toc 4"/>
    <w:basedOn w:val="Normal"/>
    <w:next w:val="Normal"/>
    <w:autoRedefine/>
    <w:uiPriority w:val="39"/>
    <w:unhideWhenUsed/>
    <w:rsid w:val="004B2F56"/>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4B2F56"/>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4B2F56"/>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4B2F56"/>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4B2F56"/>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4B2F56"/>
    <w:pPr>
      <w:spacing w:after="100" w:line="276" w:lineRule="auto"/>
      <w:ind w:left="1760"/>
    </w:pPr>
    <w:rPr>
      <w:rFonts w:asciiTheme="minorHAnsi" w:eastAsiaTheme="minorEastAsia" w:hAnsiTheme="minorHAnsi"/>
      <w:sz w:val="22"/>
    </w:rPr>
  </w:style>
  <w:style w:type="character" w:customStyle="1" w:styleId="FilenameSmallest">
    <w:name w:val="Filename Smallest"/>
    <w:basedOn w:val="FilenameSmaller"/>
    <w:uiPriority w:val="1"/>
    <w:rsid w:val="00817140"/>
    <w:rPr>
      <w:rFonts w:ascii="Courier New" w:hAnsi="Courier New" w:cs="Courier New"/>
      <w:color w:val="000000" w:themeColor="text1"/>
      <w:sz w:val="16"/>
      <w:szCs w:val="16"/>
    </w:rPr>
  </w:style>
  <w:style w:type="paragraph" w:styleId="NormalWeb">
    <w:name w:val="Normal (Web)"/>
    <w:basedOn w:val="Normal"/>
    <w:uiPriority w:val="99"/>
    <w:unhideWhenUsed/>
    <w:rsid w:val="000B006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6324">
      <w:bodyDiv w:val="1"/>
      <w:marLeft w:val="0"/>
      <w:marRight w:val="0"/>
      <w:marTop w:val="0"/>
      <w:marBottom w:val="0"/>
      <w:divBdr>
        <w:top w:val="none" w:sz="0" w:space="0" w:color="auto"/>
        <w:left w:val="none" w:sz="0" w:space="0" w:color="auto"/>
        <w:bottom w:val="none" w:sz="0" w:space="0" w:color="auto"/>
        <w:right w:val="none" w:sz="0" w:space="0" w:color="auto"/>
      </w:divBdr>
    </w:div>
    <w:div w:id="54163114">
      <w:bodyDiv w:val="1"/>
      <w:marLeft w:val="0"/>
      <w:marRight w:val="0"/>
      <w:marTop w:val="0"/>
      <w:marBottom w:val="0"/>
      <w:divBdr>
        <w:top w:val="none" w:sz="0" w:space="0" w:color="auto"/>
        <w:left w:val="none" w:sz="0" w:space="0" w:color="auto"/>
        <w:bottom w:val="none" w:sz="0" w:space="0" w:color="auto"/>
        <w:right w:val="none" w:sz="0" w:space="0" w:color="auto"/>
      </w:divBdr>
    </w:div>
    <w:div w:id="91902893">
      <w:bodyDiv w:val="1"/>
      <w:marLeft w:val="0"/>
      <w:marRight w:val="0"/>
      <w:marTop w:val="0"/>
      <w:marBottom w:val="0"/>
      <w:divBdr>
        <w:top w:val="none" w:sz="0" w:space="0" w:color="auto"/>
        <w:left w:val="none" w:sz="0" w:space="0" w:color="auto"/>
        <w:bottom w:val="none" w:sz="0" w:space="0" w:color="auto"/>
        <w:right w:val="none" w:sz="0" w:space="0" w:color="auto"/>
      </w:divBdr>
    </w:div>
    <w:div w:id="164327522">
      <w:bodyDiv w:val="1"/>
      <w:marLeft w:val="0"/>
      <w:marRight w:val="0"/>
      <w:marTop w:val="0"/>
      <w:marBottom w:val="0"/>
      <w:divBdr>
        <w:top w:val="none" w:sz="0" w:space="0" w:color="auto"/>
        <w:left w:val="none" w:sz="0" w:space="0" w:color="auto"/>
        <w:bottom w:val="none" w:sz="0" w:space="0" w:color="auto"/>
        <w:right w:val="none" w:sz="0" w:space="0" w:color="auto"/>
      </w:divBdr>
    </w:div>
    <w:div w:id="168065154">
      <w:bodyDiv w:val="1"/>
      <w:marLeft w:val="0"/>
      <w:marRight w:val="0"/>
      <w:marTop w:val="0"/>
      <w:marBottom w:val="0"/>
      <w:divBdr>
        <w:top w:val="none" w:sz="0" w:space="0" w:color="auto"/>
        <w:left w:val="none" w:sz="0" w:space="0" w:color="auto"/>
        <w:bottom w:val="none" w:sz="0" w:space="0" w:color="auto"/>
        <w:right w:val="none" w:sz="0" w:space="0" w:color="auto"/>
      </w:divBdr>
    </w:div>
    <w:div w:id="174536305">
      <w:bodyDiv w:val="1"/>
      <w:marLeft w:val="0"/>
      <w:marRight w:val="0"/>
      <w:marTop w:val="0"/>
      <w:marBottom w:val="0"/>
      <w:divBdr>
        <w:top w:val="none" w:sz="0" w:space="0" w:color="auto"/>
        <w:left w:val="none" w:sz="0" w:space="0" w:color="auto"/>
        <w:bottom w:val="none" w:sz="0" w:space="0" w:color="auto"/>
        <w:right w:val="none" w:sz="0" w:space="0" w:color="auto"/>
      </w:divBdr>
    </w:div>
    <w:div w:id="182324553">
      <w:bodyDiv w:val="1"/>
      <w:marLeft w:val="0"/>
      <w:marRight w:val="0"/>
      <w:marTop w:val="0"/>
      <w:marBottom w:val="0"/>
      <w:divBdr>
        <w:top w:val="none" w:sz="0" w:space="0" w:color="auto"/>
        <w:left w:val="none" w:sz="0" w:space="0" w:color="auto"/>
        <w:bottom w:val="none" w:sz="0" w:space="0" w:color="auto"/>
        <w:right w:val="none" w:sz="0" w:space="0" w:color="auto"/>
      </w:divBdr>
      <w:divsChild>
        <w:div w:id="564220397">
          <w:marLeft w:val="907"/>
          <w:marRight w:val="0"/>
          <w:marTop w:val="62"/>
          <w:marBottom w:val="0"/>
          <w:divBdr>
            <w:top w:val="none" w:sz="0" w:space="0" w:color="auto"/>
            <w:left w:val="none" w:sz="0" w:space="0" w:color="auto"/>
            <w:bottom w:val="none" w:sz="0" w:space="0" w:color="auto"/>
            <w:right w:val="none" w:sz="0" w:space="0" w:color="auto"/>
          </w:divBdr>
        </w:div>
      </w:divsChild>
    </w:div>
    <w:div w:id="194857432">
      <w:bodyDiv w:val="1"/>
      <w:marLeft w:val="0"/>
      <w:marRight w:val="0"/>
      <w:marTop w:val="0"/>
      <w:marBottom w:val="0"/>
      <w:divBdr>
        <w:top w:val="none" w:sz="0" w:space="0" w:color="auto"/>
        <w:left w:val="none" w:sz="0" w:space="0" w:color="auto"/>
        <w:bottom w:val="none" w:sz="0" w:space="0" w:color="auto"/>
        <w:right w:val="none" w:sz="0" w:space="0" w:color="auto"/>
      </w:divBdr>
    </w:div>
    <w:div w:id="409473437">
      <w:bodyDiv w:val="1"/>
      <w:marLeft w:val="0"/>
      <w:marRight w:val="0"/>
      <w:marTop w:val="0"/>
      <w:marBottom w:val="0"/>
      <w:divBdr>
        <w:top w:val="none" w:sz="0" w:space="0" w:color="auto"/>
        <w:left w:val="none" w:sz="0" w:space="0" w:color="auto"/>
        <w:bottom w:val="none" w:sz="0" w:space="0" w:color="auto"/>
        <w:right w:val="none" w:sz="0" w:space="0" w:color="auto"/>
      </w:divBdr>
    </w:div>
    <w:div w:id="434057524">
      <w:bodyDiv w:val="1"/>
      <w:marLeft w:val="0"/>
      <w:marRight w:val="0"/>
      <w:marTop w:val="0"/>
      <w:marBottom w:val="0"/>
      <w:divBdr>
        <w:top w:val="none" w:sz="0" w:space="0" w:color="auto"/>
        <w:left w:val="none" w:sz="0" w:space="0" w:color="auto"/>
        <w:bottom w:val="none" w:sz="0" w:space="0" w:color="auto"/>
        <w:right w:val="none" w:sz="0" w:space="0" w:color="auto"/>
      </w:divBdr>
    </w:div>
    <w:div w:id="551430560">
      <w:bodyDiv w:val="1"/>
      <w:marLeft w:val="0"/>
      <w:marRight w:val="0"/>
      <w:marTop w:val="0"/>
      <w:marBottom w:val="0"/>
      <w:divBdr>
        <w:top w:val="none" w:sz="0" w:space="0" w:color="auto"/>
        <w:left w:val="none" w:sz="0" w:space="0" w:color="auto"/>
        <w:bottom w:val="none" w:sz="0" w:space="0" w:color="auto"/>
        <w:right w:val="none" w:sz="0" w:space="0" w:color="auto"/>
      </w:divBdr>
    </w:div>
    <w:div w:id="788210303">
      <w:bodyDiv w:val="1"/>
      <w:marLeft w:val="0"/>
      <w:marRight w:val="0"/>
      <w:marTop w:val="0"/>
      <w:marBottom w:val="0"/>
      <w:divBdr>
        <w:top w:val="none" w:sz="0" w:space="0" w:color="auto"/>
        <w:left w:val="none" w:sz="0" w:space="0" w:color="auto"/>
        <w:bottom w:val="none" w:sz="0" w:space="0" w:color="auto"/>
        <w:right w:val="none" w:sz="0" w:space="0" w:color="auto"/>
      </w:divBdr>
      <w:divsChild>
        <w:div w:id="1843274268">
          <w:marLeft w:val="0"/>
          <w:marRight w:val="0"/>
          <w:marTop w:val="0"/>
          <w:marBottom w:val="0"/>
          <w:divBdr>
            <w:top w:val="none" w:sz="0" w:space="0" w:color="auto"/>
            <w:left w:val="none" w:sz="0" w:space="0" w:color="auto"/>
            <w:bottom w:val="none" w:sz="0" w:space="0" w:color="auto"/>
            <w:right w:val="none" w:sz="0" w:space="0" w:color="auto"/>
          </w:divBdr>
        </w:div>
      </w:divsChild>
    </w:div>
    <w:div w:id="847448768">
      <w:bodyDiv w:val="1"/>
      <w:marLeft w:val="0"/>
      <w:marRight w:val="0"/>
      <w:marTop w:val="0"/>
      <w:marBottom w:val="0"/>
      <w:divBdr>
        <w:top w:val="none" w:sz="0" w:space="0" w:color="auto"/>
        <w:left w:val="none" w:sz="0" w:space="0" w:color="auto"/>
        <w:bottom w:val="none" w:sz="0" w:space="0" w:color="auto"/>
        <w:right w:val="none" w:sz="0" w:space="0" w:color="auto"/>
      </w:divBdr>
    </w:div>
    <w:div w:id="853347896">
      <w:bodyDiv w:val="1"/>
      <w:marLeft w:val="0"/>
      <w:marRight w:val="0"/>
      <w:marTop w:val="0"/>
      <w:marBottom w:val="0"/>
      <w:divBdr>
        <w:top w:val="none" w:sz="0" w:space="0" w:color="auto"/>
        <w:left w:val="none" w:sz="0" w:space="0" w:color="auto"/>
        <w:bottom w:val="none" w:sz="0" w:space="0" w:color="auto"/>
        <w:right w:val="none" w:sz="0" w:space="0" w:color="auto"/>
      </w:divBdr>
    </w:div>
    <w:div w:id="900098316">
      <w:bodyDiv w:val="1"/>
      <w:marLeft w:val="0"/>
      <w:marRight w:val="0"/>
      <w:marTop w:val="0"/>
      <w:marBottom w:val="0"/>
      <w:divBdr>
        <w:top w:val="none" w:sz="0" w:space="0" w:color="auto"/>
        <w:left w:val="none" w:sz="0" w:space="0" w:color="auto"/>
        <w:bottom w:val="none" w:sz="0" w:space="0" w:color="auto"/>
        <w:right w:val="none" w:sz="0" w:space="0" w:color="auto"/>
      </w:divBdr>
    </w:div>
    <w:div w:id="913854285">
      <w:bodyDiv w:val="1"/>
      <w:marLeft w:val="0"/>
      <w:marRight w:val="0"/>
      <w:marTop w:val="0"/>
      <w:marBottom w:val="0"/>
      <w:divBdr>
        <w:top w:val="none" w:sz="0" w:space="0" w:color="auto"/>
        <w:left w:val="none" w:sz="0" w:space="0" w:color="auto"/>
        <w:bottom w:val="none" w:sz="0" w:space="0" w:color="auto"/>
        <w:right w:val="none" w:sz="0" w:space="0" w:color="auto"/>
      </w:divBdr>
    </w:div>
    <w:div w:id="984430229">
      <w:bodyDiv w:val="1"/>
      <w:marLeft w:val="0"/>
      <w:marRight w:val="0"/>
      <w:marTop w:val="0"/>
      <w:marBottom w:val="0"/>
      <w:divBdr>
        <w:top w:val="none" w:sz="0" w:space="0" w:color="auto"/>
        <w:left w:val="none" w:sz="0" w:space="0" w:color="auto"/>
        <w:bottom w:val="none" w:sz="0" w:space="0" w:color="auto"/>
        <w:right w:val="none" w:sz="0" w:space="0" w:color="auto"/>
      </w:divBdr>
    </w:div>
    <w:div w:id="1379745422">
      <w:bodyDiv w:val="1"/>
      <w:marLeft w:val="0"/>
      <w:marRight w:val="0"/>
      <w:marTop w:val="0"/>
      <w:marBottom w:val="0"/>
      <w:divBdr>
        <w:top w:val="none" w:sz="0" w:space="0" w:color="auto"/>
        <w:left w:val="none" w:sz="0" w:space="0" w:color="auto"/>
        <w:bottom w:val="none" w:sz="0" w:space="0" w:color="auto"/>
        <w:right w:val="none" w:sz="0" w:space="0" w:color="auto"/>
      </w:divBdr>
    </w:div>
    <w:div w:id="1631939640">
      <w:bodyDiv w:val="1"/>
      <w:marLeft w:val="0"/>
      <w:marRight w:val="0"/>
      <w:marTop w:val="0"/>
      <w:marBottom w:val="0"/>
      <w:divBdr>
        <w:top w:val="none" w:sz="0" w:space="0" w:color="auto"/>
        <w:left w:val="none" w:sz="0" w:space="0" w:color="auto"/>
        <w:bottom w:val="none" w:sz="0" w:space="0" w:color="auto"/>
        <w:right w:val="none" w:sz="0" w:space="0" w:color="auto"/>
      </w:divBdr>
    </w:div>
    <w:div w:id="1823963672">
      <w:bodyDiv w:val="1"/>
      <w:marLeft w:val="0"/>
      <w:marRight w:val="0"/>
      <w:marTop w:val="0"/>
      <w:marBottom w:val="0"/>
      <w:divBdr>
        <w:top w:val="none" w:sz="0" w:space="0" w:color="auto"/>
        <w:left w:val="none" w:sz="0" w:space="0" w:color="auto"/>
        <w:bottom w:val="none" w:sz="0" w:space="0" w:color="auto"/>
        <w:right w:val="none" w:sz="0" w:space="0" w:color="auto"/>
      </w:divBdr>
      <w:divsChild>
        <w:div w:id="2016616923">
          <w:marLeft w:val="907"/>
          <w:marRight w:val="0"/>
          <w:marTop w:val="62"/>
          <w:marBottom w:val="0"/>
          <w:divBdr>
            <w:top w:val="none" w:sz="0" w:space="0" w:color="auto"/>
            <w:left w:val="none" w:sz="0" w:space="0" w:color="auto"/>
            <w:bottom w:val="none" w:sz="0" w:space="0" w:color="auto"/>
            <w:right w:val="none" w:sz="0" w:space="0" w:color="auto"/>
          </w:divBdr>
        </w:div>
      </w:divsChild>
    </w:div>
    <w:div w:id="1854417455">
      <w:bodyDiv w:val="1"/>
      <w:marLeft w:val="0"/>
      <w:marRight w:val="0"/>
      <w:marTop w:val="0"/>
      <w:marBottom w:val="0"/>
      <w:divBdr>
        <w:top w:val="none" w:sz="0" w:space="0" w:color="auto"/>
        <w:left w:val="none" w:sz="0" w:space="0" w:color="auto"/>
        <w:bottom w:val="none" w:sz="0" w:space="0" w:color="auto"/>
        <w:right w:val="none" w:sz="0" w:space="0" w:color="auto"/>
      </w:divBdr>
      <w:divsChild>
        <w:div w:id="651644736">
          <w:marLeft w:val="0"/>
          <w:marRight w:val="0"/>
          <w:marTop w:val="0"/>
          <w:marBottom w:val="0"/>
          <w:divBdr>
            <w:top w:val="none" w:sz="0" w:space="0" w:color="auto"/>
            <w:left w:val="none" w:sz="0" w:space="0" w:color="auto"/>
            <w:bottom w:val="none" w:sz="0" w:space="0" w:color="auto"/>
            <w:right w:val="none" w:sz="0" w:space="0" w:color="auto"/>
          </w:divBdr>
        </w:div>
      </w:divsChild>
    </w:div>
    <w:div w:id="1935555043">
      <w:bodyDiv w:val="1"/>
      <w:marLeft w:val="0"/>
      <w:marRight w:val="0"/>
      <w:marTop w:val="0"/>
      <w:marBottom w:val="0"/>
      <w:divBdr>
        <w:top w:val="none" w:sz="0" w:space="0" w:color="auto"/>
        <w:left w:val="none" w:sz="0" w:space="0" w:color="auto"/>
        <w:bottom w:val="none" w:sz="0" w:space="0" w:color="auto"/>
        <w:right w:val="none" w:sz="0" w:space="0" w:color="auto"/>
      </w:divBdr>
    </w:div>
    <w:div w:id="21286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9"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image" Target="media/image6.emf"/><Relationship Id="rId34" Type="http://schemas.openxmlformats.org/officeDocument/2006/relationships/package" Target="embeddings/Microsoft_Visio_Drawing11.vsdx"/><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0.emf"/><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customXml" Target="../customXml/item4.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8.vsdx"/><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9.emf"/><Relationship Id="rId30" Type="http://schemas.openxmlformats.org/officeDocument/2006/relationships/package" Target="embeddings/Microsoft_Visio_Drawing9.vsdx"/><Relationship Id="rId35" Type="http://schemas.openxmlformats.org/officeDocument/2006/relationships/package" Target="embeddings/Microsoft_Visio_Drawing12.vsdx"/></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griffx\AppData\Roaming\Microsoft\Templates\SIP_Master_Sty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3FEA85D1C3044786D9E59C76ED9F4B" ma:contentTypeVersion="0" ma:contentTypeDescription="Create a new document." ma:contentTypeScope="" ma:versionID="18eb36ccf5b1c3e2683bef034b36c60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4F314-DDC3-4027-A6BF-FAA0E8FD37EF}">
  <ds:schemaRefs>
    <ds:schemaRef ds:uri="http://schemas.microsoft.com/sharepoint/v3/contenttype/forms"/>
  </ds:schemaRefs>
</ds:datastoreItem>
</file>

<file path=customXml/itemProps2.xml><?xml version="1.0" encoding="utf-8"?>
<ds:datastoreItem xmlns:ds="http://schemas.openxmlformats.org/officeDocument/2006/customXml" ds:itemID="{306A9298-1796-41BF-8FFC-D484676E8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5704398-567D-4DAC-91D3-A2FA6CA656D3}">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354CE64F-B585-4691-A3F5-BDA7AD29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SIP_Master_Style_template.dotx</Template>
  <TotalTime>16</TotalTime>
  <Pages>38</Pages>
  <Words>3816</Words>
  <Characters>22673</Characters>
  <Application>Microsoft Office Word</Application>
  <DocSecurity>0</DocSecurity>
  <Lines>1820</Lines>
  <Paragraphs>1115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susann.flowers@intel.com</dc:creator>
  <cp:keywords>CTPClassification=CTP_ITS:VisualMarkings=No</cp:keywords>
  <cp:lastModifiedBy>Correll, Ken</cp:lastModifiedBy>
  <cp:revision>4</cp:revision>
  <cp:lastPrinted>2012-02-23T17:59:00Z</cp:lastPrinted>
  <dcterms:created xsi:type="dcterms:W3CDTF">2016-05-05T15:39:00Z</dcterms:created>
  <dcterms:modified xsi:type="dcterms:W3CDTF">2016-05-05T15:54:00Z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0x010100833FEA85D1C3044786D9E59C76ED9F4B</vt:lpwstr>
  </property>
  <property fmtid="{D5CDD505-2E9C-101B-9397-08002B2CF9AE}" pid="3" name="_dlc_DocIdItemGuid">
    <vt:lpwstr>b44f9522-036d-42b1-aad1-c79134fc08c2</vt:lpwstr>
  </property>
  <property fmtid="{D5CDD505-2E9C-101B-9397-08002B2CF9AE}" pid="4" name="TitusGUID">
    <vt:lpwstr>711fc89a-bda8-4ad0-936e-dce367e21abc</vt:lpwstr>
  </property>
  <property fmtid="{D5CDD505-2E9C-101B-9397-08002B2CF9AE}" pid="5" name="CTP_BU">
    <vt:lpwstr>SCALABLE PERF CPU DEV GROUP</vt:lpwstr>
  </property>
  <property fmtid="{D5CDD505-2E9C-101B-9397-08002B2CF9AE}" pid="6" name="CTP_TimeStamp">
    <vt:lpwstr>2016-05-05 15:54:36Z</vt:lpwstr>
  </property>
  <property fmtid="{D5CDD505-2E9C-101B-9397-08002B2CF9AE}" pid="7" name="CTPClassification">
    <vt:lpwstr>CTP_ITS</vt:lpwstr>
  </property>
  <property fmtid="{D5CDD505-2E9C-101B-9397-08002B2CF9AE}" pid="8" name="VisualMarkings">
    <vt:lpwstr>No</vt:lpwstr>
  </property>
</Properties>
</file>
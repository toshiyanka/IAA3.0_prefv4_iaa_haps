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65D3326B" w:rsidR="00FB0192" w:rsidRPr="00FB0192" w:rsidRDefault="004F0CC1" w:rsidP="001443CE">
      <w:pPr>
        <w:pStyle w:val="Title"/>
      </w:pPr>
      <w:r w:rsidRPr="004F0CC1">
        <w:rPr>
          <w:noProof/>
        </w:rPr>
        <w:drawing>
          <wp:anchor distT="0" distB="0" distL="114300" distR="114300" simplePos="0" relativeHeight="251659264"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2"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proofErr w:type="spellStart"/>
      <w:r w:rsidR="00A71842">
        <w:t>pok_gen</w:t>
      </w:r>
      <w:proofErr w:type="spellEnd"/>
    </w:p>
    <w:p w14:paraId="5FCCCEC3" w14:textId="77777777" w:rsidR="00FB0192" w:rsidRDefault="00251046" w:rsidP="00FB0192">
      <w:pPr>
        <w:pStyle w:val="Subtitle"/>
      </w:pPr>
      <w:r>
        <w:t>Integration Guide</w:t>
      </w:r>
    </w:p>
    <w:p w14:paraId="5FCCCEC4" w14:textId="73158ABE" w:rsidR="00FB0192" w:rsidRPr="00FB0192" w:rsidRDefault="00D612C5" w:rsidP="00FB0192">
      <w:pPr>
        <w:pStyle w:val="Rev"/>
      </w:pPr>
      <w:r>
        <w:t xml:space="preserve">IP </w:t>
      </w:r>
      <w:r w:rsidR="00FB0192" w:rsidRPr="00FB0192">
        <w:t>Rev</w:t>
      </w:r>
      <w:r>
        <w:t>.</w:t>
      </w:r>
      <w:r w:rsidR="00FB0192" w:rsidRPr="00FB0192">
        <w:t xml:space="preserve"> </w:t>
      </w:r>
      <w:r w:rsidR="00166BDE">
        <w:t>0.</w:t>
      </w:r>
      <w:ins w:id="0" w:author="Correll, Ken" w:date="2019-01-07T09:29:00Z">
        <w:r w:rsidR="002E65A1">
          <w:t>3</w:t>
        </w:r>
      </w:ins>
      <w:del w:id="1" w:author="Correll, Ken" w:date="2019-01-07T09:29:00Z">
        <w:r w:rsidR="00981B26" w:rsidDel="002E65A1">
          <w:delText>2</w:delText>
        </w:r>
      </w:del>
    </w:p>
    <w:p w14:paraId="5FCCCEC5" w14:textId="2EF15208" w:rsidR="00FB0192" w:rsidRDefault="00FB0192" w:rsidP="00FB0192">
      <w:pPr>
        <w:pStyle w:val="Rev"/>
      </w:pPr>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58240"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EF0C18" w:rsidRPr="002E5F11" w:rsidRDefault="00EF0C18" w:rsidP="0003448B">
                            <w:pPr>
                              <w:pStyle w:val="CopyrightText"/>
                            </w:pPr>
                            <w:r w:rsidRPr="002E5F11">
                              <w:t>Copyright © 201</w:t>
                            </w:r>
                            <w:r>
                              <w:t>4</w:t>
                            </w:r>
                            <w:r w:rsidRPr="002E5F11">
                              <w:t>, Intel Corporation. All rights reserved.</w:t>
                            </w:r>
                          </w:p>
                          <w:p w14:paraId="5FCCD1C1" w14:textId="77777777" w:rsidR="00EF0C18" w:rsidRPr="002E5F11" w:rsidRDefault="00EF0C18" w:rsidP="0003448B">
                            <w:pPr>
                              <w:pStyle w:val="CopyrightText"/>
                            </w:pPr>
                            <w:r w:rsidRPr="002E5F11">
                              <w:t>Intel and the Intel logo are trademarks of Intel Corporation in the U.S. and other countries.</w:t>
                            </w:r>
                          </w:p>
                          <w:p w14:paraId="5FCCD1C2" w14:textId="77777777" w:rsidR="00EF0C18" w:rsidRPr="002E5F11" w:rsidRDefault="00EF0C18" w:rsidP="0003448B">
                            <w:pPr>
                              <w:pStyle w:val="CopyrightText"/>
                            </w:pPr>
                            <w:r w:rsidRPr="002E5F11">
                              <w:t>* Other names and brands may be claimed as the property of others.</w:t>
                            </w:r>
                          </w:p>
                          <w:p w14:paraId="5FCCD1C3" w14:textId="77777777" w:rsidR="00EF0C18" w:rsidRPr="002E5F11" w:rsidRDefault="00EF0C18" w:rsidP="0003448B">
                            <w:pPr>
                              <w:pStyle w:val="CopyrightText"/>
                            </w:pPr>
                            <w:r w:rsidRPr="002E5F11">
                              <w:t>This document contains information on products in the design phase of development.</w:t>
                            </w:r>
                          </w:p>
                          <w:p w14:paraId="5FCCD1C4" w14:textId="77777777" w:rsidR="00EF0C18" w:rsidRPr="002E5F11" w:rsidRDefault="00EF0C18"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EF0C18" w:rsidRPr="002E5F11" w:rsidRDefault="00EF0C18"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EF0C18" w:rsidRPr="002E5F11" w:rsidRDefault="00EF0C18"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EF0C18" w:rsidRPr="002E5F11" w:rsidRDefault="00EF0C18"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EF0C18" w:rsidRPr="002E5F11" w:rsidRDefault="00EF0C18" w:rsidP="0003448B">
                            <w:pPr>
                              <w:pStyle w:val="CopyrightText"/>
                            </w:pPr>
                            <w:r w:rsidRPr="002E5F11">
                              <w:t>Contact your Intel account manager or distributor to obtain the latest specifications and before placing your product order.</w:t>
                            </w:r>
                          </w:p>
                          <w:p w14:paraId="5FCCD1C9" w14:textId="77777777" w:rsidR="00EF0C18" w:rsidRPr="002E5F11" w:rsidRDefault="00EF0C18"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EF0C18" w:rsidRPr="002E5F11" w:rsidRDefault="00EF0C18" w:rsidP="0003448B">
                      <w:pPr>
                        <w:pStyle w:val="CopyrightText"/>
                      </w:pPr>
                      <w:r w:rsidRPr="002E5F11">
                        <w:t>Copyright © 201</w:t>
                      </w:r>
                      <w:r>
                        <w:t>4</w:t>
                      </w:r>
                      <w:r w:rsidRPr="002E5F11">
                        <w:t>, Intel Corporation. All rights reserved.</w:t>
                      </w:r>
                    </w:p>
                    <w:p w14:paraId="5FCCD1C1" w14:textId="77777777" w:rsidR="00EF0C18" w:rsidRPr="002E5F11" w:rsidRDefault="00EF0C18" w:rsidP="0003448B">
                      <w:pPr>
                        <w:pStyle w:val="CopyrightText"/>
                      </w:pPr>
                      <w:r w:rsidRPr="002E5F11">
                        <w:t>Intel and the Intel logo are trademarks of Intel Corporation in the U.S. and other countries.</w:t>
                      </w:r>
                    </w:p>
                    <w:p w14:paraId="5FCCD1C2" w14:textId="77777777" w:rsidR="00EF0C18" w:rsidRPr="002E5F11" w:rsidRDefault="00EF0C18" w:rsidP="0003448B">
                      <w:pPr>
                        <w:pStyle w:val="CopyrightText"/>
                      </w:pPr>
                      <w:r w:rsidRPr="002E5F11">
                        <w:t>* Other names and brands may be claimed as the property of others.</w:t>
                      </w:r>
                    </w:p>
                    <w:p w14:paraId="5FCCD1C3" w14:textId="77777777" w:rsidR="00EF0C18" w:rsidRPr="002E5F11" w:rsidRDefault="00EF0C18" w:rsidP="0003448B">
                      <w:pPr>
                        <w:pStyle w:val="CopyrightText"/>
                      </w:pPr>
                      <w:r w:rsidRPr="002E5F11">
                        <w:t>This document contains information on products in the design phase of development.</w:t>
                      </w:r>
                    </w:p>
                    <w:p w14:paraId="5FCCD1C4" w14:textId="77777777" w:rsidR="00EF0C18" w:rsidRPr="002E5F11" w:rsidRDefault="00EF0C18"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EF0C18" w:rsidRPr="002E5F11" w:rsidRDefault="00EF0C18"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EF0C18" w:rsidRPr="002E5F11" w:rsidRDefault="00EF0C18"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EF0C18" w:rsidRPr="002E5F11" w:rsidRDefault="00EF0C18"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EF0C18" w:rsidRPr="002E5F11" w:rsidRDefault="00EF0C18" w:rsidP="0003448B">
                      <w:pPr>
                        <w:pStyle w:val="CopyrightText"/>
                      </w:pPr>
                      <w:r w:rsidRPr="002E5F11">
                        <w:t>Contact your Intel account manager or distributor to obtain the latest specifications and before placing your product order.</w:t>
                      </w:r>
                    </w:p>
                    <w:p w14:paraId="5FCCD1C9" w14:textId="77777777" w:rsidR="00EF0C18" w:rsidRPr="002E5F11" w:rsidRDefault="00EF0C18"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2" w:name="_Toc294097320"/>
    <w:bookmarkStart w:id="3" w:name="_Toc294097394"/>
    <w:bookmarkStart w:id="4" w:name="_Toc294097466"/>
    <w:bookmarkStart w:id="5" w:name="_Toc294099851"/>
    <w:bookmarkStart w:id="6" w:name="_Toc296358121"/>
    <w:bookmarkStart w:id="7" w:name="_Toc299031447"/>
    <w:bookmarkStart w:id="8" w:name="_Toc298854057"/>
    <w:bookmarkStart w:id="9" w:name="_Toc299016700"/>
    <w:p w14:paraId="333CECBE" w14:textId="77777777" w:rsidR="00EF0C18" w:rsidRDefault="009E101C">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0774102" w:history="1">
        <w:r w:rsidR="00EF0C18" w:rsidRPr="008E7CD6">
          <w:rPr>
            <w:rStyle w:val="Hyperlink"/>
            <w:noProof/>
          </w:rPr>
          <w:t>1</w:t>
        </w:r>
        <w:r w:rsidR="00EF0C18">
          <w:rPr>
            <w:rFonts w:asciiTheme="minorHAnsi" w:eastAsiaTheme="minorEastAsia" w:hAnsiTheme="minorHAnsi"/>
            <w:noProof/>
            <w:color w:val="auto"/>
            <w:sz w:val="22"/>
          </w:rPr>
          <w:tab/>
        </w:r>
        <w:r w:rsidR="00EF0C18" w:rsidRPr="008E7CD6">
          <w:rPr>
            <w:rStyle w:val="Hyperlink"/>
            <w:noProof/>
          </w:rPr>
          <w:t>Introduction</w:t>
        </w:r>
        <w:r w:rsidR="00EF0C18">
          <w:rPr>
            <w:noProof/>
            <w:webHidden/>
          </w:rPr>
          <w:tab/>
        </w:r>
        <w:r w:rsidR="00EF0C18">
          <w:rPr>
            <w:noProof/>
            <w:webHidden/>
          </w:rPr>
          <w:fldChar w:fldCharType="begin"/>
        </w:r>
        <w:r w:rsidR="00EF0C18">
          <w:rPr>
            <w:noProof/>
            <w:webHidden/>
          </w:rPr>
          <w:instrText xml:space="preserve"> PAGEREF _Toc500774102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4352F158" w14:textId="77777777" w:rsidR="00EF0C18" w:rsidRDefault="002E65A1">
      <w:pPr>
        <w:pStyle w:val="TOC2"/>
        <w:rPr>
          <w:rFonts w:asciiTheme="minorHAnsi" w:eastAsiaTheme="minorEastAsia" w:hAnsiTheme="minorHAnsi"/>
          <w:noProof/>
          <w:color w:val="auto"/>
          <w:sz w:val="22"/>
        </w:rPr>
      </w:pPr>
      <w:hyperlink w:anchor="_Toc500774103" w:history="1">
        <w:r w:rsidR="00EF0C18" w:rsidRPr="008E7CD6">
          <w:rPr>
            <w:rStyle w:val="Hyperlink"/>
            <w:noProof/>
          </w:rPr>
          <w:t>1.1</w:t>
        </w:r>
        <w:r w:rsidR="00EF0C18">
          <w:rPr>
            <w:rFonts w:asciiTheme="minorHAnsi" w:eastAsiaTheme="minorEastAsia" w:hAnsiTheme="minorHAnsi"/>
            <w:noProof/>
            <w:color w:val="auto"/>
            <w:sz w:val="22"/>
          </w:rPr>
          <w:tab/>
        </w:r>
        <w:r w:rsidR="00EF0C18" w:rsidRPr="008E7CD6">
          <w:rPr>
            <w:rStyle w:val="Hyperlink"/>
            <w:noProof/>
          </w:rPr>
          <w:t>Audience</w:t>
        </w:r>
        <w:r w:rsidR="00EF0C18">
          <w:rPr>
            <w:noProof/>
            <w:webHidden/>
          </w:rPr>
          <w:tab/>
        </w:r>
        <w:r w:rsidR="00EF0C18">
          <w:rPr>
            <w:noProof/>
            <w:webHidden/>
          </w:rPr>
          <w:fldChar w:fldCharType="begin"/>
        </w:r>
        <w:r w:rsidR="00EF0C18">
          <w:rPr>
            <w:noProof/>
            <w:webHidden/>
          </w:rPr>
          <w:instrText xml:space="preserve"> PAGEREF _Toc500774103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60018FEA" w14:textId="77777777" w:rsidR="00EF0C18" w:rsidRDefault="002E65A1">
      <w:pPr>
        <w:pStyle w:val="TOC2"/>
        <w:rPr>
          <w:rFonts w:asciiTheme="minorHAnsi" w:eastAsiaTheme="minorEastAsia" w:hAnsiTheme="minorHAnsi"/>
          <w:noProof/>
          <w:color w:val="auto"/>
          <w:sz w:val="22"/>
        </w:rPr>
      </w:pPr>
      <w:hyperlink w:anchor="_Toc500774104" w:history="1">
        <w:r w:rsidR="00EF0C18" w:rsidRPr="008E7CD6">
          <w:rPr>
            <w:rStyle w:val="Hyperlink"/>
            <w:noProof/>
          </w:rPr>
          <w:t>1.2</w:t>
        </w:r>
        <w:r w:rsidR="00EF0C18">
          <w:rPr>
            <w:rFonts w:asciiTheme="minorHAnsi" w:eastAsiaTheme="minorEastAsia" w:hAnsiTheme="minorHAnsi"/>
            <w:noProof/>
            <w:color w:val="auto"/>
            <w:sz w:val="22"/>
          </w:rPr>
          <w:tab/>
        </w:r>
        <w:r w:rsidR="00EF0C18" w:rsidRPr="008E7CD6">
          <w:rPr>
            <w:rStyle w:val="Hyperlink"/>
            <w:noProof/>
          </w:rPr>
          <w:t>Supported Projects</w:t>
        </w:r>
        <w:r w:rsidR="00EF0C18">
          <w:rPr>
            <w:noProof/>
            <w:webHidden/>
          </w:rPr>
          <w:tab/>
        </w:r>
        <w:r w:rsidR="00EF0C18">
          <w:rPr>
            <w:noProof/>
            <w:webHidden/>
          </w:rPr>
          <w:fldChar w:fldCharType="begin"/>
        </w:r>
        <w:r w:rsidR="00EF0C18">
          <w:rPr>
            <w:noProof/>
            <w:webHidden/>
          </w:rPr>
          <w:instrText xml:space="preserve"> PAGEREF _Toc500774104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36FAE0C5" w14:textId="77777777" w:rsidR="00EF0C18" w:rsidRDefault="002E65A1">
      <w:pPr>
        <w:pStyle w:val="TOC2"/>
        <w:rPr>
          <w:rFonts w:asciiTheme="minorHAnsi" w:eastAsiaTheme="minorEastAsia" w:hAnsiTheme="minorHAnsi"/>
          <w:noProof/>
          <w:color w:val="auto"/>
          <w:sz w:val="22"/>
        </w:rPr>
      </w:pPr>
      <w:hyperlink w:anchor="_Toc500774105" w:history="1">
        <w:r w:rsidR="00EF0C18" w:rsidRPr="008E7CD6">
          <w:rPr>
            <w:rStyle w:val="Hyperlink"/>
            <w:noProof/>
          </w:rPr>
          <w:t>1.3</w:t>
        </w:r>
        <w:r w:rsidR="00EF0C18">
          <w:rPr>
            <w:rFonts w:asciiTheme="minorHAnsi" w:eastAsiaTheme="minorEastAsia" w:hAnsiTheme="minorHAnsi"/>
            <w:noProof/>
            <w:color w:val="auto"/>
            <w:sz w:val="22"/>
          </w:rPr>
          <w:tab/>
        </w:r>
        <w:r w:rsidR="00EF0C18" w:rsidRPr="008E7CD6">
          <w:rPr>
            <w:rStyle w:val="Hyperlink"/>
            <w:noProof/>
          </w:rPr>
          <w:t>Terminology</w:t>
        </w:r>
        <w:r w:rsidR="00EF0C18">
          <w:rPr>
            <w:noProof/>
            <w:webHidden/>
          </w:rPr>
          <w:tab/>
        </w:r>
        <w:r w:rsidR="00EF0C18">
          <w:rPr>
            <w:noProof/>
            <w:webHidden/>
          </w:rPr>
          <w:fldChar w:fldCharType="begin"/>
        </w:r>
        <w:r w:rsidR="00EF0C18">
          <w:rPr>
            <w:noProof/>
            <w:webHidden/>
          </w:rPr>
          <w:instrText xml:space="preserve"> PAGEREF _Toc500774105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518DBA76" w14:textId="77777777" w:rsidR="00EF0C18" w:rsidRDefault="002E65A1">
      <w:pPr>
        <w:pStyle w:val="TOC2"/>
        <w:rPr>
          <w:rFonts w:asciiTheme="minorHAnsi" w:eastAsiaTheme="minorEastAsia" w:hAnsiTheme="minorHAnsi"/>
          <w:noProof/>
          <w:color w:val="auto"/>
          <w:sz w:val="22"/>
        </w:rPr>
      </w:pPr>
      <w:hyperlink w:anchor="_Toc500774106" w:history="1">
        <w:r w:rsidR="00EF0C18" w:rsidRPr="008E7CD6">
          <w:rPr>
            <w:rStyle w:val="Hyperlink"/>
            <w:noProof/>
          </w:rPr>
          <w:t>1.4</w:t>
        </w:r>
        <w:r w:rsidR="00EF0C18">
          <w:rPr>
            <w:rFonts w:asciiTheme="minorHAnsi" w:eastAsiaTheme="minorEastAsia" w:hAnsiTheme="minorHAnsi"/>
            <w:noProof/>
            <w:color w:val="auto"/>
            <w:sz w:val="22"/>
          </w:rPr>
          <w:tab/>
        </w:r>
        <w:r w:rsidR="00EF0C18" w:rsidRPr="008E7CD6">
          <w:rPr>
            <w:rStyle w:val="Hyperlink"/>
            <w:noProof/>
          </w:rPr>
          <w:t>Related Documents</w:t>
        </w:r>
        <w:r w:rsidR="00EF0C18">
          <w:rPr>
            <w:noProof/>
            <w:webHidden/>
          </w:rPr>
          <w:tab/>
        </w:r>
        <w:r w:rsidR="00EF0C18">
          <w:rPr>
            <w:noProof/>
            <w:webHidden/>
          </w:rPr>
          <w:fldChar w:fldCharType="begin"/>
        </w:r>
        <w:r w:rsidR="00EF0C18">
          <w:rPr>
            <w:noProof/>
            <w:webHidden/>
          </w:rPr>
          <w:instrText xml:space="preserve"> PAGEREF _Toc500774106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453712FD" w14:textId="77777777" w:rsidR="00EF0C18" w:rsidRDefault="002E65A1">
      <w:pPr>
        <w:pStyle w:val="TOC2"/>
        <w:rPr>
          <w:rFonts w:asciiTheme="minorHAnsi" w:eastAsiaTheme="minorEastAsia" w:hAnsiTheme="minorHAnsi"/>
          <w:noProof/>
          <w:color w:val="auto"/>
          <w:sz w:val="22"/>
        </w:rPr>
      </w:pPr>
      <w:hyperlink w:anchor="_Toc500774107" w:history="1">
        <w:r w:rsidR="00EF0C18" w:rsidRPr="008E7CD6">
          <w:rPr>
            <w:rStyle w:val="Hyperlink"/>
            <w:noProof/>
          </w:rPr>
          <w:t>1.5</w:t>
        </w:r>
        <w:r w:rsidR="00EF0C18">
          <w:rPr>
            <w:rFonts w:asciiTheme="minorHAnsi" w:eastAsiaTheme="minorEastAsia" w:hAnsiTheme="minorHAnsi"/>
            <w:noProof/>
            <w:color w:val="auto"/>
            <w:sz w:val="22"/>
          </w:rPr>
          <w:tab/>
        </w:r>
        <w:r w:rsidR="00EF0C18" w:rsidRPr="008E7CD6">
          <w:rPr>
            <w:rStyle w:val="Hyperlink"/>
            <w:noProof/>
          </w:rPr>
          <w:t>Opens, Risks, and Assumptions</w:t>
        </w:r>
        <w:r w:rsidR="00EF0C18">
          <w:rPr>
            <w:noProof/>
            <w:webHidden/>
          </w:rPr>
          <w:tab/>
        </w:r>
        <w:r w:rsidR="00EF0C18">
          <w:rPr>
            <w:noProof/>
            <w:webHidden/>
          </w:rPr>
          <w:fldChar w:fldCharType="begin"/>
        </w:r>
        <w:r w:rsidR="00EF0C18">
          <w:rPr>
            <w:noProof/>
            <w:webHidden/>
          </w:rPr>
          <w:instrText xml:space="preserve"> PAGEREF _Toc500774107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6CE050BE" w14:textId="77777777" w:rsidR="00EF0C18" w:rsidRDefault="002E65A1">
      <w:pPr>
        <w:pStyle w:val="TOC2"/>
        <w:rPr>
          <w:rFonts w:asciiTheme="minorHAnsi" w:eastAsiaTheme="minorEastAsia" w:hAnsiTheme="minorHAnsi"/>
          <w:noProof/>
          <w:color w:val="auto"/>
          <w:sz w:val="22"/>
        </w:rPr>
      </w:pPr>
      <w:hyperlink w:anchor="_Toc500774108" w:history="1">
        <w:r w:rsidR="00EF0C18" w:rsidRPr="008E7CD6">
          <w:rPr>
            <w:rStyle w:val="Hyperlink"/>
            <w:noProof/>
          </w:rPr>
          <w:t>1.6</w:t>
        </w:r>
        <w:r w:rsidR="00EF0C18">
          <w:rPr>
            <w:rFonts w:asciiTheme="minorHAnsi" w:eastAsiaTheme="minorEastAsia" w:hAnsiTheme="minorHAnsi"/>
            <w:noProof/>
            <w:color w:val="auto"/>
            <w:sz w:val="22"/>
          </w:rPr>
          <w:tab/>
        </w:r>
        <w:r w:rsidR="00EF0C18" w:rsidRPr="008E7CD6">
          <w:rPr>
            <w:rStyle w:val="Hyperlink"/>
            <w:noProof/>
          </w:rPr>
          <w:t>Contact Information</w:t>
        </w:r>
        <w:r w:rsidR="00EF0C18">
          <w:rPr>
            <w:noProof/>
            <w:webHidden/>
          </w:rPr>
          <w:tab/>
        </w:r>
        <w:r w:rsidR="00EF0C18">
          <w:rPr>
            <w:noProof/>
            <w:webHidden/>
          </w:rPr>
          <w:fldChar w:fldCharType="begin"/>
        </w:r>
        <w:r w:rsidR="00EF0C18">
          <w:rPr>
            <w:noProof/>
            <w:webHidden/>
          </w:rPr>
          <w:instrText xml:space="preserve"> PAGEREF _Toc500774108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74868B3F" w14:textId="77777777" w:rsidR="00EF0C18" w:rsidRDefault="002E65A1">
      <w:pPr>
        <w:pStyle w:val="TOC2"/>
        <w:rPr>
          <w:rFonts w:asciiTheme="minorHAnsi" w:eastAsiaTheme="minorEastAsia" w:hAnsiTheme="minorHAnsi"/>
          <w:noProof/>
          <w:color w:val="auto"/>
          <w:sz w:val="22"/>
        </w:rPr>
      </w:pPr>
      <w:hyperlink w:anchor="_Toc500774109" w:history="1">
        <w:r w:rsidR="00EF0C18" w:rsidRPr="008E7CD6">
          <w:rPr>
            <w:rStyle w:val="Hyperlink"/>
            <w:noProof/>
          </w:rPr>
          <w:t>1.7</w:t>
        </w:r>
        <w:r w:rsidR="00EF0C18">
          <w:rPr>
            <w:rFonts w:asciiTheme="minorHAnsi" w:eastAsiaTheme="minorEastAsia" w:hAnsiTheme="minorHAnsi"/>
            <w:noProof/>
            <w:color w:val="auto"/>
            <w:sz w:val="22"/>
          </w:rPr>
          <w:tab/>
        </w:r>
        <w:r w:rsidR="00EF0C18" w:rsidRPr="008E7CD6">
          <w:rPr>
            <w:rStyle w:val="Hyperlink"/>
            <w:noProof/>
          </w:rPr>
          <w:t>Document Revision History</w:t>
        </w:r>
        <w:r w:rsidR="00EF0C18">
          <w:rPr>
            <w:noProof/>
            <w:webHidden/>
          </w:rPr>
          <w:tab/>
        </w:r>
        <w:r w:rsidR="00EF0C18">
          <w:rPr>
            <w:noProof/>
            <w:webHidden/>
          </w:rPr>
          <w:fldChar w:fldCharType="begin"/>
        </w:r>
        <w:r w:rsidR="00EF0C18">
          <w:rPr>
            <w:noProof/>
            <w:webHidden/>
          </w:rPr>
          <w:instrText xml:space="preserve"> PAGEREF _Toc500774109 \h </w:instrText>
        </w:r>
        <w:r w:rsidR="00EF0C18">
          <w:rPr>
            <w:noProof/>
            <w:webHidden/>
          </w:rPr>
        </w:r>
        <w:r w:rsidR="00EF0C18">
          <w:rPr>
            <w:noProof/>
            <w:webHidden/>
          </w:rPr>
          <w:fldChar w:fldCharType="separate"/>
        </w:r>
        <w:r w:rsidR="00EF0C18">
          <w:rPr>
            <w:noProof/>
            <w:webHidden/>
          </w:rPr>
          <w:t>4</w:t>
        </w:r>
        <w:r w:rsidR="00EF0C18">
          <w:rPr>
            <w:noProof/>
            <w:webHidden/>
          </w:rPr>
          <w:fldChar w:fldCharType="end"/>
        </w:r>
      </w:hyperlink>
    </w:p>
    <w:p w14:paraId="6898E466" w14:textId="77777777" w:rsidR="00EF0C18" w:rsidRDefault="002E65A1">
      <w:pPr>
        <w:pStyle w:val="TOC1"/>
        <w:rPr>
          <w:rFonts w:asciiTheme="minorHAnsi" w:eastAsiaTheme="minorEastAsia" w:hAnsiTheme="minorHAnsi"/>
          <w:noProof/>
          <w:color w:val="auto"/>
          <w:sz w:val="22"/>
        </w:rPr>
      </w:pPr>
      <w:hyperlink w:anchor="_Toc500774110" w:history="1">
        <w:r w:rsidR="00EF0C18" w:rsidRPr="008E7CD6">
          <w:rPr>
            <w:rStyle w:val="Hyperlink"/>
            <w:noProof/>
          </w:rPr>
          <w:t>2</w:t>
        </w:r>
        <w:r w:rsidR="00EF0C18">
          <w:rPr>
            <w:rFonts w:asciiTheme="minorHAnsi" w:eastAsiaTheme="minorEastAsia" w:hAnsiTheme="minorHAnsi"/>
            <w:noProof/>
            <w:color w:val="auto"/>
            <w:sz w:val="22"/>
          </w:rPr>
          <w:tab/>
        </w:r>
        <w:r w:rsidR="00EF0C18" w:rsidRPr="008E7CD6">
          <w:rPr>
            <w:rStyle w:val="Hyperlink"/>
            <w:noProof/>
          </w:rPr>
          <w:t>Overview</w:t>
        </w:r>
        <w:r w:rsidR="00EF0C18">
          <w:rPr>
            <w:noProof/>
            <w:webHidden/>
          </w:rPr>
          <w:tab/>
        </w:r>
        <w:r w:rsidR="00EF0C18">
          <w:rPr>
            <w:noProof/>
            <w:webHidden/>
          </w:rPr>
          <w:fldChar w:fldCharType="begin"/>
        </w:r>
        <w:r w:rsidR="00EF0C18">
          <w:rPr>
            <w:noProof/>
            <w:webHidden/>
          </w:rPr>
          <w:instrText xml:space="preserve"> PAGEREF _Toc500774110 \h </w:instrText>
        </w:r>
        <w:r w:rsidR="00EF0C18">
          <w:rPr>
            <w:noProof/>
            <w:webHidden/>
          </w:rPr>
        </w:r>
        <w:r w:rsidR="00EF0C18">
          <w:rPr>
            <w:noProof/>
            <w:webHidden/>
          </w:rPr>
          <w:fldChar w:fldCharType="separate"/>
        </w:r>
        <w:r w:rsidR="00EF0C18">
          <w:rPr>
            <w:noProof/>
            <w:webHidden/>
          </w:rPr>
          <w:t>5</w:t>
        </w:r>
        <w:r w:rsidR="00EF0C18">
          <w:rPr>
            <w:noProof/>
            <w:webHidden/>
          </w:rPr>
          <w:fldChar w:fldCharType="end"/>
        </w:r>
      </w:hyperlink>
    </w:p>
    <w:p w14:paraId="4C7F0847" w14:textId="77777777" w:rsidR="00EF0C18" w:rsidRDefault="002E65A1">
      <w:pPr>
        <w:pStyle w:val="TOC2"/>
        <w:rPr>
          <w:rFonts w:asciiTheme="minorHAnsi" w:eastAsiaTheme="minorEastAsia" w:hAnsiTheme="minorHAnsi"/>
          <w:noProof/>
          <w:color w:val="auto"/>
          <w:sz w:val="22"/>
        </w:rPr>
      </w:pPr>
      <w:hyperlink w:anchor="_Toc500774111" w:history="1">
        <w:r w:rsidR="00EF0C18" w:rsidRPr="008E7CD6">
          <w:rPr>
            <w:rStyle w:val="Hyperlink"/>
            <w:noProof/>
          </w:rPr>
          <w:t>2.1</w:t>
        </w:r>
        <w:r w:rsidR="00EF0C18">
          <w:rPr>
            <w:rFonts w:asciiTheme="minorHAnsi" w:eastAsiaTheme="minorEastAsia" w:hAnsiTheme="minorHAnsi"/>
            <w:noProof/>
            <w:color w:val="auto"/>
            <w:sz w:val="22"/>
          </w:rPr>
          <w:tab/>
        </w:r>
        <w:r w:rsidR="00EF0C18" w:rsidRPr="008E7CD6">
          <w:rPr>
            <w:rStyle w:val="Hyperlink"/>
            <w:noProof/>
          </w:rPr>
          <w:t>Goal</w:t>
        </w:r>
        <w:r w:rsidR="00EF0C18">
          <w:rPr>
            <w:noProof/>
            <w:webHidden/>
          </w:rPr>
          <w:tab/>
        </w:r>
        <w:r w:rsidR="00EF0C18">
          <w:rPr>
            <w:noProof/>
            <w:webHidden/>
          </w:rPr>
          <w:fldChar w:fldCharType="begin"/>
        </w:r>
        <w:r w:rsidR="00EF0C18">
          <w:rPr>
            <w:noProof/>
            <w:webHidden/>
          </w:rPr>
          <w:instrText xml:space="preserve"> PAGEREF _Toc500774111 \h </w:instrText>
        </w:r>
        <w:r w:rsidR="00EF0C18">
          <w:rPr>
            <w:noProof/>
            <w:webHidden/>
          </w:rPr>
        </w:r>
        <w:r w:rsidR="00EF0C18">
          <w:rPr>
            <w:noProof/>
            <w:webHidden/>
          </w:rPr>
          <w:fldChar w:fldCharType="separate"/>
        </w:r>
        <w:r w:rsidR="00EF0C18">
          <w:rPr>
            <w:noProof/>
            <w:webHidden/>
          </w:rPr>
          <w:t>5</w:t>
        </w:r>
        <w:r w:rsidR="00EF0C18">
          <w:rPr>
            <w:noProof/>
            <w:webHidden/>
          </w:rPr>
          <w:fldChar w:fldCharType="end"/>
        </w:r>
      </w:hyperlink>
    </w:p>
    <w:p w14:paraId="406D62DC" w14:textId="77777777" w:rsidR="00EF0C18" w:rsidRDefault="002E65A1">
      <w:pPr>
        <w:pStyle w:val="TOC2"/>
        <w:rPr>
          <w:rFonts w:asciiTheme="minorHAnsi" w:eastAsiaTheme="minorEastAsia" w:hAnsiTheme="minorHAnsi"/>
          <w:noProof/>
          <w:color w:val="auto"/>
          <w:sz w:val="22"/>
        </w:rPr>
      </w:pPr>
      <w:hyperlink w:anchor="_Toc500774112" w:history="1">
        <w:r w:rsidR="00EF0C18" w:rsidRPr="008E7CD6">
          <w:rPr>
            <w:rStyle w:val="Hyperlink"/>
            <w:noProof/>
          </w:rPr>
          <w:t>2.2</w:t>
        </w:r>
        <w:r w:rsidR="00EF0C18">
          <w:rPr>
            <w:rFonts w:asciiTheme="minorHAnsi" w:eastAsiaTheme="minorEastAsia" w:hAnsiTheme="minorHAnsi"/>
            <w:noProof/>
            <w:color w:val="auto"/>
            <w:sz w:val="22"/>
          </w:rPr>
          <w:tab/>
        </w:r>
        <w:r w:rsidR="00EF0C18" w:rsidRPr="008E7CD6">
          <w:rPr>
            <w:rStyle w:val="Hyperlink"/>
            <w:noProof/>
          </w:rPr>
          <w:t>I/O</w:t>
        </w:r>
        <w:r w:rsidR="00EF0C18">
          <w:rPr>
            <w:noProof/>
            <w:webHidden/>
          </w:rPr>
          <w:tab/>
        </w:r>
        <w:r w:rsidR="00EF0C18">
          <w:rPr>
            <w:noProof/>
            <w:webHidden/>
          </w:rPr>
          <w:fldChar w:fldCharType="begin"/>
        </w:r>
        <w:r w:rsidR="00EF0C18">
          <w:rPr>
            <w:noProof/>
            <w:webHidden/>
          </w:rPr>
          <w:instrText xml:space="preserve"> PAGEREF _Toc500774112 \h </w:instrText>
        </w:r>
        <w:r w:rsidR="00EF0C18">
          <w:rPr>
            <w:noProof/>
            <w:webHidden/>
          </w:rPr>
        </w:r>
        <w:r w:rsidR="00EF0C18">
          <w:rPr>
            <w:noProof/>
            <w:webHidden/>
          </w:rPr>
          <w:fldChar w:fldCharType="separate"/>
        </w:r>
        <w:r w:rsidR="00EF0C18">
          <w:rPr>
            <w:noProof/>
            <w:webHidden/>
          </w:rPr>
          <w:t>5</w:t>
        </w:r>
        <w:r w:rsidR="00EF0C18">
          <w:rPr>
            <w:noProof/>
            <w:webHidden/>
          </w:rPr>
          <w:fldChar w:fldCharType="end"/>
        </w:r>
      </w:hyperlink>
    </w:p>
    <w:p w14:paraId="3F766E4F" w14:textId="77777777" w:rsidR="00EF0C18" w:rsidRDefault="002E65A1">
      <w:pPr>
        <w:pStyle w:val="TOC2"/>
        <w:rPr>
          <w:rFonts w:asciiTheme="minorHAnsi" w:eastAsiaTheme="minorEastAsia" w:hAnsiTheme="minorHAnsi"/>
          <w:noProof/>
          <w:color w:val="auto"/>
          <w:sz w:val="22"/>
        </w:rPr>
      </w:pPr>
      <w:hyperlink w:anchor="_Toc500774113" w:history="1">
        <w:r w:rsidR="00EF0C18" w:rsidRPr="008E7CD6">
          <w:rPr>
            <w:rStyle w:val="Hyperlink"/>
            <w:noProof/>
          </w:rPr>
          <w:t>2.3</w:t>
        </w:r>
        <w:r w:rsidR="00EF0C18">
          <w:rPr>
            <w:rFonts w:asciiTheme="minorHAnsi" w:eastAsiaTheme="minorEastAsia" w:hAnsiTheme="minorHAnsi"/>
            <w:noProof/>
            <w:color w:val="auto"/>
            <w:sz w:val="22"/>
          </w:rPr>
          <w:tab/>
        </w:r>
        <w:r w:rsidR="00EF0C18" w:rsidRPr="008E7CD6">
          <w:rPr>
            <w:rStyle w:val="Hyperlink"/>
            <w:noProof/>
          </w:rPr>
          <w:t>Parameters</w:t>
        </w:r>
        <w:r w:rsidR="00EF0C18">
          <w:rPr>
            <w:noProof/>
            <w:webHidden/>
          </w:rPr>
          <w:tab/>
        </w:r>
        <w:r w:rsidR="00EF0C18">
          <w:rPr>
            <w:noProof/>
            <w:webHidden/>
          </w:rPr>
          <w:fldChar w:fldCharType="begin"/>
        </w:r>
        <w:r w:rsidR="00EF0C18">
          <w:rPr>
            <w:noProof/>
            <w:webHidden/>
          </w:rPr>
          <w:instrText xml:space="preserve"> PAGEREF _Toc500774113 \h </w:instrText>
        </w:r>
        <w:r w:rsidR="00EF0C18">
          <w:rPr>
            <w:noProof/>
            <w:webHidden/>
          </w:rPr>
        </w:r>
        <w:r w:rsidR="00EF0C18">
          <w:rPr>
            <w:noProof/>
            <w:webHidden/>
          </w:rPr>
          <w:fldChar w:fldCharType="separate"/>
        </w:r>
        <w:r w:rsidR="00EF0C18">
          <w:rPr>
            <w:noProof/>
            <w:webHidden/>
          </w:rPr>
          <w:t>6</w:t>
        </w:r>
        <w:r w:rsidR="00EF0C18">
          <w:rPr>
            <w:noProof/>
            <w:webHidden/>
          </w:rPr>
          <w:fldChar w:fldCharType="end"/>
        </w:r>
      </w:hyperlink>
    </w:p>
    <w:p w14:paraId="3D72A51D" w14:textId="77777777" w:rsidR="00EF0C18" w:rsidRDefault="002E65A1">
      <w:pPr>
        <w:pStyle w:val="TOC2"/>
        <w:rPr>
          <w:rFonts w:asciiTheme="minorHAnsi" w:eastAsiaTheme="minorEastAsia" w:hAnsiTheme="minorHAnsi"/>
          <w:noProof/>
          <w:color w:val="auto"/>
          <w:sz w:val="22"/>
        </w:rPr>
      </w:pPr>
      <w:hyperlink w:anchor="_Toc500774114" w:history="1">
        <w:r w:rsidR="00EF0C18" w:rsidRPr="008E7CD6">
          <w:rPr>
            <w:rStyle w:val="Hyperlink"/>
            <w:noProof/>
          </w:rPr>
          <w:t>2.4</w:t>
        </w:r>
        <w:r w:rsidR="00EF0C18">
          <w:rPr>
            <w:rFonts w:asciiTheme="minorHAnsi" w:eastAsiaTheme="minorEastAsia" w:hAnsiTheme="minorHAnsi"/>
            <w:noProof/>
            <w:color w:val="auto"/>
            <w:sz w:val="22"/>
          </w:rPr>
          <w:tab/>
        </w:r>
        <w:r w:rsidR="00EF0C18" w:rsidRPr="008E7CD6">
          <w:rPr>
            <w:rStyle w:val="Hyperlink"/>
            <w:noProof/>
          </w:rPr>
          <w:t>State Machine</w:t>
        </w:r>
        <w:r w:rsidR="00EF0C18">
          <w:rPr>
            <w:noProof/>
            <w:webHidden/>
          </w:rPr>
          <w:tab/>
        </w:r>
        <w:r w:rsidR="00EF0C18">
          <w:rPr>
            <w:noProof/>
            <w:webHidden/>
          </w:rPr>
          <w:fldChar w:fldCharType="begin"/>
        </w:r>
        <w:r w:rsidR="00EF0C18">
          <w:rPr>
            <w:noProof/>
            <w:webHidden/>
          </w:rPr>
          <w:instrText xml:space="preserve"> PAGEREF _Toc500774114 \h </w:instrText>
        </w:r>
        <w:r w:rsidR="00EF0C18">
          <w:rPr>
            <w:noProof/>
            <w:webHidden/>
          </w:rPr>
        </w:r>
        <w:r w:rsidR="00EF0C18">
          <w:rPr>
            <w:noProof/>
            <w:webHidden/>
          </w:rPr>
          <w:fldChar w:fldCharType="separate"/>
        </w:r>
        <w:r w:rsidR="00EF0C18">
          <w:rPr>
            <w:noProof/>
            <w:webHidden/>
          </w:rPr>
          <w:t>6</w:t>
        </w:r>
        <w:r w:rsidR="00EF0C18">
          <w:rPr>
            <w:noProof/>
            <w:webHidden/>
          </w:rPr>
          <w:fldChar w:fldCharType="end"/>
        </w:r>
      </w:hyperlink>
    </w:p>
    <w:p w14:paraId="72353042" w14:textId="77777777" w:rsidR="00EF0C18" w:rsidRDefault="002E65A1">
      <w:pPr>
        <w:pStyle w:val="TOC2"/>
        <w:rPr>
          <w:rFonts w:asciiTheme="minorHAnsi" w:eastAsiaTheme="minorEastAsia" w:hAnsiTheme="minorHAnsi"/>
          <w:noProof/>
          <w:color w:val="auto"/>
          <w:sz w:val="22"/>
        </w:rPr>
      </w:pPr>
      <w:hyperlink w:anchor="_Toc500774115" w:history="1">
        <w:r w:rsidR="00EF0C18" w:rsidRPr="008E7CD6">
          <w:rPr>
            <w:rStyle w:val="Hyperlink"/>
            <w:noProof/>
          </w:rPr>
          <w:t>2.5</w:t>
        </w:r>
        <w:r w:rsidR="00EF0C18">
          <w:rPr>
            <w:rFonts w:asciiTheme="minorHAnsi" w:eastAsiaTheme="minorEastAsia" w:hAnsiTheme="minorHAnsi"/>
            <w:noProof/>
            <w:color w:val="auto"/>
            <w:sz w:val="22"/>
          </w:rPr>
          <w:tab/>
        </w:r>
        <w:r w:rsidR="00EF0C18" w:rsidRPr="008E7CD6">
          <w:rPr>
            <w:rStyle w:val="Hyperlink"/>
            <w:noProof/>
          </w:rPr>
          <w:t>Timing diagrams</w:t>
        </w:r>
        <w:r w:rsidR="00EF0C18">
          <w:rPr>
            <w:noProof/>
            <w:webHidden/>
          </w:rPr>
          <w:tab/>
        </w:r>
        <w:r w:rsidR="00EF0C18">
          <w:rPr>
            <w:noProof/>
            <w:webHidden/>
          </w:rPr>
          <w:fldChar w:fldCharType="begin"/>
        </w:r>
        <w:r w:rsidR="00EF0C18">
          <w:rPr>
            <w:noProof/>
            <w:webHidden/>
          </w:rPr>
          <w:instrText xml:space="preserve"> PAGEREF _Toc500774115 \h </w:instrText>
        </w:r>
        <w:r w:rsidR="00EF0C18">
          <w:rPr>
            <w:noProof/>
            <w:webHidden/>
          </w:rPr>
        </w:r>
        <w:r w:rsidR="00EF0C18">
          <w:rPr>
            <w:noProof/>
            <w:webHidden/>
          </w:rPr>
          <w:fldChar w:fldCharType="separate"/>
        </w:r>
        <w:r w:rsidR="00EF0C18">
          <w:rPr>
            <w:noProof/>
            <w:webHidden/>
          </w:rPr>
          <w:t>7</w:t>
        </w:r>
        <w:r w:rsidR="00EF0C18">
          <w:rPr>
            <w:noProof/>
            <w:webHidden/>
          </w:rPr>
          <w:fldChar w:fldCharType="end"/>
        </w:r>
      </w:hyperlink>
    </w:p>
    <w:p w14:paraId="7D89554D" w14:textId="77777777" w:rsidR="00EF0C18" w:rsidRDefault="002E65A1">
      <w:pPr>
        <w:pStyle w:val="TOC2"/>
        <w:rPr>
          <w:rFonts w:asciiTheme="minorHAnsi" w:eastAsiaTheme="minorEastAsia" w:hAnsiTheme="minorHAnsi"/>
          <w:noProof/>
          <w:color w:val="auto"/>
          <w:sz w:val="22"/>
        </w:rPr>
      </w:pPr>
      <w:hyperlink w:anchor="_Toc500774116" w:history="1">
        <w:r w:rsidR="00EF0C18" w:rsidRPr="008E7CD6">
          <w:rPr>
            <w:rStyle w:val="Hyperlink"/>
            <w:noProof/>
          </w:rPr>
          <w:t>2.6</w:t>
        </w:r>
        <w:r w:rsidR="00EF0C18">
          <w:rPr>
            <w:rFonts w:asciiTheme="minorHAnsi" w:eastAsiaTheme="minorEastAsia" w:hAnsiTheme="minorHAnsi"/>
            <w:noProof/>
            <w:color w:val="auto"/>
            <w:sz w:val="22"/>
          </w:rPr>
          <w:tab/>
        </w:r>
        <w:r w:rsidR="00EF0C18" w:rsidRPr="008E7CD6">
          <w:rPr>
            <w:rStyle w:val="Hyperlink"/>
            <w:noProof/>
          </w:rPr>
          <w:t>Integration details</w:t>
        </w:r>
        <w:r w:rsidR="00EF0C18">
          <w:rPr>
            <w:noProof/>
            <w:webHidden/>
          </w:rPr>
          <w:tab/>
        </w:r>
        <w:r w:rsidR="00EF0C18">
          <w:rPr>
            <w:noProof/>
            <w:webHidden/>
          </w:rPr>
          <w:fldChar w:fldCharType="begin"/>
        </w:r>
        <w:r w:rsidR="00EF0C18">
          <w:rPr>
            <w:noProof/>
            <w:webHidden/>
          </w:rPr>
          <w:instrText xml:space="preserve"> PAGEREF _Toc500774116 \h </w:instrText>
        </w:r>
        <w:r w:rsidR="00EF0C18">
          <w:rPr>
            <w:noProof/>
            <w:webHidden/>
          </w:rPr>
        </w:r>
        <w:r w:rsidR="00EF0C18">
          <w:rPr>
            <w:noProof/>
            <w:webHidden/>
          </w:rPr>
          <w:fldChar w:fldCharType="separate"/>
        </w:r>
        <w:r w:rsidR="00EF0C18">
          <w:rPr>
            <w:noProof/>
            <w:webHidden/>
          </w:rPr>
          <w:t>8</w:t>
        </w:r>
        <w:r w:rsidR="00EF0C18">
          <w:rPr>
            <w:noProof/>
            <w:webHidden/>
          </w:rPr>
          <w:fldChar w:fldCharType="end"/>
        </w:r>
      </w:hyperlink>
    </w:p>
    <w:p w14:paraId="189A5898" w14:textId="77777777" w:rsidR="00EF0C18" w:rsidRDefault="002E65A1">
      <w:pPr>
        <w:pStyle w:val="TOC2"/>
        <w:rPr>
          <w:rFonts w:asciiTheme="minorHAnsi" w:eastAsiaTheme="minorEastAsia" w:hAnsiTheme="minorHAnsi"/>
          <w:noProof/>
          <w:color w:val="auto"/>
          <w:sz w:val="22"/>
        </w:rPr>
      </w:pPr>
      <w:hyperlink w:anchor="_Toc500774117" w:history="1">
        <w:r w:rsidR="00EF0C18" w:rsidRPr="008E7CD6">
          <w:rPr>
            <w:rStyle w:val="Hyperlink"/>
            <w:noProof/>
          </w:rPr>
          <w:t>2.7</w:t>
        </w:r>
        <w:r w:rsidR="00EF0C18">
          <w:rPr>
            <w:rFonts w:asciiTheme="minorHAnsi" w:eastAsiaTheme="minorEastAsia" w:hAnsiTheme="minorHAnsi"/>
            <w:noProof/>
            <w:color w:val="auto"/>
            <w:sz w:val="22"/>
          </w:rPr>
          <w:tab/>
        </w:r>
        <w:r w:rsidR="00EF0C18" w:rsidRPr="008E7CD6">
          <w:rPr>
            <w:rStyle w:val="Hyperlink"/>
            <w:noProof/>
          </w:rPr>
          <w:t>IOSF requirements for the deassertion of side_pok</w:t>
        </w:r>
        <w:r w:rsidR="00EF0C18">
          <w:rPr>
            <w:noProof/>
            <w:webHidden/>
          </w:rPr>
          <w:tab/>
        </w:r>
        <w:r w:rsidR="00EF0C18">
          <w:rPr>
            <w:noProof/>
            <w:webHidden/>
          </w:rPr>
          <w:fldChar w:fldCharType="begin"/>
        </w:r>
        <w:r w:rsidR="00EF0C18">
          <w:rPr>
            <w:noProof/>
            <w:webHidden/>
          </w:rPr>
          <w:instrText xml:space="preserve"> PAGEREF _Toc500774117 \h </w:instrText>
        </w:r>
        <w:r w:rsidR="00EF0C18">
          <w:rPr>
            <w:noProof/>
            <w:webHidden/>
          </w:rPr>
        </w:r>
        <w:r w:rsidR="00EF0C18">
          <w:rPr>
            <w:noProof/>
            <w:webHidden/>
          </w:rPr>
          <w:fldChar w:fldCharType="separate"/>
        </w:r>
        <w:r w:rsidR="00EF0C18">
          <w:rPr>
            <w:noProof/>
            <w:webHidden/>
          </w:rPr>
          <w:t>8</w:t>
        </w:r>
        <w:r w:rsidR="00EF0C18">
          <w:rPr>
            <w:noProof/>
            <w:webHidden/>
          </w:rPr>
          <w:fldChar w:fldCharType="end"/>
        </w:r>
      </w:hyperlink>
    </w:p>
    <w:p w14:paraId="74458F2A" w14:textId="77777777" w:rsidR="00EF0C18" w:rsidRDefault="002E65A1">
      <w:pPr>
        <w:pStyle w:val="TOC1"/>
        <w:rPr>
          <w:rFonts w:asciiTheme="minorHAnsi" w:eastAsiaTheme="minorEastAsia" w:hAnsiTheme="minorHAnsi"/>
          <w:noProof/>
          <w:color w:val="auto"/>
          <w:sz w:val="22"/>
        </w:rPr>
      </w:pPr>
      <w:hyperlink w:anchor="_Toc500774118" w:history="1">
        <w:r w:rsidR="00EF0C18" w:rsidRPr="008E7CD6">
          <w:rPr>
            <w:rStyle w:val="Hyperlink"/>
            <w:noProof/>
          </w:rPr>
          <w:t>3</w:t>
        </w:r>
        <w:r w:rsidR="00EF0C18">
          <w:rPr>
            <w:rFonts w:asciiTheme="minorHAnsi" w:eastAsiaTheme="minorEastAsia" w:hAnsiTheme="minorHAnsi"/>
            <w:noProof/>
            <w:color w:val="auto"/>
            <w:sz w:val="22"/>
          </w:rPr>
          <w:tab/>
        </w:r>
        <w:r w:rsidR="00EF0C18" w:rsidRPr="008E7CD6">
          <w:rPr>
            <w:rStyle w:val="Hyperlink"/>
            <w:noProof/>
          </w:rPr>
          <w:t>SS impact of implementing this module in an IP</w:t>
        </w:r>
        <w:r w:rsidR="00EF0C18">
          <w:rPr>
            <w:noProof/>
            <w:webHidden/>
          </w:rPr>
          <w:tab/>
        </w:r>
        <w:r w:rsidR="00EF0C18">
          <w:rPr>
            <w:noProof/>
            <w:webHidden/>
          </w:rPr>
          <w:fldChar w:fldCharType="begin"/>
        </w:r>
        <w:r w:rsidR="00EF0C18">
          <w:rPr>
            <w:noProof/>
            <w:webHidden/>
          </w:rPr>
          <w:instrText xml:space="preserve"> PAGEREF _Toc500774118 \h </w:instrText>
        </w:r>
        <w:r w:rsidR="00EF0C18">
          <w:rPr>
            <w:noProof/>
            <w:webHidden/>
          </w:rPr>
        </w:r>
        <w:r w:rsidR="00EF0C18">
          <w:rPr>
            <w:noProof/>
            <w:webHidden/>
          </w:rPr>
          <w:fldChar w:fldCharType="separate"/>
        </w:r>
        <w:r w:rsidR="00EF0C18">
          <w:rPr>
            <w:noProof/>
            <w:webHidden/>
          </w:rPr>
          <w:t>10</w:t>
        </w:r>
        <w:r w:rsidR="00EF0C18">
          <w:rPr>
            <w:noProof/>
            <w:webHidden/>
          </w:rPr>
          <w:fldChar w:fldCharType="end"/>
        </w:r>
      </w:hyperlink>
    </w:p>
    <w:p w14:paraId="2B923732" w14:textId="77777777" w:rsidR="00EF0C18" w:rsidRDefault="002E65A1">
      <w:pPr>
        <w:pStyle w:val="TOC1"/>
        <w:rPr>
          <w:rFonts w:asciiTheme="minorHAnsi" w:eastAsiaTheme="minorEastAsia" w:hAnsiTheme="minorHAnsi"/>
          <w:noProof/>
          <w:color w:val="auto"/>
          <w:sz w:val="22"/>
        </w:rPr>
      </w:pPr>
      <w:hyperlink w:anchor="_Toc500774119" w:history="1">
        <w:r w:rsidR="00EF0C18" w:rsidRPr="008E7CD6">
          <w:rPr>
            <w:rStyle w:val="Hyperlink"/>
            <w:noProof/>
          </w:rPr>
          <w:t>4</w:t>
        </w:r>
        <w:r w:rsidR="00EF0C18">
          <w:rPr>
            <w:rFonts w:asciiTheme="minorHAnsi" w:eastAsiaTheme="minorEastAsia" w:hAnsiTheme="minorHAnsi"/>
            <w:noProof/>
            <w:color w:val="auto"/>
            <w:sz w:val="22"/>
          </w:rPr>
          <w:tab/>
        </w:r>
        <w:r w:rsidR="00EF0C18" w:rsidRPr="008E7CD6">
          <w:rPr>
            <w:rStyle w:val="Hyperlink"/>
            <w:noProof/>
          </w:rPr>
          <w:t>User Registry</w:t>
        </w:r>
        <w:r w:rsidR="00EF0C18">
          <w:rPr>
            <w:noProof/>
            <w:webHidden/>
          </w:rPr>
          <w:tab/>
        </w:r>
        <w:r w:rsidR="00EF0C18">
          <w:rPr>
            <w:noProof/>
            <w:webHidden/>
          </w:rPr>
          <w:fldChar w:fldCharType="begin"/>
        </w:r>
        <w:r w:rsidR="00EF0C18">
          <w:rPr>
            <w:noProof/>
            <w:webHidden/>
          </w:rPr>
          <w:instrText xml:space="preserve"> PAGEREF _Toc500774119 \h </w:instrText>
        </w:r>
        <w:r w:rsidR="00EF0C18">
          <w:rPr>
            <w:noProof/>
            <w:webHidden/>
          </w:rPr>
        </w:r>
        <w:r w:rsidR="00EF0C18">
          <w:rPr>
            <w:noProof/>
            <w:webHidden/>
          </w:rPr>
          <w:fldChar w:fldCharType="separate"/>
        </w:r>
        <w:r w:rsidR="00EF0C18">
          <w:rPr>
            <w:noProof/>
            <w:webHidden/>
          </w:rPr>
          <w:t>12</w:t>
        </w:r>
        <w:r w:rsidR="00EF0C18">
          <w:rPr>
            <w:noProof/>
            <w:webHidden/>
          </w:rPr>
          <w:fldChar w:fldCharType="end"/>
        </w:r>
      </w:hyperlink>
    </w:p>
    <w:p w14:paraId="5FCCCF0D" w14:textId="2ED0F1F6" w:rsidR="007D64DF" w:rsidRDefault="009E101C" w:rsidP="00213BA6">
      <w:pPr>
        <w:pStyle w:val="BodyText"/>
      </w:pPr>
      <w:r>
        <w:fldChar w:fldCharType="end"/>
      </w:r>
    </w:p>
    <w:p w14:paraId="5FCCCF0E" w14:textId="77777777" w:rsidR="007D64DF" w:rsidRDefault="007D64DF" w:rsidP="007D64DF">
      <w:pPr>
        <w:pStyle w:val="BodyText"/>
        <w:rPr>
          <w:rFonts w:eastAsiaTheme="majorEastAsia" w:cstheme="majorBidi"/>
          <w:spacing w:val="-15"/>
        </w:rPr>
      </w:pPr>
      <w:r>
        <w:br w:type="page"/>
      </w:r>
    </w:p>
    <w:p w14:paraId="5FCCCF2B" w14:textId="204502A3" w:rsidR="006A5DBF" w:rsidRDefault="004B2F56" w:rsidP="00AC062B">
      <w:pPr>
        <w:pStyle w:val="Heading1"/>
      </w:pPr>
      <w:bookmarkStart w:id="10" w:name="_Toc500774102"/>
      <w:bookmarkStart w:id="11" w:name="_Toc300262176"/>
      <w:bookmarkEnd w:id="2"/>
      <w:bookmarkEnd w:id="3"/>
      <w:bookmarkEnd w:id="4"/>
      <w:bookmarkEnd w:id="5"/>
      <w:bookmarkEnd w:id="6"/>
      <w:bookmarkEnd w:id="7"/>
      <w:r>
        <w:t>Introduction</w:t>
      </w:r>
      <w:bookmarkEnd w:id="10"/>
    </w:p>
    <w:p w14:paraId="5FCCCF2C" w14:textId="77777777" w:rsidR="006A5DBF" w:rsidRPr="00344EB9" w:rsidRDefault="006A5DBF" w:rsidP="00344EB9">
      <w:pPr>
        <w:pStyle w:val="Heading2"/>
      </w:pPr>
      <w:bookmarkStart w:id="12" w:name="_Toc500774103"/>
      <w:r w:rsidRPr="00344EB9">
        <w:t>Audience</w:t>
      </w:r>
      <w:bookmarkEnd w:id="12"/>
    </w:p>
    <w:p w14:paraId="6543038B" w14:textId="41F29206" w:rsidR="001B374E" w:rsidRDefault="006A5DBF" w:rsidP="006A5DBF">
      <w:pPr>
        <w:pStyle w:val="BodyText"/>
      </w:pPr>
      <w:r>
        <w:t>The information in this document is intended for</w:t>
      </w:r>
      <w:r w:rsidR="00FF7653">
        <w:t xml:space="preserve"> an integration or d</w:t>
      </w:r>
      <w:r w:rsidR="00DF7554">
        <w:t>esign team that is using this reference design</w:t>
      </w:r>
      <w:r w:rsidR="00FF7653">
        <w:t>.</w:t>
      </w:r>
    </w:p>
    <w:p w14:paraId="5FCCCF2E" w14:textId="77777777" w:rsidR="00480048" w:rsidRPr="00480048" w:rsidRDefault="00101E07" w:rsidP="00480048">
      <w:pPr>
        <w:pStyle w:val="Heading2"/>
      </w:pPr>
      <w:bookmarkStart w:id="13" w:name="_Toc419982052"/>
      <w:bookmarkStart w:id="14" w:name="_Toc419982053"/>
      <w:bookmarkStart w:id="15" w:name="_Toc500774104"/>
      <w:bookmarkEnd w:id="13"/>
      <w:bookmarkEnd w:id="14"/>
      <w:r w:rsidRPr="00344EB9">
        <w:t>Supported Projects</w:t>
      </w:r>
      <w:bookmarkEnd w:id="15"/>
    </w:p>
    <w:p w14:paraId="5262B9EB" w14:textId="10763790" w:rsidR="00983C10" w:rsidRPr="000F0C17" w:rsidRDefault="00983C10" w:rsidP="00983C10">
      <w:pPr>
        <w:pStyle w:val="Heading2"/>
      </w:pPr>
      <w:bookmarkStart w:id="16" w:name="_Toc500774105"/>
      <w:r>
        <w:t>Terminology</w:t>
      </w:r>
      <w:bookmarkEnd w:id="16"/>
    </w:p>
    <w:p w14:paraId="3B7F61DF" w14:textId="77777777" w:rsidR="00207061" w:rsidRDefault="00207061" w:rsidP="00207061">
      <w:pPr>
        <w:pStyle w:val="Heading2"/>
      </w:pPr>
      <w:bookmarkStart w:id="17" w:name="_Toc500774106"/>
      <w:r w:rsidRPr="00344EB9">
        <w:t>Related Documents</w:t>
      </w:r>
      <w:bookmarkEnd w:id="17"/>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ayout w:type="fixed"/>
        <w:tblLook w:val="0620" w:firstRow="1" w:lastRow="0" w:firstColumn="0" w:lastColumn="0" w:noHBand="1" w:noVBand="1"/>
      </w:tblPr>
      <w:tblGrid>
        <w:gridCol w:w="2541"/>
        <w:gridCol w:w="6089"/>
      </w:tblGrid>
      <w:tr w:rsidR="00207061" w:rsidRPr="000F0C17" w14:paraId="5832DACE" w14:textId="77777777" w:rsidTr="003956A2">
        <w:trPr>
          <w:cnfStyle w:val="100000000000" w:firstRow="1" w:lastRow="0" w:firstColumn="0" w:lastColumn="0" w:oddVBand="0" w:evenVBand="0" w:oddHBand="0" w:evenHBand="0" w:firstRowFirstColumn="0" w:firstRowLastColumn="0" w:lastRowFirstColumn="0" w:lastRowLastColumn="0"/>
        </w:trPr>
        <w:tc>
          <w:tcPr>
            <w:tcW w:w="1472" w:type="pct"/>
          </w:tcPr>
          <w:p w14:paraId="1114A9BE" w14:textId="77777777" w:rsidR="00207061" w:rsidRPr="000F0C17" w:rsidRDefault="00207061" w:rsidP="00C36EB6">
            <w:pPr>
              <w:pStyle w:val="TableBody"/>
            </w:pPr>
            <w:r>
              <w:t>Document Title</w:t>
            </w:r>
          </w:p>
        </w:tc>
        <w:tc>
          <w:tcPr>
            <w:tcW w:w="3528" w:type="pct"/>
          </w:tcPr>
          <w:p w14:paraId="60C09C23" w14:textId="77777777" w:rsidR="00207061" w:rsidRPr="000F0C17" w:rsidRDefault="00207061" w:rsidP="00C36EB6">
            <w:pPr>
              <w:pStyle w:val="TableBody"/>
            </w:pPr>
            <w:r>
              <w:t>Location</w:t>
            </w:r>
          </w:p>
        </w:tc>
      </w:tr>
      <w:tr w:rsidR="00166BDE" w:rsidRPr="000F0C17" w14:paraId="5F998132" w14:textId="77777777" w:rsidTr="003956A2">
        <w:tc>
          <w:tcPr>
            <w:tcW w:w="1472" w:type="pct"/>
          </w:tcPr>
          <w:p w14:paraId="0A7B0687" w14:textId="7B9C9BAC" w:rsidR="00166BDE" w:rsidRDefault="00166BDE" w:rsidP="00166BDE">
            <w:pPr>
              <w:pStyle w:val="TableBody"/>
            </w:pPr>
            <w:r>
              <w:t>IOSF spec 1.2</w:t>
            </w:r>
          </w:p>
        </w:tc>
        <w:tc>
          <w:tcPr>
            <w:tcW w:w="3528" w:type="pct"/>
          </w:tcPr>
          <w:p w14:paraId="2CB6103B" w14:textId="420D1337" w:rsidR="00166BDE" w:rsidRDefault="002E65A1" w:rsidP="00741CBA">
            <w:pPr>
              <w:pStyle w:val="TableBody"/>
              <w:tabs>
                <w:tab w:val="clear" w:pos="360"/>
                <w:tab w:val="clear" w:pos="720"/>
                <w:tab w:val="left" w:pos="1215"/>
              </w:tabs>
            </w:pPr>
            <w:hyperlink r:id="rId13" w:history="1">
              <w:r w:rsidR="00166BDE" w:rsidRPr="006973F6">
                <w:rPr>
                  <w:rStyle w:val="Hyperlink"/>
                </w:rPr>
                <w:t>https://sharepoint.amr.ith.intel.com/sites/MDGArchMain/Converged/SIGA/IOSF%20Specs/Spec%20Release/1.2%20Spec%20Release/IOSF%20spec%201.2.pdf</w:t>
              </w:r>
            </w:hyperlink>
            <w:r w:rsidR="00166BDE">
              <w:t xml:space="preserve"> </w:t>
            </w:r>
          </w:p>
        </w:tc>
      </w:tr>
      <w:tr w:rsidR="00166BDE" w:rsidRPr="000F0C17" w14:paraId="51AAD7E7" w14:textId="77777777" w:rsidTr="003956A2">
        <w:tc>
          <w:tcPr>
            <w:tcW w:w="1472" w:type="pct"/>
          </w:tcPr>
          <w:p w14:paraId="349A79AC" w14:textId="0AA6F708" w:rsidR="00166BDE" w:rsidRDefault="00EC449A" w:rsidP="00166BDE">
            <w:pPr>
              <w:pStyle w:val="TableBody"/>
            </w:pPr>
            <w:r>
              <w:t xml:space="preserve">Widget block </w:t>
            </w:r>
            <w:proofErr w:type="spellStart"/>
            <w:r>
              <w:t>diagrams.vsdx</w:t>
            </w:r>
            <w:proofErr w:type="spellEnd"/>
          </w:p>
        </w:tc>
        <w:tc>
          <w:tcPr>
            <w:tcW w:w="3528" w:type="pct"/>
          </w:tcPr>
          <w:p w14:paraId="253A891D" w14:textId="425F9D69" w:rsidR="00166BDE" w:rsidRDefault="00EC449A" w:rsidP="00166BDE">
            <w:pPr>
              <w:pStyle w:val="TableBody"/>
            </w:pPr>
            <w:r>
              <w:t>In widget repo doc/</w:t>
            </w:r>
            <w:r w:rsidRPr="00EC449A">
              <w:t xml:space="preserve">widget block </w:t>
            </w:r>
            <w:proofErr w:type="spellStart"/>
            <w:r w:rsidRPr="00EC449A">
              <w:t>diagrams.vsdx</w:t>
            </w:r>
            <w:proofErr w:type="spellEnd"/>
          </w:p>
        </w:tc>
      </w:tr>
      <w:tr w:rsidR="00166BDE" w:rsidRPr="000F0C17" w14:paraId="2EE38402" w14:textId="77777777" w:rsidTr="003956A2">
        <w:tc>
          <w:tcPr>
            <w:tcW w:w="1472" w:type="pct"/>
          </w:tcPr>
          <w:p w14:paraId="5E3E0D7E" w14:textId="6926A520" w:rsidR="00166BDE" w:rsidRPr="000F0C17" w:rsidRDefault="00166BDE" w:rsidP="00166BDE">
            <w:pPr>
              <w:pStyle w:val="TableBody"/>
            </w:pPr>
          </w:p>
        </w:tc>
        <w:tc>
          <w:tcPr>
            <w:tcW w:w="3528" w:type="pct"/>
          </w:tcPr>
          <w:p w14:paraId="0D9882ED" w14:textId="58BF2077" w:rsidR="00166BDE" w:rsidRPr="000F0C17" w:rsidRDefault="00166BDE" w:rsidP="00166BDE">
            <w:pPr>
              <w:pStyle w:val="TableBody"/>
            </w:pPr>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18" w:name="_Toc500774107"/>
      <w:r>
        <w:t>Opens, Risks, and Assumptions</w:t>
      </w:r>
      <w:bookmarkEnd w:id="18"/>
    </w:p>
    <w:p w14:paraId="19A0B37A" w14:textId="74460AB7" w:rsidR="00983C10" w:rsidRPr="000F0C17" w:rsidRDefault="00983C10" w:rsidP="001D393C">
      <w:pPr>
        <w:pStyle w:val="Gaps"/>
      </w:pPr>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3956A2">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AB3570" w:rsidRPr="000F0C17" w14:paraId="37E271BB" w14:textId="77777777" w:rsidTr="003956A2">
        <w:tc>
          <w:tcPr>
            <w:tcW w:w="441" w:type="pct"/>
          </w:tcPr>
          <w:p w14:paraId="248DA78D" w14:textId="6ABA19AD" w:rsidR="00AB3570" w:rsidRPr="000F0C17" w:rsidRDefault="00AB3570" w:rsidP="00E000FC">
            <w:pPr>
              <w:pStyle w:val="TableBody"/>
            </w:pPr>
          </w:p>
        </w:tc>
        <w:tc>
          <w:tcPr>
            <w:tcW w:w="1789" w:type="pct"/>
          </w:tcPr>
          <w:p w14:paraId="69618B63" w14:textId="0077EFFF" w:rsidR="00AB3570" w:rsidRPr="000F0C17" w:rsidRDefault="00AB3570" w:rsidP="00E000FC">
            <w:pPr>
              <w:pStyle w:val="TableBody"/>
            </w:pPr>
          </w:p>
        </w:tc>
        <w:tc>
          <w:tcPr>
            <w:tcW w:w="1534" w:type="pct"/>
          </w:tcPr>
          <w:p w14:paraId="5E2D3386" w14:textId="143ECBF4" w:rsidR="00AB3570" w:rsidRPr="000E74DC" w:rsidRDefault="00AB3570" w:rsidP="00E000FC">
            <w:pPr>
              <w:pStyle w:val="TableBody"/>
            </w:pPr>
          </w:p>
        </w:tc>
        <w:tc>
          <w:tcPr>
            <w:tcW w:w="1236" w:type="pct"/>
          </w:tcPr>
          <w:p w14:paraId="071E7E5D" w14:textId="4822F99A" w:rsidR="00AB3570" w:rsidRPr="000F0C17" w:rsidRDefault="00AB3570" w:rsidP="00E000FC">
            <w:pPr>
              <w:pStyle w:val="TableBody"/>
            </w:pPr>
          </w:p>
        </w:tc>
      </w:tr>
    </w:tbl>
    <w:p w14:paraId="5FCCCF4F" w14:textId="49CF4200" w:rsidR="006A5DBF" w:rsidRPr="00344EB9" w:rsidRDefault="00FD581C" w:rsidP="00344EB9">
      <w:pPr>
        <w:pStyle w:val="Heading2"/>
      </w:pPr>
      <w:bookmarkStart w:id="19" w:name="_Toc500774108"/>
      <w:r>
        <w:t>Contact Information</w:t>
      </w:r>
      <w:bookmarkEnd w:id="19"/>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77"/>
        <w:gridCol w:w="2877"/>
        <w:gridCol w:w="2876"/>
      </w:tblGrid>
      <w:tr w:rsidR="006A5DBF" w:rsidRPr="00704590" w14:paraId="5FCCCF54" w14:textId="77777777" w:rsidTr="00741CBA">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166BDE" w:rsidRPr="00704590" w14:paraId="51793E7B" w14:textId="77777777" w:rsidTr="00741CBA">
        <w:tc>
          <w:tcPr>
            <w:tcW w:w="1667" w:type="pct"/>
          </w:tcPr>
          <w:p w14:paraId="544861D7" w14:textId="3876C9AA" w:rsidR="00166BDE" w:rsidRPr="00704590" w:rsidRDefault="00166BDE" w:rsidP="00704590">
            <w:pPr>
              <w:pStyle w:val="TableBody"/>
            </w:pPr>
            <w:r>
              <w:t>IP Integration</w:t>
            </w:r>
          </w:p>
        </w:tc>
        <w:tc>
          <w:tcPr>
            <w:tcW w:w="1667" w:type="pct"/>
          </w:tcPr>
          <w:p w14:paraId="77DE5A2E" w14:textId="40234C89" w:rsidR="00166BDE" w:rsidRPr="00704590" w:rsidRDefault="00166BDE" w:rsidP="00704590">
            <w:pPr>
              <w:pStyle w:val="TableBody"/>
            </w:pPr>
            <w:r>
              <w:t>Ken Correll</w:t>
            </w:r>
          </w:p>
        </w:tc>
        <w:tc>
          <w:tcPr>
            <w:tcW w:w="1666" w:type="pct"/>
          </w:tcPr>
          <w:p w14:paraId="28369830" w14:textId="53320DF1" w:rsidR="00166BDE" w:rsidRPr="00704590" w:rsidRDefault="002E65A1" w:rsidP="003956A2">
            <w:pPr>
              <w:pStyle w:val="TableBody"/>
            </w:pPr>
            <w:hyperlink r:id="rId14" w:history="1">
              <w:r w:rsidR="00166BDE" w:rsidRPr="00D24E59">
                <w:rPr>
                  <w:rStyle w:val="Hyperlink"/>
                </w:rPr>
                <w:t>ken.correll@intel.com</w:t>
              </w:r>
            </w:hyperlink>
          </w:p>
        </w:tc>
      </w:tr>
      <w:tr w:rsidR="00166BDE" w:rsidRPr="00704590" w14:paraId="6C32B40B" w14:textId="77777777" w:rsidTr="00741CBA">
        <w:tc>
          <w:tcPr>
            <w:tcW w:w="1667" w:type="pct"/>
          </w:tcPr>
          <w:p w14:paraId="0770112C" w14:textId="424DC033" w:rsidR="00166BDE" w:rsidRPr="00704590" w:rsidRDefault="00166BDE" w:rsidP="00704590">
            <w:pPr>
              <w:pStyle w:val="TableBody"/>
            </w:pPr>
            <w:r>
              <w:t>Doc Template Owner</w:t>
            </w:r>
          </w:p>
        </w:tc>
        <w:tc>
          <w:tcPr>
            <w:tcW w:w="1667" w:type="pct"/>
          </w:tcPr>
          <w:p w14:paraId="714F7576" w14:textId="3BD342B6" w:rsidR="00166BDE" w:rsidRPr="00704590" w:rsidRDefault="00166BDE" w:rsidP="00704590">
            <w:pPr>
              <w:pStyle w:val="TableBody"/>
            </w:pPr>
            <w:r>
              <w:t>Susann Flowers</w:t>
            </w:r>
          </w:p>
        </w:tc>
        <w:tc>
          <w:tcPr>
            <w:tcW w:w="1666" w:type="pct"/>
          </w:tcPr>
          <w:p w14:paraId="105A1DB7" w14:textId="2B12C8B4" w:rsidR="00166BDE" w:rsidRPr="00704590" w:rsidRDefault="002E65A1" w:rsidP="00704590">
            <w:pPr>
              <w:pStyle w:val="TableBody"/>
            </w:pPr>
            <w:hyperlink r:id="rId15" w:history="1">
              <w:r w:rsidR="00166BDE" w:rsidRPr="00D24E59">
                <w:rPr>
                  <w:rStyle w:val="Hyperlink"/>
                </w:rPr>
                <w:t>susann.flowers@intel.com</w:t>
              </w:r>
            </w:hyperlink>
          </w:p>
        </w:tc>
      </w:tr>
    </w:tbl>
    <w:p w14:paraId="0A101363" w14:textId="77777777" w:rsidR="00207061" w:rsidRPr="000F0C17" w:rsidRDefault="00207061" w:rsidP="00207061">
      <w:pPr>
        <w:pStyle w:val="Heading2"/>
      </w:pPr>
      <w:bookmarkStart w:id="20" w:name="_Toc500774109"/>
      <w:bookmarkStart w:id="21" w:name="_Toc300262179"/>
      <w:bookmarkStart w:id="22" w:name="_Ref354048412"/>
      <w:bookmarkStart w:id="23" w:name="_Ref354048433"/>
      <w:bookmarkStart w:id="24" w:name="_Ref354048529"/>
      <w:bookmarkEnd w:id="11"/>
      <w:r>
        <w:t xml:space="preserve">Document </w:t>
      </w:r>
      <w:r w:rsidRPr="000F0C17">
        <w:t>Revision History</w:t>
      </w:r>
      <w:bookmarkEnd w:id="20"/>
    </w:p>
    <w:p w14:paraId="25C47144" w14:textId="6C9A9FA3" w:rsidR="00207061" w:rsidRPr="000F0C17" w:rsidRDefault="00207061" w:rsidP="00207061">
      <w:pPr>
        <w:pStyle w:val="Gaps"/>
      </w:pPr>
    </w:p>
    <w:tbl>
      <w:tblPr>
        <w:tblStyle w:val="TableClassic1"/>
        <w:tblW w:w="5000" w:type="pct"/>
        <w:tblLook w:val="01E0" w:firstRow="1" w:lastRow="1" w:firstColumn="1" w:lastColumn="1" w:noHBand="0" w:noVBand="0"/>
      </w:tblPr>
      <w:tblGrid>
        <w:gridCol w:w="849"/>
        <w:gridCol w:w="5672"/>
        <w:gridCol w:w="904"/>
        <w:gridCol w:w="1205"/>
      </w:tblGrid>
      <w:tr w:rsidR="00ED35F7" w14:paraId="36CE2E69" w14:textId="77777777" w:rsidTr="0074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559A95B2" w14:textId="77777777" w:rsidR="00ED35F7" w:rsidRPr="00AC2F97" w:rsidRDefault="00ED35F7" w:rsidP="00AC2F97">
            <w:pPr>
              <w:pStyle w:val="TableBody"/>
            </w:pPr>
            <w:r w:rsidRPr="00AC2F97">
              <w:t>Revision Number</w:t>
            </w:r>
          </w:p>
        </w:tc>
        <w:tc>
          <w:tcPr>
            <w:tcW w:w="3286"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524"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698" w:type="pct"/>
          </w:tcPr>
          <w:p w14:paraId="2FB7BCAE" w14:textId="77777777" w:rsidR="00ED35F7" w:rsidRPr="00AC2F97" w:rsidRDefault="00ED35F7" w:rsidP="00AC2F97">
            <w:pPr>
              <w:pStyle w:val="TableBody"/>
            </w:pPr>
            <w:r w:rsidRPr="00AC2F97">
              <w:t>Revised By</w:t>
            </w:r>
          </w:p>
        </w:tc>
      </w:tr>
      <w:tr w:rsidR="00166BDE" w14:paraId="1B176693" w14:textId="77777777" w:rsidTr="001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31FC5577" w14:textId="20B76420" w:rsidR="00166BDE" w:rsidRPr="00AC2F97" w:rsidRDefault="00166BDE" w:rsidP="00AC2F97">
            <w:pPr>
              <w:pStyle w:val="TableBody"/>
            </w:pPr>
            <w:r>
              <w:t>0.1</w:t>
            </w:r>
          </w:p>
        </w:tc>
        <w:tc>
          <w:tcPr>
            <w:tcW w:w="3286" w:type="pct"/>
          </w:tcPr>
          <w:p w14:paraId="386793F7" w14:textId="2C769CE9" w:rsidR="00166BDE" w:rsidRPr="00AC2F97" w:rsidRDefault="00166BDE" w:rsidP="00AC2F97">
            <w:pPr>
              <w:pStyle w:val="TableBody"/>
              <w:cnfStyle w:val="000000100000" w:firstRow="0" w:lastRow="0" w:firstColumn="0" w:lastColumn="0" w:oddVBand="0" w:evenVBand="0" w:oddHBand="1" w:evenHBand="0" w:firstRowFirstColumn="0" w:firstRowLastColumn="0" w:lastRowFirstColumn="0" w:lastRowLastColumn="0"/>
            </w:pPr>
            <w:r>
              <w:t>Initial Release</w:t>
            </w:r>
          </w:p>
        </w:tc>
        <w:tc>
          <w:tcPr>
            <w:tcW w:w="524" w:type="pct"/>
          </w:tcPr>
          <w:p w14:paraId="78A44D7C" w14:textId="77777777" w:rsidR="00166BDE" w:rsidRPr="00AC2F97" w:rsidRDefault="00166BDE" w:rsidP="00AC2F97">
            <w:pPr>
              <w:pStyle w:val="TableBody"/>
              <w:cnfStyle w:val="000000100000" w:firstRow="0" w:lastRow="0" w:firstColumn="0" w:lastColumn="0" w:oddVBand="0" w:evenVBand="0" w:oddHBand="1" w:evenHBand="0" w:firstRowFirstColumn="0" w:firstRowLastColumn="0" w:lastRowFirstColumn="0" w:lastRowLastColumn="0"/>
            </w:pPr>
          </w:p>
        </w:tc>
        <w:tc>
          <w:tcPr>
            <w:tcW w:w="698" w:type="pct"/>
          </w:tcPr>
          <w:p w14:paraId="523D7752" w14:textId="7FD74761" w:rsidR="00166BDE" w:rsidRPr="00AC2F97" w:rsidRDefault="00166BDE"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981B26" w14:paraId="1718A1AA" w14:textId="77777777" w:rsidTr="00166B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0E6AC19E" w14:textId="128AD4D6" w:rsidR="00981B26" w:rsidRDefault="00981B26" w:rsidP="00AC2F97">
            <w:pPr>
              <w:pStyle w:val="TableBody"/>
            </w:pPr>
            <w:r>
              <w:t>0.2</w:t>
            </w:r>
          </w:p>
        </w:tc>
        <w:tc>
          <w:tcPr>
            <w:tcW w:w="3286" w:type="pct"/>
          </w:tcPr>
          <w:p w14:paraId="309295C7" w14:textId="06231E15" w:rsidR="00981B26" w:rsidRDefault="00981B26" w:rsidP="00AC2F97">
            <w:pPr>
              <w:pStyle w:val="TableBody"/>
              <w:cnfStyle w:val="000000010000" w:firstRow="0" w:lastRow="0" w:firstColumn="0" w:lastColumn="0" w:oddVBand="0" w:evenVBand="0" w:oddHBand="0" w:evenHBand="1" w:firstRowFirstColumn="0" w:firstRowLastColumn="0" w:lastRowFirstColumn="0" w:lastRowLastColumn="0"/>
            </w:pPr>
            <w:r>
              <w:t xml:space="preserve">Modified equation generating </w:t>
            </w:r>
            <w:proofErr w:type="spellStart"/>
            <w:r>
              <w:t>fpgpok_req_held</w:t>
            </w:r>
            <w:proofErr w:type="spellEnd"/>
            <w:r>
              <w:t xml:space="preserve"> to only look at bit[0] of the Type field, since that bit indicates whether </w:t>
            </w:r>
            <w:proofErr w:type="spellStart"/>
            <w:r>
              <w:t>pok</w:t>
            </w:r>
            <w:proofErr w:type="spellEnd"/>
            <w:r>
              <w:t xml:space="preserve"> should be </w:t>
            </w:r>
            <w:proofErr w:type="spellStart"/>
            <w:r>
              <w:t>deasserted</w:t>
            </w:r>
            <w:proofErr w:type="spellEnd"/>
            <w:r>
              <w:t xml:space="preserve"> or not</w:t>
            </w:r>
          </w:p>
        </w:tc>
        <w:tc>
          <w:tcPr>
            <w:tcW w:w="524" w:type="pct"/>
          </w:tcPr>
          <w:p w14:paraId="0288C2CC" w14:textId="3567A9E5" w:rsidR="00981B26" w:rsidRPr="00AC2F97" w:rsidRDefault="00981B26" w:rsidP="00AC2F97">
            <w:pPr>
              <w:pStyle w:val="TableBody"/>
              <w:cnfStyle w:val="000000010000" w:firstRow="0" w:lastRow="0" w:firstColumn="0" w:lastColumn="0" w:oddVBand="0" w:evenVBand="0" w:oddHBand="0" w:evenHBand="1" w:firstRowFirstColumn="0" w:firstRowLastColumn="0" w:lastRowFirstColumn="0" w:lastRowLastColumn="0"/>
            </w:pPr>
            <w:r>
              <w:t>5/17/18</w:t>
            </w:r>
          </w:p>
        </w:tc>
        <w:tc>
          <w:tcPr>
            <w:tcW w:w="698" w:type="pct"/>
          </w:tcPr>
          <w:p w14:paraId="53A5B4DF" w14:textId="76607E62" w:rsidR="00981B26" w:rsidRDefault="00981B26"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2E65A1" w14:paraId="1831D852" w14:textId="77777777" w:rsidTr="00166BDE">
        <w:trPr>
          <w:cnfStyle w:val="010000000000" w:firstRow="0" w:lastRow="1" w:firstColumn="0" w:lastColumn="0" w:oddVBand="0" w:evenVBand="0" w:oddHBand="0" w:evenHBand="0" w:firstRowFirstColumn="0" w:firstRowLastColumn="0" w:lastRowFirstColumn="0" w:lastRowLastColumn="0"/>
          <w:ins w:id="25" w:author="Correll, Ken" w:date="2019-01-07T09:37:00Z"/>
        </w:trPr>
        <w:tc>
          <w:tcPr>
            <w:cnfStyle w:val="001000000001" w:firstRow="0" w:lastRow="0" w:firstColumn="1" w:lastColumn="0" w:oddVBand="0" w:evenVBand="0" w:oddHBand="0" w:evenHBand="0" w:firstRowFirstColumn="0" w:firstRowLastColumn="0" w:lastRowFirstColumn="1" w:lastRowLastColumn="0"/>
            <w:tcW w:w="492" w:type="pct"/>
          </w:tcPr>
          <w:p w14:paraId="2FC99288" w14:textId="4B448CDE" w:rsidR="002E65A1" w:rsidRDefault="002E65A1" w:rsidP="00AC2F97">
            <w:pPr>
              <w:pStyle w:val="TableBody"/>
              <w:rPr>
                <w:ins w:id="26" w:author="Correll, Ken" w:date="2019-01-07T09:37:00Z"/>
              </w:rPr>
            </w:pPr>
            <w:ins w:id="27" w:author="Correll, Ken" w:date="2019-01-07T09:37:00Z">
              <w:r>
                <w:t>0.3</w:t>
              </w:r>
            </w:ins>
          </w:p>
        </w:tc>
        <w:tc>
          <w:tcPr>
            <w:tcW w:w="3286" w:type="pct"/>
          </w:tcPr>
          <w:p w14:paraId="63073762" w14:textId="3DA14593" w:rsidR="002E65A1" w:rsidRDefault="002E65A1" w:rsidP="00AC2F97">
            <w:pPr>
              <w:pStyle w:val="TableBody"/>
              <w:cnfStyle w:val="010000000000" w:firstRow="0" w:lastRow="1" w:firstColumn="0" w:lastColumn="0" w:oddVBand="0" w:evenVBand="0" w:oddHBand="0" w:evenHBand="0" w:firstRowFirstColumn="0" w:firstRowLastColumn="0" w:lastRowFirstColumn="0" w:lastRowLastColumn="0"/>
              <w:rPr>
                <w:ins w:id="28" w:author="Correll, Ken" w:date="2019-01-07T09:37:00Z"/>
              </w:rPr>
            </w:pPr>
            <w:ins w:id="29" w:author="Correll, Ken" w:date="2019-01-07T09:37:00Z">
              <w:r>
                <w:t>Corrected typo in section 3 where I inco</w:t>
              </w:r>
            </w:ins>
            <w:ins w:id="30" w:author="Correll, Ken" w:date="2019-01-07T09:38:00Z">
              <w:r>
                <w:t>rrectly had ADL, not SBBRIDGE</w:t>
              </w:r>
            </w:ins>
          </w:p>
        </w:tc>
        <w:tc>
          <w:tcPr>
            <w:tcW w:w="524" w:type="pct"/>
          </w:tcPr>
          <w:p w14:paraId="26E48B7C" w14:textId="04DDD011" w:rsidR="002E65A1" w:rsidRDefault="002E65A1" w:rsidP="00AC2F97">
            <w:pPr>
              <w:pStyle w:val="TableBody"/>
              <w:cnfStyle w:val="010000000000" w:firstRow="0" w:lastRow="1" w:firstColumn="0" w:lastColumn="0" w:oddVBand="0" w:evenVBand="0" w:oddHBand="0" w:evenHBand="0" w:firstRowFirstColumn="0" w:firstRowLastColumn="0" w:lastRowFirstColumn="0" w:lastRowLastColumn="0"/>
              <w:rPr>
                <w:ins w:id="31" w:author="Correll, Ken" w:date="2019-01-07T09:37:00Z"/>
              </w:rPr>
            </w:pPr>
            <w:ins w:id="32" w:author="Correll, Ken" w:date="2019-01-07T09:38:00Z">
              <w:r>
                <w:t>1/7/19</w:t>
              </w:r>
            </w:ins>
          </w:p>
        </w:tc>
        <w:tc>
          <w:tcPr>
            <w:tcW w:w="698" w:type="pct"/>
          </w:tcPr>
          <w:p w14:paraId="28C7E891" w14:textId="19166699" w:rsidR="002E65A1" w:rsidRDefault="002E65A1" w:rsidP="00AC2F97">
            <w:pPr>
              <w:pStyle w:val="TableBody"/>
              <w:cnfStyle w:val="010000000000" w:firstRow="0" w:lastRow="1" w:firstColumn="0" w:lastColumn="0" w:oddVBand="0" w:evenVBand="0" w:oddHBand="0" w:evenHBand="0" w:firstRowFirstColumn="0" w:firstRowLastColumn="0" w:lastRowFirstColumn="0" w:lastRowLastColumn="0"/>
              <w:rPr>
                <w:ins w:id="33" w:author="Correll, Ken" w:date="2019-01-07T09:37:00Z"/>
              </w:rPr>
            </w:pPr>
            <w:ins w:id="34" w:author="Correll, Ken" w:date="2019-01-07T09:38:00Z">
              <w:r>
                <w:t>Ken Correll</w:t>
              </w:r>
            </w:ins>
            <w:bookmarkStart w:id="35" w:name="_GoBack"/>
            <w:bookmarkEnd w:id="35"/>
          </w:p>
        </w:tc>
      </w:tr>
    </w:tbl>
    <w:p w14:paraId="54BBDB82" w14:textId="1BD7C84E" w:rsidR="009364F0" w:rsidRDefault="009364F0" w:rsidP="00545566">
      <w:pPr>
        <w:pStyle w:val="Heading1"/>
      </w:pPr>
      <w:bookmarkStart w:id="36" w:name="_Toc500774110"/>
      <w:bookmarkStart w:id="37" w:name="_Toc299025142"/>
      <w:bookmarkStart w:id="38" w:name="_Toc299031453"/>
      <w:bookmarkStart w:id="39" w:name="_Toc300262181"/>
      <w:bookmarkStart w:id="40" w:name="_Toc301871700"/>
      <w:bookmarkStart w:id="41" w:name="_Toc300262205"/>
      <w:bookmarkEnd w:id="21"/>
      <w:bookmarkEnd w:id="22"/>
      <w:bookmarkEnd w:id="23"/>
      <w:bookmarkEnd w:id="24"/>
      <w:r>
        <w:t>Overview</w:t>
      </w:r>
      <w:bookmarkEnd w:id="36"/>
    </w:p>
    <w:p w14:paraId="0FDE82E1" w14:textId="77777777" w:rsidR="009364F0" w:rsidRDefault="009364F0" w:rsidP="009364F0">
      <w:pPr>
        <w:pStyle w:val="Heading2"/>
      </w:pPr>
      <w:bookmarkStart w:id="42" w:name="_Toc500774111"/>
      <w:r>
        <w:t>Goal</w:t>
      </w:r>
      <w:bookmarkEnd w:id="42"/>
      <w:r>
        <w:t xml:space="preserve"> </w:t>
      </w:r>
    </w:p>
    <w:p w14:paraId="664F9F38" w14:textId="77777777" w:rsidR="009364F0" w:rsidRPr="00484509" w:rsidRDefault="009364F0" w:rsidP="009364F0">
      <w:pPr>
        <w:pStyle w:val="BodyText"/>
      </w:pPr>
      <w:r>
        <w:t xml:space="preserve">The pok_gen.sv file was created as a reference design for adoption by IP’s that include an IOSF_SB interface and do not currently support generation of </w:t>
      </w:r>
      <w:proofErr w:type="spellStart"/>
      <w:r>
        <w:t>side_pok</w:t>
      </w:r>
      <w:proofErr w:type="spellEnd"/>
      <w:r>
        <w:t>.  It is hoped that many such chassis IP’s adopt this reference design</w:t>
      </w:r>
    </w:p>
    <w:p w14:paraId="179C0B00" w14:textId="77777777" w:rsidR="009364F0" w:rsidRDefault="009364F0" w:rsidP="009364F0">
      <w:pPr>
        <w:pStyle w:val="Heading2"/>
      </w:pPr>
      <w:bookmarkStart w:id="43" w:name="_Toc500774112"/>
      <w:r>
        <w:t>I/O</w:t>
      </w:r>
      <w:bookmarkEnd w:id="43"/>
    </w:p>
    <w:p w14:paraId="585EC8CE" w14:textId="77777777" w:rsidR="009364F0" w:rsidRDefault="009364F0" w:rsidP="009364F0">
      <w:pPr>
        <w:pStyle w:val="BodyText"/>
      </w:pPr>
    </w:p>
    <w:tbl>
      <w:tblPr>
        <w:tblStyle w:val="TableClassic1"/>
        <w:tblW w:w="8635" w:type="dxa"/>
        <w:tblLook w:val="04A0" w:firstRow="1" w:lastRow="0" w:firstColumn="1" w:lastColumn="0" w:noHBand="0" w:noVBand="1"/>
      </w:tblPr>
      <w:tblGrid>
        <w:gridCol w:w="1744"/>
        <w:gridCol w:w="1041"/>
        <w:gridCol w:w="5850"/>
      </w:tblGrid>
      <w:tr w:rsidR="009364F0" w14:paraId="12EDCE43" w14:textId="77777777" w:rsidTr="00EF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474A5D74" w14:textId="77777777" w:rsidR="009364F0" w:rsidRDefault="009364F0" w:rsidP="00EF0C18">
            <w:pPr>
              <w:pStyle w:val="BodyText"/>
            </w:pPr>
            <w:r>
              <w:t>Signal Name</w:t>
            </w:r>
          </w:p>
        </w:tc>
        <w:tc>
          <w:tcPr>
            <w:tcW w:w="1041" w:type="dxa"/>
          </w:tcPr>
          <w:p w14:paraId="0AF00416"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5850" w:type="dxa"/>
          </w:tcPr>
          <w:p w14:paraId="34D96469"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proofErr w:type="spellStart"/>
            <w:r>
              <w:t>Discription</w:t>
            </w:r>
            <w:proofErr w:type="spellEnd"/>
          </w:p>
        </w:tc>
      </w:tr>
      <w:tr w:rsidR="009364F0" w14:paraId="16BD730E"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480EAA12" w14:textId="77777777" w:rsidR="009364F0" w:rsidRDefault="009364F0" w:rsidP="00EF0C18">
            <w:pPr>
              <w:pStyle w:val="BodyText"/>
            </w:pPr>
            <w:proofErr w:type="spellStart"/>
            <w:r>
              <w:t>side_clk</w:t>
            </w:r>
            <w:proofErr w:type="spellEnd"/>
          </w:p>
        </w:tc>
        <w:tc>
          <w:tcPr>
            <w:tcW w:w="1041" w:type="dxa"/>
          </w:tcPr>
          <w:p w14:paraId="759F442F"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input</w:t>
            </w:r>
          </w:p>
        </w:tc>
        <w:tc>
          <w:tcPr>
            <w:tcW w:w="5850" w:type="dxa"/>
          </w:tcPr>
          <w:p w14:paraId="7A07C27F" w14:textId="4E901C96"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Side_clk</w:t>
            </w:r>
            <w:proofErr w:type="spellEnd"/>
            <w:r>
              <w:t xml:space="preserve"> that is connect</w:t>
            </w:r>
            <w:r w:rsidR="00184F8D">
              <w:t xml:space="preserve">ed to the local </w:t>
            </w:r>
            <w:proofErr w:type="spellStart"/>
            <w:r w:rsidR="00184F8D">
              <w:t>iosf</w:t>
            </w:r>
            <w:proofErr w:type="spellEnd"/>
            <w:r w:rsidR="00184F8D">
              <w:t xml:space="preserve"> sideband endpoint</w:t>
            </w:r>
          </w:p>
        </w:tc>
      </w:tr>
      <w:tr w:rsidR="009364F0" w14:paraId="4A032965" w14:textId="77777777" w:rsidTr="00EF0C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7CF3AFBB" w14:textId="77777777" w:rsidR="009364F0" w:rsidRDefault="009364F0" w:rsidP="00EF0C18">
            <w:pPr>
              <w:pStyle w:val="BodyText"/>
            </w:pPr>
            <w:proofErr w:type="spellStart"/>
            <w:r>
              <w:t>side_rst_b</w:t>
            </w:r>
            <w:proofErr w:type="spellEnd"/>
          </w:p>
        </w:tc>
        <w:tc>
          <w:tcPr>
            <w:tcW w:w="1041" w:type="dxa"/>
          </w:tcPr>
          <w:p w14:paraId="2BA99C5C"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input</w:t>
            </w:r>
          </w:p>
        </w:tc>
        <w:tc>
          <w:tcPr>
            <w:tcW w:w="5850" w:type="dxa"/>
          </w:tcPr>
          <w:p w14:paraId="24E03FFA" w14:textId="3C393242"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proofErr w:type="spellStart"/>
            <w:r>
              <w:t>Side_rst_b</w:t>
            </w:r>
            <w:proofErr w:type="spellEnd"/>
            <w:r>
              <w:t xml:space="preserve"> that is connect</w:t>
            </w:r>
            <w:r w:rsidR="00184F8D">
              <w:t xml:space="preserve">ed to the local </w:t>
            </w:r>
            <w:proofErr w:type="spellStart"/>
            <w:r w:rsidR="00184F8D">
              <w:t>iosf</w:t>
            </w:r>
            <w:proofErr w:type="spellEnd"/>
            <w:r w:rsidR="00184F8D">
              <w:t xml:space="preserve"> sideband endpoint</w:t>
            </w:r>
            <w:r w:rsidR="00DF7554">
              <w:t xml:space="preserve"> with </w:t>
            </w:r>
            <w:proofErr w:type="spellStart"/>
            <w:r w:rsidR="00DF7554">
              <w:t>it’s</w:t>
            </w:r>
            <w:proofErr w:type="spellEnd"/>
            <w:r w:rsidR="00DF7554">
              <w:t xml:space="preserve"> </w:t>
            </w:r>
            <w:proofErr w:type="spellStart"/>
            <w:r w:rsidR="00DF7554">
              <w:t>deasserting</w:t>
            </w:r>
            <w:proofErr w:type="spellEnd"/>
            <w:r w:rsidR="00DF7554">
              <w:t xml:space="preserve"> edge synchronized to </w:t>
            </w:r>
            <w:proofErr w:type="spellStart"/>
            <w:r w:rsidR="00DF7554">
              <w:t>side_clk</w:t>
            </w:r>
            <w:proofErr w:type="spellEnd"/>
          </w:p>
        </w:tc>
      </w:tr>
      <w:tr w:rsidR="009364F0" w14:paraId="03671649"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7657DDC8" w14:textId="77777777" w:rsidR="009364F0" w:rsidRDefault="009364F0" w:rsidP="00EF0C18">
            <w:pPr>
              <w:pStyle w:val="BodyText"/>
            </w:pPr>
            <w:proofErr w:type="spellStart"/>
            <w:r>
              <w:t>ism_agent</w:t>
            </w:r>
            <w:proofErr w:type="spellEnd"/>
            <w:r>
              <w:t>[2:0]</w:t>
            </w:r>
          </w:p>
        </w:tc>
        <w:tc>
          <w:tcPr>
            <w:tcW w:w="1041" w:type="dxa"/>
          </w:tcPr>
          <w:p w14:paraId="23E4368C"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input</w:t>
            </w:r>
          </w:p>
        </w:tc>
        <w:tc>
          <w:tcPr>
            <w:tcW w:w="5850" w:type="dxa"/>
          </w:tcPr>
          <w:p w14:paraId="050D5A20" w14:textId="334F56D1"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Side_ism_agent</w:t>
            </w:r>
            <w:proofErr w:type="spellEnd"/>
            <w:r>
              <w:t xml:space="preserve"> produc</w:t>
            </w:r>
            <w:r w:rsidR="00184F8D">
              <w:t xml:space="preserve">ed by the local </w:t>
            </w:r>
            <w:proofErr w:type="spellStart"/>
            <w:r w:rsidR="00184F8D">
              <w:t>iosf</w:t>
            </w:r>
            <w:proofErr w:type="spellEnd"/>
            <w:r w:rsidR="00184F8D">
              <w:t xml:space="preserve"> sideband endpoint</w:t>
            </w:r>
          </w:p>
          <w:p w14:paraId="6C47391E"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 xml:space="preserve">This must come directly from the endpoint with a single cycle path from </w:t>
            </w:r>
            <w:proofErr w:type="spellStart"/>
            <w:r>
              <w:t>ism_agent</w:t>
            </w:r>
            <w:proofErr w:type="spellEnd"/>
            <w:r>
              <w:t xml:space="preserve"> to </w:t>
            </w:r>
            <w:proofErr w:type="spellStart"/>
            <w:r>
              <w:t>ism_lock_b</w:t>
            </w:r>
            <w:proofErr w:type="spellEnd"/>
            <w:r>
              <w:t xml:space="preserve"> back to endpoint</w:t>
            </w:r>
          </w:p>
        </w:tc>
      </w:tr>
      <w:tr w:rsidR="009364F0" w14:paraId="2309C945" w14:textId="77777777" w:rsidTr="00EF0C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24CE8EAA" w14:textId="77777777" w:rsidR="009364F0" w:rsidRDefault="009364F0" w:rsidP="00EF0C18">
            <w:pPr>
              <w:pStyle w:val="BodyText"/>
            </w:pPr>
            <w:r>
              <w:t>wake</w:t>
            </w:r>
          </w:p>
        </w:tc>
        <w:tc>
          <w:tcPr>
            <w:tcW w:w="1041" w:type="dxa"/>
          </w:tcPr>
          <w:p w14:paraId="2343E6AD"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Input</w:t>
            </w:r>
          </w:p>
        </w:tc>
        <w:tc>
          <w:tcPr>
            <w:tcW w:w="5850" w:type="dxa"/>
          </w:tcPr>
          <w:p w14:paraId="235C333C"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 xml:space="preserve">Optional input, from the local </w:t>
            </w:r>
            <w:proofErr w:type="spellStart"/>
            <w:r>
              <w:t>pma</w:t>
            </w:r>
            <w:proofErr w:type="spellEnd"/>
            <w:r>
              <w:t xml:space="preserve">, must be </w:t>
            </w:r>
            <w:proofErr w:type="spellStart"/>
            <w:r>
              <w:t>sync’ed</w:t>
            </w:r>
            <w:proofErr w:type="spellEnd"/>
            <w:r>
              <w:t xml:space="preserve"> to </w:t>
            </w:r>
            <w:proofErr w:type="spellStart"/>
            <w:r>
              <w:t>side_clk</w:t>
            </w:r>
            <w:proofErr w:type="spellEnd"/>
            <w:r>
              <w:t xml:space="preserve"> outside this module</w:t>
            </w:r>
            <w:r w:rsidR="00C83EC3">
              <w:t>.  If not used tie to ‘0.</w:t>
            </w:r>
            <w:r w:rsidR="00184F8D">
              <w:t xml:space="preserve">  If used, the parameter ACCESSIBLE_ON_WAKE must be set to ‘1.</w:t>
            </w:r>
          </w:p>
          <w:p w14:paraId="7EF5494B" w14:textId="433D0B71" w:rsidR="00EF0C18" w:rsidRDefault="00EF0C18" w:rsidP="00EF0C18">
            <w:pPr>
              <w:pStyle w:val="BodyText"/>
              <w:cnfStyle w:val="000000010000" w:firstRow="0" w:lastRow="0" w:firstColumn="0" w:lastColumn="0" w:oddVBand="0" w:evenVBand="0" w:oddHBand="0" w:evenHBand="1" w:firstRowFirstColumn="0" w:firstRowLastColumn="0" w:lastRowFirstColumn="0" w:lastRowLastColumn="0"/>
            </w:pPr>
            <w:r>
              <w:t>It is recommended to not use this input.</w:t>
            </w:r>
          </w:p>
        </w:tc>
      </w:tr>
      <w:tr w:rsidR="009364F0" w14:paraId="05FA9628"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497B1BD5" w14:textId="77777777" w:rsidR="009364F0" w:rsidRDefault="009364F0" w:rsidP="00EF0C18">
            <w:pPr>
              <w:pStyle w:val="BodyText"/>
            </w:pPr>
            <w:proofErr w:type="spellStart"/>
            <w:r>
              <w:t>fpgpok_req</w:t>
            </w:r>
            <w:proofErr w:type="spellEnd"/>
            <w:r>
              <w:t>[1:0]</w:t>
            </w:r>
          </w:p>
        </w:tc>
        <w:tc>
          <w:tcPr>
            <w:tcW w:w="1041" w:type="dxa"/>
          </w:tcPr>
          <w:p w14:paraId="12E783F6"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input</w:t>
            </w:r>
          </w:p>
        </w:tc>
        <w:tc>
          <w:tcPr>
            <w:tcW w:w="5850" w:type="dxa"/>
          </w:tcPr>
          <w:p w14:paraId="01EE731A" w14:textId="136EA5D0" w:rsidR="00EF0C18" w:rsidRDefault="00EF0C18" w:rsidP="00EF0C18">
            <w:pPr>
              <w:pStyle w:val="BodyText"/>
              <w:cnfStyle w:val="000000100000" w:firstRow="0" w:lastRow="0" w:firstColumn="0" w:lastColumn="0" w:oddVBand="0" w:evenVBand="0" w:oddHBand="1" w:evenHBand="0" w:firstRowFirstColumn="0" w:firstRowLastColumn="0" w:lastRowFirstColumn="0" w:lastRowLastColumn="0"/>
            </w:pPr>
            <w:r>
              <w:t xml:space="preserve">The user must decode the </w:t>
            </w:r>
            <w:proofErr w:type="spellStart"/>
            <w:r w:rsidRPr="00741CBA">
              <w:t>ForcePwrGa</w:t>
            </w:r>
            <w:r>
              <w:t>tePOK</w:t>
            </w:r>
            <w:proofErr w:type="spellEnd"/>
            <w:r>
              <w:t xml:space="preserve"> message and output the type field to these inputs.  These should be reset to 2’b</w:t>
            </w:r>
            <w:r w:rsidR="00DF7554">
              <w:t xml:space="preserve">00 with </w:t>
            </w:r>
            <w:proofErr w:type="spellStart"/>
            <w:r w:rsidR="00DF7554">
              <w:t>side_rst_b</w:t>
            </w:r>
            <w:proofErr w:type="spellEnd"/>
            <w:r w:rsidR="00DF7554">
              <w:t>.  They must be</w:t>
            </w:r>
            <w:r>
              <w:t xml:space="preserve"> held by th</w:t>
            </w:r>
            <w:r w:rsidR="00DF7554">
              <w:t xml:space="preserve">e decoding logic for a minimum of 1 </w:t>
            </w:r>
            <w:proofErr w:type="spellStart"/>
            <w:r w:rsidR="00DF7554">
              <w:t>side_clk</w:t>
            </w:r>
            <w:proofErr w:type="spellEnd"/>
            <w:r w:rsidR="00DF7554">
              <w:t xml:space="preserve"> cycle.</w:t>
            </w:r>
          </w:p>
          <w:p w14:paraId="5A2D8291" w14:textId="77777777" w:rsidR="009364F0" w:rsidRPr="00267AED" w:rsidRDefault="009364F0" w:rsidP="00EF0C18">
            <w:pPr>
              <w:cnfStyle w:val="000000100000" w:firstRow="0" w:lastRow="0" w:firstColumn="0" w:lastColumn="0" w:oddVBand="0" w:evenVBand="0" w:oddHBand="1" w:evenHBand="0" w:firstRowFirstColumn="0" w:firstRowLastColumn="0" w:lastRowFirstColumn="0" w:lastRowLastColumn="0"/>
              <w:rPr>
                <w:rFonts w:eastAsia="Times New Roman"/>
                <w:szCs w:val="18"/>
              </w:rPr>
            </w:pPr>
            <w:r w:rsidRPr="00267AED">
              <w:rPr>
                <w:rFonts w:eastAsia="Times New Roman"/>
                <w:szCs w:val="18"/>
              </w:rPr>
              <w:t xml:space="preserve">If bit 0 is set, then POK de-assertion is required.  </w:t>
            </w:r>
          </w:p>
          <w:p w14:paraId="1EF6E4B2" w14:textId="77777777" w:rsidR="009364F0" w:rsidRDefault="009364F0" w:rsidP="00EF0C18">
            <w:pPr>
              <w:cnfStyle w:val="000000100000" w:firstRow="0" w:lastRow="0" w:firstColumn="0" w:lastColumn="0" w:oddVBand="0" w:evenVBand="0" w:oddHBand="1" w:evenHBand="0" w:firstRowFirstColumn="0" w:firstRowLastColumn="0" w:lastRowFirstColumn="0" w:lastRowLastColumn="0"/>
              <w:rPr>
                <w:rFonts w:eastAsia="Times New Roman"/>
                <w:szCs w:val="18"/>
              </w:rPr>
            </w:pPr>
            <w:r w:rsidRPr="00267AED">
              <w:rPr>
                <w:rFonts w:eastAsia="Times New Roman"/>
                <w:szCs w:val="18"/>
              </w:rPr>
              <w:t xml:space="preserve">If bit 1 is set, then </w:t>
            </w:r>
            <w:proofErr w:type="spellStart"/>
            <w:r w:rsidRPr="00267AED">
              <w:rPr>
                <w:rFonts w:eastAsia="Times New Roman"/>
                <w:szCs w:val="18"/>
              </w:rPr>
              <w:t>PGReq</w:t>
            </w:r>
            <w:proofErr w:type="spellEnd"/>
            <w:r w:rsidRPr="00267AED">
              <w:rPr>
                <w:rFonts w:eastAsia="Times New Roman"/>
                <w:szCs w:val="18"/>
              </w:rPr>
              <w:t xml:space="preserve"> assertion is required.</w:t>
            </w:r>
          </w:p>
          <w:p w14:paraId="282C0CA2" w14:textId="77777777" w:rsidR="00184F8D" w:rsidRPr="00267AED" w:rsidRDefault="00184F8D" w:rsidP="00EF0C18">
            <w:pPr>
              <w:cnfStyle w:val="000000100000" w:firstRow="0" w:lastRow="0" w:firstColumn="0" w:lastColumn="0" w:oddVBand="0" w:evenVBand="0" w:oddHBand="1" w:evenHBand="0" w:firstRowFirstColumn="0" w:firstRowLastColumn="0" w:lastRowFirstColumn="0" w:lastRowLastColumn="0"/>
              <w:rPr>
                <w:rFonts w:eastAsia="Times New Roman"/>
                <w:szCs w:val="18"/>
              </w:rPr>
            </w:pPr>
          </w:p>
          <w:p w14:paraId="00B04959" w14:textId="7B4041B7" w:rsidR="009364F0" w:rsidRPr="009364F0" w:rsidRDefault="009364F0" w:rsidP="00EF0C18">
            <w:pPr>
              <w:cnfStyle w:val="000000100000" w:firstRow="0" w:lastRow="0" w:firstColumn="0" w:lastColumn="0" w:oddVBand="0" w:evenVBand="0" w:oddHBand="1" w:evenHBand="0" w:firstRowFirstColumn="0" w:firstRowLastColumn="0" w:lastRowFirstColumn="0" w:lastRowLastColumn="0"/>
              <w:rPr>
                <w:rFonts w:eastAsia="Times New Roman"/>
                <w:szCs w:val="18"/>
              </w:rPr>
            </w:pPr>
            <w:r w:rsidRPr="00267AED">
              <w:rPr>
                <w:rFonts w:eastAsia="Times New Roman"/>
                <w:szCs w:val="18"/>
              </w:rPr>
              <w:t xml:space="preserve">This circuit only acts on </w:t>
            </w:r>
            <w:r>
              <w:rPr>
                <w:rFonts w:eastAsia="Times New Roman"/>
                <w:szCs w:val="18"/>
              </w:rPr>
              <w:t>type</w:t>
            </w:r>
            <w:r w:rsidR="00184F8D">
              <w:rPr>
                <w:rFonts w:eastAsia="Times New Roman"/>
                <w:szCs w:val="18"/>
              </w:rPr>
              <w:t xml:space="preserve"> field</w:t>
            </w:r>
            <w:r>
              <w:rPr>
                <w:rFonts w:eastAsia="Times New Roman"/>
                <w:szCs w:val="18"/>
              </w:rPr>
              <w:t xml:space="preserve"> </w:t>
            </w:r>
            <w:r w:rsidRPr="00267AED">
              <w:rPr>
                <w:rFonts w:eastAsia="Times New Roman"/>
                <w:szCs w:val="18"/>
              </w:rPr>
              <w:t>2’b01</w:t>
            </w:r>
          </w:p>
        </w:tc>
      </w:tr>
      <w:tr w:rsidR="00184F8D" w14:paraId="58FA6AA6" w14:textId="77777777" w:rsidTr="00EF0C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19947EFA" w14:textId="18C746D4" w:rsidR="00184F8D" w:rsidRDefault="00184F8D" w:rsidP="00EF0C18">
            <w:pPr>
              <w:pStyle w:val="BodyText"/>
            </w:pPr>
            <w:proofErr w:type="spellStart"/>
            <w:r>
              <w:t>sbe_idle</w:t>
            </w:r>
            <w:proofErr w:type="spellEnd"/>
          </w:p>
        </w:tc>
        <w:tc>
          <w:tcPr>
            <w:tcW w:w="1041" w:type="dxa"/>
          </w:tcPr>
          <w:p w14:paraId="70D808F2" w14:textId="6721A19C" w:rsidR="00184F8D" w:rsidRDefault="00184F8D" w:rsidP="00EF0C18">
            <w:pPr>
              <w:pStyle w:val="BodyText"/>
              <w:cnfStyle w:val="000000010000" w:firstRow="0" w:lastRow="0" w:firstColumn="0" w:lastColumn="0" w:oddVBand="0" w:evenVBand="0" w:oddHBand="0" w:evenHBand="1" w:firstRowFirstColumn="0" w:firstRowLastColumn="0" w:lastRowFirstColumn="0" w:lastRowLastColumn="0"/>
            </w:pPr>
            <w:r>
              <w:t>Input</w:t>
            </w:r>
          </w:p>
        </w:tc>
        <w:tc>
          <w:tcPr>
            <w:tcW w:w="5850" w:type="dxa"/>
          </w:tcPr>
          <w:p w14:paraId="2ADC1ABC" w14:textId="541868EC" w:rsidR="00184F8D" w:rsidRPr="00741CBA" w:rsidRDefault="00184F8D" w:rsidP="00EF0C18">
            <w:pPr>
              <w:pStyle w:val="BodyText"/>
              <w:cnfStyle w:val="000000010000" w:firstRow="0" w:lastRow="0" w:firstColumn="0" w:lastColumn="0" w:oddVBand="0" w:evenVBand="0" w:oddHBand="0" w:evenHBand="1" w:firstRowFirstColumn="0" w:firstRowLastColumn="0" w:lastRowFirstColumn="0" w:lastRowLastColumn="0"/>
            </w:pPr>
            <w:r>
              <w:t>Connect to the sideband endpoints output of the same name.</w:t>
            </w:r>
          </w:p>
        </w:tc>
      </w:tr>
      <w:tr w:rsidR="009364F0" w14:paraId="1CA27E49"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795F2032" w14:textId="77777777" w:rsidR="009364F0" w:rsidRDefault="009364F0" w:rsidP="00EF0C18">
            <w:pPr>
              <w:pStyle w:val="BodyText"/>
            </w:pPr>
            <w:proofErr w:type="spellStart"/>
            <w:r>
              <w:t>fpgpok_holdoff</w:t>
            </w:r>
            <w:proofErr w:type="spellEnd"/>
            <w:r>
              <w:t xml:space="preserve"> </w:t>
            </w:r>
          </w:p>
        </w:tc>
        <w:tc>
          <w:tcPr>
            <w:tcW w:w="1041" w:type="dxa"/>
          </w:tcPr>
          <w:p w14:paraId="5163152F"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input</w:t>
            </w:r>
          </w:p>
        </w:tc>
        <w:tc>
          <w:tcPr>
            <w:tcW w:w="5850" w:type="dxa"/>
          </w:tcPr>
          <w:p w14:paraId="4F966498" w14:textId="7D2913D2" w:rsidR="00184F8D" w:rsidRDefault="00184F8D" w:rsidP="00EF0C18">
            <w:pPr>
              <w:pStyle w:val="BodyText"/>
              <w:cnfStyle w:val="000000100000" w:firstRow="0" w:lastRow="0" w:firstColumn="0" w:lastColumn="0" w:oddVBand="0" w:evenVBand="0" w:oddHBand="1" w:evenHBand="0" w:firstRowFirstColumn="0" w:firstRowLastColumn="0" w:lastRowFirstColumn="0" w:lastRowLastColumn="0"/>
            </w:pPr>
            <w:r>
              <w:t>To be connected to the IP’s NP queue status so that the endpoint remains in the Accessible state until all NP completions have been received.</w:t>
            </w:r>
          </w:p>
          <w:p w14:paraId="61307FC4" w14:textId="6F11D609" w:rsidR="009364F0" w:rsidRDefault="00184F8D" w:rsidP="00184F8D">
            <w:pPr>
              <w:pStyle w:val="BodyText"/>
              <w:cnfStyle w:val="000000100000" w:firstRow="0" w:lastRow="0" w:firstColumn="0" w:lastColumn="0" w:oddVBand="0" w:evenVBand="0" w:oddHBand="1" w:evenHBand="0" w:firstRowFirstColumn="0" w:firstRowLastColumn="0" w:lastRowFirstColumn="0" w:lastRowLastColumn="0"/>
            </w:pPr>
            <w:r>
              <w:t xml:space="preserve">Also can be used (with external </w:t>
            </w:r>
            <w:proofErr w:type="spellStart"/>
            <w:r>
              <w:t>OR’ing</w:t>
            </w:r>
            <w:proofErr w:type="spellEnd"/>
            <w:r>
              <w:t xml:space="preserve"> with above) as an o</w:t>
            </w:r>
            <w:r w:rsidR="009364F0">
              <w:t xml:space="preserve">ptional input that will delay sequencing to </w:t>
            </w:r>
            <w:proofErr w:type="spellStart"/>
            <w:r w:rsidR="009364F0">
              <w:t>ism_lock</w:t>
            </w:r>
            <w:proofErr w:type="spellEnd"/>
            <w:r w:rsidR="009364F0">
              <w:t xml:space="preserve"> assertion until</w:t>
            </w:r>
            <w:r w:rsidR="00C83EC3">
              <w:t xml:space="preserve"> local IP conditions are meet outside the status of the sideband endpoint.</w:t>
            </w:r>
          </w:p>
        </w:tc>
      </w:tr>
      <w:tr w:rsidR="009364F0" w14:paraId="344D8F4E" w14:textId="77777777" w:rsidTr="00EF0C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20D38891" w14:textId="77777777" w:rsidR="009364F0" w:rsidRDefault="009364F0" w:rsidP="00EF0C18">
            <w:pPr>
              <w:pStyle w:val="BodyText"/>
            </w:pPr>
            <w:proofErr w:type="spellStart"/>
            <w:r>
              <w:t>ism_lock_b</w:t>
            </w:r>
            <w:proofErr w:type="spellEnd"/>
          </w:p>
        </w:tc>
        <w:tc>
          <w:tcPr>
            <w:tcW w:w="1041" w:type="dxa"/>
          </w:tcPr>
          <w:p w14:paraId="3709B9F6" w14:textId="3A115E29" w:rsidR="009364F0" w:rsidRDefault="00C83EC3" w:rsidP="00EF0C18">
            <w:pPr>
              <w:pStyle w:val="BodyText"/>
              <w:cnfStyle w:val="000000010000" w:firstRow="0" w:lastRow="0" w:firstColumn="0" w:lastColumn="0" w:oddVBand="0" w:evenVBand="0" w:oddHBand="0" w:evenHBand="1" w:firstRowFirstColumn="0" w:firstRowLastColumn="0" w:lastRowFirstColumn="0" w:lastRowLastColumn="0"/>
            </w:pPr>
            <w:r>
              <w:t>o</w:t>
            </w:r>
            <w:r w:rsidR="009364F0">
              <w:t>utput</w:t>
            </w:r>
          </w:p>
          <w:p w14:paraId="6E2AF88B" w14:textId="61425706" w:rsidR="00C83EC3" w:rsidRDefault="00C83EC3" w:rsidP="00EF0C18">
            <w:pPr>
              <w:pStyle w:val="BodyText"/>
              <w:cnfStyle w:val="000000010000" w:firstRow="0" w:lastRow="0" w:firstColumn="0" w:lastColumn="0" w:oddVBand="0" w:evenVBand="0" w:oddHBand="0" w:evenHBand="1" w:firstRowFirstColumn="0" w:firstRowLastColumn="0" w:lastRowFirstColumn="0" w:lastRowLastColumn="0"/>
            </w:pPr>
            <w:r>
              <w:t>(not flopped)</w:t>
            </w:r>
          </w:p>
        </w:tc>
        <w:tc>
          <w:tcPr>
            <w:tcW w:w="5850" w:type="dxa"/>
          </w:tcPr>
          <w:p w14:paraId="018DCC7C"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 xml:space="preserve">Use as the </w:t>
            </w:r>
            <w:proofErr w:type="spellStart"/>
            <w:r>
              <w:t>ism_lock_b</w:t>
            </w:r>
            <w:proofErr w:type="spellEnd"/>
            <w:r>
              <w:t xml:space="preserve"> input to the local </w:t>
            </w:r>
            <w:proofErr w:type="spellStart"/>
            <w:r>
              <w:t>iosf</w:t>
            </w:r>
            <w:proofErr w:type="spellEnd"/>
            <w:r>
              <w:t xml:space="preserve"> sideband ep</w:t>
            </w:r>
          </w:p>
          <w:p w14:paraId="37EA5863"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 xml:space="preserve">This must go directly to the endpoint with a single cycle path from </w:t>
            </w:r>
            <w:proofErr w:type="spellStart"/>
            <w:r>
              <w:t>ism_agent</w:t>
            </w:r>
            <w:proofErr w:type="spellEnd"/>
            <w:r>
              <w:t xml:space="preserve"> to </w:t>
            </w:r>
            <w:proofErr w:type="spellStart"/>
            <w:r>
              <w:t>ism_lock_b</w:t>
            </w:r>
            <w:proofErr w:type="spellEnd"/>
            <w:r>
              <w:t xml:space="preserve"> back to endpoint</w:t>
            </w:r>
          </w:p>
        </w:tc>
      </w:tr>
      <w:tr w:rsidR="009364F0" w14:paraId="4427053D"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1E7F7144" w14:textId="77777777" w:rsidR="009364F0" w:rsidRDefault="009364F0" w:rsidP="00EF0C18">
            <w:pPr>
              <w:pStyle w:val="BodyText"/>
            </w:pPr>
            <w:proofErr w:type="spellStart"/>
            <w:r>
              <w:t>pok</w:t>
            </w:r>
            <w:proofErr w:type="spellEnd"/>
          </w:p>
        </w:tc>
        <w:tc>
          <w:tcPr>
            <w:tcW w:w="1041" w:type="dxa"/>
          </w:tcPr>
          <w:p w14:paraId="158DC56D" w14:textId="67548890" w:rsidR="009364F0" w:rsidRDefault="00C83EC3" w:rsidP="00EF0C18">
            <w:pPr>
              <w:pStyle w:val="BodyText"/>
              <w:cnfStyle w:val="000000100000" w:firstRow="0" w:lastRow="0" w:firstColumn="0" w:lastColumn="0" w:oddVBand="0" w:evenVBand="0" w:oddHBand="1" w:evenHBand="0" w:firstRowFirstColumn="0" w:firstRowLastColumn="0" w:lastRowFirstColumn="0" w:lastRowLastColumn="0"/>
            </w:pPr>
            <w:r>
              <w:t>o</w:t>
            </w:r>
            <w:r w:rsidR="009364F0">
              <w:t>utput</w:t>
            </w:r>
          </w:p>
          <w:p w14:paraId="1A28ED96" w14:textId="4A0D5882" w:rsidR="00C83EC3" w:rsidRDefault="00C83EC3" w:rsidP="00EF0C18">
            <w:pPr>
              <w:pStyle w:val="BodyText"/>
              <w:cnfStyle w:val="000000100000" w:firstRow="0" w:lastRow="0" w:firstColumn="0" w:lastColumn="0" w:oddVBand="0" w:evenVBand="0" w:oddHBand="1" w:evenHBand="0" w:firstRowFirstColumn="0" w:firstRowLastColumn="0" w:lastRowFirstColumn="0" w:lastRowLastColumn="0"/>
            </w:pPr>
            <w:r>
              <w:t>(flopped)</w:t>
            </w:r>
          </w:p>
        </w:tc>
        <w:tc>
          <w:tcPr>
            <w:tcW w:w="5850" w:type="dxa"/>
          </w:tcPr>
          <w:p w14:paraId="2F2F4997"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 xml:space="preserve">Use as the </w:t>
            </w:r>
            <w:proofErr w:type="spellStart"/>
            <w:r>
              <w:t>pok</w:t>
            </w:r>
            <w:proofErr w:type="spellEnd"/>
            <w:r>
              <w:t xml:space="preserve"> output, part of the </w:t>
            </w:r>
            <w:proofErr w:type="spellStart"/>
            <w:r>
              <w:t>iosf</w:t>
            </w:r>
            <w:proofErr w:type="spellEnd"/>
            <w:r>
              <w:t xml:space="preserve"> </w:t>
            </w:r>
            <w:proofErr w:type="spellStart"/>
            <w:r>
              <w:t>sb</w:t>
            </w:r>
            <w:proofErr w:type="spellEnd"/>
            <w:r>
              <w:t xml:space="preserve"> standard interface, to be connected to the router and to the local PMA on </w:t>
            </w:r>
            <w:proofErr w:type="spellStart"/>
            <w:r>
              <w:t>ip_pm_pok</w:t>
            </w:r>
            <w:proofErr w:type="spellEnd"/>
            <w:r>
              <w:t xml:space="preserve"> – a vectored input (non-</w:t>
            </w:r>
            <w:proofErr w:type="spellStart"/>
            <w:r>
              <w:t>pmrc</w:t>
            </w:r>
            <w:proofErr w:type="spellEnd"/>
            <w:r>
              <w:t xml:space="preserve"> related).</w:t>
            </w:r>
          </w:p>
        </w:tc>
      </w:tr>
    </w:tbl>
    <w:p w14:paraId="2800D7C4" w14:textId="77777777" w:rsidR="009364F0" w:rsidRDefault="009364F0" w:rsidP="009364F0">
      <w:pPr>
        <w:pStyle w:val="BodyText"/>
      </w:pPr>
    </w:p>
    <w:p w14:paraId="4362558A" w14:textId="77777777" w:rsidR="009364F0" w:rsidRPr="00741CBA" w:rsidRDefault="009364F0" w:rsidP="009364F0">
      <w:pPr>
        <w:pStyle w:val="BodyText"/>
      </w:pPr>
    </w:p>
    <w:p w14:paraId="2E787915" w14:textId="77777777" w:rsidR="009364F0" w:rsidRDefault="009364F0" w:rsidP="009364F0">
      <w:pPr>
        <w:pStyle w:val="Heading2"/>
      </w:pPr>
      <w:bookmarkStart w:id="44" w:name="_Toc500774113"/>
      <w:r>
        <w:t>Parameters</w:t>
      </w:r>
      <w:bookmarkEnd w:id="44"/>
    </w:p>
    <w:tbl>
      <w:tblPr>
        <w:tblStyle w:val="TableClassic1"/>
        <w:tblW w:w="8635" w:type="dxa"/>
        <w:tblLook w:val="04A0" w:firstRow="1" w:lastRow="0" w:firstColumn="1" w:lastColumn="0" w:noHBand="0" w:noVBand="1"/>
      </w:tblPr>
      <w:tblGrid>
        <w:gridCol w:w="2669"/>
        <w:gridCol w:w="1987"/>
        <w:gridCol w:w="3979"/>
      </w:tblGrid>
      <w:tr w:rsidR="009364F0" w14:paraId="07931152" w14:textId="77777777" w:rsidTr="00EF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5EC9EE52" w14:textId="77777777" w:rsidR="009364F0" w:rsidRDefault="009364F0" w:rsidP="00EF0C18">
            <w:pPr>
              <w:pStyle w:val="BodyText"/>
            </w:pPr>
            <w:r>
              <w:t>PARAMETER NAME</w:t>
            </w:r>
          </w:p>
        </w:tc>
        <w:tc>
          <w:tcPr>
            <w:tcW w:w="1987" w:type="dxa"/>
          </w:tcPr>
          <w:p w14:paraId="03C8BBE0"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r>
              <w:t>DEFAULT VALUE</w:t>
            </w:r>
          </w:p>
        </w:tc>
        <w:tc>
          <w:tcPr>
            <w:tcW w:w="3979" w:type="dxa"/>
          </w:tcPr>
          <w:p w14:paraId="46DC2C0F"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364F0" w14:paraId="5BECDF8E"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300C3069" w14:textId="77777777" w:rsidR="009364F0" w:rsidRDefault="009364F0" w:rsidP="00EF0C18">
            <w:pPr>
              <w:pStyle w:val="BodyText"/>
            </w:pPr>
            <w:r>
              <w:t>ACCESSIBLE_ON_WAKE</w:t>
            </w:r>
          </w:p>
        </w:tc>
        <w:tc>
          <w:tcPr>
            <w:tcW w:w="1987" w:type="dxa"/>
          </w:tcPr>
          <w:p w14:paraId="5EA9F9C5" w14:textId="77777777" w:rsidR="009364F0" w:rsidRDefault="009364F0" w:rsidP="00EF0C18">
            <w:pPr>
              <w:pStyle w:val="BodyText"/>
              <w:jc w:val="center"/>
              <w:cnfStyle w:val="000000100000" w:firstRow="0" w:lastRow="0" w:firstColumn="0" w:lastColumn="0" w:oddVBand="0" w:evenVBand="0" w:oddHBand="1" w:evenHBand="0" w:firstRowFirstColumn="0" w:firstRowLastColumn="0" w:lastRowFirstColumn="0" w:lastRowLastColumn="0"/>
            </w:pPr>
            <w:r>
              <w:t>0</w:t>
            </w:r>
          </w:p>
        </w:tc>
        <w:tc>
          <w:tcPr>
            <w:tcW w:w="3979" w:type="dxa"/>
          </w:tcPr>
          <w:p w14:paraId="39DFDB4D"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 xml:space="preserve">Determines whether a </w:t>
            </w:r>
            <w:proofErr w:type="spellStart"/>
            <w:r>
              <w:t>pm_ip_wake</w:t>
            </w:r>
            <w:proofErr w:type="spellEnd"/>
            <w:r>
              <w:t xml:space="preserve"> signal must be used to </w:t>
            </w:r>
            <w:proofErr w:type="spellStart"/>
            <w:r>
              <w:t>to</w:t>
            </w:r>
            <w:proofErr w:type="spellEnd"/>
            <w:r>
              <w:t xml:space="preserve"> transition from INACCESSIBLE state</w:t>
            </w:r>
          </w:p>
        </w:tc>
      </w:tr>
    </w:tbl>
    <w:p w14:paraId="29492879" w14:textId="77777777" w:rsidR="009364F0" w:rsidRPr="00741CBA" w:rsidRDefault="009364F0" w:rsidP="009364F0">
      <w:pPr>
        <w:pStyle w:val="BodyText"/>
      </w:pPr>
    </w:p>
    <w:p w14:paraId="76A27448" w14:textId="77777777" w:rsidR="009364F0" w:rsidRDefault="009364F0" w:rsidP="009364F0">
      <w:pPr>
        <w:pStyle w:val="Heading2"/>
      </w:pPr>
      <w:bookmarkStart w:id="45" w:name="_Toc500774114"/>
      <w:r>
        <w:t>State Machine</w:t>
      </w:r>
      <w:bookmarkEnd w:id="45"/>
    </w:p>
    <w:p w14:paraId="5153F58D" w14:textId="77777777" w:rsidR="009364F0" w:rsidRDefault="008C45EC" w:rsidP="009364F0">
      <w:pPr>
        <w:pStyle w:val="BodyText"/>
      </w:pPr>
      <w:r>
        <w:object w:dxaOrig="10845" w:dyaOrig="5100" w14:anchorId="7CE8F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6in;height:203.4pt" o:ole="">
            <v:imagedata r:id="rId16" o:title=""/>
          </v:shape>
          <o:OLEObject Type="Embed" ProgID="Visio.Drawing.15" ShapeID="_x0000_i1127" DrawAspect="Content" ObjectID="_1608359097" r:id="rId17"/>
        </w:object>
      </w:r>
    </w:p>
    <w:p w14:paraId="1D0004C1" w14:textId="77777777" w:rsidR="009364F0" w:rsidRPr="00741CBA" w:rsidRDefault="009364F0" w:rsidP="009364F0">
      <w:pPr>
        <w:pStyle w:val="BodyText"/>
      </w:pPr>
    </w:p>
    <w:p w14:paraId="24C3347C" w14:textId="77777777" w:rsidR="009364F0" w:rsidRPr="00184E94" w:rsidRDefault="009364F0" w:rsidP="009364F0">
      <w:pPr>
        <w:pStyle w:val="BodyText"/>
      </w:pPr>
    </w:p>
    <w:tbl>
      <w:tblPr>
        <w:tblStyle w:val="TableClassic1"/>
        <w:tblW w:w="0" w:type="auto"/>
        <w:tblLook w:val="04A0" w:firstRow="1" w:lastRow="0" w:firstColumn="1" w:lastColumn="0" w:noHBand="0" w:noVBand="1"/>
      </w:tblPr>
      <w:tblGrid>
        <w:gridCol w:w="1496"/>
        <w:gridCol w:w="1706"/>
        <w:gridCol w:w="3015"/>
        <w:gridCol w:w="2413"/>
      </w:tblGrid>
      <w:tr w:rsidR="009364F0" w14:paraId="7756B7B9" w14:textId="77777777" w:rsidTr="00EF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6FC140C0" w14:textId="77777777" w:rsidR="009364F0" w:rsidRDefault="009364F0" w:rsidP="00EF0C18">
            <w:pPr>
              <w:pStyle w:val="BodyText"/>
              <w:jc w:val="left"/>
            </w:pPr>
            <w:proofErr w:type="spellStart"/>
            <w:r>
              <w:t>pok_state</w:t>
            </w:r>
            <w:proofErr w:type="spellEnd"/>
          </w:p>
        </w:tc>
        <w:tc>
          <w:tcPr>
            <w:tcW w:w="1706" w:type="dxa"/>
          </w:tcPr>
          <w:p w14:paraId="63DDFF6F"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proofErr w:type="spellStart"/>
            <w:r>
              <w:t>next_pok_state</w:t>
            </w:r>
            <w:proofErr w:type="spellEnd"/>
          </w:p>
        </w:tc>
        <w:tc>
          <w:tcPr>
            <w:tcW w:w="3015" w:type="dxa"/>
          </w:tcPr>
          <w:p w14:paraId="569D1E90"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r>
              <w:t>Condition to move to next state</w:t>
            </w:r>
          </w:p>
        </w:tc>
        <w:tc>
          <w:tcPr>
            <w:tcW w:w="2413" w:type="dxa"/>
          </w:tcPr>
          <w:p w14:paraId="64AA60F6" w14:textId="77777777" w:rsidR="009364F0" w:rsidRDefault="009364F0" w:rsidP="00EF0C18">
            <w:pPr>
              <w:pStyle w:val="BodyText"/>
              <w:cnfStyle w:val="100000000000" w:firstRow="1" w:lastRow="0" w:firstColumn="0" w:lastColumn="0" w:oddVBand="0" w:evenVBand="0" w:oddHBand="0" w:evenHBand="0" w:firstRowFirstColumn="0" w:firstRowLastColumn="0" w:lastRowFirstColumn="0" w:lastRowLastColumn="0"/>
            </w:pPr>
            <w:r>
              <w:t>Outputs</w:t>
            </w:r>
          </w:p>
        </w:tc>
      </w:tr>
      <w:tr w:rsidR="009364F0" w14:paraId="34C71862"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54D325CC" w14:textId="77777777" w:rsidR="009364F0" w:rsidRDefault="009364F0" w:rsidP="00EF0C18">
            <w:pPr>
              <w:pStyle w:val="BodyText"/>
            </w:pPr>
            <w:r>
              <w:t>INACCESSIBLE</w:t>
            </w:r>
          </w:p>
        </w:tc>
        <w:tc>
          <w:tcPr>
            <w:tcW w:w="1706" w:type="dxa"/>
          </w:tcPr>
          <w:p w14:paraId="435DEB09"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ASSERT_POK</w:t>
            </w:r>
          </w:p>
        </w:tc>
        <w:tc>
          <w:tcPr>
            <w:tcW w:w="3015" w:type="dxa"/>
          </w:tcPr>
          <w:p w14:paraId="050E8FA4"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Deassertion</w:t>
            </w:r>
            <w:proofErr w:type="spellEnd"/>
            <w:r>
              <w:t xml:space="preserve"> of </w:t>
            </w:r>
            <w:proofErr w:type="spellStart"/>
            <w:r>
              <w:t>side_rst_b</w:t>
            </w:r>
            <w:proofErr w:type="spellEnd"/>
            <w:r>
              <w:t xml:space="preserve"> or</w:t>
            </w:r>
          </w:p>
          <w:p w14:paraId="1AA9321D"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 xml:space="preserve">Assertion of wake if </w:t>
            </w:r>
            <w:proofErr w:type="spellStart"/>
            <w:r>
              <w:t>side_rst_b</w:t>
            </w:r>
            <w:proofErr w:type="spellEnd"/>
            <w:r>
              <w:t xml:space="preserve"> is asserted</w:t>
            </w:r>
          </w:p>
        </w:tc>
        <w:tc>
          <w:tcPr>
            <w:tcW w:w="2413" w:type="dxa"/>
          </w:tcPr>
          <w:p w14:paraId="67F44A77"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ism_lock_b</w:t>
            </w:r>
            <w:proofErr w:type="spellEnd"/>
            <w:r>
              <w:t xml:space="preserve"> = 0</w:t>
            </w:r>
          </w:p>
          <w:p w14:paraId="21D99F75"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pok</w:t>
            </w:r>
            <w:proofErr w:type="spellEnd"/>
            <w:r>
              <w:t xml:space="preserve"> = 0</w:t>
            </w:r>
          </w:p>
        </w:tc>
      </w:tr>
      <w:tr w:rsidR="009364F0" w14:paraId="7B4F5331" w14:textId="77777777" w:rsidTr="00EF0C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54FF2903" w14:textId="77777777" w:rsidR="009364F0" w:rsidRDefault="009364F0" w:rsidP="00EF0C18">
            <w:pPr>
              <w:pStyle w:val="BodyText"/>
            </w:pPr>
            <w:r>
              <w:t>ASSERT_POK</w:t>
            </w:r>
          </w:p>
        </w:tc>
        <w:tc>
          <w:tcPr>
            <w:tcW w:w="1706" w:type="dxa"/>
          </w:tcPr>
          <w:p w14:paraId="5BD547E2"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ASSESSIBLE</w:t>
            </w:r>
          </w:p>
        </w:tc>
        <w:tc>
          <w:tcPr>
            <w:tcW w:w="3015" w:type="dxa"/>
          </w:tcPr>
          <w:p w14:paraId="2033833E"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automatic</w:t>
            </w:r>
          </w:p>
        </w:tc>
        <w:tc>
          <w:tcPr>
            <w:tcW w:w="2413" w:type="dxa"/>
          </w:tcPr>
          <w:p w14:paraId="733EA8B4" w14:textId="77777777" w:rsidR="009364F0" w:rsidRDefault="009364F0" w:rsidP="00EF0C18">
            <w:pPr>
              <w:pStyle w:val="BodyText"/>
              <w:tabs>
                <w:tab w:val="right" w:pos="2297"/>
              </w:tabs>
              <w:cnfStyle w:val="000000010000" w:firstRow="0" w:lastRow="0" w:firstColumn="0" w:lastColumn="0" w:oddVBand="0" w:evenVBand="0" w:oddHBand="0" w:evenHBand="1" w:firstRowFirstColumn="0" w:firstRowLastColumn="0" w:lastRowFirstColumn="0" w:lastRowLastColumn="0"/>
            </w:pPr>
            <w:proofErr w:type="spellStart"/>
            <w:r>
              <w:t>ism_lock_b</w:t>
            </w:r>
            <w:proofErr w:type="spellEnd"/>
            <w:r>
              <w:t xml:space="preserve"> = 0</w:t>
            </w:r>
            <w:r>
              <w:tab/>
            </w:r>
          </w:p>
          <w:p w14:paraId="45DAF0A9"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proofErr w:type="spellStart"/>
            <w:r>
              <w:t>pok</w:t>
            </w:r>
            <w:proofErr w:type="spellEnd"/>
            <w:r>
              <w:t xml:space="preserve"> = 1</w:t>
            </w:r>
          </w:p>
        </w:tc>
      </w:tr>
      <w:tr w:rsidR="009364F0" w14:paraId="08C17345"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2D3769CD" w14:textId="77777777" w:rsidR="009364F0" w:rsidRDefault="009364F0" w:rsidP="00EF0C18">
            <w:pPr>
              <w:pStyle w:val="BodyText"/>
            </w:pPr>
            <w:r>
              <w:t>ASSESSIBLE</w:t>
            </w:r>
          </w:p>
        </w:tc>
        <w:tc>
          <w:tcPr>
            <w:tcW w:w="1706" w:type="dxa"/>
          </w:tcPr>
          <w:p w14:paraId="41E29FA2"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LOCK</w:t>
            </w:r>
          </w:p>
        </w:tc>
        <w:tc>
          <w:tcPr>
            <w:tcW w:w="3015" w:type="dxa"/>
          </w:tcPr>
          <w:p w14:paraId="2E12F29A" w14:textId="77777777" w:rsidR="009364F0" w:rsidRDefault="009364F0" w:rsidP="00EF0C18">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fpgpok_req</w:t>
            </w:r>
            <w:proofErr w:type="spellEnd"/>
            <w:r>
              <w:t xml:space="preserve"> &amp;&amp;</w:t>
            </w:r>
          </w:p>
          <w:p w14:paraId="27F1D53D" w14:textId="77777777" w:rsidR="009364F0" w:rsidRDefault="009364F0" w:rsidP="00EF0C18">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ism_agent</w:t>
            </w:r>
            <w:proofErr w:type="spellEnd"/>
            <w:r>
              <w:t>[2:0] == IDLE &amp;&amp;</w:t>
            </w:r>
          </w:p>
          <w:p w14:paraId="038E5018" w14:textId="77777777" w:rsidR="009364F0" w:rsidRDefault="009364F0" w:rsidP="00EF0C18">
            <w:pPr>
              <w:pStyle w:val="BodyText"/>
              <w:spacing w:before="0" w:after="0"/>
              <w:cnfStyle w:val="000000100000" w:firstRow="0" w:lastRow="0" w:firstColumn="0" w:lastColumn="0" w:oddVBand="0" w:evenVBand="0" w:oddHBand="1" w:evenHBand="0" w:firstRowFirstColumn="0" w:firstRowLastColumn="0" w:lastRowFirstColumn="0" w:lastRowLastColumn="0"/>
            </w:pPr>
            <w:r>
              <w:t>!</w:t>
            </w:r>
            <w:proofErr w:type="spellStart"/>
            <w:r>
              <w:t>fpgpok_holdoff</w:t>
            </w:r>
            <w:proofErr w:type="spellEnd"/>
            <w:r>
              <w:t xml:space="preserve"> &amp;&amp;</w:t>
            </w:r>
          </w:p>
          <w:p w14:paraId="05A34E69" w14:textId="77777777" w:rsidR="009364F0" w:rsidRDefault="009364F0" w:rsidP="00EF0C18">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sbe_idle</w:t>
            </w:r>
            <w:proofErr w:type="spellEnd"/>
          </w:p>
        </w:tc>
        <w:tc>
          <w:tcPr>
            <w:tcW w:w="2413" w:type="dxa"/>
          </w:tcPr>
          <w:p w14:paraId="6503D3A1"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ism_lock_b</w:t>
            </w:r>
            <w:proofErr w:type="spellEnd"/>
            <w:r>
              <w:t xml:space="preserve"> = 1</w:t>
            </w:r>
          </w:p>
          <w:p w14:paraId="5EDABE40"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pok</w:t>
            </w:r>
            <w:proofErr w:type="spellEnd"/>
            <w:r>
              <w:t xml:space="preserve"> = 1</w:t>
            </w:r>
          </w:p>
        </w:tc>
      </w:tr>
      <w:tr w:rsidR="009364F0" w14:paraId="4D605AE3" w14:textId="77777777" w:rsidTr="00EF0C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006FE5A1" w14:textId="77777777" w:rsidR="009364F0" w:rsidRDefault="009364F0" w:rsidP="00EF0C18">
            <w:pPr>
              <w:pStyle w:val="BodyText"/>
            </w:pPr>
            <w:r>
              <w:t>LOCK</w:t>
            </w:r>
          </w:p>
        </w:tc>
        <w:tc>
          <w:tcPr>
            <w:tcW w:w="1706" w:type="dxa"/>
          </w:tcPr>
          <w:p w14:paraId="5FC8F082"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INACCESSIBLE</w:t>
            </w:r>
          </w:p>
        </w:tc>
        <w:tc>
          <w:tcPr>
            <w:tcW w:w="3015" w:type="dxa"/>
          </w:tcPr>
          <w:p w14:paraId="3ABF8CB6"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r>
              <w:t>!</w:t>
            </w:r>
            <w:proofErr w:type="spellStart"/>
            <w:r>
              <w:t>side_rst_b</w:t>
            </w:r>
            <w:proofErr w:type="spellEnd"/>
          </w:p>
        </w:tc>
        <w:tc>
          <w:tcPr>
            <w:tcW w:w="2413" w:type="dxa"/>
          </w:tcPr>
          <w:p w14:paraId="6185ED1E"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proofErr w:type="spellStart"/>
            <w:r>
              <w:t>ism_lock_b</w:t>
            </w:r>
            <w:proofErr w:type="spellEnd"/>
            <w:r>
              <w:t xml:space="preserve"> = 0</w:t>
            </w:r>
          </w:p>
          <w:p w14:paraId="69E69148" w14:textId="77777777" w:rsidR="009364F0" w:rsidRDefault="009364F0" w:rsidP="00EF0C18">
            <w:pPr>
              <w:pStyle w:val="BodyText"/>
              <w:cnfStyle w:val="000000010000" w:firstRow="0" w:lastRow="0" w:firstColumn="0" w:lastColumn="0" w:oddVBand="0" w:evenVBand="0" w:oddHBand="0" w:evenHBand="1" w:firstRowFirstColumn="0" w:firstRowLastColumn="0" w:lastRowFirstColumn="0" w:lastRowLastColumn="0"/>
            </w:pPr>
            <w:proofErr w:type="spellStart"/>
            <w:r>
              <w:t>pok</w:t>
            </w:r>
            <w:proofErr w:type="spellEnd"/>
            <w:r>
              <w:t xml:space="preserve"> = (</w:t>
            </w:r>
            <w:proofErr w:type="spellStart"/>
            <w:r>
              <w:t>pok_state</w:t>
            </w:r>
            <w:proofErr w:type="spellEnd"/>
            <w:r>
              <w:t xml:space="preserve"> == ACCESSIBLE)</w:t>
            </w:r>
          </w:p>
        </w:tc>
      </w:tr>
      <w:tr w:rsidR="009364F0" w14:paraId="1C983679" w14:textId="77777777" w:rsidTr="00EF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048B873E" w14:textId="77777777" w:rsidR="009364F0" w:rsidRDefault="009364F0" w:rsidP="00EF0C18">
            <w:pPr>
              <w:pStyle w:val="BodyText"/>
            </w:pPr>
            <w:r>
              <w:t>ASSERT_POK</w:t>
            </w:r>
          </w:p>
          <w:p w14:paraId="77D001A7" w14:textId="77777777" w:rsidR="009364F0" w:rsidRDefault="009364F0" w:rsidP="00EF0C18">
            <w:pPr>
              <w:pStyle w:val="BodyText"/>
            </w:pPr>
            <w:r>
              <w:t>Or</w:t>
            </w:r>
          </w:p>
          <w:p w14:paraId="01DC635A" w14:textId="77777777" w:rsidR="009364F0" w:rsidRDefault="009364F0" w:rsidP="00EF0C18">
            <w:pPr>
              <w:pStyle w:val="BodyText"/>
            </w:pPr>
            <w:r>
              <w:t>ACCESSIBLE</w:t>
            </w:r>
          </w:p>
        </w:tc>
        <w:tc>
          <w:tcPr>
            <w:tcW w:w="1706" w:type="dxa"/>
          </w:tcPr>
          <w:p w14:paraId="7EDC1496"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INACCESSIBLE</w:t>
            </w:r>
          </w:p>
        </w:tc>
        <w:tc>
          <w:tcPr>
            <w:tcW w:w="3015" w:type="dxa"/>
          </w:tcPr>
          <w:p w14:paraId="5C0EB4BB"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w:t>
            </w:r>
            <w:proofErr w:type="spellStart"/>
            <w:r>
              <w:t>side_rst_b</w:t>
            </w:r>
            <w:proofErr w:type="spellEnd"/>
          </w:p>
        </w:tc>
        <w:tc>
          <w:tcPr>
            <w:tcW w:w="2413" w:type="dxa"/>
          </w:tcPr>
          <w:p w14:paraId="3B384C9D"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Ism_lock_b</w:t>
            </w:r>
            <w:proofErr w:type="spellEnd"/>
            <w:r>
              <w:t xml:space="preserve"> = 0</w:t>
            </w:r>
          </w:p>
          <w:p w14:paraId="79E00556"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proofErr w:type="spellStart"/>
            <w:r>
              <w:t>Pok</w:t>
            </w:r>
            <w:proofErr w:type="spellEnd"/>
            <w:r>
              <w:t xml:space="preserve"> = 0</w:t>
            </w:r>
          </w:p>
          <w:p w14:paraId="2239C06F" w14:textId="77777777" w:rsidR="009364F0" w:rsidRDefault="009364F0" w:rsidP="00EF0C18">
            <w:pPr>
              <w:pStyle w:val="BodyText"/>
              <w:cnfStyle w:val="000000100000" w:firstRow="0" w:lastRow="0" w:firstColumn="0" w:lastColumn="0" w:oddVBand="0" w:evenVBand="0" w:oddHBand="1" w:evenHBand="0" w:firstRowFirstColumn="0" w:firstRowLastColumn="0" w:lastRowFirstColumn="0" w:lastRowLastColumn="0"/>
            </w:pPr>
            <w:r>
              <w:t xml:space="preserve">Both transition one clock cycle after </w:t>
            </w:r>
            <w:proofErr w:type="spellStart"/>
            <w:r>
              <w:t>side_rst_b</w:t>
            </w:r>
            <w:proofErr w:type="spellEnd"/>
            <w:r>
              <w:t xml:space="preserve"> asserts</w:t>
            </w:r>
          </w:p>
        </w:tc>
      </w:tr>
    </w:tbl>
    <w:p w14:paraId="166E72C3" w14:textId="77777777" w:rsidR="009364F0" w:rsidRPr="003956A2" w:rsidRDefault="009364F0" w:rsidP="009364F0">
      <w:pPr>
        <w:pStyle w:val="BodyText"/>
      </w:pPr>
    </w:p>
    <w:p w14:paraId="26355C29" w14:textId="77777777" w:rsidR="009364F0" w:rsidRDefault="009364F0" w:rsidP="009364F0">
      <w:pPr>
        <w:pStyle w:val="Heading2"/>
      </w:pPr>
      <w:bookmarkStart w:id="46" w:name="_Toc500774115"/>
      <w:r>
        <w:t>Timing diagrams</w:t>
      </w:r>
      <w:bookmarkEnd w:id="46"/>
    </w:p>
    <w:p w14:paraId="681D6902" w14:textId="77777777" w:rsidR="009364F0" w:rsidRDefault="009364F0" w:rsidP="009364F0">
      <w:pPr>
        <w:pStyle w:val="BodyText"/>
      </w:pPr>
      <w:r>
        <w:t>Coming out of reset with no wake:</w:t>
      </w:r>
    </w:p>
    <w:p w14:paraId="4B5262F1" w14:textId="0C0DA814" w:rsidR="009364F0" w:rsidRDefault="00EF0C18" w:rsidP="009364F0">
      <w:pPr>
        <w:pStyle w:val="BodyText"/>
      </w:pPr>
      <w:r>
        <w:rPr>
          <w:noProof/>
        </w:rPr>
        <w:drawing>
          <wp:inline distT="0" distB="0" distL="0" distR="0" wp14:anchorId="02F5BF3E" wp14:editId="00F92855">
            <wp:extent cx="5486400" cy="1777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77365"/>
                    </a:xfrm>
                    <a:prstGeom prst="rect">
                      <a:avLst/>
                    </a:prstGeom>
                  </pic:spPr>
                </pic:pic>
              </a:graphicData>
            </a:graphic>
          </wp:inline>
        </w:drawing>
      </w:r>
    </w:p>
    <w:p w14:paraId="32AAA300" w14:textId="77777777" w:rsidR="009364F0" w:rsidRDefault="009364F0" w:rsidP="009364F0">
      <w:pPr>
        <w:pStyle w:val="BodyText"/>
      </w:pPr>
      <w:r>
        <w:t xml:space="preserve">Receipt of </w:t>
      </w:r>
      <w:proofErr w:type="spellStart"/>
      <w:r>
        <w:t>ForcePwrGatePOK</w:t>
      </w:r>
      <w:proofErr w:type="spellEnd"/>
      <w:r>
        <w:t xml:space="preserve"> message:</w:t>
      </w:r>
    </w:p>
    <w:p w14:paraId="573BFC9B" w14:textId="77777777" w:rsidR="009364F0" w:rsidRDefault="009364F0" w:rsidP="009364F0">
      <w:pPr>
        <w:pStyle w:val="BodyText"/>
      </w:pPr>
      <w:r>
        <w:rPr>
          <w:noProof/>
        </w:rPr>
        <w:drawing>
          <wp:inline distT="0" distB="0" distL="0" distR="0" wp14:anchorId="0310F749" wp14:editId="3CEB6750">
            <wp:extent cx="5486400" cy="1993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993900"/>
                    </a:xfrm>
                    <a:prstGeom prst="rect">
                      <a:avLst/>
                    </a:prstGeom>
                  </pic:spPr>
                </pic:pic>
              </a:graphicData>
            </a:graphic>
          </wp:inline>
        </w:drawing>
      </w:r>
    </w:p>
    <w:p w14:paraId="3356BCB2" w14:textId="77777777" w:rsidR="009364F0" w:rsidRDefault="009364F0" w:rsidP="009364F0">
      <w:pPr>
        <w:pStyle w:val="BodyText"/>
      </w:pPr>
      <w:r>
        <w:t>Transition to LOCK:</w:t>
      </w:r>
    </w:p>
    <w:p w14:paraId="2191D235" w14:textId="77777777" w:rsidR="009364F0" w:rsidRDefault="009364F0" w:rsidP="009364F0">
      <w:pPr>
        <w:pStyle w:val="BodyText"/>
      </w:pPr>
      <w:r>
        <w:rPr>
          <w:noProof/>
        </w:rPr>
        <w:drawing>
          <wp:inline distT="0" distB="0" distL="0" distR="0" wp14:anchorId="2DE73FF5" wp14:editId="1B8D66F5">
            <wp:extent cx="5486400" cy="230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08225"/>
                    </a:xfrm>
                    <a:prstGeom prst="rect">
                      <a:avLst/>
                    </a:prstGeom>
                  </pic:spPr>
                </pic:pic>
              </a:graphicData>
            </a:graphic>
          </wp:inline>
        </w:drawing>
      </w:r>
    </w:p>
    <w:p w14:paraId="7239F10D" w14:textId="77777777" w:rsidR="009364F0" w:rsidRDefault="009364F0" w:rsidP="009364F0">
      <w:pPr>
        <w:pStyle w:val="BodyText"/>
      </w:pPr>
      <w:r>
        <w:t>Transition to INACCESSIBLE:</w:t>
      </w:r>
    </w:p>
    <w:p w14:paraId="33E16999" w14:textId="77777777" w:rsidR="009364F0" w:rsidRPr="00C47FF0" w:rsidRDefault="009364F0" w:rsidP="009364F0">
      <w:pPr>
        <w:pStyle w:val="BodyText"/>
      </w:pPr>
    </w:p>
    <w:p w14:paraId="27D8401E" w14:textId="0FE4420F" w:rsidR="00896F1E" w:rsidRDefault="00896F1E" w:rsidP="009364F0">
      <w:pPr>
        <w:pStyle w:val="Heading2"/>
      </w:pPr>
      <w:bookmarkStart w:id="47" w:name="_Toc500774116"/>
      <w:r>
        <w:t>Integration details</w:t>
      </w:r>
      <w:bookmarkEnd w:id="47"/>
    </w:p>
    <w:p w14:paraId="42C6FA90" w14:textId="6F235E72" w:rsidR="00896F1E" w:rsidRDefault="00896F1E" w:rsidP="00896F1E">
      <w:pPr>
        <w:pStyle w:val="BodyText"/>
      </w:pPr>
      <w:r>
        <w:t xml:space="preserve">Copy the Verilog </w:t>
      </w:r>
      <w:r w:rsidR="00631AC1">
        <w:t xml:space="preserve">file from </w:t>
      </w:r>
      <w:r w:rsidR="00631AC1" w:rsidRPr="00631AC1">
        <w:t>/nfs/sc/disks/sdg74_0279/kcorrell/pok_gen</w:t>
      </w:r>
      <w:r w:rsidR="00631AC1">
        <w:t>/pok_gen.sv</w:t>
      </w:r>
    </w:p>
    <w:p w14:paraId="4D35B96B" w14:textId="7370D6BD" w:rsidR="00631AC1" w:rsidRDefault="00631AC1" w:rsidP="00896F1E">
      <w:pPr>
        <w:pStyle w:val="BodyText"/>
      </w:pPr>
      <w:r>
        <w:t xml:space="preserve">Edit the Verilog filename and module name to </w:t>
      </w:r>
      <w:proofErr w:type="spellStart"/>
      <w:r>
        <w:t>uniquify</w:t>
      </w:r>
      <w:proofErr w:type="spellEnd"/>
      <w:r>
        <w:t xml:space="preserve"> it for your application.</w:t>
      </w:r>
    </w:p>
    <w:p w14:paraId="43D05588" w14:textId="3157C79D" w:rsidR="00631AC1" w:rsidRDefault="00631AC1" w:rsidP="00896F1E">
      <w:pPr>
        <w:pStyle w:val="BodyText"/>
      </w:pPr>
      <w:r>
        <w:t xml:space="preserve">The pok_gen_Integration_Guide.docx is located at: </w:t>
      </w:r>
    </w:p>
    <w:p w14:paraId="4AEAF4EA" w14:textId="771F84C5" w:rsidR="00631AC1" w:rsidRDefault="00631AC1" w:rsidP="00896F1E">
      <w:pPr>
        <w:pStyle w:val="BodyText"/>
      </w:pPr>
      <w:r>
        <w:t>Checkout/edit/</w:t>
      </w:r>
      <w:proofErr w:type="spellStart"/>
      <w:r>
        <w:t>checkin</w:t>
      </w:r>
      <w:proofErr w:type="spellEnd"/>
      <w:r>
        <w:t xml:space="preserve">:  Register as a user in the </w:t>
      </w:r>
      <w:proofErr w:type="spellStart"/>
      <w:r>
        <w:t>pok_gen</w:t>
      </w:r>
      <w:proofErr w:type="spellEnd"/>
      <w:r>
        <w:t xml:space="preserve"> </w:t>
      </w:r>
      <w:proofErr w:type="spellStart"/>
      <w:r>
        <w:t>registery</w:t>
      </w:r>
      <w:proofErr w:type="spellEnd"/>
      <w:r>
        <w:t xml:space="preserve"> at the end of this document so that you can be notified of any findings.</w:t>
      </w:r>
    </w:p>
    <w:p w14:paraId="16DBDD4E" w14:textId="6693D7C9" w:rsidR="00DF7554" w:rsidRDefault="00DF7554" w:rsidP="00896F1E">
      <w:pPr>
        <w:pStyle w:val="BodyText"/>
      </w:pPr>
      <w:r>
        <w:t xml:space="preserve">Note that for the IOSF_SB_SBRIDGE, the </w:t>
      </w:r>
      <w:proofErr w:type="spellStart"/>
      <w:r>
        <w:t>ForcePwrGatePOK</w:t>
      </w:r>
      <w:proofErr w:type="spellEnd"/>
      <w:r>
        <w:t xml:space="preserve"> message is already decoded with the type field exported as outputs.  This message is not addressed to the </w:t>
      </w:r>
      <w:proofErr w:type="spellStart"/>
      <w:r>
        <w:t>SBBridge</w:t>
      </w:r>
      <w:proofErr w:type="spellEnd"/>
      <w:r>
        <w:t xml:space="preserve">, it is forwarded to endpoints on the local </w:t>
      </w:r>
      <w:proofErr w:type="spellStart"/>
      <w:r>
        <w:t>gpsb</w:t>
      </w:r>
      <w:proofErr w:type="spellEnd"/>
      <w:r>
        <w:t xml:space="preserve"> bus.</w:t>
      </w:r>
    </w:p>
    <w:p w14:paraId="3486B0A3" w14:textId="08D5C1A2" w:rsidR="00DF7554" w:rsidRPr="00896F1E" w:rsidRDefault="00DF7554" w:rsidP="00896F1E">
      <w:pPr>
        <w:pStyle w:val="BodyText"/>
      </w:pPr>
      <w:r>
        <w:t xml:space="preserve">If the </w:t>
      </w:r>
      <w:proofErr w:type="spellStart"/>
      <w:r>
        <w:t>SBBridge</w:t>
      </w:r>
      <w:proofErr w:type="spellEnd"/>
      <w:r>
        <w:t xml:space="preserve"> incorporates this design, it should only forward the type field to the </w:t>
      </w:r>
      <w:proofErr w:type="spellStart"/>
      <w:r>
        <w:t>pok_gen</w:t>
      </w:r>
      <w:proofErr w:type="spellEnd"/>
      <w:r>
        <w:t xml:space="preserve"> if the </w:t>
      </w:r>
      <w:proofErr w:type="spellStart"/>
      <w:r>
        <w:t>ForcePwrGatePOK</w:t>
      </w:r>
      <w:proofErr w:type="spellEnd"/>
      <w:r>
        <w:t xml:space="preserve"> message is addressed to the </w:t>
      </w:r>
      <w:proofErr w:type="spellStart"/>
      <w:r>
        <w:t>SBBridge</w:t>
      </w:r>
      <w:proofErr w:type="spellEnd"/>
      <w:r w:rsidR="00095D0D">
        <w:t xml:space="preserve">.  </w:t>
      </w:r>
    </w:p>
    <w:p w14:paraId="699CDF62" w14:textId="77777777" w:rsidR="009364F0" w:rsidRDefault="009364F0" w:rsidP="009364F0">
      <w:pPr>
        <w:pStyle w:val="Heading2"/>
      </w:pPr>
      <w:bookmarkStart w:id="48" w:name="_Toc500774117"/>
      <w:r>
        <w:t xml:space="preserve">IOSF requirements for the </w:t>
      </w:r>
      <w:proofErr w:type="spellStart"/>
      <w:r>
        <w:t>deassertion</w:t>
      </w:r>
      <w:proofErr w:type="spellEnd"/>
      <w:r>
        <w:t xml:space="preserve"> of </w:t>
      </w:r>
      <w:proofErr w:type="spellStart"/>
      <w:r>
        <w:t>side_pok</w:t>
      </w:r>
      <w:bookmarkEnd w:id="48"/>
      <w:proofErr w:type="spellEnd"/>
    </w:p>
    <w:p w14:paraId="42329369" w14:textId="77777777" w:rsidR="009364F0" w:rsidRPr="00741CBA" w:rsidRDefault="009364F0" w:rsidP="009364F0">
      <w:pPr>
        <w:pStyle w:val="Gaps"/>
        <w:rPr>
          <w:color w:val="auto"/>
          <w:sz w:val="18"/>
          <w:szCs w:val="22"/>
        </w:rPr>
      </w:pPr>
      <w:r w:rsidRPr="00741CBA">
        <w:rPr>
          <w:color w:val="auto"/>
        </w:rPr>
        <w:t>Requirements</w:t>
      </w:r>
      <w:r>
        <w:rPr>
          <w:color w:val="auto"/>
        </w:rPr>
        <w:t xml:space="preserve"> </w:t>
      </w:r>
      <w:r w:rsidRPr="00741CBA">
        <w:rPr>
          <w:color w:val="auto"/>
        </w:rPr>
        <w:t xml:space="preserve">in the IOSF spec </w:t>
      </w:r>
      <w:r>
        <w:rPr>
          <w:color w:val="auto"/>
        </w:rPr>
        <w:t xml:space="preserve">for </w:t>
      </w:r>
      <w:proofErr w:type="spellStart"/>
      <w:r>
        <w:rPr>
          <w:color w:val="auto"/>
        </w:rPr>
        <w:t>deasserting</w:t>
      </w:r>
      <w:proofErr w:type="spellEnd"/>
      <w:r>
        <w:rPr>
          <w:color w:val="auto"/>
        </w:rPr>
        <w:t xml:space="preserve"> </w:t>
      </w:r>
      <w:proofErr w:type="spellStart"/>
      <w:r>
        <w:rPr>
          <w:color w:val="auto"/>
        </w:rPr>
        <w:t>pok</w:t>
      </w:r>
      <w:proofErr w:type="spellEnd"/>
      <w:r>
        <w:rPr>
          <w:color w:val="auto"/>
        </w:rPr>
        <w:t xml:space="preserve"> are</w:t>
      </w:r>
      <w:r w:rsidRPr="00741CBA">
        <w:rPr>
          <w:color w:val="auto"/>
        </w:rPr>
        <w:t>:</w:t>
      </w:r>
    </w:p>
    <w:p w14:paraId="294DF0B2" w14:textId="77777777" w:rsidR="009364F0" w:rsidRDefault="009364F0" w:rsidP="009364F0">
      <w:pPr>
        <w:rPr>
          <w:rStyle w:val="fontstyle01"/>
        </w:rPr>
      </w:pPr>
      <w:r>
        <w:rPr>
          <w:rStyle w:val="fontstyle01"/>
        </w:rPr>
        <w:t xml:space="preserve">Rule 5. An agent may only </w:t>
      </w:r>
      <w:proofErr w:type="spellStart"/>
      <w:r>
        <w:rPr>
          <w:rStyle w:val="fontstyle01"/>
        </w:rPr>
        <w:t>deassert</w:t>
      </w:r>
      <w:proofErr w:type="spellEnd"/>
      <w:r>
        <w:rPr>
          <w:rStyle w:val="fontstyle01"/>
        </w:rPr>
        <w:t xml:space="preserve"> </w:t>
      </w:r>
      <w:proofErr w:type="spellStart"/>
      <w:r>
        <w:rPr>
          <w:rStyle w:val="fontstyle01"/>
        </w:rPr>
        <w:t>pok</w:t>
      </w:r>
      <w:proofErr w:type="spellEnd"/>
      <w:r>
        <w:rPr>
          <w:rStyle w:val="fontstyle01"/>
        </w:rPr>
        <w:t xml:space="preserve"> when:</w:t>
      </w:r>
      <w:r>
        <w:rPr>
          <w:color w:val="000000"/>
          <w:szCs w:val="18"/>
        </w:rPr>
        <w:br/>
      </w:r>
      <w:r>
        <w:rPr>
          <w:rStyle w:val="fontstyle01"/>
        </w:rPr>
        <w:t>a) The agent ISM is in the idle state.</w:t>
      </w:r>
      <w:r>
        <w:rPr>
          <w:color w:val="000000"/>
          <w:szCs w:val="18"/>
        </w:rPr>
        <w:br/>
      </w:r>
      <w:r>
        <w:rPr>
          <w:rStyle w:val="fontstyle01"/>
        </w:rPr>
        <w:t>b) The agent is not waiting for a completion to an outstanding NP request.</w:t>
      </w:r>
    </w:p>
    <w:p w14:paraId="2E17B66E" w14:textId="77777777" w:rsidR="009364F0" w:rsidRDefault="009364F0" w:rsidP="009364F0">
      <w:pPr>
        <w:rPr>
          <w:rStyle w:val="fontstyle21"/>
        </w:rPr>
      </w:pPr>
      <w:r>
        <w:rPr>
          <w:rStyle w:val="fontstyle01"/>
        </w:rPr>
        <w:t>c) The agent has returned all credits.</w:t>
      </w:r>
      <w:r>
        <w:rPr>
          <w:rStyle w:val="fontstyle21"/>
        </w:rPr>
        <w:t>[RA490]</w:t>
      </w:r>
    </w:p>
    <w:p w14:paraId="5EBE64AA" w14:textId="77777777" w:rsidR="009364F0" w:rsidRDefault="009364F0" w:rsidP="009364F0">
      <w:pPr>
        <w:rPr>
          <w:rStyle w:val="fontstyle21"/>
        </w:rPr>
      </w:pPr>
    </w:p>
    <w:p w14:paraId="27C30D85" w14:textId="285AD51D" w:rsidR="00184F8D" w:rsidRDefault="00184F8D" w:rsidP="009364F0">
      <w:pPr>
        <w:rPr>
          <w:rStyle w:val="fontstyle21"/>
          <w:rFonts w:ascii="Verdana" w:hAnsi="Verdana"/>
          <w:sz w:val="20"/>
          <w:szCs w:val="20"/>
        </w:rPr>
      </w:pPr>
      <w:r>
        <w:rPr>
          <w:rStyle w:val="fontstyle21"/>
          <w:rFonts w:ascii="Verdana" w:hAnsi="Verdana"/>
          <w:sz w:val="20"/>
          <w:szCs w:val="20"/>
        </w:rPr>
        <w:t>Item</w:t>
      </w:r>
      <w:r w:rsidR="000B5D9C">
        <w:rPr>
          <w:rStyle w:val="fontstyle21"/>
          <w:rFonts w:ascii="Verdana" w:hAnsi="Verdana"/>
          <w:sz w:val="20"/>
          <w:szCs w:val="20"/>
        </w:rPr>
        <w:t>s</w:t>
      </w:r>
      <w:r>
        <w:rPr>
          <w:rStyle w:val="fontstyle21"/>
          <w:rFonts w:ascii="Verdana" w:hAnsi="Verdana"/>
          <w:sz w:val="20"/>
          <w:szCs w:val="20"/>
        </w:rPr>
        <w:t xml:space="preserve"> a</w:t>
      </w:r>
      <w:r w:rsidR="000B5D9C">
        <w:rPr>
          <w:rStyle w:val="fontstyle21"/>
          <w:rFonts w:ascii="Verdana" w:hAnsi="Verdana"/>
          <w:sz w:val="20"/>
          <w:szCs w:val="20"/>
        </w:rPr>
        <w:t xml:space="preserve"> &amp; c are</w:t>
      </w:r>
      <w:r>
        <w:rPr>
          <w:rStyle w:val="fontstyle21"/>
          <w:rFonts w:ascii="Verdana" w:hAnsi="Verdana"/>
          <w:sz w:val="20"/>
          <w:szCs w:val="20"/>
        </w:rPr>
        <w:t xml:space="preserve"> met by monitoring the </w:t>
      </w:r>
      <w:proofErr w:type="spellStart"/>
      <w:r>
        <w:rPr>
          <w:rStyle w:val="fontstyle21"/>
          <w:rFonts w:ascii="Verdana" w:hAnsi="Verdana"/>
          <w:sz w:val="20"/>
          <w:szCs w:val="20"/>
        </w:rPr>
        <w:t>agent_ism</w:t>
      </w:r>
      <w:proofErr w:type="spellEnd"/>
      <w:r>
        <w:rPr>
          <w:rStyle w:val="fontstyle21"/>
          <w:rFonts w:ascii="Verdana" w:hAnsi="Verdana"/>
          <w:sz w:val="20"/>
          <w:szCs w:val="20"/>
        </w:rPr>
        <w:t xml:space="preserve"> bits directl</w:t>
      </w:r>
      <w:r w:rsidR="000B5D9C">
        <w:rPr>
          <w:rStyle w:val="fontstyle21"/>
          <w:rFonts w:ascii="Verdana" w:hAnsi="Verdana"/>
          <w:sz w:val="20"/>
          <w:szCs w:val="20"/>
        </w:rPr>
        <w:t xml:space="preserve">y and by </w:t>
      </w:r>
      <w:r w:rsidR="00EF0C18">
        <w:rPr>
          <w:rStyle w:val="fontstyle21"/>
          <w:rFonts w:ascii="Verdana" w:hAnsi="Verdana"/>
          <w:sz w:val="20"/>
          <w:szCs w:val="20"/>
        </w:rPr>
        <w:t xml:space="preserve">connecting </w:t>
      </w:r>
      <w:proofErr w:type="spellStart"/>
      <w:r w:rsidR="000B5D9C">
        <w:rPr>
          <w:rStyle w:val="fontstyle21"/>
          <w:rFonts w:ascii="Verdana" w:hAnsi="Verdana"/>
          <w:sz w:val="20"/>
          <w:szCs w:val="20"/>
        </w:rPr>
        <w:t>sbe_idle</w:t>
      </w:r>
      <w:proofErr w:type="spellEnd"/>
      <w:r>
        <w:rPr>
          <w:rStyle w:val="fontstyle21"/>
          <w:rFonts w:ascii="Verdana" w:hAnsi="Verdana"/>
          <w:sz w:val="20"/>
          <w:szCs w:val="20"/>
        </w:rPr>
        <w:t>.</w:t>
      </w:r>
    </w:p>
    <w:p w14:paraId="6B25FDFE" w14:textId="00EA6669" w:rsidR="00184F8D" w:rsidRDefault="00184F8D" w:rsidP="009364F0">
      <w:pPr>
        <w:rPr>
          <w:rStyle w:val="fontstyle21"/>
          <w:rFonts w:ascii="Verdana" w:hAnsi="Verdana"/>
          <w:sz w:val="20"/>
          <w:szCs w:val="20"/>
        </w:rPr>
      </w:pPr>
      <w:r>
        <w:rPr>
          <w:rStyle w:val="fontstyle21"/>
          <w:rFonts w:ascii="Verdana" w:hAnsi="Verdana"/>
          <w:sz w:val="20"/>
          <w:szCs w:val="20"/>
        </w:rPr>
        <w:t xml:space="preserve"> </w:t>
      </w:r>
    </w:p>
    <w:p w14:paraId="0BE206C7" w14:textId="77777777" w:rsidR="00184F8D" w:rsidRDefault="009364F0" w:rsidP="009364F0">
      <w:pPr>
        <w:rPr>
          <w:rStyle w:val="fontstyle21"/>
          <w:rFonts w:ascii="Verdana" w:hAnsi="Verdana"/>
          <w:sz w:val="20"/>
          <w:szCs w:val="20"/>
        </w:rPr>
      </w:pPr>
      <w:r w:rsidRPr="00FE430D">
        <w:rPr>
          <w:rStyle w:val="fontstyle21"/>
          <w:rFonts w:ascii="Verdana" w:hAnsi="Verdana"/>
          <w:sz w:val="20"/>
          <w:szCs w:val="20"/>
        </w:rPr>
        <w:t>Item</w:t>
      </w:r>
      <w:r>
        <w:rPr>
          <w:rStyle w:val="fontstyle21"/>
          <w:rFonts w:ascii="Verdana" w:hAnsi="Verdana"/>
          <w:sz w:val="20"/>
          <w:szCs w:val="20"/>
        </w:rPr>
        <w:t xml:space="preserve"> b)</w:t>
      </w:r>
      <w:r w:rsidR="00184F8D">
        <w:rPr>
          <w:rStyle w:val="fontstyle21"/>
          <w:rFonts w:ascii="Verdana" w:hAnsi="Verdana"/>
          <w:sz w:val="20"/>
          <w:szCs w:val="20"/>
        </w:rPr>
        <w:t xml:space="preserve"> refers to incoming and outgoing NP requests.</w:t>
      </w:r>
    </w:p>
    <w:p w14:paraId="0BD27F3E" w14:textId="77777777" w:rsidR="00EF0C18" w:rsidRDefault="00EF0C18" w:rsidP="009364F0">
      <w:pPr>
        <w:rPr>
          <w:rStyle w:val="fontstyle21"/>
          <w:rFonts w:ascii="Verdana" w:hAnsi="Verdana"/>
          <w:sz w:val="20"/>
          <w:szCs w:val="20"/>
        </w:rPr>
      </w:pPr>
    </w:p>
    <w:p w14:paraId="4928AB45" w14:textId="23F4829B" w:rsidR="009364F0" w:rsidRDefault="00184F8D" w:rsidP="009364F0">
      <w:pPr>
        <w:rPr>
          <w:rStyle w:val="fontstyle21"/>
          <w:rFonts w:ascii="Verdana" w:hAnsi="Verdana"/>
          <w:sz w:val="20"/>
          <w:szCs w:val="20"/>
        </w:rPr>
      </w:pPr>
      <w:r>
        <w:rPr>
          <w:rStyle w:val="fontstyle21"/>
          <w:rFonts w:ascii="Verdana" w:hAnsi="Verdana"/>
          <w:sz w:val="20"/>
          <w:szCs w:val="20"/>
        </w:rPr>
        <w:t>Incoming NP requests</w:t>
      </w:r>
      <w:r w:rsidR="000B5D9C">
        <w:rPr>
          <w:rStyle w:val="fontstyle21"/>
          <w:rFonts w:ascii="Verdana" w:hAnsi="Verdana"/>
          <w:sz w:val="20"/>
          <w:szCs w:val="20"/>
        </w:rPr>
        <w:t xml:space="preserve"> are satisfied </w:t>
      </w:r>
      <w:r w:rsidR="009364F0">
        <w:rPr>
          <w:rStyle w:val="fontstyle21"/>
          <w:rFonts w:ascii="Verdana" w:hAnsi="Verdana"/>
          <w:sz w:val="20"/>
          <w:szCs w:val="20"/>
        </w:rPr>
        <w:t>by setting the</w:t>
      </w:r>
      <w:r w:rsidR="00EF0C18">
        <w:rPr>
          <w:rStyle w:val="fontstyle21"/>
          <w:rFonts w:ascii="Verdana" w:hAnsi="Verdana"/>
          <w:sz w:val="20"/>
          <w:szCs w:val="20"/>
        </w:rPr>
        <w:t xml:space="preserve"> endpoints</w:t>
      </w:r>
      <w:r w:rsidR="009364F0">
        <w:rPr>
          <w:rStyle w:val="fontstyle21"/>
          <w:rFonts w:ascii="Verdana" w:hAnsi="Verdana"/>
          <w:sz w:val="20"/>
          <w:szCs w:val="20"/>
        </w:rPr>
        <w:t xml:space="preserve"> ISM_COMPLETION_FENCING and EXPECTED_COMPLETIONS_COUNTER parameters both to ‘1.  This keeps the </w:t>
      </w:r>
      <w:proofErr w:type="spellStart"/>
      <w:r w:rsidR="009364F0">
        <w:rPr>
          <w:rStyle w:val="fontstyle21"/>
          <w:rFonts w:ascii="Verdana" w:hAnsi="Verdana"/>
          <w:sz w:val="20"/>
          <w:szCs w:val="20"/>
        </w:rPr>
        <w:t>ism_agent</w:t>
      </w:r>
      <w:proofErr w:type="spellEnd"/>
      <w:r w:rsidR="009364F0">
        <w:rPr>
          <w:rStyle w:val="fontstyle21"/>
          <w:rFonts w:ascii="Verdana" w:hAnsi="Verdana"/>
          <w:sz w:val="20"/>
          <w:szCs w:val="20"/>
        </w:rPr>
        <w:t xml:space="preserve"> state machine from transitioning to the IDLE state while a NP request is outstanding.</w:t>
      </w:r>
    </w:p>
    <w:p w14:paraId="76433844" w14:textId="77777777" w:rsidR="00EF0C18" w:rsidRDefault="00EF0C18" w:rsidP="009364F0">
      <w:pPr>
        <w:rPr>
          <w:rStyle w:val="fontstyle21"/>
          <w:rFonts w:ascii="Verdana" w:hAnsi="Verdana"/>
          <w:sz w:val="20"/>
          <w:szCs w:val="20"/>
        </w:rPr>
      </w:pPr>
    </w:p>
    <w:p w14:paraId="167B5533" w14:textId="57F938B2" w:rsidR="000B5D9C" w:rsidRDefault="000B5D9C" w:rsidP="009364F0">
      <w:pPr>
        <w:rPr>
          <w:rStyle w:val="fontstyle21"/>
          <w:rFonts w:ascii="Verdana" w:hAnsi="Verdana"/>
          <w:sz w:val="20"/>
          <w:szCs w:val="20"/>
        </w:rPr>
      </w:pPr>
      <w:r>
        <w:rPr>
          <w:rStyle w:val="fontstyle21"/>
          <w:rFonts w:ascii="Verdana" w:hAnsi="Verdana"/>
          <w:sz w:val="20"/>
          <w:szCs w:val="20"/>
        </w:rPr>
        <w:t xml:space="preserve">Outgoing NP requests are satisfied by the integrator connecting the local IP’s NP queue status to the </w:t>
      </w:r>
      <w:proofErr w:type="spellStart"/>
      <w:r>
        <w:rPr>
          <w:rStyle w:val="fontstyle21"/>
          <w:rFonts w:ascii="Verdana" w:hAnsi="Verdana"/>
          <w:sz w:val="20"/>
          <w:szCs w:val="20"/>
        </w:rPr>
        <w:t>fpgpok_holdoff</w:t>
      </w:r>
      <w:proofErr w:type="spellEnd"/>
      <w:r>
        <w:rPr>
          <w:rStyle w:val="fontstyle21"/>
          <w:rFonts w:ascii="Verdana" w:hAnsi="Verdana"/>
          <w:sz w:val="20"/>
          <w:szCs w:val="20"/>
        </w:rPr>
        <w:t xml:space="preserve"> input pin.  The pin is active high meaning that if the NP queue has an empty status it should be inverted before connecting.</w:t>
      </w:r>
    </w:p>
    <w:p w14:paraId="383F43EB" w14:textId="77777777" w:rsidR="009364F0" w:rsidRDefault="009364F0" w:rsidP="009364F0">
      <w:pPr>
        <w:rPr>
          <w:rStyle w:val="fontstyle21"/>
          <w:rFonts w:ascii="Verdana" w:hAnsi="Verdana"/>
          <w:sz w:val="20"/>
          <w:szCs w:val="20"/>
        </w:rPr>
      </w:pPr>
    </w:p>
    <w:p w14:paraId="0F355E0C" w14:textId="10F00535" w:rsidR="00631AC1" w:rsidRDefault="00545566" w:rsidP="00545566">
      <w:pPr>
        <w:pStyle w:val="Heading1"/>
      </w:pPr>
      <w:r>
        <w:tab/>
      </w:r>
      <w:bookmarkStart w:id="49" w:name="_Toc500774118"/>
      <w:r w:rsidR="00631AC1">
        <w:t>SS impact of implementing this module in an IP</w:t>
      </w:r>
      <w:bookmarkEnd w:id="49"/>
    </w:p>
    <w:p w14:paraId="7D242383" w14:textId="77777777" w:rsidR="00631AC1" w:rsidRDefault="00631AC1" w:rsidP="00631AC1">
      <w:r>
        <w:t xml:space="preserve">Many chassis IP’s did not implement the logic required to generate </w:t>
      </w:r>
      <w:proofErr w:type="spellStart"/>
      <w:r>
        <w:t>side_pok</w:t>
      </w:r>
      <w:proofErr w:type="spellEnd"/>
      <w:r>
        <w:t xml:space="preserve">.  For wave1 and wave2, a module created by the RCF group was used as a helper block, connecting in-between the </w:t>
      </w:r>
      <w:proofErr w:type="spellStart"/>
      <w:r>
        <w:t>gpsb</w:t>
      </w:r>
      <w:proofErr w:type="spellEnd"/>
      <w:r>
        <w:t xml:space="preserve"> endpoint and the global router – the </w:t>
      </w:r>
      <w:proofErr w:type="spellStart"/>
      <w:r>
        <w:t>rcfwl_cdc_wrapper</w:t>
      </w:r>
      <w:proofErr w:type="spellEnd"/>
      <w:r>
        <w:t>.</w:t>
      </w:r>
    </w:p>
    <w:p w14:paraId="6E734216" w14:textId="77777777" w:rsidR="00631AC1" w:rsidRDefault="00631AC1" w:rsidP="00631AC1"/>
    <w:p w14:paraId="56BB3C9A" w14:textId="77777777" w:rsidR="00631AC1" w:rsidRDefault="00631AC1" w:rsidP="00631AC1">
      <w:r>
        <w:t xml:space="preserve">The generation of </w:t>
      </w:r>
      <w:proofErr w:type="spellStart"/>
      <w:r>
        <w:t>side_pok</w:t>
      </w:r>
      <w:proofErr w:type="spellEnd"/>
      <w:r>
        <w:t xml:space="preserve"> is basically the same as implemented in this logic block, but the </w:t>
      </w:r>
      <w:proofErr w:type="spellStart"/>
      <w:r>
        <w:t>ClockDomainController</w:t>
      </w:r>
      <w:proofErr w:type="spellEnd"/>
      <w:r>
        <w:t xml:space="preserve"> inside the </w:t>
      </w:r>
      <w:proofErr w:type="spellStart"/>
      <w:r>
        <w:t>rcfwl_cdc_wrapper</w:t>
      </w:r>
      <w:proofErr w:type="spellEnd"/>
      <w:r>
        <w:t xml:space="preserve"> was designed to work with the PGCB, and have clock control.</w:t>
      </w:r>
    </w:p>
    <w:p w14:paraId="6810CE76" w14:textId="77777777" w:rsidR="00631AC1" w:rsidRDefault="00631AC1" w:rsidP="00631AC1"/>
    <w:p w14:paraId="67CD81FF" w14:textId="77777777" w:rsidR="00631AC1" w:rsidRDefault="00631AC1" w:rsidP="00631AC1">
      <w:r>
        <w:t xml:space="preserve">To make this change, the SS should – </w:t>
      </w:r>
    </w:p>
    <w:p w14:paraId="5200FA83" w14:textId="77777777" w:rsidR="00631AC1" w:rsidRDefault="00631AC1" w:rsidP="00631AC1">
      <w:pPr>
        <w:pStyle w:val="ListParagraph"/>
        <w:numPr>
          <w:ilvl w:val="0"/>
          <w:numId w:val="48"/>
        </w:numPr>
      </w:pPr>
      <w:r>
        <w:t xml:space="preserve">Connect the </w:t>
      </w:r>
      <w:proofErr w:type="spellStart"/>
      <w:r>
        <w:t>clkreq</w:t>
      </w:r>
      <w:proofErr w:type="spellEnd"/>
      <w:r>
        <w:t>/</w:t>
      </w:r>
      <w:proofErr w:type="spellStart"/>
      <w:r>
        <w:t>clkack</w:t>
      </w:r>
      <w:proofErr w:type="spellEnd"/>
      <w:r>
        <w:t xml:space="preserve"> from the endpoint to the </w:t>
      </w:r>
      <w:proofErr w:type="spellStart"/>
      <w:r>
        <w:t>clkreqaggr</w:t>
      </w:r>
      <w:proofErr w:type="spellEnd"/>
      <w:r>
        <w:t xml:space="preserve"> that the </w:t>
      </w:r>
      <w:proofErr w:type="spellStart"/>
      <w:r>
        <w:t>cdc_wrapper</w:t>
      </w:r>
      <w:proofErr w:type="spellEnd"/>
      <w:r>
        <w:t xml:space="preserve"> connects to</w:t>
      </w:r>
    </w:p>
    <w:p w14:paraId="0A975C7E" w14:textId="77777777" w:rsidR="00631AC1" w:rsidRDefault="00631AC1" w:rsidP="00631AC1">
      <w:pPr>
        <w:pStyle w:val="ListParagraph"/>
        <w:numPr>
          <w:ilvl w:val="0"/>
          <w:numId w:val="48"/>
        </w:numPr>
      </w:pPr>
      <w:r>
        <w:t xml:space="preserve">Connect the </w:t>
      </w:r>
      <w:proofErr w:type="spellStart"/>
      <w:r>
        <w:t>pok</w:t>
      </w:r>
      <w:proofErr w:type="spellEnd"/>
      <w:r>
        <w:t xml:space="preserve"> output to the PMA input pin that the </w:t>
      </w:r>
      <w:proofErr w:type="spellStart"/>
      <w:r>
        <w:t>cdc_wrapper’s</w:t>
      </w:r>
      <w:proofErr w:type="spellEnd"/>
      <w:r>
        <w:t xml:space="preserve"> </w:t>
      </w:r>
      <w:proofErr w:type="spellStart"/>
      <w:r>
        <w:t>pok</w:t>
      </w:r>
      <w:proofErr w:type="spellEnd"/>
      <w:r>
        <w:t xml:space="preserve"> is connected to </w:t>
      </w:r>
    </w:p>
    <w:p w14:paraId="6BC40CA3" w14:textId="77777777" w:rsidR="00631AC1" w:rsidRDefault="00631AC1" w:rsidP="00631AC1">
      <w:pPr>
        <w:pStyle w:val="ListParagraph"/>
        <w:numPr>
          <w:ilvl w:val="0"/>
          <w:numId w:val="48"/>
        </w:numPr>
      </w:pPr>
      <w:r>
        <w:t xml:space="preserve">Connect the </w:t>
      </w:r>
      <w:proofErr w:type="spellStart"/>
      <w:r>
        <w:t>pok</w:t>
      </w:r>
      <w:proofErr w:type="spellEnd"/>
      <w:r>
        <w:t xml:space="preserve"> output as part of the standard </w:t>
      </w:r>
      <w:proofErr w:type="spellStart"/>
      <w:r>
        <w:t>iosf_sb</w:t>
      </w:r>
      <w:proofErr w:type="spellEnd"/>
      <w:r>
        <w:t xml:space="preserve"> collage interface to the router</w:t>
      </w:r>
    </w:p>
    <w:p w14:paraId="5B25B243" w14:textId="77777777" w:rsidR="00631AC1" w:rsidRDefault="00631AC1" w:rsidP="00631AC1">
      <w:pPr>
        <w:pStyle w:val="ListParagraph"/>
        <w:numPr>
          <w:ilvl w:val="0"/>
          <w:numId w:val="48"/>
        </w:numPr>
      </w:pPr>
      <w:r>
        <w:t xml:space="preserve">Remove the </w:t>
      </w:r>
      <w:proofErr w:type="spellStart"/>
      <w:r>
        <w:t>cdc_wrapper</w:t>
      </w:r>
      <w:proofErr w:type="spellEnd"/>
      <w:r>
        <w:t xml:space="preserve"> and all connections associated with it.</w:t>
      </w:r>
    </w:p>
    <w:p w14:paraId="5034A7A7" w14:textId="77777777" w:rsidR="00631AC1" w:rsidRDefault="00631AC1" w:rsidP="00631AC1"/>
    <w:p w14:paraId="0F10A06A" w14:textId="77777777" w:rsidR="00631AC1" w:rsidRDefault="00631AC1" w:rsidP="00631AC1"/>
    <w:p w14:paraId="0BE6C7D2" w14:textId="77777777" w:rsidR="00631AC1" w:rsidRDefault="00631AC1" w:rsidP="00631AC1">
      <w:r>
        <w:t xml:space="preserve">In chassis, if the </w:t>
      </w:r>
      <w:proofErr w:type="spellStart"/>
      <w:r>
        <w:t>iosf_sb_bridge</w:t>
      </w:r>
      <w:proofErr w:type="spellEnd"/>
      <w:r>
        <w:t xml:space="preserve"> were to implement this logic, these are the steps that would need to be taken, using </w:t>
      </w:r>
      <w:proofErr w:type="spellStart"/>
      <w:r>
        <w:t>scf_mem</w:t>
      </w:r>
      <w:proofErr w:type="spellEnd"/>
      <w:r>
        <w:t xml:space="preserve"> as an example.</w:t>
      </w:r>
    </w:p>
    <w:p w14:paraId="2F8C7771" w14:textId="77777777" w:rsidR="00631AC1" w:rsidRDefault="00631AC1" w:rsidP="00631AC1"/>
    <w:p w14:paraId="3ACEEDB6" w14:textId="77777777" w:rsidR="00631AC1" w:rsidRDefault="00631AC1" w:rsidP="00631AC1">
      <w:r>
        <w:t>In tools/collage/common/subsystems/</w:t>
      </w:r>
      <w:proofErr w:type="spellStart"/>
      <w:r>
        <w:t>scf_mem_chassis</w:t>
      </w:r>
      <w:proofErr w:type="spellEnd"/>
      <w:r>
        <w:t>/</w:t>
      </w:r>
      <w:proofErr w:type="spellStart"/>
      <w:r>
        <w:t>create.tcl</w:t>
      </w:r>
      <w:proofErr w:type="spellEnd"/>
      <w:r>
        <w:t>:</w:t>
      </w:r>
    </w:p>
    <w:p w14:paraId="2F8239C8" w14:textId="77777777" w:rsidR="00631AC1" w:rsidRDefault="00631AC1" w:rsidP="00631AC1">
      <w:pPr>
        <w:ind w:firstLine="360"/>
      </w:pPr>
      <w:r>
        <w:t xml:space="preserve">Remove </w:t>
      </w:r>
      <w:proofErr w:type="spellStart"/>
      <w:r w:rsidRPr="009F530E">
        <w:t>lappend</w:t>
      </w:r>
      <w:proofErr w:type="spellEnd"/>
      <w:r w:rsidRPr="009F530E">
        <w:t xml:space="preserve"> </w:t>
      </w:r>
      <w:proofErr w:type="spellStart"/>
      <w:r w:rsidRPr="009F530E">
        <w:t>ip_instance_list</w:t>
      </w:r>
      <w:proofErr w:type="spellEnd"/>
      <w:r w:rsidRPr="009F530E">
        <w:t xml:space="preserve"> </w:t>
      </w:r>
      <w:proofErr w:type="spellStart"/>
      <w:r w:rsidRPr="009F530E">
        <w:t>rcfwl_cdc_wrapper</w:t>
      </w:r>
      <w:proofErr w:type="spellEnd"/>
      <w:r w:rsidRPr="009F530E">
        <w:t xml:space="preserve"> vcfcx12_cdc_wrapper</w:t>
      </w:r>
    </w:p>
    <w:p w14:paraId="31EF7F41" w14:textId="77777777" w:rsidR="00631AC1" w:rsidRDefault="00631AC1" w:rsidP="00631AC1">
      <w:r>
        <w:t>In tools/collage/common/subsystems/</w:t>
      </w:r>
      <w:proofErr w:type="spellStart"/>
      <w:r>
        <w:t>scf_mem_chassis</w:t>
      </w:r>
      <w:proofErr w:type="spellEnd"/>
      <w:r>
        <w:t>/</w:t>
      </w:r>
      <w:proofErr w:type="spellStart"/>
      <w:r>
        <w:t>init.tcl</w:t>
      </w:r>
      <w:proofErr w:type="spellEnd"/>
      <w:r>
        <w:t>:</w:t>
      </w:r>
    </w:p>
    <w:p w14:paraId="4BF1B309" w14:textId="77777777" w:rsidR="00631AC1" w:rsidRDefault="00631AC1" w:rsidP="00631AC1">
      <w:r>
        <w:tab/>
        <w:t xml:space="preserve">Remove reference to </w:t>
      </w:r>
      <w:proofErr w:type="spellStart"/>
      <w:r>
        <w:t>rcfwl_cdc_wrapper</w:t>
      </w:r>
      <w:proofErr w:type="spellEnd"/>
    </w:p>
    <w:p w14:paraId="126E329E" w14:textId="77777777" w:rsidR="00631AC1" w:rsidRDefault="00631AC1" w:rsidP="00631AC1">
      <w:r>
        <w:t>In tools/collage/common/subsystems/scf_mem_chassis/adhoc_connection.txt:</w:t>
      </w:r>
    </w:p>
    <w:p w14:paraId="2898A2C7" w14:textId="77777777" w:rsidR="00631AC1" w:rsidRDefault="00631AC1" w:rsidP="00631AC1">
      <w:pPr>
        <w:pStyle w:val="ListParagraph"/>
        <w:numPr>
          <w:ilvl w:val="0"/>
          <w:numId w:val="46"/>
        </w:numPr>
      </w:pPr>
      <w:r>
        <w:t xml:space="preserve">Disconnect the </w:t>
      </w:r>
      <w:proofErr w:type="spellStart"/>
      <w:r>
        <w:t>clkreq</w:t>
      </w:r>
      <w:proofErr w:type="spellEnd"/>
      <w:r>
        <w:t>/</w:t>
      </w:r>
      <w:proofErr w:type="spellStart"/>
      <w:r>
        <w:t>clkack</w:t>
      </w:r>
      <w:proofErr w:type="spellEnd"/>
      <w:r>
        <w:t xml:space="preserve"> from the </w:t>
      </w:r>
      <w:proofErr w:type="spellStart"/>
      <w:r>
        <w:t>cdc_wrapper</w:t>
      </w:r>
      <w:proofErr w:type="spellEnd"/>
      <w:r>
        <w:t xml:space="preserve"> to the </w:t>
      </w:r>
      <w:proofErr w:type="spellStart"/>
      <w:r>
        <w:t>clkreqaggr</w:t>
      </w:r>
      <w:proofErr w:type="spellEnd"/>
      <w:r>
        <w:t xml:space="preserve"> and instead connect the </w:t>
      </w:r>
      <w:proofErr w:type="spellStart"/>
      <w:r>
        <w:t>clkreq</w:t>
      </w:r>
      <w:proofErr w:type="spellEnd"/>
      <w:r>
        <w:t>/</w:t>
      </w:r>
      <w:proofErr w:type="spellStart"/>
      <w:r>
        <w:t>clkack</w:t>
      </w:r>
      <w:proofErr w:type="spellEnd"/>
      <w:r>
        <w:t xml:space="preserve"> from the endpoint directly to the </w:t>
      </w:r>
      <w:proofErr w:type="spellStart"/>
      <w:r>
        <w:t>clkreqaggr</w:t>
      </w:r>
      <w:proofErr w:type="spellEnd"/>
      <w:r>
        <w:t>:</w:t>
      </w:r>
    </w:p>
    <w:p w14:paraId="02A97BCC" w14:textId="77777777" w:rsidR="00631AC1" w:rsidRDefault="00631AC1" w:rsidP="00631AC1">
      <w:pPr>
        <w:rPr>
          <w:sz w:val="16"/>
          <w:szCs w:val="16"/>
        </w:rPr>
      </w:pPr>
      <w:r w:rsidRPr="008A7A63">
        <w:rPr>
          <w:sz w:val="16"/>
          <w:szCs w:val="16"/>
        </w:rPr>
        <w:t>From:</w:t>
      </w:r>
    </w:p>
    <w:p w14:paraId="3AFEE9DF" w14:textId="77777777" w:rsidR="00631AC1" w:rsidRDefault="00631AC1" w:rsidP="00631AC1">
      <w:pPr>
        <w:rPr>
          <w:sz w:val="16"/>
          <w:szCs w:val="16"/>
        </w:rPr>
      </w:pPr>
      <w:r w:rsidRPr="008A7A63">
        <w:rPr>
          <w:sz w:val="16"/>
          <w:szCs w:val="16"/>
        </w:rPr>
        <w:t xml:space="preserve">C </w:t>
      </w:r>
      <w:proofErr w:type="spellStart"/>
      <w:r w:rsidRPr="008A7A63">
        <w:rPr>
          <w:sz w:val="16"/>
          <w:szCs w:val="16"/>
        </w:rPr>
        <w:t>gpsb_mem_sbbridge</w:t>
      </w:r>
      <w:proofErr w:type="spellEnd"/>
      <w:r w:rsidRPr="008A7A63">
        <w:rPr>
          <w:sz w:val="16"/>
          <w:szCs w:val="16"/>
        </w:rPr>
        <w:t>{%</w:t>
      </w:r>
      <w:proofErr w:type="spellStart"/>
      <w:r w:rsidRPr="008A7A63">
        <w:rPr>
          <w:sz w:val="16"/>
          <w:szCs w:val="16"/>
        </w:rPr>
        <w:t>hier_str</w:t>
      </w:r>
      <w:proofErr w:type="spellEnd"/>
      <w:r w:rsidRPr="008A7A63">
        <w:rPr>
          <w:sz w:val="16"/>
          <w:szCs w:val="16"/>
        </w:rPr>
        <w:t>}/</w:t>
      </w:r>
      <w:proofErr w:type="spellStart"/>
      <w:r w:rsidRPr="008A7A63">
        <w:rPr>
          <w:sz w:val="16"/>
          <w:szCs w:val="16"/>
        </w:rPr>
        <w:t>gbl_agent_side_clkreq</w:t>
      </w:r>
      <w:proofErr w:type="spellEnd"/>
    </w:p>
    <w:p w14:paraId="605EE2A9" w14:textId="77777777" w:rsidR="00631AC1" w:rsidRDefault="00631AC1" w:rsidP="00631AC1">
      <w:pPr>
        <w:rPr>
          <w:sz w:val="16"/>
          <w:szCs w:val="16"/>
        </w:rPr>
      </w:pPr>
      <w:r>
        <w:rPr>
          <w:sz w:val="16"/>
          <w:szCs w:val="16"/>
        </w:rPr>
        <w:t xml:space="preserve">                                                  </w:t>
      </w:r>
      <w:r w:rsidRPr="008A7A63">
        <w:rPr>
          <w:sz w:val="16"/>
          <w:szCs w:val="16"/>
        </w:rPr>
        <w:t xml:space="preserve">         </w:t>
      </w:r>
      <w:r>
        <w:rPr>
          <w:sz w:val="16"/>
          <w:szCs w:val="16"/>
        </w:rPr>
        <w:t xml:space="preserve">             </w:t>
      </w:r>
      <w:r w:rsidRPr="008A7A63">
        <w:rPr>
          <w:sz w:val="16"/>
          <w:szCs w:val="16"/>
        </w:rPr>
        <w:t>vcfcx12_cdc_wrapper{%</w:t>
      </w:r>
      <w:proofErr w:type="spellStart"/>
      <w:r w:rsidRPr="008A7A63">
        <w:rPr>
          <w:sz w:val="16"/>
          <w:szCs w:val="16"/>
        </w:rPr>
        <w:t>hier_str</w:t>
      </w:r>
      <w:proofErr w:type="spellEnd"/>
      <w:r w:rsidRPr="008A7A63">
        <w:rPr>
          <w:sz w:val="16"/>
          <w:szCs w:val="16"/>
        </w:rPr>
        <w:t>}/</w:t>
      </w:r>
      <w:proofErr w:type="spellStart"/>
      <w:r w:rsidRPr="008A7A63">
        <w:rPr>
          <w:sz w:val="16"/>
          <w:szCs w:val="16"/>
        </w:rPr>
        <w:t>gclock_req_async</w:t>
      </w:r>
      <w:proofErr w:type="spellEnd"/>
    </w:p>
    <w:p w14:paraId="332A4549" w14:textId="77777777" w:rsidR="00631AC1" w:rsidRPr="008A7A63" w:rsidRDefault="00631AC1" w:rsidP="00631AC1">
      <w:pPr>
        <w:rPr>
          <w:sz w:val="16"/>
          <w:szCs w:val="16"/>
        </w:rPr>
      </w:pPr>
      <w:r w:rsidRPr="008A7A63">
        <w:rPr>
          <w:sz w:val="16"/>
          <w:szCs w:val="16"/>
        </w:rPr>
        <w:t>C vcfcx12_cdc_wrapper{%</w:t>
      </w:r>
      <w:proofErr w:type="spellStart"/>
      <w:r>
        <w:rPr>
          <w:sz w:val="16"/>
          <w:szCs w:val="16"/>
        </w:rPr>
        <w:t>hier_str</w:t>
      </w:r>
      <w:proofErr w:type="spellEnd"/>
      <w:r>
        <w:rPr>
          <w:sz w:val="16"/>
          <w:szCs w:val="16"/>
        </w:rPr>
        <w:t>}/</w:t>
      </w:r>
      <w:proofErr w:type="spellStart"/>
      <w:r>
        <w:rPr>
          <w:sz w:val="16"/>
          <w:szCs w:val="16"/>
        </w:rPr>
        <w:t>clkreq</w:t>
      </w:r>
      <w:proofErr w:type="spellEnd"/>
      <w:r>
        <w:rPr>
          <w:sz w:val="16"/>
          <w:szCs w:val="16"/>
        </w:rPr>
        <w:t xml:space="preserve">          </w:t>
      </w:r>
      <w:proofErr w:type="spellStart"/>
      <w:r w:rsidRPr="008A7A63">
        <w:rPr>
          <w:sz w:val="16"/>
          <w:szCs w:val="16"/>
        </w:rPr>
        <w:t>side_vcfc_vdom_clkreqaggr</w:t>
      </w:r>
      <w:proofErr w:type="spellEnd"/>
      <w:r w:rsidRPr="008A7A63">
        <w:rPr>
          <w:sz w:val="16"/>
          <w:szCs w:val="16"/>
        </w:rPr>
        <w:t>{%</w:t>
      </w:r>
      <w:proofErr w:type="spellStart"/>
      <w:r w:rsidRPr="008A7A63">
        <w:rPr>
          <w:sz w:val="16"/>
          <w:szCs w:val="16"/>
        </w:rPr>
        <w:t>hier_str</w:t>
      </w:r>
      <w:proofErr w:type="spellEnd"/>
      <w:r w:rsidRPr="008A7A63">
        <w:rPr>
          <w:sz w:val="16"/>
          <w:szCs w:val="16"/>
        </w:rPr>
        <w:t>}/</w:t>
      </w:r>
      <w:proofErr w:type="spellStart"/>
      <w:r w:rsidRPr="008A7A63">
        <w:rPr>
          <w:sz w:val="16"/>
          <w:szCs w:val="16"/>
        </w:rPr>
        <w:t>iclkreq</w:t>
      </w:r>
      <w:proofErr w:type="spellEnd"/>
      <w:r w:rsidRPr="008A7A63">
        <w:rPr>
          <w:sz w:val="16"/>
          <w:szCs w:val="16"/>
        </w:rPr>
        <w:t>[1]</w:t>
      </w:r>
    </w:p>
    <w:p w14:paraId="77B0DDD4" w14:textId="77777777" w:rsidR="00631AC1" w:rsidRDefault="00631AC1" w:rsidP="00631AC1">
      <w:pPr>
        <w:rPr>
          <w:sz w:val="16"/>
          <w:szCs w:val="16"/>
        </w:rPr>
      </w:pPr>
    </w:p>
    <w:p w14:paraId="573B05D3" w14:textId="77777777" w:rsidR="00631AC1" w:rsidRPr="008A7A63" w:rsidRDefault="00631AC1" w:rsidP="00631AC1">
      <w:pPr>
        <w:rPr>
          <w:sz w:val="16"/>
          <w:szCs w:val="16"/>
        </w:rPr>
      </w:pPr>
      <w:r w:rsidRPr="008A7A63">
        <w:rPr>
          <w:sz w:val="16"/>
          <w:szCs w:val="16"/>
        </w:rPr>
        <w:t xml:space="preserve">C </w:t>
      </w:r>
      <w:proofErr w:type="spellStart"/>
      <w:r w:rsidRPr="008A7A63">
        <w:rPr>
          <w:sz w:val="16"/>
          <w:szCs w:val="16"/>
        </w:rPr>
        <w:t>side_vcfc_vdom_clkreqaggr</w:t>
      </w:r>
      <w:proofErr w:type="spellEnd"/>
      <w:r w:rsidRPr="008A7A63">
        <w:rPr>
          <w:sz w:val="16"/>
          <w:szCs w:val="16"/>
        </w:rPr>
        <w:t>{%</w:t>
      </w:r>
      <w:proofErr w:type="spellStart"/>
      <w:r w:rsidRPr="008A7A63">
        <w:rPr>
          <w:sz w:val="16"/>
          <w:szCs w:val="16"/>
        </w:rPr>
        <w:t>hier_str</w:t>
      </w:r>
      <w:proofErr w:type="spellEnd"/>
      <w:r w:rsidRPr="008A7A63">
        <w:rPr>
          <w:sz w:val="16"/>
          <w:szCs w:val="16"/>
        </w:rPr>
        <w:t>}/</w:t>
      </w:r>
      <w:proofErr w:type="spellStart"/>
      <w:r w:rsidRPr="008A7A63">
        <w:rPr>
          <w:sz w:val="16"/>
          <w:szCs w:val="16"/>
        </w:rPr>
        <w:t>oclkack</w:t>
      </w:r>
      <w:proofErr w:type="spellEnd"/>
      <w:r w:rsidRPr="008A7A63">
        <w:rPr>
          <w:sz w:val="16"/>
          <w:szCs w:val="16"/>
        </w:rPr>
        <w:t>[1]    vcfcx12_cdc_wrapper{%</w:t>
      </w:r>
      <w:proofErr w:type="spellStart"/>
      <w:r w:rsidRPr="008A7A63">
        <w:rPr>
          <w:sz w:val="16"/>
          <w:szCs w:val="16"/>
        </w:rPr>
        <w:t>hier_str</w:t>
      </w:r>
      <w:proofErr w:type="spellEnd"/>
      <w:r w:rsidRPr="008A7A63">
        <w:rPr>
          <w:sz w:val="16"/>
          <w:szCs w:val="16"/>
        </w:rPr>
        <w:t>}/</w:t>
      </w:r>
      <w:proofErr w:type="spellStart"/>
      <w:r w:rsidRPr="008A7A63">
        <w:rPr>
          <w:sz w:val="16"/>
          <w:szCs w:val="16"/>
        </w:rPr>
        <w:t>clkack</w:t>
      </w:r>
      <w:proofErr w:type="spellEnd"/>
    </w:p>
    <w:p w14:paraId="0E5B5A94" w14:textId="77777777" w:rsidR="00631AC1" w:rsidRDefault="00631AC1" w:rsidP="00631AC1">
      <w:pPr>
        <w:rPr>
          <w:sz w:val="16"/>
          <w:szCs w:val="16"/>
        </w:rPr>
      </w:pPr>
      <w:r w:rsidRPr="008A7A63">
        <w:rPr>
          <w:sz w:val="16"/>
          <w:szCs w:val="16"/>
        </w:rPr>
        <w:t>C vcfcx12_cdc_wrapper{%</w:t>
      </w:r>
      <w:proofErr w:type="spellStart"/>
      <w:r w:rsidRPr="008A7A63">
        <w:rPr>
          <w:sz w:val="16"/>
          <w:szCs w:val="16"/>
        </w:rPr>
        <w:t>hier_str</w:t>
      </w:r>
      <w:proofErr w:type="spellEnd"/>
      <w:r w:rsidRPr="008A7A63">
        <w:rPr>
          <w:sz w:val="16"/>
          <w:szCs w:val="16"/>
        </w:rPr>
        <w:t>}/</w:t>
      </w:r>
      <w:proofErr w:type="spellStart"/>
      <w:r w:rsidRPr="008A7A63">
        <w:rPr>
          <w:sz w:val="16"/>
          <w:szCs w:val="16"/>
        </w:rPr>
        <w:t>gclk_async_ack_synced</w:t>
      </w:r>
      <w:proofErr w:type="spellEnd"/>
    </w:p>
    <w:p w14:paraId="61AE9AF5" w14:textId="77777777" w:rsidR="00631AC1" w:rsidRPr="008A7A63" w:rsidRDefault="00631AC1" w:rsidP="00631AC1">
      <w:pPr>
        <w:rPr>
          <w:sz w:val="16"/>
          <w:szCs w:val="16"/>
        </w:rPr>
      </w:pPr>
      <w:r>
        <w:rPr>
          <w:sz w:val="16"/>
          <w:szCs w:val="16"/>
        </w:rPr>
        <w:t xml:space="preserve">                                                                 </w:t>
      </w:r>
      <w:r w:rsidRPr="008A7A63">
        <w:rPr>
          <w:sz w:val="16"/>
          <w:szCs w:val="16"/>
        </w:rPr>
        <w:t xml:space="preserve">       </w:t>
      </w:r>
      <w:proofErr w:type="spellStart"/>
      <w:r w:rsidRPr="008A7A63">
        <w:rPr>
          <w:sz w:val="16"/>
          <w:szCs w:val="16"/>
        </w:rPr>
        <w:t>gpsb_mem_sbbridge</w:t>
      </w:r>
      <w:proofErr w:type="spellEnd"/>
      <w:r w:rsidRPr="008A7A63">
        <w:rPr>
          <w:sz w:val="16"/>
          <w:szCs w:val="16"/>
        </w:rPr>
        <w:t>{%</w:t>
      </w:r>
      <w:proofErr w:type="spellStart"/>
      <w:r w:rsidRPr="008A7A63">
        <w:rPr>
          <w:sz w:val="16"/>
          <w:szCs w:val="16"/>
        </w:rPr>
        <w:t>hier_str</w:t>
      </w:r>
      <w:proofErr w:type="spellEnd"/>
      <w:r w:rsidRPr="008A7A63">
        <w:rPr>
          <w:sz w:val="16"/>
          <w:szCs w:val="16"/>
        </w:rPr>
        <w:t>}/</w:t>
      </w:r>
      <w:proofErr w:type="spellStart"/>
      <w:r w:rsidRPr="008A7A63">
        <w:rPr>
          <w:sz w:val="16"/>
          <w:szCs w:val="16"/>
        </w:rPr>
        <w:t>gbl_agent_side_clkack</w:t>
      </w:r>
      <w:proofErr w:type="spellEnd"/>
    </w:p>
    <w:p w14:paraId="027B95E1" w14:textId="77777777" w:rsidR="00631AC1" w:rsidRPr="008A7A63" w:rsidRDefault="00631AC1" w:rsidP="00631AC1">
      <w:pPr>
        <w:rPr>
          <w:sz w:val="16"/>
          <w:szCs w:val="16"/>
        </w:rPr>
      </w:pPr>
    </w:p>
    <w:p w14:paraId="5A31894A" w14:textId="77777777" w:rsidR="00631AC1" w:rsidRDefault="00631AC1" w:rsidP="00631AC1">
      <w:pPr>
        <w:rPr>
          <w:szCs w:val="18"/>
        </w:rPr>
      </w:pPr>
      <w:r w:rsidRPr="008A7A63">
        <w:rPr>
          <w:sz w:val="16"/>
          <w:szCs w:val="16"/>
        </w:rPr>
        <w:t>To</w:t>
      </w:r>
      <w:r w:rsidRPr="009F530E">
        <w:rPr>
          <w:szCs w:val="18"/>
        </w:rPr>
        <w:t xml:space="preserve">: </w:t>
      </w:r>
    </w:p>
    <w:p w14:paraId="396CD0B3" w14:textId="77777777" w:rsidR="00631AC1" w:rsidRDefault="00631AC1" w:rsidP="00631AC1">
      <w:pPr>
        <w:rPr>
          <w:sz w:val="16"/>
          <w:szCs w:val="16"/>
        </w:rPr>
      </w:pPr>
      <w:r>
        <w:rPr>
          <w:sz w:val="16"/>
          <w:szCs w:val="16"/>
        </w:rPr>
        <w:t xml:space="preserve">C </w:t>
      </w:r>
      <w:proofErr w:type="spellStart"/>
      <w:r w:rsidRPr="009F530E">
        <w:rPr>
          <w:sz w:val="16"/>
          <w:szCs w:val="16"/>
        </w:rPr>
        <w:t>gpsb_mem_sbbridge</w:t>
      </w:r>
      <w:proofErr w:type="spellEnd"/>
      <w:r w:rsidRPr="009F530E">
        <w:rPr>
          <w:sz w:val="16"/>
          <w:szCs w:val="16"/>
        </w:rPr>
        <w:t>{%</w:t>
      </w:r>
      <w:proofErr w:type="spellStart"/>
      <w:r w:rsidRPr="009F530E">
        <w:rPr>
          <w:sz w:val="16"/>
          <w:szCs w:val="16"/>
        </w:rPr>
        <w:t>hier_str</w:t>
      </w:r>
      <w:proofErr w:type="spellEnd"/>
      <w:r w:rsidRPr="009F530E">
        <w:rPr>
          <w:sz w:val="16"/>
          <w:szCs w:val="16"/>
        </w:rPr>
        <w:t>}/</w:t>
      </w:r>
      <w:proofErr w:type="spellStart"/>
      <w:r w:rsidRPr="009F530E">
        <w:rPr>
          <w:sz w:val="16"/>
          <w:szCs w:val="16"/>
        </w:rPr>
        <w:t>gbl_agent_side_clkreq</w:t>
      </w:r>
      <w:proofErr w:type="spellEnd"/>
      <w:r>
        <w:rPr>
          <w:sz w:val="16"/>
          <w:szCs w:val="16"/>
        </w:rPr>
        <w:t xml:space="preserve"> </w:t>
      </w:r>
    </w:p>
    <w:p w14:paraId="1E8F3454" w14:textId="77777777" w:rsidR="00631AC1" w:rsidRPr="009F530E" w:rsidRDefault="00631AC1" w:rsidP="00631AC1">
      <w:pPr>
        <w:rPr>
          <w:sz w:val="16"/>
          <w:szCs w:val="16"/>
        </w:rPr>
      </w:pPr>
      <w:r>
        <w:rPr>
          <w:sz w:val="16"/>
          <w:szCs w:val="16"/>
        </w:rPr>
        <w:t xml:space="preserve">                                                                        </w:t>
      </w:r>
      <w:proofErr w:type="spellStart"/>
      <w:r w:rsidRPr="009F530E">
        <w:rPr>
          <w:sz w:val="16"/>
          <w:szCs w:val="16"/>
        </w:rPr>
        <w:t>side_vcfc_vdom_clkreqaggr</w:t>
      </w:r>
      <w:proofErr w:type="spellEnd"/>
      <w:r w:rsidRPr="009F530E">
        <w:rPr>
          <w:sz w:val="16"/>
          <w:szCs w:val="16"/>
        </w:rPr>
        <w:t>{%</w:t>
      </w:r>
      <w:proofErr w:type="spellStart"/>
      <w:r w:rsidRPr="009F530E">
        <w:rPr>
          <w:sz w:val="16"/>
          <w:szCs w:val="16"/>
        </w:rPr>
        <w:t>hier_str</w:t>
      </w:r>
      <w:proofErr w:type="spellEnd"/>
      <w:r w:rsidRPr="009F530E">
        <w:rPr>
          <w:sz w:val="16"/>
          <w:szCs w:val="16"/>
        </w:rPr>
        <w:t>}/</w:t>
      </w:r>
      <w:proofErr w:type="spellStart"/>
      <w:r w:rsidRPr="009F530E">
        <w:rPr>
          <w:sz w:val="16"/>
          <w:szCs w:val="16"/>
        </w:rPr>
        <w:t>iclkreq</w:t>
      </w:r>
      <w:proofErr w:type="spellEnd"/>
      <w:r w:rsidRPr="009F530E">
        <w:rPr>
          <w:sz w:val="16"/>
          <w:szCs w:val="16"/>
        </w:rPr>
        <w:t>[1]</w:t>
      </w:r>
    </w:p>
    <w:p w14:paraId="76D7310F" w14:textId="77777777" w:rsidR="00631AC1" w:rsidRDefault="00631AC1" w:rsidP="00631AC1">
      <w:pPr>
        <w:rPr>
          <w:sz w:val="16"/>
          <w:szCs w:val="16"/>
        </w:rPr>
      </w:pPr>
      <w:r w:rsidRPr="009F530E">
        <w:rPr>
          <w:sz w:val="16"/>
          <w:szCs w:val="16"/>
        </w:rPr>
        <w:t xml:space="preserve">C </w:t>
      </w:r>
      <w:proofErr w:type="spellStart"/>
      <w:r w:rsidRPr="009F530E">
        <w:rPr>
          <w:sz w:val="16"/>
          <w:szCs w:val="16"/>
        </w:rPr>
        <w:t>side_vcfc_vdom_clkreq</w:t>
      </w:r>
      <w:r>
        <w:rPr>
          <w:sz w:val="16"/>
          <w:szCs w:val="16"/>
        </w:rPr>
        <w:t>aggr</w:t>
      </w:r>
      <w:proofErr w:type="spellEnd"/>
      <w:r>
        <w:rPr>
          <w:sz w:val="16"/>
          <w:szCs w:val="16"/>
        </w:rPr>
        <w:t>{%</w:t>
      </w:r>
      <w:proofErr w:type="spellStart"/>
      <w:r>
        <w:rPr>
          <w:sz w:val="16"/>
          <w:szCs w:val="16"/>
        </w:rPr>
        <w:t>hier_str</w:t>
      </w:r>
      <w:proofErr w:type="spellEnd"/>
      <w:r>
        <w:rPr>
          <w:sz w:val="16"/>
          <w:szCs w:val="16"/>
        </w:rPr>
        <w:t>}/</w:t>
      </w:r>
      <w:proofErr w:type="spellStart"/>
      <w:r>
        <w:rPr>
          <w:sz w:val="16"/>
          <w:szCs w:val="16"/>
        </w:rPr>
        <w:t>oclkack</w:t>
      </w:r>
      <w:proofErr w:type="spellEnd"/>
      <w:r>
        <w:rPr>
          <w:sz w:val="16"/>
          <w:szCs w:val="16"/>
        </w:rPr>
        <w:t xml:space="preserve">[1]   </w:t>
      </w:r>
    </w:p>
    <w:p w14:paraId="388215A5" w14:textId="77777777" w:rsidR="00631AC1" w:rsidRDefault="00631AC1" w:rsidP="00631AC1">
      <w:pPr>
        <w:rPr>
          <w:sz w:val="16"/>
          <w:szCs w:val="16"/>
        </w:rPr>
      </w:pPr>
      <w:r>
        <w:rPr>
          <w:sz w:val="16"/>
          <w:szCs w:val="16"/>
        </w:rPr>
        <w:t xml:space="preserve">                                                                        </w:t>
      </w:r>
      <w:proofErr w:type="spellStart"/>
      <w:r w:rsidRPr="00B9474B">
        <w:rPr>
          <w:sz w:val="16"/>
          <w:szCs w:val="16"/>
        </w:rPr>
        <w:t>gpsb_mem_sbbridge</w:t>
      </w:r>
      <w:proofErr w:type="spellEnd"/>
      <w:r w:rsidRPr="00B9474B">
        <w:rPr>
          <w:sz w:val="16"/>
          <w:szCs w:val="16"/>
        </w:rPr>
        <w:t>{%</w:t>
      </w:r>
      <w:proofErr w:type="spellStart"/>
      <w:r w:rsidRPr="00B9474B">
        <w:rPr>
          <w:sz w:val="16"/>
          <w:szCs w:val="16"/>
        </w:rPr>
        <w:t>hier_str</w:t>
      </w:r>
      <w:proofErr w:type="spellEnd"/>
      <w:r w:rsidRPr="00B9474B">
        <w:rPr>
          <w:sz w:val="16"/>
          <w:szCs w:val="16"/>
        </w:rPr>
        <w:t>}/</w:t>
      </w:r>
      <w:proofErr w:type="spellStart"/>
      <w:r w:rsidRPr="00B9474B">
        <w:rPr>
          <w:sz w:val="16"/>
          <w:szCs w:val="16"/>
        </w:rPr>
        <w:t>gbl_agent_side_clkack</w:t>
      </w:r>
      <w:proofErr w:type="spellEnd"/>
    </w:p>
    <w:p w14:paraId="718524E5" w14:textId="77777777" w:rsidR="00631AC1" w:rsidRDefault="00631AC1" w:rsidP="00631AC1">
      <w:pPr>
        <w:rPr>
          <w:szCs w:val="18"/>
        </w:rPr>
      </w:pPr>
    </w:p>
    <w:p w14:paraId="1BE549BF" w14:textId="0434BB28" w:rsidR="00631AC1" w:rsidRDefault="00631AC1" w:rsidP="00631AC1">
      <w:pPr>
        <w:pStyle w:val="ListParagraph"/>
        <w:numPr>
          <w:ilvl w:val="0"/>
          <w:numId w:val="46"/>
        </w:numPr>
        <w:rPr>
          <w:szCs w:val="18"/>
        </w:rPr>
      </w:pPr>
      <w:r>
        <w:rPr>
          <w:szCs w:val="18"/>
        </w:rPr>
        <w:t xml:space="preserve">Remove all connections from the vcfcx12_cdc_wrapper to the </w:t>
      </w:r>
      <w:proofErr w:type="spellStart"/>
      <w:ins w:id="50" w:author="Correll, Ken" w:date="2019-01-07T09:32:00Z">
        <w:r w:rsidR="002E65A1">
          <w:rPr>
            <w:szCs w:val="18"/>
          </w:rPr>
          <w:t>sbbridge</w:t>
        </w:r>
      </w:ins>
      <w:proofErr w:type="spellEnd"/>
      <w:del w:id="51" w:author="Correll, Ken" w:date="2019-01-07T09:32:00Z">
        <w:r w:rsidDel="002E65A1">
          <w:rPr>
            <w:szCs w:val="18"/>
          </w:rPr>
          <w:delText>adl</w:delText>
        </w:r>
      </w:del>
      <w:r>
        <w:rPr>
          <w:szCs w:val="18"/>
        </w:rPr>
        <w:t xml:space="preserve"> and vice versa</w:t>
      </w:r>
    </w:p>
    <w:p w14:paraId="464AF53C" w14:textId="77777777" w:rsidR="00631AC1" w:rsidRDefault="00631AC1" w:rsidP="00631AC1">
      <w:pPr>
        <w:pStyle w:val="ListParagraph"/>
        <w:numPr>
          <w:ilvl w:val="0"/>
          <w:numId w:val="46"/>
        </w:numPr>
        <w:rPr>
          <w:szCs w:val="18"/>
        </w:rPr>
      </w:pPr>
      <w:r>
        <w:rPr>
          <w:szCs w:val="18"/>
        </w:rPr>
        <w:t>Remove the connections:</w:t>
      </w:r>
    </w:p>
    <w:p w14:paraId="44AED843" w14:textId="77777777" w:rsidR="00631AC1" w:rsidRDefault="00631AC1" w:rsidP="00631AC1">
      <w:pPr>
        <w:rPr>
          <w:sz w:val="16"/>
          <w:szCs w:val="16"/>
        </w:rPr>
      </w:pPr>
      <w:r w:rsidRPr="00AC0B30">
        <w:rPr>
          <w:sz w:val="16"/>
          <w:szCs w:val="16"/>
        </w:rPr>
        <w:t>C vcfcx12_cdc_wrapper{%</w:t>
      </w:r>
      <w:proofErr w:type="spellStart"/>
      <w:r w:rsidRPr="00AC0B30">
        <w:rPr>
          <w:sz w:val="16"/>
          <w:szCs w:val="16"/>
        </w:rPr>
        <w:t>hier_str</w:t>
      </w:r>
      <w:proofErr w:type="spellEnd"/>
      <w:r w:rsidRPr="00AC0B30">
        <w:rPr>
          <w:sz w:val="16"/>
          <w:szCs w:val="16"/>
        </w:rPr>
        <w:t>}/</w:t>
      </w:r>
      <w:proofErr w:type="spellStart"/>
      <w:r w:rsidRPr="00AC0B30">
        <w:rPr>
          <w:sz w:val="16"/>
          <w:szCs w:val="16"/>
        </w:rPr>
        <w:t>ism_lock_b</w:t>
      </w:r>
      <w:proofErr w:type="spellEnd"/>
    </w:p>
    <w:p w14:paraId="02AB578A" w14:textId="77777777" w:rsidR="00631AC1" w:rsidRDefault="00631AC1" w:rsidP="00631AC1">
      <w:pPr>
        <w:rPr>
          <w:sz w:val="16"/>
          <w:szCs w:val="16"/>
        </w:rPr>
      </w:pPr>
      <w:r>
        <w:rPr>
          <w:sz w:val="16"/>
          <w:szCs w:val="16"/>
        </w:rPr>
        <w:t xml:space="preserve">                                           </w:t>
      </w:r>
      <w:r w:rsidRPr="00AC0B30">
        <w:rPr>
          <w:sz w:val="16"/>
          <w:szCs w:val="16"/>
        </w:rPr>
        <w:t xml:space="preserve">                  </w:t>
      </w:r>
      <w:proofErr w:type="spellStart"/>
      <w:r w:rsidRPr="00AC0B30">
        <w:rPr>
          <w:sz w:val="16"/>
          <w:szCs w:val="16"/>
        </w:rPr>
        <w:t>gpsb_mem_sbbridge</w:t>
      </w:r>
      <w:proofErr w:type="spellEnd"/>
      <w:r w:rsidRPr="00AC0B30">
        <w:rPr>
          <w:sz w:val="16"/>
          <w:szCs w:val="16"/>
        </w:rPr>
        <w:t>{%</w:t>
      </w:r>
      <w:proofErr w:type="spellStart"/>
      <w:r w:rsidRPr="00AC0B30">
        <w:rPr>
          <w:sz w:val="16"/>
          <w:szCs w:val="16"/>
        </w:rPr>
        <w:t>hier_str</w:t>
      </w:r>
      <w:proofErr w:type="spellEnd"/>
      <w:r w:rsidRPr="00AC0B30">
        <w:rPr>
          <w:sz w:val="16"/>
          <w:szCs w:val="16"/>
        </w:rPr>
        <w:t>}/</w:t>
      </w:r>
      <w:proofErr w:type="spellStart"/>
      <w:r w:rsidRPr="00AC0B30">
        <w:rPr>
          <w:sz w:val="16"/>
          <w:szCs w:val="16"/>
        </w:rPr>
        <w:t>gbl_agent_side_ism_lock_b</w:t>
      </w:r>
      <w:proofErr w:type="spellEnd"/>
    </w:p>
    <w:p w14:paraId="0249EA68" w14:textId="77777777" w:rsidR="00631AC1" w:rsidRDefault="00631AC1" w:rsidP="00631AC1">
      <w:pPr>
        <w:rPr>
          <w:szCs w:val="18"/>
        </w:rPr>
      </w:pPr>
      <w:r>
        <w:rPr>
          <w:sz w:val="16"/>
          <w:szCs w:val="16"/>
        </w:rPr>
        <w:tab/>
      </w:r>
      <w:r>
        <w:rPr>
          <w:sz w:val="16"/>
          <w:szCs w:val="16"/>
        </w:rPr>
        <w:tab/>
      </w:r>
      <w:proofErr w:type="spellStart"/>
      <w:r w:rsidRPr="00AC0B30">
        <w:rPr>
          <w:sz w:val="16"/>
          <w:szCs w:val="16"/>
        </w:rPr>
        <w:t>gpsb_mem_sbbridge</w:t>
      </w:r>
      <w:proofErr w:type="spellEnd"/>
      <w:r w:rsidRPr="00AC0B30">
        <w:rPr>
          <w:sz w:val="16"/>
          <w:szCs w:val="16"/>
        </w:rPr>
        <w:t>{%</w:t>
      </w:r>
      <w:proofErr w:type="spellStart"/>
      <w:r w:rsidRPr="00AC0B30">
        <w:rPr>
          <w:sz w:val="16"/>
          <w:szCs w:val="16"/>
        </w:rPr>
        <w:t>hier_str</w:t>
      </w:r>
      <w:proofErr w:type="spellEnd"/>
      <w:r w:rsidRPr="00AC0B30">
        <w:rPr>
          <w:sz w:val="16"/>
          <w:szCs w:val="16"/>
        </w:rPr>
        <w:t>}/</w:t>
      </w:r>
      <w:proofErr w:type="spellStart"/>
      <w:r w:rsidRPr="00AC0B30">
        <w:rPr>
          <w:sz w:val="16"/>
          <w:szCs w:val="16"/>
        </w:rPr>
        <w:t>gbl_agent_side_ism_lock_b</w:t>
      </w:r>
      <w:proofErr w:type="spellEnd"/>
      <w:r>
        <w:rPr>
          <w:sz w:val="16"/>
          <w:szCs w:val="16"/>
        </w:rPr>
        <w:t xml:space="preserve"> </w:t>
      </w:r>
      <w:r w:rsidRPr="008A7A63">
        <w:rPr>
          <w:sz w:val="16"/>
          <w:szCs w:val="16"/>
        </w:rPr>
        <w:t>is unus</w:t>
      </w:r>
      <w:r>
        <w:rPr>
          <w:sz w:val="16"/>
          <w:szCs w:val="16"/>
        </w:rPr>
        <w:t>ed, tie low or hi</w:t>
      </w:r>
    </w:p>
    <w:p w14:paraId="68B23DC5" w14:textId="77777777" w:rsidR="00631AC1" w:rsidRPr="00AC0B30" w:rsidRDefault="00631AC1" w:rsidP="00631AC1">
      <w:pPr>
        <w:pStyle w:val="ListParagraph"/>
        <w:numPr>
          <w:ilvl w:val="0"/>
          <w:numId w:val="46"/>
        </w:numPr>
        <w:rPr>
          <w:szCs w:val="18"/>
        </w:rPr>
      </w:pPr>
      <w:r>
        <w:rPr>
          <w:szCs w:val="18"/>
        </w:rPr>
        <w:t xml:space="preserve">Change </w:t>
      </w:r>
      <w:proofErr w:type="spellStart"/>
      <w:r>
        <w:rPr>
          <w:szCs w:val="18"/>
        </w:rPr>
        <w:t>side_pok</w:t>
      </w:r>
      <w:proofErr w:type="spellEnd"/>
      <w:r>
        <w:rPr>
          <w:szCs w:val="18"/>
        </w:rPr>
        <w:t xml:space="preserve"> connect to the PMA:</w:t>
      </w:r>
    </w:p>
    <w:p w14:paraId="18F8A2EE" w14:textId="77777777" w:rsidR="00631AC1" w:rsidRDefault="00631AC1" w:rsidP="00631AC1">
      <w:pPr>
        <w:rPr>
          <w:sz w:val="16"/>
          <w:szCs w:val="16"/>
        </w:rPr>
      </w:pPr>
      <w:r>
        <w:rPr>
          <w:sz w:val="16"/>
          <w:szCs w:val="16"/>
        </w:rPr>
        <w:t>From:</w:t>
      </w:r>
    </w:p>
    <w:p w14:paraId="158F33AB" w14:textId="77777777" w:rsidR="00631AC1" w:rsidRDefault="00631AC1" w:rsidP="00631AC1">
      <w:pPr>
        <w:rPr>
          <w:sz w:val="16"/>
          <w:szCs w:val="16"/>
        </w:rPr>
      </w:pPr>
      <w:r w:rsidRPr="00AC0B30">
        <w:rPr>
          <w:sz w:val="16"/>
          <w:szCs w:val="16"/>
        </w:rPr>
        <w:t>C vcfcx12_cdc_wrapper{%</w:t>
      </w:r>
      <w:proofErr w:type="spellStart"/>
      <w:r w:rsidRPr="00AC0B30">
        <w:rPr>
          <w:sz w:val="16"/>
          <w:szCs w:val="16"/>
        </w:rPr>
        <w:t>hier_str</w:t>
      </w:r>
      <w:proofErr w:type="spellEnd"/>
      <w:r w:rsidRPr="00AC0B30">
        <w:rPr>
          <w:sz w:val="16"/>
          <w:szCs w:val="16"/>
        </w:rPr>
        <w:t>}/</w:t>
      </w:r>
      <w:proofErr w:type="spellStart"/>
      <w:r w:rsidRPr="00AC0B30">
        <w:rPr>
          <w:sz w:val="16"/>
          <w:szCs w:val="16"/>
        </w:rPr>
        <w:t>pok</w:t>
      </w:r>
      <w:proofErr w:type="spellEnd"/>
      <w:r w:rsidRPr="00AC0B30">
        <w:rPr>
          <w:sz w:val="16"/>
          <w:szCs w:val="16"/>
        </w:rPr>
        <w:t xml:space="preserve">                         </w:t>
      </w:r>
      <w:r>
        <w:rPr>
          <w:sz w:val="16"/>
          <w:szCs w:val="16"/>
        </w:rPr>
        <w:t xml:space="preserve"> </w:t>
      </w:r>
      <w:r w:rsidRPr="00AC0B30">
        <w:rPr>
          <w:sz w:val="16"/>
          <w:szCs w:val="16"/>
        </w:rPr>
        <w:t>mspmas0{%</w:t>
      </w:r>
      <w:proofErr w:type="spellStart"/>
      <w:r w:rsidRPr="00AC0B30">
        <w:rPr>
          <w:sz w:val="16"/>
          <w:szCs w:val="16"/>
        </w:rPr>
        <w:t>hier_str</w:t>
      </w:r>
      <w:proofErr w:type="spellEnd"/>
      <w:r w:rsidRPr="00AC0B30">
        <w:rPr>
          <w:sz w:val="16"/>
          <w:szCs w:val="16"/>
        </w:rPr>
        <w:t>}/</w:t>
      </w:r>
      <w:proofErr w:type="spellStart"/>
      <w:r w:rsidRPr="00AC0B30">
        <w:rPr>
          <w:sz w:val="16"/>
          <w:szCs w:val="16"/>
        </w:rPr>
        <w:t>ip_pm_pok</w:t>
      </w:r>
      <w:proofErr w:type="spellEnd"/>
      <w:r w:rsidRPr="00AC0B30">
        <w:rPr>
          <w:sz w:val="16"/>
          <w:szCs w:val="16"/>
        </w:rPr>
        <w:t>[0]</w:t>
      </w:r>
    </w:p>
    <w:p w14:paraId="31BDEB3B" w14:textId="77777777" w:rsidR="00631AC1" w:rsidRDefault="00631AC1" w:rsidP="00631AC1">
      <w:pPr>
        <w:rPr>
          <w:sz w:val="16"/>
          <w:szCs w:val="16"/>
        </w:rPr>
      </w:pPr>
      <w:r>
        <w:rPr>
          <w:sz w:val="16"/>
          <w:szCs w:val="16"/>
        </w:rPr>
        <w:t>To:</w:t>
      </w:r>
    </w:p>
    <w:p w14:paraId="5DF6148B" w14:textId="77777777" w:rsidR="00631AC1" w:rsidRPr="00AC0B30" w:rsidRDefault="00631AC1" w:rsidP="00631AC1">
      <w:pPr>
        <w:rPr>
          <w:sz w:val="16"/>
          <w:szCs w:val="16"/>
        </w:rPr>
      </w:pPr>
      <w:r>
        <w:rPr>
          <w:sz w:val="16"/>
          <w:szCs w:val="16"/>
        </w:rPr>
        <w:t xml:space="preserve">C </w:t>
      </w:r>
      <w:proofErr w:type="spellStart"/>
      <w:r w:rsidRPr="009F530E">
        <w:rPr>
          <w:sz w:val="16"/>
          <w:szCs w:val="16"/>
        </w:rPr>
        <w:t>gpsb_mem_sbbridge</w:t>
      </w:r>
      <w:proofErr w:type="spellEnd"/>
      <w:r w:rsidRPr="009F530E">
        <w:rPr>
          <w:sz w:val="16"/>
          <w:szCs w:val="16"/>
        </w:rPr>
        <w:t>{%</w:t>
      </w:r>
      <w:proofErr w:type="spellStart"/>
      <w:r w:rsidRPr="009F530E">
        <w:rPr>
          <w:sz w:val="16"/>
          <w:szCs w:val="16"/>
        </w:rPr>
        <w:t>hier_str</w:t>
      </w:r>
      <w:proofErr w:type="spellEnd"/>
      <w:r w:rsidRPr="009F530E">
        <w:rPr>
          <w:sz w:val="16"/>
          <w:szCs w:val="16"/>
        </w:rPr>
        <w:t>}/</w:t>
      </w:r>
      <w:proofErr w:type="spellStart"/>
      <w:r w:rsidRPr="009F530E">
        <w:rPr>
          <w:sz w:val="16"/>
          <w:szCs w:val="16"/>
        </w:rPr>
        <w:t>gbl_agent_side_</w:t>
      </w:r>
      <w:r>
        <w:rPr>
          <w:sz w:val="16"/>
          <w:szCs w:val="16"/>
        </w:rPr>
        <w:t>pok</w:t>
      </w:r>
      <w:proofErr w:type="spellEnd"/>
      <w:r>
        <w:rPr>
          <w:sz w:val="16"/>
          <w:szCs w:val="16"/>
        </w:rPr>
        <w:t xml:space="preserve">   </w:t>
      </w:r>
      <w:r w:rsidRPr="00AC0B30">
        <w:rPr>
          <w:sz w:val="16"/>
          <w:szCs w:val="16"/>
        </w:rPr>
        <w:t>mspmas0{%</w:t>
      </w:r>
      <w:proofErr w:type="spellStart"/>
      <w:r w:rsidRPr="00AC0B30">
        <w:rPr>
          <w:sz w:val="16"/>
          <w:szCs w:val="16"/>
        </w:rPr>
        <w:t>hier_str</w:t>
      </w:r>
      <w:proofErr w:type="spellEnd"/>
      <w:r w:rsidRPr="00AC0B30">
        <w:rPr>
          <w:sz w:val="16"/>
          <w:szCs w:val="16"/>
        </w:rPr>
        <w:t>}/</w:t>
      </w:r>
      <w:proofErr w:type="spellStart"/>
      <w:r w:rsidRPr="00AC0B30">
        <w:rPr>
          <w:sz w:val="16"/>
          <w:szCs w:val="16"/>
        </w:rPr>
        <w:t>ip_pm_pok</w:t>
      </w:r>
      <w:proofErr w:type="spellEnd"/>
      <w:r w:rsidRPr="00AC0B30">
        <w:rPr>
          <w:sz w:val="16"/>
          <w:szCs w:val="16"/>
        </w:rPr>
        <w:t>[0]</w:t>
      </w:r>
    </w:p>
    <w:p w14:paraId="447EF7BB" w14:textId="77777777" w:rsidR="00631AC1" w:rsidRPr="00AC0B30" w:rsidRDefault="00631AC1" w:rsidP="00631AC1">
      <w:pPr>
        <w:pStyle w:val="ListParagraph"/>
        <w:numPr>
          <w:ilvl w:val="0"/>
          <w:numId w:val="46"/>
        </w:numPr>
        <w:rPr>
          <w:szCs w:val="18"/>
        </w:rPr>
      </w:pPr>
      <w:r>
        <w:rPr>
          <w:szCs w:val="18"/>
        </w:rPr>
        <w:t xml:space="preserve">Remove all other connections to the </w:t>
      </w:r>
      <w:r w:rsidRPr="009F530E">
        <w:t>vcfcx12_cdc_wrapper</w:t>
      </w:r>
    </w:p>
    <w:p w14:paraId="55F2959A" w14:textId="77777777" w:rsidR="00631AC1" w:rsidRPr="008A7A63" w:rsidRDefault="00631AC1" w:rsidP="00631AC1">
      <w:pPr>
        <w:pStyle w:val="ListParagraph"/>
        <w:numPr>
          <w:ilvl w:val="0"/>
          <w:numId w:val="46"/>
        </w:numPr>
        <w:rPr>
          <w:szCs w:val="18"/>
        </w:rPr>
      </w:pPr>
      <w:r>
        <w:t xml:space="preserve">Add </w:t>
      </w:r>
      <w:proofErr w:type="spellStart"/>
      <w:r>
        <w:t>side_pok</w:t>
      </w:r>
      <w:proofErr w:type="spellEnd"/>
      <w:r>
        <w:t xml:space="preserve"> to the collage standard connection</w:t>
      </w:r>
    </w:p>
    <w:p w14:paraId="56621886" w14:textId="77777777" w:rsidR="00631AC1" w:rsidRDefault="00631AC1" w:rsidP="00631AC1"/>
    <w:p w14:paraId="0C53B5E2" w14:textId="77777777" w:rsidR="00631AC1" w:rsidRDefault="00631AC1" w:rsidP="00631AC1">
      <w:r>
        <w:t>In  tools/collage/common/subsystems/scf_mem_chassis/std_connection.cfg</w:t>
      </w:r>
    </w:p>
    <w:p w14:paraId="0275537B" w14:textId="49C06399" w:rsidR="00631AC1" w:rsidRPr="00221693" w:rsidRDefault="00631AC1" w:rsidP="00631AC1">
      <w:pPr>
        <w:ind w:left="360" w:firstLine="360"/>
        <w:rPr>
          <w:szCs w:val="18"/>
        </w:rPr>
      </w:pPr>
      <w:r w:rsidRPr="00221693">
        <w:rPr>
          <w:szCs w:val="18"/>
        </w:rPr>
        <w:t xml:space="preserve">Remove connections to the </w:t>
      </w:r>
      <w:proofErr w:type="spellStart"/>
      <w:ins w:id="52" w:author="Correll, Ken" w:date="2019-01-07T09:33:00Z">
        <w:r w:rsidR="002E65A1">
          <w:rPr>
            <w:szCs w:val="18"/>
          </w:rPr>
          <w:t>sbbridge</w:t>
        </w:r>
      </w:ins>
      <w:proofErr w:type="spellEnd"/>
      <w:del w:id="53" w:author="Correll, Ken" w:date="2019-01-07T09:33:00Z">
        <w:r w:rsidRPr="00221693" w:rsidDel="002E65A1">
          <w:rPr>
            <w:szCs w:val="18"/>
          </w:rPr>
          <w:delText>adl</w:delText>
        </w:r>
      </w:del>
    </w:p>
    <w:p w14:paraId="6A1047E2" w14:textId="77777777" w:rsidR="00631AC1" w:rsidRDefault="00631AC1" w:rsidP="00631AC1">
      <w:r>
        <w:t>In  tools/collage/common/subsystems/</w:t>
      </w:r>
      <w:proofErr w:type="spellStart"/>
      <w:r>
        <w:t>scf_mem_chassis</w:t>
      </w:r>
      <w:proofErr w:type="spellEnd"/>
      <w:r>
        <w:t>/</w:t>
      </w:r>
    </w:p>
    <w:p w14:paraId="0DA29DC5" w14:textId="77777777" w:rsidR="00631AC1" w:rsidRDefault="00631AC1" w:rsidP="00631AC1">
      <w:r>
        <w:tab/>
      </w:r>
      <w:r>
        <w:tab/>
        <w:t>Remove tie-offs to the vcfcx12_cdc_wrapper</w:t>
      </w:r>
    </w:p>
    <w:p w14:paraId="328B51EE" w14:textId="77777777" w:rsidR="00631AC1" w:rsidRDefault="00631AC1" w:rsidP="00631AC1">
      <w:r>
        <w:t xml:space="preserve">In </w:t>
      </w:r>
      <w:r w:rsidRPr="00221693">
        <w:t>tools/collage/common/subsystems/scf_mem_dft_chassis</w:t>
      </w:r>
      <w:r>
        <w:t>/adhoc_connection.txt</w:t>
      </w:r>
    </w:p>
    <w:p w14:paraId="25D2D641" w14:textId="77777777" w:rsidR="00631AC1" w:rsidRDefault="00631AC1" w:rsidP="00631AC1">
      <w:r>
        <w:tab/>
      </w:r>
      <w:r>
        <w:tab/>
        <w:t xml:space="preserve">Remove clock connections to the </w:t>
      </w:r>
      <w:r w:rsidRPr="00221693">
        <w:t>vcfcx12_cdc_wrapper</w:t>
      </w:r>
    </w:p>
    <w:p w14:paraId="24723755" w14:textId="77777777" w:rsidR="00631AC1" w:rsidRDefault="00631AC1" w:rsidP="00631AC1"/>
    <w:p w14:paraId="4CC188CD" w14:textId="77777777" w:rsidR="00631AC1" w:rsidRDefault="00631AC1" w:rsidP="00631AC1">
      <w:r>
        <w:t xml:space="preserve">In </w:t>
      </w:r>
      <w:r w:rsidRPr="00221693">
        <w:t>tools/collage/soc_mini</w:t>
      </w:r>
      <w:r>
        <w:t>/integ_specs/</w:t>
      </w:r>
      <w:r w:rsidRPr="00987F90">
        <w:t>soc_cdc_wrapper_adhoc_connection.txt</w:t>
      </w:r>
      <w:r>
        <w:t>,</w:t>
      </w:r>
    </w:p>
    <w:p w14:paraId="37AA00E8" w14:textId="77777777" w:rsidR="00631AC1" w:rsidRDefault="00631AC1" w:rsidP="00631AC1">
      <w:r>
        <w:t xml:space="preserve">                                                       </w:t>
      </w:r>
      <w:proofErr w:type="spellStart"/>
      <w:r>
        <w:t>soc_dfx_std_connection.cfg</w:t>
      </w:r>
      <w:proofErr w:type="spellEnd"/>
      <w:r>
        <w:t>,</w:t>
      </w:r>
    </w:p>
    <w:p w14:paraId="0FF1955B" w14:textId="77777777" w:rsidR="00631AC1" w:rsidRDefault="00631AC1" w:rsidP="00631AC1">
      <w:r>
        <w:t xml:space="preserve">                                                       soc_soc_par.txt,</w:t>
      </w:r>
    </w:p>
    <w:p w14:paraId="41FB8C11" w14:textId="77777777" w:rsidR="00631AC1" w:rsidRDefault="00631AC1" w:rsidP="00631AC1">
      <w:r>
        <w:t xml:space="preserve">                                                       </w:t>
      </w:r>
      <w:proofErr w:type="spellStart"/>
      <w:r>
        <w:t>soc_upf_config.tcl</w:t>
      </w:r>
      <w:proofErr w:type="spellEnd"/>
      <w:r>
        <w:t>:</w:t>
      </w:r>
    </w:p>
    <w:p w14:paraId="6A393101" w14:textId="77777777" w:rsidR="00631AC1" w:rsidRPr="00221693" w:rsidRDefault="00631AC1" w:rsidP="00631AC1">
      <w:pPr>
        <w:rPr>
          <w:szCs w:val="18"/>
        </w:rPr>
      </w:pPr>
      <w:r>
        <w:tab/>
      </w:r>
      <w:r>
        <w:tab/>
        <w:t xml:space="preserve">Remove all connects to/from </w:t>
      </w:r>
      <w:r w:rsidRPr="00987F90">
        <w:t>vcfcx12_cdc_wrapper_scf_mem_c0_r1</w:t>
      </w:r>
    </w:p>
    <w:p w14:paraId="5466F868" w14:textId="77777777" w:rsidR="00631AC1" w:rsidRPr="00631AC1" w:rsidRDefault="00631AC1" w:rsidP="00631AC1">
      <w:pPr>
        <w:pStyle w:val="BodyText"/>
      </w:pPr>
    </w:p>
    <w:p w14:paraId="0DDDD610" w14:textId="17064539" w:rsidR="00545566" w:rsidRDefault="00631AC1" w:rsidP="00545566">
      <w:pPr>
        <w:pStyle w:val="Heading1"/>
      </w:pPr>
      <w:bookmarkStart w:id="54" w:name="_Toc500774119"/>
      <w:r>
        <w:t>User Registry</w:t>
      </w:r>
      <w:bookmarkEnd w:id="54"/>
      <w:r w:rsidR="009364F0">
        <w:t xml:space="preserve"> </w:t>
      </w:r>
    </w:p>
    <w:tbl>
      <w:tblPr>
        <w:tblStyle w:val="TableClassic1"/>
        <w:tblW w:w="0" w:type="auto"/>
        <w:tblLook w:val="04A0" w:firstRow="1" w:lastRow="0" w:firstColumn="1" w:lastColumn="0" w:noHBand="0" w:noVBand="1"/>
        <w:tblPrChange w:id="55" w:author="Correll, Ken" w:date="2019-01-07T09:35:00Z">
          <w:tblPr>
            <w:tblStyle w:val="TableClassic1"/>
            <w:tblW w:w="0" w:type="auto"/>
            <w:tblLook w:val="04A0" w:firstRow="1" w:lastRow="0" w:firstColumn="1" w:lastColumn="0" w:noHBand="0" w:noVBand="1"/>
          </w:tblPr>
        </w:tblPrChange>
      </w:tblPr>
      <w:tblGrid>
        <w:gridCol w:w="2876"/>
        <w:gridCol w:w="5669"/>
        <w:tblGridChange w:id="56">
          <w:tblGrid>
            <w:gridCol w:w="2876"/>
            <w:gridCol w:w="2877"/>
          </w:tblGrid>
        </w:tblGridChange>
      </w:tblGrid>
      <w:tr w:rsidR="002E65A1" w14:paraId="6332AC61" w14:textId="77777777" w:rsidTr="002E6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Change w:id="57" w:author="Correll, Ken" w:date="2019-01-07T09:35:00Z">
              <w:tcPr>
                <w:tcW w:w="2876" w:type="dxa"/>
              </w:tcPr>
            </w:tcPrChange>
          </w:tcPr>
          <w:p w14:paraId="51F14701" w14:textId="39542A6E" w:rsidR="002E65A1" w:rsidRDefault="002E65A1" w:rsidP="00631AC1">
            <w:pPr>
              <w:pStyle w:val="BodyText"/>
              <w:cnfStyle w:val="101000000000" w:firstRow="1" w:lastRow="0" w:firstColumn="1" w:lastColumn="0" w:oddVBand="0" w:evenVBand="0" w:oddHBand="0" w:evenHBand="0" w:firstRowFirstColumn="0" w:firstRowLastColumn="0" w:lastRowFirstColumn="0" w:lastRowLastColumn="0"/>
            </w:pPr>
            <w:r>
              <w:t>Name</w:t>
            </w:r>
          </w:p>
        </w:tc>
        <w:tc>
          <w:tcPr>
            <w:tcW w:w="5669" w:type="dxa"/>
            <w:tcPrChange w:id="58" w:author="Correll, Ken" w:date="2019-01-07T09:35:00Z">
              <w:tcPr>
                <w:tcW w:w="2877" w:type="dxa"/>
              </w:tcPr>
            </w:tcPrChange>
          </w:tcPr>
          <w:p w14:paraId="4F21EA9F" w14:textId="14C1F982" w:rsidR="002E65A1" w:rsidRDefault="002E65A1" w:rsidP="00631AC1">
            <w:pPr>
              <w:pStyle w:val="BodyText"/>
              <w:cnfStyle w:val="100000000000" w:firstRow="1" w:lastRow="0" w:firstColumn="0" w:lastColumn="0" w:oddVBand="0" w:evenVBand="0" w:oddHBand="0" w:evenHBand="0" w:firstRowFirstColumn="0" w:firstRowLastColumn="0" w:lastRowFirstColumn="0" w:lastRowLastColumn="0"/>
            </w:pPr>
            <w:r>
              <w:t xml:space="preserve">IP </w:t>
            </w:r>
            <w:proofErr w:type="spellStart"/>
            <w:r>
              <w:t>pok_gen</w:t>
            </w:r>
            <w:proofErr w:type="spellEnd"/>
            <w:r>
              <w:t xml:space="preserve"> is used in</w:t>
            </w:r>
          </w:p>
        </w:tc>
      </w:tr>
      <w:tr w:rsidR="002E65A1" w14:paraId="1498748F" w14:textId="77777777" w:rsidTr="002E6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Change w:id="59" w:author="Correll, Ken" w:date="2019-01-07T09:35:00Z">
              <w:tcPr>
                <w:tcW w:w="2876" w:type="dxa"/>
              </w:tcPr>
            </w:tcPrChange>
          </w:tcPr>
          <w:p w14:paraId="2A0BDE2E" w14:textId="7513006C" w:rsidR="002E65A1" w:rsidRDefault="002E65A1" w:rsidP="00631AC1">
            <w:pPr>
              <w:pStyle w:val="BodyText"/>
              <w:cnfStyle w:val="001000100000" w:firstRow="0" w:lastRow="0" w:firstColumn="1" w:lastColumn="0" w:oddVBand="0" w:evenVBand="0" w:oddHBand="1" w:evenHBand="0" w:firstRowFirstColumn="0" w:firstRowLastColumn="0" w:lastRowFirstColumn="0" w:lastRowLastColumn="0"/>
            </w:pPr>
            <w:ins w:id="60" w:author="Correll, Ken" w:date="2019-01-07T09:34:00Z">
              <w:r>
                <w:t>Michael Dejesus</w:t>
              </w:r>
            </w:ins>
          </w:p>
        </w:tc>
        <w:tc>
          <w:tcPr>
            <w:tcW w:w="5669" w:type="dxa"/>
            <w:tcPrChange w:id="61" w:author="Correll, Ken" w:date="2019-01-07T09:35:00Z">
              <w:tcPr>
                <w:tcW w:w="2877" w:type="dxa"/>
              </w:tcPr>
            </w:tcPrChange>
          </w:tcPr>
          <w:p w14:paraId="457780E4" w14:textId="6CBB7237" w:rsidR="002E65A1" w:rsidRDefault="002E65A1" w:rsidP="00631AC1">
            <w:pPr>
              <w:pStyle w:val="BodyText"/>
              <w:cnfStyle w:val="000000100000" w:firstRow="0" w:lastRow="0" w:firstColumn="0" w:lastColumn="0" w:oddVBand="0" w:evenVBand="0" w:oddHBand="1" w:evenHBand="0" w:firstRowFirstColumn="0" w:firstRowLastColumn="0" w:lastRowFirstColumn="0" w:lastRowLastColumn="0"/>
            </w:pPr>
            <w:ins w:id="62" w:author="Correll, Ken" w:date="2019-01-07T09:35:00Z">
              <w:r>
                <w:t>All PM blocks</w:t>
              </w:r>
            </w:ins>
          </w:p>
        </w:tc>
      </w:tr>
      <w:tr w:rsidR="002E65A1" w14:paraId="30048AF8" w14:textId="77777777" w:rsidTr="002E65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Change w:id="63" w:author="Correll, Ken" w:date="2019-01-07T09:35:00Z">
              <w:tcPr>
                <w:tcW w:w="2876" w:type="dxa"/>
              </w:tcPr>
            </w:tcPrChange>
          </w:tcPr>
          <w:p w14:paraId="37BC6199" w14:textId="016322D3" w:rsidR="002E65A1" w:rsidRDefault="002E65A1" w:rsidP="00631AC1">
            <w:pPr>
              <w:pStyle w:val="BodyText"/>
              <w:cnfStyle w:val="001000010000" w:firstRow="0" w:lastRow="0" w:firstColumn="1" w:lastColumn="0" w:oddVBand="0" w:evenVBand="0" w:oddHBand="0" w:evenHBand="1" w:firstRowFirstColumn="0" w:firstRowLastColumn="0" w:lastRowFirstColumn="0" w:lastRowLastColumn="0"/>
            </w:pPr>
            <w:ins w:id="64" w:author="Correll, Ken" w:date="2019-01-07T09:36:00Z">
              <w:r>
                <w:t>Smitha Bmv</w:t>
              </w:r>
            </w:ins>
          </w:p>
        </w:tc>
        <w:tc>
          <w:tcPr>
            <w:tcW w:w="5669" w:type="dxa"/>
            <w:tcPrChange w:id="65" w:author="Correll, Ken" w:date="2019-01-07T09:35:00Z">
              <w:tcPr>
                <w:tcW w:w="2877" w:type="dxa"/>
              </w:tcPr>
            </w:tcPrChange>
          </w:tcPr>
          <w:p w14:paraId="7CA70F58" w14:textId="533B98F2" w:rsidR="002E65A1" w:rsidRDefault="002E65A1" w:rsidP="00631AC1">
            <w:pPr>
              <w:pStyle w:val="BodyText"/>
              <w:cnfStyle w:val="000000010000" w:firstRow="0" w:lastRow="0" w:firstColumn="0" w:lastColumn="0" w:oddVBand="0" w:evenVBand="0" w:oddHBand="0" w:evenHBand="1" w:firstRowFirstColumn="0" w:firstRowLastColumn="0" w:lastRowFirstColumn="0" w:lastRowLastColumn="0"/>
            </w:pPr>
            <w:ins w:id="66" w:author="Correll, Ken" w:date="2019-01-07T09:36:00Z">
              <w:r>
                <w:t>IEH</w:t>
              </w:r>
            </w:ins>
          </w:p>
        </w:tc>
      </w:tr>
      <w:bookmarkEnd w:id="8"/>
      <w:bookmarkEnd w:id="9"/>
      <w:bookmarkEnd w:id="37"/>
      <w:bookmarkEnd w:id="38"/>
      <w:bookmarkEnd w:id="39"/>
      <w:bookmarkEnd w:id="40"/>
      <w:bookmarkEnd w:id="41"/>
    </w:tbl>
    <w:p w14:paraId="48606665" w14:textId="77777777" w:rsidR="00631AC1" w:rsidRPr="00631AC1" w:rsidRDefault="00631AC1" w:rsidP="00631AC1">
      <w:pPr>
        <w:pStyle w:val="BodyText"/>
      </w:pPr>
    </w:p>
    <w:sectPr w:rsidR="00631AC1" w:rsidRPr="00631AC1" w:rsidSect="00710323">
      <w:headerReference w:type="default" r:id="rId21"/>
      <w:footerReference w:type="even" r:id="rId22"/>
      <w:footerReference w:type="default" r:id="rId23"/>
      <w:pgSz w:w="12240" w:h="15840" w:code="1"/>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48CB" w14:textId="77777777" w:rsidR="00EF0C18" w:rsidRDefault="00EF0C18" w:rsidP="00894A1E">
      <w:r>
        <w:separator/>
      </w:r>
    </w:p>
    <w:p w14:paraId="5BA74AD1" w14:textId="77777777" w:rsidR="00EF0C18" w:rsidRDefault="00EF0C18"/>
  </w:endnote>
  <w:endnote w:type="continuationSeparator" w:id="0">
    <w:p w14:paraId="397B6861" w14:textId="77777777" w:rsidR="00EF0C18" w:rsidRDefault="00EF0C18" w:rsidP="00894A1E">
      <w:r>
        <w:continuationSeparator/>
      </w:r>
    </w:p>
    <w:p w14:paraId="4E603172" w14:textId="77777777" w:rsidR="00EF0C18" w:rsidRDefault="00EF0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o Sans Intel">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EF0C18" w:rsidRDefault="00EF0C18"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EF0C18" w:rsidRPr="00B24D3A" w:rsidRDefault="00EF0C18"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2E65A1">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1317" w14:textId="77777777" w:rsidR="00EF0C18" w:rsidRDefault="00EF0C18" w:rsidP="00894A1E">
      <w:r>
        <w:separator/>
      </w:r>
    </w:p>
    <w:p w14:paraId="00D80891" w14:textId="77777777" w:rsidR="00EF0C18" w:rsidRDefault="00EF0C18"/>
  </w:footnote>
  <w:footnote w:type="continuationSeparator" w:id="0">
    <w:p w14:paraId="2F2D6458" w14:textId="77777777" w:rsidR="00EF0C18" w:rsidRDefault="00EF0C18" w:rsidP="00894A1E">
      <w:r>
        <w:continuationSeparator/>
      </w:r>
    </w:p>
    <w:p w14:paraId="7B6F4707" w14:textId="77777777" w:rsidR="00EF0C18" w:rsidRDefault="00EF0C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32E97151" w:rsidR="00EF0C18" w:rsidRPr="00CC2E41" w:rsidRDefault="00EF0C18"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proofErr w:type="spellStart"/>
    <w:r>
      <w:t>pok_gen</w:t>
    </w:r>
    <w:proofErr w:type="spellEnd"/>
  </w:p>
  <w:p w14:paraId="5FCCD1B6" w14:textId="77777777" w:rsidR="00EF0C18" w:rsidRPr="00CC2E41" w:rsidRDefault="00EF0C18" w:rsidP="00704590">
    <w:pPr>
      <w:pStyle w:val="Header"/>
    </w:pPr>
    <w:r>
      <w:t>Integration Guide</w:t>
    </w:r>
  </w:p>
  <w:p w14:paraId="5FCCD1B7" w14:textId="77777777" w:rsidR="00EF0C18" w:rsidRDefault="00EF0C18" w:rsidP="00704590">
    <w:pPr>
      <w:pStyle w:val="Header"/>
      <w:rPr>
        <w:szCs w:val="16"/>
      </w:rPr>
    </w:pPr>
  </w:p>
  <w:p w14:paraId="5FCCD1B8" w14:textId="77777777" w:rsidR="00EF0C18" w:rsidRPr="00180DB4" w:rsidRDefault="00EF0C18"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34A0B"/>
    <w:multiLevelType w:val="hybridMultilevel"/>
    <w:tmpl w:val="EDD46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7E1B8A"/>
    <w:multiLevelType w:val="multilevel"/>
    <w:tmpl w:val="7D98B302"/>
    <w:numStyleLink w:val="Headings"/>
  </w:abstractNum>
  <w:abstractNum w:abstractNumId="5"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257CF"/>
    <w:multiLevelType w:val="hybridMultilevel"/>
    <w:tmpl w:val="8CF64CE0"/>
    <w:lvl w:ilvl="0" w:tplc="80A0DA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383CC9"/>
    <w:multiLevelType w:val="hybridMultilevel"/>
    <w:tmpl w:val="759C3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F366D"/>
    <w:multiLevelType w:val="hybridMultilevel"/>
    <w:tmpl w:val="6EEE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56A81"/>
    <w:multiLevelType w:val="hybridMultilevel"/>
    <w:tmpl w:val="B09C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A50DBF"/>
    <w:multiLevelType w:val="multilevel"/>
    <w:tmpl w:val="EA66EF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BD0FD1"/>
    <w:multiLevelType w:val="hybridMultilevel"/>
    <w:tmpl w:val="080865B0"/>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65693"/>
    <w:multiLevelType w:val="hybridMultilevel"/>
    <w:tmpl w:val="A63E112A"/>
    <w:lvl w:ilvl="0" w:tplc="289A1472">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F6625"/>
    <w:multiLevelType w:val="hybridMultilevel"/>
    <w:tmpl w:val="FBC078B2"/>
    <w:lvl w:ilvl="0" w:tplc="53A07DF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1782" w:hanging="792"/>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3"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15:restartNumberingAfterBreak="0">
    <w:nsid w:val="6B5F65D5"/>
    <w:multiLevelType w:val="multilevel"/>
    <w:tmpl w:val="7D98B302"/>
    <w:numStyleLink w:val="Headings"/>
  </w:abstractNum>
  <w:abstractNum w:abstractNumId="26"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1116935"/>
    <w:multiLevelType w:val="multilevel"/>
    <w:tmpl w:val="7D98B302"/>
    <w:numStyleLink w:val="Headings"/>
  </w:abstractNum>
  <w:abstractNum w:abstractNumId="29" w15:restartNumberingAfterBreak="0">
    <w:nsid w:val="777474B7"/>
    <w:multiLevelType w:val="hybridMultilevel"/>
    <w:tmpl w:val="71BEF076"/>
    <w:lvl w:ilvl="0" w:tplc="7D4EBB9A">
      <w:numFmt w:val="bullet"/>
      <w:lvlText w:val="-"/>
      <w:lvlJc w:val="left"/>
      <w:pPr>
        <w:ind w:left="720" w:hanging="360"/>
      </w:pPr>
      <w:rPr>
        <w:rFonts w:ascii="Neo Sans Intel" w:eastAsia="Times New Roman" w:hAnsi="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B51CB4"/>
    <w:multiLevelType w:val="hybridMultilevel"/>
    <w:tmpl w:val="DD2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33AFB"/>
    <w:multiLevelType w:val="hybridMultilevel"/>
    <w:tmpl w:val="81B6BAFC"/>
    <w:lvl w:ilvl="0" w:tplc="BD2CE130">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1CAA"/>
    <w:multiLevelType w:val="hybridMultilevel"/>
    <w:tmpl w:val="4948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3"/>
  </w:num>
  <w:num w:numId="4">
    <w:abstractNumId w:val="22"/>
  </w:num>
  <w:num w:numId="5">
    <w:abstractNumId w:val="1"/>
  </w:num>
  <w:num w:numId="6">
    <w:abstractNumId w:val="18"/>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1">
      <w:lvl w:ilvl="1">
        <w:start w:val="1"/>
        <w:numFmt w:val="decimal"/>
        <w:pStyle w:val="Heading2"/>
        <w:lvlText w:val="%1.%2"/>
        <w:lvlJc w:val="left"/>
        <w:pPr>
          <w:ind w:left="360" w:hanging="720"/>
        </w:pPr>
        <w:rPr>
          <w:rFonts w:hint="default"/>
        </w:rPr>
      </w:lvl>
    </w:lvlOverride>
  </w:num>
  <w:num w:numId="9">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5"/>
  </w:num>
  <w:num w:numId="15">
    <w:abstractNumId w:val="4"/>
  </w:num>
  <w:num w:numId="16">
    <w:abstractNumId w:val="25"/>
  </w:num>
  <w:num w:numId="17">
    <w:abstractNumId w:val="8"/>
  </w:num>
  <w:num w:numId="18">
    <w:abstractNumId w:val="0"/>
  </w:num>
  <w:num w:numId="19">
    <w:abstractNumId w:val="27"/>
  </w:num>
  <w:num w:numId="20">
    <w:abstractNumId w:val="5"/>
  </w:num>
  <w:num w:numId="21">
    <w:abstractNumId w:val="5"/>
    <w:lvlOverride w:ilvl="0">
      <w:startOverride w:val="1"/>
    </w:lvlOverride>
  </w:num>
  <w:num w:numId="22">
    <w:abstractNumId w:val="0"/>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23"/>
  </w:num>
  <w:num w:numId="26">
    <w:abstractNumId w:val="19"/>
  </w:num>
  <w:num w:numId="27">
    <w:abstractNumId w:val="30"/>
  </w:num>
  <w:num w:numId="28">
    <w:abstractNumId w:val="24"/>
  </w:num>
  <w:num w:numId="29">
    <w:abstractNumId w:val="12"/>
  </w:num>
  <w:num w:numId="30">
    <w:abstractNumId w:val="28"/>
  </w:num>
  <w:num w:numId="31">
    <w:abstractNumId w:val="14"/>
  </w:num>
  <w:num w:numId="32">
    <w:abstractNumId w:val="17"/>
  </w:num>
  <w:num w:numId="33">
    <w:abstractNumId w:val="28"/>
  </w:num>
  <w:num w:numId="34">
    <w:abstractNumId w:val="2"/>
  </w:num>
  <w:num w:numId="35">
    <w:abstractNumId w:val="29"/>
  </w:num>
  <w:num w:numId="36">
    <w:abstractNumId w:val="7"/>
  </w:num>
  <w:num w:numId="37">
    <w:abstractNumId w:val="31"/>
  </w:num>
  <w:num w:numId="38">
    <w:abstractNumId w:val="9"/>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10"/>
  </w:num>
  <w:num w:numId="46">
    <w:abstractNumId w:val="11"/>
  </w:num>
  <w:num w:numId="47">
    <w:abstractNumId w:val="33"/>
  </w:num>
  <w:num w:numId="48">
    <w:abstractNumId w:val="3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07D71"/>
    <w:rsid w:val="000127A2"/>
    <w:rsid w:val="00012E56"/>
    <w:rsid w:val="00015501"/>
    <w:rsid w:val="000208EE"/>
    <w:rsid w:val="00021922"/>
    <w:rsid w:val="00022662"/>
    <w:rsid w:val="000314F7"/>
    <w:rsid w:val="000322BC"/>
    <w:rsid w:val="000326A8"/>
    <w:rsid w:val="0003448B"/>
    <w:rsid w:val="00036116"/>
    <w:rsid w:val="00036150"/>
    <w:rsid w:val="00045224"/>
    <w:rsid w:val="00047694"/>
    <w:rsid w:val="000478D4"/>
    <w:rsid w:val="00050BCD"/>
    <w:rsid w:val="00064C54"/>
    <w:rsid w:val="000708F1"/>
    <w:rsid w:val="000740FF"/>
    <w:rsid w:val="00074706"/>
    <w:rsid w:val="00085922"/>
    <w:rsid w:val="0008704C"/>
    <w:rsid w:val="00094BA3"/>
    <w:rsid w:val="00095C5F"/>
    <w:rsid w:val="00095D0D"/>
    <w:rsid w:val="000A293F"/>
    <w:rsid w:val="000B0064"/>
    <w:rsid w:val="000B17EE"/>
    <w:rsid w:val="000B3B6E"/>
    <w:rsid w:val="000B5B65"/>
    <w:rsid w:val="000B5D9C"/>
    <w:rsid w:val="000C123F"/>
    <w:rsid w:val="000C4EB2"/>
    <w:rsid w:val="000C4EFA"/>
    <w:rsid w:val="000C523C"/>
    <w:rsid w:val="000C5716"/>
    <w:rsid w:val="000D3C32"/>
    <w:rsid w:val="000D3CBB"/>
    <w:rsid w:val="000D48C8"/>
    <w:rsid w:val="000D6834"/>
    <w:rsid w:val="000E03D1"/>
    <w:rsid w:val="000E103A"/>
    <w:rsid w:val="000E3F80"/>
    <w:rsid w:val="000E5F59"/>
    <w:rsid w:val="000E7020"/>
    <w:rsid w:val="000E74DC"/>
    <w:rsid w:val="000F0C17"/>
    <w:rsid w:val="000F0E78"/>
    <w:rsid w:val="000F2169"/>
    <w:rsid w:val="000F6CCC"/>
    <w:rsid w:val="00101E07"/>
    <w:rsid w:val="00104396"/>
    <w:rsid w:val="001049B3"/>
    <w:rsid w:val="00106BB0"/>
    <w:rsid w:val="00107FEB"/>
    <w:rsid w:val="00110BCA"/>
    <w:rsid w:val="00111CC5"/>
    <w:rsid w:val="00111F82"/>
    <w:rsid w:val="00113A97"/>
    <w:rsid w:val="00114475"/>
    <w:rsid w:val="00114732"/>
    <w:rsid w:val="001170AE"/>
    <w:rsid w:val="00117C33"/>
    <w:rsid w:val="00125EA7"/>
    <w:rsid w:val="00126C82"/>
    <w:rsid w:val="0013009B"/>
    <w:rsid w:val="00131730"/>
    <w:rsid w:val="001350F0"/>
    <w:rsid w:val="001357E7"/>
    <w:rsid w:val="001358DC"/>
    <w:rsid w:val="00136E7F"/>
    <w:rsid w:val="0013726F"/>
    <w:rsid w:val="001377A1"/>
    <w:rsid w:val="00142ACC"/>
    <w:rsid w:val="00142AE7"/>
    <w:rsid w:val="001443CE"/>
    <w:rsid w:val="00145D45"/>
    <w:rsid w:val="00150028"/>
    <w:rsid w:val="00157022"/>
    <w:rsid w:val="0016059B"/>
    <w:rsid w:val="00160943"/>
    <w:rsid w:val="001656B0"/>
    <w:rsid w:val="00166BDE"/>
    <w:rsid w:val="001735E5"/>
    <w:rsid w:val="001767D8"/>
    <w:rsid w:val="001800E7"/>
    <w:rsid w:val="00182E8D"/>
    <w:rsid w:val="00184E94"/>
    <w:rsid w:val="00184F8D"/>
    <w:rsid w:val="00193238"/>
    <w:rsid w:val="001A72D1"/>
    <w:rsid w:val="001B333A"/>
    <w:rsid w:val="001B347F"/>
    <w:rsid w:val="001B374E"/>
    <w:rsid w:val="001B37DF"/>
    <w:rsid w:val="001B54B0"/>
    <w:rsid w:val="001B6345"/>
    <w:rsid w:val="001B6385"/>
    <w:rsid w:val="001C2C64"/>
    <w:rsid w:val="001C362B"/>
    <w:rsid w:val="001C4C5F"/>
    <w:rsid w:val="001C5FA9"/>
    <w:rsid w:val="001C64B7"/>
    <w:rsid w:val="001D086F"/>
    <w:rsid w:val="001D1DA3"/>
    <w:rsid w:val="001D393C"/>
    <w:rsid w:val="001D74DC"/>
    <w:rsid w:val="001E1276"/>
    <w:rsid w:val="001F1F40"/>
    <w:rsid w:val="001F30C5"/>
    <w:rsid w:val="001F4A03"/>
    <w:rsid w:val="001F4C1D"/>
    <w:rsid w:val="001F51E9"/>
    <w:rsid w:val="001F5D4E"/>
    <w:rsid w:val="00200EB5"/>
    <w:rsid w:val="0020313A"/>
    <w:rsid w:val="00207061"/>
    <w:rsid w:val="00212B4A"/>
    <w:rsid w:val="00213BA6"/>
    <w:rsid w:val="00215708"/>
    <w:rsid w:val="00216B58"/>
    <w:rsid w:val="00217E66"/>
    <w:rsid w:val="00221693"/>
    <w:rsid w:val="00223B59"/>
    <w:rsid w:val="00224AFB"/>
    <w:rsid w:val="002251C5"/>
    <w:rsid w:val="00226761"/>
    <w:rsid w:val="00230295"/>
    <w:rsid w:val="00230A94"/>
    <w:rsid w:val="00234E20"/>
    <w:rsid w:val="0023531E"/>
    <w:rsid w:val="0023570A"/>
    <w:rsid w:val="00235E91"/>
    <w:rsid w:val="00242F2E"/>
    <w:rsid w:val="0024344B"/>
    <w:rsid w:val="00243E44"/>
    <w:rsid w:val="0024449B"/>
    <w:rsid w:val="0024630E"/>
    <w:rsid w:val="00246AD5"/>
    <w:rsid w:val="00251046"/>
    <w:rsid w:val="00254C74"/>
    <w:rsid w:val="00257065"/>
    <w:rsid w:val="00257AD3"/>
    <w:rsid w:val="00257D4A"/>
    <w:rsid w:val="00262214"/>
    <w:rsid w:val="00267780"/>
    <w:rsid w:val="00267AED"/>
    <w:rsid w:val="0027211F"/>
    <w:rsid w:val="002741E6"/>
    <w:rsid w:val="00276F71"/>
    <w:rsid w:val="00283887"/>
    <w:rsid w:val="002873F8"/>
    <w:rsid w:val="00287862"/>
    <w:rsid w:val="0029117F"/>
    <w:rsid w:val="00292298"/>
    <w:rsid w:val="002958D3"/>
    <w:rsid w:val="002A451E"/>
    <w:rsid w:val="002A786B"/>
    <w:rsid w:val="002A7F48"/>
    <w:rsid w:val="002B0D7B"/>
    <w:rsid w:val="002B47EA"/>
    <w:rsid w:val="002B6510"/>
    <w:rsid w:val="002C3C7A"/>
    <w:rsid w:val="002E2BD7"/>
    <w:rsid w:val="002E4424"/>
    <w:rsid w:val="002E65A1"/>
    <w:rsid w:val="002F066C"/>
    <w:rsid w:val="002F3342"/>
    <w:rsid w:val="002F6CF1"/>
    <w:rsid w:val="003009AF"/>
    <w:rsid w:val="00301052"/>
    <w:rsid w:val="00301E02"/>
    <w:rsid w:val="003103D6"/>
    <w:rsid w:val="003143BA"/>
    <w:rsid w:val="00315E9F"/>
    <w:rsid w:val="00316510"/>
    <w:rsid w:val="00316B4C"/>
    <w:rsid w:val="003229DF"/>
    <w:rsid w:val="00323168"/>
    <w:rsid w:val="003323BB"/>
    <w:rsid w:val="003344DC"/>
    <w:rsid w:val="0034333A"/>
    <w:rsid w:val="00344EB9"/>
    <w:rsid w:val="00345BA6"/>
    <w:rsid w:val="003504D0"/>
    <w:rsid w:val="00351A45"/>
    <w:rsid w:val="00360773"/>
    <w:rsid w:val="00361DC8"/>
    <w:rsid w:val="00372401"/>
    <w:rsid w:val="0037568D"/>
    <w:rsid w:val="00381BBE"/>
    <w:rsid w:val="00390F04"/>
    <w:rsid w:val="003934D7"/>
    <w:rsid w:val="003938DD"/>
    <w:rsid w:val="003956A2"/>
    <w:rsid w:val="003A521D"/>
    <w:rsid w:val="003A611A"/>
    <w:rsid w:val="003A7801"/>
    <w:rsid w:val="003B18C5"/>
    <w:rsid w:val="003B22E3"/>
    <w:rsid w:val="003B4197"/>
    <w:rsid w:val="003B5866"/>
    <w:rsid w:val="003B6A83"/>
    <w:rsid w:val="003C01C6"/>
    <w:rsid w:val="003C273A"/>
    <w:rsid w:val="003C5CE4"/>
    <w:rsid w:val="003C758C"/>
    <w:rsid w:val="003D16A2"/>
    <w:rsid w:val="003D1811"/>
    <w:rsid w:val="003D20DD"/>
    <w:rsid w:val="003D3663"/>
    <w:rsid w:val="003E43EE"/>
    <w:rsid w:val="003E4DF8"/>
    <w:rsid w:val="003F6C6F"/>
    <w:rsid w:val="00401838"/>
    <w:rsid w:val="00410895"/>
    <w:rsid w:val="00412811"/>
    <w:rsid w:val="004147BE"/>
    <w:rsid w:val="00415077"/>
    <w:rsid w:val="004166F9"/>
    <w:rsid w:val="00420D6C"/>
    <w:rsid w:val="00422CF3"/>
    <w:rsid w:val="00424246"/>
    <w:rsid w:val="00427615"/>
    <w:rsid w:val="0044157B"/>
    <w:rsid w:val="0044285E"/>
    <w:rsid w:val="004503DF"/>
    <w:rsid w:val="00453F11"/>
    <w:rsid w:val="00460E0C"/>
    <w:rsid w:val="004649A7"/>
    <w:rsid w:val="00464CC8"/>
    <w:rsid w:val="00465133"/>
    <w:rsid w:val="004700D3"/>
    <w:rsid w:val="00471C4D"/>
    <w:rsid w:val="00473E92"/>
    <w:rsid w:val="00474E8F"/>
    <w:rsid w:val="0047551E"/>
    <w:rsid w:val="0047679B"/>
    <w:rsid w:val="00480048"/>
    <w:rsid w:val="004807BA"/>
    <w:rsid w:val="004846C7"/>
    <w:rsid w:val="004850CE"/>
    <w:rsid w:val="00485966"/>
    <w:rsid w:val="00486E11"/>
    <w:rsid w:val="004875D7"/>
    <w:rsid w:val="00487A38"/>
    <w:rsid w:val="00492BF0"/>
    <w:rsid w:val="00495EB8"/>
    <w:rsid w:val="00497C4D"/>
    <w:rsid w:val="004A03C3"/>
    <w:rsid w:val="004A1711"/>
    <w:rsid w:val="004B2023"/>
    <w:rsid w:val="004B2F56"/>
    <w:rsid w:val="004B47D7"/>
    <w:rsid w:val="004B6DEF"/>
    <w:rsid w:val="004B7049"/>
    <w:rsid w:val="004C0625"/>
    <w:rsid w:val="004C1ADD"/>
    <w:rsid w:val="004C4F05"/>
    <w:rsid w:val="004C5372"/>
    <w:rsid w:val="004D27AA"/>
    <w:rsid w:val="004D5F55"/>
    <w:rsid w:val="004E08CA"/>
    <w:rsid w:val="004E10A7"/>
    <w:rsid w:val="004E10CF"/>
    <w:rsid w:val="004E23BB"/>
    <w:rsid w:val="004E4CDF"/>
    <w:rsid w:val="004E65AD"/>
    <w:rsid w:val="004E7859"/>
    <w:rsid w:val="004F0CC1"/>
    <w:rsid w:val="004F1B8A"/>
    <w:rsid w:val="004F23DF"/>
    <w:rsid w:val="00504EA8"/>
    <w:rsid w:val="00507D50"/>
    <w:rsid w:val="0051063E"/>
    <w:rsid w:val="00514039"/>
    <w:rsid w:val="00517F8E"/>
    <w:rsid w:val="00520F87"/>
    <w:rsid w:val="00524A76"/>
    <w:rsid w:val="00524F62"/>
    <w:rsid w:val="00527A31"/>
    <w:rsid w:val="00530F85"/>
    <w:rsid w:val="005329EA"/>
    <w:rsid w:val="0054072B"/>
    <w:rsid w:val="00542B9E"/>
    <w:rsid w:val="00544C2C"/>
    <w:rsid w:val="00545566"/>
    <w:rsid w:val="00545AC9"/>
    <w:rsid w:val="00545B08"/>
    <w:rsid w:val="00547EE5"/>
    <w:rsid w:val="00555641"/>
    <w:rsid w:val="0056379B"/>
    <w:rsid w:val="005638F1"/>
    <w:rsid w:val="00567BEC"/>
    <w:rsid w:val="005721E7"/>
    <w:rsid w:val="00572C18"/>
    <w:rsid w:val="005848B5"/>
    <w:rsid w:val="00584C25"/>
    <w:rsid w:val="00593CF0"/>
    <w:rsid w:val="00594C32"/>
    <w:rsid w:val="005972C6"/>
    <w:rsid w:val="005A180D"/>
    <w:rsid w:val="005A221D"/>
    <w:rsid w:val="005A3654"/>
    <w:rsid w:val="005A49E1"/>
    <w:rsid w:val="005A7016"/>
    <w:rsid w:val="005B0B04"/>
    <w:rsid w:val="005B0B98"/>
    <w:rsid w:val="005B2857"/>
    <w:rsid w:val="005B31F6"/>
    <w:rsid w:val="005B4ECE"/>
    <w:rsid w:val="005B7ED7"/>
    <w:rsid w:val="005C6319"/>
    <w:rsid w:val="005C6A83"/>
    <w:rsid w:val="005C6C1D"/>
    <w:rsid w:val="005D4F1F"/>
    <w:rsid w:val="005D56A3"/>
    <w:rsid w:val="005D733A"/>
    <w:rsid w:val="006052FF"/>
    <w:rsid w:val="00617BBE"/>
    <w:rsid w:val="00620050"/>
    <w:rsid w:val="00625772"/>
    <w:rsid w:val="006271C8"/>
    <w:rsid w:val="00630786"/>
    <w:rsid w:val="006314F8"/>
    <w:rsid w:val="00631AC1"/>
    <w:rsid w:val="00633141"/>
    <w:rsid w:val="00634F6E"/>
    <w:rsid w:val="00640975"/>
    <w:rsid w:val="00641CDD"/>
    <w:rsid w:val="00643FEE"/>
    <w:rsid w:val="00645AF0"/>
    <w:rsid w:val="0064677C"/>
    <w:rsid w:val="00655206"/>
    <w:rsid w:val="00655760"/>
    <w:rsid w:val="00660194"/>
    <w:rsid w:val="00663C34"/>
    <w:rsid w:val="00664C95"/>
    <w:rsid w:val="0066672D"/>
    <w:rsid w:val="006748D2"/>
    <w:rsid w:val="00677478"/>
    <w:rsid w:val="006807CC"/>
    <w:rsid w:val="0068185D"/>
    <w:rsid w:val="006825E1"/>
    <w:rsid w:val="006850F2"/>
    <w:rsid w:val="006920EA"/>
    <w:rsid w:val="0069593D"/>
    <w:rsid w:val="006A5DBF"/>
    <w:rsid w:val="006A6944"/>
    <w:rsid w:val="006B0759"/>
    <w:rsid w:val="006B3594"/>
    <w:rsid w:val="006B53D3"/>
    <w:rsid w:val="006C1C76"/>
    <w:rsid w:val="006C4118"/>
    <w:rsid w:val="006D168E"/>
    <w:rsid w:val="006D298E"/>
    <w:rsid w:val="006D2EE5"/>
    <w:rsid w:val="006D5ECE"/>
    <w:rsid w:val="006D7284"/>
    <w:rsid w:val="006E39E9"/>
    <w:rsid w:val="006E4514"/>
    <w:rsid w:val="006E5A49"/>
    <w:rsid w:val="006E6FFC"/>
    <w:rsid w:val="006F00B2"/>
    <w:rsid w:val="006F712B"/>
    <w:rsid w:val="00702683"/>
    <w:rsid w:val="00704590"/>
    <w:rsid w:val="00710323"/>
    <w:rsid w:val="00711DAB"/>
    <w:rsid w:val="00721D52"/>
    <w:rsid w:val="007272E5"/>
    <w:rsid w:val="00737C3E"/>
    <w:rsid w:val="00741CBA"/>
    <w:rsid w:val="00744A10"/>
    <w:rsid w:val="00745448"/>
    <w:rsid w:val="007502AE"/>
    <w:rsid w:val="007510E2"/>
    <w:rsid w:val="0076396B"/>
    <w:rsid w:val="00765076"/>
    <w:rsid w:val="007655EA"/>
    <w:rsid w:val="0076578C"/>
    <w:rsid w:val="0076632F"/>
    <w:rsid w:val="007663A0"/>
    <w:rsid w:val="00773060"/>
    <w:rsid w:val="00773234"/>
    <w:rsid w:val="00774466"/>
    <w:rsid w:val="0077609B"/>
    <w:rsid w:val="00776F84"/>
    <w:rsid w:val="0078659A"/>
    <w:rsid w:val="00786FC8"/>
    <w:rsid w:val="00793CB1"/>
    <w:rsid w:val="00794158"/>
    <w:rsid w:val="00796375"/>
    <w:rsid w:val="007A016C"/>
    <w:rsid w:val="007A13CF"/>
    <w:rsid w:val="007A33C2"/>
    <w:rsid w:val="007A531C"/>
    <w:rsid w:val="007A6D39"/>
    <w:rsid w:val="007A6FC4"/>
    <w:rsid w:val="007A7BFF"/>
    <w:rsid w:val="007B2BD2"/>
    <w:rsid w:val="007B3E32"/>
    <w:rsid w:val="007B4809"/>
    <w:rsid w:val="007B4BFF"/>
    <w:rsid w:val="007B4F9E"/>
    <w:rsid w:val="007B59CC"/>
    <w:rsid w:val="007C342A"/>
    <w:rsid w:val="007C393A"/>
    <w:rsid w:val="007C4D1E"/>
    <w:rsid w:val="007D25F8"/>
    <w:rsid w:val="007D3596"/>
    <w:rsid w:val="007D53C4"/>
    <w:rsid w:val="007D5423"/>
    <w:rsid w:val="007D64DF"/>
    <w:rsid w:val="007F6AFA"/>
    <w:rsid w:val="00804F39"/>
    <w:rsid w:val="00810FC1"/>
    <w:rsid w:val="008121D1"/>
    <w:rsid w:val="00817140"/>
    <w:rsid w:val="00817452"/>
    <w:rsid w:val="0082678F"/>
    <w:rsid w:val="00830F77"/>
    <w:rsid w:val="00831017"/>
    <w:rsid w:val="008334F8"/>
    <w:rsid w:val="00841C77"/>
    <w:rsid w:val="00842730"/>
    <w:rsid w:val="008461E2"/>
    <w:rsid w:val="00846E9E"/>
    <w:rsid w:val="00850723"/>
    <w:rsid w:val="00850A7A"/>
    <w:rsid w:val="0085207B"/>
    <w:rsid w:val="0085692E"/>
    <w:rsid w:val="0086158D"/>
    <w:rsid w:val="00871335"/>
    <w:rsid w:val="0087149D"/>
    <w:rsid w:val="00874495"/>
    <w:rsid w:val="00877893"/>
    <w:rsid w:val="00877B11"/>
    <w:rsid w:val="00877CCA"/>
    <w:rsid w:val="008809FC"/>
    <w:rsid w:val="008846E7"/>
    <w:rsid w:val="00885D2A"/>
    <w:rsid w:val="00887B87"/>
    <w:rsid w:val="00887BC8"/>
    <w:rsid w:val="0089046B"/>
    <w:rsid w:val="008928F8"/>
    <w:rsid w:val="00894A1E"/>
    <w:rsid w:val="00895616"/>
    <w:rsid w:val="00895FA8"/>
    <w:rsid w:val="00896586"/>
    <w:rsid w:val="00896F1E"/>
    <w:rsid w:val="00897E7D"/>
    <w:rsid w:val="008A1914"/>
    <w:rsid w:val="008A7A63"/>
    <w:rsid w:val="008B4402"/>
    <w:rsid w:val="008B4718"/>
    <w:rsid w:val="008B500F"/>
    <w:rsid w:val="008B7A33"/>
    <w:rsid w:val="008C0CAD"/>
    <w:rsid w:val="008C2069"/>
    <w:rsid w:val="008C45EC"/>
    <w:rsid w:val="008C4A3A"/>
    <w:rsid w:val="008C6D86"/>
    <w:rsid w:val="008D2EEF"/>
    <w:rsid w:val="008D6113"/>
    <w:rsid w:val="008D71DB"/>
    <w:rsid w:val="008F0277"/>
    <w:rsid w:val="008F106D"/>
    <w:rsid w:val="00900906"/>
    <w:rsid w:val="00903678"/>
    <w:rsid w:val="00906AE5"/>
    <w:rsid w:val="00907DB9"/>
    <w:rsid w:val="00916679"/>
    <w:rsid w:val="009168C7"/>
    <w:rsid w:val="00920096"/>
    <w:rsid w:val="009254D0"/>
    <w:rsid w:val="009257D3"/>
    <w:rsid w:val="009364F0"/>
    <w:rsid w:val="00943080"/>
    <w:rsid w:val="00943B70"/>
    <w:rsid w:val="00944C98"/>
    <w:rsid w:val="00946456"/>
    <w:rsid w:val="009529ED"/>
    <w:rsid w:val="00954E73"/>
    <w:rsid w:val="00957BD5"/>
    <w:rsid w:val="00960A38"/>
    <w:rsid w:val="00961D67"/>
    <w:rsid w:val="00967E9A"/>
    <w:rsid w:val="009701E1"/>
    <w:rsid w:val="00971AFA"/>
    <w:rsid w:val="00973F39"/>
    <w:rsid w:val="00980689"/>
    <w:rsid w:val="00981B26"/>
    <w:rsid w:val="00983034"/>
    <w:rsid w:val="00983C10"/>
    <w:rsid w:val="00987F90"/>
    <w:rsid w:val="00992114"/>
    <w:rsid w:val="00994500"/>
    <w:rsid w:val="0099475D"/>
    <w:rsid w:val="009953A5"/>
    <w:rsid w:val="009A4020"/>
    <w:rsid w:val="009A537A"/>
    <w:rsid w:val="009A59A1"/>
    <w:rsid w:val="009A763C"/>
    <w:rsid w:val="009B169E"/>
    <w:rsid w:val="009B3C4E"/>
    <w:rsid w:val="009B4AB6"/>
    <w:rsid w:val="009B5010"/>
    <w:rsid w:val="009C0398"/>
    <w:rsid w:val="009C0BBF"/>
    <w:rsid w:val="009C540B"/>
    <w:rsid w:val="009C648F"/>
    <w:rsid w:val="009D175B"/>
    <w:rsid w:val="009D2FA4"/>
    <w:rsid w:val="009D4020"/>
    <w:rsid w:val="009D4B6B"/>
    <w:rsid w:val="009E03A5"/>
    <w:rsid w:val="009E101C"/>
    <w:rsid w:val="009E399A"/>
    <w:rsid w:val="009E3F95"/>
    <w:rsid w:val="009E48AC"/>
    <w:rsid w:val="009E5C85"/>
    <w:rsid w:val="009E73A0"/>
    <w:rsid w:val="009F139E"/>
    <w:rsid w:val="009F20F4"/>
    <w:rsid w:val="009F253A"/>
    <w:rsid w:val="009F530E"/>
    <w:rsid w:val="009F55DF"/>
    <w:rsid w:val="00A025BF"/>
    <w:rsid w:val="00A077DC"/>
    <w:rsid w:val="00A1121A"/>
    <w:rsid w:val="00A14732"/>
    <w:rsid w:val="00A17F9E"/>
    <w:rsid w:val="00A23349"/>
    <w:rsid w:val="00A23A52"/>
    <w:rsid w:val="00A23DF5"/>
    <w:rsid w:val="00A3048D"/>
    <w:rsid w:val="00A33AF3"/>
    <w:rsid w:val="00A364D4"/>
    <w:rsid w:val="00A4271A"/>
    <w:rsid w:val="00A45501"/>
    <w:rsid w:val="00A45513"/>
    <w:rsid w:val="00A46088"/>
    <w:rsid w:val="00A62E7E"/>
    <w:rsid w:val="00A65B01"/>
    <w:rsid w:val="00A71842"/>
    <w:rsid w:val="00A72B66"/>
    <w:rsid w:val="00A829EE"/>
    <w:rsid w:val="00A84F13"/>
    <w:rsid w:val="00A85F7A"/>
    <w:rsid w:val="00A95600"/>
    <w:rsid w:val="00AA1982"/>
    <w:rsid w:val="00AA220C"/>
    <w:rsid w:val="00AA75F0"/>
    <w:rsid w:val="00AB231B"/>
    <w:rsid w:val="00AB3570"/>
    <w:rsid w:val="00AB3B54"/>
    <w:rsid w:val="00AC062B"/>
    <w:rsid w:val="00AC0985"/>
    <w:rsid w:val="00AC0B30"/>
    <w:rsid w:val="00AC2F97"/>
    <w:rsid w:val="00AC5A6C"/>
    <w:rsid w:val="00AE1382"/>
    <w:rsid w:val="00AE19E8"/>
    <w:rsid w:val="00AE205E"/>
    <w:rsid w:val="00AE4A36"/>
    <w:rsid w:val="00AE5C1E"/>
    <w:rsid w:val="00AE7F8A"/>
    <w:rsid w:val="00B0145D"/>
    <w:rsid w:val="00B0173F"/>
    <w:rsid w:val="00B02081"/>
    <w:rsid w:val="00B04C3F"/>
    <w:rsid w:val="00B12813"/>
    <w:rsid w:val="00B138FC"/>
    <w:rsid w:val="00B25968"/>
    <w:rsid w:val="00B25C7B"/>
    <w:rsid w:val="00B27B29"/>
    <w:rsid w:val="00B30819"/>
    <w:rsid w:val="00B30C9A"/>
    <w:rsid w:val="00B315AC"/>
    <w:rsid w:val="00B3426F"/>
    <w:rsid w:val="00B35E5D"/>
    <w:rsid w:val="00B36099"/>
    <w:rsid w:val="00B36622"/>
    <w:rsid w:val="00B40189"/>
    <w:rsid w:val="00B42E33"/>
    <w:rsid w:val="00B50447"/>
    <w:rsid w:val="00B50E58"/>
    <w:rsid w:val="00B550E2"/>
    <w:rsid w:val="00B551F3"/>
    <w:rsid w:val="00B56FDD"/>
    <w:rsid w:val="00B57A9A"/>
    <w:rsid w:val="00B611F6"/>
    <w:rsid w:val="00B61EA7"/>
    <w:rsid w:val="00B638B3"/>
    <w:rsid w:val="00B67EF7"/>
    <w:rsid w:val="00B713E9"/>
    <w:rsid w:val="00B72A60"/>
    <w:rsid w:val="00B7445D"/>
    <w:rsid w:val="00B746FF"/>
    <w:rsid w:val="00B771A3"/>
    <w:rsid w:val="00B80CB2"/>
    <w:rsid w:val="00B81DB1"/>
    <w:rsid w:val="00B8708C"/>
    <w:rsid w:val="00B870D6"/>
    <w:rsid w:val="00B876CD"/>
    <w:rsid w:val="00B90A21"/>
    <w:rsid w:val="00B9474B"/>
    <w:rsid w:val="00B956E4"/>
    <w:rsid w:val="00BA0F27"/>
    <w:rsid w:val="00BA14B0"/>
    <w:rsid w:val="00BA55DE"/>
    <w:rsid w:val="00BA6B1B"/>
    <w:rsid w:val="00BA7634"/>
    <w:rsid w:val="00BB25F1"/>
    <w:rsid w:val="00BB7CCD"/>
    <w:rsid w:val="00BC39BA"/>
    <w:rsid w:val="00BC4C0A"/>
    <w:rsid w:val="00BD456A"/>
    <w:rsid w:val="00BD45AA"/>
    <w:rsid w:val="00BD662D"/>
    <w:rsid w:val="00BD6BFB"/>
    <w:rsid w:val="00BE2E2B"/>
    <w:rsid w:val="00BE3F1E"/>
    <w:rsid w:val="00BE4A4F"/>
    <w:rsid w:val="00BE6139"/>
    <w:rsid w:val="00BF0B18"/>
    <w:rsid w:val="00BF283B"/>
    <w:rsid w:val="00BF28C9"/>
    <w:rsid w:val="00BF7C5D"/>
    <w:rsid w:val="00C01065"/>
    <w:rsid w:val="00C013FF"/>
    <w:rsid w:val="00C039DE"/>
    <w:rsid w:val="00C04057"/>
    <w:rsid w:val="00C04426"/>
    <w:rsid w:val="00C04B88"/>
    <w:rsid w:val="00C052DD"/>
    <w:rsid w:val="00C13996"/>
    <w:rsid w:val="00C139A3"/>
    <w:rsid w:val="00C143FD"/>
    <w:rsid w:val="00C14F29"/>
    <w:rsid w:val="00C2384F"/>
    <w:rsid w:val="00C24537"/>
    <w:rsid w:val="00C25012"/>
    <w:rsid w:val="00C257A1"/>
    <w:rsid w:val="00C34CA1"/>
    <w:rsid w:val="00C354DA"/>
    <w:rsid w:val="00C36871"/>
    <w:rsid w:val="00C36EB6"/>
    <w:rsid w:val="00C4650E"/>
    <w:rsid w:val="00C47B9B"/>
    <w:rsid w:val="00C47FF0"/>
    <w:rsid w:val="00C5107A"/>
    <w:rsid w:val="00C54A24"/>
    <w:rsid w:val="00C71A5E"/>
    <w:rsid w:val="00C72A3C"/>
    <w:rsid w:val="00C73B35"/>
    <w:rsid w:val="00C75E0E"/>
    <w:rsid w:val="00C77FA5"/>
    <w:rsid w:val="00C83EC3"/>
    <w:rsid w:val="00C86AF0"/>
    <w:rsid w:val="00C92396"/>
    <w:rsid w:val="00C95824"/>
    <w:rsid w:val="00C95922"/>
    <w:rsid w:val="00C96339"/>
    <w:rsid w:val="00C978C6"/>
    <w:rsid w:val="00CA0056"/>
    <w:rsid w:val="00CA2BA3"/>
    <w:rsid w:val="00CA663B"/>
    <w:rsid w:val="00CA6730"/>
    <w:rsid w:val="00CA6913"/>
    <w:rsid w:val="00CB4C73"/>
    <w:rsid w:val="00CB4D5F"/>
    <w:rsid w:val="00CB5FDE"/>
    <w:rsid w:val="00CC4994"/>
    <w:rsid w:val="00CC4EC8"/>
    <w:rsid w:val="00CC5100"/>
    <w:rsid w:val="00CD18D3"/>
    <w:rsid w:val="00CD668F"/>
    <w:rsid w:val="00CE057D"/>
    <w:rsid w:val="00CE51EC"/>
    <w:rsid w:val="00CF0634"/>
    <w:rsid w:val="00CF3286"/>
    <w:rsid w:val="00CF61C8"/>
    <w:rsid w:val="00D00B9D"/>
    <w:rsid w:val="00D0351B"/>
    <w:rsid w:val="00D066EA"/>
    <w:rsid w:val="00D103BF"/>
    <w:rsid w:val="00D14B48"/>
    <w:rsid w:val="00D160EE"/>
    <w:rsid w:val="00D16297"/>
    <w:rsid w:val="00D26D43"/>
    <w:rsid w:val="00D27B68"/>
    <w:rsid w:val="00D27F9E"/>
    <w:rsid w:val="00D32A25"/>
    <w:rsid w:val="00D3310A"/>
    <w:rsid w:val="00D33A9B"/>
    <w:rsid w:val="00D3497B"/>
    <w:rsid w:val="00D36B2E"/>
    <w:rsid w:val="00D43B84"/>
    <w:rsid w:val="00D45D22"/>
    <w:rsid w:val="00D45D91"/>
    <w:rsid w:val="00D512DA"/>
    <w:rsid w:val="00D528F9"/>
    <w:rsid w:val="00D5485B"/>
    <w:rsid w:val="00D612C5"/>
    <w:rsid w:val="00D72E92"/>
    <w:rsid w:val="00D73A47"/>
    <w:rsid w:val="00D77F8F"/>
    <w:rsid w:val="00D8114A"/>
    <w:rsid w:val="00D81C02"/>
    <w:rsid w:val="00D955C1"/>
    <w:rsid w:val="00DA56F7"/>
    <w:rsid w:val="00DA6673"/>
    <w:rsid w:val="00DB300E"/>
    <w:rsid w:val="00DB3FE6"/>
    <w:rsid w:val="00DB613D"/>
    <w:rsid w:val="00DB65B5"/>
    <w:rsid w:val="00DB7DD8"/>
    <w:rsid w:val="00DC0D7A"/>
    <w:rsid w:val="00DC3D25"/>
    <w:rsid w:val="00DC4D4D"/>
    <w:rsid w:val="00DC6C73"/>
    <w:rsid w:val="00DC7C4D"/>
    <w:rsid w:val="00DD0710"/>
    <w:rsid w:val="00DD25C1"/>
    <w:rsid w:val="00DD6B44"/>
    <w:rsid w:val="00DE054C"/>
    <w:rsid w:val="00DE0DFB"/>
    <w:rsid w:val="00DE150A"/>
    <w:rsid w:val="00DE26FD"/>
    <w:rsid w:val="00DE3CB3"/>
    <w:rsid w:val="00DF3B45"/>
    <w:rsid w:val="00DF5662"/>
    <w:rsid w:val="00DF7039"/>
    <w:rsid w:val="00DF7554"/>
    <w:rsid w:val="00DF7D4D"/>
    <w:rsid w:val="00E000FC"/>
    <w:rsid w:val="00E07D2D"/>
    <w:rsid w:val="00E13F11"/>
    <w:rsid w:val="00E155A7"/>
    <w:rsid w:val="00E15719"/>
    <w:rsid w:val="00E22294"/>
    <w:rsid w:val="00E2417E"/>
    <w:rsid w:val="00E268BE"/>
    <w:rsid w:val="00E26FB0"/>
    <w:rsid w:val="00E302B3"/>
    <w:rsid w:val="00E32E4D"/>
    <w:rsid w:val="00E41AE0"/>
    <w:rsid w:val="00E41E67"/>
    <w:rsid w:val="00E503ED"/>
    <w:rsid w:val="00E51F50"/>
    <w:rsid w:val="00E5229A"/>
    <w:rsid w:val="00E539CB"/>
    <w:rsid w:val="00E53BF2"/>
    <w:rsid w:val="00E6042E"/>
    <w:rsid w:val="00E619AC"/>
    <w:rsid w:val="00E64898"/>
    <w:rsid w:val="00E70A48"/>
    <w:rsid w:val="00E72EDA"/>
    <w:rsid w:val="00E806C0"/>
    <w:rsid w:val="00E81B8E"/>
    <w:rsid w:val="00E8664C"/>
    <w:rsid w:val="00E873C1"/>
    <w:rsid w:val="00E935AA"/>
    <w:rsid w:val="00EA1348"/>
    <w:rsid w:val="00EA1718"/>
    <w:rsid w:val="00EA1837"/>
    <w:rsid w:val="00EA35AA"/>
    <w:rsid w:val="00EA5256"/>
    <w:rsid w:val="00EB5919"/>
    <w:rsid w:val="00EC3FB9"/>
    <w:rsid w:val="00EC449A"/>
    <w:rsid w:val="00EC495E"/>
    <w:rsid w:val="00EC7B67"/>
    <w:rsid w:val="00ED1D92"/>
    <w:rsid w:val="00ED2187"/>
    <w:rsid w:val="00ED35F7"/>
    <w:rsid w:val="00ED6E7B"/>
    <w:rsid w:val="00ED7A45"/>
    <w:rsid w:val="00EE7EFE"/>
    <w:rsid w:val="00EF0C18"/>
    <w:rsid w:val="00EF124F"/>
    <w:rsid w:val="00EF47E5"/>
    <w:rsid w:val="00EF4C57"/>
    <w:rsid w:val="00EF523D"/>
    <w:rsid w:val="00EF55F1"/>
    <w:rsid w:val="00EF7881"/>
    <w:rsid w:val="00F009B8"/>
    <w:rsid w:val="00F013CF"/>
    <w:rsid w:val="00F0319C"/>
    <w:rsid w:val="00F03431"/>
    <w:rsid w:val="00F0496E"/>
    <w:rsid w:val="00F04B93"/>
    <w:rsid w:val="00F04D39"/>
    <w:rsid w:val="00F05BBF"/>
    <w:rsid w:val="00F10F04"/>
    <w:rsid w:val="00F143AA"/>
    <w:rsid w:val="00F14902"/>
    <w:rsid w:val="00F2394D"/>
    <w:rsid w:val="00F30B65"/>
    <w:rsid w:val="00F30F77"/>
    <w:rsid w:val="00F36C72"/>
    <w:rsid w:val="00F40661"/>
    <w:rsid w:val="00F52B98"/>
    <w:rsid w:val="00F53DE3"/>
    <w:rsid w:val="00F604DD"/>
    <w:rsid w:val="00F605FE"/>
    <w:rsid w:val="00F619C3"/>
    <w:rsid w:val="00F63079"/>
    <w:rsid w:val="00F644C8"/>
    <w:rsid w:val="00F6757F"/>
    <w:rsid w:val="00F7090D"/>
    <w:rsid w:val="00F71DF8"/>
    <w:rsid w:val="00F76CBC"/>
    <w:rsid w:val="00F83C35"/>
    <w:rsid w:val="00F84313"/>
    <w:rsid w:val="00F84469"/>
    <w:rsid w:val="00F928AD"/>
    <w:rsid w:val="00F93754"/>
    <w:rsid w:val="00FA6471"/>
    <w:rsid w:val="00FA78D6"/>
    <w:rsid w:val="00FB0192"/>
    <w:rsid w:val="00FB18E6"/>
    <w:rsid w:val="00FB216A"/>
    <w:rsid w:val="00FB29B8"/>
    <w:rsid w:val="00FB3A35"/>
    <w:rsid w:val="00FB782B"/>
    <w:rsid w:val="00FC011F"/>
    <w:rsid w:val="00FC07C3"/>
    <w:rsid w:val="00FC3A8D"/>
    <w:rsid w:val="00FC4028"/>
    <w:rsid w:val="00FC64E4"/>
    <w:rsid w:val="00FC6C19"/>
    <w:rsid w:val="00FD30DA"/>
    <w:rsid w:val="00FD581C"/>
    <w:rsid w:val="00FD6239"/>
    <w:rsid w:val="00FE144A"/>
    <w:rsid w:val="00FE2FED"/>
    <w:rsid w:val="00FE3457"/>
    <w:rsid w:val="00FE430D"/>
    <w:rsid w:val="00FE51AB"/>
    <w:rsid w:val="00FE6115"/>
    <w:rsid w:val="00FF3667"/>
    <w:rsid w:val="00FF680D"/>
    <w:rsid w:val="00FF69C3"/>
    <w:rsid w:val="00FF6CC3"/>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5FCCCEC2"/>
  <w15:docId w15:val="{8D8F9C77-1B86-4E89-8203-658797C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qFormat/>
    <w:rsid w:val="00036150"/>
    <w:pPr>
      <w:keepNext/>
      <w:keepLines/>
      <w:numPr>
        <w:ilvl w:val="3"/>
        <w:numId w:val="30"/>
      </w:numPr>
      <w:spacing w:before="240" w:after="24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qFormat/>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qFormat/>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qFormat/>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qFormat/>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semiHidden/>
    <w:unhideWhenUsed/>
    <w:rsid w:val="000B0064"/>
    <w:pPr>
      <w:spacing w:before="100" w:beforeAutospacing="1" w:after="100" w:afterAutospacing="1"/>
    </w:pPr>
    <w:rPr>
      <w:rFonts w:ascii="Times New Roman" w:eastAsia="Times New Roman" w:hAnsi="Times New Roman" w:cs="Times New Roman"/>
      <w:sz w:val="24"/>
      <w:szCs w:val="24"/>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77609B"/>
    <w:pPr>
      <w:keepNext/>
      <w:tabs>
        <w:tab w:val="left" w:pos="0"/>
      </w:tabs>
      <w:spacing w:before="240" w:after="120" w:line="220" w:lineRule="exact"/>
    </w:pPr>
    <w:rPr>
      <w:rFonts w:ascii="Neo Sans Intel" w:eastAsia="Times New Roman" w:hAnsi="Neo Sans Intel" w:cs="Times New Roman"/>
      <w:b/>
      <w:color w:val="0860A8"/>
      <w:sz w:val="20"/>
      <w:szCs w:val="20"/>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rsid w:val="0077609B"/>
    <w:rPr>
      <w:rFonts w:ascii="Neo Sans Intel" w:eastAsia="Times New Roman" w:hAnsi="Neo Sans Intel" w:cs="Times New Roman"/>
      <w:b/>
      <w:color w:val="0860A8"/>
      <w:sz w:val="20"/>
      <w:szCs w:val="20"/>
    </w:rPr>
  </w:style>
  <w:style w:type="table" w:customStyle="1" w:styleId="TableGrid1">
    <w:name w:val="Table Grid1"/>
    <w:basedOn w:val="TableNormal"/>
    <w:next w:val="TableGrid"/>
    <w:uiPriority w:val="59"/>
    <w:rsid w:val="007760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B3E32"/>
    <w:rPr>
      <w:color w:val="800080" w:themeColor="followedHyperlink"/>
      <w:u w:val="single"/>
    </w:rPr>
  </w:style>
  <w:style w:type="character" w:customStyle="1" w:styleId="fontstyle01">
    <w:name w:val="fontstyle01"/>
    <w:basedOn w:val="DefaultParagraphFont"/>
    <w:rsid w:val="00223B59"/>
    <w:rPr>
      <w:rFonts w:ascii="Verdana" w:hAnsi="Verdana" w:hint="default"/>
      <w:b w:val="0"/>
      <w:bCs w:val="0"/>
      <w:i w:val="0"/>
      <w:iCs w:val="0"/>
      <w:color w:val="000000"/>
      <w:sz w:val="18"/>
      <w:szCs w:val="18"/>
    </w:rPr>
  </w:style>
  <w:style w:type="character" w:customStyle="1" w:styleId="fontstyle21">
    <w:name w:val="fontstyle21"/>
    <w:basedOn w:val="DefaultParagraphFont"/>
    <w:rsid w:val="00223B59"/>
    <w:rPr>
      <w:rFonts w:ascii="Times New Roman" w:hAnsi="Times New Roman" w:cs="Times New Roman"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272589266">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651182274">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30159406">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991954475">
      <w:bodyDiv w:val="1"/>
      <w:marLeft w:val="0"/>
      <w:marRight w:val="0"/>
      <w:marTop w:val="0"/>
      <w:marBottom w:val="0"/>
      <w:divBdr>
        <w:top w:val="none" w:sz="0" w:space="0" w:color="auto"/>
        <w:left w:val="none" w:sz="0" w:space="0" w:color="auto"/>
        <w:bottom w:val="none" w:sz="0" w:space="0" w:color="auto"/>
        <w:right w:val="none" w:sz="0" w:space="0" w:color="auto"/>
      </w:divBdr>
    </w:div>
    <w:div w:id="1591768541">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752190144">
      <w:bodyDiv w:val="1"/>
      <w:marLeft w:val="0"/>
      <w:marRight w:val="0"/>
      <w:marTop w:val="0"/>
      <w:marBottom w:val="0"/>
      <w:divBdr>
        <w:top w:val="none" w:sz="0" w:space="0" w:color="auto"/>
        <w:left w:val="none" w:sz="0" w:space="0" w:color="auto"/>
        <w:bottom w:val="none" w:sz="0" w:space="0" w:color="auto"/>
        <w:right w:val="none" w:sz="0" w:space="0" w:color="auto"/>
      </w:divBdr>
    </w:div>
    <w:div w:id="1822193538">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harepoint.amr.ith.intel.com/sites/MDGArchMain/Converged/SIGA/IOSF%20Specs/Spec%20Release/1.2%20Spec%20Release/IOSF%20spec%201.2.pdf"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Microsoft_Visio_Drawing1.vsdx"/><Relationship Id="rId25" Type="http://schemas.microsoft.com/office/2011/relationships/people" Target="people.xml"/><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yperlink" Target="mailto:susann.flowers@intel.com"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ken.correll@inte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674C32E-803D-4A47-8AEC-4F12D40686FB}">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4.xml><?xml version="1.0" encoding="utf-8"?>
<ds:datastoreItem xmlns:ds="http://schemas.openxmlformats.org/officeDocument/2006/customXml" ds:itemID="{1F515DC3-CC08-4D29-B54D-753ED6DF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429</TotalTime>
  <Pages>14</Pages>
  <Words>1340</Words>
  <Characters>8394</Characters>
  <Application>Microsoft Office Word</Application>
  <DocSecurity>0</DocSecurity>
  <Lines>329</Lines>
  <Paragraphs>232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keywords>CTPClassification=CTP_ITS:VisualMarkings=No, CTPClassification=CTP_ITS</cp:keywords>
  <cp:lastModifiedBy>Correll, Ken</cp:lastModifiedBy>
  <cp:revision>9</cp:revision>
  <cp:lastPrinted>2012-02-23T17:59:00Z</cp:lastPrinted>
  <dcterms:created xsi:type="dcterms:W3CDTF">2017-11-22T21:24:00Z</dcterms:created>
  <dcterms:modified xsi:type="dcterms:W3CDTF">2019-01-07T14:38:00Z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y fmtid="{D5CDD505-2E9C-101B-9397-08002B2CF9AE}" pid="4" name="TitusGUID">
    <vt:lpwstr>72111cb2-2e28-4cfc-9103-357aeda4ae6e</vt:lpwstr>
  </property>
  <property fmtid="{D5CDD505-2E9C-101B-9397-08002B2CF9AE}" pid="5" name="CTP_BU">
    <vt:lpwstr>CONFIG IP &amp; CHASSIS GROUP</vt:lpwstr>
  </property>
  <property fmtid="{D5CDD505-2E9C-101B-9397-08002B2CF9AE}" pid="6" name="CTP_TimeStamp">
    <vt:lpwstr>2019-01-07 14:38:35Z</vt:lpwstr>
  </property>
  <property fmtid="{D5CDD505-2E9C-101B-9397-08002B2CF9AE}" pid="7" name="VisualMarkings">
    <vt:lpwstr>No</vt:lpwstr>
  </property>
  <property fmtid="{D5CDD505-2E9C-101B-9397-08002B2CF9AE}" pid="8" name="CTPClassification">
    <vt:lpwstr>CTP_ITS</vt:lpwstr>
  </property>
</Properties>
</file>
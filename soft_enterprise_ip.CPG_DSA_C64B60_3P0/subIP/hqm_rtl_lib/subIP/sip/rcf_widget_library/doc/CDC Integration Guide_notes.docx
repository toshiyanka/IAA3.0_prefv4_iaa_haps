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17EB1" w14:textId="77777777" w:rsidR="00143401" w:rsidRDefault="00143401">
      <w:pPr>
        <w:pStyle w:val="TOC1"/>
      </w:pPr>
      <w:bookmarkStart w:id="0" w:name="_Toc367615048"/>
      <w:bookmarkStart w:id="1" w:name="_Toc367863024"/>
      <w:bookmarkStart w:id="2" w:name="_Toc368225263"/>
      <w:bookmarkStart w:id="3" w:name="_GoBack"/>
      <w:bookmarkEnd w:id="3"/>
    </w:p>
    <w:p w14:paraId="2DB601E0" w14:textId="77777777" w:rsidR="00143401" w:rsidRDefault="00143401">
      <w:pPr>
        <w:pStyle w:val="DateTitlePage"/>
      </w:pPr>
    </w:p>
    <w:p w14:paraId="3A72C358" w14:textId="77777777" w:rsidR="00143401" w:rsidRDefault="00143401">
      <w:pPr>
        <w:pStyle w:val="DateTitlePage"/>
      </w:pPr>
    </w:p>
    <w:p w14:paraId="5FBCE00F" w14:textId="77777777" w:rsidR="00143401" w:rsidRDefault="00143401">
      <w:pPr>
        <w:pStyle w:val="DateTitlePage"/>
      </w:pPr>
    </w:p>
    <w:p w14:paraId="6BEC7829" w14:textId="77777777" w:rsidR="00143401" w:rsidRDefault="00143401">
      <w:pPr>
        <w:pStyle w:val="DateTitlePage"/>
      </w:pPr>
    </w:p>
    <w:p w14:paraId="69CABF7E" w14:textId="77777777" w:rsidR="00143401" w:rsidRDefault="00143401">
      <w:pPr>
        <w:pStyle w:val="DateTitlePage"/>
      </w:pPr>
    </w:p>
    <w:p w14:paraId="6F1596DF" w14:textId="253D54EE" w:rsidR="00143401" w:rsidRPr="00724D97" w:rsidRDefault="00D92534" w:rsidP="00B64F34">
      <w:pPr>
        <w:pStyle w:val="DateTitlePage"/>
        <w:ind w:left="-630"/>
      </w:pPr>
      <w:r>
        <w:rPr>
          <w:i w:val="0"/>
          <w:sz w:val="44"/>
        </w:rPr>
        <w:fldChar w:fldCharType="begin"/>
      </w:r>
      <w:r>
        <w:rPr>
          <w:i w:val="0"/>
          <w:sz w:val="44"/>
        </w:rPr>
        <w:instrText xml:space="preserve"> TITLE  \* MERGEFORMAT </w:instrText>
      </w:r>
      <w:r>
        <w:rPr>
          <w:i w:val="0"/>
          <w:sz w:val="44"/>
        </w:rPr>
        <w:fldChar w:fldCharType="separate"/>
      </w:r>
      <w:r w:rsidR="00663C8D">
        <w:rPr>
          <w:i w:val="0"/>
          <w:sz w:val="44"/>
        </w:rPr>
        <w:t>Clock Domain Controller</w:t>
      </w:r>
      <w:r>
        <w:rPr>
          <w:i w:val="0"/>
          <w:sz w:val="44"/>
        </w:rPr>
        <w:fldChar w:fldCharType="end"/>
      </w:r>
    </w:p>
    <w:p w14:paraId="2A49E578" w14:textId="44D2EE02" w:rsidR="00143401" w:rsidRPr="00724D97" w:rsidRDefault="00663C8D" w:rsidP="00B64F34">
      <w:pPr>
        <w:pStyle w:val="DocType"/>
        <w:ind w:left="-630" w:right="-20"/>
      </w:pPr>
      <w:r>
        <w:t>Integration Guide</w:t>
      </w:r>
    </w:p>
    <w:p w14:paraId="6FF4FB31" w14:textId="77777777" w:rsidR="00143401" w:rsidRPr="00724D97" w:rsidRDefault="00143401" w:rsidP="00B64F34">
      <w:pPr>
        <w:pStyle w:val="DateTitlePage"/>
        <w:ind w:left="-630"/>
      </w:pPr>
    </w:p>
    <w:p w14:paraId="24557566" w14:textId="05F3BAEA" w:rsidR="00143401" w:rsidRDefault="00B91BF9" w:rsidP="00B64F34">
      <w:pPr>
        <w:pStyle w:val="DateTitlePage"/>
        <w:ind w:left="-630"/>
      </w:pPr>
      <w:r>
        <w:t>June</w:t>
      </w:r>
      <w:r w:rsidRPr="00724D97">
        <w:t xml:space="preserve"> </w:t>
      </w:r>
      <w:r w:rsidR="00465985">
        <w:t>201</w:t>
      </w:r>
      <w:r>
        <w:t>4</w:t>
      </w:r>
    </w:p>
    <w:p w14:paraId="41C4A95F" w14:textId="77777777" w:rsidR="000D7F8C" w:rsidRDefault="000D7F8C" w:rsidP="00B64F34">
      <w:pPr>
        <w:pStyle w:val="DateTitlePage"/>
        <w:ind w:left="-630"/>
      </w:pPr>
    </w:p>
    <w:p w14:paraId="30A287DD" w14:textId="764ED88F" w:rsidR="000D7F8C" w:rsidRPr="00724D97" w:rsidRDefault="00465985" w:rsidP="00B64F34">
      <w:pPr>
        <w:pStyle w:val="DateTitlePage"/>
        <w:ind w:left="-630"/>
      </w:pPr>
      <w:r>
        <w:t xml:space="preserve">Revision </w:t>
      </w:r>
      <w:r w:rsidR="001E7F25">
        <w:t>1.</w:t>
      </w:r>
      <w:r w:rsidR="00560E50">
        <w:t>20</w:t>
      </w:r>
    </w:p>
    <w:p w14:paraId="2817071F" w14:textId="77777777" w:rsidR="00A201F1" w:rsidRDefault="00A201F1" w:rsidP="00EA7549">
      <w:pPr>
        <w:pStyle w:val="DateTitlePage"/>
        <w:ind w:left="0"/>
      </w:pPr>
    </w:p>
    <w:p w14:paraId="1678F98B" w14:textId="1A0C1D7A" w:rsidR="00A201F1" w:rsidRPr="00724D97" w:rsidRDefault="00EA7549" w:rsidP="00B64F34">
      <w:pPr>
        <w:pStyle w:val="DateTitlePage"/>
        <w:ind w:left="-630"/>
      </w:pPr>
      <w:r>
        <w:t>Jeff Wilcox</w:t>
      </w:r>
      <w:r w:rsidR="00A173E1">
        <w:t xml:space="preserve"> / Jared Havican</w:t>
      </w:r>
    </w:p>
    <w:p w14:paraId="3A0A15B3" w14:textId="77777777" w:rsidR="00143401" w:rsidRPr="00724D97" w:rsidRDefault="00143401" w:rsidP="00B64F34">
      <w:pPr>
        <w:pStyle w:val="DateTitlePage"/>
        <w:ind w:left="-630"/>
      </w:pPr>
    </w:p>
    <w:p w14:paraId="2FEF4374" w14:textId="250DB4AD" w:rsidR="00143401" w:rsidRPr="00724D97" w:rsidRDefault="00251518" w:rsidP="00B64F34">
      <w:pPr>
        <w:pStyle w:val="Classification"/>
        <w:ind w:left="-630"/>
      </w:pPr>
      <w:r>
        <w:t xml:space="preserve">Intel </w:t>
      </w:r>
      <w:r w:rsidR="00DB6491">
        <w:t>Restricted</w:t>
      </w:r>
      <w:r>
        <w:t xml:space="preserve"> Secret</w:t>
      </w:r>
    </w:p>
    <w:p w14:paraId="08FB814D" w14:textId="77777777" w:rsidR="00143401" w:rsidRDefault="00143401">
      <w:pPr>
        <w:pStyle w:val="DateTitlePage"/>
      </w:pPr>
    </w:p>
    <w:p w14:paraId="4921E7FF" w14:textId="77777777" w:rsidR="001E7F25" w:rsidRDefault="001E7F25">
      <w:pPr>
        <w:pStyle w:val="DateTitlePage"/>
      </w:pPr>
    </w:p>
    <w:p w14:paraId="339C1761" w14:textId="77777777" w:rsidR="00143401" w:rsidRDefault="00143401">
      <w:pPr>
        <w:pStyle w:val="DateTitlePage"/>
      </w:pPr>
    </w:p>
    <w:p w14:paraId="0639A4C1" w14:textId="77777777" w:rsidR="00143401" w:rsidRDefault="00143401">
      <w:pPr>
        <w:pStyle w:val="DateTitlePage"/>
      </w:pPr>
    </w:p>
    <w:p w14:paraId="6C7242A6" w14:textId="77777777" w:rsidR="00143401" w:rsidRDefault="00143401">
      <w:pPr>
        <w:pStyle w:val="DateTitlePage"/>
      </w:pPr>
    </w:p>
    <w:p w14:paraId="7673BF88" w14:textId="77777777" w:rsidR="00143401" w:rsidRDefault="00143401">
      <w:pPr>
        <w:pStyle w:val="DateTitlePage"/>
      </w:pPr>
    </w:p>
    <w:p w14:paraId="5187AD88" w14:textId="77777777" w:rsidR="00143401" w:rsidRDefault="00143401" w:rsidP="00BF0491"/>
    <w:p w14:paraId="5D190E40" w14:textId="77777777" w:rsidR="00143401" w:rsidRDefault="00143401" w:rsidP="00BF0491"/>
    <w:p w14:paraId="254490E8" w14:textId="77777777" w:rsidR="00143401" w:rsidRDefault="00143401" w:rsidP="00BF0491"/>
    <w:p w14:paraId="5277DE16" w14:textId="77777777" w:rsidR="00143401" w:rsidRDefault="00143401" w:rsidP="00BF0491"/>
    <w:p w14:paraId="5B8FC89C" w14:textId="77777777" w:rsidR="00B64F34" w:rsidRDefault="00B64F34" w:rsidP="00BF0491"/>
    <w:p w14:paraId="360FE19D" w14:textId="77777777" w:rsidR="00B64F34" w:rsidRDefault="00B64F34" w:rsidP="00BF0491"/>
    <w:p w14:paraId="1A4F0ED1" w14:textId="77777777" w:rsidR="00143401" w:rsidRDefault="00143401" w:rsidP="00BF0491"/>
    <w:p w14:paraId="65F8260A" w14:textId="77777777" w:rsidR="00143401" w:rsidRDefault="00143401" w:rsidP="00BF0491"/>
    <w:p w14:paraId="7BD83DB9" w14:textId="77777777" w:rsidR="00DE472D" w:rsidRDefault="00DE472D" w:rsidP="00BF0491"/>
    <w:p w14:paraId="31C4D838" w14:textId="77777777" w:rsidR="00DE472D" w:rsidRDefault="00DE472D" w:rsidP="00BF0491"/>
    <w:p w14:paraId="67A7B97A" w14:textId="77777777" w:rsidR="00DE472D" w:rsidRDefault="00DE472D" w:rsidP="00BF0491"/>
    <w:p w14:paraId="2883750F" w14:textId="77777777" w:rsidR="00D822FF" w:rsidRDefault="00D822FF" w:rsidP="00BF0491"/>
    <w:p w14:paraId="562E7DF7" w14:textId="77777777" w:rsidR="00143401" w:rsidRPr="00B64F34" w:rsidRDefault="00143401">
      <w:pPr>
        <w:pStyle w:val="HeadingTOC"/>
      </w:pPr>
      <w:r w:rsidRPr="00B64F34">
        <w:lastRenderedPageBreak/>
        <w:t>Contents</w:t>
      </w:r>
    </w:p>
    <w:bookmarkEnd w:id="0"/>
    <w:bookmarkEnd w:id="1"/>
    <w:bookmarkEnd w:id="2"/>
    <w:p w14:paraId="2F5879EB" w14:textId="77777777" w:rsidR="0017243D" w:rsidRDefault="009F2CD6">
      <w:pPr>
        <w:pStyle w:val="TOC1"/>
        <w:rPr>
          <w:rFonts w:asciiTheme="minorHAnsi" w:eastAsiaTheme="minorEastAsia" w:hAnsiTheme="minorHAnsi" w:cstheme="minorBidi"/>
          <w:noProof/>
          <w:color w:val="auto"/>
          <w:sz w:val="22"/>
          <w:szCs w:val="22"/>
        </w:rPr>
      </w:pPr>
      <w:r w:rsidRPr="00B64F34">
        <w:fldChar w:fldCharType="begin"/>
      </w:r>
      <w:r w:rsidR="003345A7" w:rsidRPr="00B64F34">
        <w:instrText xml:space="preserve"> TOC \o "3-4" \h \z \t "Heading 1,1,Heading 2,2,Spacer,1,zHeading_1_Appendix,1,zHeading_2_Appendix,1,zHeading_3_Appendix,1,zHeading_4_Appendix,1,zHeading_5_Appendix,1,HeadingNoNumber,2" </w:instrText>
      </w:r>
      <w:r w:rsidRPr="00B64F34">
        <w:fldChar w:fldCharType="separate"/>
      </w:r>
      <w:hyperlink w:anchor="_Toc360722216" w:history="1">
        <w:r w:rsidR="0017243D" w:rsidRPr="00EA71E9">
          <w:rPr>
            <w:rStyle w:val="Hyperlink"/>
            <w:noProof/>
          </w:rPr>
          <w:t>1</w:t>
        </w:r>
        <w:r w:rsidR="0017243D">
          <w:rPr>
            <w:rFonts w:asciiTheme="minorHAnsi" w:eastAsiaTheme="minorEastAsia" w:hAnsiTheme="minorHAnsi" w:cstheme="minorBidi"/>
            <w:noProof/>
            <w:color w:val="auto"/>
            <w:sz w:val="22"/>
            <w:szCs w:val="22"/>
          </w:rPr>
          <w:tab/>
        </w:r>
        <w:r w:rsidR="0017243D" w:rsidRPr="00EA71E9">
          <w:rPr>
            <w:rStyle w:val="Hyperlink"/>
            <w:noProof/>
          </w:rPr>
          <w:t>Architectural Overview</w:t>
        </w:r>
        <w:r w:rsidR="0017243D">
          <w:rPr>
            <w:noProof/>
            <w:webHidden/>
          </w:rPr>
          <w:tab/>
        </w:r>
        <w:r w:rsidR="0017243D">
          <w:rPr>
            <w:noProof/>
            <w:webHidden/>
          </w:rPr>
          <w:fldChar w:fldCharType="begin"/>
        </w:r>
        <w:r w:rsidR="0017243D">
          <w:rPr>
            <w:noProof/>
            <w:webHidden/>
          </w:rPr>
          <w:instrText xml:space="preserve"> PAGEREF _Toc360722216 \h </w:instrText>
        </w:r>
        <w:r w:rsidR="0017243D">
          <w:rPr>
            <w:noProof/>
            <w:webHidden/>
          </w:rPr>
        </w:r>
        <w:r w:rsidR="0017243D">
          <w:rPr>
            <w:noProof/>
            <w:webHidden/>
          </w:rPr>
          <w:fldChar w:fldCharType="separate"/>
        </w:r>
        <w:r w:rsidR="00094572">
          <w:rPr>
            <w:noProof/>
            <w:webHidden/>
          </w:rPr>
          <w:t>8</w:t>
        </w:r>
        <w:r w:rsidR="0017243D">
          <w:rPr>
            <w:noProof/>
            <w:webHidden/>
          </w:rPr>
          <w:fldChar w:fldCharType="end"/>
        </w:r>
      </w:hyperlink>
    </w:p>
    <w:p w14:paraId="704A072E" w14:textId="77777777" w:rsidR="0017243D" w:rsidRDefault="00EA7A02">
      <w:pPr>
        <w:pStyle w:val="TOC2"/>
        <w:rPr>
          <w:rFonts w:asciiTheme="minorHAnsi" w:eastAsiaTheme="minorEastAsia" w:hAnsiTheme="minorHAnsi" w:cstheme="minorBidi"/>
          <w:noProof/>
          <w:color w:val="auto"/>
          <w:sz w:val="22"/>
          <w:szCs w:val="22"/>
        </w:rPr>
      </w:pPr>
      <w:hyperlink w:anchor="_Toc360722217" w:history="1">
        <w:r w:rsidR="0017243D" w:rsidRPr="00EA71E9">
          <w:rPr>
            <w:rStyle w:val="Hyperlink"/>
            <w:noProof/>
          </w:rPr>
          <w:t>1.1</w:t>
        </w:r>
        <w:r w:rsidR="0017243D">
          <w:rPr>
            <w:rFonts w:asciiTheme="minorHAnsi" w:eastAsiaTheme="minorEastAsia" w:hAnsiTheme="minorHAnsi" w:cstheme="minorBidi"/>
            <w:noProof/>
            <w:color w:val="auto"/>
            <w:sz w:val="22"/>
            <w:szCs w:val="22"/>
          </w:rPr>
          <w:tab/>
        </w:r>
        <w:r w:rsidR="0017243D" w:rsidRPr="00EA71E9">
          <w:rPr>
            <w:rStyle w:val="Hyperlink"/>
            <w:noProof/>
          </w:rPr>
          <w:t>Overview</w:t>
        </w:r>
        <w:r w:rsidR="0017243D">
          <w:rPr>
            <w:noProof/>
            <w:webHidden/>
          </w:rPr>
          <w:tab/>
        </w:r>
        <w:r w:rsidR="0017243D">
          <w:rPr>
            <w:noProof/>
            <w:webHidden/>
          </w:rPr>
          <w:fldChar w:fldCharType="begin"/>
        </w:r>
        <w:r w:rsidR="0017243D">
          <w:rPr>
            <w:noProof/>
            <w:webHidden/>
          </w:rPr>
          <w:instrText xml:space="preserve"> PAGEREF _Toc360722217 \h </w:instrText>
        </w:r>
        <w:r w:rsidR="0017243D">
          <w:rPr>
            <w:noProof/>
            <w:webHidden/>
          </w:rPr>
        </w:r>
        <w:r w:rsidR="0017243D">
          <w:rPr>
            <w:noProof/>
            <w:webHidden/>
          </w:rPr>
          <w:fldChar w:fldCharType="separate"/>
        </w:r>
        <w:r w:rsidR="00094572">
          <w:rPr>
            <w:noProof/>
            <w:webHidden/>
          </w:rPr>
          <w:t>8</w:t>
        </w:r>
        <w:r w:rsidR="0017243D">
          <w:rPr>
            <w:noProof/>
            <w:webHidden/>
          </w:rPr>
          <w:fldChar w:fldCharType="end"/>
        </w:r>
      </w:hyperlink>
    </w:p>
    <w:p w14:paraId="6302759B" w14:textId="77777777" w:rsidR="0017243D" w:rsidRDefault="00EA7A02">
      <w:pPr>
        <w:pStyle w:val="TOC2"/>
        <w:rPr>
          <w:rFonts w:asciiTheme="minorHAnsi" w:eastAsiaTheme="minorEastAsia" w:hAnsiTheme="minorHAnsi" w:cstheme="minorBidi"/>
          <w:noProof/>
          <w:color w:val="auto"/>
          <w:sz w:val="22"/>
          <w:szCs w:val="22"/>
        </w:rPr>
      </w:pPr>
      <w:hyperlink w:anchor="_Toc360722218" w:history="1">
        <w:r w:rsidR="0017243D" w:rsidRPr="00EA71E9">
          <w:rPr>
            <w:rStyle w:val="Hyperlink"/>
            <w:noProof/>
          </w:rPr>
          <w:t>1.2</w:t>
        </w:r>
        <w:r w:rsidR="0017243D">
          <w:rPr>
            <w:rFonts w:asciiTheme="minorHAnsi" w:eastAsiaTheme="minorEastAsia" w:hAnsiTheme="minorHAnsi" w:cstheme="minorBidi"/>
            <w:noProof/>
            <w:color w:val="auto"/>
            <w:sz w:val="22"/>
            <w:szCs w:val="22"/>
          </w:rPr>
          <w:tab/>
        </w:r>
        <w:r w:rsidR="0017243D" w:rsidRPr="00EA71E9">
          <w:rPr>
            <w:rStyle w:val="Hyperlink"/>
            <w:noProof/>
          </w:rPr>
          <w:t>Roles Performed</w:t>
        </w:r>
        <w:r w:rsidR="0017243D">
          <w:rPr>
            <w:noProof/>
            <w:webHidden/>
          </w:rPr>
          <w:tab/>
        </w:r>
        <w:r w:rsidR="0017243D">
          <w:rPr>
            <w:noProof/>
            <w:webHidden/>
          </w:rPr>
          <w:fldChar w:fldCharType="begin"/>
        </w:r>
        <w:r w:rsidR="0017243D">
          <w:rPr>
            <w:noProof/>
            <w:webHidden/>
          </w:rPr>
          <w:instrText xml:space="preserve"> PAGEREF _Toc360722218 \h </w:instrText>
        </w:r>
        <w:r w:rsidR="0017243D">
          <w:rPr>
            <w:noProof/>
            <w:webHidden/>
          </w:rPr>
        </w:r>
        <w:r w:rsidR="0017243D">
          <w:rPr>
            <w:noProof/>
            <w:webHidden/>
          </w:rPr>
          <w:fldChar w:fldCharType="separate"/>
        </w:r>
        <w:r w:rsidR="00094572">
          <w:rPr>
            <w:noProof/>
            <w:webHidden/>
          </w:rPr>
          <w:t>8</w:t>
        </w:r>
        <w:r w:rsidR="0017243D">
          <w:rPr>
            <w:noProof/>
            <w:webHidden/>
          </w:rPr>
          <w:fldChar w:fldCharType="end"/>
        </w:r>
      </w:hyperlink>
    </w:p>
    <w:p w14:paraId="7066ABEC" w14:textId="77777777" w:rsidR="0017243D" w:rsidRDefault="00EA7A02">
      <w:pPr>
        <w:pStyle w:val="TOC2"/>
        <w:rPr>
          <w:rFonts w:asciiTheme="minorHAnsi" w:eastAsiaTheme="minorEastAsia" w:hAnsiTheme="minorHAnsi" w:cstheme="minorBidi"/>
          <w:noProof/>
          <w:color w:val="auto"/>
          <w:sz w:val="22"/>
          <w:szCs w:val="22"/>
        </w:rPr>
      </w:pPr>
      <w:hyperlink w:anchor="_Toc360722219" w:history="1">
        <w:r w:rsidR="0017243D" w:rsidRPr="00EA71E9">
          <w:rPr>
            <w:rStyle w:val="Hyperlink"/>
            <w:noProof/>
          </w:rPr>
          <w:t>1.3</w:t>
        </w:r>
        <w:r w:rsidR="0017243D">
          <w:rPr>
            <w:rFonts w:asciiTheme="minorHAnsi" w:eastAsiaTheme="minorEastAsia" w:hAnsiTheme="minorHAnsi" w:cstheme="minorBidi"/>
            <w:noProof/>
            <w:color w:val="auto"/>
            <w:sz w:val="22"/>
            <w:szCs w:val="22"/>
          </w:rPr>
          <w:tab/>
        </w:r>
        <w:r w:rsidR="0017243D" w:rsidRPr="00EA71E9">
          <w:rPr>
            <w:rStyle w:val="Hyperlink"/>
            <w:noProof/>
          </w:rPr>
          <w:t>Block Diagram</w:t>
        </w:r>
        <w:r w:rsidR="0017243D">
          <w:rPr>
            <w:noProof/>
            <w:webHidden/>
          </w:rPr>
          <w:tab/>
        </w:r>
        <w:r w:rsidR="0017243D">
          <w:rPr>
            <w:noProof/>
            <w:webHidden/>
          </w:rPr>
          <w:fldChar w:fldCharType="begin"/>
        </w:r>
        <w:r w:rsidR="0017243D">
          <w:rPr>
            <w:noProof/>
            <w:webHidden/>
          </w:rPr>
          <w:instrText xml:space="preserve"> PAGEREF _Toc360722219 \h </w:instrText>
        </w:r>
        <w:r w:rsidR="0017243D">
          <w:rPr>
            <w:noProof/>
            <w:webHidden/>
          </w:rPr>
        </w:r>
        <w:r w:rsidR="0017243D">
          <w:rPr>
            <w:noProof/>
            <w:webHidden/>
          </w:rPr>
          <w:fldChar w:fldCharType="separate"/>
        </w:r>
        <w:r w:rsidR="00094572">
          <w:rPr>
            <w:noProof/>
            <w:webHidden/>
          </w:rPr>
          <w:t>9</w:t>
        </w:r>
        <w:r w:rsidR="0017243D">
          <w:rPr>
            <w:noProof/>
            <w:webHidden/>
          </w:rPr>
          <w:fldChar w:fldCharType="end"/>
        </w:r>
      </w:hyperlink>
    </w:p>
    <w:p w14:paraId="2DDE7D2A" w14:textId="77777777" w:rsidR="0017243D" w:rsidRDefault="00EA7A02">
      <w:pPr>
        <w:pStyle w:val="TOC1"/>
        <w:rPr>
          <w:rFonts w:asciiTheme="minorHAnsi" w:eastAsiaTheme="minorEastAsia" w:hAnsiTheme="minorHAnsi" w:cstheme="minorBidi"/>
          <w:noProof/>
          <w:color w:val="auto"/>
          <w:sz w:val="22"/>
          <w:szCs w:val="22"/>
        </w:rPr>
      </w:pPr>
      <w:hyperlink w:anchor="_Toc360722220" w:history="1">
        <w:r w:rsidR="0017243D" w:rsidRPr="00EA71E9">
          <w:rPr>
            <w:rStyle w:val="Hyperlink"/>
            <w:noProof/>
          </w:rPr>
          <w:t>2</w:t>
        </w:r>
        <w:r w:rsidR="0017243D">
          <w:rPr>
            <w:rFonts w:asciiTheme="minorHAnsi" w:eastAsiaTheme="minorEastAsia" w:hAnsiTheme="minorHAnsi" w:cstheme="minorBidi"/>
            <w:noProof/>
            <w:color w:val="auto"/>
            <w:sz w:val="22"/>
            <w:szCs w:val="22"/>
          </w:rPr>
          <w:tab/>
        </w:r>
        <w:r w:rsidR="0017243D" w:rsidRPr="00EA71E9">
          <w:rPr>
            <w:rStyle w:val="Hyperlink"/>
            <w:noProof/>
          </w:rPr>
          <w:t>CDC Interface</w:t>
        </w:r>
        <w:r w:rsidR="0017243D">
          <w:rPr>
            <w:noProof/>
            <w:webHidden/>
          </w:rPr>
          <w:tab/>
        </w:r>
        <w:r w:rsidR="0017243D">
          <w:rPr>
            <w:noProof/>
            <w:webHidden/>
          </w:rPr>
          <w:fldChar w:fldCharType="begin"/>
        </w:r>
        <w:r w:rsidR="0017243D">
          <w:rPr>
            <w:noProof/>
            <w:webHidden/>
          </w:rPr>
          <w:instrText xml:space="preserve"> PAGEREF _Toc360722220 \h </w:instrText>
        </w:r>
        <w:r w:rsidR="0017243D">
          <w:rPr>
            <w:noProof/>
            <w:webHidden/>
          </w:rPr>
        </w:r>
        <w:r w:rsidR="0017243D">
          <w:rPr>
            <w:noProof/>
            <w:webHidden/>
          </w:rPr>
          <w:fldChar w:fldCharType="separate"/>
        </w:r>
        <w:r w:rsidR="00094572">
          <w:rPr>
            <w:noProof/>
            <w:webHidden/>
          </w:rPr>
          <w:t>10</w:t>
        </w:r>
        <w:r w:rsidR="0017243D">
          <w:rPr>
            <w:noProof/>
            <w:webHidden/>
          </w:rPr>
          <w:fldChar w:fldCharType="end"/>
        </w:r>
      </w:hyperlink>
    </w:p>
    <w:p w14:paraId="4B747479" w14:textId="77777777" w:rsidR="0017243D" w:rsidRDefault="00EA7A02">
      <w:pPr>
        <w:pStyle w:val="TOC2"/>
        <w:rPr>
          <w:rFonts w:asciiTheme="minorHAnsi" w:eastAsiaTheme="minorEastAsia" w:hAnsiTheme="minorHAnsi" w:cstheme="minorBidi"/>
          <w:noProof/>
          <w:color w:val="auto"/>
          <w:sz w:val="22"/>
          <w:szCs w:val="22"/>
        </w:rPr>
      </w:pPr>
      <w:hyperlink w:anchor="_Toc360722221" w:history="1">
        <w:r w:rsidR="0017243D" w:rsidRPr="00EA71E9">
          <w:rPr>
            <w:rStyle w:val="Hyperlink"/>
            <w:noProof/>
          </w:rPr>
          <w:t>2.1</w:t>
        </w:r>
        <w:r w:rsidR="0017243D">
          <w:rPr>
            <w:rFonts w:asciiTheme="minorHAnsi" w:eastAsiaTheme="minorEastAsia" w:hAnsiTheme="minorHAnsi" w:cstheme="minorBidi"/>
            <w:noProof/>
            <w:color w:val="auto"/>
            <w:sz w:val="22"/>
            <w:szCs w:val="22"/>
          </w:rPr>
          <w:tab/>
        </w:r>
        <w:r w:rsidR="0017243D" w:rsidRPr="00EA71E9">
          <w:rPr>
            <w:rStyle w:val="Hyperlink"/>
            <w:noProof/>
          </w:rPr>
          <w:t>Parameters</w:t>
        </w:r>
        <w:r w:rsidR="0017243D">
          <w:rPr>
            <w:noProof/>
            <w:webHidden/>
          </w:rPr>
          <w:tab/>
        </w:r>
        <w:r w:rsidR="0017243D">
          <w:rPr>
            <w:noProof/>
            <w:webHidden/>
          </w:rPr>
          <w:fldChar w:fldCharType="begin"/>
        </w:r>
        <w:r w:rsidR="0017243D">
          <w:rPr>
            <w:noProof/>
            <w:webHidden/>
          </w:rPr>
          <w:instrText xml:space="preserve"> PAGEREF _Toc360722221 \h </w:instrText>
        </w:r>
        <w:r w:rsidR="0017243D">
          <w:rPr>
            <w:noProof/>
            <w:webHidden/>
          </w:rPr>
        </w:r>
        <w:r w:rsidR="0017243D">
          <w:rPr>
            <w:noProof/>
            <w:webHidden/>
          </w:rPr>
          <w:fldChar w:fldCharType="separate"/>
        </w:r>
        <w:r w:rsidR="00094572">
          <w:rPr>
            <w:noProof/>
            <w:webHidden/>
          </w:rPr>
          <w:t>10</w:t>
        </w:r>
        <w:r w:rsidR="0017243D">
          <w:rPr>
            <w:noProof/>
            <w:webHidden/>
          </w:rPr>
          <w:fldChar w:fldCharType="end"/>
        </w:r>
      </w:hyperlink>
    </w:p>
    <w:p w14:paraId="4DA512FC" w14:textId="6211655A" w:rsidR="0017243D" w:rsidRDefault="00EA7A02">
      <w:pPr>
        <w:pStyle w:val="TOC2"/>
        <w:rPr>
          <w:rFonts w:asciiTheme="minorHAnsi" w:eastAsiaTheme="minorEastAsia" w:hAnsiTheme="minorHAnsi" w:cstheme="minorBidi"/>
          <w:noProof/>
          <w:color w:val="auto"/>
          <w:sz w:val="22"/>
          <w:szCs w:val="22"/>
        </w:rPr>
      </w:pPr>
      <w:hyperlink w:anchor="_Toc360722222" w:history="1">
        <w:r w:rsidR="0017243D" w:rsidRPr="00EA71E9">
          <w:rPr>
            <w:rStyle w:val="Hyperlink"/>
            <w:noProof/>
          </w:rPr>
          <w:t>2.2</w:t>
        </w:r>
        <w:r w:rsidR="0017243D">
          <w:rPr>
            <w:rFonts w:asciiTheme="minorHAnsi" w:eastAsiaTheme="minorEastAsia" w:hAnsiTheme="minorHAnsi" w:cstheme="minorBidi"/>
            <w:noProof/>
            <w:color w:val="auto"/>
            <w:sz w:val="22"/>
            <w:szCs w:val="22"/>
          </w:rPr>
          <w:tab/>
        </w:r>
        <w:r w:rsidR="0017243D" w:rsidRPr="00EA71E9">
          <w:rPr>
            <w:rStyle w:val="Hyperlink"/>
            <w:noProof/>
          </w:rPr>
          <w:t>Interface Signals</w:t>
        </w:r>
        <w:r w:rsidR="0017243D">
          <w:rPr>
            <w:noProof/>
            <w:webHidden/>
          </w:rPr>
          <w:tab/>
        </w:r>
        <w:r w:rsidR="0017243D">
          <w:rPr>
            <w:noProof/>
            <w:webHidden/>
          </w:rPr>
          <w:fldChar w:fldCharType="begin"/>
        </w:r>
        <w:r w:rsidR="0017243D">
          <w:rPr>
            <w:noProof/>
            <w:webHidden/>
          </w:rPr>
          <w:instrText xml:space="preserve"> PAGEREF _Toc360722222 \h </w:instrText>
        </w:r>
        <w:r w:rsidR="0017243D">
          <w:rPr>
            <w:noProof/>
            <w:webHidden/>
          </w:rPr>
        </w:r>
        <w:r w:rsidR="0017243D">
          <w:rPr>
            <w:noProof/>
            <w:webHidden/>
          </w:rPr>
          <w:fldChar w:fldCharType="separate"/>
        </w:r>
        <w:r w:rsidR="00094572">
          <w:rPr>
            <w:noProof/>
            <w:webHidden/>
          </w:rPr>
          <w:t>14</w:t>
        </w:r>
        <w:r w:rsidR="0017243D">
          <w:rPr>
            <w:noProof/>
            <w:webHidden/>
          </w:rPr>
          <w:fldChar w:fldCharType="end"/>
        </w:r>
      </w:hyperlink>
    </w:p>
    <w:p w14:paraId="50D61CE5" w14:textId="506A103A" w:rsidR="0017243D" w:rsidRDefault="00EA7A02">
      <w:pPr>
        <w:pStyle w:val="TOC1"/>
        <w:rPr>
          <w:rFonts w:asciiTheme="minorHAnsi" w:eastAsiaTheme="minorEastAsia" w:hAnsiTheme="minorHAnsi" w:cstheme="minorBidi"/>
          <w:noProof/>
          <w:color w:val="auto"/>
          <w:sz w:val="22"/>
          <w:szCs w:val="22"/>
        </w:rPr>
      </w:pPr>
      <w:hyperlink w:anchor="_Toc360722223" w:history="1">
        <w:r w:rsidR="0017243D" w:rsidRPr="00EA71E9">
          <w:rPr>
            <w:rStyle w:val="Hyperlink"/>
            <w:noProof/>
          </w:rPr>
          <w:t>3</w:t>
        </w:r>
        <w:r w:rsidR="0017243D">
          <w:rPr>
            <w:rFonts w:asciiTheme="minorHAnsi" w:eastAsiaTheme="minorEastAsia" w:hAnsiTheme="minorHAnsi" w:cstheme="minorBidi"/>
            <w:noProof/>
            <w:color w:val="auto"/>
            <w:sz w:val="22"/>
            <w:szCs w:val="22"/>
          </w:rPr>
          <w:tab/>
        </w:r>
        <w:r w:rsidR="0017243D" w:rsidRPr="00EA71E9">
          <w:rPr>
            <w:rStyle w:val="Hyperlink"/>
            <w:noProof/>
          </w:rPr>
          <w:t>Integration Notes</w:t>
        </w:r>
        <w:r w:rsidR="0017243D">
          <w:rPr>
            <w:noProof/>
            <w:webHidden/>
          </w:rPr>
          <w:tab/>
        </w:r>
        <w:r w:rsidR="0017243D">
          <w:rPr>
            <w:noProof/>
            <w:webHidden/>
          </w:rPr>
          <w:fldChar w:fldCharType="begin"/>
        </w:r>
        <w:r w:rsidR="0017243D">
          <w:rPr>
            <w:noProof/>
            <w:webHidden/>
          </w:rPr>
          <w:instrText xml:space="preserve"> PAGEREF _Toc360722223 \h </w:instrText>
        </w:r>
        <w:r w:rsidR="0017243D">
          <w:rPr>
            <w:noProof/>
            <w:webHidden/>
          </w:rPr>
        </w:r>
        <w:r w:rsidR="0017243D">
          <w:rPr>
            <w:noProof/>
            <w:webHidden/>
          </w:rPr>
          <w:fldChar w:fldCharType="separate"/>
        </w:r>
        <w:r w:rsidR="00094572">
          <w:rPr>
            <w:noProof/>
            <w:webHidden/>
          </w:rPr>
          <w:t>23</w:t>
        </w:r>
        <w:r w:rsidR="0017243D">
          <w:rPr>
            <w:noProof/>
            <w:webHidden/>
          </w:rPr>
          <w:fldChar w:fldCharType="end"/>
        </w:r>
      </w:hyperlink>
    </w:p>
    <w:p w14:paraId="411F64BE" w14:textId="0FFD5571" w:rsidR="0017243D" w:rsidRDefault="00EA7A02">
      <w:pPr>
        <w:pStyle w:val="TOC2"/>
        <w:rPr>
          <w:rFonts w:asciiTheme="minorHAnsi" w:eastAsiaTheme="minorEastAsia" w:hAnsiTheme="minorHAnsi" w:cstheme="minorBidi"/>
          <w:noProof/>
          <w:color w:val="auto"/>
          <w:sz w:val="22"/>
          <w:szCs w:val="22"/>
        </w:rPr>
      </w:pPr>
      <w:hyperlink w:anchor="_Toc360722224" w:history="1">
        <w:r w:rsidR="0017243D" w:rsidRPr="00EA71E9">
          <w:rPr>
            <w:rStyle w:val="Hyperlink"/>
            <w:noProof/>
          </w:rPr>
          <w:t>3.1</w:t>
        </w:r>
        <w:r w:rsidR="0017243D">
          <w:rPr>
            <w:rFonts w:asciiTheme="minorHAnsi" w:eastAsiaTheme="minorEastAsia" w:hAnsiTheme="minorHAnsi" w:cstheme="minorBidi"/>
            <w:noProof/>
            <w:color w:val="auto"/>
            <w:sz w:val="22"/>
            <w:szCs w:val="22"/>
          </w:rPr>
          <w:tab/>
        </w:r>
        <w:r w:rsidR="0017243D" w:rsidRPr="00EA71E9">
          <w:rPr>
            <w:rStyle w:val="Hyperlink"/>
            <w:noProof/>
          </w:rPr>
          <w:t>Power Domain</w:t>
        </w:r>
        <w:r w:rsidR="0017243D">
          <w:rPr>
            <w:noProof/>
            <w:webHidden/>
          </w:rPr>
          <w:tab/>
        </w:r>
        <w:r w:rsidR="0017243D">
          <w:rPr>
            <w:noProof/>
            <w:webHidden/>
          </w:rPr>
          <w:fldChar w:fldCharType="begin"/>
        </w:r>
        <w:r w:rsidR="0017243D">
          <w:rPr>
            <w:noProof/>
            <w:webHidden/>
          </w:rPr>
          <w:instrText xml:space="preserve"> PAGEREF _Toc360722224 \h </w:instrText>
        </w:r>
        <w:r w:rsidR="0017243D">
          <w:rPr>
            <w:noProof/>
            <w:webHidden/>
          </w:rPr>
        </w:r>
        <w:r w:rsidR="0017243D">
          <w:rPr>
            <w:noProof/>
            <w:webHidden/>
          </w:rPr>
          <w:fldChar w:fldCharType="separate"/>
        </w:r>
        <w:r w:rsidR="00094572">
          <w:rPr>
            <w:noProof/>
            <w:webHidden/>
          </w:rPr>
          <w:t>23</w:t>
        </w:r>
        <w:r w:rsidR="0017243D">
          <w:rPr>
            <w:noProof/>
            <w:webHidden/>
          </w:rPr>
          <w:fldChar w:fldCharType="end"/>
        </w:r>
      </w:hyperlink>
    </w:p>
    <w:p w14:paraId="6C68A7E9" w14:textId="04C397C3" w:rsidR="0017243D" w:rsidRDefault="00EA7A02">
      <w:pPr>
        <w:pStyle w:val="TOC2"/>
        <w:rPr>
          <w:rFonts w:asciiTheme="minorHAnsi" w:eastAsiaTheme="minorEastAsia" w:hAnsiTheme="minorHAnsi" w:cstheme="minorBidi"/>
          <w:noProof/>
          <w:color w:val="auto"/>
          <w:sz w:val="22"/>
          <w:szCs w:val="22"/>
        </w:rPr>
      </w:pPr>
      <w:hyperlink w:anchor="_Toc360722225" w:history="1">
        <w:r w:rsidR="0017243D" w:rsidRPr="00EA71E9">
          <w:rPr>
            <w:rStyle w:val="Hyperlink"/>
            <w:noProof/>
          </w:rPr>
          <w:t>3.2</w:t>
        </w:r>
        <w:r w:rsidR="0017243D">
          <w:rPr>
            <w:rFonts w:asciiTheme="minorHAnsi" w:eastAsiaTheme="minorEastAsia" w:hAnsiTheme="minorHAnsi" w:cstheme="minorBidi"/>
            <w:noProof/>
            <w:color w:val="auto"/>
            <w:sz w:val="22"/>
            <w:szCs w:val="22"/>
          </w:rPr>
          <w:tab/>
        </w:r>
        <w:r w:rsidR="0017243D" w:rsidRPr="00EA71E9">
          <w:rPr>
            <w:rStyle w:val="Hyperlink"/>
            <w:noProof/>
          </w:rPr>
          <w:t>Power Control Aggregation Logic</w:t>
        </w:r>
        <w:r w:rsidR="0017243D">
          <w:rPr>
            <w:noProof/>
            <w:webHidden/>
          </w:rPr>
          <w:tab/>
        </w:r>
        <w:r w:rsidR="0017243D">
          <w:rPr>
            <w:noProof/>
            <w:webHidden/>
          </w:rPr>
          <w:fldChar w:fldCharType="begin"/>
        </w:r>
        <w:r w:rsidR="0017243D">
          <w:rPr>
            <w:noProof/>
            <w:webHidden/>
          </w:rPr>
          <w:instrText xml:space="preserve"> PAGEREF _Toc360722225 \h </w:instrText>
        </w:r>
        <w:r w:rsidR="0017243D">
          <w:rPr>
            <w:noProof/>
            <w:webHidden/>
          </w:rPr>
        </w:r>
        <w:r w:rsidR="0017243D">
          <w:rPr>
            <w:noProof/>
            <w:webHidden/>
          </w:rPr>
          <w:fldChar w:fldCharType="separate"/>
        </w:r>
        <w:r w:rsidR="00094572">
          <w:rPr>
            <w:noProof/>
            <w:webHidden/>
          </w:rPr>
          <w:t>23</w:t>
        </w:r>
        <w:r w:rsidR="0017243D">
          <w:rPr>
            <w:noProof/>
            <w:webHidden/>
          </w:rPr>
          <w:fldChar w:fldCharType="end"/>
        </w:r>
      </w:hyperlink>
    </w:p>
    <w:p w14:paraId="05FE7C26" w14:textId="5EA1C0CC" w:rsidR="0017243D" w:rsidRDefault="00EA7A02">
      <w:pPr>
        <w:pStyle w:val="TOC3"/>
        <w:rPr>
          <w:rFonts w:asciiTheme="minorHAnsi" w:eastAsiaTheme="minorEastAsia" w:hAnsiTheme="minorHAnsi" w:cstheme="minorBidi"/>
          <w:color w:val="auto"/>
          <w:sz w:val="22"/>
          <w:szCs w:val="22"/>
        </w:rPr>
      </w:pPr>
      <w:hyperlink w:anchor="_Toc360722226" w:history="1">
        <w:r w:rsidR="0017243D" w:rsidRPr="00EA71E9">
          <w:rPr>
            <w:rStyle w:val="Hyperlink"/>
          </w:rPr>
          <w:t>3.2.1</w:t>
        </w:r>
        <w:r w:rsidR="0017243D">
          <w:rPr>
            <w:rFonts w:asciiTheme="minorHAnsi" w:eastAsiaTheme="minorEastAsia" w:hAnsiTheme="minorHAnsi" w:cstheme="minorBidi"/>
            <w:color w:val="auto"/>
            <w:sz w:val="22"/>
            <w:szCs w:val="22"/>
          </w:rPr>
          <w:tab/>
        </w:r>
        <w:r w:rsidR="0017243D" w:rsidRPr="00EA71E9">
          <w:rPr>
            <w:rStyle w:val="Hyperlink"/>
          </w:rPr>
          <w:t>pwrgate_force</w:t>
        </w:r>
        <w:r w:rsidR="0017243D">
          <w:rPr>
            <w:webHidden/>
          </w:rPr>
          <w:tab/>
        </w:r>
        <w:r w:rsidR="0017243D">
          <w:rPr>
            <w:webHidden/>
          </w:rPr>
          <w:fldChar w:fldCharType="begin"/>
        </w:r>
        <w:r w:rsidR="0017243D">
          <w:rPr>
            <w:webHidden/>
          </w:rPr>
          <w:instrText xml:space="preserve"> PAGEREF _Toc360722226 \h </w:instrText>
        </w:r>
        <w:r w:rsidR="0017243D">
          <w:rPr>
            <w:webHidden/>
          </w:rPr>
        </w:r>
        <w:r w:rsidR="0017243D">
          <w:rPr>
            <w:webHidden/>
          </w:rPr>
          <w:fldChar w:fldCharType="separate"/>
        </w:r>
        <w:r w:rsidR="00094572">
          <w:rPr>
            <w:webHidden/>
          </w:rPr>
          <w:t>23</w:t>
        </w:r>
        <w:r w:rsidR="0017243D">
          <w:rPr>
            <w:webHidden/>
          </w:rPr>
          <w:fldChar w:fldCharType="end"/>
        </w:r>
      </w:hyperlink>
    </w:p>
    <w:p w14:paraId="0EED83DE" w14:textId="7E6E2B58" w:rsidR="0017243D" w:rsidRDefault="00EA7A02">
      <w:pPr>
        <w:pStyle w:val="TOC3"/>
        <w:rPr>
          <w:rFonts w:asciiTheme="minorHAnsi" w:eastAsiaTheme="minorEastAsia" w:hAnsiTheme="minorHAnsi" w:cstheme="minorBidi"/>
          <w:color w:val="auto"/>
          <w:sz w:val="22"/>
          <w:szCs w:val="22"/>
        </w:rPr>
      </w:pPr>
      <w:hyperlink w:anchor="_Toc360722227" w:history="1">
        <w:r w:rsidR="0017243D" w:rsidRPr="00EA71E9">
          <w:rPr>
            <w:rStyle w:val="Hyperlink"/>
          </w:rPr>
          <w:t>3.2.2</w:t>
        </w:r>
        <w:r w:rsidR="0017243D">
          <w:rPr>
            <w:rFonts w:asciiTheme="minorHAnsi" w:eastAsiaTheme="minorEastAsia" w:hAnsiTheme="minorHAnsi" w:cstheme="minorBidi"/>
            <w:color w:val="auto"/>
            <w:sz w:val="22"/>
            <w:szCs w:val="22"/>
          </w:rPr>
          <w:tab/>
        </w:r>
        <w:r w:rsidR="0017243D" w:rsidRPr="00EA71E9">
          <w:rPr>
            <w:rStyle w:val="Hyperlink"/>
          </w:rPr>
          <w:t>pwrgate_disabled</w:t>
        </w:r>
        <w:r w:rsidR="0017243D">
          <w:rPr>
            <w:webHidden/>
          </w:rPr>
          <w:tab/>
        </w:r>
        <w:r w:rsidR="0017243D">
          <w:rPr>
            <w:webHidden/>
          </w:rPr>
          <w:fldChar w:fldCharType="begin"/>
        </w:r>
        <w:r w:rsidR="0017243D">
          <w:rPr>
            <w:webHidden/>
          </w:rPr>
          <w:instrText xml:space="preserve"> PAGEREF _Toc360722227 \h </w:instrText>
        </w:r>
        <w:r w:rsidR="0017243D">
          <w:rPr>
            <w:webHidden/>
          </w:rPr>
        </w:r>
        <w:r w:rsidR="0017243D">
          <w:rPr>
            <w:webHidden/>
          </w:rPr>
          <w:fldChar w:fldCharType="separate"/>
        </w:r>
        <w:r w:rsidR="00094572">
          <w:rPr>
            <w:webHidden/>
          </w:rPr>
          <w:t>24</w:t>
        </w:r>
        <w:r w:rsidR="0017243D">
          <w:rPr>
            <w:webHidden/>
          </w:rPr>
          <w:fldChar w:fldCharType="end"/>
        </w:r>
      </w:hyperlink>
    </w:p>
    <w:p w14:paraId="48E888C1" w14:textId="6381DBFB" w:rsidR="0017243D" w:rsidRDefault="00EA7A02">
      <w:pPr>
        <w:pStyle w:val="TOC3"/>
        <w:rPr>
          <w:rFonts w:asciiTheme="minorHAnsi" w:eastAsiaTheme="minorEastAsia" w:hAnsiTheme="minorHAnsi" w:cstheme="minorBidi"/>
          <w:color w:val="auto"/>
          <w:sz w:val="22"/>
          <w:szCs w:val="22"/>
        </w:rPr>
      </w:pPr>
      <w:hyperlink w:anchor="_Toc360722228" w:history="1">
        <w:r w:rsidR="0017243D" w:rsidRPr="00EA71E9">
          <w:rPr>
            <w:rStyle w:val="Hyperlink"/>
          </w:rPr>
          <w:t>3.2.3</w:t>
        </w:r>
        <w:r w:rsidR="0017243D">
          <w:rPr>
            <w:rFonts w:asciiTheme="minorHAnsi" w:eastAsiaTheme="minorEastAsia" w:hAnsiTheme="minorHAnsi" w:cstheme="minorBidi"/>
            <w:color w:val="auto"/>
            <w:sz w:val="22"/>
            <w:szCs w:val="22"/>
          </w:rPr>
          <w:tab/>
        </w:r>
        <w:r w:rsidR="0017243D" w:rsidRPr="00EA71E9">
          <w:rPr>
            <w:rStyle w:val="Hyperlink"/>
          </w:rPr>
          <w:t>pwrgate_pmc_wake</w:t>
        </w:r>
        <w:r w:rsidR="0017243D">
          <w:rPr>
            <w:webHidden/>
          </w:rPr>
          <w:tab/>
        </w:r>
        <w:r w:rsidR="0017243D">
          <w:rPr>
            <w:webHidden/>
          </w:rPr>
          <w:fldChar w:fldCharType="begin"/>
        </w:r>
        <w:r w:rsidR="0017243D">
          <w:rPr>
            <w:webHidden/>
          </w:rPr>
          <w:instrText xml:space="preserve"> PAGEREF _Toc360722228 \h </w:instrText>
        </w:r>
        <w:r w:rsidR="0017243D">
          <w:rPr>
            <w:webHidden/>
          </w:rPr>
        </w:r>
        <w:r w:rsidR="0017243D">
          <w:rPr>
            <w:webHidden/>
          </w:rPr>
          <w:fldChar w:fldCharType="separate"/>
        </w:r>
        <w:r w:rsidR="00094572">
          <w:rPr>
            <w:webHidden/>
          </w:rPr>
          <w:t>25</w:t>
        </w:r>
        <w:r w:rsidR="0017243D">
          <w:rPr>
            <w:webHidden/>
          </w:rPr>
          <w:fldChar w:fldCharType="end"/>
        </w:r>
      </w:hyperlink>
    </w:p>
    <w:p w14:paraId="1BD33B4B" w14:textId="07E126B2" w:rsidR="0017243D" w:rsidRDefault="00EA7A02">
      <w:pPr>
        <w:pStyle w:val="TOC3"/>
        <w:rPr>
          <w:rFonts w:asciiTheme="minorHAnsi" w:eastAsiaTheme="minorEastAsia" w:hAnsiTheme="minorHAnsi" w:cstheme="minorBidi"/>
          <w:color w:val="auto"/>
          <w:sz w:val="22"/>
          <w:szCs w:val="22"/>
        </w:rPr>
      </w:pPr>
      <w:hyperlink w:anchor="_Toc360722229" w:history="1">
        <w:r w:rsidR="0017243D" w:rsidRPr="00EA71E9">
          <w:rPr>
            <w:rStyle w:val="Hyperlink"/>
          </w:rPr>
          <w:t>3.2.4</w:t>
        </w:r>
        <w:r w:rsidR="0017243D">
          <w:rPr>
            <w:rFonts w:asciiTheme="minorHAnsi" w:eastAsiaTheme="minorEastAsia" w:hAnsiTheme="minorHAnsi" w:cstheme="minorBidi"/>
            <w:color w:val="auto"/>
            <w:sz w:val="22"/>
            <w:szCs w:val="22"/>
          </w:rPr>
          <w:tab/>
        </w:r>
        <w:r w:rsidR="0017243D" w:rsidRPr="00EA71E9">
          <w:rPr>
            <w:rStyle w:val="Hyperlink"/>
          </w:rPr>
          <w:t>ip_pgcb_pg_rdy_req_b</w:t>
        </w:r>
        <w:r w:rsidR="0017243D">
          <w:rPr>
            <w:webHidden/>
          </w:rPr>
          <w:tab/>
        </w:r>
        <w:r w:rsidR="0017243D">
          <w:rPr>
            <w:webHidden/>
          </w:rPr>
          <w:fldChar w:fldCharType="begin"/>
        </w:r>
        <w:r w:rsidR="0017243D">
          <w:rPr>
            <w:webHidden/>
          </w:rPr>
          <w:instrText xml:space="preserve"> PAGEREF _Toc360722229 \h </w:instrText>
        </w:r>
        <w:r w:rsidR="0017243D">
          <w:rPr>
            <w:webHidden/>
          </w:rPr>
        </w:r>
        <w:r w:rsidR="0017243D">
          <w:rPr>
            <w:webHidden/>
          </w:rPr>
          <w:fldChar w:fldCharType="separate"/>
        </w:r>
        <w:r w:rsidR="00094572">
          <w:rPr>
            <w:webHidden/>
          </w:rPr>
          <w:t>25</w:t>
        </w:r>
        <w:r w:rsidR="0017243D">
          <w:rPr>
            <w:webHidden/>
          </w:rPr>
          <w:fldChar w:fldCharType="end"/>
        </w:r>
      </w:hyperlink>
    </w:p>
    <w:p w14:paraId="1196644C" w14:textId="63962D77" w:rsidR="0017243D" w:rsidRDefault="00EA7A02">
      <w:pPr>
        <w:pStyle w:val="TOC3"/>
        <w:rPr>
          <w:rFonts w:asciiTheme="minorHAnsi" w:eastAsiaTheme="minorEastAsia" w:hAnsiTheme="minorHAnsi" w:cstheme="minorBidi"/>
          <w:color w:val="auto"/>
          <w:sz w:val="22"/>
          <w:szCs w:val="22"/>
        </w:rPr>
      </w:pPr>
      <w:hyperlink w:anchor="_Toc360722230" w:history="1">
        <w:r w:rsidR="0017243D" w:rsidRPr="00EA71E9">
          <w:rPr>
            <w:rStyle w:val="Hyperlink"/>
          </w:rPr>
          <w:t>3.2.5</w:t>
        </w:r>
        <w:r w:rsidR="0017243D">
          <w:rPr>
            <w:rFonts w:asciiTheme="minorHAnsi" w:eastAsiaTheme="minorEastAsia" w:hAnsiTheme="minorHAnsi" w:cstheme="minorBidi"/>
            <w:color w:val="auto"/>
            <w:sz w:val="22"/>
            <w:szCs w:val="22"/>
          </w:rPr>
          <w:tab/>
        </w:r>
        <w:r w:rsidR="0017243D" w:rsidRPr="00EA71E9">
          <w:rPr>
            <w:rStyle w:val="Hyperlink"/>
          </w:rPr>
          <w:t>ip_pgcb_pg_type</w:t>
        </w:r>
        <w:r w:rsidR="0017243D">
          <w:rPr>
            <w:webHidden/>
          </w:rPr>
          <w:tab/>
        </w:r>
        <w:r w:rsidR="0017243D">
          <w:rPr>
            <w:webHidden/>
          </w:rPr>
          <w:fldChar w:fldCharType="begin"/>
        </w:r>
        <w:r w:rsidR="0017243D">
          <w:rPr>
            <w:webHidden/>
          </w:rPr>
          <w:instrText xml:space="preserve"> PAGEREF _Toc360722230 \h </w:instrText>
        </w:r>
        <w:r w:rsidR="0017243D">
          <w:rPr>
            <w:webHidden/>
          </w:rPr>
        </w:r>
        <w:r w:rsidR="0017243D">
          <w:rPr>
            <w:webHidden/>
          </w:rPr>
          <w:fldChar w:fldCharType="separate"/>
        </w:r>
        <w:r w:rsidR="00094572">
          <w:rPr>
            <w:webHidden/>
          </w:rPr>
          <w:t>25</w:t>
        </w:r>
        <w:r w:rsidR="0017243D">
          <w:rPr>
            <w:webHidden/>
          </w:rPr>
          <w:fldChar w:fldCharType="end"/>
        </w:r>
      </w:hyperlink>
    </w:p>
    <w:p w14:paraId="519265FD" w14:textId="135B0DEB" w:rsidR="0017243D" w:rsidRDefault="00EA7A02">
      <w:pPr>
        <w:pStyle w:val="TOC2"/>
        <w:rPr>
          <w:rFonts w:asciiTheme="minorHAnsi" w:eastAsiaTheme="minorEastAsia" w:hAnsiTheme="minorHAnsi" w:cstheme="minorBidi"/>
          <w:noProof/>
          <w:color w:val="auto"/>
          <w:sz w:val="22"/>
          <w:szCs w:val="22"/>
        </w:rPr>
      </w:pPr>
      <w:hyperlink w:anchor="_Toc360722231" w:history="1">
        <w:r w:rsidR="0017243D" w:rsidRPr="00EA71E9">
          <w:rPr>
            <w:rStyle w:val="Hyperlink"/>
            <w:noProof/>
          </w:rPr>
          <w:t>3.3</w:t>
        </w:r>
        <w:r w:rsidR="0017243D">
          <w:rPr>
            <w:rFonts w:asciiTheme="minorHAnsi" w:eastAsiaTheme="minorEastAsia" w:hAnsiTheme="minorHAnsi" w:cstheme="minorBidi"/>
            <w:noProof/>
            <w:color w:val="auto"/>
            <w:sz w:val="22"/>
            <w:szCs w:val="22"/>
          </w:rPr>
          <w:tab/>
        </w:r>
        <w:r w:rsidR="0017243D" w:rsidRPr="00EA71E9">
          <w:rPr>
            <w:rStyle w:val="Hyperlink"/>
            <w:noProof/>
          </w:rPr>
          <w:t>Clock Requests</w:t>
        </w:r>
        <w:r w:rsidR="0017243D">
          <w:rPr>
            <w:noProof/>
            <w:webHidden/>
          </w:rPr>
          <w:tab/>
        </w:r>
        <w:r w:rsidR="0017243D">
          <w:rPr>
            <w:noProof/>
            <w:webHidden/>
          </w:rPr>
          <w:fldChar w:fldCharType="begin"/>
        </w:r>
        <w:r w:rsidR="0017243D">
          <w:rPr>
            <w:noProof/>
            <w:webHidden/>
          </w:rPr>
          <w:instrText xml:space="preserve"> PAGEREF _Toc360722231 \h </w:instrText>
        </w:r>
        <w:r w:rsidR="0017243D">
          <w:rPr>
            <w:noProof/>
            <w:webHidden/>
          </w:rPr>
        </w:r>
        <w:r w:rsidR="0017243D">
          <w:rPr>
            <w:noProof/>
            <w:webHidden/>
          </w:rPr>
          <w:fldChar w:fldCharType="separate"/>
        </w:r>
        <w:r w:rsidR="00094572">
          <w:rPr>
            <w:noProof/>
            <w:webHidden/>
          </w:rPr>
          <w:t>25</w:t>
        </w:r>
        <w:r w:rsidR="0017243D">
          <w:rPr>
            <w:noProof/>
            <w:webHidden/>
          </w:rPr>
          <w:fldChar w:fldCharType="end"/>
        </w:r>
      </w:hyperlink>
    </w:p>
    <w:p w14:paraId="785F8574" w14:textId="2731A220" w:rsidR="0017243D" w:rsidRDefault="00EA7A02">
      <w:pPr>
        <w:pStyle w:val="TOC3"/>
        <w:rPr>
          <w:rFonts w:asciiTheme="minorHAnsi" w:eastAsiaTheme="minorEastAsia" w:hAnsiTheme="minorHAnsi" w:cstheme="minorBidi"/>
          <w:color w:val="auto"/>
          <w:sz w:val="22"/>
          <w:szCs w:val="22"/>
        </w:rPr>
      </w:pPr>
      <w:hyperlink w:anchor="_Toc360722232" w:history="1">
        <w:r w:rsidR="0017243D" w:rsidRPr="00EA71E9">
          <w:rPr>
            <w:rStyle w:val="Hyperlink"/>
          </w:rPr>
          <w:t>3.3.1</w:t>
        </w:r>
        <w:r w:rsidR="0017243D">
          <w:rPr>
            <w:rFonts w:asciiTheme="minorHAnsi" w:eastAsiaTheme="minorEastAsia" w:hAnsiTheme="minorHAnsi" w:cstheme="minorBidi"/>
            <w:color w:val="auto"/>
            <w:sz w:val="22"/>
            <w:szCs w:val="22"/>
          </w:rPr>
          <w:tab/>
        </w:r>
        <w:r w:rsidR="0017243D" w:rsidRPr="00EA71E9">
          <w:rPr>
            <w:rStyle w:val="Hyperlink"/>
          </w:rPr>
          <w:t>Synchronous Requests</w:t>
        </w:r>
        <w:r w:rsidR="0017243D">
          <w:rPr>
            <w:webHidden/>
          </w:rPr>
          <w:tab/>
        </w:r>
        <w:r w:rsidR="0017243D">
          <w:rPr>
            <w:webHidden/>
          </w:rPr>
          <w:fldChar w:fldCharType="begin"/>
        </w:r>
        <w:r w:rsidR="0017243D">
          <w:rPr>
            <w:webHidden/>
          </w:rPr>
          <w:instrText xml:space="preserve"> PAGEREF _Toc360722232 \h </w:instrText>
        </w:r>
        <w:r w:rsidR="0017243D">
          <w:rPr>
            <w:webHidden/>
          </w:rPr>
        </w:r>
        <w:r w:rsidR="0017243D">
          <w:rPr>
            <w:webHidden/>
          </w:rPr>
          <w:fldChar w:fldCharType="separate"/>
        </w:r>
        <w:r w:rsidR="00094572">
          <w:rPr>
            <w:webHidden/>
          </w:rPr>
          <w:t>25</w:t>
        </w:r>
        <w:r w:rsidR="0017243D">
          <w:rPr>
            <w:webHidden/>
          </w:rPr>
          <w:fldChar w:fldCharType="end"/>
        </w:r>
      </w:hyperlink>
    </w:p>
    <w:p w14:paraId="038FBE96" w14:textId="3625707B" w:rsidR="0017243D" w:rsidRDefault="00EA7A02">
      <w:pPr>
        <w:pStyle w:val="TOC3"/>
        <w:rPr>
          <w:rFonts w:asciiTheme="minorHAnsi" w:eastAsiaTheme="minorEastAsia" w:hAnsiTheme="minorHAnsi" w:cstheme="minorBidi"/>
          <w:color w:val="auto"/>
          <w:sz w:val="22"/>
          <w:szCs w:val="22"/>
        </w:rPr>
      </w:pPr>
      <w:hyperlink w:anchor="_Toc360722233" w:history="1">
        <w:r w:rsidR="0017243D" w:rsidRPr="00EA71E9">
          <w:rPr>
            <w:rStyle w:val="Hyperlink"/>
          </w:rPr>
          <w:t>3.3.2</w:t>
        </w:r>
        <w:r w:rsidR="0017243D">
          <w:rPr>
            <w:rFonts w:asciiTheme="minorHAnsi" w:eastAsiaTheme="minorEastAsia" w:hAnsiTheme="minorHAnsi" w:cstheme="minorBidi"/>
            <w:color w:val="auto"/>
            <w:sz w:val="22"/>
            <w:szCs w:val="22"/>
          </w:rPr>
          <w:tab/>
        </w:r>
        <w:r w:rsidR="0017243D" w:rsidRPr="00EA71E9">
          <w:rPr>
            <w:rStyle w:val="Hyperlink"/>
          </w:rPr>
          <w:t>Asynchronous Requests</w:t>
        </w:r>
        <w:r w:rsidR="0017243D">
          <w:rPr>
            <w:webHidden/>
          </w:rPr>
          <w:tab/>
        </w:r>
        <w:r w:rsidR="0017243D">
          <w:rPr>
            <w:webHidden/>
          </w:rPr>
          <w:fldChar w:fldCharType="begin"/>
        </w:r>
        <w:r w:rsidR="0017243D">
          <w:rPr>
            <w:webHidden/>
          </w:rPr>
          <w:instrText xml:space="preserve"> PAGEREF _Toc360722233 \h </w:instrText>
        </w:r>
        <w:r w:rsidR="0017243D">
          <w:rPr>
            <w:webHidden/>
          </w:rPr>
        </w:r>
        <w:r w:rsidR="0017243D">
          <w:rPr>
            <w:webHidden/>
          </w:rPr>
          <w:fldChar w:fldCharType="separate"/>
        </w:r>
        <w:r w:rsidR="00094572">
          <w:rPr>
            <w:webHidden/>
          </w:rPr>
          <w:t>26</w:t>
        </w:r>
        <w:r w:rsidR="0017243D">
          <w:rPr>
            <w:webHidden/>
          </w:rPr>
          <w:fldChar w:fldCharType="end"/>
        </w:r>
      </w:hyperlink>
    </w:p>
    <w:p w14:paraId="3C8F3551" w14:textId="5558E3C4" w:rsidR="0017243D" w:rsidRDefault="00EA7A02">
      <w:pPr>
        <w:pStyle w:val="TOC2"/>
        <w:rPr>
          <w:rFonts w:asciiTheme="minorHAnsi" w:eastAsiaTheme="minorEastAsia" w:hAnsiTheme="minorHAnsi" w:cstheme="minorBidi"/>
          <w:noProof/>
          <w:color w:val="auto"/>
          <w:sz w:val="22"/>
          <w:szCs w:val="22"/>
        </w:rPr>
      </w:pPr>
      <w:hyperlink w:anchor="_Toc360722234" w:history="1">
        <w:r w:rsidR="0017243D" w:rsidRPr="00EA71E9">
          <w:rPr>
            <w:rStyle w:val="Hyperlink"/>
            <w:noProof/>
          </w:rPr>
          <w:t>3.4</w:t>
        </w:r>
        <w:r w:rsidR="0017243D">
          <w:rPr>
            <w:rFonts w:asciiTheme="minorHAnsi" w:eastAsiaTheme="minorEastAsia" w:hAnsiTheme="minorHAnsi" w:cstheme="minorBidi"/>
            <w:noProof/>
            <w:color w:val="auto"/>
            <w:sz w:val="22"/>
            <w:szCs w:val="22"/>
          </w:rPr>
          <w:tab/>
        </w:r>
        <w:r w:rsidR="0017243D" w:rsidRPr="00EA71E9">
          <w:rPr>
            <w:rStyle w:val="Hyperlink"/>
            <w:noProof/>
          </w:rPr>
          <w:t>IOSF Interfacing</w:t>
        </w:r>
        <w:r w:rsidR="0017243D">
          <w:rPr>
            <w:noProof/>
            <w:webHidden/>
          </w:rPr>
          <w:tab/>
        </w:r>
        <w:r w:rsidR="0017243D">
          <w:rPr>
            <w:noProof/>
            <w:webHidden/>
          </w:rPr>
          <w:fldChar w:fldCharType="begin"/>
        </w:r>
        <w:r w:rsidR="0017243D">
          <w:rPr>
            <w:noProof/>
            <w:webHidden/>
          </w:rPr>
          <w:instrText xml:space="preserve"> PAGEREF _Toc360722234 \h </w:instrText>
        </w:r>
        <w:r w:rsidR="0017243D">
          <w:rPr>
            <w:noProof/>
            <w:webHidden/>
          </w:rPr>
        </w:r>
        <w:r w:rsidR="0017243D">
          <w:rPr>
            <w:noProof/>
            <w:webHidden/>
          </w:rPr>
          <w:fldChar w:fldCharType="separate"/>
        </w:r>
        <w:r w:rsidR="00094572">
          <w:rPr>
            <w:noProof/>
            <w:webHidden/>
          </w:rPr>
          <w:t>26</w:t>
        </w:r>
        <w:r w:rsidR="0017243D">
          <w:rPr>
            <w:noProof/>
            <w:webHidden/>
          </w:rPr>
          <w:fldChar w:fldCharType="end"/>
        </w:r>
      </w:hyperlink>
    </w:p>
    <w:p w14:paraId="5CFD4070" w14:textId="4E26C22D" w:rsidR="0017243D" w:rsidRDefault="00EA7A02">
      <w:pPr>
        <w:pStyle w:val="TOC3"/>
        <w:rPr>
          <w:rFonts w:asciiTheme="minorHAnsi" w:eastAsiaTheme="minorEastAsia" w:hAnsiTheme="minorHAnsi" w:cstheme="minorBidi"/>
          <w:color w:val="auto"/>
          <w:sz w:val="22"/>
          <w:szCs w:val="22"/>
        </w:rPr>
      </w:pPr>
      <w:hyperlink w:anchor="_Toc360722235" w:history="1">
        <w:r w:rsidR="0017243D" w:rsidRPr="00EA71E9">
          <w:rPr>
            <w:rStyle w:val="Hyperlink"/>
          </w:rPr>
          <w:t>3.4.1</w:t>
        </w:r>
        <w:r w:rsidR="0017243D">
          <w:rPr>
            <w:rFonts w:asciiTheme="minorHAnsi" w:eastAsiaTheme="minorEastAsia" w:hAnsiTheme="minorHAnsi" w:cstheme="minorBidi"/>
            <w:color w:val="auto"/>
            <w:sz w:val="22"/>
            <w:szCs w:val="22"/>
          </w:rPr>
          <w:tab/>
        </w:r>
        <w:r w:rsidR="0017243D" w:rsidRPr="00EA71E9">
          <w:rPr>
            <w:rStyle w:val="Hyperlink"/>
          </w:rPr>
          <w:t>ISM Locking</w:t>
        </w:r>
        <w:r w:rsidR="0017243D">
          <w:rPr>
            <w:webHidden/>
          </w:rPr>
          <w:tab/>
        </w:r>
        <w:r w:rsidR="0017243D">
          <w:rPr>
            <w:webHidden/>
          </w:rPr>
          <w:fldChar w:fldCharType="begin"/>
        </w:r>
        <w:r w:rsidR="0017243D">
          <w:rPr>
            <w:webHidden/>
          </w:rPr>
          <w:instrText xml:space="preserve"> PAGEREF _Toc360722235 \h </w:instrText>
        </w:r>
        <w:r w:rsidR="0017243D">
          <w:rPr>
            <w:webHidden/>
          </w:rPr>
        </w:r>
        <w:r w:rsidR="0017243D">
          <w:rPr>
            <w:webHidden/>
          </w:rPr>
          <w:fldChar w:fldCharType="separate"/>
        </w:r>
        <w:r w:rsidR="00094572">
          <w:rPr>
            <w:webHidden/>
          </w:rPr>
          <w:t>26</w:t>
        </w:r>
        <w:r w:rsidR="0017243D">
          <w:rPr>
            <w:webHidden/>
          </w:rPr>
          <w:fldChar w:fldCharType="end"/>
        </w:r>
      </w:hyperlink>
    </w:p>
    <w:p w14:paraId="7A9DE49F" w14:textId="3FF4085F" w:rsidR="0017243D" w:rsidRDefault="00EA7A02">
      <w:pPr>
        <w:pStyle w:val="TOC4"/>
        <w:rPr>
          <w:rFonts w:asciiTheme="minorHAnsi" w:eastAsiaTheme="minorEastAsia" w:hAnsiTheme="minorHAnsi" w:cstheme="minorBidi"/>
          <w:noProof/>
          <w:sz w:val="22"/>
          <w:szCs w:val="22"/>
        </w:rPr>
      </w:pPr>
      <w:hyperlink w:anchor="_Toc360722236" w:history="1">
        <w:r w:rsidR="0017243D" w:rsidRPr="00EA71E9">
          <w:rPr>
            <w:rStyle w:val="Hyperlink"/>
            <w:noProof/>
          </w:rPr>
          <w:t>3.4.1.1</w:t>
        </w:r>
        <w:r w:rsidR="0017243D">
          <w:rPr>
            <w:rFonts w:asciiTheme="minorHAnsi" w:eastAsiaTheme="minorEastAsia" w:hAnsiTheme="minorHAnsi" w:cstheme="minorBidi"/>
            <w:noProof/>
            <w:sz w:val="22"/>
            <w:szCs w:val="22"/>
          </w:rPr>
          <w:tab/>
        </w:r>
        <w:r w:rsidR="0017243D" w:rsidRPr="00EA71E9">
          <w:rPr>
            <w:rStyle w:val="Hyperlink"/>
            <w:noProof/>
          </w:rPr>
          <w:t>Agent ISM Locking Pre-Flop – using current_state</w:t>
        </w:r>
        <w:r w:rsidR="0017243D">
          <w:rPr>
            <w:noProof/>
            <w:webHidden/>
          </w:rPr>
          <w:tab/>
        </w:r>
        <w:r w:rsidR="0017243D">
          <w:rPr>
            <w:noProof/>
            <w:webHidden/>
          </w:rPr>
          <w:fldChar w:fldCharType="begin"/>
        </w:r>
        <w:r w:rsidR="0017243D">
          <w:rPr>
            <w:noProof/>
            <w:webHidden/>
          </w:rPr>
          <w:instrText xml:space="preserve"> PAGEREF _Toc360722236 \h </w:instrText>
        </w:r>
        <w:r w:rsidR="0017243D">
          <w:rPr>
            <w:noProof/>
            <w:webHidden/>
          </w:rPr>
        </w:r>
        <w:r w:rsidR="0017243D">
          <w:rPr>
            <w:noProof/>
            <w:webHidden/>
          </w:rPr>
          <w:fldChar w:fldCharType="separate"/>
        </w:r>
        <w:r w:rsidR="00094572">
          <w:rPr>
            <w:noProof/>
            <w:webHidden/>
          </w:rPr>
          <w:t>27</w:t>
        </w:r>
        <w:r w:rsidR="0017243D">
          <w:rPr>
            <w:noProof/>
            <w:webHidden/>
          </w:rPr>
          <w:fldChar w:fldCharType="end"/>
        </w:r>
      </w:hyperlink>
    </w:p>
    <w:p w14:paraId="1658A319" w14:textId="0FF1FE0E" w:rsidR="0017243D" w:rsidRDefault="00EA7A02">
      <w:pPr>
        <w:pStyle w:val="TOC4"/>
        <w:rPr>
          <w:rFonts w:asciiTheme="minorHAnsi" w:eastAsiaTheme="minorEastAsia" w:hAnsiTheme="minorHAnsi" w:cstheme="minorBidi"/>
          <w:noProof/>
          <w:sz w:val="22"/>
          <w:szCs w:val="22"/>
        </w:rPr>
      </w:pPr>
      <w:hyperlink w:anchor="_Toc360722237" w:history="1">
        <w:r w:rsidR="0017243D" w:rsidRPr="00EA71E9">
          <w:rPr>
            <w:rStyle w:val="Hyperlink"/>
            <w:noProof/>
          </w:rPr>
          <w:t>3.4.1.2</w:t>
        </w:r>
        <w:r w:rsidR="0017243D">
          <w:rPr>
            <w:rFonts w:asciiTheme="minorHAnsi" w:eastAsiaTheme="minorEastAsia" w:hAnsiTheme="minorHAnsi" w:cstheme="minorBidi"/>
            <w:noProof/>
            <w:sz w:val="22"/>
            <w:szCs w:val="22"/>
          </w:rPr>
          <w:tab/>
        </w:r>
        <w:r w:rsidR="0017243D" w:rsidRPr="00EA71E9">
          <w:rPr>
            <w:rStyle w:val="Hyperlink"/>
            <w:noProof/>
          </w:rPr>
          <w:t>Agent ISM Locking Pre-Flop – using next_state</w:t>
        </w:r>
        <w:r w:rsidR="0017243D">
          <w:rPr>
            <w:noProof/>
            <w:webHidden/>
          </w:rPr>
          <w:tab/>
        </w:r>
        <w:r w:rsidR="0017243D">
          <w:rPr>
            <w:noProof/>
            <w:webHidden/>
          </w:rPr>
          <w:fldChar w:fldCharType="begin"/>
        </w:r>
        <w:r w:rsidR="0017243D">
          <w:rPr>
            <w:noProof/>
            <w:webHidden/>
          </w:rPr>
          <w:instrText xml:space="preserve"> PAGEREF _Toc360722237 \h </w:instrText>
        </w:r>
        <w:r w:rsidR="0017243D">
          <w:rPr>
            <w:noProof/>
            <w:webHidden/>
          </w:rPr>
        </w:r>
        <w:r w:rsidR="0017243D">
          <w:rPr>
            <w:noProof/>
            <w:webHidden/>
          </w:rPr>
          <w:fldChar w:fldCharType="separate"/>
        </w:r>
        <w:r w:rsidR="00094572">
          <w:rPr>
            <w:noProof/>
            <w:webHidden/>
          </w:rPr>
          <w:t>27</w:t>
        </w:r>
        <w:r w:rsidR="0017243D">
          <w:rPr>
            <w:noProof/>
            <w:webHidden/>
          </w:rPr>
          <w:fldChar w:fldCharType="end"/>
        </w:r>
      </w:hyperlink>
    </w:p>
    <w:p w14:paraId="6175A8CF" w14:textId="51AC14E2" w:rsidR="0017243D" w:rsidRDefault="00EA7A02">
      <w:pPr>
        <w:pStyle w:val="TOC3"/>
        <w:rPr>
          <w:rFonts w:asciiTheme="minorHAnsi" w:eastAsiaTheme="minorEastAsia" w:hAnsiTheme="minorHAnsi" w:cstheme="minorBidi"/>
          <w:color w:val="auto"/>
          <w:sz w:val="22"/>
          <w:szCs w:val="22"/>
        </w:rPr>
      </w:pPr>
      <w:hyperlink w:anchor="_Toc360722238" w:history="1">
        <w:r w:rsidR="0017243D" w:rsidRPr="00EA71E9">
          <w:rPr>
            <w:rStyle w:val="Hyperlink"/>
          </w:rPr>
          <w:t>3.4.2</w:t>
        </w:r>
        <w:r w:rsidR="0017243D">
          <w:rPr>
            <w:rFonts w:asciiTheme="minorHAnsi" w:eastAsiaTheme="minorEastAsia" w:hAnsiTheme="minorHAnsi" w:cstheme="minorBidi"/>
            <w:color w:val="auto"/>
            <w:sz w:val="22"/>
            <w:szCs w:val="22"/>
          </w:rPr>
          <w:tab/>
        </w:r>
        <w:r w:rsidR="0017243D" w:rsidRPr="00EA71E9">
          <w:rPr>
            <w:rStyle w:val="Hyperlink"/>
          </w:rPr>
          <w:t>IOSF CLKREQ/CLKACK</w:t>
        </w:r>
        <w:r w:rsidR="0017243D">
          <w:rPr>
            <w:webHidden/>
          </w:rPr>
          <w:tab/>
        </w:r>
        <w:r w:rsidR="0017243D">
          <w:rPr>
            <w:webHidden/>
          </w:rPr>
          <w:fldChar w:fldCharType="begin"/>
        </w:r>
        <w:r w:rsidR="0017243D">
          <w:rPr>
            <w:webHidden/>
          </w:rPr>
          <w:instrText xml:space="preserve"> PAGEREF _Toc360722238 \h </w:instrText>
        </w:r>
        <w:r w:rsidR="0017243D">
          <w:rPr>
            <w:webHidden/>
          </w:rPr>
        </w:r>
        <w:r w:rsidR="0017243D">
          <w:rPr>
            <w:webHidden/>
          </w:rPr>
          <w:fldChar w:fldCharType="separate"/>
        </w:r>
        <w:r w:rsidR="00094572">
          <w:rPr>
            <w:webHidden/>
          </w:rPr>
          <w:t>28</w:t>
        </w:r>
        <w:r w:rsidR="0017243D">
          <w:rPr>
            <w:webHidden/>
          </w:rPr>
          <w:fldChar w:fldCharType="end"/>
        </w:r>
      </w:hyperlink>
    </w:p>
    <w:p w14:paraId="79D9E5E9" w14:textId="51AA0BF9" w:rsidR="0017243D" w:rsidRDefault="00EA7A02">
      <w:pPr>
        <w:pStyle w:val="TOC3"/>
        <w:rPr>
          <w:rFonts w:asciiTheme="minorHAnsi" w:eastAsiaTheme="minorEastAsia" w:hAnsiTheme="minorHAnsi" w:cstheme="minorBidi"/>
          <w:color w:val="auto"/>
          <w:sz w:val="22"/>
          <w:szCs w:val="22"/>
        </w:rPr>
      </w:pPr>
      <w:hyperlink w:anchor="_Toc360722239" w:history="1">
        <w:r w:rsidR="0017243D" w:rsidRPr="00EA71E9">
          <w:rPr>
            <w:rStyle w:val="Hyperlink"/>
          </w:rPr>
          <w:t>3.4.3</w:t>
        </w:r>
        <w:r w:rsidR="0017243D">
          <w:rPr>
            <w:rFonts w:asciiTheme="minorHAnsi" w:eastAsiaTheme="minorEastAsia" w:hAnsiTheme="minorHAnsi" w:cstheme="minorBidi"/>
            <w:color w:val="auto"/>
            <w:sz w:val="22"/>
            <w:szCs w:val="22"/>
          </w:rPr>
          <w:tab/>
        </w:r>
        <w:r w:rsidR="0017243D" w:rsidRPr="00EA71E9">
          <w:rPr>
            <w:rStyle w:val="Hyperlink"/>
          </w:rPr>
          <w:t>IOSF-SB SBEBASE/SBENDPOINT Interfacing</w:t>
        </w:r>
        <w:r w:rsidR="0017243D">
          <w:rPr>
            <w:webHidden/>
          </w:rPr>
          <w:tab/>
        </w:r>
        <w:r w:rsidR="0017243D">
          <w:rPr>
            <w:webHidden/>
          </w:rPr>
          <w:fldChar w:fldCharType="begin"/>
        </w:r>
        <w:r w:rsidR="0017243D">
          <w:rPr>
            <w:webHidden/>
          </w:rPr>
          <w:instrText xml:space="preserve"> PAGEREF _Toc360722239 \h </w:instrText>
        </w:r>
        <w:r w:rsidR="0017243D">
          <w:rPr>
            <w:webHidden/>
          </w:rPr>
        </w:r>
        <w:r w:rsidR="0017243D">
          <w:rPr>
            <w:webHidden/>
          </w:rPr>
          <w:fldChar w:fldCharType="separate"/>
        </w:r>
        <w:r w:rsidR="00094572">
          <w:rPr>
            <w:webHidden/>
          </w:rPr>
          <w:t>28</w:t>
        </w:r>
        <w:r w:rsidR="0017243D">
          <w:rPr>
            <w:webHidden/>
          </w:rPr>
          <w:fldChar w:fldCharType="end"/>
        </w:r>
      </w:hyperlink>
    </w:p>
    <w:p w14:paraId="37561E3F" w14:textId="039A428D" w:rsidR="0017243D" w:rsidRDefault="00EA7A02">
      <w:pPr>
        <w:pStyle w:val="TOC3"/>
        <w:rPr>
          <w:rFonts w:asciiTheme="minorHAnsi" w:eastAsiaTheme="minorEastAsia" w:hAnsiTheme="minorHAnsi" w:cstheme="minorBidi"/>
          <w:color w:val="auto"/>
          <w:sz w:val="22"/>
          <w:szCs w:val="22"/>
        </w:rPr>
      </w:pPr>
      <w:hyperlink w:anchor="_Toc360722240" w:history="1">
        <w:r w:rsidR="0017243D" w:rsidRPr="00EA71E9">
          <w:rPr>
            <w:rStyle w:val="Hyperlink"/>
          </w:rPr>
          <w:t>3.4.4</w:t>
        </w:r>
        <w:r w:rsidR="0017243D">
          <w:rPr>
            <w:rFonts w:asciiTheme="minorHAnsi" w:eastAsiaTheme="minorEastAsia" w:hAnsiTheme="minorHAnsi" w:cstheme="minorBidi"/>
            <w:color w:val="auto"/>
            <w:sz w:val="22"/>
            <w:szCs w:val="22"/>
          </w:rPr>
          <w:tab/>
        </w:r>
        <w:r w:rsidR="0017243D" w:rsidRPr="00EA71E9">
          <w:rPr>
            <w:rStyle w:val="Hyperlink"/>
          </w:rPr>
          <w:t>IOSF-P Interfacing using IOSFIU and IOSF COMLIB Blocks</w:t>
        </w:r>
        <w:r w:rsidR="0017243D">
          <w:rPr>
            <w:webHidden/>
          </w:rPr>
          <w:tab/>
        </w:r>
        <w:r w:rsidR="0017243D">
          <w:rPr>
            <w:webHidden/>
          </w:rPr>
          <w:fldChar w:fldCharType="begin"/>
        </w:r>
        <w:r w:rsidR="0017243D">
          <w:rPr>
            <w:webHidden/>
          </w:rPr>
          <w:instrText xml:space="preserve"> PAGEREF _Toc360722240 \h </w:instrText>
        </w:r>
        <w:r w:rsidR="0017243D">
          <w:rPr>
            <w:webHidden/>
          </w:rPr>
        </w:r>
        <w:r w:rsidR="0017243D">
          <w:rPr>
            <w:webHidden/>
          </w:rPr>
          <w:fldChar w:fldCharType="separate"/>
        </w:r>
        <w:r w:rsidR="00094572">
          <w:rPr>
            <w:webHidden/>
          </w:rPr>
          <w:t>29</w:t>
        </w:r>
        <w:r w:rsidR="0017243D">
          <w:rPr>
            <w:webHidden/>
          </w:rPr>
          <w:fldChar w:fldCharType="end"/>
        </w:r>
      </w:hyperlink>
    </w:p>
    <w:p w14:paraId="7DD32170" w14:textId="4FF7CEB3" w:rsidR="0017243D" w:rsidRDefault="00EA7A02">
      <w:pPr>
        <w:pStyle w:val="TOC2"/>
        <w:rPr>
          <w:rFonts w:asciiTheme="minorHAnsi" w:eastAsiaTheme="minorEastAsia" w:hAnsiTheme="minorHAnsi" w:cstheme="minorBidi"/>
          <w:noProof/>
          <w:color w:val="auto"/>
          <w:sz w:val="22"/>
          <w:szCs w:val="22"/>
        </w:rPr>
      </w:pPr>
      <w:hyperlink w:anchor="_Toc360722241" w:history="1">
        <w:r w:rsidR="0017243D" w:rsidRPr="00EA71E9">
          <w:rPr>
            <w:rStyle w:val="Hyperlink"/>
            <w:noProof/>
          </w:rPr>
          <w:t>3.5</w:t>
        </w:r>
        <w:r w:rsidR="0017243D">
          <w:rPr>
            <w:rFonts w:asciiTheme="minorHAnsi" w:eastAsiaTheme="minorEastAsia" w:hAnsiTheme="minorHAnsi" w:cstheme="minorBidi"/>
            <w:noProof/>
            <w:color w:val="auto"/>
            <w:sz w:val="22"/>
            <w:szCs w:val="22"/>
          </w:rPr>
          <w:tab/>
        </w:r>
        <w:r w:rsidR="0017243D" w:rsidRPr="00EA71E9">
          <w:rPr>
            <w:rStyle w:val="Hyperlink"/>
            <w:noProof/>
          </w:rPr>
          <w:t>Boundary Locking</w:t>
        </w:r>
        <w:r w:rsidR="0017243D">
          <w:rPr>
            <w:noProof/>
            <w:webHidden/>
          </w:rPr>
          <w:tab/>
        </w:r>
        <w:r w:rsidR="0017243D">
          <w:rPr>
            <w:noProof/>
            <w:webHidden/>
          </w:rPr>
          <w:fldChar w:fldCharType="begin"/>
        </w:r>
        <w:r w:rsidR="0017243D">
          <w:rPr>
            <w:noProof/>
            <w:webHidden/>
          </w:rPr>
          <w:instrText xml:space="preserve"> PAGEREF _Toc360722241 \h </w:instrText>
        </w:r>
        <w:r w:rsidR="0017243D">
          <w:rPr>
            <w:noProof/>
            <w:webHidden/>
          </w:rPr>
        </w:r>
        <w:r w:rsidR="0017243D">
          <w:rPr>
            <w:noProof/>
            <w:webHidden/>
          </w:rPr>
          <w:fldChar w:fldCharType="separate"/>
        </w:r>
        <w:r w:rsidR="00094572">
          <w:rPr>
            <w:noProof/>
            <w:webHidden/>
          </w:rPr>
          <w:t>31</w:t>
        </w:r>
        <w:r w:rsidR="0017243D">
          <w:rPr>
            <w:noProof/>
            <w:webHidden/>
          </w:rPr>
          <w:fldChar w:fldCharType="end"/>
        </w:r>
      </w:hyperlink>
    </w:p>
    <w:p w14:paraId="27B6BBA0" w14:textId="70C17AB2" w:rsidR="0017243D" w:rsidRDefault="00EA7A02">
      <w:pPr>
        <w:pStyle w:val="TOC1"/>
        <w:rPr>
          <w:rFonts w:asciiTheme="minorHAnsi" w:eastAsiaTheme="minorEastAsia" w:hAnsiTheme="minorHAnsi" w:cstheme="minorBidi"/>
          <w:noProof/>
          <w:color w:val="auto"/>
          <w:sz w:val="22"/>
          <w:szCs w:val="22"/>
        </w:rPr>
      </w:pPr>
      <w:hyperlink w:anchor="_Toc360722242" w:history="1">
        <w:r w:rsidR="0017243D" w:rsidRPr="00EA71E9">
          <w:rPr>
            <w:rStyle w:val="Hyperlink"/>
            <w:noProof/>
          </w:rPr>
          <w:t>4</w:t>
        </w:r>
        <w:r w:rsidR="0017243D">
          <w:rPr>
            <w:rFonts w:asciiTheme="minorHAnsi" w:eastAsiaTheme="minorEastAsia" w:hAnsiTheme="minorHAnsi" w:cstheme="minorBidi"/>
            <w:noProof/>
            <w:color w:val="auto"/>
            <w:sz w:val="22"/>
            <w:szCs w:val="22"/>
          </w:rPr>
          <w:tab/>
        </w:r>
        <w:r w:rsidR="0017243D" w:rsidRPr="00EA71E9">
          <w:rPr>
            <w:rStyle w:val="Hyperlink"/>
            <w:noProof/>
          </w:rPr>
          <w:t>Behavioral Overview</w:t>
        </w:r>
        <w:r w:rsidR="0017243D">
          <w:rPr>
            <w:noProof/>
            <w:webHidden/>
          </w:rPr>
          <w:tab/>
        </w:r>
        <w:r w:rsidR="0017243D">
          <w:rPr>
            <w:noProof/>
            <w:webHidden/>
          </w:rPr>
          <w:fldChar w:fldCharType="begin"/>
        </w:r>
        <w:r w:rsidR="0017243D">
          <w:rPr>
            <w:noProof/>
            <w:webHidden/>
          </w:rPr>
          <w:instrText xml:space="preserve"> PAGEREF _Toc360722242 \h </w:instrText>
        </w:r>
        <w:r w:rsidR="0017243D">
          <w:rPr>
            <w:noProof/>
            <w:webHidden/>
          </w:rPr>
        </w:r>
        <w:r w:rsidR="0017243D">
          <w:rPr>
            <w:noProof/>
            <w:webHidden/>
          </w:rPr>
          <w:fldChar w:fldCharType="separate"/>
        </w:r>
        <w:r w:rsidR="00094572">
          <w:rPr>
            <w:noProof/>
            <w:webHidden/>
          </w:rPr>
          <w:t>32</w:t>
        </w:r>
        <w:r w:rsidR="0017243D">
          <w:rPr>
            <w:noProof/>
            <w:webHidden/>
          </w:rPr>
          <w:fldChar w:fldCharType="end"/>
        </w:r>
      </w:hyperlink>
    </w:p>
    <w:p w14:paraId="2848BF38" w14:textId="498CFE6B" w:rsidR="0017243D" w:rsidRDefault="00EA7A02">
      <w:pPr>
        <w:pStyle w:val="TOC2"/>
        <w:rPr>
          <w:rFonts w:asciiTheme="minorHAnsi" w:eastAsiaTheme="minorEastAsia" w:hAnsiTheme="minorHAnsi" w:cstheme="minorBidi"/>
          <w:noProof/>
          <w:color w:val="auto"/>
          <w:sz w:val="22"/>
          <w:szCs w:val="22"/>
        </w:rPr>
      </w:pPr>
      <w:hyperlink w:anchor="_Toc360722243" w:history="1">
        <w:r w:rsidR="0017243D" w:rsidRPr="00EA71E9">
          <w:rPr>
            <w:rStyle w:val="Hyperlink"/>
            <w:noProof/>
          </w:rPr>
          <w:t>4.1</w:t>
        </w:r>
        <w:r w:rsidR="0017243D">
          <w:rPr>
            <w:rFonts w:asciiTheme="minorHAnsi" w:eastAsiaTheme="minorEastAsia" w:hAnsiTheme="minorHAnsi" w:cstheme="minorBidi"/>
            <w:noProof/>
            <w:color w:val="auto"/>
            <w:sz w:val="22"/>
            <w:szCs w:val="22"/>
          </w:rPr>
          <w:tab/>
        </w:r>
        <w:r w:rsidR="0017243D" w:rsidRPr="00EA71E9">
          <w:rPr>
            <w:rStyle w:val="Hyperlink"/>
            <w:noProof/>
          </w:rPr>
          <w:t>CDC State Machine</w:t>
        </w:r>
        <w:r w:rsidR="0017243D">
          <w:rPr>
            <w:noProof/>
            <w:webHidden/>
          </w:rPr>
          <w:tab/>
        </w:r>
        <w:r w:rsidR="0017243D">
          <w:rPr>
            <w:noProof/>
            <w:webHidden/>
          </w:rPr>
          <w:fldChar w:fldCharType="begin"/>
        </w:r>
        <w:r w:rsidR="0017243D">
          <w:rPr>
            <w:noProof/>
            <w:webHidden/>
          </w:rPr>
          <w:instrText xml:space="preserve"> PAGEREF _Toc360722243 \h </w:instrText>
        </w:r>
        <w:r w:rsidR="0017243D">
          <w:rPr>
            <w:noProof/>
            <w:webHidden/>
          </w:rPr>
        </w:r>
        <w:r w:rsidR="0017243D">
          <w:rPr>
            <w:noProof/>
            <w:webHidden/>
          </w:rPr>
          <w:fldChar w:fldCharType="separate"/>
        </w:r>
        <w:r w:rsidR="00094572">
          <w:rPr>
            <w:noProof/>
            <w:webHidden/>
          </w:rPr>
          <w:t>32</w:t>
        </w:r>
        <w:r w:rsidR="0017243D">
          <w:rPr>
            <w:noProof/>
            <w:webHidden/>
          </w:rPr>
          <w:fldChar w:fldCharType="end"/>
        </w:r>
      </w:hyperlink>
    </w:p>
    <w:p w14:paraId="09DC95DF" w14:textId="41091D2C" w:rsidR="0017243D" w:rsidRDefault="00EA7A02">
      <w:pPr>
        <w:pStyle w:val="TOC3"/>
        <w:rPr>
          <w:rFonts w:asciiTheme="minorHAnsi" w:eastAsiaTheme="minorEastAsia" w:hAnsiTheme="minorHAnsi" w:cstheme="minorBidi"/>
          <w:color w:val="auto"/>
          <w:sz w:val="22"/>
          <w:szCs w:val="22"/>
        </w:rPr>
      </w:pPr>
      <w:hyperlink w:anchor="_Toc360722245" w:history="1">
        <w:r w:rsidR="0017243D" w:rsidRPr="00EA71E9">
          <w:rPr>
            <w:rStyle w:val="Hyperlink"/>
          </w:rPr>
          <w:t>4.1.1</w:t>
        </w:r>
        <w:r w:rsidR="0017243D">
          <w:rPr>
            <w:rFonts w:asciiTheme="minorHAnsi" w:eastAsiaTheme="minorEastAsia" w:hAnsiTheme="minorHAnsi" w:cstheme="minorBidi"/>
            <w:color w:val="auto"/>
            <w:sz w:val="22"/>
            <w:szCs w:val="22"/>
          </w:rPr>
          <w:tab/>
        </w:r>
        <w:r w:rsidR="0017243D" w:rsidRPr="00EA71E9">
          <w:rPr>
            <w:rStyle w:val="Hyperlink"/>
          </w:rPr>
          <w:t>State Diagram</w:t>
        </w:r>
        <w:r w:rsidR="0017243D">
          <w:rPr>
            <w:webHidden/>
          </w:rPr>
          <w:tab/>
        </w:r>
        <w:r w:rsidR="0017243D">
          <w:rPr>
            <w:webHidden/>
          </w:rPr>
          <w:fldChar w:fldCharType="begin"/>
        </w:r>
        <w:r w:rsidR="0017243D">
          <w:rPr>
            <w:webHidden/>
          </w:rPr>
          <w:instrText xml:space="preserve"> PAGEREF _Toc360722245 \h </w:instrText>
        </w:r>
        <w:r w:rsidR="0017243D">
          <w:rPr>
            <w:webHidden/>
          </w:rPr>
        </w:r>
        <w:r w:rsidR="0017243D">
          <w:rPr>
            <w:webHidden/>
          </w:rPr>
          <w:fldChar w:fldCharType="separate"/>
        </w:r>
        <w:r w:rsidR="00094572">
          <w:rPr>
            <w:webHidden/>
          </w:rPr>
          <w:t>32</w:t>
        </w:r>
        <w:r w:rsidR="0017243D">
          <w:rPr>
            <w:webHidden/>
          </w:rPr>
          <w:fldChar w:fldCharType="end"/>
        </w:r>
      </w:hyperlink>
    </w:p>
    <w:p w14:paraId="6E6E4D46" w14:textId="15B0F3B5" w:rsidR="0017243D" w:rsidRDefault="00EA7A02">
      <w:pPr>
        <w:pStyle w:val="TOC3"/>
        <w:rPr>
          <w:rFonts w:asciiTheme="minorHAnsi" w:eastAsiaTheme="minorEastAsia" w:hAnsiTheme="minorHAnsi" w:cstheme="minorBidi"/>
          <w:color w:val="auto"/>
          <w:sz w:val="22"/>
          <w:szCs w:val="22"/>
        </w:rPr>
      </w:pPr>
      <w:hyperlink w:anchor="_Toc360722246" w:history="1">
        <w:r w:rsidR="0017243D" w:rsidRPr="00EA71E9">
          <w:rPr>
            <w:rStyle w:val="Hyperlink"/>
          </w:rPr>
          <w:t>4.1.2</w:t>
        </w:r>
        <w:r w:rsidR="0017243D">
          <w:rPr>
            <w:rFonts w:asciiTheme="minorHAnsi" w:eastAsiaTheme="minorEastAsia" w:hAnsiTheme="minorHAnsi" w:cstheme="minorBidi"/>
            <w:color w:val="auto"/>
            <w:sz w:val="22"/>
            <w:szCs w:val="22"/>
          </w:rPr>
          <w:tab/>
        </w:r>
        <w:r w:rsidR="0017243D" w:rsidRPr="00EA71E9">
          <w:rPr>
            <w:rStyle w:val="Hyperlink"/>
          </w:rPr>
          <w:t>State Descriptions</w:t>
        </w:r>
        <w:r w:rsidR="0017243D">
          <w:rPr>
            <w:webHidden/>
          </w:rPr>
          <w:tab/>
        </w:r>
        <w:r w:rsidR="0017243D">
          <w:rPr>
            <w:webHidden/>
          </w:rPr>
          <w:fldChar w:fldCharType="begin"/>
        </w:r>
        <w:r w:rsidR="0017243D">
          <w:rPr>
            <w:webHidden/>
          </w:rPr>
          <w:instrText xml:space="preserve"> PAGEREF _Toc360722246 \h </w:instrText>
        </w:r>
        <w:r w:rsidR="0017243D">
          <w:rPr>
            <w:webHidden/>
          </w:rPr>
        </w:r>
        <w:r w:rsidR="0017243D">
          <w:rPr>
            <w:webHidden/>
          </w:rPr>
          <w:fldChar w:fldCharType="separate"/>
        </w:r>
        <w:r w:rsidR="00094572">
          <w:rPr>
            <w:webHidden/>
          </w:rPr>
          <w:t>33</w:t>
        </w:r>
        <w:r w:rsidR="0017243D">
          <w:rPr>
            <w:webHidden/>
          </w:rPr>
          <w:fldChar w:fldCharType="end"/>
        </w:r>
      </w:hyperlink>
    </w:p>
    <w:p w14:paraId="1897584A" w14:textId="40822E9C" w:rsidR="0017243D" w:rsidRDefault="00EA7A02">
      <w:pPr>
        <w:pStyle w:val="TOC3"/>
        <w:rPr>
          <w:rFonts w:asciiTheme="minorHAnsi" w:eastAsiaTheme="minorEastAsia" w:hAnsiTheme="minorHAnsi" w:cstheme="minorBidi"/>
          <w:color w:val="auto"/>
          <w:sz w:val="22"/>
          <w:szCs w:val="22"/>
        </w:rPr>
      </w:pPr>
      <w:hyperlink w:anchor="_Toc360722247" w:history="1">
        <w:r w:rsidR="0017243D" w:rsidRPr="00EA71E9">
          <w:rPr>
            <w:rStyle w:val="Hyperlink"/>
          </w:rPr>
          <w:t>4.1.3</w:t>
        </w:r>
        <w:r w:rsidR="0017243D">
          <w:rPr>
            <w:rFonts w:asciiTheme="minorHAnsi" w:eastAsiaTheme="minorEastAsia" w:hAnsiTheme="minorHAnsi" w:cstheme="minorBidi"/>
            <w:color w:val="auto"/>
            <w:sz w:val="22"/>
            <w:szCs w:val="22"/>
          </w:rPr>
          <w:tab/>
        </w:r>
        <w:r w:rsidR="0017243D" w:rsidRPr="00EA71E9">
          <w:rPr>
            <w:rStyle w:val="Hyperlink"/>
          </w:rPr>
          <w:t>State Transitions</w:t>
        </w:r>
        <w:r w:rsidR="0017243D">
          <w:rPr>
            <w:webHidden/>
          </w:rPr>
          <w:tab/>
        </w:r>
        <w:r w:rsidR="0017243D">
          <w:rPr>
            <w:webHidden/>
          </w:rPr>
          <w:fldChar w:fldCharType="begin"/>
        </w:r>
        <w:r w:rsidR="0017243D">
          <w:rPr>
            <w:webHidden/>
          </w:rPr>
          <w:instrText xml:space="preserve"> PAGEREF _Toc360722247 \h </w:instrText>
        </w:r>
        <w:r w:rsidR="0017243D">
          <w:rPr>
            <w:webHidden/>
          </w:rPr>
        </w:r>
        <w:r w:rsidR="0017243D">
          <w:rPr>
            <w:webHidden/>
          </w:rPr>
          <w:fldChar w:fldCharType="separate"/>
        </w:r>
        <w:r w:rsidR="00094572">
          <w:rPr>
            <w:webHidden/>
          </w:rPr>
          <w:t>35</w:t>
        </w:r>
        <w:r w:rsidR="0017243D">
          <w:rPr>
            <w:webHidden/>
          </w:rPr>
          <w:fldChar w:fldCharType="end"/>
        </w:r>
      </w:hyperlink>
    </w:p>
    <w:p w14:paraId="0122CAE8" w14:textId="5D42F7ED" w:rsidR="0017243D" w:rsidRDefault="00EA7A02">
      <w:pPr>
        <w:pStyle w:val="TOC3"/>
        <w:rPr>
          <w:rFonts w:asciiTheme="minorHAnsi" w:eastAsiaTheme="minorEastAsia" w:hAnsiTheme="minorHAnsi" w:cstheme="minorBidi"/>
          <w:color w:val="auto"/>
          <w:sz w:val="22"/>
          <w:szCs w:val="22"/>
        </w:rPr>
      </w:pPr>
      <w:hyperlink w:anchor="_Toc360722248" w:history="1">
        <w:r w:rsidR="0017243D" w:rsidRPr="00EA71E9">
          <w:rPr>
            <w:rStyle w:val="Hyperlink"/>
          </w:rPr>
          <w:t>4.1.4</w:t>
        </w:r>
        <w:r w:rsidR="0017243D">
          <w:rPr>
            <w:rFonts w:asciiTheme="minorHAnsi" w:eastAsiaTheme="minorEastAsia" w:hAnsiTheme="minorHAnsi" w:cstheme="minorBidi"/>
            <w:color w:val="auto"/>
            <w:sz w:val="22"/>
            <w:szCs w:val="22"/>
          </w:rPr>
          <w:tab/>
        </w:r>
        <w:r w:rsidR="0017243D" w:rsidRPr="00EA71E9">
          <w:rPr>
            <w:rStyle w:val="Hyperlink"/>
          </w:rPr>
          <w:t>Clock Gating and FSM States</w:t>
        </w:r>
        <w:r w:rsidR="0017243D">
          <w:rPr>
            <w:webHidden/>
          </w:rPr>
          <w:tab/>
        </w:r>
        <w:r w:rsidR="0017243D">
          <w:rPr>
            <w:webHidden/>
          </w:rPr>
          <w:fldChar w:fldCharType="begin"/>
        </w:r>
        <w:r w:rsidR="0017243D">
          <w:rPr>
            <w:webHidden/>
          </w:rPr>
          <w:instrText xml:space="preserve"> PAGEREF _Toc360722248 \h </w:instrText>
        </w:r>
        <w:r w:rsidR="0017243D">
          <w:rPr>
            <w:webHidden/>
          </w:rPr>
        </w:r>
        <w:r w:rsidR="0017243D">
          <w:rPr>
            <w:webHidden/>
          </w:rPr>
          <w:fldChar w:fldCharType="separate"/>
        </w:r>
        <w:r w:rsidR="00094572">
          <w:rPr>
            <w:webHidden/>
          </w:rPr>
          <w:t>37</w:t>
        </w:r>
        <w:r w:rsidR="0017243D">
          <w:rPr>
            <w:webHidden/>
          </w:rPr>
          <w:fldChar w:fldCharType="end"/>
        </w:r>
      </w:hyperlink>
    </w:p>
    <w:p w14:paraId="2ECEC65A" w14:textId="6D2E3675" w:rsidR="0017243D" w:rsidRDefault="00EA7A02">
      <w:pPr>
        <w:pStyle w:val="TOC2"/>
        <w:rPr>
          <w:rFonts w:asciiTheme="minorHAnsi" w:eastAsiaTheme="minorEastAsia" w:hAnsiTheme="minorHAnsi" w:cstheme="minorBidi"/>
          <w:noProof/>
          <w:color w:val="auto"/>
          <w:sz w:val="22"/>
          <w:szCs w:val="22"/>
        </w:rPr>
      </w:pPr>
      <w:hyperlink w:anchor="_Toc360722249" w:history="1">
        <w:r w:rsidR="0017243D" w:rsidRPr="00EA71E9">
          <w:rPr>
            <w:rStyle w:val="Hyperlink"/>
            <w:noProof/>
          </w:rPr>
          <w:t>4.2</w:t>
        </w:r>
        <w:r w:rsidR="0017243D">
          <w:rPr>
            <w:rFonts w:asciiTheme="minorHAnsi" w:eastAsiaTheme="minorEastAsia" w:hAnsiTheme="minorHAnsi" w:cstheme="minorBidi"/>
            <w:noProof/>
            <w:color w:val="auto"/>
            <w:sz w:val="22"/>
            <w:szCs w:val="22"/>
          </w:rPr>
          <w:tab/>
        </w:r>
        <w:r w:rsidR="0017243D" w:rsidRPr="00EA71E9">
          <w:rPr>
            <w:rStyle w:val="Hyperlink"/>
            <w:noProof/>
          </w:rPr>
          <w:t>CDC Behavior Details</w:t>
        </w:r>
        <w:r w:rsidR="0017243D">
          <w:rPr>
            <w:noProof/>
            <w:webHidden/>
          </w:rPr>
          <w:tab/>
        </w:r>
        <w:r w:rsidR="0017243D">
          <w:rPr>
            <w:noProof/>
            <w:webHidden/>
          </w:rPr>
          <w:fldChar w:fldCharType="begin"/>
        </w:r>
        <w:r w:rsidR="0017243D">
          <w:rPr>
            <w:noProof/>
            <w:webHidden/>
          </w:rPr>
          <w:instrText xml:space="preserve"> PAGEREF _Toc360722249 \h </w:instrText>
        </w:r>
        <w:r w:rsidR="0017243D">
          <w:rPr>
            <w:noProof/>
            <w:webHidden/>
          </w:rPr>
        </w:r>
        <w:r w:rsidR="0017243D">
          <w:rPr>
            <w:noProof/>
            <w:webHidden/>
          </w:rPr>
          <w:fldChar w:fldCharType="separate"/>
        </w:r>
        <w:r w:rsidR="00094572">
          <w:rPr>
            <w:noProof/>
            <w:webHidden/>
          </w:rPr>
          <w:t>38</w:t>
        </w:r>
        <w:r w:rsidR="0017243D">
          <w:rPr>
            <w:noProof/>
            <w:webHidden/>
          </w:rPr>
          <w:fldChar w:fldCharType="end"/>
        </w:r>
      </w:hyperlink>
    </w:p>
    <w:p w14:paraId="4D9C3AA5" w14:textId="20EC0DE8" w:rsidR="0017243D" w:rsidRDefault="00EA7A02">
      <w:pPr>
        <w:pStyle w:val="TOC3"/>
        <w:rPr>
          <w:rFonts w:asciiTheme="minorHAnsi" w:eastAsiaTheme="minorEastAsia" w:hAnsiTheme="minorHAnsi" w:cstheme="minorBidi"/>
          <w:color w:val="auto"/>
          <w:sz w:val="22"/>
          <w:szCs w:val="22"/>
        </w:rPr>
      </w:pPr>
      <w:hyperlink w:anchor="_Toc360722250" w:history="1">
        <w:r w:rsidR="0017243D" w:rsidRPr="00EA71E9">
          <w:rPr>
            <w:rStyle w:val="Hyperlink"/>
          </w:rPr>
          <w:t>4.2.1</w:t>
        </w:r>
        <w:r w:rsidR="0017243D">
          <w:rPr>
            <w:rFonts w:asciiTheme="minorHAnsi" w:eastAsiaTheme="minorEastAsia" w:hAnsiTheme="minorHAnsi" w:cstheme="minorBidi"/>
            <w:color w:val="auto"/>
            <w:sz w:val="22"/>
            <w:szCs w:val="22"/>
          </w:rPr>
          <w:tab/>
        </w:r>
        <w:r w:rsidR="0017243D" w:rsidRPr="00EA71E9">
          <w:rPr>
            <w:rStyle w:val="Hyperlink"/>
          </w:rPr>
          <w:t>Configuration of CDC for Asynchronous CG_Enable</w:t>
        </w:r>
        <w:r w:rsidR="0017243D">
          <w:rPr>
            <w:webHidden/>
          </w:rPr>
          <w:tab/>
        </w:r>
        <w:r w:rsidR="0017243D">
          <w:rPr>
            <w:webHidden/>
          </w:rPr>
          <w:fldChar w:fldCharType="begin"/>
        </w:r>
        <w:r w:rsidR="0017243D">
          <w:rPr>
            <w:webHidden/>
          </w:rPr>
          <w:instrText xml:space="preserve"> PAGEREF _Toc360722250 \h </w:instrText>
        </w:r>
        <w:r w:rsidR="0017243D">
          <w:rPr>
            <w:webHidden/>
          </w:rPr>
        </w:r>
        <w:r w:rsidR="0017243D">
          <w:rPr>
            <w:webHidden/>
          </w:rPr>
          <w:fldChar w:fldCharType="separate"/>
        </w:r>
        <w:r w:rsidR="00094572">
          <w:rPr>
            <w:webHidden/>
          </w:rPr>
          <w:t>38</w:t>
        </w:r>
        <w:r w:rsidR="0017243D">
          <w:rPr>
            <w:webHidden/>
          </w:rPr>
          <w:fldChar w:fldCharType="end"/>
        </w:r>
      </w:hyperlink>
    </w:p>
    <w:p w14:paraId="7D82AA03" w14:textId="1ADE4A3C" w:rsidR="0017243D" w:rsidRDefault="00EA7A02">
      <w:pPr>
        <w:pStyle w:val="TOC4"/>
        <w:rPr>
          <w:rFonts w:asciiTheme="minorHAnsi" w:eastAsiaTheme="minorEastAsia" w:hAnsiTheme="minorHAnsi" w:cstheme="minorBidi"/>
          <w:noProof/>
          <w:sz w:val="22"/>
          <w:szCs w:val="22"/>
        </w:rPr>
      </w:pPr>
      <w:hyperlink w:anchor="_Toc360722251" w:history="1">
        <w:r w:rsidR="0017243D" w:rsidRPr="00EA71E9">
          <w:rPr>
            <w:rStyle w:val="Hyperlink"/>
            <w:noProof/>
          </w:rPr>
          <w:t>4.2.1.1</w:t>
        </w:r>
        <w:r w:rsidR="0017243D">
          <w:rPr>
            <w:rFonts w:asciiTheme="minorHAnsi" w:eastAsiaTheme="minorEastAsia" w:hAnsiTheme="minorHAnsi" w:cstheme="minorBidi"/>
            <w:noProof/>
            <w:sz w:val="22"/>
            <w:szCs w:val="22"/>
          </w:rPr>
          <w:tab/>
        </w:r>
        <w:r w:rsidR="0017243D" w:rsidRPr="00EA71E9">
          <w:rPr>
            <w:rStyle w:val="Hyperlink"/>
            <w:noProof/>
          </w:rPr>
          <w:t>Option 1: Get SD agreement on using DSYNC_CG_EN == ‘0’</w:t>
        </w:r>
        <w:r w:rsidR="0017243D">
          <w:rPr>
            <w:noProof/>
            <w:webHidden/>
          </w:rPr>
          <w:tab/>
        </w:r>
        <w:r w:rsidR="0017243D">
          <w:rPr>
            <w:noProof/>
            <w:webHidden/>
          </w:rPr>
          <w:fldChar w:fldCharType="begin"/>
        </w:r>
        <w:r w:rsidR="0017243D">
          <w:rPr>
            <w:noProof/>
            <w:webHidden/>
          </w:rPr>
          <w:instrText xml:space="preserve"> PAGEREF _Toc360722251 \h </w:instrText>
        </w:r>
        <w:r w:rsidR="0017243D">
          <w:rPr>
            <w:noProof/>
            <w:webHidden/>
          </w:rPr>
        </w:r>
        <w:r w:rsidR="0017243D">
          <w:rPr>
            <w:noProof/>
            <w:webHidden/>
          </w:rPr>
          <w:fldChar w:fldCharType="separate"/>
        </w:r>
        <w:r w:rsidR="00094572">
          <w:rPr>
            <w:noProof/>
            <w:webHidden/>
          </w:rPr>
          <w:t>41</w:t>
        </w:r>
        <w:r w:rsidR="0017243D">
          <w:rPr>
            <w:noProof/>
            <w:webHidden/>
          </w:rPr>
          <w:fldChar w:fldCharType="end"/>
        </w:r>
      </w:hyperlink>
    </w:p>
    <w:p w14:paraId="18C12410" w14:textId="5CD2A82D" w:rsidR="0017243D" w:rsidRDefault="00EA7A02">
      <w:pPr>
        <w:pStyle w:val="TOC4"/>
        <w:rPr>
          <w:rFonts w:asciiTheme="minorHAnsi" w:eastAsiaTheme="minorEastAsia" w:hAnsiTheme="minorHAnsi" w:cstheme="minorBidi"/>
          <w:noProof/>
          <w:sz w:val="22"/>
          <w:szCs w:val="22"/>
        </w:rPr>
      </w:pPr>
      <w:hyperlink w:anchor="_Toc360722252" w:history="1">
        <w:r w:rsidR="0017243D" w:rsidRPr="00EA71E9">
          <w:rPr>
            <w:rStyle w:val="Hyperlink"/>
            <w:noProof/>
          </w:rPr>
          <w:t>4.2.1.2</w:t>
        </w:r>
        <w:r w:rsidR="0017243D">
          <w:rPr>
            <w:rFonts w:asciiTheme="minorHAnsi" w:eastAsiaTheme="minorEastAsia" w:hAnsiTheme="minorHAnsi" w:cstheme="minorBidi"/>
            <w:noProof/>
            <w:sz w:val="22"/>
            <w:szCs w:val="22"/>
          </w:rPr>
          <w:tab/>
        </w:r>
        <w:r w:rsidR="0017243D" w:rsidRPr="00EA71E9">
          <w:rPr>
            <w:rStyle w:val="Hyperlink"/>
            <w:noProof/>
          </w:rPr>
          <w:t>Option 2: Disable CDC clock-gating using ‘cfg_clkgate_disabled’</w:t>
        </w:r>
        <w:r w:rsidR="0017243D">
          <w:rPr>
            <w:noProof/>
            <w:webHidden/>
          </w:rPr>
          <w:tab/>
        </w:r>
        <w:r w:rsidR="0017243D">
          <w:rPr>
            <w:noProof/>
            <w:webHidden/>
          </w:rPr>
          <w:fldChar w:fldCharType="begin"/>
        </w:r>
        <w:r w:rsidR="0017243D">
          <w:rPr>
            <w:noProof/>
            <w:webHidden/>
          </w:rPr>
          <w:instrText xml:space="preserve"> PAGEREF _Toc360722252 \h </w:instrText>
        </w:r>
        <w:r w:rsidR="0017243D">
          <w:rPr>
            <w:noProof/>
            <w:webHidden/>
          </w:rPr>
        </w:r>
        <w:r w:rsidR="0017243D">
          <w:rPr>
            <w:noProof/>
            <w:webHidden/>
          </w:rPr>
          <w:fldChar w:fldCharType="separate"/>
        </w:r>
        <w:r w:rsidR="00094572">
          <w:rPr>
            <w:noProof/>
            <w:webHidden/>
          </w:rPr>
          <w:t>41</w:t>
        </w:r>
        <w:r w:rsidR="0017243D">
          <w:rPr>
            <w:noProof/>
            <w:webHidden/>
          </w:rPr>
          <w:fldChar w:fldCharType="end"/>
        </w:r>
      </w:hyperlink>
    </w:p>
    <w:p w14:paraId="44912DBD" w14:textId="188AB206" w:rsidR="0017243D" w:rsidRDefault="00EA7A02">
      <w:pPr>
        <w:pStyle w:val="TOC3"/>
        <w:rPr>
          <w:rFonts w:asciiTheme="minorHAnsi" w:eastAsiaTheme="minorEastAsia" w:hAnsiTheme="minorHAnsi" w:cstheme="minorBidi"/>
          <w:color w:val="auto"/>
          <w:sz w:val="22"/>
          <w:szCs w:val="22"/>
        </w:rPr>
      </w:pPr>
      <w:hyperlink w:anchor="_Toc360722253" w:history="1">
        <w:r w:rsidR="0017243D" w:rsidRPr="00EA71E9">
          <w:rPr>
            <w:rStyle w:val="Hyperlink"/>
          </w:rPr>
          <w:t>4.2.2</w:t>
        </w:r>
        <w:r w:rsidR="0017243D">
          <w:rPr>
            <w:rFonts w:asciiTheme="minorHAnsi" w:eastAsiaTheme="minorEastAsia" w:hAnsiTheme="minorHAnsi" w:cstheme="minorBidi"/>
            <w:color w:val="auto"/>
            <w:sz w:val="22"/>
            <w:szCs w:val="22"/>
          </w:rPr>
          <w:tab/>
        </w:r>
        <w:r w:rsidR="0017243D" w:rsidRPr="00EA71E9">
          <w:rPr>
            <w:rStyle w:val="Hyperlink"/>
          </w:rPr>
          <w:t>IP-Inaccessible Entry: CDC Response to “pwrgate_force” Assertion</w:t>
        </w:r>
        <w:r w:rsidR="0017243D">
          <w:rPr>
            <w:webHidden/>
          </w:rPr>
          <w:tab/>
        </w:r>
        <w:r w:rsidR="0017243D">
          <w:rPr>
            <w:webHidden/>
          </w:rPr>
          <w:fldChar w:fldCharType="begin"/>
        </w:r>
        <w:r w:rsidR="0017243D">
          <w:rPr>
            <w:webHidden/>
          </w:rPr>
          <w:instrText xml:space="preserve"> PAGEREF _Toc360722253 \h </w:instrText>
        </w:r>
        <w:r w:rsidR="0017243D">
          <w:rPr>
            <w:webHidden/>
          </w:rPr>
        </w:r>
        <w:r w:rsidR="0017243D">
          <w:rPr>
            <w:webHidden/>
          </w:rPr>
          <w:fldChar w:fldCharType="separate"/>
        </w:r>
        <w:r w:rsidR="00094572">
          <w:rPr>
            <w:webHidden/>
          </w:rPr>
          <w:t>41</w:t>
        </w:r>
        <w:r w:rsidR="0017243D">
          <w:rPr>
            <w:webHidden/>
          </w:rPr>
          <w:fldChar w:fldCharType="end"/>
        </w:r>
      </w:hyperlink>
    </w:p>
    <w:p w14:paraId="109480C8" w14:textId="1BDC4455" w:rsidR="0017243D" w:rsidRDefault="00EA7A02">
      <w:pPr>
        <w:pStyle w:val="TOC4"/>
        <w:rPr>
          <w:rFonts w:asciiTheme="minorHAnsi" w:eastAsiaTheme="minorEastAsia" w:hAnsiTheme="minorHAnsi" w:cstheme="minorBidi"/>
          <w:noProof/>
          <w:sz w:val="22"/>
          <w:szCs w:val="22"/>
        </w:rPr>
      </w:pPr>
      <w:hyperlink w:anchor="_Toc360722254" w:history="1">
        <w:r w:rsidR="0017243D" w:rsidRPr="00EA71E9">
          <w:rPr>
            <w:rStyle w:val="Hyperlink"/>
            <w:noProof/>
          </w:rPr>
          <w:t>4.2.2.1</w:t>
        </w:r>
        <w:r w:rsidR="0017243D">
          <w:rPr>
            <w:rFonts w:asciiTheme="minorHAnsi" w:eastAsiaTheme="minorEastAsia" w:hAnsiTheme="minorHAnsi" w:cstheme="minorBidi"/>
            <w:noProof/>
            <w:sz w:val="22"/>
            <w:szCs w:val="22"/>
          </w:rPr>
          <w:tab/>
        </w:r>
        <w:r w:rsidR="0017243D" w:rsidRPr="00EA71E9">
          <w:rPr>
            <w:rStyle w:val="Hyperlink"/>
            <w:noProof/>
          </w:rPr>
          <w:t>IP-Inacc PG (or Warm Reset) Entry request while PGD is in Ip-Acc PG state</w:t>
        </w:r>
        <w:r w:rsidR="0017243D">
          <w:rPr>
            <w:noProof/>
            <w:webHidden/>
          </w:rPr>
          <w:tab/>
        </w:r>
        <w:r w:rsidR="0017243D">
          <w:rPr>
            <w:noProof/>
            <w:webHidden/>
          </w:rPr>
          <w:fldChar w:fldCharType="begin"/>
        </w:r>
        <w:r w:rsidR="0017243D">
          <w:rPr>
            <w:noProof/>
            <w:webHidden/>
          </w:rPr>
          <w:instrText xml:space="preserve"> PAGEREF _Toc360722254 \h </w:instrText>
        </w:r>
        <w:r w:rsidR="0017243D">
          <w:rPr>
            <w:noProof/>
            <w:webHidden/>
          </w:rPr>
        </w:r>
        <w:r w:rsidR="0017243D">
          <w:rPr>
            <w:noProof/>
            <w:webHidden/>
          </w:rPr>
          <w:fldChar w:fldCharType="separate"/>
        </w:r>
        <w:r w:rsidR="00094572">
          <w:rPr>
            <w:noProof/>
            <w:webHidden/>
          </w:rPr>
          <w:t>42</w:t>
        </w:r>
        <w:r w:rsidR="0017243D">
          <w:rPr>
            <w:noProof/>
            <w:webHidden/>
          </w:rPr>
          <w:fldChar w:fldCharType="end"/>
        </w:r>
      </w:hyperlink>
    </w:p>
    <w:p w14:paraId="2C1D3952" w14:textId="6C363489" w:rsidR="0017243D" w:rsidRDefault="00EA7A02">
      <w:pPr>
        <w:pStyle w:val="TOC4"/>
        <w:rPr>
          <w:rFonts w:asciiTheme="minorHAnsi" w:eastAsiaTheme="minorEastAsia" w:hAnsiTheme="minorHAnsi" w:cstheme="minorBidi"/>
          <w:noProof/>
          <w:sz w:val="22"/>
          <w:szCs w:val="22"/>
        </w:rPr>
      </w:pPr>
      <w:hyperlink w:anchor="_Toc360722255" w:history="1">
        <w:r w:rsidR="0017243D" w:rsidRPr="00EA71E9">
          <w:rPr>
            <w:rStyle w:val="Hyperlink"/>
            <w:noProof/>
          </w:rPr>
          <w:t>4.2.2.2</w:t>
        </w:r>
        <w:r w:rsidR="0017243D">
          <w:rPr>
            <w:rFonts w:asciiTheme="minorHAnsi" w:eastAsiaTheme="minorEastAsia" w:hAnsiTheme="minorHAnsi" w:cstheme="minorBidi"/>
            <w:noProof/>
            <w:sz w:val="22"/>
            <w:szCs w:val="22"/>
          </w:rPr>
          <w:tab/>
        </w:r>
        <w:r w:rsidR="0017243D" w:rsidRPr="00EA71E9">
          <w:rPr>
            <w:rStyle w:val="Hyperlink"/>
            <w:noProof/>
          </w:rPr>
          <w:t>Support for Resolving ISM-Clock Dependencies in SIPs for IP-Inaccessible Entry</w:t>
        </w:r>
        <w:r w:rsidR="0017243D">
          <w:rPr>
            <w:noProof/>
            <w:webHidden/>
          </w:rPr>
          <w:tab/>
        </w:r>
        <w:r w:rsidR="0017243D">
          <w:rPr>
            <w:noProof/>
            <w:webHidden/>
          </w:rPr>
          <w:fldChar w:fldCharType="begin"/>
        </w:r>
        <w:r w:rsidR="0017243D">
          <w:rPr>
            <w:noProof/>
            <w:webHidden/>
          </w:rPr>
          <w:instrText xml:space="preserve"> PAGEREF _Toc360722255 \h </w:instrText>
        </w:r>
        <w:r w:rsidR="0017243D">
          <w:rPr>
            <w:noProof/>
            <w:webHidden/>
          </w:rPr>
        </w:r>
        <w:r w:rsidR="0017243D">
          <w:rPr>
            <w:noProof/>
            <w:webHidden/>
          </w:rPr>
          <w:fldChar w:fldCharType="separate"/>
        </w:r>
        <w:r w:rsidR="00094572">
          <w:rPr>
            <w:noProof/>
            <w:webHidden/>
          </w:rPr>
          <w:t>42</w:t>
        </w:r>
        <w:r w:rsidR="0017243D">
          <w:rPr>
            <w:noProof/>
            <w:webHidden/>
          </w:rPr>
          <w:fldChar w:fldCharType="end"/>
        </w:r>
      </w:hyperlink>
    </w:p>
    <w:p w14:paraId="782CCF42" w14:textId="768A6CCB" w:rsidR="0017243D" w:rsidRDefault="00EA7A02">
      <w:pPr>
        <w:pStyle w:val="TOC4"/>
        <w:rPr>
          <w:rFonts w:asciiTheme="minorHAnsi" w:eastAsiaTheme="minorEastAsia" w:hAnsiTheme="minorHAnsi" w:cstheme="minorBidi"/>
          <w:noProof/>
          <w:sz w:val="22"/>
          <w:szCs w:val="22"/>
        </w:rPr>
      </w:pPr>
      <w:hyperlink w:anchor="_Toc360722256" w:history="1">
        <w:r w:rsidR="0017243D" w:rsidRPr="00EA71E9">
          <w:rPr>
            <w:rStyle w:val="Hyperlink"/>
            <w:noProof/>
          </w:rPr>
          <w:t>4.2.2.3</w:t>
        </w:r>
        <w:r w:rsidR="0017243D">
          <w:rPr>
            <w:rFonts w:asciiTheme="minorHAnsi" w:eastAsiaTheme="minorEastAsia" w:hAnsiTheme="minorHAnsi" w:cstheme="minorBidi"/>
            <w:noProof/>
            <w:sz w:val="22"/>
            <w:szCs w:val="22"/>
          </w:rPr>
          <w:tab/>
        </w:r>
        <w:r w:rsidR="0017243D" w:rsidRPr="00EA71E9">
          <w:rPr>
            <w:rStyle w:val="Hyperlink"/>
            <w:noProof/>
          </w:rPr>
          <w:t>IMPORTANT: Lack of Support for Resolving ISM-ISM Dependencies in SIPs for IP-Inaccessible Entry</w:t>
        </w:r>
        <w:r w:rsidR="0017243D">
          <w:rPr>
            <w:noProof/>
            <w:webHidden/>
          </w:rPr>
          <w:tab/>
        </w:r>
        <w:r w:rsidR="0017243D">
          <w:rPr>
            <w:noProof/>
            <w:webHidden/>
          </w:rPr>
          <w:fldChar w:fldCharType="begin"/>
        </w:r>
        <w:r w:rsidR="0017243D">
          <w:rPr>
            <w:noProof/>
            <w:webHidden/>
          </w:rPr>
          <w:instrText xml:space="preserve"> PAGEREF _Toc360722256 \h </w:instrText>
        </w:r>
        <w:r w:rsidR="0017243D">
          <w:rPr>
            <w:noProof/>
            <w:webHidden/>
          </w:rPr>
        </w:r>
        <w:r w:rsidR="0017243D">
          <w:rPr>
            <w:noProof/>
            <w:webHidden/>
          </w:rPr>
          <w:fldChar w:fldCharType="separate"/>
        </w:r>
        <w:r w:rsidR="00094572">
          <w:rPr>
            <w:noProof/>
            <w:webHidden/>
          </w:rPr>
          <w:t>43</w:t>
        </w:r>
        <w:r w:rsidR="0017243D">
          <w:rPr>
            <w:noProof/>
            <w:webHidden/>
          </w:rPr>
          <w:fldChar w:fldCharType="end"/>
        </w:r>
      </w:hyperlink>
    </w:p>
    <w:p w14:paraId="6A181A53" w14:textId="377C9FDB" w:rsidR="0017243D" w:rsidRDefault="00EA7A02">
      <w:pPr>
        <w:pStyle w:val="TOC4"/>
        <w:rPr>
          <w:rFonts w:asciiTheme="minorHAnsi" w:eastAsiaTheme="minorEastAsia" w:hAnsiTheme="minorHAnsi" w:cstheme="minorBidi"/>
          <w:noProof/>
          <w:sz w:val="22"/>
          <w:szCs w:val="22"/>
        </w:rPr>
      </w:pPr>
      <w:hyperlink w:anchor="_Toc360722257" w:history="1">
        <w:r w:rsidR="0017243D" w:rsidRPr="00EA71E9">
          <w:rPr>
            <w:rStyle w:val="Hyperlink"/>
            <w:noProof/>
          </w:rPr>
          <w:t>4.2.2.4</w:t>
        </w:r>
        <w:r w:rsidR="0017243D">
          <w:rPr>
            <w:rFonts w:asciiTheme="minorHAnsi" w:eastAsiaTheme="minorEastAsia" w:hAnsiTheme="minorHAnsi" w:cstheme="minorBidi"/>
            <w:noProof/>
            <w:sz w:val="22"/>
            <w:szCs w:val="22"/>
          </w:rPr>
          <w:tab/>
        </w:r>
        <w:r w:rsidR="0017243D" w:rsidRPr="00EA71E9">
          <w:rPr>
            <w:rStyle w:val="Hyperlink"/>
            <w:noProof/>
          </w:rPr>
          <w:t>Cases of non-compliance to Chassis clkreq/clkack behavior on internal gclock_req/ack signals at CDC interface</w:t>
        </w:r>
        <w:r w:rsidR="0017243D">
          <w:rPr>
            <w:noProof/>
            <w:webHidden/>
          </w:rPr>
          <w:tab/>
        </w:r>
        <w:r w:rsidR="0017243D">
          <w:rPr>
            <w:noProof/>
            <w:webHidden/>
          </w:rPr>
          <w:fldChar w:fldCharType="begin"/>
        </w:r>
        <w:r w:rsidR="0017243D">
          <w:rPr>
            <w:noProof/>
            <w:webHidden/>
          </w:rPr>
          <w:instrText xml:space="preserve"> PAGEREF _Toc360722257 \h </w:instrText>
        </w:r>
        <w:r w:rsidR="0017243D">
          <w:rPr>
            <w:noProof/>
            <w:webHidden/>
          </w:rPr>
        </w:r>
        <w:r w:rsidR="0017243D">
          <w:rPr>
            <w:noProof/>
            <w:webHidden/>
          </w:rPr>
          <w:fldChar w:fldCharType="separate"/>
        </w:r>
        <w:r w:rsidR="00094572">
          <w:rPr>
            <w:noProof/>
            <w:webHidden/>
          </w:rPr>
          <w:t>44</w:t>
        </w:r>
        <w:r w:rsidR="0017243D">
          <w:rPr>
            <w:noProof/>
            <w:webHidden/>
          </w:rPr>
          <w:fldChar w:fldCharType="end"/>
        </w:r>
      </w:hyperlink>
    </w:p>
    <w:p w14:paraId="39B6CC07" w14:textId="430D74FE" w:rsidR="0017243D" w:rsidRDefault="00EA7A02">
      <w:pPr>
        <w:pStyle w:val="TOC3"/>
        <w:rPr>
          <w:rFonts w:asciiTheme="minorHAnsi" w:eastAsiaTheme="minorEastAsia" w:hAnsiTheme="minorHAnsi" w:cstheme="minorBidi"/>
          <w:color w:val="auto"/>
          <w:sz w:val="22"/>
          <w:szCs w:val="22"/>
        </w:rPr>
      </w:pPr>
      <w:hyperlink w:anchor="_Toc360722258" w:history="1">
        <w:r w:rsidR="0017243D" w:rsidRPr="00EA71E9">
          <w:rPr>
            <w:rStyle w:val="Hyperlink"/>
          </w:rPr>
          <w:t>4.2.3</w:t>
        </w:r>
        <w:r w:rsidR="0017243D">
          <w:rPr>
            <w:rFonts w:asciiTheme="minorHAnsi" w:eastAsiaTheme="minorEastAsia" w:hAnsiTheme="minorHAnsi" w:cstheme="minorBidi"/>
            <w:color w:val="auto"/>
            <w:sz w:val="22"/>
            <w:szCs w:val="22"/>
          </w:rPr>
          <w:tab/>
        </w:r>
        <w:r w:rsidR="0017243D" w:rsidRPr="00EA71E9">
          <w:rPr>
            <w:rStyle w:val="Hyperlink"/>
          </w:rPr>
          <w:t>IP-Inaccessible Exit: CDC Response to “</w:t>
        </w:r>
        <w:r w:rsidR="0017243D" w:rsidRPr="00EA71E9">
          <w:rPr>
            <w:rStyle w:val="Hyperlink"/>
            <w:i/>
          </w:rPr>
          <w:t>pmc_&lt;ip&gt;_pg_wake</w:t>
        </w:r>
        <w:r w:rsidR="0017243D" w:rsidRPr="00EA71E9">
          <w:rPr>
            <w:rStyle w:val="Hyperlink"/>
          </w:rPr>
          <w:t>” Assertion</w:t>
        </w:r>
        <w:r w:rsidR="0017243D">
          <w:rPr>
            <w:webHidden/>
          </w:rPr>
          <w:tab/>
        </w:r>
        <w:r w:rsidR="0017243D">
          <w:rPr>
            <w:webHidden/>
          </w:rPr>
          <w:fldChar w:fldCharType="begin"/>
        </w:r>
        <w:r w:rsidR="0017243D">
          <w:rPr>
            <w:webHidden/>
          </w:rPr>
          <w:instrText xml:space="preserve"> PAGEREF _Toc360722258 \h </w:instrText>
        </w:r>
        <w:r w:rsidR="0017243D">
          <w:rPr>
            <w:webHidden/>
          </w:rPr>
        </w:r>
        <w:r w:rsidR="0017243D">
          <w:rPr>
            <w:webHidden/>
          </w:rPr>
          <w:fldChar w:fldCharType="separate"/>
        </w:r>
        <w:r w:rsidR="00094572">
          <w:rPr>
            <w:webHidden/>
          </w:rPr>
          <w:t>44</w:t>
        </w:r>
        <w:r w:rsidR="0017243D">
          <w:rPr>
            <w:webHidden/>
          </w:rPr>
          <w:fldChar w:fldCharType="end"/>
        </w:r>
      </w:hyperlink>
    </w:p>
    <w:p w14:paraId="34BDF545" w14:textId="764E0558" w:rsidR="0017243D" w:rsidRDefault="00EA7A02">
      <w:pPr>
        <w:pStyle w:val="TOC4"/>
        <w:rPr>
          <w:rFonts w:asciiTheme="minorHAnsi" w:eastAsiaTheme="minorEastAsia" w:hAnsiTheme="minorHAnsi" w:cstheme="minorBidi"/>
          <w:noProof/>
          <w:sz w:val="22"/>
          <w:szCs w:val="22"/>
        </w:rPr>
      </w:pPr>
      <w:hyperlink w:anchor="_Toc360722259" w:history="1">
        <w:r w:rsidR="0017243D" w:rsidRPr="00EA71E9">
          <w:rPr>
            <w:rStyle w:val="Hyperlink"/>
            <w:noProof/>
          </w:rPr>
          <w:t>4.2.3.1</w:t>
        </w:r>
        <w:r w:rsidR="0017243D">
          <w:rPr>
            <w:rFonts w:asciiTheme="minorHAnsi" w:eastAsiaTheme="minorEastAsia" w:hAnsiTheme="minorHAnsi" w:cstheme="minorBidi"/>
            <w:noProof/>
            <w:sz w:val="22"/>
            <w:szCs w:val="22"/>
          </w:rPr>
          <w:tab/>
        </w:r>
        <w:r w:rsidR="0017243D" w:rsidRPr="00EA71E9">
          <w:rPr>
            <w:rStyle w:val="Hyperlink"/>
            <w:noProof/>
          </w:rPr>
          <w:t>Behavior of CDC When “</w:t>
        </w:r>
        <w:r w:rsidR="0017243D" w:rsidRPr="00EA71E9">
          <w:rPr>
            <w:rStyle w:val="Hyperlink"/>
            <w:i/>
            <w:noProof/>
          </w:rPr>
          <w:t>pmc_&lt;ip&gt;_pg_wake</w:t>
        </w:r>
        <w:r w:rsidR="0017243D" w:rsidRPr="00EA71E9">
          <w:rPr>
            <w:rStyle w:val="Hyperlink"/>
            <w:noProof/>
          </w:rPr>
          <w:t>” is Asserted</w:t>
        </w:r>
        <w:r w:rsidR="0017243D">
          <w:rPr>
            <w:noProof/>
            <w:webHidden/>
          </w:rPr>
          <w:tab/>
        </w:r>
        <w:r w:rsidR="0017243D">
          <w:rPr>
            <w:noProof/>
            <w:webHidden/>
          </w:rPr>
          <w:fldChar w:fldCharType="begin"/>
        </w:r>
        <w:r w:rsidR="0017243D">
          <w:rPr>
            <w:noProof/>
            <w:webHidden/>
          </w:rPr>
          <w:instrText xml:space="preserve"> PAGEREF _Toc360722259 \h </w:instrText>
        </w:r>
        <w:r w:rsidR="0017243D">
          <w:rPr>
            <w:noProof/>
            <w:webHidden/>
          </w:rPr>
        </w:r>
        <w:r w:rsidR="0017243D">
          <w:rPr>
            <w:noProof/>
            <w:webHidden/>
          </w:rPr>
          <w:fldChar w:fldCharType="separate"/>
        </w:r>
        <w:r w:rsidR="00094572">
          <w:rPr>
            <w:noProof/>
            <w:webHidden/>
          </w:rPr>
          <w:t>45</w:t>
        </w:r>
        <w:r w:rsidR="0017243D">
          <w:rPr>
            <w:noProof/>
            <w:webHidden/>
          </w:rPr>
          <w:fldChar w:fldCharType="end"/>
        </w:r>
      </w:hyperlink>
    </w:p>
    <w:p w14:paraId="767731E7" w14:textId="2A2FEF57" w:rsidR="0017243D" w:rsidRDefault="00EA7A02">
      <w:pPr>
        <w:pStyle w:val="TOC4"/>
        <w:rPr>
          <w:rFonts w:asciiTheme="minorHAnsi" w:eastAsiaTheme="minorEastAsia" w:hAnsiTheme="minorHAnsi" w:cstheme="minorBidi"/>
          <w:noProof/>
          <w:sz w:val="22"/>
          <w:szCs w:val="22"/>
        </w:rPr>
      </w:pPr>
      <w:hyperlink w:anchor="_Toc360722260" w:history="1">
        <w:r w:rsidR="0017243D" w:rsidRPr="00EA71E9">
          <w:rPr>
            <w:rStyle w:val="Hyperlink"/>
            <w:noProof/>
          </w:rPr>
          <w:t>4.2.3.2</w:t>
        </w:r>
        <w:r w:rsidR="0017243D">
          <w:rPr>
            <w:rFonts w:asciiTheme="minorHAnsi" w:eastAsiaTheme="minorEastAsia" w:hAnsiTheme="minorHAnsi" w:cstheme="minorBidi"/>
            <w:noProof/>
            <w:sz w:val="22"/>
            <w:szCs w:val="22"/>
          </w:rPr>
          <w:tab/>
        </w:r>
        <w:r w:rsidR="0017243D" w:rsidRPr="00EA71E9">
          <w:rPr>
            <w:rStyle w:val="Hyperlink"/>
            <w:noProof/>
          </w:rPr>
          <w:t>Prioritization between “</w:t>
        </w:r>
        <w:r w:rsidR="0017243D" w:rsidRPr="00EA71E9">
          <w:rPr>
            <w:rStyle w:val="Hyperlink"/>
            <w:i/>
            <w:noProof/>
          </w:rPr>
          <w:t>pmc_&lt;ip&gt;_pg_wake</w:t>
        </w:r>
        <w:r w:rsidR="0017243D" w:rsidRPr="00EA71E9">
          <w:rPr>
            <w:rStyle w:val="Hyperlink"/>
            <w:noProof/>
          </w:rPr>
          <w:t>” and “</w:t>
        </w:r>
        <w:r w:rsidR="0017243D" w:rsidRPr="00EA71E9">
          <w:rPr>
            <w:rStyle w:val="Hyperlink"/>
            <w:i/>
            <w:noProof/>
          </w:rPr>
          <w:t>pwrgate_force</w:t>
        </w:r>
        <w:r w:rsidR="0017243D" w:rsidRPr="00EA71E9">
          <w:rPr>
            <w:rStyle w:val="Hyperlink"/>
            <w:noProof/>
          </w:rPr>
          <w:t>”</w:t>
        </w:r>
        <w:r w:rsidR="0017243D">
          <w:rPr>
            <w:noProof/>
            <w:webHidden/>
          </w:rPr>
          <w:tab/>
        </w:r>
        <w:r w:rsidR="0017243D">
          <w:rPr>
            <w:noProof/>
            <w:webHidden/>
          </w:rPr>
          <w:fldChar w:fldCharType="begin"/>
        </w:r>
        <w:r w:rsidR="0017243D">
          <w:rPr>
            <w:noProof/>
            <w:webHidden/>
          </w:rPr>
          <w:instrText xml:space="preserve"> PAGEREF _Toc360722260 \h </w:instrText>
        </w:r>
        <w:r w:rsidR="0017243D">
          <w:rPr>
            <w:noProof/>
            <w:webHidden/>
          </w:rPr>
        </w:r>
        <w:r w:rsidR="0017243D">
          <w:rPr>
            <w:noProof/>
            <w:webHidden/>
          </w:rPr>
          <w:fldChar w:fldCharType="separate"/>
        </w:r>
        <w:r w:rsidR="00094572">
          <w:rPr>
            <w:noProof/>
            <w:webHidden/>
          </w:rPr>
          <w:t>45</w:t>
        </w:r>
        <w:r w:rsidR="0017243D">
          <w:rPr>
            <w:noProof/>
            <w:webHidden/>
          </w:rPr>
          <w:fldChar w:fldCharType="end"/>
        </w:r>
      </w:hyperlink>
    </w:p>
    <w:p w14:paraId="55C262F4" w14:textId="0BFDA584" w:rsidR="0017243D" w:rsidRDefault="00EA7A02">
      <w:pPr>
        <w:pStyle w:val="TOC4"/>
        <w:rPr>
          <w:rFonts w:asciiTheme="minorHAnsi" w:eastAsiaTheme="minorEastAsia" w:hAnsiTheme="minorHAnsi" w:cstheme="minorBidi"/>
          <w:noProof/>
          <w:sz w:val="22"/>
          <w:szCs w:val="22"/>
        </w:rPr>
      </w:pPr>
      <w:hyperlink w:anchor="_Toc360722261" w:history="1">
        <w:r w:rsidR="0017243D" w:rsidRPr="00EA71E9">
          <w:rPr>
            <w:rStyle w:val="Hyperlink"/>
            <w:noProof/>
          </w:rPr>
          <w:t>4.2.3.3</w:t>
        </w:r>
        <w:r w:rsidR="0017243D">
          <w:rPr>
            <w:rFonts w:asciiTheme="minorHAnsi" w:eastAsiaTheme="minorEastAsia" w:hAnsiTheme="minorHAnsi" w:cstheme="minorBidi"/>
            <w:noProof/>
            <w:sz w:val="22"/>
            <w:szCs w:val="22"/>
          </w:rPr>
          <w:tab/>
        </w:r>
        <w:r w:rsidR="0017243D" w:rsidRPr="00EA71E9">
          <w:rPr>
            <w:rStyle w:val="Hyperlink"/>
            <w:noProof/>
          </w:rPr>
          <w:t>Clkreq behavior on IP-Inaccessible PG exit (and Warm Reset exit)</w:t>
        </w:r>
        <w:r w:rsidR="0017243D">
          <w:rPr>
            <w:noProof/>
            <w:webHidden/>
          </w:rPr>
          <w:tab/>
        </w:r>
        <w:r w:rsidR="0017243D">
          <w:rPr>
            <w:noProof/>
            <w:webHidden/>
          </w:rPr>
          <w:fldChar w:fldCharType="begin"/>
        </w:r>
        <w:r w:rsidR="0017243D">
          <w:rPr>
            <w:noProof/>
            <w:webHidden/>
          </w:rPr>
          <w:instrText xml:space="preserve"> PAGEREF _Toc360722261 \h </w:instrText>
        </w:r>
        <w:r w:rsidR="0017243D">
          <w:rPr>
            <w:noProof/>
            <w:webHidden/>
          </w:rPr>
        </w:r>
        <w:r w:rsidR="0017243D">
          <w:rPr>
            <w:noProof/>
            <w:webHidden/>
          </w:rPr>
          <w:fldChar w:fldCharType="separate"/>
        </w:r>
        <w:r w:rsidR="00094572">
          <w:rPr>
            <w:noProof/>
            <w:webHidden/>
          </w:rPr>
          <w:t>46</w:t>
        </w:r>
        <w:r w:rsidR="0017243D">
          <w:rPr>
            <w:noProof/>
            <w:webHidden/>
          </w:rPr>
          <w:fldChar w:fldCharType="end"/>
        </w:r>
      </w:hyperlink>
    </w:p>
    <w:p w14:paraId="1D5B0408" w14:textId="1CC36251" w:rsidR="0017243D" w:rsidRDefault="00EA7A02">
      <w:pPr>
        <w:pStyle w:val="TOC4"/>
        <w:rPr>
          <w:rFonts w:asciiTheme="minorHAnsi" w:eastAsiaTheme="minorEastAsia" w:hAnsiTheme="minorHAnsi" w:cstheme="minorBidi"/>
          <w:noProof/>
          <w:sz w:val="22"/>
          <w:szCs w:val="22"/>
        </w:rPr>
      </w:pPr>
      <w:hyperlink w:anchor="_Toc360722262" w:history="1">
        <w:r w:rsidR="0017243D" w:rsidRPr="00EA71E9">
          <w:rPr>
            <w:rStyle w:val="Hyperlink"/>
            <w:noProof/>
          </w:rPr>
          <w:t>4.2.3.4</w:t>
        </w:r>
        <w:r w:rsidR="0017243D">
          <w:rPr>
            <w:rFonts w:asciiTheme="minorHAnsi" w:eastAsiaTheme="minorEastAsia" w:hAnsiTheme="minorHAnsi" w:cstheme="minorBidi"/>
            <w:noProof/>
            <w:sz w:val="22"/>
            <w:szCs w:val="22"/>
          </w:rPr>
          <w:tab/>
        </w:r>
        <w:r w:rsidR="0017243D" w:rsidRPr="00EA71E9">
          <w:rPr>
            <w:rStyle w:val="Hyperlink"/>
            <w:noProof/>
          </w:rPr>
          <w:t xml:space="preserve">Recommendation on </w:t>
        </w:r>
        <w:r w:rsidR="0017243D" w:rsidRPr="00EA71E9">
          <w:rPr>
            <w:rStyle w:val="Hyperlink"/>
            <w:i/>
            <w:noProof/>
          </w:rPr>
          <w:t>gclock_req_*</w:t>
        </w:r>
        <w:r w:rsidR="0017243D" w:rsidRPr="00EA71E9">
          <w:rPr>
            <w:rStyle w:val="Hyperlink"/>
            <w:noProof/>
          </w:rPr>
          <w:t xml:space="preserve"> input to CDC for IP-Inaccessible PG exit</w:t>
        </w:r>
        <w:r w:rsidR="0017243D">
          <w:rPr>
            <w:noProof/>
            <w:webHidden/>
          </w:rPr>
          <w:tab/>
        </w:r>
        <w:r w:rsidR="0017243D">
          <w:rPr>
            <w:noProof/>
            <w:webHidden/>
          </w:rPr>
          <w:fldChar w:fldCharType="begin"/>
        </w:r>
        <w:r w:rsidR="0017243D">
          <w:rPr>
            <w:noProof/>
            <w:webHidden/>
          </w:rPr>
          <w:instrText xml:space="preserve"> PAGEREF _Toc360722262 \h </w:instrText>
        </w:r>
        <w:r w:rsidR="0017243D">
          <w:rPr>
            <w:noProof/>
            <w:webHidden/>
          </w:rPr>
        </w:r>
        <w:r w:rsidR="0017243D">
          <w:rPr>
            <w:noProof/>
            <w:webHidden/>
          </w:rPr>
          <w:fldChar w:fldCharType="separate"/>
        </w:r>
        <w:r w:rsidR="00094572">
          <w:rPr>
            <w:noProof/>
            <w:webHidden/>
          </w:rPr>
          <w:t>46</w:t>
        </w:r>
        <w:r w:rsidR="0017243D">
          <w:rPr>
            <w:noProof/>
            <w:webHidden/>
          </w:rPr>
          <w:fldChar w:fldCharType="end"/>
        </w:r>
      </w:hyperlink>
    </w:p>
    <w:p w14:paraId="47B67522" w14:textId="0E9F7B18" w:rsidR="0017243D" w:rsidRDefault="00EA7A02">
      <w:pPr>
        <w:pStyle w:val="TOC3"/>
        <w:rPr>
          <w:rFonts w:asciiTheme="minorHAnsi" w:eastAsiaTheme="minorEastAsia" w:hAnsiTheme="minorHAnsi" w:cstheme="minorBidi"/>
          <w:color w:val="auto"/>
          <w:sz w:val="22"/>
          <w:szCs w:val="22"/>
        </w:rPr>
      </w:pPr>
      <w:hyperlink w:anchor="_Toc360722263" w:history="1">
        <w:r w:rsidR="0017243D" w:rsidRPr="00EA71E9">
          <w:rPr>
            <w:rStyle w:val="Hyperlink"/>
          </w:rPr>
          <w:t>4.2.4</w:t>
        </w:r>
        <w:r w:rsidR="0017243D">
          <w:rPr>
            <w:rFonts w:asciiTheme="minorHAnsi" w:eastAsiaTheme="minorEastAsia" w:hAnsiTheme="minorHAnsi" w:cstheme="minorBidi"/>
            <w:color w:val="auto"/>
            <w:sz w:val="22"/>
            <w:szCs w:val="22"/>
          </w:rPr>
          <w:tab/>
        </w:r>
        <w:r w:rsidR="0017243D" w:rsidRPr="00EA71E9">
          <w:rPr>
            <w:rStyle w:val="Hyperlink"/>
          </w:rPr>
          <w:t>IP-Accessible Entry: Conditions honored by CDC</w:t>
        </w:r>
        <w:r w:rsidR="0017243D">
          <w:rPr>
            <w:webHidden/>
          </w:rPr>
          <w:tab/>
        </w:r>
        <w:r w:rsidR="0017243D">
          <w:rPr>
            <w:webHidden/>
          </w:rPr>
          <w:fldChar w:fldCharType="begin"/>
        </w:r>
        <w:r w:rsidR="0017243D">
          <w:rPr>
            <w:webHidden/>
          </w:rPr>
          <w:instrText xml:space="preserve"> PAGEREF _Toc360722263 \h </w:instrText>
        </w:r>
        <w:r w:rsidR="0017243D">
          <w:rPr>
            <w:webHidden/>
          </w:rPr>
        </w:r>
        <w:r w:rsidR="0017243D">
          <w:rPr>
            <w:webHidden/>
          </w:rPr>
          <w:fldChar w:fldCharType="separate"/>
        </w:r>
        <w:r w:rsidR="00094572">
          <w:rPr>
            <w:webHidden/>
          </w:rPr>
          <w:t>47</w:t>
        </w:r>
        <w:r w:rsidR="0017243D">
          <w:rPr>
            <w:webHidden/>
          </w:rPr>
          <w:fldChar w:fldCharType="end"/>
        </w:r>
      </w:hyperlink>
    </w:p>
    <w:p w14:paraId="3DB8651B" w14:textId="17420E01" w:rsidR="0017243D" w:rsidRDefault="00EA7A02">
      <w:pPr>
        <w:pStyle w:val="TOC3"/>
        <w:rPr>
          <w:rFonts w:asciiTheme="minorHAnsi" w:eastAsiaTheme="minorEastAsia" w:hAnsiTheme="minorHAnsi" w:cstheme="minorBidi"/>
          <w:color w:val="auto"/>
          <w:sz w:val="22"/>
          <w:szCs w:val="22"/>
        </w:rPr>
      </w:pPr>
      <w:hyperlink w:anchor="_Toc360722264" w:history="1">
        <w:r w:rsidR="0017243D" w:rsidRPr="00EA71E9">
          <w:rPr>
            <w:rStyle w:val="Hyperlink"/>
          </w:rPr>
          <w:t>4.2.5</w:t>
        </w:r>
        <w:r w:rsidR="0017243D">
          <w:rPr>
            <w:rFonts w:asciiTheme="minorHAnsi" w:eastAsiaTheme="minorEastAsia" w:hAnsiTheme="minorHAnsi" w:cstheme="minorBidi"/>
            <w:color w:val="auto"/>
            <w:sz w:val="22"/>
            <w:szCs w:val="22"/>
          </w:rPr>
          <w:tab/>
        </w:r>
        <w:r w:rsidR="0017243D" w:rsidRPr="00EA71E9">
          <w:rPr>
            <w:rStyle w:val="Hyperlink"/>
          </w:rPr>
          <w:t>Configuration of CDC Timer Values and Related Recommendations</w:t>
        </w:r>
        <w:r w:rsidR="0017243D">
          <w:rPr>
            <w:webHidden/>
          </w:rPr>
          <w:tab/>
        </w:r>
        <w:r w:rsidR="0017243D">
          <w:rPr>
            <w:webHidden/>
          </w:rPr>
          <w:fldChar w:fldCharType="begin"/>
        </w:r>
        <w:r w:rsidR="0017243D">
          <w:rPr>
            <w:webHidden/>
          </w:rPr>
          <w:instrText xml:space="preserve"> PAGEREF _Toc360722264 \h </w:instrText>
        </w:r>
        <w:r w:rsidR="0017243D">
          <w:rPr>
            <w:webHidden/>
          </w:rPr>
        </w:r>
        <w:r w:rsidR="0017243D">
          <w:rPr>
            <w:webHidden/>
          </w:rPr>
          <w:fldChar w:fldCharType="separate"/>
        </w:r>
        <w:r w:rsidR="00094572">
          <w:rPr>
            <w:webHidden/>
          </w:rPr>
          <w:t>47</w:t>
        </w:r>
        <w:r w:rsidR="0017243D">
          <w:rPr>
            <w:webHidden/>
          </w:rPr>
          <w:fldChar w:fldCharType="end"/>
        </w:r>
      </w:hyperlink>
    </w:p>
    <w:p w14:paraId="660B88C9" w14:textId="5C1FFE60" w:rsidR="0017243D" w:rsidRDefault="00EA7A02">
      <w:pPr>
        <w:pStyle w:val="TOC3"/>
        <w:rPr>
          <w:rFonts w:asciiTheme="minorHAnsi" w:eastAsiaTheme="minorEastAsia" w:hAnsiTheme="minorHAnsi" w:cstheme="minorBidi"/>
          <w:color w:val="auto"/>
          <w:sz w:val="22"/>
          <w:szCs w:val="22"/>
        </w:rPr>
      </w:pPr>
      <w:hyperlink w:anchor="_Toc360722266" w:history="1">
        <w:r w:rsidR="0017243D" w:rsidRPr="00EA71E9">
          <w:rPr>
            <w:rStyle w:val="Hyperlink"/>
          </w:rPr>
          <w:t>4.2.6</w:t>
        </w:r>
        <w:r w:rsidR="0017243D">
          <w:rPr>
            <w:rFonts w:asciiTheme="minorHAnsi" w:eastAsiaTheme="minorEastAsia" w:hAnsiTheme="minorHAnsi" w:cstheme="minorBidi"/>
            <w:color w:val="auto"/>
            <w:sz w:val="22"/>
            <w:szCs w:val="22"/>
          </w:rPr>
          <w:tab/>
        </w:r>
        <w:r w:rsidR="0017243D" w:rsidRPr="00EA71E9">
          <w:rPr>
            <w:rStyle w:val="Hyperlink"/>
          </w:rPr>
          <w:t>Waivers related to CDC</w:t>
        </w:r>
        <w:r w:rsidR="0017243D">
          <w:rPr>
            <w:webHidden/>
          </w:rPr>
          <w:tab/>
        </w:r>
        <w:r w:rsidR="0017243D">
          <w:rPr>
            <w:webHidden/>
          </w:rPr>
          <w:fldChar w:fldCharType="begin"/>
        </w:r>
        <w:r w:rsidR="0017243D">
          <w:rPr>
            <w:webHidden/>
          </w:rPr>
          <w:instrText xml:space="preserve"> PAGEREF _Toc360722266 \h </w:instrText>
        </w:r>
        <w:r w:rsidR="0017243D">
          <w:rPr>
            <w:webHidden/>
          </w:rPr>
        </w:r>
        <w:r w:rsidR="0017243D">
          <w:rPr>
            <w:webHidden/>
          </w:rPr>
          <w:fldChar w:fldCharType="separate"/>
        </w:r>
        <w:r w:rsidR="00094572">
          <w:rPr>
            <w:webHidden/>
          </w:rPr>
          <w:t>48</w:t>
        </w:r>
        <w:r w:rsidR="0017243D">
          <w:rPr>
            <w:webHidden/>
          </w:rPr>
          <w:fldChar w:fldCharType="end"/>
        </w:r>
      </w:hyperlink>
    </w:p>
    <w:p w14:paraId="638B67E6" w14:textId="526E83B0" w:rsidR="0017243D" w:rsidRDefault="00EA7A02">
      <w:pPr>
        <w:pStyle w:val="TOC3"/>
        <w:rPr>
          <w:rFonts w:asciiTheme="minorHAnsi" w:eastAsiaTheme="minorEastAsia" w:hAnsiTheme="minorHAnsi" w:cstheme="minorBidi"/>
          <w:color w:val="auto"/>
          <w:sz w:val="22"/>
          <w:szCs w:val="22"/>
        </w:rPr>
      </w:pPr>
      <w:hyperlink w:anchor="_Toc360722267" w:history="1">
        <w:r w:rsidR="0017243D" w:rsidRPr="00EA71E9">
          <w:rPr>
            <w:rStyle w:val="Hyperlink"/>
          </w:rPr>
          <w:t>4.2.7</w:t>
        </w:r>
        <w:r w:rsidR="0017243D">
          <w:rPr>
            <w:rFonts w:asciiTheme="minorHAnsi" w:eastAsiaTheme="minorEastAsia" w:hAnsiTheme="minorHAnsi" w:cstheme="minorBidi"/>
            <w:color w:val="auto"/>
            <w:sz w:val="22"/>
            <w:szCs w:val="22"/>
          </w:rPr>
          <w:tab/>
        </w:r>
        <w:r w:rsidR="0017243D" w:rsidRPr="00EA71E9">
          <w:rPr>
            <w:rStyle w:val="Hyperlink"/>
          </w:rPr>
          <w:t>Miscellaneous Behaviors and Issues</w:t>
        </w:r>
        <w:r w:rsidR="0017243D">
          <w:rPr>
            <w:webHidden/>
          </w:rPr>
          <w:tab/>
        </w:r>
        <w:r w:rsidR="0017243D">
          <w:rPr>
            <w:webHidden/>
          </w:rPr>
          <w:fldChar w:fldCharType="begin"/>
        </w:r>
        <w:r w:rsidR="0017243D">
          <w:rPr>
            <w:webHidden/>
          </w:rPr>
          <w:instrText xml:space="preserve"> PAGEREF _Toc360722267 \h </w:instrText>
        </w:r>
        <w:r w:rsidR="0017243D">
          <w:rPr>
            <w:webHidden/>
          </w:rPr>
        </w:r>
        <w:r w:rsidR="0017243D">
          <w:rPr>
            <w:webHidden/>
          </w:rPr>
          <w:fldChar w:fldCharType="separate"/>
        </w:r>
        <w:r w:rsidR="00094572">
          <w:rPr>
            <w:webHidden/>
          </w:rPr>
          <w:t>48</w:t>
        </w:r>
        <w:r w:rsidR="0017243D">
          <w:rPr>
            <w:webHidden/>
          </w:rPr>
          <w:fldChar w:fldCharType="end"/>
        </w:r>
      </w:hyperlink>
    </w:p>
    <w:p w14:paraId="761DDD6F" w14:textId="74BED678" w:rsidR="0017243D" w:rsidRDefault="00EA7A02">
      <w:pPr>
        <w:pStyle w:val="TOC4"/>
        <w:rPr>
          <w:rFonts w:asciiTheme="minorHAnsi" w:eastAsiaTheme="minorEastAsia" w:hAnsiTheme="minorHAnsi" w:cstheme="minorBidi"/>
          <w:noProof/>
          <w:sz w:val="22"/>
          <w:szCs w:val="22"/>
        </w:rPr>
      </w:pPr>
      <w:hyperlink w:anchor="_Toc360722268" w:history="1">
        <w:r w:rsidR="0017243D" w:rsidRPr="00EA71E9">
          <w:rPr>
            <w:rStyle w:val="Hyperlink"/>
            <w:noProof/>
          </w:rPr>
          <w:t>4.2.7.1</w:t>
        </w:r>
        <w:r w:rsidR="0017243D">
          <w:rPr>
            <w:rFonts w:asciiTheme="minorHAnsi" w:eastAsiaTheme="minorEastAsia" w:hAnsiTheme="minorHAnsi" w:cstheme="minorBidi"/>
            <w:noProof/>
            <w:sz w:val="22"/>
            <w:szCs w:val="22"/>
          </w:rPr>
          <w:tab/>
        </w:r>
        <w:r w:rsidR="0017243D" w:rsidRPr="00EA71E9">
          <w:rPr>
            <w:rStyle w:val="Hyperlink"/>
            <w:noProof/>
          </w:rPr>
          <w:t>Dual-space IP blocks with Logic based on Synchronous Resets</w:t>
        </w:r>
        <w:r w:rsidR="0017243D">
          <w:rPr>
            <w:noProof/>
            <w:webHidden/>
          </w:rPr>
          <w:tab/>
        </w:r>
        <w:r w:rsidR="0017243D">
          <w:rPr>
            <w:noProof/>
            <w:webHidden/>
          </w:rPr>
          <w:fldChar w:fldCharType="begin"/>
        </w:r>
        <w:r w:rsidR="0017243D">
          <w:rPr>
            <w:noProof/>
            <w:webHidden/>
          </w:rPr>
          <w:instrText xml:space="preserve"> PAGEREF _Toc360722268 \h </w:instrText>
        </w:r>
        <w:r w:rsidR="0017243D">
          <w:rPr>
            <w:noProof/>
            <w:webHidden/>
          </w:rPr>
        </w:r>
        <w:r w:rsidR="0017243D">
          <w:rPr>
            <w:noProof/>
            <w:webHidden/>
          </w:rPr>
          <w:fldChar w:fldCharType="separate"/>
        </w:r>
        <w:r w:rsidR="00094572">
          <w:rPr>
            <w:noProof/>
            <w:webHidden/>
          </w:rPr>
          <w:t>48</w:t>
        </w:r>
        <w:r w:rsidR="0017243D">
          <w:rPr>
            <w:noProof/>
            <w:webHidden/>
          </w:rPr>
          <w:fldChar w:fldCharType="end"/>
        </w:r>
      </w:hyperlink>
    </w:p>
    <w:p w14:paraId="72C4E754" w14:textId="5836AA23" w:rsidR="0017243D" w:rsidRDefault="00EA7A02">
      <w:pPr>
        <w:pStyle w:val="TOC4"/>
        <w:rPr>
          <w:rFonts w:asciiTheme="minorHAnsi" w:eastAsiaTheme="minorEastAsia" w:hAnsiTheme="minorHAnsi" w:cstheme="minorBidi"/>
          <w:noProof/>
          <w:sz w:val="22"/>
          <w:szCs w:val="22"/>
        </w:rPr>
      </w:pPr>
      <w:hyperlink w:anchor="_Toc360722276" w:history="1">
        <w:r w:rsidR="0017243D" w:rsidRPr="00EA71E9">
          <w:rPr>
            <w:rStyle w:val="Hyperlink"/>
            <w:noProof/>
          </w:rPr>
          <w:t>4.2.7.2</w:t>
        </w:r>
        <w:r w:rsidR="0017243D">
          <w:rPr>
            <w:rFonts w:asciiTheme="minorHAnsi" w:eastAsiaTheme="minorEastAsia" w:hAnsiTheme="minorHAnsi" w:cstheme="minorBidi"/>
            <w:noProof/>
            <w:sz w:val="22"/>
            <w:szCs w:val="22"/>
          </w:rPr>
          <w:tab/>
        </w:r>
        <w:r w:rsidR="0017243D" w:rsidRPr="00EA71E9">
          <w:rPr>
            <w:rStyle w:val="Hyperlink"/>
            <w:noProof/>
          </w:rPr>
          <w:t>Synchronous wakes from Fabric and gclock_ack/gclock_active behavior</w:t>
        </w:r>
        <w:r w:rsidR="0017243D">
          <w:rPr>
            <w:noProof/>
            <w:webHidden/>
          </w:rPr>
          <w:tab/>
        </w:r>
        <w:r w:rsidR="0017243D">
          <w:rPr>
            <w:noProof/>
            <w:webHidden/>
          </w:rPr>
          <w:fldChar w:fldCharType="begin"/>
        </w:r>
        <w:r w:rsidR="0017243D">
          <w:rPr>
            <w:noProof/>
            <w:webHidden/>
          </w:rPr>
          <w:instrText xml:space="preserve"> PAGEREF _Toc360722276 \h </w:instrText>
        </w:r>
        <w:r w:rsidR="0017243D">
          <w:rPr>
            <w:noProof/>
            <w:webHidden/>
          </w:rPr>
        </w:r>
        <w:r w:rsidR="0017243D">
          <w:rPr>
            <w:noProof/>
            <w:webHidden/>
          </w:rPr>
          <w:fldChar w:fldCharType="separate"/>
        </w:r>
        <w:r w:rsidR="00094572">
          <w:rPr>
            <w:noProof/>
            <w:webHidden/>
          </w:rPr>
          <w:t>49</w:t>
        </w:r>
        <w:r w:rsidR="0017243D">
          <w:rPr>
            <w:noProof/>
            <w:webHidden/>
          </w:rPr>
          <w:fldChar w:fldCharType="end"/>
        </w:r>
      </w:hyperlink>
    </w:p>
    <w:p w14:paraId="06EB7309" w14:textId="4429D3F6" w:rsidR="0017243D" w:rsidRDefault="00EA7A02">
      <w:pPr>
        <w:pStyle w:val="TOC4"/>
        <w:rPr>
          <w:rFonts w:asciiTheme="minorHAnsi" w:eastAsiaTheme="minorEastAsia" w:hAnsiTheme="minorHAnsi" w:cstheme="minorBidi"/>
          <w:noProof/>
          <w:sz w:val="22"/>
          <w:szCs w:val="22"/>
        </w:rPr>
      </w:pPr>
      <w:hyperlink w:anchor="_Toc360722277" w:history="1">
        <w:r w:rsidR="0017243D" w:rsidRPr="00EA71E9">
          <w:rPr>
            <w:rStyle w:val="Hyperlink"/>
            <w:noProof/>
          </w:rPr>
          <w:t>4.2.7.3</w:t>
        </w:r>
        <w:r w:rsidR="0017243D">
          <w:rPr>
            <w:rFonts w:asciiTheme="minorHAnsi" w:eastAsiaTheme="minorEastAsia" w:hAnsiTheme="minorHAnsi" w:cstheme="minorBidi"/>
            <w:noProof/>
            <w:sz w:val="22"/>
            <w:szCs w:val="22"/>
          </w:rPr>
          <w:tab/>
        </w:r>
        <w:r w:rsidR="0017243D" w:rsidRPr="00EA71E9">
          <w:rPr>
            <w:rStyle w:val="Hyperlink"/>
            <w:noProof/>
          </w:rPr>
          <w:t>Using CDCs for Clocks Which Are Not Available in All Active SIP States</w:t>
        </w:r>
        <w:r w:rsidR="0017243D">
          <w:rPr>
            <w:noProof/>
            <w:webHidden/>
          </w:rPr>
          <w:tab/>
        </w:r>
        <w:r w:rsidR="0017243D">
          <w:rPr>
            <w:noProof/>
            <w:webHidden/>
          </w:rPr>
          <w:fldChar w:fldCharType="begin"/>
        </w:r>
        <w:r w:rsidR="0017243D">
          <w:rPr>
            <w:noProof/>
            <w:webHidden/>
          </w:rPr>
          <w:instrText xml:space="preserve"> PAGEREF _Toc360722277 \h </w:instrText>
        </w:r>
        <w:r w:rsidR="0017243D">
          <w:rPr>
            <w:noProof/>
            <w:webHidden/>
          </w:rPr>
        </w:r>
        <w:r w:rsidR="0017243D">
          <w:rPr>
            <w:noProof/>
            <w:webHidden/>
          </w:rPr>
          <w:fldChar w:fldCharType="separate"/>
        </w:r>
        <w:r w:rsidR="00094572">
          <w:rPr>
            <w:noProof/>
            <w:webHidden/>
          </w:rPr>
          <w:t>49</w:t>
        </w:r>
        <w:r w:rsidR="0017243D">
          <w:rPr>
            <w:noProof/>
            <w:webHidden/>
          </w:rPr>
          <w:fldChar w:fldCharType="end"/>
        </w:r>
      </w:hyperlink>
    </w:p>
    <w:p w14:paraId="11A8DAF1" w14:textId="13B556A4" w:rsidR="0017243D" w:rsidRDefault="00EA7A02">
      <w:pPr>
        <w:pStyle w:val="TOC4"/>
        <w:rPr>
          <w:rFonts w:asciiTheme="minorHAnsi" w:eastAsiaTheme="minorEastAsia" w:hAnsiTheme="minorHAnsi" w:cstheme="minorBidi"/>
          <w:noProof/>
          <w:sz w:val="22"/>
          <w:szCs w:val="22"/>
        </w:rPr>
      </w:pPr>
      <w:hyperlink w:anchor="_Toc360722278" w:history="1">
        <w:r w:rsidR="0017243D" w:rsidRPr="00EA71E9">
          <w:rPr>
            <w:rStyle w:val="Hyperlink"/>
            <w:noProof/>
          </w:rPr>
          <w:t>4.2.7.4</w:t>
        </w:r>
        <w:r w:rsidR="0017243D">
          <w:rPr>
            <w:rFonts w:asciiTheme="minorHAnsi" w:eastAsiaTheme="minorEastAsia" w:hAnsiTheme="minorHAnsi" w:cstheme="minorBidi"/>
            <w:noProof/>
            <w:sz w:val="22"/>
            <w:szCs w:val="22"/>
          </w:rPr>
          <w:tab/>
        </w:r>
        <w:r w:rsidR="0017243D" w:rsidRPr="00EA71E9">
          <w:rPr>
            <w:rStyle w:val="Hyperlink"/>
            <w:noProof/>
          </w:rPr>
          <w:t>CDC Clock-gating Support for “pgcb_clk”</w:t>
        </w:r>
        <w:r w:rsidR="0017243D">
          <w:rPr>
            <w:noProof/>
            <w:webHidden/>
          </w:rPr>
          <w:tab/>
        </w:r>
        <w:r w:rsidR="0017243D">
          <w:rPr>
            <w:noProof/>
            <w:webHidden/>
          </w:rPr>
          <w:fldChar w:fldCharType="begin"/>
        </w:r>
        <w:r w:rsidR="0017243D">
          <w:rPr>
            <w:noProof/>
            <w:webHidden/>
          </w:rPr>
          <w:instrText xml:space="preserve"> PAGEREF _Toc360722278 \h </w:instrText>
        </w:r>
        <w:r w:rsidR="0017243D">
          <w:rPr>
            <w:noProof/>
            <w:webHidden/>
          </w:rPr>
        </w:r>
        <w:r w:rsidR="0017243D">
          <w:rPr>
            <w:noProof/>
            <w:webHidden/>
          </w:rPr>
          <w:fldChar w:fldCharType="separate"/>
        </w:r>
        <w:r w:rsidR="00094572">
          <w:rPr>
            <w:noProof/>
            <w:webHidden/>
          </w:rPr>
          <w:t>50</w:t>
        </w:r>
        <w:r w:rsidR="0017243D">
          <w:rPr>
            <w:noProof/>
            <w:webHidden/>
          </w:rPr>
          <w:fldChar w:fldCharType="end"/>
        </w:r>
      </w:hyperlink>
    </w:p>
    <w:p w14:paraId="15E40BA5" w14:textId="2EC995FD" w:rsidR="0017243D" w:rsidRDefault="00EA7A02">
      <w:pPr>
        <w:pStyle w:val="TOC4"/>
        <w:rPr>
          <w:rFonts w:asciiTheme="minorHAnsi" w:eastAsiaTheme="minorEastAsia" w:hAnsiTheme="minorHAnsi" w:cstheme="minorBidi"/>
          <w:noProof/>
          <w:sz w:val="22"/>
          <w:szCs w:val="22"/>
        </w:rPr>
      </w:pPr>
      <w:hyperlink w:anchor="_Toc360722284" w:history="1">
        <w:r w:rsidR="0017243D" w:rsidRPr="00EA71E9">
          <w:rPr>
            <w:rStyle w:val="Hyperlink"/>
            <w:noProof/>
          </w:rPr>
          <w:t>4.2.7.5</w:t>
        </w:r>
        <w:r w:rsidR="0017243D">
          <w:rPr>
            <w:rFonts w:asciiTheme="minorHAnsi" w:eastAsiaTheme="minorEastAsia" w:hAnsiTheme="minorHAnsi" w:cstheme="minorBidi"/>
            <w:noProof/>
            <w:sz w:val="22"/>
            <w:szCs w:val="22"/>
          </w:rPr>
          <w:tab/>
        </w:r>
        <w:r w:rsidR="0017243D" w:rsidRPr="00EA71E9">
          <w:rPr>
            <w:rStyle w:val="Hyperlink"/>
            <w:noProof/>
          </w:rPr>
          <w:t>Pulse-width check and Metastability checks on double-syncs used within CDC</w:t>
        </w:r>
        <w:r w:rsidR="0017243D">
          <w:rPr>
            <w:noProof/>
            <w:webHidden/>
          </w:rPr>
          <w:tab/>
        </w:r>
        <w:r w:rsidR="0017243D">
          <w:rPr>
            <w:noProof/>
            <w:webHidden/>
          </w:rPr>
          <w:fldChar w:fldCharType="begin"/>
        </w:r>
        <w:r w:rsidR="0017243D">
          <w:rPr>
            <w:noProof/>
            <w:webHidden/>
          </w:rPr>
          <w:instrText xml:space="preserve"> PAGEREF _Toc360722284 \h </w:instrText>
        </w:r>
        <w:r w:rsidR="0017243D">
          <w:rPr>
            <w:noProof/>
            <w:webHidden/>
          </w:rPr>
        </w:r>
        <w:r w:rsidR="0017243D">
          <w:rPr>
            <w:noProof/>
            <w:webHidden/>
          </w:rPr>
          <w:fldChar w:fldCharType="separate"/>
        </w:r>
        <w:r w:rsidR="00094572">
          <w:rPr>
            <w:noProof/>
            <w:webHidden/>
          </w:rPr>
          <w:t>50</w:t>
        </w:r>
        <w:r w:rsidR="0017243D">
          <w:rPr>
            <w:noProof/>
            <w:webHidden/>
          </w:rPr>
          <w:fldChar w:fldCharType="end"/>
        </w:r>
      </w:hyperlink>
    </w:p>
    <w:p w14:paraId="689F8657" w14:textId="068BDE89" w:rsidR="0017243D" w:rsidRDefault="00EA7A02">
      <w:pPr>
        <w:pStyle w:val="TOC4"/>
        <w:rPr>
          <w:rFonts w:asciiTheme="minorHAnsi" w:eastAsiaTheme="minorEastAsia" w:hAnsiTheme="minorHAnsi" w:cstheme="minorBidi"/>
          <w:noProof/>
          <w:sz w:val="22"/>
          <w:szCs w:val="22"/>
        </w:rPr>
      </w:pPr>
      <w:hyperlink w:anchor="_Toc360722285" w:history="1">
        <w:r w:rsidR="0017243D" w:rsidRPr="00EA71E9">
          <w:rPr>
            <w:rStyle w:val="Hyperlink"/>
            <w:noProof/>
          </w:rPr>
          <w:t>4.2.7.6</w:t>
        </w:r>
        <w:r w:rsidR="0017243D">
          <w:rPr>
            <w:rFonts w:asciiTheme="minorHAnsi" w:eastAsiaTheme="minorEastAsia" w:hAnsiTheme="minorHAnsi" w:cstheme="minorBidi"/>
            <w:noProof/>
            <w:sz w:val="22"/>
            <w:szCs w:val="22"/>
          </w:rPr>
          <w:tab/>
        </w:r>
        <w:r w:rsidR="0017243D" w:rsidRPr="00EA71E9">
          <w:rPr>
            <w:rStyle w:val="Hyperlink"/>
            <w:noProof/>
          </w:rPr>
          <w:t>SCAN/DFx requirements on reset signals input to the CDC</w:t>
        </w:r>
        <w:r w:rsidR="0017243D">
          <w:rPr>
            <w:noProof/>
            <w:webHidden/>
          </w:rPr>
          <w:tab/>
        </w:r>
        <w:r w:rsidR="0017243D">
          <w:rPr>
            <w:noProof/>
            <w:webHidden/>
          </w:rPr>
          <w:fldChar w:fldCharType="begin"/>
        </w:r>
        <w:r w:rsidR="0017243D">
          <w:rPr>
            <w:noProof/>
            <w:webHidden/>
          </w:rPr>
          <w:instrText xml:space="preserve"> PAGEREF _Toc360722285 \h </w:instrText>
        </w:r>
        <w:r w:rsidR="0017243D">
          <w:rPr>
            <w:noProof/>
            <w:webHidden/>
          </w:rPr>
        </w:r>
        <w:r w:rsidR="0017243D">
          <w:rPr>
            <w:noProof/>
            <w:webHidden/>
          </w:rPr>
          <w:fldChar w:fldCharType="separate"/>
        </w:r>
        <w:r w:rsidR="00094572">
          <w:rPr>
            <w:noProof/>
            <w:webHidden/>
          </w:rPr>
          <w:t>51</w:t>
        </w:r>
        <w:r w:rsidR="0017243D">
          <w:rPr>
            <w:noProof/>
            <w:webHidden/>
          </w:rPr>
          <w:fldChar w:fldCharType="end"/>
        </w:r>
      </w:hyperlink>
    </w:p>
    <w:p w14:paraId="4AF1A9CC" w14:textId="3EE4D628" w:rsidR="0017243D" w:rsidRDefault="00EA7A02">
      <w:pPr>
        <w:pStyle w:val="TOC1"/>
        <w:rPr>
          <w:rFonts w:asciiTheme="minorHAnsi" w:eastAsiaTheme="minorEastAsia" w:hAnsiTheme="minorHAnsi" w:cstheme="minorBidi"/>
          <w:noProof/>
          <w:color w:val="auto"/>
          <w:sz w:val="22"/>
          <w:szCs w:val="22"/>
        </w:rPr>
      </w:pPr>
      <w:hyperlink w:anchor="_Toc360722286" w:history="1">
        <w:r w:rsidR="0017243D" w:rsidRPr="00EA71E9">
          <w:rPr>
            <w:rStyle w:val="Hyperlink"/>
            <w:noProof/>
          </w:rPr>
          <w:t>5</w:t>
        </w:r>
        <w:r w:rsidR="0017243D">
          <w:rPr>
            <w:rFonts w:asciiTheme="minorHAnsi" w:eastAsiaTheme="minorEastAsia" w:hAnsiTheme="minorHAnsi" w:cstheme="minorBidi"/>
            <w:noProof/>
            <w:color w:val="auto"/>
            <w:sz w:val="22"/>
            <w:szCs w:val="22"/>
          </w:rPr>
          <w:tab/>
        </w:r>
        <w:r w:rsidR="0017243D" w:rsidRPr="00EA71E9">
          <w:rPr>
            <w:rStyle w:val="Hyperlink"/>
            <w:noProof/>
          </w:rPr>
          <w:t>Waveforms</w:t>
        </w:r>
        <w:r w:rsidR="0017243D">
          <w:rPr>
            <w:noProof/>
            <w:webHidden/>
          </w:rPr>
          <w:tab/>
        </w:r>
        <w:r w:rsidR="0017243D">
          <w:rPr>
            <w:noProof/>
            <w:webHidden/>
          </w:rPr>
          <w:fldChar w:fldCharType="begin"/>
        </w:r>
        <w:r w:rsidR="0017243D">
          <w:rPr>
            <w:noProof/>
            <w:webHidden/>
          </w:rPr>
          <w:instrText xml:space="preserve"> PAGEREF _Toc360722286 \h </w:instrText>
        </w:r>
        <w:r w:rsidR="0017243D">
          <w:rPr>
            <w:noProof/>
            <w:webHidden/>
          </w:rPr>
        </w:r>
        <w:r w:rsidR="0017243D">
          <w:rPr>
            <w:noProof/>
            <w:webHidden/>
          </w:rPr>
          <w:fldChar w:fldCharType="separate"/>
        </w:r>
        <w:r w:rsidR="00094572">
          <w:rPr>
            <w:noProof/>
            <w:webHidden/>
          </w:rPr>
          <w:t>52</w:t>
        </w:r>
        <w:r w:rsidR="0017243D">
          <w:rPr>
            <w:noProof/>
            <w:webHidden/>
          </w:rPr>
          <w:fldChar w:fldCharType="end"/>
        </w:r>
      </w:hyperlink>
    </w:p>
    <w:p w14:paraId="340BCA0E" w14:textId="6BF892B2" w:rsidR="0017243D" w:rsidRDefault="00EA7A02">
      <w:pPr>
        <w:pStyle w:val="TOC2"/>
        <w:rPr>
          <w:rFonts w:asciiTheme="minorHAnsi" w:eastAsiaTheme="minorEastAsia" w:hAnsiTheme="minorHAnsi" w:cstheme="minorBidi"/>
          <w:noProof/>
          <w:color w:val="auto"/>
          <w:sz w:val="22"/>
          <w:szCs w:val="22"/>
        </w:rPr>
      </w:pPr>
      <w:hyperlink w:anchor="_Toc360722287" w:history="1">
        <w:r w:rsidR="0017243D" w:rsidRPr="00EA71E9">
          <w:rPr>
            <w:rStyle w:val="Hyperlink"/>
            <w:noProof/>
          </w:rPr>
          <w:t>5.1</w:t>
        </w:r>
        <w:r w:rsidR="0017243D">
          <w:rPr>
            <w:rFonts w:asciiTheme="minorHAnsi" w:eastAsiaTheme="minorEastAsia" w:hAnsiTheme="minorHAnsi" w:cstheme="minorBidi"/>
            <w:noProof/>
            <w:color w:val="auto"/>
            <w:sz w:val="22"/>
            <w:szCs w:val="22"/>
          </w:rPr>
          <w:tab/>
        </w:r>
        <w:r w:rsidR="0017243D" w:rsidRPr="00EA71E9">
          <w:rPr>
            <w:rStyle w:val="Hyperlink"/>
            <w:noProof/>
          </w:rPr>
          <w:t>IP-Accessible Entry</w:t>
        </w:r>
        <w:r w:rsidR="0017243D">
          <w:rPr>
            <w:noProof/>
            <w:webHidden/>
          </w:rPr>
          <w:tab/>
        </w:r>
        <w:r w:rsidR="0017243D">
          <w:rPr>
            <w:noProof/>
            <w:webHidden/>
          </w:rPr>
          <w:fldChar w:fldCharType="begin"/>
        </w:r>
        <w:r w:rsidR="0017243D">
          <w:rPr>
            <w:noProof/>
            <w:webHidden/>
          </w:rPr>
          <w:instrText xml:space="preserve"> PAGEREF _Toc360722287 \h </w:instrText>
        </w:r>
        <w:r w:rsidR="0017243D">
          <w:rPr>
            <w:noProof/>
            <w:webHidden/>
          </w:rPr>
        </w:r>
        <w:r w:rsidR="0017243D">
          <w:rPr>
            <w:noProof/>
            <w:webHidden/>
          </w:rPr>
          <w:fldChar w:fldCharType="separate"/>
        </w:r>
        <w:r w:rsidR="00094572">
          <w:rPr>
            <w:noProof/>
            <w:webHidden/>
          </w:rPr>
          <w:t>52</w:t>
        </w:r>
        <w:r w:rsidR="0017243D">
          <w:rPr>
            <w:noProof/>
            <w:webHidden/>
          </w:rPr>
          <w:fldChar w:fldCharType="end"/>
        </w:r>
      </w:hyperlink>
    </w:p>
    <w:p w14:paraId="435357D9" w14:textId="3A20B285" w:rsidR="0017243D" w:rsidRDefault="00EA7A02">
      <w:pPr>
        <w:pStyle w:val="TOC2"/>
        <w:rPr>
          <w:rFonts w:asciiTheme="minorHAnsi" w:eastAsiaTheme="minorEastAsia" w:hAnsiTheme="minorHAnsi" w:cstheme="minorBidi"/>
          <w:noProof/>
          <w:color w:val="auto"/>
          <w:sz w:val="22"/>
          <w:szCs w:val="22"/>
        </w:rPr>
      </w:pPr>
      <w:hyperlink w:anchor="_Toc360722288" w:history="1">
        <w:r w:rsidR="0017243D" w:rsidRPr="00EA71E9">
          <w:rPr>
            <w:rStyle w:val="Hyperlink"/>
            <w:noProof/>
          </w:rPr>
          <w:t>5.2</w:t>
        </w:r>
        <w:r w:rsidR="0017243D">
          <w:rPr>
            <w:rFonts w:asciiTheme="minorHAnsi" w:eastAsiaTheme="minorEastAsia" w:hAnsiTheme="minorHAnsi" w:cstheme="minorBidi"/>
            <w:noProof/>
            <w:color w:val="auto"/>
            <w:sz w:val="22"/>
            <w:szCs w:val="22"/>
          </w:rPr>
          <w:tab/>
        </w:r>
        <w:r w:rsidR="0017243D" w:rsidRPr="00EA71E9">
          <w:rPr>
            <w:rStyle w:val="Hyperlink"/>
            <w:noProof/>
          </w:rPr>
          <w:t>IP-Accessible Exit</w:t>
        </w:r>
        <w:r w:rsidR="0017243D">
          <w:rPr>
            <w:noProof/>
            <w:webHidden/>
          </w:rPr>
          <w:tab/>
        </w:r>
        <w:r w:rsidR="0017243D">
          <w:rPr>
            <w:noProof/>
            <w:webHidden/>
          </w:rPr>
          <w:fldChar w:fldCharType="begin"/>
        </w:r>
        <w:r w:rsidR="0017243D">
          <w:rPr>
            <w:noProof/>
            <w:webHidden/>
          </w:rPr>
          <w:instrText xml:space="preserve"> PAGEREF _Toc360722288 \h </w:instrText>
        </w:r>
        <w:r w:rsidR="0017243D">
          <w:rPr>
            <w:noProof/>
            <w:webHidden/>
          </w:rPr>
        </w:r>
        <w:r w:rsidR="0017243D">
          <w:rPr>
            <w:noProof/>
            <w:webHidden/>
          </w:rPr>
          <w:fldChar w:fldCharType="separate"/>
        </w:r>
        <w:r w:rsidR="00094572">
          <w:rPr>
            <w:noProof/>
            <w:webHidden/>
          </w:rPr>
          <w:t>53</w:t>
        </w:r>
        <w:r w:rsidR="0017243D">
          <w:rPr>
            <w:noProof/>
            <w:webHidden/>
          </w:rPr>
          <w:fldChar w:fldCharType="end"/>
        </w:r>
      </w:hyperlink>
    </w:p>
    <w:p w14:paraId="6F5DF4B9" w14:textId="136D7BE6" w:rsidR="0017243D" w:rsidRDefault="00EA7A02">
      <w:pPr>
        <w:pStyle w:val="TOC2"/>
        <w:rPr>
          <w:rFonts w:asciiTheme="minorHAnsi" w:eastAsiaTheme="minorEastAsia" w:hAnsiTheme="minorHAnsi" w:cstheme="minorBidi"/>
          <w:noProof/>
          <w:color w:val="auto"/>
          <w:sz w:val="22"/>
          <w:szCs w:val="22"/>
        </w:rPr>
      </w:pPr>
      <w:hyperlink w:anchor="_Toc360722289" w:history="1">
        <w:r w:rsidR="0017243D" w:rsidRPr="00EA71E9">
          <w:rPr>
            <w:rStyle w:val="Hyperlink"/>
            <w:noProof/>
          </w:rPr>
          <w:t>5.3</w:t>
        </w:r>
        <w:r w:rsidR="0017243D">
          <w:rPr>
            <w:rFonts w:asciiTheme="minorHAnsi" w:eastAsiaTheme="minorEastAsia" w:hAnsiTheme="minorHAnsi" w:cstheme="minorBidi"/>
            <w:noProof/>
            <w:color w:val="auto"/>
            <w:sz w:val="22"/>
            <w:szCs w:val="22"/>
          </w:rPr>
          <w:tab/>
        </w:r>
        <w:r w:rsidR="0017243D" w:rsidRPr="00EA71E9">
          <w:rPr>
            <w:rStyle w:val="Hyperlink"/>
            <w:noProof/>
          </w:rPr>
          <w:t>IP-Inaccessible Entry</w:t>
        </w:r>
        <w:r w:rsidR="0017243D">
          <w:rPr>
            <w:noProof/>
            <w:webHidden/>
          </w:rPr>
          <w:tab/>
        </w:r>
        <w:r w:rsidR="0017243D">
          <w:rPr>
            <w:noProof/>
            <w:webHidden/>
          </w:rPr>
          <w:fldChar w:fldCharType="begin"/>
        </w:r>
        <w:r w:rsidR="0017243D">
          <w:rPr>
            <w:noProof/>
            <w:webHidden/>
          </w:rPr>
          <w:instrText xml:space="preserve"> PAGEREF _Toc360722289 \h </w:instrText>
        </w:r>
        <w:r w:rsidR="0017243D">
          <w:rPr>
            <w:noProof/>
            <w:webHidden/>
          </w:rPr>
        </w:r>
        <w:r w:rsidR="0017243D">
          <w:rPr>
            <w:noProof/>
            <w:webHidden/>
          </w:rPr>
          <w:fldChar w:fldCharType="separate"/>
        </w:r>
        <w:r w:rsidR="00094572">
          <w:rPr>
            <w:noProof/>
            <w:webHidden/>
          </w:rPr>
          <w:t>54</w:t>
        </w:r>
        <w:r w:rsidR="0017243D">
          <w:rPr>
            <w:noProof/>
            <w:webHidden/>
          </w:rPr>
          <w:fldChar w:fldCharType="end"/>
        </w:r>
      </w:hyperlink>
    </w:p>
    <w:p w14:paraId="028255B2" w14:textId="6A36E963" w:rsidR="0017243D" w:rsidRDefault="00EA7A02">
      <w:pPr>
        <w:pStyle w:val="TOC2"/>
        <w:rPr>
          <w:rFonts w:asciiTheme="minorHAnsi" w:eastAsiaTheme="minorEastAsia" w:hAnsiTheme="minorHAnsi" w:cstheme="minorBidi"/>
          <w:noProof/>
          <w:color w:val="auto"/>
          <w:sz w:val="22"/>
          <w:szCs w:val="22"/>
        </w:rPr>
      </w:pPr>
      <w:hyperlink w:anchor="_Toc360722290" w:history="1">
        <w:r w:rsidR="0017243D" w:rsidRPr="00EA71E9">
          <w:rPr>
            <w:rStyle w:val="Hyperlink"/>
            <w:noProof/>
          </w:rPr>
          <w:t>5.4</w:t>
        </w:r>
        <w:r w:rsidR="0017243D">
          <w:rPr>
            <w:rFonts w:asciiTheme="minorHAnsi" w:eastAsiaTheme="minorEastAsia" w:hAnsiTheme="minorHAnsi" w:cstheme="minorBidi"/>
            <w:noProof/>
            <w:color w:val="auto"/>
            <w:sz w:val="22"/>
            <w:szCs w:val="22"/>
          </w:rPr>
          <w:tab/>
        </w:r>
        <w:r w:rsidR="0017243D" w:rsidRPr="00EA71E9">
          <w:rPr>
            <w:rStyle w:val="Hyperlink"/>
            <w:noProof/>
          </w:rPr>
          <w:t>IP-Inaccessible Exit</w:t>
        </w:r>
        <w:r w:rsidR="0017243D">
          <w:rPr>
            <w:noProof/>
            <w:webHidden/>
          </w:rPr>
          <w:tab/>
        </w:r>
        <w:r w:rsidR="0017243D">
          <w:rPr>
            <w:noProof/>
            <w:webHidden/>
          </w:rPr>
          <w:fldChar w:fldCharType="begin"/>
        </w:r>
        <w:r w:rsidR="0017243D">
          <w:rPr>
            <w:noProof/>
            <w:webHidden/>
          </w:rPr>
          <w:instrText xml:space="preserve"> PAGEREF _Toc360722290 \h </w:instrText>
        </w:r>
        <w:r w:rsidR="0017243D">
          <w:rPr>
            <w:noProof/>
            <w:webHidden/>
          </w:rPr>
        </w:r>
        <w:r w:rsidR="0017243D">
          <w:rPr>
            <w:noProof/>
            <w:webHidden/>
          </w:rPr>
          <w:fldChar w:fldCharType="separate"/>
        </w:r>
        <w:r w:rsidR="00094572">
          <w:rPr>
            <w:noProof/>
            <w:webHidden/>
          </w:rPr>
          <w:t>55</w:t>
        </w:r>
        <w:r w:rsidR="0017243D">
          <w:rPr>
            <w:noProof/>
            <w:webHidden/>
          </w:rPr>
          <w:fldChar w:fldCharType="end"/>
        </w:r>
      </w:hyperlink>
    </w:p>
    <w:p w14:paraId="5D1E4423" w14:textId="57A47C11" w:rsidR="0017243D" w:rsidRDefault="00EA7A02">
      <w:pPr>
        <w:pStyle w:val="TOC1"/>
        <w:rPr>
          <w:rFonts w:asciiTheme="minorHAnsi" w:eastAsiaTheme="minorEastAsia" w:hAnsiTheme="minorHAnsi" w:cstheme="minorBidi"/>
          <w:noProof/>
          <w:color w:val="auto"/>
          <w:sz w:val="22"/>
          <w:szCs w:val="22"/>
        </w:rPr>
      </w:pPr>
      <w:hyperlink w:anchor="_Toc360722291" w:history="1">
        <w:r w:rsidR="0017243D" w:rsidRPr="00EA71E9">
          <w:rPr>
            <w:rStyle w:val="Hyperlink"/>
            <w:noProof/>
          </w:rPr>
          <w:t>6</w:t>
        </w:r>
        <w:r w:rsidR="0017243D">
          <w:rPr>
            <w:rFonts w:asciiTheme="minorHAnsi" w:eastAsiaTheme="minorEastAsia" w:hAnsiTheme="minorHAnsi" w:cstheme="minorBidi"/>
            <w:noProof/>
            <w:color w:val="auto"/>
            <w:sz w:val="22"/>
            <w:szCs w:val="22"/>
          </w:rPr>
          <w:tab/>
        </w:r>
        <w:r w:rsidR="0017243D" w:rsidRPr="00EA71E9">
          <w:rPr>
            <w:rStyle w:val="Hyperlink"/>
            <w:noProof/>
          </w:rPr>
          <w:t>Appendix</w:t>
        </w:r>
        <w:r w:rsidR="0017243D">
          <w:rPr>
            <w:noProof/>
            <w:webHidden/>
          </w:rPr>
          <w:tab/>
        </w:r>
        <w:r w:rsidR="0017243D">
          <w:rPr>
            <w:noProof/>
            <w:webHidden/>
          </w:rPr>
          <w:fldChar w:fldCharType="begin"/>
        </w:r>
        <w:r w:rsidR="0017243D">
          <w:rPr>
            <w:noProof/>
            <w:webHidden/>
          </w:rPr>
          <w:instrText xml:space="preserve"> PAGEREF _Toc360722291 \h </w:instrText>
        </w:r>
        <w:r w:rsidR="0017243D">
          <w:rPr>
            <w:noProof/>
            <w:webHidden/>
          </w:rPr>
        </w:r>
        <w:r w:rsidR="0017243D">
          <w:rPr>
            <w:noProof/>
            <w:webHidden/>
          </w:rPr>
          <w:fldChar w:fldCharType="separate"/>
        </w:r>
        <w:r w:rsidR="00094572">
          <w:rPr>
            <w:noProof/>
            <w:webHidden/>
          </w:rPr>
          <w:t>56</w:t>
        </w:r>
        <w:r w:rsidR="0017243D">
          <w:rPr>
            <w:noProof/>
            <w:webHidden/>
          </w:rPr>
          <w:fldChar w:fldCharType="end"/>
        </w:r>
      </w:hyperlink>
    </w:p>
    <w:p w14:paraId="6D28CE94" w14:textId="5C3870BD" w:rsidR="0017243D" w:rsidRDefault="00EA7A02">
      <w:pPr>
        <w:pStyle w:val="TOC2"/>
        <w:rPr>
          <w:rFonts w:asciiTheme="minorHAnsi" w:eastAsiaTheme="minorEastAsia" w:hAnsiTheme="minorHAnsi" w:cstheme="minorBidi"/>
          <w:noProof/>
          <w:color w:val="auto"/>
          <w:sz w:val="22"/>
          <w:szCs w:val="22"/>
        </w:rPr>
      </w:pPr>
      <w:hyperlink w:anchor="_Toc360722292" w:history="1">
        <w:r w:rsidR="0017243D" w:rsidRPr="00EA71E9">
          <w:rPr>
            <w:rStyle w:val="Hyperlink"/>
            <w:noProof/>
          </w:rPr>
          <w:t>6.1</w:t>
        </w:r>
        <w:r w:rsidR="0017243D">
          <w:rPr>
            <w:rFonts w:asciiTheme="minorHAnsi" w:eastAsiaTheme="minorEastAsia" w:hAnsiTheme="minorHAnsi" w:cstheme="minorBidi"/>
            <w:noProof/>
            <w:color w:val="auto"/>
            <w:sz w:val="22"/>
            <w:szCs w:val="22"/>
          </w:rPr>
          <w:tab/>
        </w:r>
        <w:r w:rsidR="0017243D" w:rsidRPr="00EA71E9">
          <w:rPr>
            <w:rStyle w:val="Hyperlink"/>
            <w:noProof/>
          </w:rPr>
          <w:t>CDC VISA Signals</w:t>
        </w:r>
        <w:r w:rsidR="0017243D">
          <w:rPr>
            <w:noProof/>
            <w:webHidden/>
          </w:rPr>
          <w:tab/>
        </w:r>
        <w:r w:rsidR="0017243D">
          <w:rPr>
            <w:noProof/>
            <w:webHidden/>
          </w:rPr>
          <w:fldChar w:fldCharType="begin"/>
        </w:r>
        <w:r w:rsidR="0017243D">
          <w:rPr>
            <w:noProof/>
            <w:webHidden/>
          </w:rPr>
          <w:instrText xml:space="preserve"> PAGEREF _Toc360722292 \h </w:instrText>
        </w:r>
        <w:r w:rsidR="0017243D">
          <w:rPr>
            <w:noProof/>
            <w:webHidden/>
          </w:rPr>
        </w:r>
        <w:r w:rsidR="0017243D">
          <w:rPr>
            <w:noProof/>
            <w:webHidden/>
          </w:rPr>
          <w:fldChar w:fldCharType="separate"/>
        </w:r>
        <w:r w:rsidR="00094572">
          <w:rPr>
            <w:noProof/>
            <w:webHidden/>
          </w:rPr>
          <w:t>56</w:t>
        </w:r>
        <w:r w:rsidR="0017243D">
          <w:rPr>
            <w:noProof/>
            <w:webHidden/>
          </w:rPr>
          <w:fldChar w:fldCharType="end"/>
        </w:r>
      </w:hyperlink>
    </w:p>
    <w:p w14:paraId="5189E8C5" w14:textId="7C49F752" w:rsidR="0017243D" w:rsidRDefault="00EA7A02">
      <w:pPr>
        <w:pStyle w:val="TOC2"/>
        <w:rPr>
          <w:rFonts w:asciiTheme="minorHAnsi" w:eastAsiaTheme="minorEastAsia" w:hAnsiTheme="minorHAnsi" w:cstheme="minorBidi"/>
          <w:noProof/>
          <w:color w:val="auto"/>
          <w:sz w:val="22"/>
          <w:szCs w:val="22"/>
        </w:rPr>
      </w:pPr>
      <w:hyperlink w:anchor="_Toc360722293" w:history="1">
        <w:r w:rsidR="0017243D" w:rsidRPr="00EA71E9">
          <w:rPr>
            <w:rStyle w:val="Hyperlink"/>
            <w:noProof/>
          </w:rPr>
          <w:t>6.2</w:t>
        </w:r>
        <w:r w:rsidR="0017243D">
          <w:rPr>
            <w:rFonts w:asciiTheme="minorHAnsi" w:eastAsiaTheme="minorEastAsia" w:hAnsiTheme="minorHAnsi" w:cstheme="minorBidi"/>
            <w:noProof/>
            <w:color w:val="auto"/>
            <w:sz w:val="22"/>
            <w:szCs w:val="22"/>
          </w:rPr>
          <w:tab/>
        </w:r>
        <w:r w:rsidR="0017243D" w:rsidRPr="00EA71E9">
          <w:rPr>
            <w:rStyle w:val="Hyperlink"/>
            <w:noProof/>
          </w:rPr>
          <w:t>SCAN Considerations for CDC Usage (pre-SCC and post-SCC)</w:t>
        </w:r>
        <w:r w:rsidR="0017243D">
          <w:rPr>
            <w:noProof/>
            <w:webHidden/>
          </w:rPr>
          <w:tab/>
        </w:r>
        <w:r w:rsidR="0017243D">
          <w:rPr>
            <w:noProof/>
            <w:webHidden/>
          </w:rPr>
          <w:fldChar w:fldCharType="begin"/>
        </w:r>
        <w:r w:rsidR="0017243D">
          <w:rPr>
            <w:noProof/>
            <w:webHidden/>
          </w:rPr>
          <w:instrText xml:space="preserve"> PAGEREF _Toc360722293 \h </w:instrText>
        </w:r>
        <w:r w:rsidR="0017243D">
          <w:rPr>
            <w:noProof/>
            <w:webHidden/>
          </w:rPr>
        </w:r>
        <w:r w:rsidR="0017243D">
          <w:rPr>
            <w:noProof/>
            <w:webHidden/>
          </w:rPr>
          <w:fldChar w:fldCharType="separate"/>
        </w:r>
        <w:r w:rsidR="00094572">
          <w:rPr>
            <w:noProof/>
            <w:webHidden/>
          </w:rPr>
          <w:t>57</w:t>
        </w:r>
        <w:r w:rsidR="0017243D">
          <w:rPr>
            <w:noProof/>
            <w:webHidden/>
          </w:rPr>
          <w:fldChar w:fldCharType="end"/>
        </w:r>
      </w:hyperlink>
    </w:p>
    <w:p w14:paraId="32B3A1B6" w14:textId="3CA1FDE0" w:rsidR="0017243D" w:rsidRDefault="00EA7A02">
      <w:pPr>
        <w:pStyle w:val="TOC3"/>
        <w:rPr>
          <w:rFonts w:asciiTheme="minorHAnsi" w:eastAsiaTheme="minorEastAsia" w:hAnsiTheme="minorHAnsi" w:cstheme="minorBidi"/>
          <w:color w:val="auto"/>
          <w:sz w:val="22"/>
          <w:szCs w:val="22"/>
        </w:rPr>
      </w:pPr>
      <w:hyperlink w:anchor="_Toc360722294" w:history="1">
        <w:r w:rsidR="0017243D" w:rsidRPr="00EA71E9">
          <w:rPr>
            <w:rStyle w:val="Hyperlink"/>
          </w:rPr>
          <w:t>6.2.1</w:t>
        </w:r>
        <w:r w:rsidR="0017243D">
          <w:rPr>
            <w:rFonts w:asciiTheme="minorHAnsi" w:eastAsiaTheme="minorEastAsia" w:hAnsiTheme="minorHAnsi" w:cstheme="minorBidi"/>
            <w:color w:val="auto"/>
            <w:sz w:val="22"/>
            <w:szCs w:val="22"/>
          </w:rPr>
          <w:tab/>
        </w:r>
        <w:r w:rsidR="0017243D" w:rsidRPr="00EA71E9">
          <w:rPr>
            <w:rStyle w:val="Hyperlink"/>
          </w:rPr>
          <w:t>Option 1: Changes within SIP clocking structure</w:t>
        </w:r>
        <w:r w:rsidR="0017243D">
          <w:rPr>
            <w:webHidden/>
          </w:rPr>
          <w:tab/>
        </w:r>
        <w:r w:rsidR="0017243D">
          <w:rPr>
            <w:webHidden/>
          </w:rPr>
          <w:fldChar w:fldCharType="begin"/>
        </w:r>
        <w:r w:rsidR="0017243D">
          <w:rPr>
            <w:webHidden/>
          </w:rPr>
          <w:instrText xml:space="preserve"> PAGEREF _Toc360722294 \h </w:instrText>
        </w:r>
        <w:r w:rsidR="0017243D">
          <w:rPr>
            <w:webHidden/>
          </w:rPr>
        </w:r>
        <w:r w:rsidR="0017243D">
          <w:rPr>
            <w:webHidden/>
          </w:rPr>
          <w:fldChar w:fldCharType="separate"/>
        </w:r>
        <w:r w:rsidR="00094572">
          <w:rPr>
            <w:webHidden/>
          </w:rPr>
          <w:t>58</w:t>
        </w:r>
        <w:r w:rsidR="0017243D">
          <w:rPr>
            <w:webHidden/>
          </w:rPr>
          <w:fldChar w:fldCharType="end"/>
        </w:r>
      </w:hyperlink>
    </w:p>
    <w:p w14:paraId="304F9C48" w14:textId="2D95423C" w:rsidR="0017243D" w:rsidRDefault="00EA7A02">
      <w:pPr>
        <w:pStyle w:val="TOC3"/>
        <w:rPr>
          <w:rFonts w:asciiTheme="minorHAnsi" w:eastAsiaTheme="minorEastAsia" w:hAnsiTheme="minorHAnsi" w:cstheme="minorBidi"/>
          <w:color w:val="auto"/>
          <w:sz w:val="22"/>
          <w:szCs w:val="22"/>
        </w:rPr>
      </w:pPr>
      <w:hyperlink w:anchor="_Toc360722295" w:history="1">
        <w:r w:rsidR="0017243D" w:rsidRPr="00EA71E9">
          <w:rPr>
            <w:rStyle w:val="Hyperlink"/>
          </w:rPr>
          <w:t>6.2.2</w:t>
        </w:r>
        <w:r w:rsidR="0017243D">
          <w:rPr>
            <w:rFonts w:asciiTheme="minorHAnsi" w:eastAsiaTheme="minorEastAsia" w:hAnsiTheme="minorHAnsi" w:cstheme="minorBidi"/>
            <w:color w:val="auto"/>
            <w:sz w:val="22"/>
            <w:szCs w:val="22"/>
          </w:rPr>
          <w:tab/>
        </w:r>
        <w:r w:rsidR="0017243D" w:rsidRPr="00EA71E9">
          <w:rPr>
            <w:rStyle w:val="Hyperlink"/>
          </w:rPr>
          <w:t>Option 2: Using separate clock-gates for branch of source clock used for generating derivative clocks</w:t>
        </w:r>
        <w:r w:rsidR="0017243D">
          <w:rPr>
            <w:webHidden/>
          </w:rPr>
          <w:tab/>
        </w:r>
        <w:r w:rsidR="0017243D">
          <w:rPr>
            <w:webHidden/>
          </w:rPr>
          <w:fldChar w:fldCharType="begin"/>
        </w:r>
        <w:r w:rsidR="0017243D">
          <w:rPr>
            <w:webHidden/>
          </w:rPr>
          <w:instrText xml:space="preserve"> PAGEREF _Toc360722295 \h </w:instrText>
        </w:r>
        <w:r w:rsidR="0017243D">
          <w:rPr>
            <w:webHidden/>
          </w:rPr>
        </w:r>
        <w:r w:rsidR="0017243D">
          <w:rPr>
            <w:webHidden/>
          </w:rPr>
          <w:fldChar w:fldCharType="separate"/>
        </w:r>
        <w:r w:rsidR="00094572">
          <w:rPr>
            <w:webHidden/>
          </w:rPr>
          <w:t>59</w:t>
        </w:r>
        <w:r w:rsidR="0017243D">
          <w:rPr>
            <w:webHidden/>
          </w:rPr>
          <w:fldChar w:fldCharType="end"/>
        </w:r>
      </w:hyperlink>
    </w:p>
    <w:p w14:paraId="792B55D6" w14:textId="521AB2B1" w:rsidR="0017243D" w:rsidRDefault="00EA7A02">
      <w:pPr>
        <w:pStyle w:val="TOC3"/>
        <w:rPr>
          <w:rFonts w:asciiTheme="minorHAnsi" w:eastAsiaTheme="minorEastAsia" w:hAnsiTheme="minorHAnsi" w:cstheme="minorBidi"/>
          <w:color w:val="auto"/>
          <w:sz w:val="22"/>
          <w:szCs w:val="22"/>
        </w:rPr>
      </w:pPr>
      <w:hyperlink w:anchor="_Toc360722296" w:history="1">
        <w:r w:rsidR="0017243D" w:rsidRPr="00EA71E9">
          <w:rPr>
            <w:rStyle w:val="Hyperlink"/>
          </w:rPr>
          <w:t>6.2.3</w:t>
        </w:r>
        <w:r w:rsidR="0017243D">
          <w:rPr>
            <w:rFonts w:asciiTheme="minorHAnsi" w:eastAsiaTheme="minorEastAsia" w:hAnsiTheme="minorHAnsi" w:cstheme="minorBidi"/>
            <w:color w:val="auto"/>
            <w:sz w:val="22"/>
            <w:szCs w:val="22"/>
          </w:rPr>
          <w:tab/>
        </w:r>
        <w:r w:rsidR="0017243D" w:rsidRPr="00EA71E9">
          <w:rPr>
            <w:rStyle w:val="Hyperlink"/>
          </w:rPr>
          <w:t>Option 3: Changes within CDC to support Pre-SCC usage</w:t>
        </w:r>
        <w:r w:rsidR="0017243D">
          <w:rPr>
            <w:webHidden/>
          </w:rPr>
          <w:tab/>
        </w:r>
        <w:r w:rsidR="0017243D">
          <w:rPr>
            <w:webHidden/>
          </w:rPr>
          <w:fldChar w:fldCharType="begin"/>
        </w:r>
        <w:r w:rsidR="0017243D">
          <w:rPr>
            <w:webHidden/>
          </w:rPr>
          <w:instrText xml:space="preserve"> PAGEREF _Toc360722296 \h </w:instrText>
        </w:r>
        <w:r w:rsidR="0017243D">
          <w:rPr>
            <w:webHidden/>
          </w:rPr>
        </w:r>
        <w:r w:rsidR="0017243D">
          <w:rPr>
            <w:webHidden/>
          </w:rPr>
          <w:fldChar w:fldCharType="separate"/>
        </w:r>
        <w:r w:rsidR="00094572">
          <w:rPr>
            <w:webHidden/>
          </w:rPr>
          <w:t>60</w:t>
        </w:r>
        <w:r w:rsidR="0017243D">
          <w:rPr>
            <w:webHidden/>
          </w:rPr>
          <w:fldChar w:fldCharType="end"/>
        </w:r>
      </w:hyperlink>
    </w:p>
    <w:p w14:paraId="0E88F139" w14:textId="6546014C" w:rsidR="0017243D" w:rsidRDefault="00EA7A02">
      <w:pPr>
        <w:pStyle w:val="TOC2"/>
        <w:rPr>
          <w:rFonts w:asciiTheme="minorHAnsi" w:eastAsiaTheme="minorEastAsia" w:hAnsiTheme="minorHAnsi" w:cstheme="minorBidi"/>
          <w:noProof/>
          <w:color w:val="auto"/>
          <w:sz w:val="22"/>
          <w:szCs w:val="22"/>
        </w:rPr>
      </w:pPr>
      <w:hyperlink w:anchor="_Toc360722297" w:history="1">
        <w:r w:rsidR="0017243D" w:rsidRPr="00EA71E9">
          <w:rPr>
            <w:rStyle w:val="Hyperlink"/>
            <w:noProof/>
          </w:rPr>
          <w:t>6.3</w:t>
        </w:r>
        <w:r w:rsidR="0017243D">
          <w:rPr>
            <w:rFonts w:asciiTheme="minorHAnsi" w:eastAsiaTheme="minorEastAsia" w:hAnsiTheme="minorHAnsi" w:cstheme="minorBidi"/>
            <w:noProof/>
            <w:color w:val="auto"/>
            <w:sz w:val="22"/>
            <w:szCs w:val="22"/>
          </w:rPr>
          <w:tab/>
        </w:r>
        <w:r w:rsidR="0017243D" w:rsidRPr="00EA71E9">
          <w:rPr>
            <w:rStyle w:val="Hyperlink"/>
            <w:noProof/>
          </w:rPr>
          <w:t>Example of Control Sequencer for CDC that Operates in S0 Only</w:t>
        </w:r>
        <w:r w:rsidR="0017243D">
          <w:rPr>
            <w:noProof/>
            <w:webHidden/>
          </w:rPr>
          <w:tab/>
        </w:r>
        <w:r w:rsidR="0017243D">
          <w:rPr>
            <w:noProof/>
            <w:webHidden/>
          </w:rPr>
          <w:fldChar w:fldCharType="begin"/>
        </w:r>
        <w:r w:rsidR="0017243D">
          <w:rPr>
            <w:noProof/>
            <w:webHidden/>
          </w:rPr>
          <w:instrText xml:space="preserve"> PAGEREF _Toc360722297 \h </w:instrText>
        </w:r>
        <w:r w:rsidR="0017243D">
          <w:rPr>
            <w:noProof/>
            <w:webHidden/>
          </w:rPr>
        </w:r>
        <w:r w:rsidR="0017243D">
          <w:rPr>
            <w:noProof/>
            <w:webHidden/>
          </w:rPr>
          <w:fldChar w:fldCharType="separate"/>
        </w:r>
        <w:r w:rsidR="00094572">
          <w:rPr>
            <w:noProof/>
            <w:webHidden/>
          </w:rPr>
          <w:t>63</w:t>
        </w:r>
        <w:r w:rsidR="0017243D">
          <w:rPr>
            <w:noProof/>
            <w:webHidden/>
          </w:rPr>
          <w:fldChar w:fldCharType="end"/>
        </w:r>
      </w:hyperlink>
    </w:p>
    <w:p w14:paraId="4E907E03" w14:textId="77777777" w:rsidR="00C34D1C" w:rsidRPr="003345A7" w:rsidRDefault="009F2CD6">
      <w:r w:rsidRPr="00B64F34">
        <w:rPr>
          <w:color w:val="000000"/>
        </w:rPr>
        <w:fldChar w:fldCharType="end"/>
      </w:r>
    </w:p>
    <w:p w14:paraId="183F19AD" w14:textId="0FBCD25C" w:rsidR="00CC16DC" w:rsidRDefault="00CC16DC">
      <w:pPr>
        <w:spacing w:before="0"/>
      </w:pPr>
      <w:r>
        <w:br w:type="page"/>
      </w:r>
    </w:p>
    <w:p w14:paraId="47C8BA7E" w14:textId="77777777" w:rsidR="002113A1" w:rsidRPr="003345A7" w:rsidRDefault="002113A1" w:rsidP="002113A1">
      <w:pPr>
        <w:pStyle w:val="HeadingLOT"/>
        <w:rPr>
          <w:noProof w:val="0"/>
        </w:rPr>
      </w:pPr>
      <w:r w:rsidRPr="003345A7">
        <w:rPr>
          <w:noProof w:val="0"/>
        </w:rPr>
        <w:lastRenderedPageBreak/>
        <w:t>Figures</w:t>
      </w:r>
    </w:p>
    <w:p w14:paraId="3259ADEB" w14:textId="77777777" w:rsidR="00316AE4" w:rsidRDefault="009F2CD6">
      <w:pPr>
        <w:pStyle w:val="TableofFigures"/>
        <w:rPr>
          <w:rFonts w:asciiTheme="minorHAnsi" w:eastAsiaTheme="minorEastAsia" w:hAnsiTheme="minorHAnsi" w:cstheme="minorBidi"/>
          <w:noProof/>
          <w:color w:val="auto"/>
          <w:sz w:val="22"/>
          <w:szCs w:val="22"/>
        </w:rPr>
      </w:pPr>
      <w:r w:rsidRPr="003345A7">
        <w:fldChar w:fldCharType="begin"/>
      </w:r>
      <w:r w:rsidR="00FE77CE" w:rsidRPr="003345A7">
        <w:instrText xml:space="preserve"> TOC \f f \h \z \c "Figure" </w:instrText>
      </w:r>
      <w:r w:rsidRPr="003345A7">
        <w:fldChar w:fldCharType="separate"/>
      </w:r>
      <w:hyperlink w:anchor="_Toc360672253" w:history="1">
        <w:r w:rsidR="00316AE4" w:rsidRPr="00F73CA8">
          <w:rPr>
            <w:rStyle w:val="Hyperlink"/>
            <w:noProof/>
          </w:rPr>
          <w:t>Figure 1</w:t>
        </w:r>
        <w:r w:rsidR="00316AE4" w:rsidRPr="00F73CA8">
          <w:rPr>
            <w:rStyle w:val="Hyperlink"/>
            <w:noProof/>
          </w:rPr>
          <w:noBreakHyphen/>
          <w:t>1: High Level Connections for 2CDCs</w:t>
        </w:r>
        <w:r w:rsidR="00316AE4">
          <w:rPr>
            <w:noProof/>
            <w:webHidden/>
          </w:rPr>
          <w:tab/>
        </w:r>
        <w:r w:rsidR="00316AE4">
          <w:rPr>
            <w:noProof/>
            <w:webHidden/>
          </w:rPr>
          <w:fldChar w:fldCharType="begin"/>
        </w:r>
        <w:r w:rsidR="00316AE4">
          <w:rPr>
            <w:noProof/>
            <w:webHidden/>
          </w:rPr>
          <w:instrText xml:space="preserve"> PAGEREF _Toc360672253 \h </w:instrText>
        </w:r>
        <w:r w:rsidR="00316AE4">
          <w:rPr>
            <w:noProof/>
            <w:webHidden/>
          </w:rPr>
        </w:r>
        <w:r w:rsidR="00316AE4">
          <w:rPr>
            <w:noProof/>
            <w:webHidden/>
          </w:rPr>
          <w:fldChar w:fldCharType="separate"/>
        </w:r>
        <w:r w:rsidR="00094572">
          <w:rPr>
            <w:noProof/>
            <w:webHidden/>
          </w:rPr>
          <w:t>9</w:t>
        </w:r>
        <w:r w:rsidR="00316AE4">
          <w:rPr>
            <w:noProof/>
            <w:webHidden/>
          </w:rPr>
          <w:fldChar w:fldCharType="end"/>
        </w:r>
      </w:hyperlink>
    </w:p>
    <w:p w14:paraId="3571E843" w14:textId="49ACA803" w:rsidR="00316AE4" w:rsidRDefault="00EA7A02">
      <w:pPr>
        <w:pStyle w:val="TableofFigures"/>
        <w:rPr>
          <w:rFonts w:asciiTheme="minorHAnsi" w:eastAsiaTheme="minorEastAsia" w:hAnsiTheme="minorHAnsi" w:cstheme="minorBidi"/>
          <w:noProof/>
          <w:color w:val="auto"/>
          <w:sz w:val="22"/>
          <w:szCs w:val="22"/>
        </w:rPr>
      </w:pPr>
      <w:hyperlink w:anchor="_Toc360672254" w:history="1">
        <w:r w:rsidR="00316AE4" w:rsidRPr="00F73CA8">
          <w:rPr>
            <w:rStyle w:val="Hyperlink"/>
            <w:noProof/>
          </w:rPr>
          <w:t>Figure 3</w:t>
        </w:r>
        <w:r w:rsidR="00316AE4" w:rsidRPr="00F73CA8">
          <w:rPr>
            <w:rStyle w:val="Hyperlink"/>
            <w:noProof/>
          </w:rPr>
          <w:noBreakHyphen/>
          <w:t>1: ISM Locking Pre-Flop Example (with combi Lock behavior)</w:t>
        </w:r>
        <w:r w:rsidR="00316AE4">
          <w:rPr>
            <w:noProof/>
            <w:webHidden/>
          </w:rPr>
          <w:tab/>
        </w:r>
        <w:r w:rsidR="00316AE4">
          <w:rPr>
            <w:noProof/>
            <w:webHidden/>
          </w:rPr>
          <w:fldChar w:fldCharType="begin"/>
        </w:r>
        <w:r w:rsidR="00316AE4">
          <w:rPr>
            <w:noProof/>
            <w:webHidden/>
          </w:rPr>
          <w:instrText xml:space="preserve"> PAGEREF _Toc360672254 \h </w:instrText>
        </w:r>
        <w:r w:rsidR="00316AE4">
          <w:rPr>
            <w:noProof/>
            <w:webHidden/>
          </w:rPr>
        </w:r>
        <w:r w:rsidR="00316AE4">
          <w:rPr>
            <w:noProof/>
            <w:webHidden/>
          </w:rPr>
          <w:fldChar w:fldCharType="separate"/>
        </w:r>
        <w:r w:rsidR="00094572">
          <w:rPr>
            <w:noProof/>
            <w:webHidden/>
          </w:rPr>
          <w:t>27</w:t>
        </w:r>
        <w:r w:rsidR="00316AE4">
          <w:rPr>
            <w:noProof/>
            <w:webHidden/>
          </w:rPr>
          <w:fldChar w:fldCharType="end"/>
        </w:r>
      </w:hyperlink>
    </w:p>
    <w:p w14:paraId="6DE82EA6" w14:textId="7FB6480A" w:rsidR="00316AE4" w:rsidRDefault="00EA7A02">
      <w:pPr>
        <w:pStyle w:val="TableofFigures"/>
        <w:rPr>
          <w:rFonts w:asciiTheme="minorHAnsi" w:eastAsiaTheme="minorEastAsia" w:hAnsiTheme="minorHAnsi" w:cstheme="minorBidi"/>
          <w:noProof/>
          <w:color w:val="auto"/>
          <w:sz w:val="22"/>
          <w:szCs w:val="22"/>
        </w:rPr>
      </w:pPr>
      <w:hyperlink w:anchor="_Toc360672255" w:history="1">
        <w:r w:rsidR="00316AE4" w:rsidRPr="00F73CA8">
          <w:rPr>
            <w:rStyle w:val="Hyperlink"/>
            <w:noProof/>
          </w:rPr>
          <w:t>Figure 3</w:t>
        </w:r>
        <w:r w:rsidR="00316AE4" w:rsidRPr="00F73CA8">
          <w:rPr>
            <w:rStyle w:val="Hyperlink"/>
            <w:noProof/>
          </w:rPr>
          <w:noBreakHyphen/>
          <w:t>2: ISM Locking Pre-Flop Example</w:t>
        </w:r>
        <w:r w:rsidR="00316AE4">
          <w:rPr>
            <w:noProof/>
            <w:webHidden/>
          </w:rPr>
          <w:tab/>
        </w:r>
        <w:r w:rsidR="00316AE4">
          <w:rPr>
            <w:noProof/>
            <w:webHidden/>
          </w:rPr>
          <w:fldChar w:fldCharType="begin"/>
        </w:r>
        <w:r w:rsidR="00316AE4">
          <w:rPr>
            <w:noProof/>
            <w:webHidden/>
          </w:rPr>
          <w:instrText xml:space="preserve"> PAGEREF _Toc360672255 \h </w:instrText>
        </w:r>
        <w:r w:rsidR="00316AE4">
          <w:rPr>
            <w:noProof/>
            <w:webHidden/>
          </w:rPr>
        </w:r>
        <w:r w:rsidR="00316AE4">
          <w:rPr>
            <w:noProof/>
            <w:webHidden/>
          </w:rPr>
          <w:fldChar w:fldCharType="separate"/>
        </w:r>
        <w:r w:rsidR="00094572">
          <w:rPr>
            <w:noProof/>
            <w:webHidden/>
          </w:rPr>
          <w:t>28</w:t>
        </w:r>
        <w:r w:rsidR="00316AE4">
          <w:rPr>
            <w:noProof/>
            <w:webHidden/>
          </w:rPr>
          <w:fldChar w:fldCharType="end"/>
        </w:r>
      </w:hyperlink>
    </w:p>
    <w:p w14:paraId="7F528E1D" w14:textId="0EF69661" w:rsidR="00316AE4" w:rsidRDefault="00EA7A02">
      <w:pPr>
        <w:pStyle w:val="TableofFigures"/>
        <w:rPr>
          <w:rFonts w:asciiTheme="minorHAnsi" w:eastAsiaTheme="minorEastAsia" w:hAnsiTheme="minorHAnsi" w:cstheme="minorBidi"/>
          <w:noProof/>
          <w:color w:val="auto"/>
          <w:sz w:val="22"/>
          <w:szCs w:val="22"/>
        </w:rPr>
      </w:pPr>
      <w:hyperlink w:anchor="_Toc360672256" w:history="1">
        <w:r w:rsidR="00316AE4" w:rsidRPr="00F73CA8">
          <w:rPr>
            <w:rStyle w:val="Hyperlink"/>
            <w:noProof/>
          </w:rPr>
          <w:t>Figure 4</w:t>
        </w:r>
        <w:r w:rsidR="00316AE4" w:rsidRPr="00F73CA8">
          <w:rPr>
            <w:rStyle w:val="Hyperlink"/>
            <w:noProof/>
          </w:rPr>
          <w:noBreakHyphen/>
          <w:t>1: CDC State Machine</w:t>
        </w:r>
        <w:r w:rsidR="00316AE4">
          <w:rPr>
            <w:noProof/>
            <w:webHidden/>
          </w:rPr>
          <w:tab/>
        </w:r>
        <w:r w:rsidR="00316AE4">
          <w:rPr>
            <w:noProof/>
            <w:webHidden/>
          </w:rPr>
          <w:fldChar w:fldCharType="begin"/>
        </w:r>
        <w:r w:rsidR="00316AE4">
          <w:rPr>
            <w:noProof/>
            <w:webHidden/>
          </w:rPr>
          <w:instrText xml:space="preserve"> PAGEREF _Toc360672256 \h </w:instrText>
        </w:r>
        <w:r w:rsidR="00316AE4">
          <w:rPr>
            <w:noProof/>
            <w:webHidden/>
          </w:rPr>
        </w:r>
        <w:r w:rsidR="00316AE4">
          <w:rPr>
            <w:noProof/>
            <w:webHidden/>
          </w:rPr>
          <w:fldChar w:fldCharType="separate"/>
        </w:r>
        <w:r w:rsidR="00094572">
          <w:rPr>
            <w:noProof/>
            <w:webHidden/>
          </w:rPr>
          <w:t>32</w:t>
        </w:r>
        <w:r w:rsidR="00316AE4">
          <w:rPr>
            <w:noProof/>
            <w:webHidden/>
          </w:rPr>
          <w:fldChar w:fldCharType="end"/>
        </w:r>
      </w:hyperlink>
    </w:p>
    <w:p w14:paraId="1D22D976" w14:textId="24F3CCB3" w:rsidR="00316AE4" w:rsidRDefault="00EA7A02">
      <w:pPr>
        <w:pStyle w:val="TableofFigures"/>
        <w:rPr>
          <w:rFonts w:asciiTheme="minorHAnsi" w:eastAsiaTheme="minorEastAsia" w:hAnsiTheme="minorHAnsi" w:cstheme="minorBidi"/>
          <w:noProof/>
          <w:color w:val="auto"/>
          <w:sz w:val="22"/>
          <w:szCs w:val="22"/>
        </w:rPr>
      </w:pPr>
      <w:hyperlink w:anchor="_Toc360672257" w:history="1">
        <w:r w:rsidR="00316AE4" w:rsidRPr="00F73CA8">
          <w:rPr>
            <w:rStyle w:val="Hyperlink"/>
            <w:noProof/>
          </w:rPr>
          <w:t>Figure 4</w:t>
        </w:r>
        <w:r w:rsidR="00316AE4" w:rsidRPr="00F73CA8">
          <w:rPr>
            <w:rStyle w:val="Hyperlink"/>
            <w:noProof/>
          </w:rPr>
          <w:noBreakHyphen/>
          <w:t>2: CDC with Synchronous Clock-gate Enable (DSYNC_CG_EN == ‘0’)</w:t>
        </w:r>
        <w:r w:rsidR="00316AE4">
          <w:rPr>
            <w:noProof/>
            <w:webHidden/>
          </w:rPr>
          <w:tab/>
        </w:r>
        <w:r w:rsidR="00316AE4">
          <w:rPr>
            <w:noProof/>
            <w:webHidden/>
          </w:rPr>
          <w:fldChar w:fldCharType="begin"/>
        </w:r>
        <w:r w:rsidR="00316AE4">
          <w:rPr>
            <w:noProof/>
            <w:webHidden/>
          </w:rPr>
          <w:instrText xml:space="preserve"> PAGEREF _Toc360672257 \h </w:instrText>
        </w:r>
        <w:r w:rsidR="00316AE4">
          <w:rPr>
            <w:noProof/>
            <w:webHidden/>
          </w:rPr>
        </w:r>
        <w:r w:rsidR="00316AE4">
          <w:rPr>
            <w:noProof/>
            <w:webHidden/>
          </w:rPr>
          <w:fldChar w:fldCharType="separate"/>
        </w:r>
        <w:r w:rsidR="00094572">
          <w:rPr>
            <w:noProof/>
            <w:webHidden/>
          </w:rPr>
          <w:t>39</w:t>
        </w:r>
        <w:r w:rsidR="00316AE4">
          <w:rPr>
            <w:noProof/>
            <w:webHidden/>
          </w:rPr>
          <w:fldChar w:fldCharType="end"/>
        </w:r>
      </w:hyperlink>
    </w:p>
    <w:p w14:paraId="5CFD3F22" w14:textId="3800B11D" w:rsidR="00316AE4" w:rsidRDefault="00EA7A02">
      <w:pPr>
        <w:pStyle w:val="TableofFigures"/>
        <w:rPr>
          <w:rFonts w:asciiTheme="minorHAnsi" w:eastAsiaTheme="minorEastAsia" w:hAnsiTheme="minorHAnsi" w:cstheme="minorBidi"/>
          <w:noProof/>
          <w:color w:val="auto"/>
          <w:sz w:val="22"/>
          <w:szCs w:val="22"/>
        </w:rPr>
      </w:pPr>
      <w:hyperlink w:anchor="_Toc360672258" w:history="1">
        <w:r w:rsidR="00316AE4" w:rsidRPr="00F73CA8">
          <w:rPr>
            <w:rStyle w:val="Hyperlink"/>
            <w:noProof/>
          </w:rPr>
          <w:t>Figure 4</w:t>
        </w:r>
        <w:r w:rsidR="00316AE4" w:rsidRPr="00F73CA8">
          <w:rPr>
            <w:rStyle w:val="Hyperlink"/>
            <w:noProof/>
          </w:rPr>
          <w:noBreakHyphen/>
          <w:t>3: CDC with Asynchronous Clock-gate Enable (DSYNC_CG_EN == ‘1’)</w:t>
        </w:r>
        <w:r w:rsidR="00316AE4">
          <w:rPr>
            <w:noProof/>
            <w:webHidden/>
          </w:rPr>
          <w:tab/>
        </w:r>
        <w:r w:rsidR="00316AE4">
          <w:rPr>
            <w:noProof/>
            <w:webHidden/>
          </w:rPr>
          <w:fldChar w:fldCharType="begin"/>
        </w:r>
        <w:r w:rsidR="00316AE4">
          <w:rPr>
            <w:noProof/>
            <w:webHidden/>
          </w:rPr>
          <w:instrText xml:space="preserve"> PAGEREF _Toc360672258 \h </w:instrText>
        </w:r>
        <w:r w:rsidR="00316AE4">
          <w:rPr>
            <w:noProof/>
            <w:webHidden/>
          </w:rPr>
        </w:r>
        <w:r w:rsidR="00316AE4">
          <w:rPr>
            <w:noProof/>
            <w:webHidden/>
          </w:rPr>
          <w:fldChar w:fldCharType="separate"/>
        </w:r>
        <w:r w:rsidR="00094572">
          <w:rPr>
            <w:noProof/>
            <w:webHidden/>
          </w:rPr>
          <w:t>40</w:t>
        </w:r>
        <w:r w:rsidR="00316AE4">
          <w:rPr>
            <w:noProof/>
            <w:webHidden/>
          </w:rPr>
          <w:fldChar w:fldCharType="end"/>
        </w:r>
      </w:hyperlink>
    </w:p>
    <w:p w14:paraId="7A6BEF30" w14:textId="0D978752" w:rsidR="00316AE4" w:rsidRDefault="00EA7A02">
      <w:pPr>
        <w:pStyle w:val="TableofFigures"/>
        <w:rPr>
          <w:rFonts w:asciiTheme="minorHAnsi" w:eastAsiaTheme="minorEastAsia" w:hAnsiTheme="minorHAnsi" w:cstheme="minorBidi"/>
          <w:noProof/>
          <w:color w:val="auto"/>
          <w:sz w:val="22"/>
          <w:szCs w:val="22"/>
        </w:rPr>
      </w:pPr>
      <w:hyperlink w:anchor="_Toc360672259" w:history="1">
        <w:r w:rsidR="00316AE4" w:rsidRPr="00F73CA8">
          <w:rPr>
            <w:rStyle w:val="Hyperlink"/>
            <w:noProof/>
          </w:rPr>
          <w:t>Figure 6</w:t>
        </w:r>
        <w:r w:rsidR="00316AE4" w:rsidRPr="00F73CA8">
          <w:rPr>
            <w:rStyle w:val="Hyperlink"/>
            <w:noProof/>
          </w:rPr>
          <w:noBreakHyphen/>
          <w:t>1: Example of Violation of Non-Cascaded SCC Requirement with CDCs</w:t>
        </w:r>
        <w:r w:rsidR="00316AE4">
          <w:rPr>
            <w:noProof/>
            <w:webHidden/>
          </w:rPr>
          <w:tab/>
        </w:r>
        <w:r w:rsidR="00316AE4">
          <w:rPr>
            <w:noProof/>
            <w:webHidden/>
          </w:rPr>
          <w:fldChar w:fldCharType="begin"/>
        </w:r>
        <w:r w:rsidR="00316AE4">
          <w:rPr>
            <w:noProof/>
            <w:webHidden/>
          </w:rPr>
          <w:instrText xml:space="preserve"> PAGEREF _Toc360672259 \h </w:instrText>
        </w:r>
        <w:r w:rsidR="00316AE4">
          <w:rPr>
            <w:noProof/>
            <w:webHidden/>
          </w:rPr>
        </w:r>
        <w:r w:rsidR="00316AE4">
          <w:rPr>
            <w:noProof/>
            <w:webHidden/>
          </w:rPr>
          <w:fldChar w:fldCharType="separate"/>
        </w:r>
        <w:r w:rsidR="00094572">
          <w:rPr>
            <w:noProof/>
            <w:webHidden/>
          </w:rPr>
          <w:t>57</w:t>
        </w:r>
        <w:r w:rsidR="00316AE4">
          <w:rPr>
            <w:noProof/>
            <w:webHidden/>
          </w:rPr>
          <w:fldChar w:fldCharType="end"/>
        </w:r>
      </w:hyperlink>
    </w:p>
    <w:p w14:paraId="19C3FD99" w14:textId="092F09D8" w:rsidR="00316AE4" w:rsidRDefault="00EA7A02">
      <w:pPr>
        <w:pStyle w:val="TableofFigures"/>
        <w:rPr>
          <w:rFonts w:asciiTheme="minorHAnsi" w:eastAsiaTheme="minorEastAsia" w:hAnsiTheme="minorHAnsi" w:cstheme="minorBidi"/>
          <w:noProof/>
          <w:color w:val="auto"/>
          <w:sz w:val="22"/>
          <w:szCs w:val="22"/>
        </w:rPr>
      </w:pPr>
      <w:hyperlink w:anchor="_Toc360672260" w:history="1">
        <w:r w:rsidR="00316AE4" w:rsidRPr="00F73CA8">
          <w:rPr>
            <w:rStyle w:val="Hyperlink"/>
            <w:noProof/>
          </w:rPr>
          <w:t>Figure 6</w:t>
        </w:r>
        <w:r w:rsidR="00316AE4" w:rsidRPr="00F73CA8">
          <w:rPr>
            <w:rStyle w:val="Hyperlink"/>
            <w:noProof/>
          </w:rPr>
          <w:noBreakHyphen/>
          <w:t>2: Changes to Fix Cascaded SCC Issue with SIP Changes</w:t>
        </w:r>
        <w:r w:rsidR="00316AE4">
          <w:rPr>
            <w:noProof/>
            <w:webHidden/>
          </w:rPr>
          <w:tab/>
        </w:r>
        <w:r w:rsidR="00316AE4">
          <w:rPr>
            <w:noProof/>
            <w:webHidden/>
          </w:rPr>
          <w:fldChar w:fldCharType="begin"/>
        </w:r>
        <w:r w:rsidR="00316AE4">
          <w:rPr>
            <w:noProof/>
            <w:webHidden/>
          </w:rPr>
          <w:instrText xml:space="preserve"> PAGEREF _Toc360672260 \h </w:instrText>
        </w:r>
        <w:r w:rsidR="00316AE4">
          <w:rPr>
            <w:noProof/>
            <w:webHidden/>
          </w:rPr>
        </w:r>
        <w:r w:rsidR="00316AE4">
          <w:rPr>
            <w:noProof/>
            <w:webHidden/>
          </w:rPr>
          <w:fldChar w:fldCharType="separate"/>
        </w:r>
        <w:r w:rsidR="00094572">
          <w:rPr>
            <w:noProof/>
            <w:webHidden/>
          </w:rPr>
          <w:t>58</w:t>
        </w:r>
        <w:r w:rsidR="00316AE4">
          <w:rPr>
            <w:noProof/>
            <w:webHidden/>
          </w:rPr>
          <w:fldChar w:fldCharType="end"/>
        </w:r>
      </w:hyperlink>
    </w:p>
    <w:p w14:paraId="0EE4A57C" w14:textId="6C9947A8" w:rsidR="00316AE4" w:rsidRDefault="00EA7A02">
      <w:pPr>
        <w:pStyle w:val="TableofFigures"/>
        <w:rPr>
          <w:rFonts w:asciiTheme="minorHAnsi" w:eastAsiaTheme="minorEastAsia" w:hAnsiTheme="minorHAnsi" w:cstheme="minorBidi"/>
          <w:noProof/>
          <w:color w:val="auto"/>
          <w:sz w:val="22"/>
          <w:szCs w:val="22"/>
        </w:rPr>
      </w:pPr>
      <w:hyperlink w:anchor="_Toc360672261" w:history="1">
        <w:r w:rsidR="00316AE4" w:rsidRPr="00F73CA8">
          <w:rPr>
            <w:rStyle w:val="Hyperlink"/>
            <w:noProof/>
          </w:rPr>
          <w:t>Figure 6</w:t>
        </w:r>
        <w:r w:rsidR="00316AE4" w:rsidRPr="00F73CA8">
          <w:rPr>
            <w:rStyle w:val="Hyperlink"/>
            <w:noProof/>
          </w:rPr>
          <w:noBreakHyphen/>
          <w:t>3: Solution for Cascaded SCCs using "slave CDC"</w:t>
        </w:r>
        <w:r w:rsidR="00316AE4">
          <w:rPr>
            <w:noProof/>
            <w:webHidden/>
          </w:rPr>
          <w:tab/>
        </w:r>
        <w:r w:rsidR="00316AE4">
          <w:rPr>
            <w:noProof/>
            <w:webHidden/>
          </w:rPr>
          <w:fldChar w:fldCharType="begin"/>
        </w:r>
        <w:r w:rsidR="00316AE4">
          <w:rPr>
            <w:noProof/>
            <w:webHidden/>
          </w:rPr>
          <w:instrText xml:space="preserve"> PAGEREF _Toc360672261 \h </w:instrText>
        </w:r>
        <w:r w:rsidR="00316AE4">
          <w:rPr>
            <w:noProof/>
            <w:webHidden/>
          </w:rPr>
        </w:r>
        <w:r w:rsidR="00316AE4">
          <w:rPr>
            <w:noProof/>
            <w:webHidden/>
          </w:rPr>
          <w:fldChar w:fldCharType="separate"/>
        </w:r>
        <w:r w:rsidR="00094572">
          <w:rPr>
            <w:noProof/>
            <w:webHidden/>
          </w:rPr>
          <w:t>59</w:t>
        </w:r>
        <w:r w:rsidR="00316AE4">
          <w:rPr>
            <w:noProof/>
            <w:webHidden/>
          </w:rPr>
          <w:fldChar w:fldCharType="end"/>
        </w:r>
      </w:hyperlink>
    </w:p>
    <w:p w14:paraId="74AD43C9" w14:textId="4F5EEDF8" w:rsidR="00316AE4" w:rsidRDefault="00EA7A02">
      <w:pPr>
        <w:pStyle w:val="TableofFigures"/>
        <w:rPr>
          <w:rFonts w:asciiTheme="minorHAnsi" w:eastAsiaTheme="minorEastAsia" w:hAnsiTheme="minorHAnsi" w:cstheme="minorBidi"/>
          <w:noProof/>
          <w:color w:val="auto"/>
          <w:sz w:val="22"/>
          <w:szCs w:val="22"/>
        </w:rPr>
      </w:pPr>
      <w:hyperlink w:anchor="_Toc360672262" w:history="1">
        <w:r w:rsidR="00316AE4" w:rsidRPr="00F73CA8">
          <w:rPr>
            <w:rStyle w:val="Hyperlink"/>
            <w:noProof/>
          </w:rPr>
          <w:t>Figure 6</w:t>
        </w:r>
        <w:r w:rsidR="00316AE4" w:rsidRPr="00F73CA8">
          <w:rPr>
            <w:rStyle w:val="Hyperlink"/>
            <w:noProof/>
          </w:rPr>
          <w:noBreakHyphen/>
          <w:t>4: Reference Design for "Slave CDC"</w:t>
        </w:r>
        <w:r w:rsidR="00316AE4">
          <w:rPr>
            <w:noProof/>
            <w:webHidden/>
          </w:rPr>
          <w:tab/>
        </w:r>
        <w:r w:rsidR="00316AE4">
          <w:rPr>
            <w:noProof/>
            <w:webHidden/>
          </w:rPr>
          <w:fldChar w:fldCharType="begin"/>
        </w:r>
        <w:r w:rsidR="00316AE4">
          <w:rPr>
            <w:noProof/>
            <w:webHidden/>
          </w:rPr>
          <w:instrText xml:space="preserve"> PAGEREF _Toc360672262 \h </w:instrText>
        </w:r>
        <w:r w:rsidR="00316AE4">
          <w:rPr>
            <w:noProof/>
            <w:webHidden/>
          </w:rPr>
        </w:r>
        <w:r w:rsidR="00316AE4">
          <w:rPr>
            <w:noProof/>
            <w:webHidden/>
          </w:rPr>
          <w:fldChar w:fldCharType="separate"/>
        </w:r>
        <w:r w:rsidR="00094572">
          <w:rPr>
            <w:noProof/>
            <w:webHidden/>
          </w:rPr>
          <w:t>60</w:t>
        </w:r>
        <w:r w:rsidR="00316AE4">
          <w:rPr>
            <w:noProof/>
            <w:webHidden/>
          </w:rPr>
          <w:fldChar w:fldCharType="end"/>
        </w:r>
      </w:hyperlink>
    </w:p>
    <w:p w14:paraId="360E69A3" w14:textId="07DC1957" w:rsidR="00316AE4" w:rsidRDefault="00EA7A02">
      <w:pPr>
        <w:pStyle w:val="TableofFigures"/>
        <w:rPr>
          <w:rFonts w:asciiTheme="minorHAnsi" w:eastAsiaTheme="minorEastAsia" w:hAnsiTheme="minorHAnsi" w:cstheme="minorBidi"/>
          <w:noProof/>
          <w:color w:val="auto"/>
          <w:sz w:val="22"/>
          <w:szCs w:val="22"/>
        </w:rPr>
      </w:pPr>
      <w:hyperlink w:anchor="_Toc360672263" w:history="1">
        <w:r w:rsidR="00316AE4" w:rsidRPr="00F73CA8">
          <w:rPr>
            <w:rStyle w:val="Hyperlink"/>
            <w:noProof/>
          </w:rPr>
          <w:t>Figure 6</w:t>
        </w:r>
        <w:r w:rsidR="00316AE4" w:rsidRPr="00F73CA8">
          <w:rPr>
            <w:rStyle w:val="Hyperlink"/>
            <w:noProof/>
          </w:rPr>
          <w:noBreakHyphen/>
          <w:t>5: Option to Solve Cascaded SCC Issue with CDC parameter PRESCC==’1’</w:t>
        </w:r>
        <w:r w:rsidR="00316AE4">
          <w:rPr>
            <w:noProof/>
            <w:webHidden/>
          </w:rPr>
          <w:tab/>
        </w:r>
        <w:r w:rsidR="00316AE4">
          <w:rPr>
            <w:noProof/>
            <w:webHidden/>
          </w:rPr>
          <w:fldChar w:fldCharType="begin"/>
        </w:r>
        <w:r w:rsidR="00316AE4">
          <w:rPr>
            <w:noProof/>
            <w:webHidden/>
          </w:rPr>
          <w:instrText xml:space="preserve"> PAGEREF _Toc360672263 \h </w:instrText>
        </w:r>
        <w:r w:rsidR="00316AE4">
          <w:rPr>
            <w:noProof/>
            <w:webHidden/>
          </w:rPr>
        </w:r>
        <w:r w:rsidR="00316AE4">
          <w:rPr>
            <w:noProof/>
            <w:webHidden/>
          </w:rPr>
          <w:fldChar w:fldCharType="separate"/>
        </w:r>
        <w:r w:rsidR="00094572">
          <w:rPr>
            <w:noProof/>
            <w:webHidden/>
          </w:rPr>
          <w:t>61</w:t>
        </w:r>
        <w:r w:rsidR="00316AE4">
          <w:rPr>
            <w:noProof/>
            <w:webHidden/>
          </w:rPr>
          <w:fldChar w:fldCharType="end"/>
        </w:r>
      </w:hyperlink>
    </w:p>
    <w:p w14:paraId="61F7502E" w14:textId="21C4D4B5" w:rsidR="00316AE4" w:rsidRDefault="00EA7A02">
      <w:pPr>
        <w:pStyle w:val="TableofFigures"/>
        <w:rPr>
          <w:rFonts w:asciiTheme="minorHAnsi" w:eastAsiaTheme="minorEastAsia" w:hAnsiTheme="minorHAnsi" w:cstheme="minorBidi"/>
          <w:noProof/>
          <w:color w:val="auto"/>
          <w:sz w:val="22"/>
          <w:szCs w:val="22"/>
        </w:rPr>
      </w:pPr>
      <w:hyperlink w:anchor="_Toc360672264" w:history="1">
        <w:r w:rsidR="00316AE4" w:rsidRPr="00F73CA8">
          <w:rPr>
            <w:rStyle w:val="Hyperlink"/>
            <w:noProof/>
          </w:rPr>
          <w:t>Figure 6</w:t>
        </w:r>
        <w:r w:rsidR="00316AE4" w:rsidRPr="00F73CA8">
          <w:rPr>
            <w:rStyle w:val="Hyperlink"/>
            <w:noProof/>
          </w:rPr>
          <w:noBreakHyphen/>
          <w:t>6: Internal CDC Implementation of Clock-gate Enable When PRESCC == ‘1’</w:t>
        </w:r>
        <w:r w:rsidR="00316AE4">
          <w:rPr>
            <w:noProof/>
            <w:webHidden/>
          </w:rPr>
          <w:tab/>
        </w:r>
        <w:r w:rsidR="00316AE4">
          <w:rPr>
            <w:noProof/>
            <w:webHidden/>
          </w:rPr>
          <w:fldChar w:fldCharType="begin"/>
        </w:r>
        <w:r w:rsidR="00316AE4">
          <w:rPr>
            <w:noProof/>
            <w:webHidden/>
          </w:rPr>
          <w:instrText xml:space="preserve"> PAGEREF _Toc360672264 \h </w:instrText>
        </w:r>
        <w:r w:rsidR="00316AE4">
          <w:rPr>
            <w:noProof/>
            <w:webHidden/>
          </w:rPr>
        </w:r>
        <w:r w:rsidR="00316AE4">
          <w:rPr>
            <w:noProof/>
            <w:webHidden/>
          </w:rPr>
          <w:fldChar w:fldCharType="separate"/>
        </w:r>
        <w:r w:rsidR="00094572">
          <w:rPr>
            <w:noProof/>
            <w:webHidden/>
          </w:rPr>
          <w:t>62</w:t>
        </w:r>
        <w:r w:rsidR="00316AE4">
          <w:rPr>
            <w:noProof/>
            <w:webHidden/>
          </w:rPr>
          <w:fldChar w:fldCharType="end"/>
        </w:r>
      </w:hyperlink>
    </w:p>
    <w:p w14:paraId="67CBD6DD" w14:textId="1720DCC7" w:rsidR="00316AE4" w:rsidRDefault="00EA7A02">
      <w:pPr>
        <w:pStyle w:val="TableofFigures"/>
        <w:rPr>
          <w:rFonts w:asciiTheme="minorHAnsi" w:eastAsiaTheme="minorEastAsia" w:hAnsiTheme="minorHAnsi" w:cstheme="minorBidi"/>
          <w:noProof/>
          <w:color w:val="auto"/>
          <w:sz w:val="22"/>
          <w:szCs w:val="22"/>
        </w:rPr>
      </w:pPr>
      <w:hyperlink w:anchor="_Toc360672265" w:history="1">
        <w:r w:rsidR="00316AE4" w:rsidRPr="00F73CA8">
          <w:rPr>
            <w:rStyle w:val="Hyperlink"/>
            <w:noProof/>
          </w:rPr>
          <w:t>Figure 6</w:t>
        </w:r>
        <w:r w:rsidR="00316AE4" w:rsidRPr="00F73CA8">
          <w:rPr>
            <w:rStyle w:val="Hyperlink"/>
            <w:noProof/>
          </w:rPr>
          <w:noBreakHyphen/>
          <w:t>7: Example Sequencer for CDCs for Clocks Not Available in all IP Active States</w:t>
        </w:r>
        <w:r w:rsidR="00316AE4">
          <w:rPr>
            <w:noProof/>
            <w:webHidden/>
          </w:rPr>
          <w:tab/>
        </w:r>
        <w:r w:rsidR="00316AE4">
          <w:rPr>
            <w:noProof/>
            <w:webHidden/>
          </w:rPr>
          <w:fldChar w:fldCharType="begin"/>
        </w:r>
        <w:r w:rsidR="00316AE4">
          <w:rPr>
            <w:noProof/>
            <w:webHidden/>
          </w:rPr>
          <w:instrText xml:space="preserve"> PAGEREF _Toc360672265 \h </w:instrText>
        </w:r>
        <w:r w:rsidR="00316AE4">
          <w:rPr>
            <w:noProof/>
            <w:webHidden/>
          </w:rPr>
        </w:r>
        <w:r w:rsidR="00316AE4">
          <w:rPr>
            <w:noProof/>
            <w:webHidden/>
          </w:rPr>
          <w:fldChar w:fldCharType="separate"/>
        </w:r>
        <w:r w:rsidR="00094572">
          <w:rPr>
            <w:noProof/>
            <w:webHidden/>
          </w:rPr>
          <w:t>64</w:t>
        </w:r>
        <w:r w:rsidR="00316AE4">
          <w:rPr>
            <w:noProof/>
            <w:webHidden/>
          </w:rPr>
          <w:fldChar w:fldCharType="end"/>
        </w:r>
      </w:hyperlink>
    </w:p>
    <w:p w14:paraId="11FEDA8B" w14:textId="62C27A89" w:rsidR="00316AE4" w:rsidRDefault="00EA7A02">
      <w:pPr>
        <w:pStyle w:val="TableofFigures"/>
        <w:rPr>
          <w:rFonts w:asciiTheme="minorHAnsi" w:eastAsiaTheme="minorEastAsia" w:hAnsiTheme="minorHAnsi" w:cstheme="minorBidi"/>
          <w:noProof/>
          <w:color w:val="auto"/>
          <w:sz w:val="22"/>
          <w:szCs w:val="22"/>
        </w:rPr>
      </w:pPr>
      <w:hyperlink w:anchor="_Toc360672266" w:history="1">
        <w:r w:rsidR="00316AE4" w:rsidRPr="00F73CA8">
          <w:rPr>
            <w:rStyle w:val="Hyperlink"/>
            <w:noProof/>
          </w:rPr>
          <w:t>Figure 6</w:t>
        </w:r>
        <w:r w:rsidR="00316AE4" w:rsidRPr="00F73CA8">
          <w:rPr>
            <w:rStyle w:val="Hyperlink"/>
            <w:noProof/>
          </w:rPr>
          <w:noBreakHyphen/>
          <w:t>8: Example Aggregation Glue Logic for Use with CDC Sequencer</w:t>
        </w:r>
        <w:r w:rsidR="00316AE4">
          <w:rPr>
            <w:noProof/>
            <w:webHidden/>
          </w:rPr>
          <w:tab/>
        </w:r>
        <w:r w:rsidR="00316AE4">
          <w:rPr>
            <w:noProof/>
            <w:webHidden/>
          </w:rPr>
          <w:fldChar w:fldCharType="begin"/>
        </w:r>
        <w:r w:rsidR="00316AE4">
          <w:rPr>
            <w:noProof/>
            <w:webHidden/>
          </w:rPr>
          <w:instrText xml:space="preserve"> PAGEREF _Toc360672266 \h </w:instrText>
        </w:r>
        <w:r w:rsidR="00316AE4">
          <w:rPr>
            <w:noProof/>
            <w:webHidden/>
          </w:rPr>
        </w:r>
        <w:r w:rsidR="00316AE4">
          <w:rPr>
            <w:noProof/>
            <w:webHidden/>
          </w:rPr>
          <w:fldChar w:fldCharType="separate"/>
        </w:r>
        <w:r w:rsidR="00094572">
          <w:rPr>
            <w:noProof/>
            <w:webHidden/>
          </w:rPr>
          <w:t>65</w:t>
        </w:r>
        <w:r w:rsidR="00316AE4">
          <w:rPr>
            <w:noProof/>
            <w:webHidden/>
          </w:rPr>
          <w:fldChar w:fldCharType="end"/>
        </w:r>
      </w:hyperlink>
    </w:p>
    <w:p w14:paraId="0130BC80" w14:textId="77777777" w:rsidR="00143401" w:rsidRPr="003345A7" w:rsidRDefault="009F2CD6" w:rsidP="00BF0491">
      <w:r w:rsidRPr="003345A7">
        <w:rPr>
          <w:color w:val="000000"/>
        </w:rPr>
        <w:fldChar w:fldCharType="end"/>
      </w:r>
    </w:p>
    <w:p w14:paraId="45BC3C5D" w14:textId="77777777" w:rsidR="00143401" w:rsidRDefault="00143401">
      <w:pPr>
        <w:pStyle w:val="HeadingLOT"/>
        <w:rPr>
          <w:noProof w:val="0"/>
        </w:rPr>
      </w:pPr>
      <w:r w:rsidRPr="003345A7">
        <w:rPr>
          <w:noProof w:val="0"/>
        </w:rPr>
        <w:t>Tables</w:t>
      </w:r>
    </w:p>
    <w:p w14:paraId="520EC8DE" w14:textId="77777777" w:rsidR="00BF6800" w:rsidRDefault="009F2CD6">
      <w:pPr>
        <w:pStyle w:val="TableofFigures"/>
        <w:rPr>
          <w:rFonts w:asciiTheme="minorHAnsi" w:eastAsiaTheme="minorEastAsia" w:hAnsiTheme="minorHAnsi" w:cstheme="minorBidi"/>
          <w:noProof/>
          <w:color w:val="auto"/>
          <w:sz w:val="22"/>
          <w:szCs w:val="22"/>
        </w:rPr>
      </w:pPr>
      <w:r>
        <w:fldChar w:fldCharType="begin"/>
      </w:r>
      <w:r w:rsidR="00020B88">
        <w:instrText xml:space="preserve"> TOC \h \z \c "Table" </w:instrText>
      </w:r>
      <w:r>
        <w:fldChar w:fldCharType="separate"/>
      </w:r>
      <w:hyperlink w:anchor="_Toc360574359" w:history="1">
        <w:r w:rsidR="00BF6800" w:rsidRPr="00241F97">
          <w:rPr>
            <w:rStyle w:val="Hyperlink"/>
            <w:noProof/>
          </w:rPr>
          <w:t>Table 2</w:t>
        </w:r>
        <w:r w:rsidR="00BF6800" w:rsidRPr="00241F97">
          <w:rPr>
            <w:rStyle w:val="Hyperlink"/>
            <w:noProof/>
          </w:rPr>
          <w:noBreakHyphen/>
          <w:t>2: Master Clock Interface Signals</w:t>
        </w:r>
        <w:r w:rsidR="00BF6800">
          <w:rPr>
            <w:noProof/>
            <w:webHidden/>
          </w:rPr>
          <w:tab/>
        </w:r>
        <w:r w:rsidR="00BF6800">
          <w:rPr>
            <w:noProof/>
            <w:webHidden/>
          </w:rPr>
          <w:fldChar w:fldCharType="begin"/>
        </w:r>
        <w:r w:rsidR="00BF6800">
          <w:rPr>
            <w:noProof/>
            <w:webHidden/>
          </w:rPr>
          <w:instrText xml:space="preserve"> PAGEREF _Toc360574359 \h </w:instrText>
        </w:r>
        <w:r w:rsidR="00BF6800">
          <w:rPr>
            <w:noProof/>
            <w:webHidden/>
          </w:rPr>
        </w:r>
        <w:r w:rsidR="00BF6800">
          <w:rPr>
            <w:noProof/>
            <w:webHidden/>
          </w:rPr>
          <w:fldChar w:fldCharType="separate"/>
        </w:r>
        <w:r w:rsidR="00094572">
          <w:rPr>
            <w:noProof/>
            <w:webHidden/>
          </w:rPr>
          <w:t>14</w:t>
        </w:r>
        <w:r w:rsidR="00BF6800">
          <w:rPr>
            <w:noProof/>
            <w:webHidden/>
          </w:rPr>
          <w:fldChar w:fldCharType="end"/>
        </w:r>
      </w:hyperlink>
    </w:p>
    <w:p w14:paraId="1C3CD986" w14:textId="77777777" w:rsidR="00BF6800" w:rsidRDefault="00EA7A02">
      <w:pPr>
        <w:pStyle w:val="TableofFigures"/>
        <w:rPr>
          <w:rFonts w:asciiTheme="minorHAnsi" w:eastAsiaTheme="minorEastAsia" w:hAnsiTheme="minorHAnsi" w:cstheme="minorBidi"/>
          <w:noProof/>
          <w:color w:val="auto"/>
          <w:sz w:val="22"/>
          <w:szCs w:val="22"/>
        </w:rPr>
      </w:pPr>
      <w:hyperlink w:anchor="_Toc360574360" w:history="1">
        <w:r w:rsidR="00BF6800" w:rsidRPr="00241F97">
          <w:rPr>
            <w:rStyle w:val="Hyperlink"/>
            <w:noProof/>
          </w:rPr>
          <w:t>Table 2</w:t>
        </w:r>
        <w:r w:rsidR="00BF6800" w:rsidRPr="00241F97">
          <w:rPr>
            <w:rStyle w:val="Hyperlink"/>
            <w:noProof/>
          </w:rPr>
          <w:noBreakHyphen/>
          <w:t>3: Gated Clock Interface Signals</w:t>
        </w:r>
        <w:r w:rsidR="00BF6800">
          <w:rPr>
            <w:noProof/>
            <w:webHidden/>
          </w:rPr>
          <w:tab/>
        </w:r>
        <w:r w:rsidR="00BF6800">
          <w:rPr>
            <w:noProof/>
            <w:webHidden/>
          </w:rPr>
          <w:fldChar w:fldCharType="begin"/>
        </w:r>
        <w:r w:rsidR="00BF6800">
          <w:rPr>
            <w:noProof/>
            <w:webHidden/>
          </w:rPr>
          <w:instrText xml:space="preserve"> PAGEREF _Toc360574360 \h </w:instrText>
        </w:r>
        <w:r w:rsidR="00BF6800">
          <w:rPr>
            <w:noProof/>
            <w:webHidden/>
          </w:rPr>
        </w:r>
        <w:r w:rsidR="00BF6800">
          <w:rPr>
            <w:noProof/>
            <w:webHidden/>
          </w:rPr>
          <w:fldChar w:fldCharType="separate"/>
        </w:r>
        <w:r w:rsidR="00094572">
          <w:rPr>
            <w:noProof/>
            <w:webHidden/>
          </w:rPr>
          <w:t>15</w:t>
        </w:r>
        <w:r w:rsidR="00BF6800">
          <w:rPr>
            <w:noProof/>
            <w:webHidden/>
          </w:rPr>
          <w:fldChar w:fldCharType="end"/>
        </w:r>
      </w:hyperlink>
    </w:p>
    <w:p w14:paraId="65719A3B" w14:textId="59E3B51B" w:rsidR="00BF6800" w:rsidRDefault="00EA7A02">
      <w:pPr>
        <w:pStyle w:val="TableofFigures"/>
        <w:rPr>
          <w:rFonts w:asciiTheme="minorHAnsi" w:eastAsiaTheme="minorEastAsia" w:hAnsiTheme="minorHAnsi" w:cstheme="minorBidi"/>
          <w:noProof/>
          <w:color w:val="auto"/>
          <w:sz w:val="22"/>
          <w:szCs w:val="22"/>
        </w:rPr>
      </w:pPr>
      <w:hyperlink w:anchor="_Toc360574361" w:history="1">
        <w:r w:rsidR="00BF6800" w:rsidRPr="00241F97">
          <w:rPr>
            <w:rStyle w:val="Hyperlink"/>
            <w:noProof/>
          </w:rPr>
          <w:t>Table 2</w:t>
        </w:r>
        <w:r w:rsidR="00BF6800" w:rsidRPr="00241F97">
          <w:rPr>
            <w:rStyle w:val="Hyperlink"/>
            <w:noProof/>
          </w:rPr>
          <w:noBreakHyphen/>
          <w:t>4: Configuration Signals</w:t>
        </w:r>
        <w:r w:rsidR="00BF6800">
          <w:rPr>
            <w:noProof/>
            <w:webHidden/>
          </w:rPr>
          <w:tab/>
        </w:r>
        <w:r w:rsidR="00BF6800">
          <w:rPr>
            <w:noProof/>
            <w:webHidden/>
          </w:rPr>
          <w:fldChar w:fldCharType="begin"/>
        </w:r>
        <w:r w:rsidR="00BF6800">
          <w:rPr>
            <w:noProof/>
            <w:webHidden/>
          </w:rPr>
          <w:instrText xml:space="preserve"> PAGEREF _Toc360574361 \h </w:instrText>
        </w:r>
        <w:r w:rsidR="00BF6800">
          <w:rPr>
            <w:noProof/>
            <w:webHidden/>
          </w:rPr>
        </w:r>
        <w:r w:rsidR="00BF6800">
          <w:rPr>
            <w:noProof/>
            <w:webHidden/>
          </w:rPr>
          <w:fldChar w:fldCharType="separate"/>
        </w:r>
        <w:r w:rsidR="00094572">
          <w:rPr>
            <w:noProof/>
            <w:webHidden/>
          </w:rPr>
          <w:t>18</w:t>
        </w:r>
        <w:r w:rsidR="00BF6800">
          <w:rPr>
            <w:noProof/>
            <w:webHidden/>
          </w:rPr>
          <w:fldChar w:fldCharType="end"/>
        </w:r>
      </w:hyperlink>
    </w:p>
    <w:p w14:paraId="5236BE3F" w14:textId="0FA7B6C3" w:rsidR="00BF6800" w:rsidRDefault="00EA7A02">
      <w:pPr>
        <w:pStyle w:val="TableofFigures"/>
        <w:rPr>
          <w:rFonts w:asciiTheme="minorHAnsi" w:eastAsiaTheme="minorEastAsia" w:hAnsiTheme="minorHAnsi" w:cstheme="minorBidi"/>
          <w:noProof/>
          <w:color w:val="auto"/>
          <w:sz w:val="22"/>
          <w:szCs w:val="22"/>
        </w:rPr>
      </w:pPr>
      <w:hyperlink w:anchor="_Toc360574362" w:history="1">
        <w:r w:rsidR="00BF6800" w:rsidRPr="00241F97">
          <w:rPr>
            <w:rStyle w:val="Hyperlink"/>
            <w:noProof/>
          </w:rPr>
          <w:t>Table 2</w:t>
        </w:r>
        <w:r w:rsidR="00BF6800" w:rsidRPr="00241F97">
          <w:rPr>
            <w:rStyle w:val="Hyperlink"/>
            <w:noProof/>
          </w:rPr>
          <w:noBreakHyphen/>
          <w:t>5: Power Control Aggregation Interface Signals</w:t>
        </w:r>
        <w:r w:rsidR="00BF6800">
          <w:rPr>
            <w:noProof/>
            <w:webHidden/>
          </w:rPr>
          <w:tab/>
        </w:r>
        <w:r w:rsidR="00BF6800">
          <w:rPr>
            <w:noProof/>
            <w:webHidden/>
          </w:rPr>
          <w:fldChar w:fldCharType="begin"/>
        </w:r>
        <w:r w:rsidR="00BF6800">
          <w:rPr>
            <w:noProof/>
            <w:webHidden/>
          </w:rPr>
          <w:instrText xml:space="preserve"> PAGEREF _Toc360574362 \h </w:instrText>
        </w:r>
        <w:r w:rsidR="00BF6800">
          <w:rPr>
            <w:noProof/>
            <w:webHidden/>
          </w:rPr>
        </w:r>
        <w:r w:rsidR="00BF6800">
          <w:rPr>
            <w:noProof/>
            <w:webHidden/>
          </w:rPr>
          <w:fldChar w:fldCharType="separate"/>
        </w:r>
        <w:r w:rsidR="00094572">
          <w:rPr>
            <w:noProof/>
            <w:webHidden/>
          </w:rPr>
          <w:t>20</w:t>
        </w:r>
        <w:r w:rsidR="00BF6800">
          <w:rPr>
            <w:noProof/>
            <w:webHidden/>
          </w:rPr>
          <w:fldChar w:fldCharType="end"/>
        </w:r>
      </w:hyperlink>
    </w:p>
    <w:p w14:paraId="192D578C" w14:textId="301B042C" w:rsidR="00BF6800" w:rsidRDefault="00EA7A02">
      <w:pPr>
        <w:pStyle w:val="TableofFigures"/>
        <w:rPr>
          <w:rFonts w:asciiTheme="minorHAnsi" w:eastAsiaTheme="minorEastAsia" w:hAnsiTheme="minorHAnsi" w:cstheme="minorBidi"/>
          <w:noProof/>
          <w:color w:val="auto"/>
          <w:sz w:val="22"/>
          <w:szCs w:val="22"/>
        </w:rPr>
      </w:pPr>
      <w:hyperlink w:anchor="_Toc360574363" w:history="1">
        <w:r w:rsidR="00BF6800" w:rsidRPr="00241F97">
          <w:rPr>
            <w:rStyle w:val="Hyperlink"/>
            <w:noProof/>
          </w:rPr>
          <w:t>Table 2</w:t>
        </w:r>
        <w:r w:rsidR="00BF6800" w:rsidRPr="00241F97">
          <w:rPr>
            <w:rStyle w:val="Hyperlink"/>
            <w:noProof/>
          </w:rPr>
          <w:noBreakHyphen/>
          <w:t>6: Test Signals</w:t>
        </w:r>
        <w:r w:rsidR="00BF6800">
          <w:rPr>
            <w:noProof/>
            <w:webHidden/>
          </w:rPr>
          <w:tab/>
        </w:r>
        <w:r w:rsidR="00BF6800">
          <w:rPr>
            <w:noProof/>
            <w:webHidden/>
          </w:rPr>
          <w:fldChar w:fldCharType="begin"/>
        </w:r>
        <w:r w:rsidR="00BF6800">
          <w:rPr>
            <w:noProof/>
            <w:webHidden/>
          </w:rPr>
          <w:instrText xml:space="preserve"> PAGEREF _Toc360574363 \h </w:instrText>
        </w:r>
        <w:r w:rsidR="00BF6800">
          <w:rPr>
            <w:noProof/>
            <w:webHidden/>
          </w:rPr>
        </w:r>
        <w:r w:rsidR="00BF6800">
          <w:rPr>
            <w:noProof/>
            <w:webHidden/>
          </w:rPr>
          <w:fldChar w:fldCharType="separate"/>
        </w:r>
        <w:r w:rsidR="00094572">
          <w:rPr>
            <w:noProof/>
            <w:webHidden/>
          </w:rPr>
          <w:t>21</w:t>
        </w:r>
        <w:r w:rsidR="00BF6800">
          <w:rPr>
            <w:noProof/>
            <w:webHidden/>
          </w:rPr>
          <w:fldChar w:fldCharType="end"/>
        </w:r>
      </w:hyperlink>
    </w:p>
    <w:p w14:paraId="7B845578" w14:textId="177BE1B5" w:rsidR="00BF6800" w:rsidRDefault="00EA7A02">
      <w:pPr>
        <w:pStyle w:val="TableofFigures"/>
        <w:rPr>
          <w:rFonts w:asciiTheme="minorHAnsi" w:eastAsiaTheme="minorEastAsia" w:hAnsiTheme="minorHAnsi" w:cstheme="minorBidi"/>
          <w:noProof/>
          <w:color w:val="auto"/>
          <w:sz w:val="22"/>
          <w:szCs w:val="22"/>
        </w:rPr>
      </w:pPr>
      <w:hyperlink w:anchor="_Toc360574364" w:history="1">
        <w:r w:rsidR="00BF6800" w:rsidRPr="00241F97">
          <w:rPr>
            <w:rStyle w:val="Hyperlink"/>
            <w:noProof/>
          </w:rPr>
          <w:t>Table 3</w:t>
        </w:r>
        <w:r w:rsidR="00BF6800" w:rsidRPr="00241F97">
          <w:rPr>
            <w:rStyle w:val="Hyperlink"/>
            <w:noProof/>
          </w:rPr>
          <w:noBreakHyphen/>
          <w:t>1: IOSF-SB Endpoint Interface Signals</w:t>
        </w:r>
        <w:r w:rsidR="00BF6800">
          <w:rPr>
            <w:noProof/>
            <w:webHidden/>
          </w:rPr>
          <w:tab/>
        </w:r>
        <w:r w:rsidR="00BF6800">
          <w:rPr>
            <w:noProof/>
            <w:webHidden/>
          </w:rPr>
          <w:fldChar w:fldCharType="begin"/>
        </w:r>
        <w:r w:rsidR="00BF6800">
          <w:rPr>
            <w:noProof/>
            <w:webHidden/>
          </w:rPr>
          <w:instrText xml:space="preserve"> PAGEREF _Toc360574364 \h </w:instrText>
        </w:r>
        <w:r w:rsidR="00BF6800">
          <w:rPr>
            <w:noProof/>
            <w:webHidden/>
          </w:rPr>
        </w:r>
        <w:r w:rsidR="00BF6800">
          <w:rPr>
            <w:noProof/>
            <w:webHidden/>
          </w:rPr>
          <w:fldChar w:fldCharType="separate"/>
        </w:r>
        <w:r w:rsidR="00094572">
          <w:rPr>
            <w:noProof/>
            <w:webHidden/>
          </w:rPr>
          <w:t>28</w:t>
        </w:r>
        <w:r w:rsidR="00BF6800">
          <w:rPr>
            <w:noProof/>
            <w:webHidden/>
          </w:rPr>
          <w:fldChar w:fldCharType="end"/>
        </w:r>
      </w:hyperlink>
    </w:p>
    <w:p w14:paraId="1ECFE4F7" w14:textId="068E8871" w:rsidR="00BF6800" w:rsidRDefault="00EA7A02">
      <w:pPr>
        <w:pStyle w:val="TableofFigures"/>
        <w:rPr>
          <w:rFonts w:asciiTheme="minorHAnsi" w:eastAsiaTheme="minorEastAsia" w:hAnsiTheme="minorHAnsi" w:cstheme="minorBidi"/>
          <w:noProof/>
          <w:color w:val="auto"/>
          <w:sz w:val="22"/>
          <w:szCs w:val="22"/>
        </w:rPr>
      </w:pPr>
      <w:hyperlink w:anchor="_Toc360574365" w:history="1">
        <w:r w:rsidR="00BF6800" w:rsidRPr="00241F97">
          <w:rPr>
            <w:rStyle w:val="Hyperlink"/>
            <w:noProof/>
          </w:rPr>
          <w:t>Table 3</w:t>
        </w:r>
        <w:r w:rsidR="00BF6800" w:rsidRPr="00241F97">
          <w:rPr>
            <w:rStyle w:val="Hyperlink"/>
            <w:noProof/>
          </w:rPr>
          <w:noBreakHyphen/>
          <w:t>2: IOSF-Primary Agent Endpoint Interface Signals</w:t>
        </w:r>
        <w:r w:rsidR="00BF6800">
          <w:rPr>
            <w:noProof/>
            <w:webHidden/>
          </w:rPr>
          <w:tab/>
        </w:r>
        <w:r w:rsidR="00BF6800">
          <w:rPr>
            <w:noProof/>
            <w:webHidden/>
          </w:rPr>
          <w:fldChar w:fldCharType="begin"/>
        </w:r>
        <w:r w:rsidR="00BF6800">
          <w:rPr>
            <w:noProof/>
            <w:webHidden/>
          </w:rPr>
          <w:instrText xml:space="preserve"> PAGEREF _Toc360574365 \h </w:instrText>
        </w:r>
        <w:r w:rsidR="00BF6800">
          <w:rPr>
            <w:noProof/>
            <w:webHidden/>
          </w:rPr>
        </w:r>
        <w:r w:rsidR="00BF6800">
          <w:rPr>
            <w:noProof/>
            <w:webHidden/>
          </w:rPr>
          <w:fldChar w:fldCharType="separate"/>
        </w:r>
        <w:r w:rsidR="00094572">
          <w:rPr>
            <w:noProof/>
            <w:webHidden/>
          </w:rPr>
          <w:t>30</w:t>
        </w:r>
        <w:r w:rsidR="00BF6800">
          <w:rPr>
            <w:noProof/>
            <w:webHidden/>
          </w:rPr>
          <w:fldChar w:fldCharType="end"/>
        </w:r>
      </w:hyperlink>
    </w:p>
    <w:p w14:paraId="288FA1B0" w14:textId="2515068F" w:rsidR="00BF6800" w:rsidRDefault="00EA7A02">
      <w:pPr>
        <w:pStyle w:val="TableofFigures"/>
        <w:rPr>
          <w:rFonts w:asciiTheme="minorHAnsi" w:eastAsiaTheme="minorEastAsia" w:hAnsiTheme="minorHAnsi" w:cstheme="minorBidi"/>
          <w:noProof/>
          <w:color w:val="auto"/>
          <w:sz w:val="22"/>
          <w:szCs w:val="22"/>
        </w:rPr>
      </w:pPr>
      <w:hyperlink w:anchor="_Toc360574366" w:history="1">
        <w:r w:rsidR="00BF6800" w:rsidRPr="00241F97">
          <w:rPr>
            <w:rStyle w:val="Hyperlink"/>
            <w:noProof/>
          </w:rPr>
          <w:t>Table 4</w:t>
        </w:r>
        <w:r w:rsidR="00BF6800" w:rsidRPr="00241F97">
          <w:rPr>
            <w:rStyle w:val="Hyperlink"/>
            <w:noProof/>
          </w:rPr>
          <w:noBreakHyphen/>
          <w:t>2: State Transitions</w:t>
        </w:r>
        <w:r w:rsidR="00BF6800">
          <w:rPr>
            <w:noProof/>
            <w:webHidden/>
          </w:rPr>
          <w:tab/>
        </w:r>
        <w:r w:rsidR="00BF6800">
          <w:rPr>
            <w:noProof/>
            <w:webHidden/>
          </w:rPr>
          <w:fldChar w:fldCharType="begin"/>
        </w:r>
        <w:r w:rsidR="00BF6800">
          <w:rPr>
            <w:noProof/>
            <w:webHidden/>
          </w:rPr>
          <w:instrText xml:space="preserve"> PAGEREF _Toc360574366 \h </w:instrText>
        </w:r>
        <w:r w:rsidR="00BF6800">
          <w:rPr>
            <w:noProof/>
            <w:webHidden/>
          </w:rPr>
        </w:r>
        <w:r w:rsidR="00BF6800">
          <w:rPr>
            <w:noProof/>
            <w:webHidden/>
          </w:rPr>
          <w:fldChar w:fldCharType="separate"/>
        </w:r>
        <w:r w:rsidR="00094572">
          <w:rPr>
            <w:noProof/>
            <w:webHidden/>
          </w:rPr>
          <w:t>35</w:t>
        </w:r>
        <w:r w:rsidR="00BF6800">
          <w:rPr>
            <w:noProof/>
            <w:webHidden/>
          </w:rPr>
          <w:fldChar w:fldCharType="end"/>
        </w:r>
      </w:hyperlink>
    </w:p>
    <w:p w14:paraId="293A9B21" w14:textId="32A95592" w:rsidR="00BF6800" w:rsidRDefault="00EA7A02">
      <w:pPr>
        <w:pStyle w:val="TableofFigures"/>
        <w:rPr>
          <w:rFonts w:asciiTheme="minorHAnsi" w:eastAsiaTheme="minorEastAsia" w:hAnsiTheme="minorHAnsi" w:cstheme="minorBidi"/>
          <w:noProof/>
          <w:color w:val="auto"/>
          <w:sz w:val="22"/>
          <w:szCs w:val="22"/>
        </w:rPr>
      </w:pPr>
      <w:hyperlink w:anchor="_Toc360574367" w:history="1">
        <w:r w:rsidR="00BF6800" w:rsidRPr="00241F97">
          <w:rPr>
            <w:rStyle w:val="Hyperlink"/>
            <w:noProof/>
          </w:rPr>
          <w:t>Table 4</w:t>
        </w:r>
        <w:r w:rsidR="00BF6800" w:rsidRPr="00241F97">
          <w:rPr>
            <w:rStyle w:val="Hyperlink"/>
            <w:noProof/>
          </w:rPr>
          <w:noBreakHyphen/>
          <w:t>3: Clock-gating in Various FSM States</w:t>
        </w:r>
        <w:r w:rsidR="00BF6800">
          <w:rPr>
            <w:noProof/>
            <w:webHidden/>
          </w:rPr>
          <w:tab/>
        </w:r>
        <w:r w:rsidR="00BF6800">
          <w:rPr>
            <w:noProof/>
            <w:webHidden/>
          </w:rPr>
          <w:fldChar w:fldCharType="begin"/>
        </w:r>
        <w:r w:rsidR="00BF6800">
          <w:rPr>
            <w:noProof/>
            <w:webHidden/>
          </w:rPr>
          <w:instrText xml:space="preserve"> PAGEREF _Toc360574367 \h </w:instrText>
        </w:r>
        <w:r w:rsidR="00BF6800">
          <w:rPr>
            <w:noProof/>
            <w:webHidden/>
          </w:rPr>
        </w:r>
        <w:r w:rsidR="00BF6800">
          <w:rPr>
            <w:noProof/>
            <w:webHidden/>
          </w:rPr>
          <w:fldChar w:fldCharType="separate"/>
        </w:r>
        <w:r w:rsidR="00094572">
          <w:rPr>
            <w:noProof/>
            <w:webHidden/>
          </w:rPr>
          <w:t>37</w:t>
        </w:r>
        <w:r w:rsidR="00BF6800">
          <w:rPr>
            <w:noProof/>
            <w:webHidden/>
          </w:rPr>
          <w:fldChar w:fldCharType="end"/>
        </w:r>
      </w:hyperlink>
    </w:p>
    <w:p w14:paraId="526C3DEB" w14:textId="77777777" w:rsidR="00020B88" w:rsidRPr="003345A7" w:rsidRDefault="009F2CD6">
      <w:pPr>
        <w:pStyle w:val="HeadingLOT"/>
        <w:rPr>
          <w:noProof w:val="0"/>
        </w:rPr>
      </w:pPr>
      <w:r>
        <w:rPr>
          <w:noProof w:val="0"/>
        </w:rPr>
        <w:fldChar w:fldCharType="end"/>
      </w:r>
    </w:p>
    <w:p w14:paraId="1D903A83" w14:textId="77777777" w:rsidR="00143401" w:rsidRPr="003345A7" w:rsidRDefault="00143401" w:rsidP="00BF0491"/>
    <w:p w14:paraId="41217AC6" w14:textId="77777777" w:rsidR="00143401" w:rsidRPr="00724D97" w:rsidRDefault="00143401">
      <w:pPr>
        <w:pStyle w:val="HeadingTOC"/>
      </w:pPr>
      <w:r w:rsidRPr="00724D97">
        <w:lastRenderedPageBreak/>
        <w:t>Revi</w:t>
      </w:r>
      <w:r w:rsidR="00D8288A" w:rsidRPr="00724D97">
        <w:t>sion H</w:t>
      </w:r>
      <w:r w:rsidRPr="00724D97">
        <w:t>istory</w:t>
      </w:r>
    </w:p>
    <w:p w14:paraId="3C6FC6D6" w14:textId="77777777" w:rsidR="00143401" w:rsidRPr="00724D97" w:rsidRDefault="00143401" w:rsidP="00BF0491"/>
    <w:tbl>
      <w:tblPr>
        <w:tblW w:w="9894" w:type="dxa"/>
        <w:tblInd w:w="-13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3"/>
        <w:gridCol w:w="1403"/>
        <w:gridCol w:w="5430"/>
        <w:gridCol w:w="1658"/>
      </w:tblGrid>
      <w:tr w:rsidR="00143401" w:rsidRPr="00724D97" w14:paraId="35FA5187" w14:textId="77777777" w:rsidTr="00C34D1C">
        <w:trPr>
          <w:trHeight w:val="463"/>
        </w:trPr>
        <w:tc>
          <w:tcPr>
            <w:tcW w:w="1403" w:type="dxa"/>
          </w:tcPr>
          <w:p w14:paraId="272BCF78" w14:textId="77777777" w:rsidR="00143401" w:rsidRPr="00724D97" w:rsidRDefault="00D036D4" w:rsidP="00E257DC">
            <w:pPr>
              <w:pStyle w:val="CellHeadingCenter"/>
            </w:pPr>
            <w:r>
              <w:t>Author</w:t>
            </w:r>
          </w:p>
        </w:tc>
        <w:tc>
          <w:tcPr>
            <w:tcW w:w="1403" w:type="dxa"/>
          </w:tcPr>
          <w:p w14:paraId="56C2EC42" w14:textId="77777777" w:rsidR="00143401" w:rsidRPr="00724D97" w:rsidRDefault="00143401">
            <w:pPr>
              <w:pStyle w:val="CellHeadingCenter"/>
            </w:pPr>
            <w:r w:rsidRPr="00724D97">
              <w:t>Revision Number</w:t>
            </w:r>
          </w:p>
        </w:tc>
        <w:tc>
          <w:tcPr>
            <w:tcW w:w="5430" w:type="dxa"/>
          </w:tcPr>
          <w:p w14:paraId="0EEE8CA0" w14:textId="77777777" w:rsidR="00143401" w:rsidRPr="00724D97" w:rsidRDefault="00143401">
            <w:pPr>
              <w:pStyle w:val="CellHeadingCenter"/>
            </w:pPr>
            <w:r w:rsidRPr="00724D97">
              <w:t>Description</w:t>
            </w:r>
          </w:p>
        </w:tc>
        <w:tc>
          <w:tcPr>
            <w:tcW w:w="1658" w:type="dxa"/>
          </w:tcPr>
          <w:p w14:paraId="70959822" w14:textId="77777777" w:rsidR="00143401" w:rsidRPr="00724D97" w:rsidRDefault="00143401">
            <w:pPr>
              <w:pStyle w:val="CellHeadingCenter"/>
            </w:pPr>
            <w:r w:rsidRPr="00724D97">
              <w:t>Revision Date</w:t>
            </w:r>
          </w:p>
        </w:tc>
      </w:tr>
      <w:tr w:rsidR="00C456FB" w:rsidRPr="00724D97" w14:paraId="24F9161F" w14:textId="77777777" w:rsidTr="00C34D1C">
        <w:trPr>
          <w:trHeight w:val="263"/>
        </w:trPr>
        <w:tc>
          <w:tcPr>
            <w:tcW w:w="1403" w:type="dxa"/>
          </w:tcPr>
          <w:p w14:paraId="5F168793" w14:textId="62616B24" w:rsidR="00C456FB" w:rsidRPr="00724D97" w:rsidRDefault="000D7F8C" w:rsidP="00991092">
            <w:pPr>
              <w:pStyle w:val="CellBodyCenter"/>
            </w:pPr>
            <w:r>
              <w:t>J. Wilcox</w:t>
            </w:r>
          </w:p>
        </w:tc>
        <w:tc>
          <w:tcPr>
            <w:tcW w:w="1403" w:type="dxa"/>
          </w:tcPr>
          <w:p w14:paraId="7E5C02F1" w14:textId="7A1CD8A5" w:rsidR="00C456FB" w:rsidRPr="00724D97" w:rsidRDefault="000D7F8C" w:rsidP="00991092">
            <w:pPr>
              <w:pStyle w:val="CellBodyCenter"/>
            </w:pPr>
            <w:r>
              <w:t>0.1</w:t>
            </w:r>
          </w:p>
        </w:tc>
        <w:tc>
          <w:tcPr>
            <w:tcW w:w="5430" w:type="dxa"/>
          </w:tcPr>
          <w:p w14:paraId="2AE9D103" w14:textId="77777777" w:rsidR="00C456FB" w:rsidRPr="00724D97" w:rsidRDefault="00C456FB" w:rsidP="00143401">
            <w:pPr>
              <w:pStyle w:val="CellBodyLeft"/>
            </w:pPr>
            <w:r w:rsidRPr="00724D97">
              <w:t xml:space="preserve">Initial </w:t>
            </w:r>
            <w:r w:rsidR="00934903" w:rsidRPr="00724D97">
              <w:t>r</w:t>
            </w:r>
            <w:r w:rsidRPr="00724D97">
              <w:t>elease.</w:t>
            </w:r>
          </w:p>
        </w:tc>
        <w:tc>
          <w:tcPr>
            <w:tcW w:w="1658" w:type="dxa"/>
          </w:tcPr>
          <w:p w14:paraId="6704247F" w14:textId="60883E1D" w:rsidR="00C456FB" w:rsidRPr="00724D97" w:rsidRDefault="000D7F8C" w:rsidP="00CC1F4E">
            <w:pPr>
              <w:pStyle w:val="CellBodyLeft"/>
            </w:pPr>
            <w:r>
              <w:t>12/2</w:t>
            </w:r>
            <w:r w:rsidR="00CC1F4E">
              <w:t>2</w:t>
            </w:r>
            <w:r>
              <w:t>/12</w:t>
            </w:r>
          </w:p>
        </w:tc>
      </w:tr>
      <w:tr w:rsidR="00B07639" w:rsidRPr="00724D97" w14:paraId="7082FCC5" w14:textId="77777777" w:rsidTr="003C4897">
        <w:trPr>
          <w:trHeight w:val="263"/>
        </w:trPr>
        <w:tc>
          <w:tcPr>
            <w:tcW w:w="1403" w:type="dxa"/>
          </w:tcPr>
          <w:p w14:paraId="55335A67" w14:textId="77777777" w:rsidR="00B07639" w:rsidRDefault="00B07639" w:rsidP="003C4897">
            <w:pPr>
              <w:pStyle w:val="CellBodyCenter"/>
            </w:pPr>
            <w:r>
              <w:t>J. Wilcox</w:t>
            </w:r>
          </w:p>
        </w:tc>
        <w:tc>
          <w:tcPr>
            <w:tcW w:w="1403" w:type="dxa"/>
          </w:tcPr>
          <w:p w14:paraId="2E1FF2B7" w14:textId="77777777" w:rsidR="00B07639" w:rsidRDefault="00B07639" w:rsidP="003C4897">
            <w:pPr>
              <w:pStyle w:val="CellBodyCenter"/>
            </w:pPr>
            <w:r>
              <w:t>0.1.1</w:t>
            </w:r>
          </w:p>
        </w:tc>
        <w:tc>
          <w:tcPr>
            <w:tcW w:w="5430" w:type="dxa"/>
          </w:tcPr>
          <w:p w14:paraId="1AAF3365" w14:textId="77777777" w:rsidR="00B07639" w:rsidRPr="00724D97" w:rsidRDefault="00B07639" w:rsidP="003C4897">
            <w:pPr>
              <w:pStyle w:val="CellBodyLeft"/>
            </w:pPr>
            <w:r>
              <w:t>Modified behavior for IP-Inaccessible entry to ensure clkreq/clkack handshake completes in all cases before POK de-assertion.  No interface changes are required for this change.</w:t>
            </w:r>
          </w:p>
        </w:tc>
        <w:tc>
          <w:tcPr>
            <w:tcW w:w="1658" w:type="dxa"/>
          </w:tcPr>
          <w:p w14:paraId="4E536628" w14:textId="77777777" w:rsidR="00B07639" w:rsidRDefault="00B07639" w:rsidP="003C4897">
            <w:pPr>
              <w:pStyle w:val="CellBodyLeft"/>
            </w:pPr>
            <w:r>
              <w:t>1/4/13</w:t>
            </w:r>
          </w:p>
        </w:tc>
      </w:tr>
      <w:tr w:rsidR="003C333A" w:rsidRPr="00724D97" w14:paraId="3063AEC8" w14:textId="77777777" w:rsidTr="003C4897">
        <w:trPr>
          <w:trHeight w:val="263"/>
        </w:trPr>
        <w:tc>
          <w:tcPr>
            <w:tcW w:w="1403" w:type="dxa"/>
          </w:tcPr>
          <w:p w14:paraId="2BC06D67" w14:textId="7B34EDD1" w:rsidR="003C333A" w:rsidRDefault="003C333A" w:rsidP="003C4897">
            <w:pPr>
              <w:pStyle w:val="CellBodyCenter"/>
            </w:pPr>
            <w:r>
              <w:t>J. Wilcox</w:t>
            </w:r>
          </w:p>
        </w:tc>
        <w:tc>
          <w:tcPr>
            <w:tcW w:w="1403" w:type="dxa"/>
          </w:tcPr>
          <w:p w14:paraId="1031DF43" w14:textId="38946FD9" w:rsidR="003C333A" w:rsidRDefault="003C333A" w:rsidP="003C4897">
            <w:pPr>
              <w:pStyle w:val="CellBodyCenter"/>
            </w:pPr>
            <w:r>
              <w:t>0.2</w:t>
            </w:r>
          </w:p>
        </w:tc>
        <w:tc>
          <w:tcPr>
            <w:tcW w:w="5430" w:type="dxa"/>
          </w:tcPr>
          <w:p w14:paraId="42D5F278" w14:textId="548FAF1C" w:rsidR="003C333A" w:rsidRDefault="003C333A" w:rsidP="00A173E1">
            <w:pPr>
              <w:pStyle w:val="CellBodyLeft"/>
              <w:ind w:left="0"/>
            </w:pPr>
            <w:r>
              <w:t>Incorporated</w:t>
            </w:r>
            <w:r w:rsidR="00DE4E4E">
              <w:t xml:space="preserve"> doc clarifications </w:t>
            </w:r>
            <w:r>
              <w:t xml:space="preserve">and fixes based on review feedback. </w:t>
            </w:r>
          </w:p>
          <w:p w14:paraId="295A8160" w14:textId="77777777" w:rsidR="00DE4E4E" w:rsidRDefault="008C5E92" w:rsidP="00A173E1">
            <w:pPr>
              <w:pStyle w:val="CellBodyLeft"/>
              <w:ind w:left="0"/>
            </w:pPr>
            <w:r>
              <w:t>Renamed pgcb_force_reset_b to pgcb_force_rst_b to m,atch PGCB.</w:t>
            </w:r>
          </w:p>
          <w:p w14:paraId="03C8F5AC" w14:textId="77777777" w:rsidR="00FD0670" w:rsidRDefault="00FD0670" w:rsidP="00A173E1">
            <w:pPr>
              <w:pStyle w:val="CellBodyLeft"/>
              <w:ind w:left="0"/>
            </w:pPr>
            <w:r>
              <w:t xml:space="preserve">The transition to OFF from FORCE_READY now requires POK to have de-asserted.  </w:t>
            </w:r>
          </w:p>
          <w:p w14:paraId="0D9D9F89" w14:textId="77777777" w:rsidR="00081071" w:rsidRDefault="00782013" w:rsidP="00A173E1">
            <w:pPr>
              <w:pStyle w:val="CellBodyLeft"/>
              <w:ind w:left="0"/>
            </w:pPr>
            <w:r>
              <w:t xml:space="preserve">Added a ON_PENDING </w:t>
            </w:r>
            <w:r w:rsidR="002072B8">
              <w:t xml:space="preserve">and SYNCON </w:t>
            </w:r>
            <w:r>
              <w:t xml:space="preserve">state to ensure that clkack has been asserted moving to </w:t>
            </w:r>
            <w:r w:rsidR="002072B8">
              <w:t>ON</w:t>
            </w:r>
            <w:r>
              <w:t xml:space="preserve">.  </w:t>
            </w:r>
            <w:r w:rsidR="002072B8">
              <w:t>Several other small changes to clean up FSM corner cases.</w:t>
            </w:r>
          </w:p>
          <w:p w14:paraId="644ED4D2" w14:textId="72FDFC12" w:rsidR="00F73FE2" w:rsidRDefault="00F73FE2" w:rsidP="00A173E1">
            <w:pPr>
              <w:pStyle w:val="CellBodyLeft"/>
              <w:ind w:left="0"/>
            </w:pPr>
            <w:r>
              <w:t>Updated the P2SB reference code to show config latching.</w:t>
            </w:r>
          </w:p>
        </w:tc>
        <w:tc>
          <w:tcPr>
            <w:tcW w:w="1658" w:type="dxa"/>
          </w:tcPr>
          <w:p w14:paraId="3F476111" w14:textId="13B13495" w:rsidR="003C333A" w:rsidRDefault="003C333A" w:rsidP="003C4897">
            <w:pPr>
              <w:pStyle w:val="CellBodyLeft"/>
            </w:pPr>
            <w:r>
              <w:t>1/12/13</w:t>
            </w:r>
          </w:p>
        </w:tc>
      </w:tr>
      <w:tr w:rsidR="00F76989" w:rsidRPr="00724D97" w14:paraId="3218AA0C" w14:textId="77777777" w:rsidTr="003C4897">
        <w:trPr>
          <w:trHeight w:val="263"/>
        </w:trPr>
        <w:tc>
          <w:tcPr>
            <w:tcW w:w="1403" w:type="dxa"/>
          </w:tcPr>
          <w:p w14:paraId="0402366A" w14:textId="4F0E97C2" w:rsidR="00F76989" w:rsidRDefault="00F76989" w:rsidP="003C4897">
            <w:pPr>
              <w:pStyle w:val="CellBodyCenter"/>
            </w:pPr>
            <w:r>
              <w:t>J. Wilcox</w:t>
            </w:r>
          </w:p>
        </w:tc>
        <w:tc>
          <w:tcPr>
            <w:tcW w:w="1403" w:type="dxa"/>
          </w:tcPr>
          <w:p w14:paraId="63EE31F5" w14:textId="66A68B8A" w:rsidR="00F76989" w:rsidRDefault="00362FCF" w:rsidP="003C4897">
            <w:pPr>
              <w:pStyle w:val="CellBodyCenter"/>
            </w:pPr>
            <w:r>
              <w:t>0.2.1</w:t>
            </w:r>
          </w:p>
        </w:tc>
        <w:tc>
          <w:tcPr>
            <w:tcW w:w="5430" w:type="dxa"/>
          </w:tcPr>
          <w:p w14:paraId="6B29DFBE" w14:textId="77777777" w:rsidR="00F76989" w:rsidRDefault="00362FCF">
            <w:pPr>
              <w:pStyle w:val="CellBodyLeft"/>
              <w:ind w:left="0"/>
            </w:pPr>
            <w:r>
              <w:t>Added a CGATE_PENDING state to explicitly enforce 8 clock delay from gclock ack/active de-assertion to gclock stopping.</w:t>
            </w:r>
          </w:p>
          <w:p w14:paraId="29F2B4F1" w14:textId="77777777" w:rsidR="003475DA" w:rsidRDefault="003475DA">
            <w:pPr>
              <w:pStyle w:val="CellBodyLeft"/>
              <w:ind w:left="0"/>
            </w:pPr>
            <w:r>
              <w:t>A few changes to the FSM specifically around exiting RESTORE to handle both clkack properly and cases where all operations complete by the end of the restore phase.</w:t>
            </w:r>
          </w:p>
          <w:p w14:paraId="175FE48B" w14:textId="77777777" w:rsidR="00EC11AA" w:rsidRDefault="00EC11AA">
            <w:pPr>
              <w:pStyle w:val="CellBodyLeft"/>
              <w:ind w:left="0"/>
            </w:pPr>
            <w:r>
              <w:t>Clarified that pok reset value is determined by the DEF_PWRON parameter.</w:t>
            </w:r>
          </w:p>
          <w:p w14:paraId="49C6A260" w14:textId="77777777" w:rsidR="00565BE6" w:rsidRDefault="00565BE6">
            <w:pPr>
              <w:pStyle w:val="CellBodyLeft"/>
              <w:ind w:left="0"/>
            </w:pPr>
            <w:r>
              <w:t>Noted that it is permitted to OR together ISM values when multiple IOSF interfaces share a single CDC.</w:t>
            </w:r>
          </w:p>
          <w:p w14:paraId="6381DAEB" w14:textId="77777777" w:rsidR="00CA5E45" w:rsidRDefault="00CA5E45">
            <w:pPr>
              <w:pStyle w:val="CellBodyLeft"/>
              <w:ind w:left="0"/>
            </w:pPr>
            <w:r>
              <w:lastRenderedPageBreak/>
              <w:t>Clarified the timing of pwrgate_force de-assertion and removed the recommendation for using greset_b to clear the condition</w:t>
            </w:r>
            <w:r w:rsidR="0077095B">
              <w:t xml:space="preserve"> since that is not safe as it is de-asserted asynchronously and the pwrgate_force would be using the ungated clock.</w:t>
            </w:r>
          </w:p>
          <w:p w14:paraId="43FF7FB6" w14:textId="07B858CB" w:rsidR="005B54DC" w:rsidRDefault="005B54DC">
            <w:pPr>
              <w:pStyle w:val="CellBodyLeft"/>
              <w:ind w:left="0"/>
            </w:pPr>
            <w:r>
              <w:t xml:space="preserve">Removed the P2SB example. </w:t>
            </w:r>
          </w:p>
        </w:tc>
        <w:tc>
          <w:tcPr>
            <w:tcW w:w="1658" w:type="dxa"/>
          </w:tcPr>
          <w:p w14:paraId="3BD33EB0" w14:textId="5DD75557" w:rsidR="00F76989" w:rsidRDefault="00F76989" w:rsidP="003C4897">
            <w:pPr>
              <w:pStyle w:val="CellBodyLeft"/>
            </w:pPr>
            <w:r>
              <w:lastRenderedPageBreak/>
              <w:t>2/5/13</w:t>
            </w:r>
          </w:p>
        </w:tc>
      </w:tr>
      <w:tr w:rsidR="00A173E1" w:rsidRPr="00724D97" w14:paraId="64CA88D8" w14:textId="77777777" w:rsidTr="003C4897">
        <w:trPr>
          <w:trHeight w:val="263"/>
        </w:trPr>
        <w:tc>
          <w:tcPr>
            <w:tcW w:w="1403" w:type="dxa"/>
          </w:tcPr>
          <w:p w14:paraId="74F715BE" w14:textId="1123545F" w:rsidR="00A173E1" w:rsidRDefault="00A173E1" w:rsidP="003C4897">
            <w:pPr>
              <w:pStyle w:val="CellBodyCenter"/>
            </w:pPr>
            <w:r>
              <w:lastRenderedPageBreak/>
              <w:t>J. Havican</w:t>
            </w:r>
          </w:p>
        </w:tc>
        <w:tc>
          <w:tcPr>
            <w:tcW w:w="1403" w:type="dxa"/>
          </w:tcPr>
          <w:p w14:paraId="460A2038" w14:textId="6050DA8A" w:rsidR="00A173E1" w:rsidRDefault="006225C5" w:rsidP="003C4897">
            <w:pPr>
              <w:pStyle w:val="CellBodyCenter"/>
            </w:pPr>
            <w:r>
              <w:t>0.80</w:t>
            </w:r>
          </w:p>
        </w:tc>
        <w:tc>
          <w:tcPr>
            <w:tcW w:w="5430" w:type="dxa"/>
          </w:tcPr>
          <w:p w14:paraId="4327B55F" w14:textId="0F03695F" w:rsidR="00472B32" w:rsidRDefault="00472B32">
            <w:pPr>
              <w:pStyle w:val="CellBodyLeft"/>
              <w:ind w:left="0"/>
            </w:pPr>
            <w:r>
              <w:t>Changing Version to 0.80 to match PGCB</w:t>
            </w:r>
          </w:p>
          <w:p w14:paraId="23F18D5E" w14:textId="3694B29D" w:rsidR="00472B32" w:rsidRDefault="00EA7A02" w:rsidP="00472B32">
            <w:pPr>
              <w:pStyle w:val="CellBodyLeft"/>
              <w:ind w:left="0"/>
            </w:pPr>
            <w:hyperlink r:id="rId9" w:history="1">
              <w:r w:rsidR="00472B32" w:rsidRPr="00472B32">
                <w:rPr>
                  <w:rStyle w:val="Hyperlink"/>
                  <w:rFonts w:ascii="Neo Sans Intel" w:hAnsi="Neo Sans Intel"/>
                  <w:sz w:val="16"/>
                  <w:szCs w:val="20"/>
                </w:rPr>
                <w:t>[HSD: 1274582]</w:t>
              </w:r>
            </w:hyperlink>
            <w:r w:rsidR="00472B32">
              <w:t xml:space="preserve"> CDC now locks ISMs/Boundary in CGATE_PENDING or CGATE if do_force_pgate asserts in these states.</w:t>
            </w:r>
          </w:p>
          <w:p w14:paraId="6E688C84" w14:textId="402B19CC" w:rsidR="005C0865" w:rsidRDefault="005C0865" w:rsidP="000E36D3">
            <w:pPr>
              <w:pStyle w:val="CellBodyLeft"/>
              <w:numPr>
                <w:ilvl w:val="0"/>
                <w:numId w:val="38"/>
              </w:numPr>
            </w:pPr>
            <w:r>
              <w:t>do_force_pgate will stay asserted as long as ism_locked is asserted.</w:t>
            </w:r>
          </w:p>
          <w:p w14:paraId="71C52838" w14:textId="54439813" w:rsidR="005C0865" w:rsidRDefault="006A698A" w:rsidP="000E36D3">
            <w:pPr>
              <w:pStyle w:val="CellBodyLeft"/>
              <w:numPr>
                <w:ilvl w:val="0"/>
                <w:numId w:val="38"/>
              </w:numPr>
            </w:pPr>
            <w:r>
              <w:t>FSM</w:t>
            </w:r>
            <w:r w:rsidR="005C0865">
              <w:t xml:space="preserve"> will not return to ON state from CGATE_PENDING if do_force_pgate is asserted.</w:t>
            </w:r>
          </w:p>
          <w:p w14:paraId="4319928E" w14:textId="7620538D" w:rsidR="005C0865" w:rsidRDefault="00EA7A02">
            <w:pPr>
              <w:pStyle w:val="CellBodyLeft"/>
              <w:ind w:left="0"/>
            </w:pPr>
            <w:hyperlink r:id="rId10" w:history="1">
              <w:r w:rsidR="00472B32" w:rsidRPr="00472B32">
                <w:rPr>
                  <w:rStyle w:val="Hyperlink"/>
                  <w:rFonts w:ascii="Neo Sans Intel" w:hAnsi="Neo Sans Intel"/>
                  <w:sz w:val="16"/>
                  <w:szCs w:val="20"/>
                </w:rPr>
                <w:t>[HSD: 1274578]</w:t>
              </w:r>
            </w:hyperlink>
            <w:r w:rsidR="00472B32">
              <w:t xml:space="preserve"> </w:t>
            </w:r>
            <w:r w:rsidR="005C0865">
              <w:t xml:space="preserve">Added per-reset SCAN overrides, also updated dt_* related signals to Chassis standard names. </w:t>
            </w:r>
          </w:p>
          <w:p w14:paraId="47181984" w14:textId="1278F711" w:rsidR="005C0865" w:rsidRDefault="00EA7A02">
            <w:pPr>
              <w:pStyle w:val="CellBodyLeft"/>
              <w:ind w:left="0"/>
            </w:pPr>
            <w:hyperlink r:id="rId11" w:history="1">
              <w:r w:rsidR="00472B32" w:rsidRPr="00472B32">
                <w:rPr>
                  <w:rStyle w:val="Hyperlink"/>
                  <w:rFonts w:ascii="Neo Sans Intel" w:hAnsi="Neo Sans Intel"/>
                  <w:sz w:val="16"/>
                  <w:szCs w:val="20"/>
                </w:rPr>
                <w:t>[HSD: 1274316]</w:t>
              </w:r>
            </w:hyperlink>
            <w:r w:rsidR="00472B32">
              <w:t xml:space="preserve"> </w:t>
            </w:r>
            <w:r w:rsidR="005C0865">
              <w:t>Added DFx force enable for clkreq.</w:t>
            </w:r>
          </w:p>
          <w:p w14:paraId="34CF7F49" w14:textId="7BE01093" w:rsidR="005C0865" w:rsidRDefault="00EA7A02">
            <w:pPr>
              <w:pStyle w:val="CellBodyLeft"/>
              <w:ind w:left="0"/>
            </w:pPr>
            <w:hyperlink r:id="rId12" w:history="1">
              <w:r w:rsidR="00472B32" w:rsidRPr="00472B32">
                <w:rPr>
                  <w:rStyle w:val="Hyperlink"/>
                  <w:rFonts w:ascii="Neo Sans Intel" w:hAnsi="Neo Sans Intel"/>
                  <w:sz w:val="16"/>
                  <w:szCs w:val="20"/>
                </w:rPr>
                <w:t>[HSD: 1274682]</w:t>
              </w:r>
            </w:hyperlink>
            <w:r w:rsidR="00472B32">
              <w:t xml:space="preserve"> </w:t>
            </w:r>
            <w:r w:rsidR="005C0865">
              <w:t xml:space="preserve">FSM </w:t>
            </w:r>
            <w:r w:rsidR="006225C5">
              <w:t>r</w:t>
            </w:r>
            <w:r w:rsidR="005C0865">
              <w:t>eset</w:t>
            </w:r>
            <w:r w:rsidR="006225C5">
              <w:t>s</w:t>
            </w:r>
            <w:r w:rsidR="005C0865">
              <w:t xml:space="preserve"> to ON_PENDING if DEF_PWRON is set.</w:t>
            </w:r>
          </w:p>
          <w:p w14:paraId="1752F54E" w14:textId="5DE8C77E" w:rsidR="005C0865" w:rsidRDefault="00EA7A02">
            <w:pPr>
              <w:pStyle w:val="CellBodyLeft"/>
              <w:ind w:left="0"/>
            </w:pPr>
            <w:hyperlink r:id="rId13" w:history="1">
              <w:r w:rsidR="00472B32" w:rsidRPr="00472B32">
                <w:rPr>
                  <w:rStyle w:val="Hyperlink"/>
                  <w:rFonts w:ascii="Neo Sans Intel" w:hAnsi="Neo Sans Intel"/>
                  <w:sz w:val="16"/>
                  <w:szCs w:val="20"/>
                </w:rPr>
                <w:t>[HSD: 1274683]</w:t>
              </w:r>
            </w:hyperlink>
            <w:r w:rsidR="00472B32">
              <w:t xml:space="preserve"> </w:t>
            </w:r>
            <w:r w:rsidR="006225C5">
              <w:t xml:space="preserve">FSM </w:t>
            </w:r>
            <w:r w:rsidR="005C0865">
              <w:t>now reset</w:t>
            </w:r>
            <w:r w:rsidR="006225C5">
              <w:t>s</w:t>
            </w:r>
            <w:r w:rsidR="005C0865">
              <w:t xml:space="preserve"> on pgcb_rst_b</w:t>
            </w:r>
            <w:r w:rsidR="006225C5">
              <w:t xml:space="preserve"> instead of reset_b[0]</w:t>
            </w:r>
            <w:r w:rsidR="005C0865">
              <w:t>.</w:t>
            </w:r>
          </w:p>
          <w:p w14:paraId="2AE57400" w14:textId="3492DB55" w:rsidR="006A698A" w:rsidRDefault="00EA7A02">
            <w:pPr>
              <w:pStyle w:val="CellBodyLeft"/>
              <w:ind w:left="0"/>
            </w:pPr>
            <w:hyperlink r:id="rId14" w:history="1">
              <w:r w:rsidR="00472B32" w:rsidRPr="00472B32">
                <w:rPr>
                  <w:rStyle w:val="Hyperlink"/>
                  <w:rFonts w:ascii="Neo Sans Intel" w:hAnsi="Neo Sans Intel"/>
                  <w:sz w:val="16"/>
                  <w:szCs w:val="20"/>
                </w:rPr>
                <w:t>[HSD: 1274685</w:t>
              </w:r>
            </w:hyperlink>
            <w:r w:rsidR="00472B32">
              <w:t xml:space="preserve">] </w:t>
            </w:r>
            <w:r w:rsidR="006A698A">
              <w:t xml:space="preserve">CDC now </w:t>
            </w:r>
            <w:r w:rsidR="006225C5">
              <w:t>deasserts powergateready and eventually proceeds to ON state</w:t>
            </w:r>
            <w:r w:rsidR="006A698A">
              <w:t xml:space="preserve"> if power-gating is disabled while power-gated.</w:t>
            </w:r>
          </w:p>
          <w:p w14:paraId="0BA0CE15" w14:textId="3C12AC94" w:rsidR="006A698A" w:rsidRDefault="00EA7A02">
            <w:pPr>
              <w:pStyle w:val="CellBodyLeft"/>
              <w:ind w:left="0"/>
            </w:pPr>
            <w:hyperlink r:id="rId15" w:history="1">
              <w:r w:rsidR="00472B32" w:rsidRPr="00472B32">
                <w:rPr>
                  <w:rStyle w:val="Hyperlink"/>
                  <w:rFonts w:ascii="Neo Sans Intel" w:hAnsi="Neo Sans Intel"/>
                  <w:sz w:val="16"/>
                  <w:szCs w:val="20"/>
                </w:rPr>
                <w:t>[HSD: 1274684]</w:t>
              </w:r>
            </w:hyperlink>
            <w:r w:rsidR="00472B32">
              <w:t xml:space="preserve"> </w:t>
            </w:r>
            <w:r w:rsidR="006A698A">
              <w:t>Enforces priority of pmc_</w:t>
            </w:r>
            <w:r w:rsidR="002D158B">
              <w:t>&lt;</w:t>
            </w:r>
            <w:r w:rsidR="006A698A">
              <w:t>ip</w:t>
            </w:r>
            <w:r w:rsidR="002D158B">
              <w:t>&gt;</w:t>
            </w:r>
            <w:r w:rsidR="006A698A">
              <w:t>_</w:t>
            </w:r>
            <w:r w:rsidR="002D158B">
              <w:t>pg_</w:t>
            </w:r>
            <w:r w:rsidR="006A698A">
              <w:t xml:space="preserve">wake over </w:t>
            </w:r>
            <w:r w:rsidR="006225C5">
              <w:t xml:space="preserve">the ForcePwrgatePOK message (trigger for </w:t>
            </w:r>
            <w:r w:rsidR="006A698A">
              <w:t>IP-Inaccessible power-gating</w:t>
            </w:r>
            <w:r w:rsidR="006225C5">
              <w:t>)</w:t>
            </w:r>
            <w:r w:rsidR="006A698A">
              <w:t>.</w:t>
            </w:r>
          </w:p>
          <w:p w14:paraId="25E85148" w14:textId="013E7DE2" w:rsidR="006A698A" w:rsidRDefault="00EA7A02">
            <w:pPr>
              <w:pStyle w:val="CellBodyLeft"/>
              <w:ind w:left="0"/>
            </w:pPr>
            <w:hyperlink r:id="rId16" w:history="1">
              <w:r w:rsidR="00472B32" w:rsidRPr="00472B32">
                <w:rPr>
                  <w:rStyle w:val="Hyperlink"/>
                  <w:rFonts w:ascii="Neo Sans Intel" w:hAnsi="Neo Sans Intel"/>
                  <w:sz w:val="16"/>
                  <w:szCs w:val="20"/>
                </w:rPr>
                <w:t>[HSD: 1274581]</w:t>
              </w:r>
            </w:hyperlink>
            <w:r w:rsidR="00472B32">
              <w:t xml:space="preserve"> </w:t>
            </w:r>
            <w:r w:rsidR="006A698A">
              <w:t>Added internal signals to cdc_visa output for debug visiblity.</w:t>
            </w:r>
          </w:p>
          <w:p w14:paraId="17E52DF1" w14:textId="31C7734A" w:rsidR="005C0865" w:rsidRDefault="00EA7A02" w:rsidP="006225C5">
            <w:pPr>
              <w:pStyle w:val="CellBodyLeft"/>
              <w:ind w:left="0"/>
            </w:pPr>
            <w:hyperlink r:id="rId17" w:history="1">
              <w:r w:rsidR="00472B32" w:rsidRPr="00472B32">
                <w:rPr>
                  <w:rStyle w:val="Hyperlink"/>
                  <w:rFonts w:ascii="Neo Sans Intel" w:hAnsi="Neo Sans Intel"/>
                  <w:sz w:val="16"/>
                  <w:szCs w:val="20"/>
                </w:rPr>
                <w:t>[HSD: 1274580]</w:t>
              </w:r>
            </w:hyperlink>
            <w:r w:rsidR="00472B32">
              <w:t xml:space="preserve"> </w:t>
            </w:r>
            <w:r w:rsidR="006A698A">
              <w:t xml:space="preserve">Clock </w:t>
            </w:r>
            <w:r w:rsidR="006225C5">
              <w:t xml:space="preserve">now </w:t>
            </w:r>
            <w:r w:rsidR="006A698A">
              <w:t>ungate</w:t>
            </w:r>
            <w:r w:rsidR="006225C5">
              <w:t>s</w:t>
            </w:r>
            <w:r w:rsidR="006A698A">
              <w:t xml:space="preserve"> when the next state is ON or SYNCONISM </w:t>
            </w:r>
            <w:r w:rsidR="006225C5">
              <w:t xml:space="preserve">(instead of ungating when present state is ON/SYNCONISM) </w:t>
            </w:r>
            <w:r w:rsidR="006A698A">
              <w:t xml:space="preserve">to </w:t>
            </w:r>
            <w:r w:rsidR="006225C5">
              <w:t>reduce</w:t>
            </w:r>
            <w:r w:rsidR="006A698A">
              <w:t xml:space="preserve"> latency</w:t>
            </w:r>
            <w:r w:rsidR="006225C5">
              <w:t xml:space="preserve"> by 1 clock cycle</w:t>
            </w:r>
            <w:r w:rsidR="006A698A">
              <w:t>.</w:t>
            </w:r>
          </w:p>
          <w:p w14:paraId="58E22FA5" w14:textId="1BC8A239" w:rsidR="00472B32" w:rsidRDefault="00EA7A02" w:rsidP="006225C5">
            <w:pPr>
              <w:pStyle w:val="CellBodyLeft"/>
              <w:ind w:left="0"/>
            </w:pPr>
            <w:hyperlink r:id="rId18" w:history="1">
              <w:r w:rsidR="00472B32" w:rsidRPr="00472B32">
                <w:rPr>
                  <w:rStyle w:val="Hyperlink"/>
                  <w:rFonts w:ascii="Neo Sans Intel" w:hAnsi="Neo Sans Intel"/>
                  <w:sz w:val="16"/>
                  <w:szCs w:val="20"/>
                </w:rPr>
                <w:t>[HSD: 1274583]</w:t>
              </w:r>
            </w:hyperlink>
            <w:r w:rsidR="00472B32">
              <w:t xml:space="preserve"> Idle timer now remaines at 0 when expired, instead of rolling over.</w:t>
            </w:r>
          </w:p>
          <w:p w14:paraId="0D82EA79" w14:textId="4CEDC66D" w:rsidR="00675564" w:rsidRDefault="00675564" w:rsidP="006225C5">
            <w:pPr>
              <w:pStyle w:val="CellBodyLeft"/>
              <w:ind w:left="0"/>
            </w:pPr>
            <w:r>
              <w:t>Updated RTL signal name pgcb_reset_b to match this spec, pgcb_rst_b.</w:t>
            </w:r>
          </w:p>
        </w:tc>
        <w:tc>
          <w:tcPr>
            <w:tcW w:w="1658" w:type="dxa"/>
          </w:tcPr>
          <w:p w14:paraId="7269ED89" w14:textId="7FC2E2AA" w:rsidR="00A173E1" w:rsidRDefault="004B6586" w:rsidP="003C4897">
            <w:pPr>
              <w:pStyle w:val="CellBodyLeft"/>
            </w:pPr>
            <w:r>
              <w:t>3/11/13</w:t>
            </w:r>
          </w:p>
        </w:tc>
      </w:tr>
      <w:tr w:rsidR="00A8788B" w:rsidRPr="00724D97" w14:paraId="4A646A93" w14:textId="77777777" w:rsidTr="003C4897">
        <w:trPr>
          <w:trHeight w:val="263"/>
        </w:trPr>
        <w:tc>
          <w:tcPr>
            <w:tcW w:w="1403" w:type="dxa"/>
          </w:tcPr>
          <w:p w14:paraId="7A9053BA" w14:textId="77777777" w:rsidR="00A8788B" w:rsidRDefault="00A8788B" w:rsidP="003C4897">
            <w:pPr>
              <w:pStyle w:val="CellBodyCenter"/>
            </w:pPr>
          </w:p>
        </w:tc>
        <w:tc>
          <w:tcPr>
            <w:tcW w:w="1403" w:type="dxa"/>
          </w:tcPr>
          <w:p w14:paraId="0DE8F3F8" w14:textId="77777777" w:rsidR="00A8788B" w:rsidRDefault="00A8788B" w:rsidP="003C4897">
            <w:pPr>
              <w:pStyle w:val="CellBodyCenter"/>
            </w:pPr>
          </w:p>
        </w:tc>
        <w:tc>
          <w:tcPr>
            <w:tcW w:w="5430" w:type="dxa"/>
          </w:tcPr>
          <w:p w14:paraId="216F97E6" w14:textId="77777777" w:rsidR="00A8788B" w:rsidRDefault="00A8788B">
            <w:pPr>
              <w:pStyle w:val="CellBodyLeft"/>
              <w:ind w:left="0"/>
            </w:pPr>
            <w:r>
              <w:t xml:space="preserve">Release of Version 1.0 with following changes: </w:t>
            </w:r>
          </w:p>
          <w:p w14:paraId="4665ED22" w14:textId="6149EDE2" w:rsidR="00A8788B" w:rsidRDefault="00A8788B" w:rsidP="00BE7BBF">
            <w:pPr>
              <w:pStyle w:val="CellBodyLeft"/>
              <w:numPr>
                <w:ilvl w:val="0"/>
                <w:numId w:val="40"/>
              </w:numPr>
            </w:pPr>
            <w:r>
              <w:lastRenderedPageBreak/>
              <w:t>Addition of new parameters, ISM</w:t>
            </w:r>
            <w:r w:rsidR="00B347FF">
              <w:t>_AGT</w:t>
            </w:r>
            <w:r>
              <w:t xml:space="preserve">_IS_NS, and </w:t>
            </w:r>
            <w:r w:rsidR="00510051">
              <w:t>RSTR_B4_FORCE</w:t>
            </w:r>
          </w:p>
          <w:p w14:paraId="2CE52BA6" w14:textId="6EC845A9" w:rsidR="00510051" w:rsidRDefault="00510051" w:rsidP="00510051">
            <w:pPr>
              <w:pStyle w:val="CellBodyLeft"/>
              <w:numPr>
                <w:ilvl w:val="0"/>
                <w:numId w:val="40"/>
              </w:numPr>
            </w:pPr>
            <w:r>
              <w:t>Updates to descriptions (clarifications and requirements) for several interface signals including configuration signals</w:t>
            </w:r>
          </w:p>
          <w:p w14:paraId="23989C06" w14:textId="77777777" w:rsidR="00510051" w:rsidRDefault="009529D0" w:rsidP="009529D0">
            <w:pPr>
              <w:pStyle w:val="CellBodyLeft"/>
              <w:numPr>
                <w:ilvl w:val="0"/>
                <w:numId w:val="40"/>
              </w:numPr>
            </w:pPr>
            <w:r>
              <w:t>Updated notes on ISM Locking (pre-flop locking is now required, and post-flop locking is not allowed)</w:t>
            </w:r>
          </w:p>
          <w:p w14:paraId="093E2F8D" w14:textId="77777777" w:rsidR="00C74603" w:rsidRDefault="008F0574" w:rsidP="009529D0">
            <w:pPr>
              <w:pStyle w:val="CellBodyLeft"/>
              <w:numPr>
                <w:ilvl w:val="0"/>
                <w:numId w:val="40"/>
              </w:numPr>
            </w:pPr>
            <w:r>
              <w:t>Updated version of CDC state machine diagram</w:t>
            </w:r>
            <w:r w:rsidR="00C74603">
              <w:t xml:space="preserve">, state descriptions and state transitions table. </w:t>
            </w:r>
          </w:p>
          <w:p w14:paraId="78D3AB65" w14:textId="77777777" w:rsidR="00F3404B" w:rsidRDefault="00C74603" w:rsidP="00235AAC">
            <w:pPr>
              <w:pStyle w:val="CellBodyLeft"/>
              <w:numPr>
                <w:ilvl w:val="0"/>
                <w:numId w:val="40"/>
              </w:numPr>
            </w:pPr>
            <w:r>
              <w:t xml:space="preserve">Added new section on CDC behavior details </w:t>
            </w:r>
            <w:r w:rsidR="00235AAC">
              <w:t xml:space="preserve">to discuss several important aspects of CDC behavior or exceptions to regular behavior. </w:t>
            </w:r>
          </w:p>
          <w:p w14:paraId="0531EC19" w14:textId="77777777" w:rsidR="009529D0" w:rsidRDefault="00F3404B" w:rsidP="00235AAC">
            <w:pPr>
              <w:pStyle w:val="CellBodyLeft"/>
              <w:numPr>
                <w:ilvl w:val="0"/>
                <w:numId w:val="40"/>
              </w:numPr>
            </w:pPr>
            <w:r>
              <w:t>Enabled metastabilit</w:t>
            </w:r>
            <w:r w:rsidR="00E103A4">
              <w:t>y and pulse width checks for most of the</w:t>
            </w:r>
            <w:r>
              <w:t xml:space="preserve"> double-syncs used within the CDC</w:t>
            </w:r>
            <w:r w:rsidR="00E103A4">
              <w:t xml:space="preserve"> (and defined mechanism for users of the CDC to disable the checks individually for each double-sync)</w:t>
            </w:r>
            <w:r>
              <w:t xml:space="preserve">. </w:t>
            </w:r>
            <w:r w:rsidR="00C74603">
              <w:t xml:space="preserve">  </w:t>
            </w:r>
          </w:p>
          <w:p w14:paraId="673B2869" w14:textId="77777777" w:rsidR="00FC69C9" w:rsidRDefault="00FC69C9" w:rsidP="00233D81">
            <w:pPr>
              <w:pStyle w:val="CellBodyLeft"/>
            </w:pPr>
          </w:p>
          <w:p w14:paraId="638A4039" w14:textId="77777777" w:rsidR="00FC69C9" w:rsidRDefault="00FC69C9" w:rsidP="00233D81">
            <w:pPr>
              <w:pStyle w:val="CellBodyLeft"/>
            </w:pPr>
            <w:r>
              <w:t>Implemented the following HSDs:</w:t>
            </w:r>
          </w:p>
          <w:p w14:paraId="5A888D7A" w14:textId="6B3F7CBA" w:rsidR="00FC69C9" w:rsidRDefault="00EA7A02" w:rsidP="00FC69C9">
            <w:pPr>
              <w:pStyle w:val="CellBodyLeft"/>
            </w:pPr>
            <w:hyperlink r:id="rId19" w:history="1">
              <w:r w:rsidR="00FC69C9" w:rsidRPr="00FC69C9">
                <w:rPr>
                  <w:rStyle w:val="Hyperlink"/>
                  <w:rFonts w:ascii="Neo Sans Intel" w:hAnsi="Neo Sans Intel"/>
                  <w:sz w:val="16"/>
                  <w:szCs w:val="20"/>
                </w:rPr>
                <w:t xml:space="preserve">[HSD: 1276565] </w:t>
              </w:r>
            </w:hyperlink>
            <w:r w:rsidR="00FC69C9">
              <w:t xml:space="preserve"> [ASSERTIONS] CDC - Enable Doublesync Checks </w:t>
            </w:r>
          </w:p>
          <w:p w14:paraId="43A87263" w14:textId="6F79F3DE" w:rsidR="00FC69C9" w:rsidRDefault="00EA7A02" w:rsidP="00FC69C9">
            <w:pPr>
              <w:pStyle w:val="CellBodyLeft"/>
            </w:pPr>
            <w:hyperlink r:id="rId20" w:history="1">
              <w:r w:rsidR="00FC69C9" w:rsidRPr="00FC69C9">
                <w:rPr>
                  <w:rStyle w:val="Hyperlink"/>
                  <w:rFonts w:ascii="Neo Sans Intel" w:hAnsi="Neo Sans Intel"/>
                  <w:sz w:val="16"/>
                  <w:szCs w:val="20"/>
                </w:rPr>
                <w:t xml:space="preserve">[HSD: 1276305] </w:t>
              </w:r>
            </w:hyperlink>
            <w:r w:rsidR="00FC69C9">
              <w:t xml:space="preserve"> [RTL] [FPV] CDC will skip RESTORE if in IP-Accessible PG when ForcePwrgatePOK is received</w:t>
            </w:r>
          </w:p>
          <w:p w14:paraId="30391D7A" w14:textId="403C4B32" w:rsidR="00FC69C9" w:rsidRDefault="00EA7A02" w:rsidP="00FC69C9">
            <w:pPr>
              <w:pStyle w:val="CellBodyLeft"/>
            </w:pPr>
            <w:hyperlink r:id="rId21" w:history="1">
              <w:r w:rsidR="00FC69C9" w:rsidRPr="00FC69C9">
                <w:rPr>
                  <w:rStyle w:val="Hyperlink"/>
                  <w:rFonts w:ascii="Neo Sans Intel" w:hAnsi="Neo Sans Intel"/>
                  <w:sz w:val="16"/>
                  <w:szCs w:val="20"/>
                </w:rPr>
                <w:t xml:space="preserve">[HSD: 1276306] </w:t>
              </w:r>
            </w:hyperlink>
            <w:r w:rsidR="00FC69C9">
              <w:t xml:space="preserve"> [RTL] [FPV] CDC can report pwrgate_ready after RESTORE before the main clock is ready</w:t>
            </w:r>
          </w:p>
          <w:p w14:paraId="1A2C9F2C" w14:textId="028AB14C" w:rsidR="00FC69C9" w:rsidRDefault="00EA7A02" w:rsidP="00FC69C9">
            <w:pPr>
              <w:pStyle w:val="CellBodyLeft"/>
            </w:pPr>
            <w:hyperlink r:id="rId22" w:history="1">
              <w:r w:rsidR="00FC69C9" w:rsidRPr="00FC69C9">
                <w:rPr>
                  <w:rStyle w:val="Hyperlink"/>
                  <w:rFonts w:ascii="Neo Sans Intel" w:hAnsi="Neo Sans Intel"/>
                  <w:sz w:val="16"/>
                  <w:szCs w:val="20"/>
                </w:rPr>
                <w:t xml:space="preserve">[HSD: 1276307] </w:t>
              </w:r>
            </w:hyperlink>
            <w:r w:rsidR="00FC69C9">
              <w:t xml:space="preserve"> [RTL] [FPV] CDC unlock_ism deassertion will always cross to Main clock domain before unlock_all assertion</w:t>
            </w:r>
          </w:p>
          <w:p w14:paraId="3CE32A42" w14:textId="533FF143" w:rsidR="00FC69C9" w:rsidRDefault="00EA7A02" w:rsidP="00FC69C9">
            <w:pPr>
              <w:pStyle w:val="CellBodyLeft"/>
            </w:pPr>
            <w:hyperlink r:id="rId23" w:history="1">
              <w:r w:rsidR="00FC69C9" w:rsidRPr="00FC69C9">
                <w:rPr>
                  <w:rStyle w:val="Hyperlink"/>
                  <w:rFonts w:ascii="Neo Sans Intel" w:hAnsi="Neo Sans Intel"/>
                  <w:sz w:val="16"/>
                  <w:szCs w:val="20"/>
                </w:rPr>
                <w:t xml:space="preserve">[HSD: 1276308] </w:t>
              </w:r>
            </w:hyperlink>
            <w:r w:rsidR="00FC69C9">
              <w:t xml:space="preserve"> [RTL] [FPV] CDC will not assert clkreq during restore</w:t>
            </w:r>
          </w:p>
          <w:p w14:paraId="71D9068E" w14:textId="77777777" w:rsidR="00FC69C9" w:rsidRDefault="00FC69C9" w:rsidP="00FC69C9">
            <w:pPr>
              <w:pStyle w:val="CellBodyLeft"/>
            </w:pPr>
            <w:r>
              <w:t>[HSD: 1276309]  [RTL] [FPV] CDC can enter ON state with clkreq and clkack low</w:t>
            </w:r>
          </w:p>
          <w:p w14:paraId="2DDD7AF6" w14:textId="06F10306" w:rsidR="00FC69C9" w:rsidRDefault="00EA7A02" w:rsidP="00FC69C9">
            <w:pPr>
              <w:pStyle w:val="CellBodyLeft"/>
            </w:pPr>
            <w:hyperlink r:id="rId24" w:history="1">
              <w:r w:rsidR="00FC69C9" w:rsidRPr="00FC69C9">
                <w:rPr>
                  <w:rStyle w:val="Hyperlink"/>
                  <w:rFonts w:ascii="Neo Sans Intel" w:hAnsi="Neo Sans Intel"/>
                  <w:sz w:val="16"/>
                  <w:szCs w:val="20"/>
                </w:rPr>
                <w:t xml:space="preserve">[HSD: 1276310] </w:t>
              </w:r>
            </w:hyperlink>
            <w:r w:rsidR="00FC69C9">
              <w:t xml:space="preserve"> [RTL] [FPV] CDC clock should ungate in CGATE if force_pgate_req</w:t>
            </w:r>
          </w:p>
          <w:p w14:paraId="24C2EF22" w14:textId="301B2764" w:rsidR="00FC69C9" w:rsidRDefault="00EA7A02" w:rsidP="00FC69C9">
            <w:pPr>
              <w:pStyle w:val="CellBodyLeft"/>
            </w:pPr>
            <w:hyperlink r:id="rId25" w:history="1">
              <w:r w:rsidR="00FC69C9" w:rsidRPr="00FC69C9">
                <w:rPr>
                  <w:rStyle w:val="Hyperlink"/>
                  <w:rFonts w:ascii="Neo Sans Intel" w:hAnsi="Neo Sans Intel"/>
                  <w:sz w:val="16"/>
                  <w:szCs w:val="20"/>
                </w:rPr>
                <w:t xml:space="preserve">[HSD: 1276311] </w:t>
              </w:r>
            </w:hyperlink>
            <w:r w:rsidR="00FC69C9">
              <w:t xml:space="preserve"> [RTL] [FPV] CDC breaks gclock_req/ack in RESTORE</w:t>
            </w:r>
          </w:p>
          <w:p w14:paraId="655CB4EE" w14:textId="5BFA1360" w:rsidR="00FC69C9" w:rsidRDefault="00EA7A02" w:rsidP="00FC69C9">
            <w:pPr>
              <w:pStyle w:val="CellBodyLeft"/>
            </w:pPr>
            <w:hyperlink r:id="rId26" w:history="1">
              <w:r w:rsidR="00FC69C9" w:rsidRPr="00FC69C9">
                <w:rPr>
                  <w:rStyle w:val="Hyperlink"/>
                  <w:rFonts w:ascii="Neo Sans Intel" w:hAnsi="Neo Sans Intel"/>
                  <w:sz w:val="16"/>
                  <w:szCs w:val="20"/>
                </w:rPr>
                <w:t xml:space="preserve">[HSD: 1276548] </w:t>
              </w:r>
            </w:hyperlink>
            <w:r w:rsidR="00FC69C9">
              <w:t xml:space="preserve"> [RTL] [FPV] CDC Race between unlock_all and force_pgate_req synchronizers</w:t>
            </w:r>
          </w:p>
          <w:p w14:paraId="3095F68A" w14:textId="6CF3A9DA" w:rsidR="00FC69C9" w:rsidRDefault="00EA7A02" w:rsidP="00FC69C9">
            <w:pPr>
              <w:pStyle w:val="CellBodyLeft"/>
            </w:pPr>
            <w:hyperlink r:id="rId27" w:history="1">
              <w:r w:rsidR="00FC69C9" w:rsidRPr="00FC69C9">
                <w:rPr>
                  <w:rStyle w:val="Hyperlink"/>
                  <w:rFonts w:ascii="Neo Sans Intel" w:hAnsi="Neo Sans Intel"/>
                  <w:sz w:val="16"/>
                  <w:szCs w:val="20"/>
                </w:rPr>
                <w:t xml:space="preserve">[HSD: 1276562] </w:t>
              </w:r>
            </w:hyperlink>
            <w:r w:rsidR="00FC69C9">
              <w:t xml:space="preserve"> [RTL] CDC Deadlock Possible Going from IP-Accessible to IP-Inaccessible</w:t>
            </w:r>
          </w:p>
          <w:p w14:paraId="041FCB14" w14:textId="20977406" w:rsidR="00FC69C9" w:rsidRDefault="00EA7A02" w:rsidP="00FC69C9">
            <w:pPr>
              <w:pStyle w:val="CellBodyLeft"/>
            </w:pPr>
            <w:hyperlink r:id="rId28" w:history="1">
              <w:r w:rsidR="00FC69C9" w:rsidRPr="00FC69C9">
                <w:rPr>
                  <w:rStyle w:val="Hyperlink"/>
                  <w:rFonts w:ascii="Neo Sans Intel" w:hAnsi="Neo Sans Intel"/>
                  <w:sz w:val="16"/>
                  <w:szCs w:val="20"/>
                </w:rPr>
                <w:t>[HSD: 1276564</w:t>
              </w:r>
            </w:hyperlink>
            <w:r w:rsidR="00FC69C9">
              <w:t>]  [RTL] CDC reset value of POK will be 0 regardless of DEF_PWRON</w:t>
            </w:r>
          </w:p>
          <w:p w14:paraId="52BE618E" w14:textId="3E6561F6" w:rsidR="00FC69C9" w:rsidRDefault="00EA7A02" w:rsidP="00FC69C9">
            <w:pPr>
              <w:pStyle w:val="CellBodyLeft"/>
            </w:pPr>
            <w:hyperlink r:id="rId29" w:history="1">
              <w:r w:rsidR="00FC69C9" w:rsidRPr="00FC69C9">
                <w:rPr>
                  <w:rStyle w:val="Hyperlink"/>
                  <w:rFonts w:ascii="Neo Sans Intel" w:hAnsi="Neo Sans Intel"/>
                  <w:sz w:val="16"/>
                  <w:szCs w:val="20"/>
                </w:rPr>
                <w:t xml:space="preserve">[HSD: 1275250] </w:t>
              </w:r>
            </w:hyperlink>
            <w:r w:rsidR="00FC69C9">
              <w:t xml:space="preserve"> [RTL] 0.8 CDC assertion error</w:t>
            </w:r>
          </w:p>
          <w:p w14:paraId="6CB173A1" w14:textId="3F8C6212" w:rsidR="00FC69C9" w:rsidRDefault="00EA7A02" w:rsidP="00FC69C9">
            <w:pPr>
              <w:pStyle w:val="CellBodyLeft"/>
            </w:pPr>
            <w:hyperlink r:id="rId30" w:history="1">
              <w:r w:rsidR="00FC69C9" w:rsidRPr="00FC69C9">
                <w:rPr>
                  <w:rStyle w:val="Hyperlink"/>
                  <w:rFonts w:ascii="Neo Sans Intel" w:hAnsi="Neo Sans Intel"/>
                  <w:sz w:val="16"/>
                  <w:szCs w:val="20"/>
                </w:rPr>
                <w:t xml:space="preserve">[HSD: 1276028] </w:t>
              </w:r>
            </w:hyperlink>
            <w:r w:rsidR="00FC69C9">
              <w:t xml:space="preserve"> [RTL] CDC to keep clocks ungated during IP-Inaccessible Entry</w:t>
            </w:r>
          </w:p>
          <w:p w14:paraId="6EADC8AB" w14:textId="7991C0B6" w:rsidR="00FC69C9" w:rsidRDefault="00EA7A02" w:rsidP="00FC69C9">
            <w:pPr>
              <w:pStyle w:val="CellBodyLeft"/>
            </w:pPr>
            <w:hyperlink r:id="rId31" w:history="1">
              <w:r w:rsidR="00FC69C9" w:rsidRPr="00FC69C9">
                <w:rPr>
                  <w:rStyle w:val="Hyperlink"/>
                  <w:rFonts w:ascii="Neo Sans Intel" w:hAnsi="Neo Sans Intel"/>
                  <w:sz w:val="16"/>
                  <w:szCs w:val="20"/>
                </w:rPr>
                <w:t xml:space="preserve">[HSD: 1275787] </w:t>
              </w:r>
            </w:hyperlink>
            <w:r w:rsidR="00FC69C9">
              <w:t xml:space="preserve"> [ASSERTIONS] Power Gating Assertions needed in CDC/PGCB</w:t>
            </w:r>
          </w:p>
          <w:p w14:paraId="1BF83897" w14:textId="3C444CCF" w:rsidR="00FC69C9" w:rsidRDefault="00EA7A02" w:rsidP="00FC69C9">
            <w:pPr>
              <w:pStyle w:val="CellBodyLeft"/>
            </w:pPr>
            <w:hyperlink r:id="rId32" w:history="1">
              <w:r w:rsidR="00FC69C9" w:rsidRPr="00FC69C9">
                <w:rPr>
                  <w:rStyle w:val="Hyperlink"/>
                  <w:rFonts w:ascii="Neo Sans Intel" w:hAnsi="Neo Sans Intel"/>
                  <w:sz w:val="16"/>
                  <w:szCs w:val="20"/>
                </w:rPr>
                <w:t>[HSD: 1275943</w:t>
              </w:r>
            </w:hyperlink>
            <w:r w:rsidR="00FC69C9">
              <w:t>]  [RTL] CDC Force reset mux should use ctech cell for SCAN bypass</w:t>
            </w:r>
          </w:p>
          <w:p w14:paraId="1C9FC50F" w14:textId="3AEEED4A" w:rsidR="00FC69C9" w:rsidRDefault="00EA7A02" w:rsidP="00FC69C9">
            <w:pPr>
              <w:pStyle w:val="CellBodyLeft"/>
            </w:pPr>
            <w:hyperlink r:id="rId33" w:history="1">
              <w:r w:rsidR="00FC69C9" w:rsidRPr="00FC69C9">
                <w:rPr>
                  <w:rStyle w:val="Hyperlink"/>
                  <w:rFonts w:ascii="Neo Sans Intel" w:hAnsi="Neo Sans Intel"/>
                  <w:sz w:val="16"/>
                  <w:szCs w:val="20"/>
                </w:rPr>
                <w:t xml:space="preserve">[HSD: 1275944] </w:t>
              </w:r>
            </w:hyperlink>
            <w:r w:rsidR="00FC69C9">
              <w:t xml:space="preserve"> [RTL] CDC Pre-Flop ISM Locked Update (Parameterized)</w:t>
            </w:r>
          </w:p>
          <w:p w14:paraId="38579FE0" w14:textId="4DF8000A" w:rsidR="00FC69C9" w:rsidRDefault="00EA7A02" w:rsidP="00FC69C9">
            <w:pPr>
              <w:pStyle w:val="CellBodyLeft"/>
            </w:pPr>
            <w:hyperlink r:id="rId34" w:history="1">
              <w:r w:rsidR="00FC69C9" w:rsidRPr="00FC69C9">
                <w:rPr>
                  <w:rStyle w:val="Hyperlink"/>
                  <w:rFonts w:ascii="Neo Sans Intel" w:hAnsi="Neo Sans Intel"/>
                  <w:sz w:val="16"/>
                  <w:szCs w:val="20"/>
                </w:rPr>
                <w:t>[HSD: 1275023]</w:t>
              </w:r>
            </w:hyperlink>
            <w:r w:rsidR="00FC69C9">
              <w:t xml:space="preserve">  [RTL] CDC should implement DFx ISM clockgate override</w:t>
            </w:r>
          </w:p>
          <w:p w14:paraId="149D1C89" w14:textId="7B94FFD8" w:rsidR="00FC69C9" w:rsidRDefault="00EA7A02" w:rsidP="00FC69C9">
            <w:pPr>
              <w:pStyle w:val="CellBodyLeft"/>
            </w:pPr>
            <w:hyperlink r:id="rId35" w:history="1">
              <w:r w:rsidR="00FC69C9" w:rsidRPr="00FC69C9">
                <w:rPr>
                  <w:rStyle w:val="Hyperlink"/>
                  <w:rFonts w:ascii="Neo Sans Intel" w:hAnsi="Neo Sans Intel"/>
                  <w:sz w:val="16"/>
                  <w:szCs w:val="20"/>
                </w:rPr>
                <w:t xml:space="preserve">[HSD: 1275024] </w:t>
              </w:r>
            </w:hyperlink>
            <w:r w:rsidR="00FC69C9">
              <w:t xml:space="preserve"> [WAIVER] CDC/PGCB lintra waivers for Rev0.8</w:t>
            </w:r>
          </w:p>
          <w:p w14:paraId="6A5C642C" w14:textId="7E9D08E7" w:rsidR="00FC69C9" w:rsidRDefault="00EA7A02" w:rsidP="00FC69C9">
            <w:pPr>
              <w:pStyle w:val="CellBodyLeft"/>
            </w:pPr>
            <w:hyperlink r:id="rId36" w:history="1">
              <w:r w:rsidR="00FC69C9" w:rsidRPr="00FC69C9">
                <w:rPr>
                  <w:rStyle w:val="Hyperlink"/>
                  <w:rFonts w:ascii="Neo Sans Intel" w:hAnsi="Neo Sans Intel"/>
                  <w:sz w:val="16"/>
                  <w:szCs w:val="20"/>
                </w:rPr>
                <w:t xml:space="preserve">[HSD: 1274883] </w:t>
              </w:r>
            </w:hyperlink>
            <w:r w:rsidR="00FC69C9">
              <w:t xml:space="preserve"> [RTL] CDC Need To Solidify Config Register Clock-Crossing Recommendation</w:t>
            </w:r>
          </w:p>
          <w:p w14:paraId="757BD2DC" w14:textId="456018EB" w:rsidR="00FC69C9" w:rsidRDefault="00EA7A02" w:rsidP="00FC69C9">
            <w:pPr>
              <w:pStyle w:val="CellBodyLeft"/>
            </w:pPr>
            <w:hyperlink r:id="rId37" w:history="1">
              <w:r w:rsidR="00FC69C9" w:rsidRPr="00FC69C9">
                <w:rPr>
                  <w:rStyle w:val="Hyperlink"/>
                  <w:rFonts w:ascii="Neo Sans Intel" w:hAnsi="Neo Sans Intel"/>
                  <w:sz w:val="16"/>
                  <w:szCs w:val="20"/>
                </w:rPr>
                <w:t xml:space="preserve">[HSD: 1275328] </w:t>
              </w:r>
            </w:hyperlink>
            <w:r w:rsidR="00FC69C9">
              <w:t xml:space="preserve"> [RTL] CDC is dropping one clock cycle after reset</w:t>
            </w:r>
          </w:p>
          <w:p w14:paraId="2A552AD3" w14:textId="1948AB27" w:rsidR="00FC69C9" w:rsidRDefault="00EA7A02" w:rsidP="00FC69C9">
            <w:pPr>
              <w:pStyle w:val="CellBodyLeft"/>
            </w:pPr>
            <w:hyperlink r:id="rId38" w:history="1">
              <w:r w:rsidR="00FC69C9" w:rsidRPr="00FC69C9">
                <w:rPr>
                  <w:rStyle w:val="Hyperlink"/>
                  <w:rFonts w:ascii="Neo Sans Intel" w:hAnsi="Neo Sans Intel"/>
                  <w:sz w:val="16"/>
                  <w:szCs w:val="20"/>
                </w:rPr>
                <w:t xml:space="preserve">[HSD: 1274997] </w:t>
              </w:r>
            </w:hyperlink>
            <w:r w:rsidR="00FC69C9">
              <w:t xml:space="preserve"> [ASSERTION] PGCB/CDC assertions missing on I/Os</w:t>
            </w:r>
          </w:p>
          <w:p w14:paraId="20589F85" w14:textId="3CB3382F" w:rsidR="00FC69C9" w:rsidRDefault="00EA7A02" w:rsidP="00FC69C9">
            <w:pPr>
              <w:pStyle w:val="CellBodyLeft"/>
            </w:pPr>
            <w:hyperlink r:id="rId39" w:history="1">
              <w:r w:rsidR="00FC69C9" w:rsidRPr="00FC69C9">
                <w:rPr>
                  <w:rStyle w:val="Hyperlink"/>
                  <w:rFonts w:ascii="Neo Sans Intel" w:hAnsi="Neo Sans Intel"/>
                  <w:sz w:val="16"/>
                  <w:szCs w:val="20"/>
                </w:rPr>
                <w:t xml:space="preserve">[HSD: 1275343] </w:t>
              </w:r>
            </w:hyperlink>
            <w:r w:rsidR="00FC69C9">
              <w:t xml:space="preserve"> [DOC] CDC documentation to call out requirement that clocks be available on IP-Inaccessible exit</w:t>
            </w:r>
          </w:p>
          <w:p w14:paraId="3CE42C10" w14:textId="6EB72D03" w:rsidR="00FC69C9" w:rsidRDefault="00EA7A02" w:rsidP="00233D81">
            <w:pPr>
              <w:pStyle w:val="CellBodyLeft"/>
            </w:pPr>
            <w:hyperlink r:id="rId40" w:history="1">
              <w:r w:rsidR="00FC69C9" w:rsidRPr="00FC69C9">
                <w:rPr>
                  <w:rStyle w:val="Hyperlink"/>
                  <w:rFonts w:ascii="Neo Sans Intel" w:hAnsi="Neo Sans Intel"/>
                  <w:sz w:val="16"/>
                  <w:szCs w:val="20"/>
                </w:rPr>
                <w:t xml:space="preserve">[HSD: 1275588] </w:t>
              </w:r>
            </w:hyperlink>
            <w:r w:rsidR="00FC69C9">
              <w:t xml:space="preserve"> [DOC] CDC Documentation Update for clock gate disable</w:t>
            </w:r>
          </w:p>
        </w:tc>
        <w:tc>
          <w:tcPr>
            <w:tcW w:w="1658" w:type="dxa"/>
          </w:tcPr>
          <w:p w14:paraId="187B39C8" w14:textId="77777777" w:rsidR="00A8788B" w:rsidRDefault="00A8788B" w:rsidP="003C4897">
            <w:pPr>
              <w:pStyle w:val="CellBodyLeft"/>
            </w:pPr>
          </w:p>
        </w:tc>
      </w:tr>
      <w:tr w:rsidR="001E7F25" w:rsidRPr="00724D97" w14:paraId="6047ADC4" w14:textId="77777777" w:rsidTr="003C4897">
        <w:trPr>
          <w:trHeight w:val="263"/>
        </w:trPr>
        <w:tc>
          <w:tcPr>
            <w:tcW w:w="1403" w:type="dxa"/>
          </w:tcPr>
          <w:p w14:paraId="03E5F85A" w14:textId="3F572901" w:rsidR="001E7F25" w:rsidRDefault="00BF6800" w:rsidP="003C4897">
            <w:pPr>
              <w:pStyle w:val="CellBodyCenter"/>
            </w:pPr>
            <w:r>
              <w:lastRenderedPageBreak/>
              <w:t>Hartej Singh</w:t>
            </w:r>
          </w:p>
        </w:tc>
        <w:tc>
          <w:tcPr>
            <w:tcW w:w="1403" w:type="dxa"/>
          </w:tcPr>
          <w:p w14:paraId="287545B3" w14:textId="77016B1D" w:rsidR="001E7F25" w:rsidRDefault="001E7F25" w:rsidP="003C4897">
            <w:pPr>
              <w:pStyle w:val="CellBodyCenter"/>
            </w:pPr>
            <w:r>
              <w:t>1.1</w:t>
            </w:r>
          </w:p>
        </w:tc>
        <w:tc>
          <w:tcPr>
            <w:tcW w:w="5430" w:type="dxa"/>
          </w:tcPr>
          <w:p w14:paraId="456AFE7F" w14:textId="5585351D" w:rsidR="001E7F25" w:rsidRDefault="001E7F25" w:rsidP="001E7F25">
            <w:pPr>
              <w:pStyle w:val="CellBodyLeft"/>
              <w:ind w:left="0"/>
            </w:pPr>
            <w:r>
              <w:t xml:space="preserve">Release of Version 1.1 with following changes: </w:t>
            </w:r>
          </w:p>
          <w:p w14:paraId="5A11F3CB" w14:textId="0660192B" w:rsidR="00DF1CF3" w:rsidRDefault="0094356F" w:rsidP="001E7F25">
            <w:pPr>
              <w:pStyle w:val="CellBodyLeft"/>
              <w:numPr>
                <w:ilvl w:val="0"/>
                <w:numId w:val="42"/>
              </w:numPr>
            </w:pPr>
            <w:r>
              <w:t xml:space="preserve">2 new </w:t>
            </w:r>
            <w:r w:rsidR="00DF1CF3">
              <w:t xml:space="preserve">input DFx </w:t>
            </w:r>
            <w:r>
              <w:t xml:space="preserve">signals </w:t>
            </w:r>
            <w:r w:rsidR="00DF1CF3">
              <w:t xml:space="preserve">(fscan_clkgenctrl*) </w:t>
            </w:r>
            <w:r w:rsidR="005260F2">
              <w:t xml:space="preserve">and other bypass logic </w:t>
            </w:r>
            <w:r w:rsidR="00DF1CF3">
              <w:t>added to support</w:t>
            </w:r>
            <w:r>
              <w:t xml:space="preserve"> usage of the CD</w:t>
            </w:r>
            <w:r w:rsidR="005260F2">
              <w:t>C</w:t>
            </w:r>
            <w:r>
              <w:t xml:space="preserve"> in pre-SCC mode. 1 new output signal (gclock_enable_final) added to support SCC related considerations (refer to Appendix for more information).</w:t>
            </w:r>
            <w:r w:rsidR="00DF1CF3">
              <w:t xml:space="preserve"> </w:t>
            </w:r>
            <w:r w:rsidR="005260F2">
              <w:t xml:space="preserve">Added new parameter, PRESCC, for this change. </w:t>
            </w:r>
          </w:p>
          <w:p w14:paraId="34B21851" w14:textId="092BDC2D" w:rsidR="001E7F25" w:rsidRDefault="005260F2" w:rsidP="001E7F25">
            <w:pPr>
              <w:pStyle w:val="CellBodyLeft"/>
              <w:numPr>
                <w:ilvl w:val="0"/>
                <w:numId w:val="42"/>
              </w:numPr>
            </w:pPr>
            <w:r>
              <w:lastRenderedPageBreak/>
              <w:t xml:space="preserve">Support for separating out functional clock (on short clock tree) controlled by clock_gate within CDC from functional clock used by other logic within CDC (SD requirement) – for details, refer to section on CDC Behavior Details. Addition of new parameters related to this change - </w:t>
            </w:r>
            <w:r w:rsidR="001E7F25">
              <w:t>DSYNC_CG_EN, FLOP_CG_EN</w:t>
            </w:r>
            <w:r w:rsidR="005242B7">
              <w:t xml:space="preserve"> and CG_LOCK_ISM</w:t>
            </w:r>
            <w:r w:rsidR="00085509">
              <w:t>.</w:t>
            </w:r>
          </w:p>
          <w:p w14:paraId="500E456D" w14:textId="37A49B66" w:rsidR="001E7F25" w:rsidRDefault="005603E9" w:rsidP="001E7F25">
            <w:pPr>
              <w:pStyle w:val="CellBodyLeft"/>
              <w:numPr>
                <w:ilvl w:val="0"/>
                <w:numId w:val="42"/>
              </w:numPr>
            </w:pPr>
            <w:r>
              <w:t>Support for Restore of IP blocks that are powered-ON by default</w:t>
            </w:r>
            <w:r w:rsidR="00C82720">
              <w:t xml:space="preserve"> (Chassis PG ECN 1570775)</w:t>
            </w:r>
            <w:r>
              <w:t xml:space="preserve">. </w:t>
            </w:r>
            <w:r w:rsidR="00912E12">
              <w:t xml:space="preserve">  </w:t>
            </w:r>
          </w:p>
          <w:p w14:paraId="2C426677" w14:textId="3150CEC7" w:rsidR="009F609A" w:rsidRDefault="009F609A" w:rsidP="001E7F25">
            <w:pPr>
              <w:pStyle w:val="CellBodyLeft"/>
              <w:numPr>
                <w:ilvl w:val="0"/>
                <w:numId w:val="42"/>
              </w:numPr>
            </w:pPr>
            <w:r>
              <w:t>Several documentation updates (see change bars)</w:t>
            </w:r>
          </w:p>
          <w:p w14:paraId="23A556BC" w14:textId="77777777" w:rsidR="005260F2" w:rsidRDefault="005260F2" w:rsidP="001E7F25">
            <w:pPr>
              <w:pStyle w:val="CellBodyLeft"/>
            </w:pPr>
          </w:p>
          <w:p w14:paraId="6963BE30" w14:textId="77777777" w:rsidR="001E7F25" w:rsidRDefault="001E7F25" w:rsidP="001E7F25">
            <w:pPr>
              <w:pStyle w:val="CellBodyLeft"/>
            </w:pPr>
            <w:r>
              <w:t>Implemented the following HSDs:</w:t>
            </w:r>
          </w:p>
          <w:p w14:paraId="077E5C33" w14:textId="77777777" w:rsidR="0052112B" w:rsidRDefault="0052112B" w:rsidP="001E7F25">
            <w:pPr>
              <w:pStyle w:val="CellBodyLeft"/>
            </w:pPr>
          </w:p>
          <w:p w14:paraId="15A3BDA3" w14:textId="141C3827" w:rsidR="0052112B" w:rsidRPr="00BF6800" w:rsidRDefault="0052112B" w:rsidP="001E7F25">
            <w:pPr>
              <w:pStyle w:val="CellBodyLeft"/>
              <w:rPr>
                <w:b/>
              </w:rPr>
            </w:pPr>
            <w:r w:rsidRPr="00BF6800">
              <w:rPr>
                <w:b/>
              </w:rPr>
              <w:t xml:space="preserve">Key changes: </w:t>
            </w:r>
          </w:p>
          <w:p w14:paraId="27741CB6" w14:textId="68542690" w:rsidR="00894D77" w:rsidRDefault="00EA7A02" w:rsidP="00894D77">
            <w:pPr>
              <w:pStyle w:val="CellBodyLeft"/>
            </w:pPr>
            <w:hyperlink r:id="rId41" w:history="1">
              <w:r w:rsidR="00894D77">
                <w:rPr>
                  <w:rStyle w:val="Hyperlink"/>
                  <w:rFonts w:ascii="Neo Sans Intel" w:hAnsi="Neo Sans Intel"/>
                  <w:sz w:val="16"/>
                  <w:szCs w:val="20"/>
                </w:rPr>
                <w:t xml:space="preserve">[HSD: 1277154] </w:t>
              </w:r>
            </w:hyperlink>
            <w:r w:rsidR="00894D77">
              <w:t xml:space="preserve"> </w:t>
            </w:r>
            <w:r w:rsidR="00827984">
              <w:t>CDC PV violation with clock-gate combi logic</w:t>
            </w:r>
          </w:p>
          <w:p w14:paraId="2C7E4B22" w14:textId="29ADA589" w:rsidR="00894D77" w:rsidRDefault="00EA7A02" w:rsidP="00894D77">
            <w:pPr>
              <w:pStyle w:val="CellBodyLeft"/>
            </w:pPr>
            <w:hyperlink r:id="rId42" w:history="1">
              <w:r w:rsidR="00894D77">
                <w:rPr>
                  <w:rStyle w:val="Hyperlink"/>
                  <w:rFonts w:ascii="Neo Sans Intel" w:hAnsi="Neo Sans Intel"/>
                  <w:sz w:val="16"/>
                  <w:szCs w:val="20"/>
                </w:rPr>
                <w:t xml:space="preserve">[HSD: 1277155] </w:t>
              </w:r>
            </w:hyperlink>
            <w:r w:rsidR="00894D77">
              <w:t xml:space="preserve"> </w:t>
            </w:r>
            <w:r w:rsidR="00827984">
              <w:t>CDC needs parameter to allow it to be used preSCC</w:t>
            </w:r>
          </w:p>
          <w:p w14:paraId="5309FC32" w14:textId="77777777" w:rsidR="00827984" w:rsidRDefault="00EA7A02" w:rsidP="00894D77">
            <w:pPr>
              <w:pStyle w:val="CellBodyLeft"/>
            </w:pPr>
            <w:hyperlink r:id="rId43" w:history="1">
              <w:r w:rsidR="00894D77">
                <w:rPr>
                  <w:rStyle w:val="Hyperlink"/>
                  <w:rFonts w:ascii="Neo Sans Intel" w:hAnsi="Neo Sans Intel"/>
                  <w:sz w:val="16"/>
                  <w:szCs w:val="20"/>
                </w:rPr>
                <w:t xml:space="preserve">[HSD: 1277156] </w:t>
              </w:r>
            </w:hyperlink>
            <w:r w:rsidR="00894D77">
              <w:t xml:space="preserve"> </w:t>
            </w:r>
            <w:r w:rsidR="00827984">
              <w:t>[BXT] PGCB/CDC need ability to default to restore state</w:t>
            </w:r>
          </w:p>
          <w:p w14:paraId="51C1C950" w14:textId="77777777" w:rsidR="0052112B" w:rsidRDefault="0052112B">
            <w:pPr>
              <w:pStyle w:val="CellBodyLeft"/>
              <w:ind w:left="0"/>
            </w:pPr>
          </w:p>
          <w:p w14:paraId="585A4132" w14:textId="77777777" w:rsidR="0052112B" w:rsidRDefault="0052112B">
            <w:pPr>
              <w:pStyle w:val="CellBodyLeft"/>
              <w:ind w:left="0"/>
            </w:pPr>
            <w:r>
              <w:t>Corner-case bugs (some are related to above changes):</w:t>
            </w:r>
          </w:p>
          <w:p w14:paraId="6711FE17" w14:textId="19E54EF9" w:rsidR="0052112B" w:rsidRDefault="00EA7A02">
            <w:pPr>
              <w:pStyle w:val="CellBodyLeft"/>
              <w:ind w:left="0"/>
            </w:pPr>
            <w:hyperlink r:id="rId44" w:history="1">
              <w:r w:rsidR="0052112B" w:rsidRPr="0052112B">
                <w:rPr>
                  <w:rStyle w:val="Hyperlink"/>
                  <w:rFonts w:ascii="Neo Sans Intel" w:hAnsi="Neo Sans Intel"/>
                  <w:sz w:val="16"/>
                  <w:szCs w:val="20"/>
                </w:rPr>
                <w:t>[HSD: 2243684]</w:t>
              </w:r>
            </w:hyperlink>
            <w:r w:rsidR="0052112B">
              <w:t xml:space="preserve"> CDC should treat ism_agent as gclock_req_sync</w:t>
            </w:r>
          </w:p>
          <w:p w14:paraId="78F5885F" w14:textId="120ECB30" w:rsidR="0052112B" w:rsidRDefault="00EA7A02">
            <w:pPr>
              <w:pStyle w:val="CellBodyLeft"/>
              <w:ind w:left="0"/>
            </w:pPr>
            <w:hyperlink r:id="rId45" w:history="1">
              <w:r w:rsidR="0052112B" w:rsidRPr="0052112B">
                <w:rPr>
                  <w:rStyle w:val="Hyperlink"/>
                  <w:rFonts w:ascii="Neo Sans Intel" w:hAnsi="Neo Sans Intel"/>
                  <w:sz w:val="16"/>
                  <w:szCs w:val="20"/>
                </w:rPr>
                <w:t>[HSD: 2</w:t>
              </w:r>
              <w:r w:rsidR="0052112B">
                <w:rPr>
                  <w:rStyle w:val="Hyperlink"/>
                  <w:rFonts w:ascii="Neo Sans Intel" w:hAnsi="Neo Sans Intel"/>
                  <w:sz w:val="16"/>
                  <w:szCs w:val="20"/>
                </w:rPr>
                <w:t>243686</w:t>
              </w:r>
              <w:r w:rsidR="0052112B" w:rsidRPr="0052112B">
                <w:rPr>
                  <w:rStyle w:val="Hyperlink"/>
                  <w:rFonts w:ascii="Neo Sans Intel" w:hAnsi="Neo Sans Intel"/>
                  <w:sz w:val="16"/>
                  <w:szCs w:val="20"/>
                </w:rPr>
                <w:t>]</w:t>
              </w:r>
            </w:hyperlink>
            <w:r w:rsidR="0052112B">
              <w:t xml:space="preserve"> CDC boundary_locked does not default to locked  </w:t>
            </w:r>
          </w:p>
          <w:p w14:paraId="7E7D8DB5" w14:textId="14B86DFC" w:rsidR="0052112B" w:rsidRDefault="00EA7A02">
            <w:pPr>
              <w:pStyle w:val="CellBodyLeft"/>
              <w:ind w:left="0"/>
            </w:pPr>
            <w:hyperlink r:id="rId46" w:history="1">
              <w:r w:rsidR="0052112B" w:rsidRPr="0052112B">
                <w:rPr>
                  <w:rStyle w:val="Hyperlink"/>
                  <w:rFonts w:ascii="Neo Sans Intel" w:hAnsi="Neo Sans Intel"/>
                  <w:sz w:val="16"/>
                  <w:szCs w:val="20"/>
                </w:rPr>
                <w:t>[HSD: 2</w:t>
              </w:r>
              <w:r w:rsidR="0052112B">
                <w:rPr>
                  <w:rStyle w:val="Hyperlink"/>
                  <w:rFonts w:ascii="Neo Sans Intel" w:hAnsi="Neo Sans Intel"/>
                  <w:sz w:val="16"/>
                  <w:szCs w:val="20"/>
                </w:rPr>
                <w:t>243688</w:t>
              </w:r>
              <w:r w:rsidR="0052112B" w:rsidRPr="0052112B">
                <w:rPr>
                  <w:rStyle w:val="Hyperlink"/>
                  <w:rFonts w:ascii="Neo Sans Intel" w:hAnsi="Neo Sans Intel"/>
                  <w:sz w:val="16"/>
                  <w:szCs w:val="20"/>
                </w:rPr>
                <w:t>]</w:t>
              </w:r>
            </w:hyperlink>
            <w:r w:rsidR="0052112B">
              <w:t xml:space="preserve"> CDC could hang in FORCE_READY</w:t>
            </w:r>
          </w:p>
          <w:p w14:paraId="61DA29C1" w14:textId="25265FD8" w:rsidR="0052112B" w:rsidRDefault="008E5BA8">
            <w:pPr>
              <w:pStyle w:val="CellBodyLeft"/>
              <w:ind w:left="0"/>
            </w:pPr>
            <w:r>
              <w:t>[</w:t>
            </w:r>
            <w:hyperlink r:id="rId47" w:history="1">
              <w:r w:rsidRPr="008E5BA8">
                <w:rPr>
                  <w:rStyle w:val="Hyperlink"/>
                  <w:rFonts w:ascii="Neo Sans Intel" w:hAnsi="Neo Sans Intel"/>
                  <w:sz w:val="16"/>
                  <w:szCs w:val="20"/>
                </w:rPr>
                <w:t>HSD: 2243801</w:t>
              </w:r>
            </w:hyperlink>
            <w:r>
              <w:t xml:space="preserve">] </w:t>
            </w:r>
            <w:r w:rsidRPr="008E5BA8">
              <w:t>CDC to add parameter to support assertion of ISM_LOCK with de-assertion of gclock_active</w:t>
            </w:r>
          </w:p>
          <w:p w14:paraId="20EB928D" w14:textId="77777777" w:rsidR="008E5BA8" w:rsidRDefault="008E5BA8">
            <w:pPr>
              <w:pStyle w:val="CellBodyLeft"/>
              <w:ind w:left="0"/>
            </w:pPr>
          </w:p>
          <w:p w14:paraId="1254E14D" w14:textId="5D53F547" w:rsidR="0052112B" w:rsidRPr="00BF6800" w:rsidRDefault="0052112B">
            <w:pPr>
              <w:pStyle w:val="CellBodyLeft"/>
              <w:ind w:left="0"/>
              <w:rPr>
                <w:b/>
              </w:rPr>
            </w:pPr>
            <w:r w:rsidRPr="00BF6800">
              <w:rPr>
                <w:b/>
              </w:rPr>
              <w:t xml:space="preserve">Assertion fixes: </w:t>
            </w:r>
          </w:p>
          <w:p w14:paraId="61046880" w14:textId="77777777" w:rsidR="00894D77" w:rsidRDefault="00EA7A02">
            <w:pPr>
              <w:pStyle w:val="CellBodyLeft"/>
              <w:ind w:left="0"/>
            </w:pPr>
            <w:hyperlink r:id="rId48" w:history="1">
              <w:r w:rsidR="00894D77">
                <w:rPr>
                  <w:rStyle w:val="Hyperlink"/>
                  <w:rFonts w:ascii="Neo Sans Intel" w:hAnsi="Neo Sans Intel"/>
                  <w:sz w:val="16"/>
                  <w:szCs w:val="20"/>
                </w:rPr>
                <w:t xml:space="preserve">[HSD: 2243601] </w:t>
              </w:r>
            </w:hyperlink>
            <w:r w:rsidR="00894D77">
              <w:t xml:space="preserve"> [ASSERTION] </w:t>
            </w:r>
            <w:r w:rsidR="00827984">
              <w:t>CDC a_ism_agent_1 is looking at sync version of gclock_req_async</w:t>
            </w:r>
          </w:p>
          <w:p w14:paraId="1A7F40C8" w14:textId="77777777" w:rsidR="0052112B" w:rsidRDefault="00EA7A02" w:rsidP="0052112B">
            <w:pPr>
              <w:pStyle w:val="CellBodyLeft"/>
            </w:pPr>
            <w:hyperlink r:id="rId49" w:history="1">
              <w:r w:rsidR="0052112B">
                <w:rPr>
                  <w:rStyle w:val="Hyperlink"/>
                  <w:rFonts w:ascii="Neo Sans Intel" w:hAnsi="Neo Sans Intel"/>
                  <w:sz w:val="16"/>
                  <w:szCs w:val="20"/>
                </w:rPr>
                <w:t xml:space="preserve">[HSD: 1276710] </w:t>
              </w:r>
            </w:hyperlink>
            <w:r w:rsidR="0052112B">
              <w:t xml:space="preserve"> [ASSERTION] CDC Clkgate holdoff assertion fires falsely for IP-Inaccessible Entry </w:t>
            </w:r>
          </w:p>
          <w:p w14:paraId="1EE4FCC5" w14:textId="77777777" w:rsidR="0052112B" w:rsidRDefault="00EA7A02" w:rsidP="0052112B">
            <w:pPr>
              <w:pStyle w:val="CellBodyLeft"/>
            </w:pPr>
            <w:hyperlink r:id="rId50" w:history="1">
              <w:r w:rsidR="0052112B">
                <w:rPr>
                  <w:rStyle w:val="Hyperlink"/>
                  <w:rFonts w:ascii="Neo Sans Intel" w:hAnsi="Neo Sans Intel"/>
                  <w:sz w:val="16"/>
                  <w:szCs w:val="20"/>
                </w:rPr>
                <w:t xml:space="preserve">[HSD: 1276742] </w:t>
              </w:r>
            </w:hyperlink>
            <w:r w:rsidR="0052112B">
              <w:t xml:space="preserve"> [ASSERTION] CDC a_reset_b_1 assertion needs to be disabled for DEF_PWRON</w:t>
            </w:r>
          </w:p>
          <w:p w14:paraId="35FFB5ED" w14:textId="7DAC9606" w:rsidR="00827984" w:rsidRDefault="00827984">
            <w:pPr>
              <w:pStyle w:val="CellBodyLeft"/>
              <w:ind w:left="0"/>
            </w:pPr>
          </w:p>
        </w:tc>
        <w:tc>
          <w:tcPr>
            <w:tcW w:w="1658" w:type="dxa"/>
          </w:tcPr>
          <w:p w14:paraId="2DF30D08" w14:textId="77777777" w:rsidR="001E7F25" w:rsidRDefault="001E7F25" w:rsidP="003C4897">
            <w:pPr>
              <w:pStyle w:val="CellBodyLeft"/>
            </w:pPr>
          </w:p>
        </w:tc>
      </w:tr>
      <w:tr w:rsidR="00B31C1F" w:rsidRPr="00724D97" w14:paraId="01E47B21" w14:textId="77777777" w:rsidTr="003C4897">
        <w:trPr>
          <w:trHeight w:val="263"/>
        </w:trPr>
        <w:tc>
          <w:tcPr>
            <w:tcW w:w="1403" w:type="dxa"/>
          </w:tcPr>
          <w:p w14:paraId="2E7F8227" w14:textId="00306273" w:rsidR="00B31C1F" w:rsidRDefault="00B31C1F" w:rsidP="003C4897">
            <w:pPr>
              <w:pStyle w:val="CellBodyCenter"/>
            </w:pPr>
            <w:r>
              <w:lastRenderedPageBreak/>
              <w:t>Hartej Singh</w:t>
            </w:r>
          </w:p>
        </w:tc>
        <w:tc>
          <w:tcPr>
            <w:tcW w:w="1403" w:type="dxa"/>
          </w:tcPr>
          <w:p w14:paraId="6CB0E350" w14:textId="4A127C5D" w:rsidR="00B31C1F" w:rsidRDefault="00B31C1F" w:rsidP="003C4897">
            <w:pPr>
              <w:pStyle w:val="CellBodyCenter"/>
            </w:pPr>
            <w:r>
              <w:t>1.15</w:t>
            </w:r>
          </w:p>
        </w:tc>
        <w:tc>
          <w:tcPr>
            <w:tcW w:w="5430" w:type="dxa"/>
          </w:tcPr>
          <w:p w14:paraId="3FB3ED93" w14:textId="7E64139E" w:rsidR="00B31C1F" w:rsidRDefault="00B31C1F" w:rsidP="00B31C1F">
            <w:pPr>
              <w:pStyle w:val="CellBodyLeft"/>
              <w:ind w:left="0"/>
            </w:pPr>
            <w:r>
              <w:t>Release of Version 1.1 with f</w:t>
            </w:r>
            <w:r w:rsidR="00726196">
              <w:t>ix for f</w:t>
            </w:r>
            <w:r>
              <w:t xml:space="preserve">ollowing </w:t>
            </w:r>
            <w:r w:rsidR="00726196">
              <w:t>issue</w:t>
            </w:r>
            <w:r>
              <w:t xml:space="preserve">: </w:t>
            </w:r>
          </w:p>
          <w:p w14:paraId="4F498682" w14:textId="4B9102BD" w:rsidR="00B31C1F" w:rsidRDefault="00EA7A02" w:rsidP="00B31C1F">
            <w:pPr>
              <w:pStyle w:val="CellBodyLeft"/>
            </w:pPr>
            <w:hyperlink r:id="rId51" w:history="1">
              <w:r w:rsidR="00B31C1F">
                <w:rPr>
                  <w:rStyle w:val="Hyperlink"/>
                  <w:rFonts w:ascii="Neo Sans Intel" w:hAnsi="Neo Sans Intel"/>
                  <w:sz w:val="16"/>
                  <w:szCs w:val="20"/>
                </w:rPr>
                <w:t xml:space="preserve">[HSD: 2243998] </w:t>
              </w:r>
            </w:hyperlink>
            <w:r w:rsidR="00B31C1F" w:rsidRPr="00B31C1F">
              <w:t>IOSF primary compliance issue seen with CDC v1.1 version (ISMPM 033)</w:t>
            </w:r>
          </w:p>
          <w:p w14:paraId="590D77C9" w14:textId="77777777" w:rsidR="00B31C1F" w:rsidRDefault="00B31C1F" w:rsidP="001E7F25">
            <w:pPr>
              <w:pStyle w:val="CellBodyLeft"/>
              <w:ind w:left="0"/>
            </w:pPr>
          </w:p>
        </w:tc>
        <w:tc>
          <w:tcPr>
            <w:tcW w:w="1658" w:type="dxa"/>
          </w:tcPr>
          <w:p w14:paraId="74B9404B" w14:textId="77777777" w:rsidR="00B31C1F" w:rsidRDefault="00B31C1F" w:rsidP="003C4897">
            <w:pPr>
              <w:pStyle w:val="CellBodyLeft"/>
            </w:pPr>
          </w:p>
        </w:tc>
      </w:tr>
      <w:tr w:rsidR="002F2A8E" w:rsidRPr="00724D97" w14:paraId="0546DF17" w14:textId="77777777" w:rsidTr="003C4897">
        <w:trPr>
          <w:trHeight w:val="263"/>
        </w:trPr>
        <w:tc>
          <w:tcPr>
            <w:tcW w:w="1403" w:type="dxa"/>
          </w:tcPr>
          <w:p w14:paraId="18B1ECE3" w14:textId="0AE926BD" w:rsidR="002F2A8E" w:rsidRDefault="002F2A8E" w:rsidP="003C4897">
            <w:pPr>
              <w:pStyle w:val="CellBodyCenter"/>
            </w:pPr>
            <w:r>
              <w:t>Jared Havican</w:t>
            </w:r>
          </w:p>
        </w:tc>
        <w:tc>
          <w:tcPr>
            <w:tcW w:w="1403" w:type="dxa"/>
          </w:tcPr>
          <w:p w14:paraId="7CD976DC" w14:textId="2D7FC8AC" w:rsidR="002F2A8E" w:rsidRDefault="002F2A8E" w:rsidP="003C4897">
            <w:pPr>
              <w:pStyle w:val="CellBodyCenter"/>
            </w:pPr>
            <w:r>
              <w:t>1.20</w:t>
            </w:r>
          </w:p>
        </w:tc>
        <w:tc>
          <w:tcPr>
            <w:tcW w:w="5430" w:type="dxa"/>
          </w:tcPr>
          <w:p w14:paraId="30E61404" w14:textId="77777777" w:rsidR="00DB3E7B" w:rsidRPr="0036481D" w:rsidRDefault="00DB3E7B" w:rsidP="006F2ACB">
            <w:pPr>
              <w:pStyle w:val="CellBodyLeft"/>
              <w:spacing w:before="0" w:after="0" w:line="240" w:lineRule="auto"/>
              <w:ind w:left="900" w:hanging="900"/>
              <w:rPr>
                <w:b/>
                <w:sz w:val="18"/>
              </w:rPr>
            </w:pPr>
            <w:r w:rsidRPr="0036481D">
              <w:rPr>
                <w:b/>
                <w:sz w:val="18"/>
              </w:rPr>
              <w:t>RTL Changes:</w:t>
            </w:r>
          </w:p>
          <w:p w14:paraId="732F9C50" w14:textId="77777777" w:rsidR="00DB3E7B" w:rsidRPr="0036481D" w:rsidRDefault="00DB3E7B" w:rsidP="006F2ACB">
            <w:pPr>
              <w:spacing w:before="0"/>
              <w:rPr>
                <w:sz w:val="18"/>
                <w:szCs w:val="18"/>
              </w:rPr>
            </w:pPr>
            <w:r w:rsidRPr="0036481D">
              <w:rPr>
                <w:sz w:val="18"/>
                <w:szCs w:val="18"/>
              </w:rPr>
              <w:t>[</w:t>
            </w:r>
            <w:hyperlink r:id="rId52" w:history="1">
              <w:r w:rsidRPr="0036481D">
                <w:rPr>
                  <w:rStyle w:val="Hyperlink"/>
                  <w:rFonts w:ascii="Neo Sans Intel" w:hAnsi="Neo Sans Intel"/>
                </w:rPr>
                <w:t>2281759</w:t>
              </w:r>
            </w:hyperlink>
            <w:r w:rsidRPr="0036481D">
              <w:rPr>
                <w:sz w:val="18"/>
                <w:szCs w:val="18"/>
              </w:rPr>
              <w:t>] Requirement - Provide .sig files for VISA insertion</w:t>
            </w:r>
          </w:p>
          <w:p w14:paraId="048CA167" w14:textId="77777777" w:rsidR="00DB3E7B" w:rsidRPr="0036481D" w:rsidRDefault="00DB3E7B">
            <w:pPr>
              <w:pStyle w:val="ListParagraph"/>
              <w:numPr>
                <w:ilvl w:val="0"/>
                <w:numId w:val="74"/>
              </w:numPr>
              <w:spacing w:before="0"/>
              <w:contextualSpacing w:val="0"/>
              <w:rPr>
                <w:sz w:val="18"/>
                <w:szCs w:val="18"/>
              </w:rPr>
            </w:pPr>
            <w:r w:rsidRPr="0036481D">
              <w:rPr>
                <w:sz w:val="18"/>
                <w:szCs w:val="18"/>
              </w:rPr>
              <w:t xml:space="preserve">With this release of the PGCB blocks, we are providing .sig files to be used by the IP to insert VISA within the blocks using the VISA insertion tool.  </w:t>
            </w:r>
            <w:r w:rsidRPr="0036481D">
              <w:rPr>
                <w:b/>
                <w:sz w:val="18"/>
                <w:szCs w:val="18"/>
                <w:highlight w:val="yellow"/>
              </w:rPr>
              <w:t>The *_visa vector outputs are still available but it is recommended that IPs let them dangle and instead use the provided .sig files to enable easier silicon debug</w:t>
            </w:r>
            <w:r w:rsidRPr="0036481D">
              <w:rPr>
                <w:sz w:val="18"/>
                <w:szCs w:val="18"/>
                <w:highlight w:val="yellow"/>
              </w:rPr>
              <w:t>.</w:t>
            </w:r>
          </w:p>
          <w:p w14:paraId="2218951B" w14:textId="77777777" w:rsidR="00DB3E7B" w:rsidRPr="0036481D" w:rsidRDefault="00DB3E7B" w:rsidP="006F2ACB">
            <w:pPr>
              <w:spacing w:before="0"/>
              <w:rPr>
                <w:sz w:val="18"/>
                <w:szCs w:val="18"/>
              </w:rPr>
            </w:pPr>
            <w:r w:rsidRPr="0036481D">
              <w:rPr>
                <w:sz w:val="18"/>
                <w:szCs w:val="18"/>
              </w:rPr>
              <w:t>[</w:t>
            </w:r>
            <w:hyperlink r:id="rId53" w:history="1">
              <w:r w:rsidRPr="0036481D">
                <w:rPr>
                  <w:rStyle w:val="Hyperlink"/>
                  <w:rFonts w:ascii="Neo Sans Intel" w:hAnsi="Neo Sans Intel"/>
                </w:rPr>
                <w:t>2267263</w:t>
              </w:r>
            </w:hyperlink>
            <w:r w:rsidRPr="0036481D">
              <w:rPr>
                <w:sz w:val="18"/>
                <w:szCs w:val="18"/>
              </w:rPr>
              <w:t>] Requirement - Updated to SIP CTECH methodology – requires integrating IPs to include global CTECH libraries in their ACE environment</w:t>
            </w:r>
          </w:p>
          <w:p w14:paraId="059AA038"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54" w:history="1">
              <w:r w:rsidRPr="006F2ACB">
                <w:rPr>
                  <w:rStyle w:val="Hyperlink"/>
                  <w:rFonts w:ascii="Neo Sans Intel" w:hAnsi="Neo Sans Intel"/>
                </w:rPr>
                <w:t>2244996</w:t>
              </w:r>
            </w:hyperlink>
            <w:r w:rsidRPr="0036481D">
              <w:rPr>
                <w:sz w:val="18"/>
              </w:rPr>
              <w:t xml:space="preserve">] Requirement - fism_dfx_clkgate_ovrd now ungates gclock instead of gate (Chassis ECN: </w:t>
            </w:r>
            <w:hyperlink r:id="rId55" w:anchor="issue/default.aspx?issue_id=1570764" w:history="1">
              <w:r w:rsidRPr="006F2ACB">
                <w:rPr>
                  <w:rStyle w:val="Hyperlink"/>
                  <w:rFonts w:ascii="Neo Sans Intel" w:hAnsi="Neo Sans Intel"/>
                </w:rPr>
                <w:t>1570764</w:t>
              </w:r>
            </w:hyperlink>
            <w:r w:rsidRPr="0036481D">
              <w:rPr>
                <w:sz w:val="18"/>
              </w:rPr>
              <w:t>)</w:t>
            </w:r>
          </w:p>
          <w:p w14:paraId="180131C1"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56" w:history="1">
              <w:r w:rsidRPr="006F2ACB">
                <w:rPr>
                  <w:rStyle w:val="Hyperlink"/>
                  <w:rFonts w:ascii="Neo Sans Intel" w:hAnsi="Neo Sans Intel"/>
                </w:rPr>
                <w:t>2247919</w:t>
              </w:r>
            </w:hyperlink>
            <w:r w:rsidRPr="0036481D">
              <w:rPr>
                <w:sz w:val="18"/>
              </w:rPr>
              <w:t>] Enhancement - Added SCAN Reset Bypass muxes on reset_b and pok_reset_b inputs to CDC</w:t>
            </w:r>
          </w:p>
          <w:p w14:paraId="00DE6F71"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57" w:history="1">
              <w:r w:rsidRPr="006F2ACB">
                <w:rPr>
                  <w:rStyle w:val="Hyperlink"/>
                  <w:rFonts w:ascii="Neo Sans Intel" w:hAnsi="Neo Sans Intel"/>
                </w:rPr>
                <w:t>2392454</w:t>
              </w:r>
            </w:hyperlink>
            <w:r w:rsidRPr="0036481D">
              <w:rPr>
                <w:sz w:val="18"/>
              </w:rPr>
              <w:t>] Enhancement - fismdfx_force_clkreq now keeps PGD fully awake and unlocked (instead of just asserting clkreq)</w:t>
            </w:r>
          </w:p>
          <w:p w14:paraId="7065E99C"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58" w:history="1">
              <w:r w:rsidRPr="006F2ACB">
                <w:rPr>
                  <w:rStyle w:val="Hyperlink"/>
                  <w:rFonts w:ascii="Neo Sans Intel" w:hAnsi="Neo Sans Intel"/>
                </w:rPr>
                <w:t>2280804</w:t>
              </w:r>
            </w:hyperlink>
            <w:r w:rsidRPr="0036481D">
              <w:rPr>
                <w:sz w:val="18"/>
              </w:rPr>
              <w:t>] Enhancement – clkreq output is now driven only from pgcb_clk domain (rather than mix between pgcb/func clk)</w:t>
            </w:r>
          </w:p>
          <w:p w14:paraId="10C00248"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59" w:history="1">
              <w:r w:rsidRPr="006F2ACB">
                <w:rPr>
                  <w:rStyle w:val="Hyperlink"/>
                  <w:rFonts w:ascii="Neo Sans Intel" w:hAnsi="Neo Sans Intel"/>
                </w:rPr>
                <w:t>1275945</w:t>
              </w:r>
            </w:hyperlink>
            <w:r w:rsidRPr="0036481D">
              <w:rPr>
                <w:sz w:val="18"/>
              </w:rPr>
              <w:t xml:space="preserve">] Enhancement – </w:t>
            </w:r>
            <w:r w:rsidRPr="0036481D">
              <w:rPr>
                <w:sz w:val="18"/>
                <w:highlight w:val="yellow"/>
              </w:rPr>
              <w:t>Added prescc_clock input</w:t>
            </w:r>
            <w:r w:rsidRPr="0036481D">
              <w:rPr>
                <w:sz w:val="18"/>
              </w:rPr>
              <w:t xml:space="preserve"> for CDCs that are used pre-SCC</w:t>
            </w:r>
          </w:p>
          <w:p w14:paraId="312445DF"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60" w:history="1">
              <w:r w:rsidRPr="006F2ACB">
                <w:rPr>
                  <w:rStyle w:val="Hyperlink"/>
                  <w:rFonts w:ascii="Neo Sans Intel" w:hAnsi="Neo Sans Intel"/>
                </w:rPr>
                <w:t>2266757</w:t>
              </w:r>
            </w:hyperlink>
            <w:r w:rsidRPr="0036481D">
              <w:rPr>
                <w:sz w:val="18"/>
              </w:rPr>
              <w:t>] Enhancement – CDC FSM now always waits for clkack to assert before moving out of a parked state</w:t>
            </w:r>
          </w:p>
          <w:p w14:paraId="57993AF3" w14:textId="77777777" w:rsidR="00DB3E7B" w:rsidRPr="0036481D" w:rsidRDefault="00DB3E7B" w:rsidP="006F2ACB">
            <w:pPr>
              <w:pStyle w:val="CellBodyLeft"/>
              <w:spacing w:before="0" w:after="0" w:line="240" w:lineRule="auto"/>
              <w:ind w:left="900" w:hanging="900"/>
              <w:rPr>
                <w:sz w:val="18"/>
              </w:rPr>
            </w:pPr>
            <w:r w:rsidRPr="0036481D">
              <w:rPr>
                <w:sz w:val="18"/>
              </w:rPr>
              <w:lastRenderedPageBreak/>
              <w:t>[</w:t>
            </w:r>
            <w:hyperlink r:id="rId61" w:history="1">
              <w:r w:rsidRPr="006F2ACB">
                <w:rPr>
                  <w:rStyle w:val="Hyperlink"/>
                  <w:rFonts w:ascii="Neo Sans Intel" w:hAnsi="Neo Sans Intel"/>
                </w:rPr>
                <w:t>2245023</w:t>
              </w:r>
            </w:hyperlink>
            <w:r w:rsidRPr="0036481D">
              <w:rPr>
                <w:sz w:val="18"/>
              </w:rPr>
              <w:t>] Enhancement – CDC only looks at clkgate_disabled in ON state to prevent potential hang scenario</w:t>
            </w:r>
          </w:p>
          <w:p w14:paraId="2C776C4C"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62" w:history="1">
              <w:r w:rsidRPr="006F2ACB">
                <w:rPr>
                  <w:rStyle w:val="Hyperlink"/>
                  <w:rFonts w:ascii="Neo Sans Intel" w:hAnsi="Neo Sans Intel"/>
                </w:rPr>
                <w:t>2267264</w:t>
              </w:r>
            </w:hyperlink>
            <w:r w:rsidRPr="0036481D">
              <w:rPr>
                <w:sz w:val="18"/>
              </w:rPr>
              <w:t>] Defect - Moved u_gclockEnAckSync to long clock tree branch</w:t>
            </w:r>
          </w:p>
          <w:p w14:paraId="7C826849"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63" w:history="1">
              <w:r w:rsidRPr="006F2ACB">
                <w:rPr>
                  <w:rStyle w:val="Hyperlink"/>
                  <w:rFonts w:ascii="Neo Sans Intel" w:hAnsi="Neo Sans Intel"/>
                </w:rPr>
                <w:t>2280824</w:t>
              </w:r>
            </w:hyperlink>
            <w:r w:rsidRPr="0036481D">
              <w:rPr>
                <w:sz w:val="18"/>
              </w:rPr>
              <w:t>] Defect – CDC always moves from RESTORE to ON to prevent potential hang scenario returning to PGATE</w:t>
            </w:r>
          </w:p>
          <w:p w14:paraId="31E7C011"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64" w:history="1">
              <w:r w:rsidRPr="006F2ACB">
                <w:rPr>
                  <w:rStyle w:val="Hyperlink"/>
                  <w:rFonts w:ascii="Neo Sans Intel" w:hAnsi="Neo Sans Intel"/>
                </w:rPr>
                <w:t>2244989</w:t>
              </w:r>
            </w:hyperlink>
            <w:r w:rsidRPr="0036481D">
              <w:rPr>
                <w:sz w:val="18"/>
              </w:rPr>
              <w:t>] Defect – ISM will now unlock in SYNCON_ISM when CG_LOCK_ISM is set</w:t>
            </w:r>
          </w:p>
          <w:p w14:paraId="22C01648" w14:textId="77777777" w:rsidR="00DB3E7B" w:rsidRPr="0036481D" w:rsidRDefault="00DB3E7B" w:rsidP="006F2ACB">
            <w:pPr>
              <w:pStyle w:val="CellBodyLeft"/>
              <w:spacing w:before="0" w:after="0" w:line="240" w:lineRule="auto"/>
              <w:ind w:left="900" w:hanging="900"/>
              <w:rPr>
                <w:sz w:val="18"/>
              </w:rPr>
            </w:pPr>
            <w:r w:rsidRPr="0036481D">
              <w:rPr>
                <w:sz w:val="18"/>
              </w:rPr>
              <w:t>[</w:t>
            </w:r>
            <w:hyperlink r:id="rId65" w:history="1">
              <w:r w:rsidRPr="006F2ACB">
                <w:rPr>
                  <w:rStyle w:val="Hyperlink"/>
                  <w:rFonts w:ascii="Neo Sans Intel" w:hAnsi="Neo Sans Intel"/>
                </w:rPr>
                <w:t>2244791</w:t>
              </w:r>
            </w:hyperlink>
            <w:r w:rsidRPr="0036481D">
              <w:rPr>
                <w:sz w:val="18"/>
              </w:rPr>
              <w:t>] Defect – gclock_active now deassert 8 clocks before gclock is gated</w:t>
            </w:r>
          </w:p>
          <w:p w14:paraId="3E239449" w14:textId="77777777" w:rsidR="00DB3E7B" w:rsidRPr="0036481D" w:rsidRDefault="00DB3E7B" w:rsidP="006F2ACB">
            <w:pPr>
              <w:pStyle w:val="CellBodyLeft"/>
              <w:spacing w:before="0" w:after="0" w:line="240" w:lineRule="auto"/>
              <w:ind w:left="900" w:hanging="900"/>
              <w:rPr>
                <w:sz w:val="18"/>
              </w:rPr>
            </w:pPr>
          </w:p>
          <w:p w14:paraId="75FC7CF9" w14:textId="77777777" w:rsidR="00DB3E7B" w:rsidRPr="0036481D" w:rsidRDefault="00DB3E7B" w:rsidP="006F2ACB">
            <w:pPr>
              <w:spacing w:before="0"/>
              <w:ind w:left="900" w:hanging="900"/>
              <w:rPr>
                <w:sz w:val="18"/>
                <w:szCs w:val="18"/>
              </w:rPr>
            </w:pPr>
            <w:r w:rsidRPr="0036481D">
              <w:rPr>
                <w:b/>
                <w:sz w:val="18"/>
                <w:szCs w:val="18"/>
              </w:rPr>
              <w:t>Doc/Assertion/Environment Changes:</w:t>
            </w:r>
            <w:r w:rsidRPr="0036481D">
              <w:rPr>
                <w:sz w:val="18"/>
                <w:szCs w:val="18"/>
              </w:rPr>
              <w:t xml:space="preserve"> </w:t>
            </w:r>
          </w:p>
          <w:p w14:paraId="72534F18" w14:textId="77777777" w:rsidR="00DB3E7B" w:rsidRPr="0036481D" w:rsidRDefault="00DB3E7B" w:rsidP="006F2ACB">
            <w:pPr>
              <w:spacing w:before="0"/>
              <w:ind w:left="900" w:hanging="900"/>
              <w:rPr>
                <w:sz w:val="18"/>
                <w:szCs w:val="18"/>
              </w:rPr>
            </w:pPr>
            <w:r w:rsidRPr="0036481D">
              <w:rPr>
                <w:sz w:val="18"/>
                <w:szCs w:val="18"/>
              </w:rPr>
              <w:t>[</w:t>
            </w:r>
            <w:hyperlink r:id="rId66" w:history="1">
              <w:r w:rsidRPr="0036481D">
                <w:rPr>
                  <w:rStyle w:val="Hyperlink"/>
                  <w:rFonts w:ascii="Neo Sans Intel" w:hAnsi="Neo Sans Intel"/>
                </w:rPr>
                <w:t>2243993</w:t>
              </w:r>
            </w:hyperlink>
            <w:r w:rsidRPr="0036481D">
              <w:rPr>
                <w:sz w:val="18"/>
                <w:szCs w:val="18"/>
              </w:rPr>
              <w:t>] Documented that it is acceptable for the CDC be in the process of gating clocks while sleep toggles on IP-Inaccessible PG entry</w:t>
            </w:r>
          </w:p>
          <w:p w14:paraId="010E48A1" w14:textId="77777777" w:rsidR="00DB3E7B" w:rsidRPr="0036481D" w:rsidRDefault="00DB3E7B" w:rsidP="006F2ACB">
            <w:pPr>
              <w:spacing w:before="0"/>
              <w:rPr>
                <w:sz w:val="18"/>
                <w:szCs w:val="18"/>
              </w:rPr>
            </w:pPr>
            <w:r w:rsidRPr="0036481D">
              <w:rPr>
                <w:sz w:val="18"/>
                <w:szCs w:val="18"/>
              </w:rPr>
              <w:t>[</w:t>
            </w:r>
            <w:hyperlink r:id="rId67" w:history="1">
              <w:r w:rsidRPr="0036481D">
                <w:rPr>
                  <w:rStyle w:val="Hyperlink"/>
                  <w:rFonts w:ascii="Neo Sans Intel" w:hAnsi="Neo Sans Intel"/>
                </w:rPr>
                <w:t>2249492</w:t>
              </w:r>
            </w:hyperlink>
            <w:r w:rsidRPr="0036481D">
              <w:rPr>
                <w:sz w:val="18"/>
                <w:szCs w:val="18"/>
              </w:rPr>
              <w:t>] Called out need to waive Caliber violations regarding logic on reset due to DFx and force_rst_b</w:t>
            </w:r>
          </w:p>
          <w:p w14:paraId="1C04F42D" w14:textId="77777777" w:rsidR="00DB3E7B" w:rsidRPr="0036481D" w:rsidRDefault="00DB3E7B" w:rsidP="006F2ACB">
            <w:pPr>
              <w:spacing w:before="0"/>
              <w:rPr>
                <w:sz w:val="18"/>
                <w:szCs w:val="18"/>
              </w:rPr>
            </w:pPr>
            <w:r w:rsidRPr="0036481D">
              <w:rPr>
                <w:sz w:val="18"/>
                <w:szCs w:val="18"/>
              </w:rPr>
              <w:t>[</w:t>
            </w:r>
            <w:hyperlink r:id="rId68" w:history="1">
              <w:r w:rsidRPr="0036481D">
                <w:rPr>
                  <w:rStyle w:val="Hyperlink"/>
                  <w:rFonts w:ascii="Neo Sans Intel" w:hAnsi="Neo Sans Intel"/>
                </w:rPr>
                <w:t>2246461</w:t>
              </w:r>
            </w:hyperlink>
            <w:r w:rsidRPr="0036481D">
              <w:rPr>
                <w:sz w:val="18"/>
                <w:szCs w:val="18"/>
              </w:rPr>
              <w:t>] Updated a_pgcb_pwrgate_active_2 assertion</w:t>
            </w:r>
          </w:p>
          <w:p w14:paraId="051811DB" w14:textId="77777777" w:rsidR="00DB3E7B" w:rsidRPr="0036481D" w:rsidRDefault="00DB3E7B" w:rsidP="006F2ACB">
            <w:pPr>
              <w:spacing w:before="0"/>
              <w:rPr>
                <w:sz w:val="18"/>
                <w:szCs w:val="18"/>
              </w:rPr>
            </w:pPr>
            <w:r w:rsidRPr="0036481D">
              <w:rPr>
                <w:sz w:val="18"/>
                <w:szCs w:val="18"/>
              </w:rPr>
              <w:t>[</w:t>
            </w:r>
            <w:hyperlink r:id="rId69" w:history="1">
              <w:r w:rsidRPr="0036481D">
                <w:rPr>
                  <w:rStyle w:val="Hyperlink"/>
                  <w:rFonts w:ascii="Neo Sans Intel" w:hAnsi="Neo Sans Intel"/>
                </w:rPr>
                <w:t>2245424</w:t>
              </w:r>
            </w:hyperlink>
            <w:r w:rsidRPr="0036481D">
              <w:rPr>
                <w:sz w:val="18"/>
                <w:szCs w:val="18"/>
              </w:rPr>
              <w:t>] Assertion updates</w:t>
            </w:r>
          </w:p>
          <w:p w14:paraId="0771C3AF" w14:textId="77777777" w:rsidR="00DB3E7B" w:rsidRPr="0036481D" w:rsidRDefault="00DB3E7B" w:rsidP="006F2ACB">
            <w:pPr>
              <w:spacing w:before="0"/>
              <w:rPr>
                <w:sz w:val="18"/>
                <w:szCs w:val="18"/>
              </w:rPr>
            </w:pPr>
            <w:r w:rsidRPr="0036481D">
              <w:rPr>
                <w:sz w:val="18"/>
                <w:szCs w:val="18"/>
              </w:rPr>
              <w:t>[</w:t>
            </w:r>
            <w:hyperlink r:id="rId70" w:history="1">
              <w:r w:rsidRPr="0036481D">
                <w:rPr>
                  <w:rStyle w:val="Hyperlink"/>
                  <w:rFonts w:ascii="Neo Sans Intel" w:hAnsi="Neo Sans Intel"/>
                </w:rPr>
                <w:t>2244732</w:t>
              </w:r>
            </w:hyperlink>
            <w:r w:rsidRPr="0036481D">
              <w:rPr>
                <w:sz w:val="18"/>
                <w:szCs w:val="18"/>
              </w:rPr>
              <w:t>] Clarified ITBITS min values is 3</w:t>
            </w:r>
          </w:p>
          <w:p w14:paraId="326CC67C" w14:textId="77777777" w:rsidR="00DB3E7B" w:rsidRPr="0036481D" w:rsidRDefault="00DB3E7B" w:rsidP="006F2ACB">
            <w:pPr>
              <w:spacing w:before="0"/>
              <w:rPr>
                <w:sz w:val="18"/>
                <w:szCs w:val="18"/>
              </w:rPr>
            </w:pPr>
            <w:r w:rsidRPr="0036481D">
              <w:rPr>
                <w:sz w:val="18"/>
                <w:szCs w:val="18"/>
              </w:rPr>
              <w:t>[</w:t>
            </w:r>
            <w:hyperlink r:id="rId71" w:history="1">
              <w:r w:rsidRPr="0036481D">
                <w:rPr>
                  <w:rStyle w:val="Hyperlink"/>
                  <w:rFonts w:ascii="Neo Sans Intel" w:hAnsi="Neo Sans Intel"/>
                </w:rPr>
                <w:t>2245761</w:t>
              </w:r>
            </w:hyperlink>
            <w:r w:rsidRPr="0036481D">
              <w:rPr>
                <w:sz w:val="18"/>
                <w:szCs w:val="18"/>
              </w:rPr>
              <w:t>] Updated to state greset_b is synchronized to clock instead of gclock</w:t>
            </w:r>
          </w:p>
          <w:p w14:paraId="12076432" w14:textId="77777777" w:rsidR="00DB3E7B" w:rsidRPr="0036481D" w:rsidRDefault="00DB3E7B" w:rsidP="006F2ACB">
            <w:pPr>
              <w:spacing w:before="0"/>
              <w:rPr>
                <w:sz w:val="18"/>
                <w:szCs w:val="18"/>
              </w:rPr>
            </w:pPr>
            <w:r w:rsidRPr="0036481D">
              <w:rPr>
                <w:sz w:val="18"/>
                <w:szCs w:val="18"/>
              </w:rPr>
              <w:t>[</w:t>
            </w:r>
            <w:hyperlink r:id="rId72" w:history="1">
              <w:r w:rsidRPr="0036481D">
                <w:rPr>
                  <w:rStyle w:val="Hyperlink"/>
                  <w:rFonts w:ascii="Neo Sans Intel" w:hAnsi="Neo Sans Intel"/>
                </w:rPr>
                <w:t>2245509</w:t>
              </w:r>
            </w:hyperlink>
            <w:r w:rsidRPr="0036481D">
              <w:rPr>
                <w:sz w:val="18"/>
                <w:szCs w:val="18"/>
              </w:rPr>
              <w:t>] Clarified gclock_active behavior in spec</w:t>
            </w:r>
          </w:p>
          <w:p w14:paraId="05C3577C" w14:textId="77777777" w:rsidR="00DB3E7B" w:rsidRPr="0036481D" w:rsidRDefault="00DB3E7B" w:rsidP="006F2ACB">
            <w:pPr>
              <w:spacing w:before="0"/>
              <w:rPr>
                <w:sz w:val="18"/>
                <w:szCs w:val="18"/>
              </w:rPr>
            </w:pPr>
            <w:r w:rsidRPr="0036481D">
              <w:rPr>
                <w:sz w:val="18"/>
                <w:szCs w:val="18"/>
              </w:rPr>
              <w:t>[</w:t>
            </w:r>
            <w:hyperlink r:id="rId73" w:history="1">
              <w:r w:rsidRPr="0036481D">
                <w:rPr>
                  <w:rStyle w:val="Hyperlink"/>
                  <w:rFonts w:ascii="Neo Sans Intel" w:hAnsi="Neo Sans Intel"/>
                </w:rPr>
                <w:t>2392384</w:t>
              </w:r>
            </w:hyperlink>
            <w:r w:rsidRPr="0036481D">
              <w:rPr>
                <w:sz w:val="18"/>
                <w:szCs w:val="18"/>
              </w:rPr>
              <w:t>] Replaced `ifdef ASSERT_ON with `ifndef SVA_OFF so assertions are enabled by default</w:t>
            </w:r>
          </w:p>
          <w:p w14:paraId="31FFE193" w14:textId="77777777" w:rsidR="00DB3E7B" w:rsidRPr="0036481D" w:rsidRDefault="00DB3E7B" w:rsidP="006F2ACB">
            <w:pPr>
              <w:spacing w:before="0"/>
              <w:rPr>
                <w:sz w:val="18"/>
                <w:szCs w:val="18"/>
              </w:rPr>
            </w:pPr>
            <w:r w:rsidRPr="0036481D">
              <w:rPr>
                <w:sz w:val="18"/>
                <w:szCs w:val="18"/>
              </w:rPr>
              <w:t>[</w:t>
            </w:r>
            <w:hyperlink r:id="rId74" w:history="1">
              <w:r w:rsidRPr="0036481D">
                <w:rPr>
                  <w:rStyle w:val="Hyperlink"/>
                  <w:rFonts w:ascii="Neo Sans Intel" w:hAnsi="Neo Sans Intel"/>
                </w:rPr>
                <w:t>2266993</w:t>
              </w:r>
            </w:hyperlink>
            <w:r w:rsidRPr="0036481D">
              <w:rPr>
                <w:sz w:val="18"/>
                <w:szCs w:val="18"/>
              </w:rPr>
              <w:t>] Removed ASSERT_ON in HDL files</w:t>
            </w:r>
          </w:p>
          <w:p w14:paraId="3DB1D12E" w14:textId="13840401" w:rsidR="002F2A8E" w:rsidRDefault="00DB3E7B" w:rsidP="006F2ACB">
            <w:pPr>
              <w:spacing w:before="0"/>
            </w:pPr>
            <w:r w:rsidRPr="00DA5C06">
              <w:rPr>
                <w:sz w:val="18"/>
                <w:szCs w:val="18"/>
              </w:rPr>
              <w:t>[</w:t>
            </w:r>
            <w:hyperlink r:id="rId75" w:history="1">
              <w:r w:rsidRPr="0036481D">
                <w:rPr>
                  <w:rStyle w:val="Hyperlink"/>
                  <w:rFonts w:ascii="Neo Sans Intel" w:hAnsi="Neo Sans Intel"/>
                </w:rPr>
                <w:t>2246425</w:t>
              </w:r>
            </w:hyperlink>
            <w:r w:rsidRPr="006F2ACB">
              <w:rPr>
                <w:sz w:val="18"/>
                <w:szCs w:val="18"/>
              </w:rPr>
              <w:t>] Updated CDC Waivers</w:t>
            </w:r>
          </w:p>
        </w:tc>
        <w:tc>
          <w:tcPr>
            <w:tcW w:w="1658" w:type="dxa"/>
          </w:tcPr>
          <w:p w14:paraId="69B2A3E8" w14:textId="77777777" w:rsidR="002F2A8E" w:rsidRDefault="002F2A8E" w:rsidP="003C4897">
            <w:pPr>
              <w:pStyle w:val="CellBodyLeft"/>
            </w:pPr>
          </w:p>
        </w:tc>
      </w:tr>
    </w:tbl>
    <w:p w14:paraId="4EA4A412" w14:textId="4E8A508C" w:rsidR="0097407E" w:rsidRDefault="0097407E" w:rsidP="00BF0491">
      <w:pPr>
        <w:jc w:val="center"/>
      </w:pPr>
      <w:bookmarkStart w:id="4" w:name="_Toc428761831"/>
      <w:bookmarkStart w:id="5" w:name="_Toc431308718"/>
      <w:r>
        <w:lastRenderedPageBreak/>
        <w:t>§</w:t>
      </w:r>
    </w:p>
    <w:p w14:paraId="5387E51D" w14:textId="77777777" w:rsidR="00143401" w:rsidRPr="00B25AF6" w:rsidRDefault="001662B7" w:rsidP="00D477E5">
      <w:pPr>
        <w:pStyle w:val="Heading1"/>
      </w:pPr>
      <w:bookmarkStart w:id="6" w:name="_Toc360722216"/>
      <w:bookmarkEnd w:id="4"/>
      <w:bookmarkEnd w:id="5"/>
      <w:r>
        <w:lastRenderedPageBreak/>
        <w:t>Architectural Overview</w:t>
      </w:r>
      <w:bookmarkEnd w:id="6"/>
    </w:p>
    <w:p w14:paraId="1F6D694C" w14:textId="78D180B0" w:rsidR="00143401" w:rsidRDefault="00844008" w:rsidP="00D477E5">
      <w:pPr>
        <w:pStyle w:val="Heading2"/>
      </w:pPr>
      <w:bookmarkStart w:id="7" w:name="_Toc360722217"/>
      <w:r>
        <w:t>Overview</w:t>
      </w:r>
      <w:bookmarkEnd w:id="7"/>
    </w:p>
    <w:p w14:paraId="436D4155" w14:textId="04642AB9" w:rsidR="007D786F" w:rsidRDefault="000E64C5" w:rsidP="00BF0491">
      <w:r>
        <w:t>The Clock Domain Controller (CDC) is a component that works in conjunction with the Power Gate Control Block (PGCB) to create a power gating solution for IPs that minimizes custom glue logic.  Use of the CDC ensure that entry and exit will be done in a consistent and safe manner by all I</w:t>
      </w:r>
      <w:r w:rsidR="002072B8">
        <w:t>p</w:t>
      </w:r>
      <w:r>
        <w:t>s and complex operations like reset and clock management and IOSF ISM management are handled properly.</w:t>
      </w:r>
    </w:p>
    <w:p w14:paraId="171FC880" w14:textId="35D871FD" w:rsidR="000E64C5" w:rsidRDefault="000E64C5" w:rsidP="00BF0491">
      <w:r>
        <w:t>The PGCB supplies the sequencer for actual power gate entry, and the CDC is responsible for managing a single clock domain within a power gated domain (PGD).  I</w:t>
      </w:r>
      <w:r w:rsidR="002072B8">
        <w:t>p</w:t>
      </w:r>
      <w:r>
        <w:t xml:space="preserve">s are responsible for integrating a PGCB and a CDC for each clock domain in the PGD and handling the minimal glue logic required to create a custom solution.  The requirements for this integration and the necessary glue logic are described in this document.  </w:t>
      </w:r>
    </w:p>
    <w:p w14:paraId="1842E16B" w14:textId="035A2549" w:rsidR="00844008" w:rsidRDefault="00844008" w:rsidP="00844008">
      <w:pPr>
        <w:pStyle w:val="Heading2"/>
      </w:pPr>
      <w:bookmarkStart w:id="8" w:name="_Toc360722218"/>
      <w:r>
        <w:t>Roles Performed</w:t>
      </w:r>
      <w:bookmarkEnd w:id="8"/>
    </w:p>
    <w:p w14:paraId="1521D8DC" w14:textId="33736BDA" w:rsidR="00BD487D" w:rsidRDefault="00BD487D" w:rsidP="00BD487D">
      <w:pPr>
        <w:pStyle w:val="ListParagraph"/>
        <w:numPr>
          <w:ilvl w:val="0"/>
          <w:numId w:val="32"/>
        </w:numPr>
      </w:pPr>
      <w:r>
        <w:t xml:space="preserve">Provides race &amp; glitch-free control of locking ISMs and </w:t>
      </w:r>
      <w:r w:rsidR="008F330E">
        <w:t xml:space="preserve">controlling clocks during power </w:t>
      </w:r>
      <w:r>
        <w:t>gating entry and exit.</w:t>
      </w:r>
    </w:p>
    <w:p w14:paraId="73CEE631" w14:textId="6F3223E9" w:rsidR="00BD487D" w:rsidRDefault="00BD487D" w:rsidP="00BD487D">
      <w:pPr>
        <w:pStyle w:val="ListParagraph"/>
        <w:numPr>
          <w:ilvl w:val="0"/>
          <w:numId w:val="32"/>
        </w:numPr>
      </w:pPr>
      <w:r>
        <w:t xml:space="preserve">One or more CDCs Interface with the PGCB to handle most of the power gate entry/exit management.  </w:t>
      </w:r>
    </w:p>
    <w:p w14:paraId="58CE748D" w14:textId="72C59F5B" w:rsidR="00844008" w:rsidRDefault="00BD487D" w:rsidP="00BD487D">
      <w:pPr>
        <w:pStyle w:val="ListParagraph"/>
        <w:numPr>
          <w:ilvl w:val="0"/>
          <w:numId w:val="32"/>
        </w:numPr>
      </w:pPr>
      <w:r>
        <w:lastRenderedPageBreak/>
        <w:t>Chassis compliant clkreq/clkack control for clock sources.</w:t>
      </w:r>
    </w:p>
    <w:p w14:paraId="71989FD2" w14:textId="50A68831" w:rsidR="00BD487D" w:rsidRDefault="00BD487D" w:rsidP="00BD487D">
      <w:pPr>
        <w:pStyle w:val="ListParagraph"/>
        <w:numPr>
          <w:ilvl w:val="0"/>
          <w:numId w:val="32"/>
        </w:numPr>
      </w:pPr>
      <w:r>
        <w:t>Supports Chassis compliant clkreq/clkack handshakes for both synchronous and asynchronous clock consumers for its domain.</w:t>
      </w:r>
    </w:p>
    <w:p w14:paraId="5B374F3A" w14:textId="0D411727" w:rsidR="00BD487D" w:rsidRDefault="00BD487D" w:rsidP="00BD487D">
      <w:pPr>
        <w:pStyle w:val="ListParagraph"/>
        <w:numPr>
          <w:ilvl w:val="0"/>
          <w:numId w:val="32"/>
        </w:numPr>
      </w:pPr>
      <w:r>
        <w:t>IOSF 1.1 compliant control of the POK signals.</w:t>
      </w:r>
    </w:p>
    <w:p w14:paraId="0F762DFE" w14:textId="77777777" w:rsidR="00BD487D" w:rsidRDefault="00BD487D" w:rsidP="00BD487D">
      <w:pPr>
        <w:pStyle w:val="ListParagraph"/>
        <w:numPr>
          <w:ilvl w:val="0"/>
          <w:numId w:val="32"/>
        </w:numPr>
      </w:pPr>
      <w:r>
        <w:t xml:space="preserve">Provides synchronized resets, </w:t>
      </w:r>
    </w:p>
    <w:p w14:paraId="23D7DC3E" w14:textId="6EFF776A" w:rsidR="00BD487D" w:rsidRDefault="00BD487D" w:rsidP="00BD487D">
      <w:pPr>
        <w:pStyle w:val="ListParagraph"/>
        <w:numPr>
          <w:ilvl w:val="1"/>
          <w:numId w:val="32"/>
        </w:numPr>
      </w:pPr>
      <w:r>
        <w:t>One version is controlled (masked) for supporting the requirements of flops in the power gated domain.</w:t>
      </w:r>
    </w:p>
    <w:p w14:paraId="1FC3A1CF" w14:textId="74814EB9" w:rsidR="00BD487D" w:rsidRDefault="00BD487D" w:rsidP="00BD487D">
      <w:pPr>
        <w:pStyle w:val="ListParagraph"/>
        <w:numPr>
          <w:ilvl w:val="1"/>
          <w:numId w:val="32"/>
        </w:numPr>
      </w:pPr>
      <w:r>
        <w:t xml:space="preserve">Another version that is not masked during power gating but is otherwise coincident with the other for use with any Always On logic. </w:t>
      </w:r>
    </w:p>
    <w:p w14:paraId="5E51ACC0" w14:textId="77777777" w:rsidR="00C7786B" w:rsidRDefault="00C7786B" w:rsidP="00C7786B">
      <w:pPr>
        <w:pStyle w:val="ListParagraph"/>
        <w:numPr>
          <w:ilvl w:val="0"/>
          <w:numId w:val="32"/>
        </w:numPr>
      </w:pPr>
      <w:r>
        <w:t>Provides local clock gating with configurable idle timers.</w:t>
      </w:r>
    </w:p>
    <w:p w14:paraId="01AE1B1D" w14:textId="729263E5" w:rsidR="008F330E" w:rsidRDefault="008F330E" w:rsidP="00C7786B">
      <w:pPr>
        <w:pStyle w:val="ListParagraph"/>
        <w:numPr>
          <w:ilvl w:val="0"/>
          <w:numId w:val="32"/>
        </w:numPr>
      </w:pPr>
      <w:r>
        <w:t>Provide hysteresis timers for managing the entry into clock</w:t>
      </w:r>
    </w:p>
    <w:p w14:paraId="1FB60A51" w14:textId="77777777" w:rsidR="00C7786B" w:rsidRDefault="00C7786B" w:rsidP="00C7786B">
      <w:pPr>
        <w:pStyle w:val="ListParagraph"/>
      </w:pPr>
    </w:p>
    <w:p w14:paraId="123A69D7" w14:textId="77777777" w:rsidR="00341AF1" w:rsidRDefault="00341AF1" w:rsidP="00341AF1">
      <w:r>
        <w:t xml:space="preserve">Note: for every clock that is controlled through the CDC, designers need to be careful about using the clock in AON/Ungated domain. This is because any time this clock is needed, and the IP is in PG state, it causes a wake event. It is recommended that this clock not be used in the AON/Ungated domain, or else, this clock be used in AON/Ungated domain only when the IP is not in PG state.  </w:t>
      </w:r>
    </w:p>
    <w:p w14:paraId="67891D6A" w14:textId="77777777" w:rsidR="00341AF1" w:rsidRDefault="00341AF1" w:rsidP="00C7786B">
      <w:pPr>
        <w:pStyle w:val="ListParagraph"/>
      </w:pPr>
    </w:p>
    <w:p w14:paraId="34550FC0" w14:textId="0A6E9FF2" w:rsidR="00844008" w:rsidRDefault="000E64C5" w:rsidP="000E64C5">
      <w:pPr>
        <w:pStyle w:val="Heading2"/>
      </w:pPr>
      <w:bookmarkStart w:id="9" w:name="_Toc360722219"/>
      <w:r>
        <w:t>Block Diagram</w:t>
      </w:r>
      <w:bookmarkEnd w:id="9"/>
    </w:p>
    <w:p w14:paraId="017F445F" w14:textId="30E90336" w:rsidR="000E64C5" w:rsidRPr="000E64C5" w:rsidRDefault="000E64C5" w:rsidP="000E64C5">
      <w:r>
        <w:t>The following shows how the PGCB, the glue logic and two CDCs would be assembled in an IP</w:t>
      </w:r>
      <w:r w:rsidR="00CD5B9B">
        <w:t xml:space="preserve"> that had two clock domains</w:t>
      </w:r>
      <w:r>
        <w:t xml:space="preserve">.  </w:t>
      </w:r>
    </w:p>
    <w:p w14:paraId="12EE8519" w14:textId="56B912B9" w:rsidR="00CD5B9B" w:rsidRDefault="00CD5B9B" w:rsidP="00CD5B9B">
      <w:pPr>
        <w:pStyle w:val="Caption"/>
      </w:pPr>
      <w:bookmarkStart w:id="10" w:name="_Toc360672253"/>
      <w:r>
        <w:lastRenderedPageBreak/>
        <w:t xml:space="preserve">Figure </w:t>
      </w:r>
      <w:fldSimple w:instr=" STYLEREF 1 \s ">
        <w:r w:rsidR="00094572">
          <w:rPr>
            <w:noProof/>
          </w:rPr>
          <w:t>1</w:t>
        </w:r>
      </w:fldSimple>
      <w:r w:rsidR="00194B7F">
        <w:noBreakHyphen/>
      </w:r>
      <w:fldSimple w:instr=" SEQ Figure \* ARABIC \s 1 ">
        <w:r w:rsidR="00094572">
          <w:rPr>
            <w:noProof/>
          </w:rPr>
          <w:t>1</w:t>
        </w:r>
      </w:fldSimple>
      <w:r>
        <w:t>: High Level Connections for 2CDCs</w:t>
      </w:r>
      <w:bookmarkEnd w:id="10"/>
    </w:p>
    <w:p w14:paraId="20D8017E" w14:textId="66007D26" w:rsidR="00844008" w:rsidRDefault="00CD5B9B" w:rsidP="00BF0491">
      <w:r>
        <w:rPr>
          <w:noProof/>
        </w:rPr>
        <w:drawing>
          <wp:inline distT="0" distB="0" distL="0" distR="0" wp14:anchorId="27C09CD9" wp14:editId="46E74258">
            <wp:extent cx="5486400" cy="346867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86400" cy="3468673"/>
                    </a:xfrm>
                    <a:prstGeom prst="rect">
                      <a:avLst/>
                    </a:prstGeom>
                    <a:noFill/>
                    <a:ln>
                      <a:noFill/>
                    </a:ln>
                  </pic:spPr>
                </pic:pic>
              </a:graphicData>
            </a:graphic>
          </wp:inline>
        </w:drawing>
      </w:r>
    </w:p>
    <w:p w14:paraId="62CD00A4" w14:textId="0D26B41A" w:rsidR="000D7F8C" w:rsidRDefault="00844008" w:rsidP="000D7F8C">
      <w:pPr>
        <w:pStyle w:val="Heading1"/>
      </w:pPr>
      <w:bookmarkStart w:id="11" w:name="_Toc360722220"/>
      <w:r>
        <w:lastRenderedPageBreak/>
        <w:t>CDC Interface</w:t>
      </w:r>
      <w:bookmarkEnd w:id="11"/>
    </w:p>
    <w:p w14:paraId="4E4CF588" w14:textId="797452DF" w:rsidR="000D7F8C" w:rsidRDefault="000D7F8C" w:rsidP="000D7F8C">
      <w:pPr>
        <w:pStyle w:val="Heading2"/>
      </w:pPr>
      <w:bookmarkStart w:id="12" w:name="_Toc360722221"/>
      <w:r>
        <w:t>Parameters</w:t>
      </w:r>
      <w:bookmarkEnd w:id="12"/>
    </w:p>
    <w:tbl>
      <w:tblPr>
        <w:tblStyle w:val="TableGrid"/>
        <w:tblW w:w="8856" w:type="dxa"/>
        <w:jc w:val="center"/>
        <w:tblLook w:val="04A0" w:firstRow="1" w:lastRow="0" w:firstColumn="1" w:lastColumn="0" w:noHBand="0" w:noVBand="1"/>
      </w:tblPr>
      <w:tblGrid>
        <w:gridCol w:w="2024"/>
        <w:gridCol w:w="969"/>
        <w:gridCol w:w="946"/>
        <w:gridCol w:w="4917"/>
      </w:tblGrid>
      <w:tr w:rsidR="005033E8" w14:paraId="2DDE2742" w14:textId="77777777" w:rsidTr="00D46779">
        <w:trPr>
          <w:jc w:val="center"/>
        </w:trPr>
        <w:tc>
          <w:tcPr>
            <w:tcW w:w="2024" w:type="dxa"/>
          </w:tcPr>
          <w:p w14:paraId="528665C6" w14:textId="226A3B54" w:rsidR="005033E8" w:rsidRPr="000D7F8C" w:rsidRDefault="005033E8" w:rsidP="000D7F8C">
            <w:pPr>
              <w:pStyle w:val="Caption"/>
            </w:pPr>
            <w:r>
              <w:t>Name</w:t>
            </w:r>
          </w:p>
        </w:tc>
        <w:tc>
          <w:tcPr>
            <w:tcW w:w="969" w:type="dxa"/>
          </w:tcPr>
          <w:p w14:paraId="08FB3D24" w14:textId="2E660078" w:rsidR="005033E8" w:rsidRPr="000D7F8C" w:rsidRDefault="005033E8" w:rsidP="000D7F8C">
            <w:pPr>
              <w:pStyle w:val="Caption"/>
              <w:jc w:val="center"/>
            </w:pPr>
            <w:r>
              <w:t>Default</w:t>
            </w:r>
          </w:p>
        </w:tc>
        <w:tc>
          <w:tcPr>
            <w:tcW w:w="946" w:type="dxa"/>
          </w:tcPr>
          <w:p w14:paraId="4FE63281" w14:textId="738D0977" w:rsidR="005033E8" w:rsidRPr="000D7F8C" w:rsidRDefault="005033E8" w:rsidP="005033E8">
            <w:pPr>
              <w:pStyle w:val="Caption"/>
              <w:jc w:val="center"/>
            </w:pPr>
            <w:r>
              <w:t>Valid Values</w:t>
            </w:r>
          </w:p>
        </w:tc>
        <w:tc>
          <w:tcPr>
            <w:tcW w:w="4917" w:type="dxa"/>
          </w:tcPr>
          <w:p w14:paraId="29654A3F" w14:textId="60DE6C1B" w:rsidR="005033E8" w:rsidRPr="000D7F8C" w:rsidRDefault="005033E8" w:rsidP="000D7F8C">
            <w:pPr>
              <w:pStyle w:val="Caption"/>
            </w:pPr>
            <w:r w:rsidRPr="000D7F8C">
              <w:t>Description</w:t>
            </w:r>
          </w:p>
        </w:tc>
      </w:tr>
      <w:tr w:rsidR="005033E8" w14:paraId="77183EAF" w14:textId="77777777" w:rsidTr="00D46779">
        <w:trPr>
          <w:jc w:val="center"/>
        </w:trPr>
        <w:tc>
          <w:tcPr>
            <w:tcW w:w="2024" w:type="dxa"/>
          </w:tcPr>
          <w:p w14:paraId="3E94D6AF" w14:textId="649DC339" w:rsidR="005033E8" w:rsidRDefault="005033E8" w:rsidP="000D7F8C">
            <w:r>
              <w:t>DEF_PWRON</w:t>
            </w:r>
          </w:p>
        </w:tc>
        <w:tc>
          <w:tcPr>
            <w:tcW w:w="969" w:type="dxa"/>
          </w:tcPr>
          <w:p w14:paraId="6EFCCAE4" w14:textId="13575D91" w:rsidR="005033E8" w:rsidRDefault="005033E8" w:rsidP="000D7F8C">
            <w:pPr>
              <w:jc w:val="center"/>
            </w:pPr>
            <w:r>
              <w:t>1</w:t>
            </w:r>
          </w:p>
        </w:tc>
        <w:tc>
          <w:tcPr>
            <w:tcW w:w="946" w:type="dxa"/>
          </w:tcPr>
          <w:p w14:paraId="3D19979C" w14:textId="5ACE355E" w:rsidR="005033E8" w:rsidRPr="000D7F8C" w:rsidRDefault="00B815ED" w:rsidP="005033E8">
            <w:pPr>
              <w:jc w:val="center"/>
              <w:rPr>
                <w:b/>
              </w:rPr>
            </w:pPr>
            <w:r>
              <w:rPr>
                <w:b/>
              </w:rPr>
              <w:t>0,</w:t>
            </w:r>
            <w:r w:rsidR="005033E8">
              <w:rPr>
                <w:b/>
              </w:rPr>
              <w:t>1</w:t>
            </w:r>
          </w:p>
        </w:tc>
        <w:tc>
          <w:tcPr>
            <w:tcW w:w="4917" w:type="dxa"/>
          </w:tcPr>
          <w:p w14:paraId="26224CE2" w14:textId="3B46E40D" w:rsidR="005033E8" w:rsidRDefault="005033E8">
            <w:r w:rsidRPr="000D7F8C">
              <w:rPr>
                <w:b/>
              </w:rPr>
              <w:t>Default Power On</w:t>
            </w:r>
            <w:r>
              <w:t>: Determines whether the initial state after reset_b de-assertion is powered on or powered off.  Should be set to match the value of the same parameter in the PGCB.</w:t>
            </w:r>
          </w:p>
          <w:p w14:paraId="07B4C56E" w14:textId="1017DFB9" w:rsidR="003D04BE" w:rsidRDefault="003D04BE">
            <w:r>
              <w:t>If this is set to one clkreq</w:t>
            </w:r>
            <w:r w:rsidR="002B78E0">
              <w:t xml:space="preserve"> and</w:t>
            </w:r>
            <w:r w:rsidR="00EC11AA">
              <w:t xml:space="preserve"> pok</w:t>
            </w:r>
            <w:r w:rsidR="002B78E0">
              <w:t xml:space="preserve"> </w:t>
            </w:r>
            <w:r>
              <w:t>will be asserted and gclock will be ungated while reset is asserted</w:t>
            </w:r>
            <w:r w:rsidR="002B78E0">
              <w:t xml:space="preserve"> (gclock_active will be deasserted until the clock is confirmed active by clkack assertion)</w:t>
            </w:r>
            <w:r>
              <w:t>.  When set to zero, clkreq</w:t>
            </w:r>
            <w:r w:rsidR="00EC11AA">
              <w:t>, pok</w:t>
            </w:r>
            <w:r>
              <w:t xml:space="preserve"> and gclock_active will be de-asserted and gclock would be gated during reset.</w:t>
            </w:r>
          </w:p>
          <w:p w14:paraId="73008C6E" w14:textId="491F62B1" w:rsidR="00EF41BB" w:rsidRDefault="00EF41BB">
            <w:r>
              <w:t xml:space="preserve">This parameter is SOC-specific (may need to change depending on SOC where SIP is being used). </w:t>
            </w:r>
          </w:p>
        </w:tc>
      </w:tr>
      <w:tr w:rsidR="005033E8" w14:paraId="54E4BF91" w14:textId="77777777" w:rsidTr="00D46779">
        <w:trPr>
          <w:jc w:val="center"/>
        </w:trPr>
        <w:tc>
          <w:tcPr>
            <w:tcW w:w="2024" w:type="dxa"/>
          </w:tcPr>
          <w:p w14:paraId="7829C0F9" w14:textId="6D511CBE" w:rsidR="005033E8" w:rsidRDefault="005033E8" w:rsidP="000D7F8C">
            <w:r>
              <w:t>ITBITS</w:t>
            </w:r>
          </w:p>
        </w:tc>
        <w:tc>
          <w:tcPr>
            <w:tcW w:w="969" w:type="dxa"/>
          </w:tcPr>
          <w:p w14:paraId="74DD04F8" w14:textId="5BC89198" w:rsidR="005033E8" w:rsidRDefault="005033E8" w:rsidP="000D7F8C">
            <w:pPr>
              <w:jc w:val="center"/>
            </w:pPr>
            <w:r>
              <w:t>16</w:t>
            </w:r>
          </w:p>
        </w:tc>
        <w:tc>
          <w:tcPr>
            <w:tcW w:w="946" w:type="dxa"/>
          </w:tcPr>
          <w:p w14:paraId="5DDCDB3E" w14:textId="7EEE6C62" w:rsidR="005033E8" w:rsidRDefault="002F2A8E" w:rsidP="005033E8">
            <w:pPr>
              <w:jc w:val="center"/>
              <w:rPr>
                <w:b/>
              </w:rPr>
            </w:pPr>
            <w:r>
              <w:rPr>
                <w:b/>
              </w:rPr>
              <w:t>3</w:t>
            </w:r>
            <w:r w:rsidR="005033E8">
              <w:rPr>
                <w:b/>
              </w:rPr>
              <w:t>-16</w:t>
            </w:r>
          </w:p>
        </w:tc>
        <w:tc>
          <w:tcPr>
            <w:tcW w:w="4917" w:type="dxa"/>
          </w:tcPr>
          <w:p w14:paraId="2D3E6EAA" w14:textId="77777777" w:rsidR="005033E8" w:rsidRDefault="005033E8" w:rsidP="005033E8">
            <w:r>
              <w:rPr>
                <w:b/>
              </w:rPr>
              <w:t>Idle Timer Bits:</w:t>
            </w:r>
            <w:r>
              <w:t xml:space="preserve"> Determines the size of the idle timer counter.  Designs with short max timeout values can reduce gates be reducing the size of their idle timer counter.</w:t>
            </w:r>
          </w:p>
          <w:p w14:paraId="5E148951" w14:textId="1B9E2F30" w:rsidR="00EF41BB" w:rsidRPr="008B2AEC" w:rsidRDefault="00EF41BB" w:rsidP="00EF41BB">
            <w:r>
              <w:lastRenderedPageBreak/>
              <w:t>This parameter is SIP-specific (does not depend on SOC where SIP is being used).</w:t>
            </w:r>
          </w:p>
        </w:tc>
      </w:tr>
      <w:tr w:rsidR="005033E8" w14:paraId="5C6C6777" w14:textId="77777777" w:rsidTr="00D46779">
        <w:trPr>
          <w:jc w:val="center"/>
        </w:trPr>
        <w:tc>
          <w:tcPr>
            <w:tcW w:w="2024" w:type="dxa"/>
          </w:tcPr>
          <w:p w14:paraId="388D6E93" w14:textId="0802E045" w:rsidR="005033E8" w:rsidRDefault="005033E8" w:rsidP="000D7F8C">
            <w:r>
              <w:lastRenderedPageBreak/>
              <w:t>RST</w:t>
            </w:r>
          </w:p>
        </w:tc>
        <w:tc>
          <w:tcPr>
            <w:tcW w:w="969" w:type="dxa"/>
          </w:tcPr>
          <w:p w14:paraId="24D7E195" w14:textId="71625E40" w:rsidR="005033E8" w:rsidRDefault="005033E8" w:rsidP="000D7F8C">
            <w:pPr>
              <w:jc w:val="center"/>
            </w:pPr>
            <w:r>
              <w:t>1</w:t>
            </w:r>
          </w:p>
        </w:tc>
        <w:tc>
          <w:tcPr>
            <w:tcW w:w="946" w:type="dxa"/>
          </w:tcPr>
          <w:p w14:paraId="651E1435" w14:textId="25D16467" w:rsidR="005033E8" w:rsidRDefault="005033E8" w:rsidP="005033E8">
            <w:pPr>
              <w:jc w:val="center"/>
              <w:rPr>
                <w:b/>
              </w:rPr>
            </w:pPr>
            <w:r w:rsidRPr="000806EE">
              <w:rPr>
                <w:rFonts w:eastAsia="MS Gothic"/>
                <w:color w:val="000000"/>
              </w:rPr>
              <w:t>≥1</w:t>
            </w:r>
          </w:p>
        </w:tc>
        <w:tc>
          <w:tcPr>
            <w:tcW w:w="4917" w:type="dxa"/>
          </w:tcPr>
          <w:p w14:paraId="2E04F29D" w14:textId="77777777" w:rsidR="00EF41BB" w:rsidRDefault="005033E8" w:rsidP="005033E8">
            <w:r>
              <w:rPr>
                <w:b/>
              </w:rPr>
              <w:t>Reset Count</w:t>
            </w:r>
            <w:r>
              <w:t>: Determines the number of reset signals that will be managed for this domain.</w:t>
            </w:r>
          </w:p>
          <w:p w14:paraId="08F5E55A" w14:textId="1B5DB256" w:rsidR="005033E8" w:rsidRPr="000806EE" w:rsidRDefault="005033E8" w:rsidP="005033E8">
            <w:r>
              <w:t xml:space="preserve">  </w:t>
            </w:r>
            <w:r w:rsidR="00EF41BB">
              <w:t>This parameter is SIP-specific (does not depend on SOC where SIP is being used).</w:t>
            </w:r>
          </w:p>
        </w:tc>
      </w:tr>
      <w:tr w:rsidR="005033E8" w14:paraId="3D025A5A" w14:textId="77777777" w:rsidTr="00D46779">
        <w:trPr>
          <w:jc w:val="center"/>
        </w:trPr>
        <w:tc>
          <w:tcPr>
            <w:tcW w:w="2024" w:type="dxa"/>
          </w:tcPr>
          <w:p w14:paraId="769DE20C" w14:textId="1E510DEE" w:rsidR="005033E8" w:rsidRDefault="005033E8" w:rsidP="000D7F8C">
            <w:r>
              <w:t>AREQ</w:t>
            </w:r>
          </w:p>
        </w:tc>
        <w:tc>
          <w:tcPr>
            <w:tcW w:w="969" w:type="dxa"/>
          </w:tcPr>
          <w:p w14:paraId="21F5EB96" w14:textId="26903822" w:rsidR="005033E8" w:rsidRDefault="005033E8" w:rsidP="000D7F8C">
            <w:pPr>
              <w:jc w:val="center"/>
            </w:pPr>
            <w:r>
              <w:t>1</w:t>
            </w:r>
          </w:p>
        </w:tc>
        <w:tc>
          <w:tcPr>
            <w:tcW w:w="946" w:type="dxa"/>
          </w:tcPr>
          <w:p w14:paraId="108BB614" w14:textId="6D058427" w:rsidR="005033E8" w:rsidRDefault="005033E8" w:rsidP="005033E8">
            <w:pPr>
              <w:jc w:val="center"/>
              <w:rPr>
                <w:b/>
              </w:rPr>
            </w:pPr>
            <w:r w:rsidRPr="000806EE">
              <w:rPr>
                <w:rFonts w:eastAsia="MS Gothic"/>
                <w:color w:val="000000"/>
              </w:rPr>
              <w:t>≥1</w:t>
            </w:r>
          </w:p>
        </w:tc>
        <w:tc>
          <w:tcPr>
            <w:tcW w:w="4917" w:type="dxa"/>
          </w:tcPr>
          <w:p w14:paraId="3012D186" w14:textId="77777777" w:rsidR="005033E8" w:rsidRDefault="005033E8" w:rsidP="005033E8">
            <w:r>
              <w:rPr>
                <w:b/>
              </w:rPr>
              <w:t xml:space="preserve">Asynchronous Clock Requests: </w:t>
            </w:r>
            <w:r>
              <w:t xml:space="preserve">Determines the number of asynchronous clock request inputs.  Providing dedicated inputs for different asynchronous sources ensures glitch free aggregation of different requests but will require per-request synchronization, increasing design area/cost. </w:t>
            </w:r>
          </w:p>
          <w:p w14:paraId="725B8B77" w14:textId="5CFCD706" w:rsidR="00EF41BB" w:rsidRPr="000806EE" w:rsidRDefault="00EF41BB" w:rsidP="005033E8">
            <w:r>
              <w:t>This parameter is SIP-specific (does not depend on SOC where SIP is being used).</w:t>
            </w:r>
          </w:p>
        </w:tc>
      </w:tr>
      <w:tr w:rsidR="005033E8" w14:paraId="78A097E6" w14:textId="77777777" w:rsidTr="00D46779">
        <w:trPr>
          <w:jc w:val="center"/>
        </w:trPr>
        <w:tc>
          <w:tcPr>
            <w:tcW w:w="2024" w:type="dxa"/>
          </w:tcPr>
          <w:p w14:paraId="4B6630DD" w14:textId="22E86752" w:rsidR="005033E8" w:rsidRDefault="005033E8" w:rsidP="000D7F8C">
            <w:r>
              <w:t>DRIVE_POK</w:t>
            </w:r>
          </w:p>
        </w:tc>
        <w:tc>
          <w:tcPr>
            <w:tcW w:w="969" w:type="dxa"/>
          </w:tcPr>
          <w:p w14:paraId="2A6D6414" w14:textId="48D06B7D" w:rsidR="005033E8" w:rsidRDefault="005033E8" w:rsidP="000D7F8C">
            <w:pPr>
              <w:jc w:val="center"/>
            </w:pPr>
            <w:r>
              <w:t>1</w:t>
            </w:r>
          </w:p>
        </w:tc>
        <w:tc>
          <w:tcPr>
            <w:tcW w:w="946" w:type="dxa"/>
          </w:tcPr>
          <w:p w14:paraId="334184B6" w14:textId="68E69E00" w:rsidR="005033E8" w:rsidRDefault="00B815ED" w:rsidP="005033E8">
            <w:pPr>
              <w:jc w:val="center"/>
              <w:rPr>
                <w:b/>
              </w:rPr>
            </w:pPr>
            <w:r>
              <w:rPr>
                <w:b/>
              </w:rPr>
              <w:t>0,</w:t>
            </w:r>
            <w:r w:rsidR="005033E8">
              <w:rPr>
                <w:b/>
              </w:rPr>
              <w:t>1</w:t>
            </w:r>
          </w:p>
        </w:tc>
        <w:tc>
          <w:tcPr>
            <w:tcW w:w="4917" w:type="dxa"/>
          </w:tcPr>
          <w:p w14:paraId="6AD1D6BF" w14:textId="77777777" w:rsidR="005033E8" w:rsidRDefault="005033E8" w:rsidP="00065CC3">
            <w:r>
              <w:rPr>
                <w:b/>
              </w:rPr>
              <w:t>Drive Power OK Signal</w:t>
            </w:r>
            <w:r>
              <w:t xml:space="preserve">: This should be </w:t>
            </w:r>
            <w:r w:rsidR="00D84482">
              <w:t>set to one for any usage that</w:t>
            </w:r>
            <w:r>
              <w:t xml:space="preserve"> </w:t>
            </w:r>
            <w:r w:rsidR="00D84482">
              <w:t xml:space="preserve">requires a POK signal, including all IOSF clock domains. </w:t>
            </w:r>
            <w:r w:rsidR="00065CC3">
              <w:t>For CDCs where this parameter is set to 0, the “pok” output of the CDC always remains ‘0’.</w:t>
            </w:r>
            <w:r w:rsidR="00D84482">
              <w:t xml:space="preserve"> </w:t>
            </w:r>
          </w:p>
          <w:p w14:paraId="41A52C48" w14:textId="0F2847DD" w:rsidR="00EF41BB" w:rsidRPr="005033E8" w:rsidRDefault="00EF41BB" w:rsidP="00065CC3">
            <w:r>
              <w:t>This parameter is SIP-specific (does not depend on SOC where SIP is being used).</w:t>
            </w:r>
          </w:p>
        </w:tc>
      </w:tr>
      <w:tr w:rsidR="00065CC3" w14:paraId="61B7C933" w14:textId="77777777" w:rsidTr="00D46779">
        <w:trPr>
          <w:jc w:val="center"/>
        </w:trPr>
        <w:tc>
          <w:tcPr>
            <w:tcW w:w="2024" w:type="dxa"/>
          </w:tcPr>
          <w:p w14:paraId="1EA9FEEB" w14:textId="1510206C" w:rsidR="00065CC3" w:rsidRDefault="00065CC3" w:rsidP="000D7F8C">
            <w:r>
              <w:t>ISM_</w:t>
            </w:r>
            <w:r w:rsidR="008E5DE0">
              <w:t>AGT_</w:t>
            </w:r>
            <w:r>
              <w:t>IS_NS</w:t>
            </w:r>
          </w:p>
        </w:tc>
        <w:tc>
          <w:tcPr>
            <w:tcW w:w="969" w:type="dxa"/>
          </w:tcPr>
          <w:p w14:paraId="7AA5490C" w14:textId="26B88137" w:rsidR="00065CC3" w:rsidRDefault="009307B5" w:rsidP="000D7F8C">
            <w:pPr>
              <w:jc w:val="center"/>
            </w:pPr>
            <w:r>
              <w:t>0</w:t>
            </w:r>
          </w:p>
        </w:tc>
        <w:tc>
          <w:tcPr>
            <w:tcW w:w="946" w:type="dxa"/>
          </w:tcPr>
          <w:p w14:paraId="31F03CBC" w14:textId="25041C91" w:rsidR="00065CC3" w:rsidRDefault="00065CC3" w:rsidP="005033E8">
            <w:pPr>
              <w:jc w:val="center"/>
              <w:rPr>
                <w:b/>
              </w:rPr>
            </w:pPr>
            <w:r>
              <w:rPr>
                <w:b/>
              </w:rPr>
              <w:t>0, 1</w:t>
            </w:r>
          </w:p>
        </w:tc>
        <w:tc>
          <w:tcPr>
            <w:tcW w:w="4917" w:type="dxa"/>
          </w:tcPr>
          <w:p w14:paraId="1759A11C" w14:textId="77777777" w:rsidR="00EF41BB" w:rsidRDefault="00065CC3" w:rsidP="00D84482">
            <w:r>
              <w:rPr>
                <w:b/>
              </w:rPr>
              <w:t xml:space="preserve">Agent ISM Is Next_State: </w:t>
            </w:r>
            <w:r>
              <w:t xml:space="preserve">If this is set to ‘1’, the *_locked signals are driven as the output of a flop. However, if this is ‘0’ (default value), then the locked signals assert combinatorial manner (in the same </w:t>
            </w:r>
            <w:r>
              <w:lastRenderedPageBreak/>
              <w:t xml:space="preserve">cycle that the CDC logic determines that conditions to lock the ISM are satisfied). The de-assertion of the *_locked signals always happens through the output of a flop. </w:t>
            </w:r>
          </w:p>
          <w:p w14:paraId="6856B702" w14:textId="145D96A4" w:rsidR="00065CC3" w:rsidRPr="00065CC3" w:rsidRDefault="00EF41BB" w:rsidP="00D84482">
            <w:r>
              <w:t>This parameter is SIP-specific (does not depend on SOC where SIP is being used).</w:t>
            </w:r>
            <w:r w:rsidR="00065CC3">
              <w:t xml:space="preserve"> </w:t>
            </w:r>
          </w:p>
        </w:tc>
      </w:tr>
      <w:tr w:rsidR="00A8788B" w14:paraId="39212F38" w14:textId="77777777" w:rsidTr="00D46779">
        <w:trPr>
          <w:jc w:val="center"/>
        </w:trPr>
        <w:tc>
          <w:tcPr>
            <w:tcW w:w="2024" w:type="dxa"/>
          </w:tcPr>
          <w:p w14:paraId="3AEF98E9" w14:textId="1FFADD0A" w:rsidR="00A8788B" w:rsidRDefault="00A8788B" w:rsidP="000D7F8C">
            <w:r>
              <w:lastRenderedPageBreak/>
              <w:t>RSTR_B4_FORCE</w:t>
            </w:r>
          </w:p>
        </w:tc>
        <w:tc>
          <w:tcPr>
            <w:tcW w:w="969" w:type="dxa"/>
          </w:tcPr>
          <w:p w14:paraId="14C9E6C2" w14:textId="75FE9B6D" w:rsidR="00A8788B" w:rsidRDefault="00A8788B" w:rsidP="000D7F8C">
            <w:pPr>
              <w:jc w:val="center"/>
            </w:pPr>
            <w:r>
              <w:t>0</w:t>
            </w:r>
          </w:p>
        </w:tc>
        <w:tc>
          <w:tcPr>
            <w:tcW w:w="946" w:type="dxa"/>
          </w:tcPr>
          <w:p w14:paraId="20A6583A" w14:textId="439D99C9" w:rsidR="00A8788B" w:rsidRDefault="00A8788B" w:rsidP="005033E8">
            <w:pPr>
              <w:jc w:val="center"/>
              <w:rPr>
                <w:b/>
              </w:rPr>
            </w:pPr>
            <w:r>
              <w:rPr>
                <w:b/>
              </w:rPr>
              <w:t>0, 1</w:t>
            </w:r>
          </w:p>
        </w:tc>
        <w:tc>
          <w:tcPr>
            <w:tcW w:w="4917" w:type="dxa"/>
          </w:tcPr>
          <w:p w14:paraId="301C4BBB" w14:textId="5A1B2596" w:rsidR="00FC6118" w:rsidRDefault="00A8788B" w:rsidP="00A8788B">
            <w:r w:rsidRPr="00A8788B">
              <w:rPr>
                <w:b/>
              </w:rPr>
              <w:t>R</w:t>
            </w:r>
            <w:r>
              <w:rPr>
                <w:b/>
              </w:rPr>
              <w:t>estore Before Force</w:t>
            </w:r>
            <w:r w:rsidR="00FC6118">
              <w:rPr>
                <w:b/>
              </w:rPr>
              <w:t xml:space="preserve">: </w:t>
            </w:r>
            <w:r w:rsidR="00FC6118">
              <w:t xml:space="preserve">When this is set to ‘1’, then the CDC ignores any pwrgate_force assertion that happens while pgcb_restore signal is asserted (i.e. Restore phase is in progress). This implies that the CDC requires the restore phase to complete first in order to be able to enter IP-Inaccessible PG (subsequent to the IP-Accessible PG exit). </w:t>
            </w:r>
          </w:p>
          <w:p w14:paraId="6568CF2B" w14:textId="77777777" w:rsidR="00A8788B" w:rsidRDefault="00FC6118" w:rsidP="00FC6118">
            <w:r>
              <w:t xml:space="preserve">Else, when this parameter is set to ‘0’, the CDC terminates the Restore phase (by masking the pgcb_restore signal internally) if the pwrgate_force signal is asserted during the Restore phase. </w:t>
            </w:r>
          </w:p>
          <w:p w14:paraId="289361F1" w14:textId="217AB899" w:rsidR="00EF41BB" w:rsidRDefault="00EF41BB" w:rsidP="00FC6118">
            <w:pPr>
              <w:rPr>
                <w:b/>
              </w:rPr>
            </w:pPr>
            <w:r>
              <w:t>This parameter is SOC-specific (may need to change depending on SOC where SIP is being used).</w:t>
            </w:r>
          </w:p>
        </w:tc>
      </w:tr>
      <w:tr w:rsidR="00FB1D1F" w14:paraId="074BCBC1" w14:textId="77777777" w:rsidTr="00D46779">
        <w:trPr>
          <w:jc w:val="center"/>
        </w:trPr>
        <w:tc>
          <w:tcPr>
            <w:tcW w:w="2024" w:type="dxa"/>
          </w:tcPr>
          <w:p w14:paraId="232A4B84" w14:textId="326140C1" w:rsidR="00FB1D1F" w:rsidRDefault="00D83A81" w:rsidP="000D7F8C">
            <w:r>
              <w:t>PRESCC</w:t>
            </w:r>
          </w:p>
        </w:tc>
        <w:tc>
          <w:tcPr>
            <w:tcW w:w="969" w:type="dxa"/>
          </w:tcPr>
          <w:p w14:paraId="289FCAB1" w14:textId="57FE00A2" w:rsidR="00FB1D1F" w:rsidRDefault="00D83A81" w:rsidP="000D7F8C">
            <w:pPr>
              <w:jc w:val="center"/>
            </w:pPr>
            <w:r>
              <w:t>0</w:t>
            </w:r>
          </w:p>
        </w:tc>
        <w:tc>
          <w:tcPr>
            <w:tcW w:w="946" w:type="dxa"/>
          </w:tcPr>
          <w:p w14:paraId="152FA392" w14:textId="466B1C7F" w:rsidR="00FB1D1F" w:rsidRDefault="00D83A81" w:rsidP="005033E8">
            <w:pPr>
              <w:jc w:val="center"/>
              <w:rPr>
                <w:b/>
              </w:rPr>
            </w:pPr>
            <w:r>
              <w:rPr>
                <w:b/>
              </w:rPr>
              <w:t>0, 1</w:t>
            </w:r>
          </w:p>
        </w:tc>
        <w:tc>
          <w:tcPr>
            <w:tcW w:w="4917" w:type="dxa"/>
          </w:tcPr>
          <w:p w14:paraId="75C39C90" w14:textId="438EB0C4" w:rsidR="00427E5E" w:rsidRDefault="00F53CF2" w:rsidP="00FB1D1F">
            <w:r>
              <w:rPr>
                <w:b/>
              </w:rPr>
              <w:t xml:space="preserve">Pre-SCC Use of CDC: </w:t>
            </w:r>
            <w:r>
              <w:t xml:space="preserve">When set to </w:t>
            </w:r>
            <w:r w:rsidR="00363458">
              <w:t>‘</w:t>
            </w:r>
            <w:r>
              <w:t>1</w:t>
            </w:r>
            <w:r w:rsidR="00363458">
              <w:t>’</w:t>
            </w:r>
            <w:r>
              <w:t xml:space="preserve">, the logic supports usage of the CDC before the scan clock controller (SCC) instance for that specific clock. For this case, the CDC includes </w:t>
            </w:r>
            <w:r w:rsidR="00FB1D1F" w:rsidRPr="00F53CF2">
              <w:t xml:space="preserve">clkgenctrl muxes </w:t>
            </w:r>
            <w:r w:rsidR="00C054AB">
              <w:t xml:space="preserve">at the clock-gate </w:t>
            </w:r>
            <w:r>
              <w:t>enable</w:t>
            </w:r>
            <w:r w:rsidR="00C054AB">
              <w:t xml:space="preserve">. These muxes enable the scan logic to control the </w:t>
            </w:r>
            <w:r>
              <w:t xml:space="preserve">clock gate </w:t>
            </w:r>
            <w:r w:rsidR="00C054AB">
              <w:t xml:space="preserve">during various SCAN modes. </w:t>
            </w:r>
            <w:r w:rsidR="00427E5E">
              <w:t xml:space="preserve">These muxes are required for </w:t>
            </w:r>
            <w:r w:rsidR="00427E5E">
              <w:lastRenderedPageBreak/>
              <w:t xml:space="preserve">any clock-gate on a clock that is implemented before the clock is passed through a SCAN clock controller (SCC). </w:t>
            </w:r>
          </w:p>
          <w:p w14:paraId="53787763" w14:textId="427C92E9" w:rsidR="00D31856" w:rsidRDefault="00D31856" w:rsidP="00427E5E">
            <w:r>
              <w:t xml:space="preserve">For the typical cases of SIPs, CDCs are used after the instantiation of the Scan Clock Controller (SCC), hence the default value of this parameter is </w:t>
            </w:r>
            <w:r w:rsidR="00363458">
              <w:t>‘</w:t>
            </w:r>
            <w:r>
              <w:t>0</w:t>
            </w:r>
            <w:r w:rsidR="00363458">
              <w:t>’</w:t>
            </w:r>
            <w:r>
              <w:t xml:space="preserve">. </w:t>
            </w:r>
          </w:p>
          <w:p w14:paraId="5EDDEE75" w14:textId="031243EB" w:rsidR="00FB1D1F" w:rsidRPr="00F53CF2" w:rsidRDefault="00667C2E" w:rsidP="00427E5E">
            <w:r>
              <w:t xml:space="preserve">NOTE: Refer to </w:t>
            </w:r>
            <w:r w:rsidR="001C0AE3">
              <w:t xml:space="preserve">“Appendix” </w:t>
            </w:r>
            <w:r>
              <w:t>s</w:t>
            </w:r>
            <w:r w:rsidR="00427E5E">
              <w:t xml:space="preserve">ection on </w:t>
            </w:r>
            <w:r>
              <w:t>“</w:t>
            </w:r>
            <w:r w:rsidR="001C0AE3">
              <w:t xml:space="preserve">Scan considerations for CDC Usage” </w:t>
            </w:r>
            <w:r w:rsidR="00427E5E">
              <w:t xml:space="preserve">for more details on when </w:t>
            </w:r>
            <w:r w:rsidR="006B634D">
              <w:t xml:space="preserve">this </w:t>
            </w:r>
            <w:r w:rsidR="00427E5E">
              <w:t xml:space="preserve">parameter needs to be set to 1.  </w:t>
            </w:r>
          </w:p>
          <w:p w14:paraId="7FFD5801" w14:textId="694746F3" w:rsidR="001C0AE3" w:rsidRDefault="001C0AE3" w:rsidP="00FB1D1F">
            <w:r>
              <w:t xml:space="preserve">NOTE: Whenever this parameter needs to be set to </w:t>
            </w:r>
            <w:r w:rsidR="00363458">
              <w:t>‘</w:t>
            </w:r>
            <w:r>
              <w:t>1</w:t>
            </w:r>
            <w:r w:rsidR="00363458">
              <w:t>’</w:t>
            </w:r>
            <w:r>
              <w:t xml:space="preserve">, the instance name of the CDC component is required to have the tag of “prescc”. </w:t>
            </w:r>
          </w:p>
          <w:p w14:paraId="0311DAF8" w14:textId="08323953" w:rsidR="00FB1D1F" w:rsidRPr="00F53CF2" w:rsidRDefault="00FB1D1F" w:rsidP="00FB1D1F">
            <w:r w:rsidRPr="00F53CF2">
              <w:t xml:space="preserve">NOTE: </w:t>
            </w:r>
            <w:r w:rsidR="00427E5E">
              <w:t xml:space="preserve">The values for the parameters of </w:t>
            </w:r>
            <w:r w:rsidRPr="00F53CF2">
              <w:t xml:space="preserve">FLOP_CG_EN and DSYNC_CG_EN are </w:t>
            </w:r>
            <w:r w:rsidR="00427E5E">
              <w:t xml:space="preserve">ignored </w:t>
            </w:r>
            <w:r w:rsidRPr="00F53CF2">
              <w:t>when PRESCC=</w:t>
            </w:r>
            <w:r w:rsidR="00363458">
              <w:t>=’</w:t>
            </w:r>
            <w:r w:rsidRPr="00F53CF2">
              <w:t>1</w:t>
            </w:r>
            <w:r w:rsidR="00363458">
              <w:t>’</w:t>
            </w:r>
            <w:r w:rsidR="00427E5E">
              <w:t xml:space="preserve"> (hardware behavior in these cases corresponds </w:t>
            </w:r>
            <w:r w:rsidR="000872CC">
              <w:t xml:space="preserve">to the case that FLOP_CG_EN == </w:t>
            </w:r>
            <w:r w:rsidR="00363458">
              <w:t>‘</w:t>
            </w:r>
            <w:r w:rsidR="000872CC">
              <w:t>1</w:t>
            </w:r>
            <w:r w:rsidR="00363458">
              <w:t>’</w:t>
            </w:r>
            <w:r w:rsidR="00427E5E">
              <w:t xml:space="preserve"> and DSYNC_CG_EN == </w:t>
            </w:r>
            <w:r w:rsidR="00363458">
              <w:t>‘</w:t>
            </w:r>
            <w:r w:rsidR="00427E5E">
              <w:t>1</w:t>
            </w:r>
            <w:r w:rsidR="00363458">
              <w:t>’</w:t>
            </w:r>
            <w:r w:rsidR="00427E5E">
              <w:t xml:space="preserve">). </w:t>
            </w:r>
          </w:p>
          <w:p w14:paraId="5FA2E583" w14:textId="6DD971F2" w:rsidR="00FB1D1F" w:rsidRPr="00A8788B" w:rsidRDefault="00FB1D1F" w:rsidP="00FB1D1F">
            <w:pPr>
              <w:rPr>
                <w:b/>
              </w:rPr>
            </w:pPr>
            <w:r w:rsidRPr="00FB1D1F">
              <w:rPr>
                <w:b/>
              </w:rPr>
              <w:t xml:space="preserve"> </w:t>
            </w:r>
            <w:r w:rsidR="00EF41BB">
              <w:t xml:space="preserve">This parameter is SOC-specific (may need to change depending on SOC where SIP is being used). </w:t>
            </w:r>
            <w:r w:rsidRPr="00FB1D1F">
              <w:rPr>
                <w:b/>
              </w:rPr>
              <w:t xml:space="preserve">  </w:t>
            </w:r>
          </w:p>
        </w:tc>
      </w:tr>
      <w:tr w:rsidR="00FB1D1F" w14:paraId="487F4197" w14:textId="77777777" w:rsidTr="00D46779">
        <w:trPr>
          <w:jc w:val="center"/>
        </w:trPr>
        <w:tc>
          <w:tcPr>
            <w:tcW w:w="2024" w:type="dxa"/>
          </w:tcPr>
          <w:p w14:paraId="0C3B1609" w14:textId="0063EBB8" w:rsidR="00FB1D1F" w:rsidRDefault="006B634D" w:rsidP="000D7F8C">
            <w:r>
              <w:lastRenderedPageBreak/>
              <w:t>DSYNC_CG_EN</w:t>
            </w:r>
          </w:p>
        </w:tc>
        <w:tc>
          <w:tcPr>
            <w:tcW w:w="969" w:type="dxa"/>
          </w:tcPr>
          <w:p w14:paraId="51C8FC0F" w14:textId="79984D25" w:rsidR="00FB1D1F" w:rsidRDefault="00D46779" w:rsidP="000D7F8C">
            <w:pPr>
              <w:jc w:val="center"/>
            </w:pPr>
            <w:r>
              <w:t>0</w:t>
            </w:r>
          </w:p>
        </w:tc>
        <w:tc>
          <w:tcPr>
            <w:tcW w:w="946" w:type="dxa"/>
          </w:tcPr>
          <w:p w14:paraId="267AAC69" w14:textId="5C13C0D2" w:rsidR="00FB1D1F" w:rsidRDefault="006B634D" w:rsidP="005033E8">
            <w:pPr>
              <w:jc w:val="center"/>
              <w:rPr>
                <w:b/>
              </w:rPr>
            </w:pPr>
            <w:r>
              <w:rPr>
                <w:b/>
              </w:rPr>
              <w:t>0, 1</w:t>
            </w:r>
          </w:p>
        </w:tc>
        <w:tc>
          <w:tcPr>
            <w:tcW w:w="4917" w:type="dxa"/>
          </w:tcPr>
          <w:p w14:paraId="4681E567" w14:textId="761B339B" w:rsidR="00D46779" w:rsidRDefault="00D46779" w:rsidP="00D46779">
            <w:r>
              <w:rPr>
                <w:b/>
              </w:rPr>
              <w:t xml:space="preserve">Double-sync crossing for Clock Gate Enable: </w:t>
            </w:r>
            <w:r>
              <w:t xml:space="preserve">When set to </w:t>
            </w:r>
            <w:r w:rsidR="00363458">
              <w:t>‘</w:t>
            </w:r>
            <w:r>
              <w:t>1</w:t>
            </w:r>
            <w:r w:rsidR="00363458">
              <w:t>’</w:t>
            </w:r>
            <w:r>
              <w:t xml:space="preserve">, the clock gate enable as driven from the functional clock domain is considered to be asynchronous to the clock input of the clock gate, therefore the clock gate enable is synchronized using a double-sync component (with separate reset for this component). </w:t>
            </w:r>
          </w:p>
          <w:p w14:paraId="004A8247" w14:textId="565CDDA3" w:rsidR="00D46779" w:rsidRDefault="00D46779" w:rsidP="00D46779">
            <w:r>
              <w:lastRenderedPageBreak/>
              <w:t xml:space="preserve">In many cases, since the CDC clock gate is at the top level of the clock buffer tree for the functional clock, it is not possible to meet setup timing from the leaf-level node of the clock to the clock-gate enable signal. In these cases, the parameter needs to be set to </w:t>
            </w:r>
            <w:r w:rsidR="00363458">
              <w:t>‘</w:t>
            </w:r>
            <w:r>
              <w:t>1</w:t>
            </w:r>
            <w:r w:rsidR="00363458">
              <w:t>’</w:t>
            </w:r>
            <w:r>
              <w:t xml:space="preserve">. </w:t>
            </w:r>
          </w:p>
          <w:p w14:paraId="457499CF" w14:textId="77777777" w:rsidR="00D46779" w:rsidRDefault="00D46779" w:rsidP="00D46779">
            <w:r>
              <w:t xml:space="preserve">NOTE: Each SIP needs to work closely with Structural Design (SD) team to understand if this parameter needs to be set to ‘1’ for any of the CDCs used in that SIP. </w:t>
            </w:r>
          </w:p>
          <w:p w14:paraId="253D8700" w14:textId="77777777" w:rsidR="00D46779" w:rsidRDefault="00D46779" w:rsidP="00D46779">
            <w:r>
              <w:t xml:space="preserve">NOTE: Refer to section on “CDC Behavior Details” for more information about this parameter. </w:t>
            </w:r>
          </w:p>
          <w:p w14:paraId="4470C2F9" w14:textId="172982D3" w:rsidR="00D46779" w:rsidRPr="00F53CF2" w:rsidRDefault="00D46779" w:rsidP="00D46779">
            <w:r w:rsidRPr="00F53CF2">
              <w:t xml:space="preserve">NOTE: </w:t>
            </w:r>
            <w:r>
              <w:t xml:space="preserve">The value for the parameter </w:t>
            </w:r>
            <w:r w:rsidRPr="00F53CF2">
              <w:t xml:space="preserve">FLOP_CG_EN </w:t>
            </w:r>
            <w:r>
              <w:t xml:space="preserve">is ignored </w:t>
            </w:r>
            <w:r w:rsidRPr="00F53CF2">
              <w:t xml:space="preserve">when </w:t>
            </w:r>
            <w:r>
              <w:t xml:space="preserve">DSYNC_CG_EN == </w:t>
            </w:r>
            <w:r w:rsidR="00363458">
              <w:t>‘</w:t>
            </w:r>
            <w:r>
              <w:t>1</w:t>
            </w:r>
            <w:r w:rsidR="00363458">
              <w:t>’</w:t>
            </w:r>
            <w:r>
              <w:t xml:space="preserve"> (hardware behavior in these cases corresponds to the case that FLOP_CG_EN == </w:t>
            </w:r>
            <w:r w:rsidR="00363458">
              <w:t>‘</w:t>
            </w:r>
            <w:r>
              <w:t>1</w:t>
            </w:r>
            <w:r w:rsidR="00363458">
              <w:t>’</w:t>
            </w:r>
            <w:r>
              <w:t xml:space="preserve">). </w:t>
            </w:r>
          </w:p>
          <w:p w14:paraId="4B34ED45" w14:textId="56ABF402" w:rsidR="00006AD8" w:rsidRPr="00D31856" w:rsidRDefault="00EF41BB" w:rsidP="00A8788B">
            <w:pPr>
              <w:rPr>
                <w:b/>
              </w:rPr>
            </w:pPr>
            <w:r>
              <w:t>This parameter is SOC-specific (may need to change depending on SOC where SIP is being used).</w:t>
            </w:r>
          </w:p>
        </w:tc>
      </w:tr>
      <w:tr w:rsidR="00FB1D1F" w14:paraId="5ED1822F" w14:textId="77777777" w:rsidTr="00D46779">
        <w:trPr>
          <w:jc w:val="center"/>
        </w:trPr>
        <w:tc>
          <w:tcPr>
            <w:tcW w:w="2024" w:type="dxa"/>
          </w:tcPr>
          <w:p w14:paraId="34D2BE2C" w14:textId="6FC950AF" w:rsidR="00FB1D1F" w:rsidRDefault="006B634D" w:rsidP="000D7F8C">
            <w:r>
              <w:lastRenderedPageBreak/>
              <w:t>FLOP_CG_EN</w:t>
            </w:r>
          </w:p>
        </w:tc>
        <w:tc>
          <w:tcPr>
            <w:tcW w:w="969" w:type="dxa"/>
          </w:tcPr>
          <w:p w14:paraId="13D66EC3" w14:textId="3297E7AC" w:rsidR="00FB1D1F" w:rsidRDefault="006B634D" w:rsidP="000D7F8C">
            <w:pPr>
              <w:jc w:val="center"/>
            </w:pPr>
            <w:r>
              <w:t>1</w:t>
            </w:r>
          </w:p>
        </w:tc>
        <w:tc>
          <w:tcPr>
            <w:tcW w:w="946" w:type="dxa"/>
          </w:tcPr>
          <w:p w14:paraId="2463DAFA" w14:textId="089F846F" w:rsidR="00FB1D1F" w:rsidRDefault="006B634D" w:rsidP="005033E8">
            <w:pPr>
              <w:jc w:val="center"/>
              <w:rPr>
                <w:b/>
              </w:rPr>
            </w:pPr>
            <w:r>
              <w:rPr>
                <w:b/>
              </w:rPr>
              <w:t>0, 1</w:t>
            </w:r>
          </w:p>
        </w:tc>
        <w:tc>
          <w:tcPr>
            <w:tcW w:w="4917" w:type="dxa"/>
          </w:tcPr>
          <w:p w14:paraId="6FC3C218" w14:textId="08EB431C" w:rsidR="005C54B8" w:rsidRDefault="003C06C6" w:rsidP="00165A91">
            <w:r>
              <w:rPr>
                <w:b/>
              </w:rPr>
              <w:t xml:space="preserve">Flopped Clock-gate Enable: </w:t>
            </w:r>
            <w:r>
              <w:t xml:space="preserve">When set to </w:t>
            </w:r>
            <w:r w:rsidR="00363458">
              <w:t>‘</w:t>
            </w:r>
            <w:r w:rsidRPr="003C06C6">
              <w:t>1</w:t>
            </w:r>
            <w:r w:rsidR="00363458">
              <w:t>’</w:t>
            </w:r>
            <w:r w:rsidR="00165A91">
              <w:t xml:space="preserve"> (default value)</w:t>
            </w:r>
            <w:r w:rsidRPr="003C06C6">
              <w:t xml:space="preserve">, the </w:t>
            </w:r>
            <w:r w:rsidR="00165A91">
              <w:t xml:space="preserve">enable signal to the </w:t>
            </w:r>
            <w:r w:rsidRPr="003C06C6">
              <w:t xml:space="preserve">clock-gate </w:t>
            </w:r>
            <w:r w:rsidR="00165A91">
              <w:t>in the CDC is</w:t>
            </w:r>
            <w:r w:rsidRPr="003C06C6">
              <w:t xml:space="preserve"> driven solely by the output of a flop</w:t>
            </w:r>
            <w:r w:rsidR="00185F72">
              <w:t xml:space="preserve"> within the CDC</w:t>
            </w:r>
            <w:r w:rsidR="00165A91">
              <w:t xml:space="preserve">. </w:t>
            </w:r>
          </w:p>
          <w:p w14:paraId="470B7790" w14:textId="068590EF" w:rsidR="00FB1D1F" w:rsidRDefault="00165A91" w:rsidP="00165A91">
            <w:r>
              <w:t xml:space="preserve">When set to </w:t>
            </w:r>
            <w:r w:rsidR="00363458">
              <w:t>‘</w:t>
            </w:r>
            <w:r>
              <w:t>0</w:t>
            </w:r>
            <w:r w:rsidR="00363458">
              <w:t>’</w:t>
            </w:r>
            <w:r>
              <w:t xml:space="preserve">, there is a combinatorial path to the enable of the clock gate (to allow for faster ungating). </w:t>
            </w:r>
            <w:r w:rsidR="000D0138">
              <w:t xml:space="preserve">However, this combinatorial path may present timing issues because the clock-gate within the </w:t>
            </w:r>
            <w:r w:rsidR="000D0138">
              <w:lastRenderedPageBreak/>
              <w:t>CDC is much higher up in the clock tree than the CDC FSM and/or agent fabric interface logic within the SIP. CDC users need to get approval from the SD team before set</w:t>
            </w:r>
            <w:r w:rsidR="00417589">
              <w:t>ting</w:t>
            </w:r>
            <w:r w:rsidR="000D0138">
              <w:t xml:space="preserve"> this parameter to ‘0’.  </w:t>
            </w:r>
          </w:p>
          <w:p w14:paraId="5837AB43" w14:textId="0C5DC8A3" w:rsidR="00A264AF" w:rsidRDefault="00A264AF" w:rsidP="00165A91">
            <w:r>
              <w:t>When this parameter is set to ‘0’, there is no latency in ungating the clock (assuming the SIP is not power-gated) when any IP wake is detected in the functional</w:t>
            </w:r>
            <w:r w:rsidR="00417589">
              <w:t xml:space="preserve"> </w:t>
            </w:r>
            <w:r>
              <w:t>c</w:t>
            </w:r>
            <w:r w:rsidR="00417589">
              <w:t>lock</w:t>
            </w:r>
            <w:r>
              <w:t xml:space="preserve"> domain. </w:t>
            </w:r>
            <w:r w:rsidR="00417589">
              <w:t>This parameter does not change the latency associated with wakes detection through the pgcb_clk domain logic of the CDC.</w:t>
            </w:r>
            <w:r>
              <w:t xml:space="preserve"> </w:t>
            </w:r>
          </w:p>
          <w:p w14:paraId="25D45BC6" w14:textId="710CB351" w:rsidR="00165A91" w:rsidRPr="00A8788B" w:rsidRDefault="00EF41BB" w:rsidP="00165A91">
            <w:pPr>
              <w:rPr>
                <w:b/>
              </w:rPr>
            </w:pPr>
            <w:r>
              <w:t>This parameter is both SIP and SOC-specific (may need to change depending on SOC where SIP is being used).</w:t>
            </w:r>
          </w:p>
        </w:tc>
      </w:tr>
      <w:tr w:rsidR="00D46779" w14:paraId="5983C95B" w14:textId="77777777" w:rsidTr="00D46779">
        <w:trPr>
          <w:jc w:val="center"/>
        </w:trPr>
        <w:tc>
          <w:tcPr>
            <w:tcW w:w="2024" w:type="dxa"/>
          </w:tcPr>
          <w:p w14:paraId="65F104CD" w14:textId="04297830" w:rsidR="00D46779" w:rsidRDefault="00D46779" w:rsidP="000D7F8C">
            <w:r>
              <w:lastRenderedPageBreak/>
              <w:t>CG_LOCK_ISM</w:t>
            </w:r>
          </w:p>
        </w:tc>
        <w:tc>
          <w:tcPr>
            <w:tcW w:w="969" w:type="dxa"/>
          </w:tcPr>
          <w:p w14:paraId="6A520B8E" w14:textId="45F46B3B" w:rsidR="00D46779" w:rsidRDefault="00D46779" w:rsidP="000D7F8C">
            <w:pPr>
              <w:jc w:val="center"/>
            </w:pPr>
            <w:r>
              <w:t>0</w:t>
            </w:r>
          </w:p>
        </w:tc>
        <w:tc>
          <w:tcPr>
            <w:tcW w:w="946" w:type="dxa"/>
          </w:tcPr>
          <w:p w14:paraId="689233AE" w14:textId="4CC28D33" w:rsidR="00D46779" w:rsidRDefault="00D46779" w:rsidP="005033E8">
            <w:pPr>
              <w:jc w:val="center"/>
              <w:rPr>
                <w:b/>
              </w:rPr>
            </w:pPr>
            <w:r>
              <w:rPr>
                <w:b/>
              </w:rPr>
              <w:t>0, 1</w:t>
            </w:r>
          </w:p>
        </w:tc>
        <w:tc>
          <w:tcPr>
            <w:tcW w:w="4917" w:type="dxa"/>
          </w:tcPr>
          <w:p w14:paraId="5EAFC467" w14:textId="77777777" w:rsidR="00D46779" w:rsidRDefault="00D46779" w:rsidP="00D46779">
            <w:r>
              <w:rPr>
                <w:b/>
              </w:rPr>
              <w:t xml:space="preserve">Clock-gated Lock ISM: </w:t>
            </w:r>
            <w:r>
              <w:t xml:space="preserve">When set to ‘1’, the “ism_locked” signal also asserts whenever the “gclock_active” signal is de-asserted (in addition to asserting for the cases given below when value of this parameter is set to ‘0’). </w:t>
            </w:r>
          </w:p>
          <w:p w14:paraId="180E8C52" w14:textId="77777777" w:rsidR="00D46779" w:rsidRDefault="00D46779" w:rsidP="00D46779">
            <w:r>
              <w:t xml:space="preserve">When set to ‘0’ (default value), the “ism_locked” signal asserts only under following conditions: </w:t>
            </w:r>
          </w:p>
          <w:p w14:paraId="0129E4A8" w14:textId="77777777" w:rsidR="00D46779" w:rsidRDefault="00D46779" w:rsidP="00D46779">
            <w:pPr>
              <w:pStyle w:val="ListParagraph"/>
              <w:numPr>
                <w:ilvl w:val="0"/>
                <w:numId w:val="70"/>
              </w:numPr>
            </w:pPr>
            <w:r>
              <w:t>For IP-Accessible, when the CDC enters the PGATE_PENDING state</w:t>
            </w:r>
          </w:p>
          <w:p w14:paraId="3F35C3B8" w14:textId="77777777" w:rsidR="00D46779" w:rsidRDefault="00D46779" w:rsidP="00D46779">
            <w:pPr>
              <w:pStyle w:val="ListParagraph"/>
              <w:numPr>
                <w:ilvl w:val="0"/>
                <w:numId w:val="70"/>
              </w:numPr>
            </w:pPr>
            <w:r>
              <w:t xml:space="preserve">For IP-Inaccessible (or warm reset), when CDC state machine observes assertion of “force_pgate_req” and agent ISM is in idle state. </w:t>
            </w:r>
          </w:p>
          <w:p w14:paraId="0CA236A6" w14:textId="72677D3C" w:rsidR="00D46779" w:rsidRDefault="00D46779" w:rsidP="00D46779">
            <w:pPr>
              <w:ind w:left="360"/>
            </w:pPr>
            <w:r>
              <w:t xml:space="preserve">This parameter is intended to be set to </w:t>
            </w:r>
            <w:r w:rsidR="00363458">
              <w:t>‘</w:t>
            </w:r>
            <w:r>
              <w:t>1</w:t>
            </w:r>
            <w:r w:rsidR="00363458">
              <w:t>’</w:t>
            </w:r>
            <w:r>
              <w:t xml:space="preserve"> in the following case: </w:t>
            </w:r>
          </w:p>
          <w:p w14:paraId="46174436" w14:textId="14F83EE9" w:rsidR="00D46779" w:rsidRDefault="00D46779" w:rsidP="00D46779">
            <w:pPr>
              <w:pStyle w:val="ListParagraph"/>
              <w:numPr>
                <w:ilvl w:val="0"/>
                <w:numId w:val="71"/>
              </w:numPr>
            </w:pPr>
            <w:r>
              <w:lastRenderedPageBreak/>
              <w:t xml:space="preserve">The SIP needs to set the parameter DSYNC_CG_EN == </w:t>
            </w:r>
            <w:r w:rsidR="00363458">
              <w:t>‘</w:t>
            </w:r>
            <w:r>
              <w:t>1</w:t>
            </w:r>
            <w:r w:rsidR="00363458">
              <w:t>’</w:t>
            </w:r>
            <w:r>
              <w:t xml:space="preserve"> (or PRESCC == </w:t>
            </w:r>
            <w:r w:rsidR="00363458">
              <w:t>‘</w:t>
            </w:r>
            <w:r>
              <w:t>1</w:t>
            </w:r>
            <w:r w:rsidR="00363458">
              <w:t>’</w:t>
            </w:r>
            <w:r>
              <w:t xml:space="preserve">) for a CDC with DRIVE_POK == </w:t>
            </w:r>
            <w:r w:rsidR="00363458">
              <w:t>‘</w:t>
            </w:r>
            <w:r>
              <w:t>1</w:t>
            </w:r>
            <w:r w:rsidR="00363458">
              <w:t>’</w:t>
            </w:r>
            <w:r>
              <w:t>, AND</w:t>
            </w:r>
          </w:p>
          <w:p w14:paraId="05A0B785" w14:textId="77777777" w:rsidR="00D46779" w:rsidRDefault="00D46779" w:rsidP="00D46779">
            <w:pPr>
              <w:pStyle w:val="ListParagraph"/>
              <w:numPr>
                <w:ilvl w:val="0"/>
                <w:numId w:val="71"/>
              </w:numPr>
            </w:pPr>
            <w:r>
              <w:t>the fabric interface logic uses the “gclock_active” indication to qualify any activity, but the ISM logic does not use the “gclock_active” qualifier.</w:t>
            </w:r>
          </w:p>
          <w:p w14:paraId="01AD0C03" w14:textId="77777777" w:rsidR="00D46779" w:rsidRDefault="00D46779" w:rsidP="00D46779">
            <w:pPr>
              <w:ind w:left="360"/>
            </w:pPr>
            <w:r>
              <w:t xml:space="preserve">It is expected that most IOSF primary interfaces in the SIPs have this behavior (ISM activity is not qualified based on “gclock_active”).   </w:t>
            </w:r>
          </w:p>
          <w:p w14:paraId="4BD58608" w14:textId="5D39BF9F" w:rsidR="00D46779" w:rsidRDefault="00EF41BB" w:rsidP="00165A91">
            <w:pPr>
              <w:rPr>
                <w:b/>
              </w:rPr>
            </w:pPr>
            <w:r>
              <w:t>This parameter is SIP-specific (does not depend on SOC where SIP is being used).</w:t>
            </w:r>
          </w:p>
        </w:tc>
      </w:tr>
    </w:tbl>
    <w:p w14:paraId="536787D7" w14:textId="45D31E5E" w:rsidR="0014522F" w:rsidRDefault="0014522F">
      <w:pPr>
        <w:pStyle w:val="Heading2"/>
      </w:pPr>
      <w:bookmarkStart w:id="13" w:name="_Toc360722222"/>
      <w:r>
        <w:lastRenderedPageBreak/>
        <w:t>Macros (`defines)</w:t>
      </w:r>
    </w:p>
    <w:tbl>
      <w:tblPr>
        <w:tblStyle w:val="TableGrid"/>
        <w:tblW w:w="8860" w:type="dxa"/>
        <w:jc w:val="center"/>
        <w:tblLook w:val="04A0" w:firstRow="1" w:lastRow="0" w:firstColumn="1" w:lastColumn="0" w:noHBand="0" w:noVBand="1"/>
      </w:tblPr>
      <w:tblGrid>
        <w:gridCol w:w="2981"/>
        <w:gridCol w:w="5879"/>
      </w:tblGrid>
      <w:tr w:rsidR="0014522F" w:rsidRPr="000D7F8C" w14:paraId="23FAD379" w14:textId="77777777" w:rsidTr="006F2ACB">
        <w:trPr>
          <w:jc w:val="center"/>
        </w:trPr>
        <w:tc>
          <w:tcPr>
            <w:tcW w:w="2981" w:type="dxa"/>
          </w:tcPr>
          <w:p w14:paraId="3BBF926D" w14:textId="77777777" w:rsidR="0014522F" w:rsidRPr="000D7F8C" w:rsidRDefault="0014522F" w:rsidP="006F2ACB">
            <w:pPr>
              <w:pStyle w:val="Caption"/>
            </w:pPr>
            <w:r>
              <w:t>Name</w:t>
            </w:r>
          </w:p>
        </w:tc>
        <w:tc>
          <w:tcPr>
            <w:tcW w:w="5879" w:type="dxa"/>
          </w:tcPr>
          <w:p w14:paraId="6180C462" w14:textId="77777777" w:rsidR="0014522F" w:rsidRPr="000D7F8C" w:rsidRDefault="0014522F" w:rsidP="006F2ACB">
            <w:pPr>
              <w:pStyle w:val="Caption"/>
            </w:pPr>
            <w:r w:rsidRPr="000D7F8C">
              <w:t>Description</w:t>
            </w:r>
          </w:p>
        </w:tc>
      </w:tr>
      <w:tr w:rsidR="0014522F" w14:paraId="33782E12" w14:textId="77777777" w:rsidTr="006F2ACB">
        <w:trPr>
          <w:jc w:val="center"/>
        </w:trPr>
        <w:tc>
          <w:tcPr>
            <w:tcW w:w="2981" w:type="dxa"/>
          </w:tcPr>
          <w:p w14:paraId="688F83B3" w14:textId="0E181006" w:rsidR="0014522F" w:rsidRDefault="0014522F" w:rsidP="006F2ACB">
            <w:r>
              <w:t>SVA_OFF</w:t>
            </w:r>
          </w:p>
        </w:tc>
        <w:tc>
          <w:tcPr>
            <w:tcW w:w="5879" w:type="dxa"/>
          </w:tcPr>
          <w:p w14:paraId="3AC505B1" w14:textId="57CF5CF1" w:rsidR="0014522F" w:rsidRDefault="0014522F" w:rsidP="006F2ACB">
            <w:r w:rsidRPr="0014522F">
              <w:t>If defined, disables the embedded assertions within the PGCB.</w:t>
            </w:r>
            <w:r>
              <w:t xml:space="preserve"> </w:t>
            </w:r>
          </w:p>
        </w:tc>
      </w:tr>
      <w:tr w:rsidR="0014522F" w14:paraId="7AC24767" w14:textId="77777777" w:rsidTr="0014522F">
        <w:trPr>
          <w:jc w:val="center"/>
        </w:trPr>
        <w:tc>
          <w:tcPr>
            <w:tcW w:w="2981" w:type="dxa"/>
          </w:tcPr>
          <w:p w14:paraId="3A85E0FF" w14:textId="456770C4" w:rsidR="0014522F" w:rsidRDefault="0014522F" w:rsidP="006F2ACB">
            <w:r>
              <w:t>DC</w:t>
            </w:r>
          </w:p>
        </w:tc>
        <w:tc>
          <w:tcPr>
            <w:tcW w:w="5879" w:type="dxa"/>
          </w:tcPr>
          <w:p w14:paraId="3D1571FA" w14:textId="28D40ACA" w:rsidR="0014522F" w:rsidRPr="0014522F" w:rsidRDefault="0014522F" w:rsidP="006F2ACB">
            <w:r w:rsidRPr="0014522F">
              <w:t>If defined, disables the embedded assertions within the PGCB. Intended to be set during synthesis</w:t>
            </w:r>
          </w:p>
        </w:tc>
      </w:tr>
      <w:tr w:rsidR="0014522F" w14:paraId="7C174677" w14:textId="77777777" w:rsidTr="0014522F">
        <w:trPr>
          <w:jc w:val="center"/>
        </w:trPr>
        <w:tc>
          <w:tcPr>
            <w:tcW w:w="2981" w:type="dxa"/>
          </w:tcPr>
          <w:p w14:paraId="52116B5A" w14:textId="23F7429D" w:rsidR="0014522F" w:rsidRDefault="0014522F" w:rsidP="006F2ACB">
            <w:r>
              <w:t>SVA_FORMAL</w:t>
            </w:r>
          </w:p>
        </w:tc>
        <w:tc>
          <w:tcPr>
            <w:tcW w:w="5879" w:type="dxa"/>
          </w:tcPr>
          <w:p w14:paraId="01502E92" w14:textId="0C6ED82A" w:rsidR="0014522F" w:rsidRPr="0014522F" w:rsidRDefault="0014522F" w:rsidP="006F2ACB">
            <w:r w:rsidRPr="0014522F">
              <w:t>If defined, enables certain assertions/assumptions that are required for Formal Property Validation (FPV).  Should not be set during simulation.</w:t>
            </w:r>
          </w:p>
        </w:tc>
      </w:tr>
    </w:tbl>
    <w:p w14:paraId="1F3E7FF5" w14:textId="77777777" w:rsidR="0014522F" w:rsidRPr="00DA5C06" w:rsidRDefault="0014522F" w:rsidP="006F2ACB"/>
    <w:p w14:paraId="7E9C2780" w14:textId="13E66C9A" w:rsidR="000D7F8C" w:rsidRDefault="00B815ED" w:rsidP="00B815ED">
      <w:pPr>
        <w:pStyle w:val="Heading2"/>
      </w:pPr>
      <w:r>
        <w:lastRenderedPageBreak/>
        <w:t>Interface Signals</w:t>
      </w:r>
      <w:bookmarkEnd w:id="13"/>
    </w:p>
    <w:p w14:paraId="2DE1F51D" w14:textId="77777777" w:rsidR="007250AE" w:rsidRPr="007250AE" w:rsidRDefault="007250AE" w:rsidP="007250AE"/>
    <w:p w14:paraId="1E41FFCE" w14:textId="36BD6BE8" w:rsidR="007250AE" w:rsidRDefault="007250AE" w:rsidP="007250AE">
      <w:pPr>
        <w:pStyle w:val="Caption"/>
      </w:pPr>
      <w:r>
        <w:t xml:space="preserve">Table </w:t>
      </w:r>
      <w:fldSimple w:instr=" STYLEREF 1 \s ">
        <w:r w:rsidR="00094572">
          <w:rPr>
            <w:noProof/>
          </w:rPr>
          <w:t>2</w:t>
        </w:r>
      </w:fldSimple>
      <w:r w:rsidR="0080659B">
        <w:noBreakHyphen/>
      </w:r>
      <w:fldSimple w:instr=" SEQ Table \* ARABIC \s 1 ">
        <w:r w:rsidR="00094572">
          <w:rPr>
            <w:noProof/>
          </w:rPr>
          <w:t>1</w:t>
        </w:r>
      </w:fldSimple>
      <w:r>
        <w:t>: PGCB Interface Signals</w:t>
      </w:r>
    </w:p>
    <w:tbl>
      <w:tblPr>
        <w:tblStyle w:val="TableGrid"/>
        <w:tblW w:w="9183" w:type="dxa"/>
        <w:tblLayout w:type="fixed"/>
        <w:tblLook w:val="04A0" w:firstRow="1" w:lastRow="0" w:firstColumn="1" w:lastColumn="0" w:noHBand="0" w:noVBand="1"/>
      </w:tblPr>
      <w:tblGrid>
        <w:gridCol w:w="2718"/>
        <w:gridCol w:w="630"/>
        <w:gridCol w:w="1080"/>
        <w:gridCol w:w="4755"/>
      </w:tblGrid>
      <w:tr w:rsidR="00B815ED" w14:paraId="6BD3AB37" w14:textId="77777777" w:rsidTr="007D65E3">
        <w:tc>
          <w:tcPr>
            <w:tcW w:w="2718" w:type="dxa"/>
          </w:tcPr>
          <w:p w14:paraId="2FC78482" w14:textId="773794BB" w:rsidR="00B815ED" w:rsidRDefault="00B815ED" w:rsidP="00B815ED">
            <w:pPr>
              <w:pStyle w:val="Caption"/>
            </w:pPr>
            <w:r>
              <w:t>Name</w:t>
            </w:r>
          </w:p>
        </w:tc>
        <w:tc>
          <w:tcPr>
            <w:tcW w:w="630" w:type="dxa"/>
          </w:tcPr>
          <w:p w14:paraId="14333B22" w14:textId="550B098C" w:rsidR="00B815ED" w:rsidRDefault="007D65E3" w:rsidP="00FE1C65">
            <w:pPr>
              <w:pStyle w:val="Caption"/>
              <w:jc w:val="center"/>
            </w:pPr>
            <w:r>
              <w:t>I/O</w:t>
            </w:r>
          </w:p>
        </w:tc>
        <w:tc>
          <w:tcPr>
            <w:tcW w:w="1080" w:type="dxa"/>
          </w:tcPr>
          <w:p w14:paraId="0C703AE8" w14:textId="1AA581DA" w:rsidR="00B815ED" w:rsidRDefault="00B815ED" w:rsidP="00B815ED">
            <w:pPr>
              <w:pStyle w:val="Caption"/>
              <w:jc w:val="center"/>
            </w:pPr>
            <w:r>
              <w:t>Clock</w:t>
            </w:r>
          </w:p>
        </w:tc>
        <w:tc>
          <w:tcPr>
            <w:tcW w:w="4755" w:type="dxa"/>
          </w:tcPr>
          <w:p w14:paraId="4890888F" w14:textId="5A734B7B" w:rsidR="00B815ED" w:rsidRDefault="00B815ED" w:rsidP="00B815ED">
            <w:pPr>
              <w:pStyle w:val="Caption"/>
            </w:pPr>
            <w:r>
              <w:t>Description</w:t>
            </w:r>
          </w:p>
        </w:tc>
      </w:tr>
      <w:tr w:rsidR="00B815ED" w14:paraId="2DA869EC" w14:textId="77777777" w:rsidTr="007D65E3">
        <w:tc>
          <w:tcPr>
            <w:tcW w:w="2718" w:type="dxa"/>
          </w:tcPr>
          <w:p w14:paraId="325C51F2" w14:textId="037A4033" w:rsidR="00B815ED" w:rsidRDefault="00D84999" w:rsidP="00B815ED">
            <w:r>
              <w:t>pgcb_clk</w:t>
            </w:r>
          </w:p>
        </w:tc>
        <w:tc>
          <w:tcPr>
            <w:tcW w:w="630" w:type="dxa"/>
          </w:tcPr>
          <w:p w14:paraId="1AC07939" w14:textId="03FD892C" w:rsidR="00B815ED" w:rsidRDefault="00D84999" w:rsidP="00FE1C65">
            <w:pPr>
              <w:jc w:val="center"/>
            </w:pPr>
            <w:r>
              <w:t>In</w:t>
            </w:r>
          </w:p>
        </w:tc>
        <w:tc>
          <w:tcPr>
            <w:tcW w:w="1080" w:type="dxa"/>
          </w:tcPr>
          <w:p w14:paraId="64F73E0C" w14:textId="308409A5" w:rsidR="00B815ED" w:rsidRDefault="00D84999" w:rsidP="00B815ED">
            <w:pPr>
              <w:jc w:val="center"/>
            </w:pPr>
            <w:r>
              <w:t>-</w:t>
            </w:r>
          </w:p>
        </w:tc>
        <w:tc>
          <w:tcPr>
            <w:tcW w:w="4755" w:type="dxa"/>
          </w:tcPr>
          <w:p w14:paraId="07C845C8" w14:textId="77777777" w:rsidR="00B815ED" w:rsidRDefault="007250AE" w:rsidP="007250AE">
            <w:pPr>
              <w:rPr>
                <w:ins w:id="14" w:author="Singh, Hartej" w:date="2015-04-02T13:06:00Z"/>
              </w:rPr>
            </w:pPr>
            <w:r>
              <w:t>Clock used for the PGCB</w:t>
            </w:r>
          </w:p>
          <w:p w14:paraId="32D1BB26" w14:textId="68645FD7" w:rsidR="007F6A4B" w:rsidRDefault="007F6A4B">
            <w:pPr>
              <w:pStyle w:val="ListParagraph"/>
              <w:numPr>
                <w:ilvl w:val="0"/>
                <w:numId w:val="75"/>
              </w:numPr>
              <w:rPr>
                <w:ins w:id="15" w:author="Singh, Hartej" w:date="2015-04-02T13:06:00Z"/>
              </w:rPr>
              <w:pPrChange w:id="16" w:author="Singh, Hartej" w:date="2015-04-02T13:06:00Z">
                <w:pPr/>
              </w:pPrChange>
            </w:pPr>
            <w:ins w:id="17" w:author="Singh, Hartej" w:date="2015-04-02T13:06:00Z">
              <w:r>
                <w:t>Needs to be free-running (or at least available anytime the CD</w:t>
              </w:r>
            </w:ins>
            <w:ins w:id="18" w:author="Singh, Hartej" w:date="2015-04-02T13:07:00Z">
              <w:r>
                <w:t>C</w:t>
              </w:r>
            </w:ins>
            <w:ins w:id="19" w:author="Singh, Hartej" w:date="2015-04-02T13:06:00Z">
              <w:r>
                <w:t xml:space="preserve"> is expected to be functional)</w:t>
              </w:r>
            </w:ins>
          </w:p>
          <w:p w14:paraId="6DBDA161" w14:textId="77777777" w:rsidR="007F6A4B" w:rsidRDefault="007F6A4B">
            <w:pPr>
              <w:pStyle w:val="ListParagraph"/>
              <w:numPr>
                <w:ilvl w:val="0"/>
                <w:numId w:val="75"/>
              </w:numPr>
              <w:rPr>
                <w:ins w:id="20" w:author="Singh, Hartej" w:date="2015-04-02T13:07:00Z"/>
              </w:rPr>
              <w:pPrChange w:id="21" w:author="Singh, Hartej" w:date="2015-04-02T13:06:00Z">
                <w:pPr/>
              </w:pPrChange>
            </w:pPr>
            <w:ins w:id="22" w:author="Singh, Hartej" w:date="2015-04-02T13:06:00Z">
              <w:r>
                <w:t>The CDC does not provide any explicit indication that it needs the pgcb_clk</w:t>
              </w:r>
            </w:ins>
          </w:p>
          <w:p w14:paraId="123CE7E5" w14:textId="77777777" w:rsidR="007F6A4B" w:rsidRDefault="007F6A4B">
            <w:pPr>
              <w:pStyle w:val="ListParagraph"/>
              <w:numPr>
                <w:ilvl w:val="0"/>
                <w:numId w:val="75"/>
              </w:numPr>
              <w:rPr>
                <w:ins w:id="23" w:author="Singh, Hartej" w:date="2015-04-02T13:08:00Z"/>
              </w:rPr>
              <w:pPrChange w:id="24" w:author="Singh, Hartej" w:date="2015-04-02T13:08:00Z">
                <w:pPr/>
              </w:pPrChange>
            </w:pPr>
            <w:ins w:id="25" w:author="Singh, Hartej" w:date="2015-04-02T13:07:00Z">
              <w:r>
                <w:t xml:space="preserve">There is no requirement for the pgcb_clk to be </w:t>
              </w:r>
            </w:ins>
            <w:ins w:id="26" w:author="Singh, Hartej" w:date="2015-04-02T13:08:00Z">
              <w:r>
                <w:t xml:space="preserve">running at any specific frequency in relation to the </w:t>
              </w:r>
            </w:ins>
            <w:ins w:id="27" w:author="Singh, Hartej" w:date="2015-04-02T13:07:00Z">
              <w:r>
                <w:t>functional clock</w:t>
              </w:r>
            </w:ins>
          </w:p>
          <w:p w14:paraId="7C1430FE" w14:textId="40A6EA79" w:rsidR="007F6A4B" w:rsidRDefault="007F6A4B">
            <w:pPr>
              <w:pStyle w:val="ListParagraph"/>
              <w:numPr>
                <w:ilvl w:val="0"/>
                <w:numId w:val="75"/>
              </w:numPr>
              <w:pPrChange w:id="28" w:author="Singh, Hartej" w:date="2015-04-02T15:44:00Z">
                <w:pPr/>
              </w:pPrChange>
            </w:pPr>
            <w:ins w:id="29" w:author="Singh, Hartej" w:date="2015-04-02T13:08:00Z">
              <w:r>
                <w:t xml:space="preserve">It is recommended that the pgcb_clk be separate from the functional clock (the clkreq </w:t>
              </w:r>
            </w:ins>
            <w:ins w:id="30" w:author="Singh, Hartej" w:date="2015-04-02T15:43:00Z">
              <w:r w:rsidR="00E37B16">
                <w:t>function of the CDC requires the presence of the pgcb_clk</w:t>
              </w:r>
            </w:ins>
            <w:ins w:id="31" w:author="Singh, Hartej" w:date="2015-04-02T15:42:00Z">
              <w:r w:rsidR="00E92BDA">
                <w:t>)</w:t>
              </w:r>
            </w:ins>
            <w:ins w:id="32" w:author="Singh, Hartej" w:date="2015-04-02T13:08:00Z">
              <w:r>
                <w:t xml:space="preserve"> </w:t>
              </w:r>
            </w:ins>
            <w:ins w:id="33" w:author="Singh, Hartej" w:date="2015-04-02T13:07:00Z">
              <w:r>
                <w:t xml:space="preserve"> </w:t>
              </w:r>
            </w:ins>
          </w:p>
        </w:tc>
      </w:tr>
      <w:tr w:rsidR="007250AE" w14:paraId="62B951D2" w14:textId="77777777" w:rsidTr="007D65E3">
        <w:tc>
          <w:tcPr>
            <w:tcW w:w="2718" w:type="dxa"/>
          </w:tcPr>
          <w:p w14:paraId="1ECACBB3" w14:textId="33056092" w:rsidR="007250AE" w:rsidRDefault="007250AE" w:rsidP="00B815ED">
            <w:r>
              <w:t>pgcb_rst_b</w:t>
            </w:r>
          </w:p>
        </w:tc>
        <w:tc>
          <w:tcPr>
            <w:tcW w:w="630" w:type="dxa"/>
          </w:tcPr>
          <w:p w14:paraId="64F541E8" w14:textId="1D3C83A3" w:rsidR="007250AE" w:rsidRDefault="007250AE" w:rsidP="00FE1C65">
            <w:pPr>
              <w:jc w:val="center"/>
            </w:pPr>
            <w:r>
              <w:t>In</w:t>
            </w:r>
          </w:p>
        </w:tc>
        <w:tc>
          <w:tcPr>
            <w:tcW w:w="1080" w:type="dxa"/>
          </w:tcPr>
          <w:p w14:paraId="2FEE54BF" w14:textId="66BC9B19" w:rsidR="007250AE" w:rsidRDefault="007250AE" w:rsidP="00B815ED">
            <w:pPr>
              <w:jc w:val="center"/>
            </w:pPr>
            <w:r>
              <w:t>pgcb_clk</w:t>
            </w:r>
          </w:p>
        </w:tc>
        <w:tc>
          <w:tcPr>
            <w:tcW w:w="4755" w:type="dxa"/>
          </w:tcPr>
          <w:p w14:paraId="44CFFB80" w14:textId="5E07D826" w:rsidR="007250AE" w:rsidRDefault="007250AE" w:rsidP="007250AE">
            <w:r>
              <w:t>Reset for the PGCB.</w:t>
            </w:r>
            <w:r w:rsidR="00B20EA1">
              <w:t xml:space="preserve">  This also resets the CDC state machine.</w:t>
            </w:r>
            <w:r>
              <w:t xml:space="preserve">  De-assertion must be synchronized to the pgcb_clk; assertion may be done asynchronously.</w:t>
            </w:r>
          </w:p>
          <w:p w14:paraId="6535F9B4" w14:textId="76B1DA7F" w:rsidR="00B20EA1" w:rsidRPr="000E36D3" w:rsidRDefault="00B20EA1" w:rsidP="00B20EA1">
            <w:pPr>
              <w:rPr>
                <w:rFonts w:cs="Calibri"/>
                <w:color w:val="0000FF"/>
              </w:rPr>
            </w:pPr>
            <w:r w:rsidRPr="00233D81">
              <w:t xml:space="preserve">This reset must be exposed by the IP to the SOC as per Chassis Reset Arch HAS. Refer to that HAS for details on different options to drive this reset. </w:t>
            </w:r>
          </w:p>
        </w:tc>
      </w:tr>
      <w:tr w:rsidR="007250AE" w14:paraId="68603D0E" w14:textId="77777777" w:rsidTr="007D65E3">
        <w:tc>
          <w:tcPr>
            <w:tcW w:w="2718" w:type="dxa"/>
          </w:tcPr>
          <w:p w14:paraId="7DFA372C" w14:textId="29A78E6E" w:rsidR="007250AE" w:rsidRDefault="008C5E92" w:rsidP="00B815ED">
            <w:r>
              <w:lastRenderedPageBreak/>
              <w:t>pgcb_force_rst_b</w:t>
            </w:r>
          </w:p>
        </w:tc>
        <w:tc>
          <w:tcPr>
            <w:tcW w:w="630" w:type="dxa"/>
          </w:tcPr>
          <w:p w14:paraId="0323912B" w14:textId="051FCC55" w:rsidR="007250AE" w:rsidRDefault="007250AE" w:rsidP="00FE1C65">
            <w:pPr>
              <w:jc w:val="center"/>
            </w:pPr>
            <w:r>
              <w:t>In</w:t>
            </w:r>
          </w:p>
        </w:tc>
        <w:tc>
          <w:tcPr>
            <w:tcW w:w="1080" w:type="dxa"/>
          </w:tcPr>
          <w:p w14:paraId="0684CD9B" w14:textId="2FEE84DD" w:rsidR="007250AE" w:rsidRDefault="007250AE" w:rsidP="00B815ED">
            <w:pPr>
              <w:jc w:val="center"/>
            </w:pPr>
            <w:r>
              <w:t>pgcb_clk</w:t>
            </w:r>
          </w:p>
        </w:tc>
        <w:tc>
          <w:tcPr>
            <w:tcW w:w="4755" w:type="dxa"/>
          </w:tcPr>
          <w:p w14:paraId="0AB8EDBD" w14:textId="538A0496" w:rsidR="007F6A4B" w:rsidRDefault="007250AE">
            <w:pPr>
              <w:rPr>
                <w:ins w:id="34" w:author="Singh, Hartej" w:date="2015-04-02T13:11:00Z"/>
              </w:rPr>
            </w:pPr>
            <w:r w:rsidRPr="00F72854">
              <w:t>Force greset_b signals to assert.  Should be driven directly by the</w:t>
            </w:r>
            <w:r w:rsidR="00F72854" w:rsidRPr="00F72854">
              <w:t xml:space="preserve"> PGCB’s signal of the same name</w:t>
            </w:r>
            <w:ins w:id="35" w:author="Singh, Hartej" w:date="2015-04-02T13:11:00Z">
              <w:r w:rsidR="007F6A4B">
                <w:t>.</w:t>
              </w:r>
            </w:ins>
          </w:p>
          <w:p w14:paraId="2FD06284" w14:textId="5B90751E" w:rsidR="007250AE" w:rsidRPr="00F72854" w:rsidRDefault="008B65B5" w:rsidP="008B65B5">
            <w:ins w:id="36" w:author="Singh, Hartej" w:date="2015-04-02T13:11:00Z">
              <w:r>
                <w:t xml:space="preserve">For case of “no PGCB”, this signal should be tied off to 1. </w:t>
              </w:r>
            </w:ins>
          </w:p>
        </w:tc>
      </w:tr>
      <w:tr w:rsidR="007250AE" w14:paraId="2E2CBA19" w14:textId="77777777" w:rsidTr="007D65E3">
        <w:tc>
          <w:tcPr>
            <w:tcW w:w="2718" w:type="dxa"/>
          </w:tcPr>
          <w:p w14:paraId="5A47EB74" w14:textId="04EC23E2" w:rsidR="007250AE" w:rsidRDefault="007250AE" w:rsidP="00B815ED">
            <w:r>
              <w:t>pgcb_pok</w:t>
            </w:r>
          </w:p>
        </w:tc>
        <w:tc>
          <w:tcPr>
            <w:tcW w:w="630" w:type="dxa"/>
          </w:tcPr>
          <w:p w14:paraId="14209AD5" w14:textId="72293D8F" w:rsidR="007250AE" w:rsidRDefault="007250AE" w:rsidP="00FE1C65">
            <w:pPr>
              <w:jc w:val="center"/>
            </w:pPr>
            <w:r>
              <w:t>In</w:t>
            </w:r>
          </w:p>
        </w:tc>
        <w:tc>
          <w:tcPr>
            <w:tcW w:w="1080" w:type="dxa"/>
          </w:tcPr>
          <w:p w14:paraId="41E0A11D" w14:textId="332B9A73" w:rsidR="007250AE" w:rsidRDefault="007250AE" w:rsidP="00B815ED">
            <w:pPr>
              <w:jc w:val="center"/>
            </w:pPr>
            <w:r>
              <w:t>pgcb_clk</w:t>
            </w:r>
          </w:p>
        </w:tc>
        <w:tc>
          <w:tcPr>
            <w:tcW w:w="4755" w:type="dxa"/>
          </w:tcPr>
          <w:p w14:paraId="4FE9DC36" w14:textId="77777777" w:rsidR="007250AE" w:rsidRDefault="007250AE" w:rsidP="007250AE">
            <w:pPr>
              <w:rPr>
                <w:ins w:id="37" w:author="Singh, Hartej" w:date="2015-04-02T13:12:00Z"/>
              </w:rPr>
            </w:pPr>
            <w:r>
              <w:t>Power OK indicator.  Should be driven directly by the PGCB’s signal of the same name.</w:t>
            </w:r>
          </w:p>
          <w:p w14:paraId="2A9E9DAC" w14:textId="77777777" w:rsidR="008B65B5" w:rsidRDefault="008B65B5" w:rsidP="007250AE">
            <w:pPr>
              <w:rPr>
                <w:ins w:id="38" w:author="Singh, Hartej" w:date="2015-04-02T13:19:00Z"/>
              </w:rPr>
            </w:pPr>
            <w:ins w:id="39" w:author="Singh, Hartej" w:date="2015-04-02T13:12:00Z">
              <w:r>
                <w:t xml:space="preserve">For case of “no PGCB”, this signal can be </w:t>
              </w:r>
            </w:ins>
            <w:ins w:id="40" w:author="Singh, Hartej" w:date="2015-04-02T13:14:00Z">
              <w:r>
                <w:t>driven as follows:</w:t>
              </w:r>
            </w:ins>
          </w:p>
          <w:p w14:paraId="3B4E2952" w14:textId="77777777" w:rsidR="000B38C5" w:rsidRDefault="000B38C5">
            <w:pPr>
              <w:pStyle w:val="ListParagraph"/>
              <w:numPr>
                <w:ilvl w:val="0"/>
                <w:numId w:val="76"/>
              </w:numPr>
              <w:rPr>
                <w:ins w:id="41" w:author="Singh, Hartej" w:date="2015-04-02T15:50:00Z"/>
              </w:rPr>
              <w:pPrChange w:id="42" w:author="Singh, Hartej" w:date="2015-04-02T13:19:00Z">
                <w:pPr/>
              </w:pPrChange>
            </w:pPr>
            <w:ins w:id="43" w:author="Singh, Hartej" w:date="2015-04-02T13:19:00Z">
              <w:r>
                <w:t>Assuming IP-Inacc flow is supported, drive with inverted flopped version of CD</w:t>
              </w:r>
            </w:ins>
            <w:ins w:id="44" w:author="Singh, Hartej" w:date="2015-04-02T13:20:00Z">
              <w:r>
                <w:t>C</w:t>
              </w:r>
            </w:ins>
            <w:ins w:id="45" w:author="Singh, Hartej" w:date="2015-04-02T13:19:00Z">
              <w:r>
                <w:t xml:space="preserve"> output </w:t>
              </w:r>
            </w:ins>
            <w:ins w:id="46" w:author="Singh, Hartej" w:date="2015-04-02T13:20:00Z">
              <w:r>
                <w:t>–</w:t>
              </w:r>
            </w:ins>
            <w:ins w:id="47" w:author="Singh, Hartej" w:date="2015-04-02T13:19:00Z">
              <w:r>
                <w:t xml:space="preserve"> pwrgate_</w:t>
              </w:r>
            </w:ins>
            <w:ins w:id="48" w:author="Singh, Hartej" w:date="2015-04-02T13:20:00Z">
              <w:r>
                <w:t>ready</w:t>
              </w:r>
            </w:ins>
          </w:p>
          <w:p w14:paraId="6191B72A" w14:textId="316FD360" w:rsidR="00F250A6" w:rsidRDefault="00F250A6">
            <w:pPr>
              <w:pStyle w:val="ListParagraph"/>
              <w:numPr>
                <w:ilvl w:val="0"/>
                <w:numId w:val="76"/>
              </w:numPr>
              <w:pPrChange w:id="49" w:author="Singh, Hartej" w:date="2015-04-02T13:19:00Z">
                <w:pPr/>
              </w:pPrChange>
            </w:pPr>
            <w:ins w:id="50" w:author="Singh, Hartej" w:date="2015-04-02T15:50:00Z">
              <w:r>
                <w:t>OPEN - (need to consider option of driving this equivalent to pwrgate_force signal)</w:t>
              </w:r>
            </w:ins>
          </w:p>
        </w:tc>
      </w:tr>
      <w:tr w:rsidR="007250AE" w14:paraId="44963447" w14:textId="77777777" w:rsidTr="007D65E3">
        <w:tc>
          <w:tcPr>
            <w:tcW w:w="2718" w:type="dxa"/>
          </w:tcPr>
          <w:p w14:paraId="3AD56794" w14:textId="516060E2" w:rsidR="007250AE" w:rsidRDefault="007250AE" w:rsidP="00B815ED">
            <w:r>
              <w:t>pgcb_restore</w:t>
            </w:r>
          </w:p>
        </w:tc>
        <w:tc>
          <w:tcPr>
            <w:tcW w:w="630" w:type="dxa"/>
          </w:tcPr>
          <w:p w14:paraId="27F373F5" w14:textId="797196D0" w:rsidR="007250AE" w:rsidRDefault="007250AE" w:rsidP="00FE1C65">
            <w:pPr>
              <w:jc w:val="center"/>
            </w:pPr>
            <w:r>
              <w:t>In</w:t>
            </w:r>
          </w:p>
        </w:tc>
        <w:tc>
          <w:tcPr>
            <w:tcW w:w="1080" w:type="dxa"/>
          </w:tcPr>
          <w:p w14:paraId="41B433A7" w14:textId="15B3AC2A" w:rsidR="007250AE" w:rsidRDefault="007250AE" w:rsidP="00B815ED">
            <w:pPr>
              <w:jc w:val="center"/>
            </w:pPr>
            <w:r>
              <w:t>pgcb_clk</w:t>
            </w:r>
          </w:p>
        </w:tc>
        <w:tc>
          <w:tcPr>
            <w:tcW w:w="4755" w:type="dxa"/>
          </w:tcPr>
          <w:p w14:paraId="433DF67C" w14:textId="77777777" w:rsidR="007250AE" w:rsidRDefault="007250AE" w:rsidP="007250AE">
            <w:pPr>
              <w:rPr>
                <w:ins w:id="51" w:author="Singh, Hartej" w:date="2015-04-02T13:20:00Z"/>
              </w:rPr>
            </w:pPr>
            <w:r>
              <w:t>Restore operation in progress during power gate exit.  Should be driven directly by the PGCB’s signal of the same name.</w:t>
            </w:r>
          </w:p>
          <w:p w14:paraId="1BAE5D61" w14:textId="77777777" w:rsidR="000B38C5" w:rsidRDefault="000B38C5" w:rsidP="007250AE">
            <w:pPr>
              <w:rPr>
                <w:ins w:id="52" w:author="Singh, Hartej" w:date="2015-04-02T13:21:00Z"/>
              </w:rPr>
            </w:pPr>
            <w:ins w:id="53" w:author="Singh, Hartej" w:date="2015-04-02T13:21:00Z">
              <w:r>
                <w:t xml:space="preserve">For case of “no PGCB”, use the following approach: </w:t>
              </w:r>
            </w:ins>
          </w:p>
          <w:p w14:paraId="7517C66A" w14:textId="77777777" w:rsidR="000B38C5" w:rsidRDefault="000B38C5">
            <w:pPr>
              <w:pStyle w:val="ListParagraph"/>
              <w:numPr>
                <w:ilvl w:val="0"/>
                <w:numId w:val="76"/>
              </w:numPr>
              <w:rPr>
                <w:ins w:id="54" w:author="Singh, Hartej" w:date="2015-04-02T13:21:00Z"/>
              </w:rPr>
              <w:pPrChange w:id="55" w:author="Singh, Hartej" w:date="2015-04-02T13:21:00Z">
                <w:pPr/>
              </w:pPrChange>
            </w:pPr>
            <w:ins w:id="56" w:author="Singh, Hartej" w:date="2015-04-02T13:21:00Z">
              <w:r>
                <w:t>Tie off to “0” if no restore functionality needed</w:t>
              </w:r>
            </w:ins>
          </w:p>
          <w:p w14:paraId="6500F1D9" w14:textId="77777777" w:rsidR="000B38C5" w:rsidRDefault="000B38C5">
            <w:pPr>
              <w:pStyle w:val="ListParagraph"/>
              <w:numPr>
                <w:ilvl w:val="0"/>
                <w:numId w:val="76"/>
              </w:numPr>
              <w:rPr>
                <w:ins w:id="57" w:author="Singh, Hartej" w:date="2015-04-02T15:54:00Z"/>
              </w:rPr>
              <w:pPrChange w:id="58" w:author="Singh, Hartej" w:date="2015-04-02T15:51:00Z">
                <w:pPr/>
              </w:pPrChange>
            </w:pPr>
            <w:ins w:id="59" w:author="Singh, Hartej" w:date="2015-04-02T13:21:00Z">
              <w:r>
                <w:t>Else, drive with relevant restore control signal synced to pgcb_clk (if pm</w:t>
              </w:r>
            </w:ins>
            <w:ins w:id="60" w:author="Singh, Hartej" w:date="2015-04-02T13:22:00Z">
              <w:r>
                <w:t>u</w:t>
              </w:r>
            </w:ins>
            <w:ins w:id="61" w:author="Singh, Hartej" w:date="2015-04-02T13:21:00Z">
              <w:r>
                <w:t>_&lt;ip&gt;</w:t>
              </w:r>
            </w:ins>
            <w:ins w:id="62" w:author="Singh, Hartej" w:date="2015-04-02T13:22:00Z">
              <w:r>
                <w:t>_</w:t>
              </w:r>
            </w:ins>
            <w:ins w:id="63" w:author="Singh, Hartej" w:date="2015-04-02T15:51:00Z">
              <w:r w:rsidR="00F250A6">
                <w:t>restore_b</w:t>
              </w:r>
            </w:ins>
            <w:ins w:id="64" w:author="Singh, Hartej" w:date="2015-04-02T13:22:00Z">
              <w:r>
                <w:t xml:space="preserve"> signal is used, it should also be inverted – in addition to synchronization)</w:t>
              </w:r>
            </w:ins>
          </w:p>
          <w:p w14:paraId="392E699B" w14:textId="0FB35A0B" w:rsidR="00CC0C48" w:rsidRDefault="00CC0C48">
            <w:pPr>
              <w:pStyle w:val="ListParagraph"/>
              <w:numPr>
                <w:ilvl w:val="0"/>
                <w:numId w:val="76"/>
              </w:numPr>
              <w:pPrChange w:id="65" w:author="Singh, Hartej" w:date="2015-04-02T15:51:00Z">
                <w:pPr/>
              </w:pPrChange>
            </w:pPr>
            <w:ins w:id="66" w:author="Singh, Hartej" w:date="2015-04-02T15:54:00Z">
              <w:r>
                <w:lastRenderedPageBreak/>
                <w:t>Does not seem to be relevant to the CDC if boundary_lock is not relevant though the IP may still need it for register attributes</w:t>
              </w:r>
            </w:ins>
          </w:p>
        </w:tc>
      </w:tr>
      <w:tr w:rsidR="008E21AF" w14:paraId="5D65CE30" w14:textId="77777777" w:rsidTr="00BD487D">
        <w:tc>
          <w:tcPr>
            <w:tcW w:w="2718" w:type="dxa"/>
          </w:tcPr>
          <w:p w14:paraId="04167CAB" w14:textId="2C23D3B5" w:rsidR="008E21AF" w:rsidRDefault="008E21AF" w:rsidP="00BD487D">
            <w:r>
              <w:lastRenderedPageBreak/>
              <w:t>pgcb_pwrgate_active</w:t>
            </w:r>
          </w:p>
        </w:tc>
        <w:tc>
          <w:tcPr>
            <w:tcW w:w="630" w:type="dxa"/>
          </w:tcPr>
          <w:p w14:paraId="6DB96165" w14:textId="77777777" w:rsidR="008E21AF" w:rsidRDefault="008E21AF" w:rsidP="00BD487D">
            <w:pPr>
              <w:jc w:val="center"/>
            </w:pPr>
            <w:r>
              <w:t>In</w:t>
            </w:r>
          </w:p>
        </w:tc>
        <w:tc>
          <w:tcPr>
            <w:tcW w:w="1080" w:type="dxa"/>
          </w:tcPr>
          <w:p w14:paraId="7BDA3F26" w14:textId="77777777" w:rsidR="008E21AF" w:rsidRPr="00643676" w:rsidRDefault="008E21AF" w:rsidP="00BD487D">
            <w:pPr>
              <w:jc w:val="center"/>
            </w:pPr>
            <w:r>
              <w:t>pgcb_clk</w:t>
            </w:r>
          </w:p>
        </w:tc>
        <w:tc>
          <w:tcPr>
            <w:tcW w:w="4755" w:type="dxa"/>
          </w:tcPr>
          <w:p w14:paraId="358814D3" w14:textId="77777777" w:rsidR="008E21AF" w:rsidRDefault="008E21AF" w:rsidP="00BD487D">
            <w:pPr>
              <w:rPr>
                <w:ins w:id="67" w:author="Singh, Hartej" w:date="2015-04-02T13:23:00Z"/>
              </w:rPr>
            </w:pPr>
            <w:r>
              <w:t>Power gating active.  When set high this indicates that power gating has been started, power is gated or power gating exit has not completed.  This indicates to the CDC that it may not unlock.  Should be driven directly by the PGCB’s signal of the same name.</w:t>
            </w:r>
          </w:p>
          <w:p w14:paraId="13C3E646" w14:textId="41296C8F" w:rsidR="000B38C5" w:rsidRDefault="000B38C5" w:rsidP="00BD487D">
            <w:ins w:id="68" w:author="Singh, Hartej" w:date="2015-04-02T13:23:00Z">
              <w:r>
                <w:t xml:space="preserve">For case of “no PGCB”, </w:t>
              </w:r>
            </w:ins>
            <w:ins w:id="69" w:author="Singh, Hartej" w:date="2015-04-02T13:45:00Z">
              <w:r w:rsidR="000C371E">
                <w:t>this should be driven by CDC output “pwrgate_ready</w:t>
              </w:r>
            </w:ins>
            <w:ins w:id="70" w:author="Singh, Hartej" w:date="2015-04-02T13:46:00Z">
              <w:r w:rsidR="000C371E">
                <w:t>”</w:t>
              </w:r>
            </w:ins>
            <w:ins w:id="71" w:author="Singh, Hartej" w:date="2015-04-02T13:45:00Z">
              <w:r w:rsidR="000C371E">
                <w:t xml:space="preserve"> (ORed version of direct </w:t>
              </w:r>
            </w:ins>
            <w:ins w:id="72" w:author="Singh, Hartej" w:date="2015-04-02T13:46:00Z">
              <w:r w:rsidR="000C371E">
                <w:t>and</w:t>
              </w:r>
            </w:ins>
            <w:ins w:id="73" w:author="Singh, Hartej" w:date="2015-04-02T13:45:00Z">
              <w:r w:rsidR="000C371E">
                <w:t xml:space="preserve"> </w:t>
              </w:r>
            </w:ins>
            <w:ins w:id="74" w:author="Singh, Hartej" w:date="2015-04-02T13:46:00Z">
              <w:r w:rsidR="000C371E">
                <w:t>flopped version of “pwrgate_ready” signal)</w:t>
              </w:r>
            </w:ins>
          </w:p>
        </w:tc>
      </w:tr>
    </w:tbl>
    <w:p w14:paraId="7DE7AF33" w14:textId="77777777" w:rsidR="00B815ED" w:rsidRDefault="00B815ED" w:rsidP="00B815ED"/>
    <w:p w14:paraId="7971F386" w14:textId="1B2F8DE0" w:rsidR="00FE1C65" w:rsidRDefault="00FE1C65" w:rsidP="00FE1C65">
      <w:pPr>
        <w:pStyle w:val="Caption"/>
      </w:pPr>
      <w:bookmarkStart w:id="75" w:name="_Toc360574359"/>
      <w:r>
        <w:t xml:space="preserve">Table </w:t>
      </w:r>
      <w:fldSimple w:instr=" STYLEREF 1 \s ">
        <w:r w:rsidR="00094572">
          <w:rPr>
            <w:noProof/>
          </w:rPr>
          <w:t>2</w:t>
        </w:r>
      </w:fldSimple>
      <w:r w:rsidR="0080659B">
        <w:noBreakHyphen/>
      </w:r>
      <w:fldSimple w:instr=" SEQ Table \* ARABIC \s 1 ">
        <w:r w:rsidR="00094572">
          <w:rPr>
            <w:noProof/>
          </w:rPr>
          <w:t>2</w:t>
        </w:r>
      </w:fldSimple>
      <w:r>
        <w:t>: Master Clock Interface Signals</w:t>
      </w:r>
      <w:bookmarkEnd w:id="75"/>
    </w:p>
    <w:tbl>
      <w:tblPr>
        <w:tblStyle w:val="TableGrid"/>
        <w:tblW w:w="9183" w:type="dxa"/>
        <w:tblLayout w:type="fixed"/>
        <w:tblLook w:val="04A0" w:firstRow="1" w:lastRow="0" w:firstColumn="1" w:lastColumn="0" w:noHBand="0" w:noVBand="1"/>
      </w:tblPr>
      <w:tblGrid>
        <w:gridCol w:w="2718"/>
        <w:gridCol w:w="630"/>
        <w:gridCol w:w="1080"/>
        <w:gridCol w:w="4755"/>
      </w:tblGrid>
      <w:tr w:rsidR="007250AE" w14:paraId="518D2F34" w14:textId="77777777" w:rsidTr="007D65E3">
        <w:tc>
          <w:tcPr>
            <w:tcW w:w="2718" w:type="dxa"/>
          </w:tcPr>
          <w:p w14:paraId="4AC1FD51" w14:textId="77777777" w:rsidR="007250AE" w:rsidRDefault="007250AE" w:rsidP="007250AE">
            <w:pPr>
              <w:pStyle w:val="Caption"/>
            </w:pPr>
            <w:r>
              <w:t>Name</w:t>
            </w:r>
          </w:p>
        </w:tc>
        <w:tc>
          <w:tcPr>
            <w:tcW w:w="630" w:type="dxa"/>
          </w:tcPr>
          <w:p w14:paraId="0F1FEDC3" w14:textId="0ADF72DD" w:rsidR="007250AE" w:rsidRDefault="007D65E3" w:rsidP="00FE1C65">
            <w:pPr>
              <w:pStyle w:val="Caption"/>
              <w:jc w:val="center"/>
            </w:pPr>
            <w:r>
              <w:t>I/O</w:t>
            </w:r>
          </w:p>
        </w:tc>
        <w:tc>
          <w:tcPr>
            <w:tcW w:w="1080" w:type="dxa"/>
          </w:tcPr>
          <w:p w14:paraId="56F10371" w14:textId="77777777" w:rsidR="007250AE" w:rsidRDefault="007250AE" w:rsidP="007250AE">
            <w:pPr>
              <w:pStyle w:val="Caption"/>
              <w:jc w:val="center"/>
            </w:pPr>
            <w:r>
              <w:t>Clock</w:t>
            </w:r>
          </w:p>
        </w:tc>
        <w:tc>
          <w:tcPr>
            <w:tcW w:w="4755" w:type="dxa"/>
          </w:tcPr>
          <w:p w14:paraId="771DE954" w14:textId="77777777" w:rsidR="007250AE" w:rsidRDefault="007250AE" w:rsidP="007250AE">
            <w:pPr>
              <w:pStyle w:val="Caption"/>
            </w:pPr>
            <w:r>
              <w:t>Description</w:t>
            </w:r>
          </w:p>
        </w:tc>
      </w:tr>
      <w:tr w:rsidR="007250AE" w14:paraId="2951B8F9" w14:textId="77777777" w:rsidTr="007D65E3">
        <w:tc>
          <w:tcPr>
            <w:tcW w:w="2718" w:type="dxa"/>
          </w:tcPr>
          <w:p w14:paraId="3058C91D" w14:textId="43B84C98" w:rsidR="007250AE" w:rsidRDefault="007250AE" w:rsidP="007250AE">
            <w:r>
              <w:t>clock</w:t>
            </w:r>
          </w:p>
        </w:tc>
        <w:tc>
          <w:tcPr>
            <w:tcW w:w="630" w:type="dxa"/>
          </w:tcPr>
          <w:p w14:paraId="5928349A" w14:textId="105F4707" w:rsidR="007250AE" w:rsidRDefault="007250AE" w:rsidP="00FE1C65">
            <w:pPr>
              <w:jc w:val="center"/>
            </w:pPr>
            <w:r>
              <w:t>In</w:t>
            </w:r>
          </w:p>
        </w:tc>
        <w:tc>
          <w:tcPr>
            <w:tcW w:w="1080" w:type="dxa"/>
          </w:tcPr>
          <w:p w14:paraId="7676D454" w14:textId="323488EC" w:rsidR="007250AE" w:rsidRDefault="007250AE" w:rsidP="007250AE">
            <w:pPr>
              <w:jc w:val="center"/>
            </w:pPr>
            <w:r>
              <w:t>-</w:t>
            </w:r>
          </w:p>
        </w:tc>
        <w:tc>
          <w:tcPr>
            <w:tcW w:w="4755" w:type="dxa"/>
          </w:tcPr>
          <w:p w14:paraId="1979B584" w14:textId="77777777" w:rsidR="007250AE" w:rsidRDefault="007250AE" w:rsidP="007250AE">
            <w:r>
              <w:t>Master clock for the domain controlled by this CDC.</w:t>
            </w:r>
          </w:p>
          <w:p w14:paraId="5EA65745" w14:textId="77777777" w:rsidR="00CF3BF0" w:rsidRDefault="00CF3BF0" w:rsidP="007250AE">
            <w:pPr>
              <w:rPr>
                <w:ins w:id="76" w:author="Singh, Hartej" w:date="2015-04-02T14:20:00Z"/>
              </w:rPr>
            </w:pPr>
            <w:r>
              <w:t>If using PRESCC==1, this should be the post-SCC clock.</w:t>
            </w:r>
          </w:p>
          <w:p w14:paraId="47BC994B" w14:textId="1100A9C2" w:rsidR="00351196" w:rsidRDefault="00351196" w:rsidP="00351196">
            <w:ins w:id="77" w:author="Singh, Hartej" w:date="2015-04-02T14:20:00Z">
              <w:r>
                <w:t xml:space="preserve">Note: this clock is assumed to be available based on the clkreq output driven by the CDC </w:t>
              </w:r>
            </w:ins>
            <w:ins w:id="78" w:author="Singh, Hartej" w:date="2015-04-02T14:21:00Z">
              <w:r>
                <w:t xml:space="preserve">to the SOC (through the IP boundary) </w:t>
              </w:r>
            </w:ins>
            <w:ins w:id="79" w:author="Singh, Hartej" w:date="2015-04-02T14:20:00Z">
              <w:r>
                <w:t xml:space="preserve">– with no </w:t>
              </w:r>
            </w:ins>
            <w:ins w:id="80" w:author="Singh, Hartej" w:date="2015-04-02T14:21:00Z">
              <w:r>
                <w:t xml:space="preserve">additional clock </w:t>
              </w:r>
            </w:ins>
            <w:ins w:id="81" w:author="Singh, Hartej" w:date="2015-04-02T14:20:00Z">
              <w:r>
                <w:t xml:space="preserve">gating between the </w:t>
              </w:r>
            </w:ins>
            <w:ins w:id="82" w:author="Singh, Hartej" w:date="2015-04-02T14:21:00Z">
              <w:r>
                <w:t xml:space="preserve">IP boundary and the CDC input pin. </w:t>
              </w:r>
            </w:ins>
            <w:ins w:id="83" w:author="Singh, Hartej" w:date="2015-04-02T14:20:00Z">
              <w:r>
                <w:t xml:space="preserve"> </w:t>
              </w:r>
            </w:ins>
          </w:p>
        </w:tc>
      </w:tr>
      <w:tr w:rsidR="00CF3BF0" w14:paraId="588CC9F1" w14:textId="77777777" w:rsidTr="007D65E3">
        <w:tc>
          <w:tcPr>
            <w:tcW w:w="2718" w:type="dxa"/>
          </w:tcPr>
          <w:p w14:paraId="41F9A863" w14:textId="06FA3EF0" w:rsidR="00CF3BF0" w:rsidRDefault="00CF3BF0" w:rsidP="007250AE">
            <w:r>
              <w:lastRenderedPageBreak/>
              <w:t>prescc_clock</w:t>
            </w:r>
          </w:p>
        </w:tc>
        <w:tc>
          <w:tcPr>
            <w:tcW w:w="630" w:type="dxa"/>
          </w:tcPr>
          <w:p w14:paraId="21BDC06C" w14:textId="494D3409" w:rsidR="00CF3BF0" w:rsidRDefault="00CF3BF0" w:rsidP="00FE1C65">
            <w:pPr>
              <w:jc w:val="center"/>
            </w:pPr>
            <w:r>
              <w:t>In</w:t>
            </w:r>
          </w:p>
        </w:tc>
        <w:tc>
          <w:tcPr>
            <w:tcW w:w="1080" w:type="dxa"/>
          </w:tcPr>
          <w:p w14:paraId="078BBCA4" w14:textId="31D2159C" w:rsidR="00CF3BF0" w:rsidRDefault="00CF3BF0" w:rsidP="007250AE">
            <w:pPr>
              <w:jc w:val="center"/>
            </w:pPr>
            <w:r>
              <w:t>-</w:t>
            </w:r>
          </w:p>
        </w:tc>
        <w:tc>
          <w:tcPr>
            <w:tcW w:w="4755" w:type="dxa"/>
          </w:tcPr>
          <w:p w14:paraId="608EF9E0" w14:textId="437B0C96" w:rsidR="00CF3BF0" w:rsidRDefault="00CF3BF0" w:rsidP="007250AE">
            <w:r>
              <w:t>If using PRESCC==1, this should be the pre-SCC clock. It is used to drive the final clock-gate for gclock.</w:t>
            </w:r>
          </w:p>
          <w:p w14:paraId="16D0850C" w14:textId="0740293F" w:rsidR="00CF3BF0" w:rsidRDefault="00CF3BF0" w:rsidP="007250AE">
            <w:r>
              <w:t>If PRESCC==0, this should be tied to 0.</w:t>
            </w:r>
          </w:p>
        </w:tc>
      </w:tr>
      <w:tr w:rsidR="007250AE" w14:paraId="4A016148" w14:textId="77777777" w:rsidTr="007D65E3">
        <w:tc>
          <w:tcPr>
            <w:tcW w:w="2718" w:type="dxa"/>
          </w:tcPr>
          <w:p w14:paraId="3F32036C" w14:textId="6814F677" w:rsidR="007250AE" w:rsidRDefault="00DA79FD" w:rsidP="007250AE">
            <w:r>
              <w:t>r</w:t>
            </w:r>
            <w:r w:rsidR="007250AE">
              <w:t>eset_b[RST-1:0]</w:t>
            </w:r>
          </w:p>
        </w:tc>
        <w:tc>
          <w:tcPr>
            <w:tcW w:w="630" w:type="dxa"/>
          </w:tcPr>
          <w:p w14:paraId="7CBA0D57" w14:textId="52961505" w:rsidR="007250AE" w:rsidRDefault="007250AE" w:rsidP="00FE1C65">
            <w:pPr>
              <w:jc w:val="center"/>
            </w:pPr>
            <w:r>
              <w:t>In</w:t>
            </w:r>
          </w:p>
        </w:tc>
        <w:tc>
          <w:tcPr>
            <w:tcW w:w="1080" w:type="dxa"/>
          </w:tcPr>
          <w:p w14:paraId="089EAAE9" w14:textId="62B14272" w:rsidR="007250AE" w:rsidRDefault="007250AE" w:rsidP="007250AE">
            <w:pPr>
              <w:jc w:val="center"/>
            </w:pPr>
            <w:r>
              <w:t>-</w:t>
            </w:r>
          </w:p>
        </w:tc>
        <w:tc>
          <w:tcPr>
            <w:tcW w:w="4755" w:type="dxa"/>
          </w:tcPr>
          <w:p w14:paraId="1BF6483C" w14:textId="602485EB" w:rsidR="007250AE" w:rsidRDefault="007250AE" w:rsidP="007250AE">
            <w:r>
              <w:t xml:space="preserve">Asynchronous resets to be used for the clock domain controlled by this CDC.  These may be async resets as </w:t>
            </w:r>
            <w:r w:rsidR="00FE1C65">
              <w:t>their de-assertions</w:t>
            </w:r>
            <w:r>
              <w:t xml:space="preserve"> will be synchronized </w:t>
            </w:r>
            <w:r w:rsidR="00FE1C65">
              <w:t>by the CDC.</w:t>
            </w:r>
          </w:p>
          <w:p w14:paraId="4A0F5A20" w14:textId="74E951ED" w:rsidR="007250AE" w:rsidRDefault="005C67AE">
            <w:r>
              <w:t>The CDC inserts SCAN bypass muxes on the input to the CDC and after the reset synchronizer for each of these inputs.</w:t>
            </w:r>
          </w:p>
        </w:tc>
      </w:tr>
      <w:tr w:rsidR="006C0E89" w14:paraId="0409920E" w14:textId="77777777" w:rsidTr="007D65E3">
        <w:tc>
          <w:tcPr>
            <w:tcW w:w="2718" w:type="dxa"/>
          </w:tcPr>
          <w:p w14:paraId="0256C31A" w14:textId="4AF2F12D" w:rsidR="006C0E89" w:rsidRDefault="006C0E89" w:rsidP="007250AE">
            <w:r>
              <w:t>reset_sync_b[RST-1:0]</w:t>
            </w:r>
          </w:p>
        </w:tc>
        <w:tc>
          <w:tcPr>
            <w:tcW w:w="630" w:type="dxa"/>
          </w:tcPr>
          <w:p w14:paraId="5587638F" w14:textId="651B2316" w:rsidR="006C0E89" w:rsidRDefault="006C0E89" w:rsidP="00FE1C65">
            <w:pPr>
              <w:jc w:val="center"/>
            </w:pPr>
            <w:r>
              <w:t>Out</w:t>
            </w:r>
          </w:p>
        </w:tc>
        <w:tc>
          <w:tcPr>
            <w:tcW w:w="1080" w:type="dxa"/>
          </w:tcPr>
          <w:p w14:paraId="460337BF" w14:textId="5D1DF7BB" w:rsidR="006C0E89" w:rsidRDefault="006C0E89" w:rsidP="007250AE">
            <w:pPr>
              <w:jc w:val="center"/>
            </w:pPr>
            <w:r>
              <w:t>clock</w:t>
            </w:r>
          </w:p>
        </w:tc>
        <w:tc>
          <w:tcPr>
            <w:tcW w:w="4755" w:type="dxa"/>
          </w:tcPr>
          <w:p w14:paraId="29DFB2D5" w14:textId="77777777" w:rsidR="006C0E89" w:rsidRDefault="006C0E89" w:rsidP="006C0E89">
            <w:r>
              <w:t xml:space="preserve">Synchronized de-assert version of reset_b.  </w:t>
            </w:r>
          </w:p>
          <w:p w14:paraId="047E8038" w14:textId="31B1A403" w:rsidR="006C0E89" w:rsidRDefault="006C0E89" w:rsidP="006C0E89">
            <w:r w:rsidRPr="006C0E89">
              <w:rPr>
                <w:rStyle w:val="IntenseEmphasis"/>
              </w:rPr>
              <w:t>Important</w:t>
            </w:r>
            <w:r>
              <w:t>: This should only be used for logic in the Always On domain.  Must not be used for any logic that whose power gating is controlled by this CDC.</w:t>
            </w:r>
          </w:p>
        </w:tc>
      </w:tr>
      <w:tr w:rsidR="007250AE" w14:paraId="130E6ECA" w14:textId="77777777" w:rsidTr="007D65E3">
        <w:tc>
          <w:tcPr>
            <w:tcW w:w="2718" w:type="dxa"/>
          </w:tcPr>
          <w:p w14:paraId="31FDD0F6" w14:textId="5A3C9042" w:rsidR="007250AE" w:rsidRDefault="00DA79FD" w:rsidP="007250AE">
            <w:r>
              <w:t>c</w:t>
            </w:r>
            <w:r w:rsidR="00FE1C65">
              <w:t>lkreq</w:t>
            </w:r>
          </w:p>
        </w:tc>
        <w:tc>
          <w:tcPr>
            <w:tcW w:w="630" w:type="dxa"/>
          </w:tcPr>
          <w:p w14:paraId="714643FB" w14:textId="4FA3189C" w:rsidR="007250AE" w:rsidRDefault="00FE1C65" w:rsidP="00FE1C65">
            <w:pPr>
              <w:jc w:val="center"/>
            </w:pPr>
            <w:r>
              <w:t>Out</w:t>
            </w:r>
          </w:p>
        </w:tc>
        <w:tc>
          <w:tcPr>
            <w:tcW w:w="1080" w:type="dxa"/>
          </w:tcPr>
          <w:p w14:paraId="2FAAF37D" w14:textId="18C0FBF7" w:rsidR="007250AE" w:rsidRPr="006F2ACB" w:rsidRDefault="00507539" w:rsidP="007250AE">
            <w:pPr>
              <w:jc w:val="center"/>
            </w:pPr>
            <w:r w:rsidRPr="006F2ACB">
              <w:t>pgcb</w:t>
            </w:r>
            <w:ins w:id="84" w:author="Singh, Hartej" w:date="2015-04-02T13:50:00Z">
              <w:r w:rsidR="00B22335">
                <w:t>_clk</w:t>
              </w:r>
            </w:ins>
          </w:p>
        </w:tc>
        <w:tc>
          <w:tcPr>
            <w:tcW w:w="4755" w:type="dxa"/>
          </w:tcPr>
          <w:p w14:paraId="42474BAF" w14:textId="483B18D6" w:rsidR="001F5E7D" w:rsidRDefault="00FE1C65" w:rsidP="001F5E7D">
            <w:r>
              <w:t xml:space="preserve">Clock request for ‘clock’.  Is </w:t>
            </w:r>
            <w:r w:rsidR="00507539">
              <w:t>driven completely from the pgcb clock domain and is</w:t>
            </w:r>
            <w:r>
              <w:t xml:space="preserve"> glitch free.  Adheres to Chassis clkreq/clkack protocol.</w:t>
            </w:r>
            <w:r w:rsidR="001F5E7D">
              <w:t xml:space="preserve"> </w:t>
            </w:r>
          </w:p>
          <w:p w14:paraId="59A6AFEE" w14:textId="77777777" w:rsidR="007250AE" w:rsidRDefault="001F5E7D" w:rsidP="001F5E7D">
            <w:r>
              <w:t>This will be asserted during reset if DEF_PWRON is true.  Otherwise it will reset to a de-asserted state.</w:t>
            </w:r>
          </w:p>
          <w:p w14:paraId="4C4BCD43" w14:textId="49F62137" w:rsidR="00AB0B97" w:rsidRDefault="00AB0B97" w:rsidP="001F5E7D">
            <w:r>
              <w:t xml:space="preserve">NOTE: When this signal is asserted, the SOC/IP block (As applicable) is required to respond with an active clock on the “clock” input. Otherwise, undefined behavior (including but not limited to </w:t>
            </w:r>
            <w:r>
              <w:lastRenderedPageBreak/>
              <w:t xml:space="preserve">prevention of any future PG entry) may result. </w:t>
            </w:r>
          </w:p>
        </w:tc>
      </w:tr>
      <w:tr w:rsidR="007250AE" w14:paraId="07396B9C" w14:textId="77777777" w:rsidTr="007D65E3">
        <w:tc>
          <w:tcPr>
            <w:tcW w:w="2718" w:type="dxa"/>
          </w:tcPr>
          <w:p w14:paraId="2BBD00FE" w14:textId="60772185" w:rsidR="007250AE" w:rsidRDefault="00DA79FD" w:rsidP="007250AE">
            <w:r>
              <w:lastRenderedPageBreak/>
              <w:t>c</w:t>
            </w:r>
            <w:r w:rsidR="00FE1C65">
              <w:t>lkack</w:t>
            </w:r>
          </w:p>
        </w:tc>
        <w:tc>
          <w:tcPr>
            <w:tcW w:w="630" w:type="dxa"/>
          </w:tcPr>
          <w:p w14:paraId="0CDBE04D" w14:textId="00FF4C4F" w:rsidR="007250AE" w:rsidRDefault="00FE1C65" w:rsidP="00FE1C65">
            <w:pPr>
              <w:jc w:val="center"/>
            </w:pPr>
            <w:r>
              <w:t>In</w:t>
            </w:r>
          </w:p>
        </w:tc>
        <w:tc>
          <w:tcPr>
            <w:tcW w:w="1080" w:type="dxa"/>
          </w:tcPr>
          <w:p w14:paraId="6A389D25" w14:textId="5D1F366F" w:rsidR="007250AE" w:rsidRPr="00FE1C65" w:rsidRDefault="00FE1C65" w:rsidP="007250AE">
            <w:pPr>
              <w:jc w:val="center"/>
              <w:rPr>
                <w:i/>
              </w:rPr>
            </w:pPr>
            <w:r w:rsidRPr="00FE1C65">
              <w:rPr>
                <w:i/>
              </w:rPr>
              <w:t>async</w:t>
            </w:r>
          </w:p>
        </w:tc>
        <w:tc>
          <w:tcPr>
            <w:tcW w:w="4755" w:type="dxa"/>
          </w:tcPr>
          <w:p w14:paraId="18F196F8" w14:textId="0B0D0BD7" w:rsidR="007250AE" w:rsidRDefault="00FE1C65" w:rsidP="007250AE">
            <w:r>
              <w:t>Clock acknowledge for ‘clock’.  May be asynchronous but must be glitch free.  Must adhere to Chassis clkreq/clkack protocol.</w:t>
            </w:r>
          </w:p>
        </w:tc>
      </w:tr>
      <w:tr w:rsidR="007250AE" w14:paraId="016CE127" w14:textId="77777777" w:rsidTr="007D65E3">
        <w:tc>
          <w:tcPr>
            <w:tcW w:w="2718" w:type="dxa"/>
          </w:tcPr>
          <w:p w14:paraId="40E1E609" w14:textId="554DDA95" w:rsidR="007250AE" w:rsidRDefault="00DA79FD" w:rsidP="007250AE">
            <w:r>
              <w:t>p</w:t>
            </w:r>
            <w:r w:rsidR="00FE1C65">
              <w:t>ok</w:t>
            </w:r>
          </w:p>
        </w:tc>
        <w:tc>
          <w:tcPr>
            <w:tcW w:w="630" w:type="dxa"/>
          </w:tcPr>
          <w:p w14:paraId="3542C11C" w14:textId="6A104DA7" w:rsidR="007250AE" w:rsidRDefault="00FE1C65" w:rsidP="00FE1C65">
            <w:pPr>
              <w:jc w:val="center"/>
            </w:pPr>
            <w:r>
              <w:t>out</w:t>
            </w:r>
          </w:p>
        </w:tc>
        <w:tc>
          <w:tcPr>
            <w:tcW w:w="1080" w:type="dxa"/>
          </w:tcPr>
          <w:p w14:paraId="5CF720D8" w14:textId="0E7FF3BC" w:rsidR="007250AE" w:rsidRDefault="00FE1C65" w:rsidP="007250AE">
            <w:pPr>
              <w:jc w:val="center"/>
            </w:pPr>
            <w:r>
              <w:t>clock</w:t>
            </w:r>
          </w:p>
        </w:tc>
        <w:tc>
          <w:tcPr>
            <w:tcW w:w="4755" w:type="dxa"/>
          </w:tcPr>
          <w:p w14:paraId="25095989" w14:textId="77777777" w:rsidR="007250AE" w:rsidRDefault="00FE1C65" w:rsidP="007250AE">
            <w:r>
              <w:t>Power OK indicator compliant with</w:t>
            </w:r>
            <w:r w:rsidR="00D51624">
              <w:t xml:space="preserve"> the</w:t>
            </w:r>
            <w:r>
              <w:t xml:space="preserve"> IOSF </w:t>
            </w:r>
            <w:r w:rsidR="00D51624">
              <w:t xml:space="preserve">1.1 </w:t>
            </w:r>
            <w:r>
              <w:t xml:space="preserve">specification.   If the DRIVE_POK parameter is 0, this signal will be a constant 0.   </w:t>
            </w:r>
          </w:p>
          <w:p w14:paraId="522E092E" w14:textId="661DAD7F" w:rsidR="001F5E7D" w:rsidRDefault="00E35901">
            <w:r>
              <w:t>RESET Value = ‘b0 (</w:t>
            </w:r>
            <w:r w:rsidR="00AB0B97">
              <w:t>This is de-</w:t>
            </w:r>
            <w:r w:rsidR="001F5E7D">
              <w:t xml:space="preserve">asserted during reset </w:t>
            </w:r>
            <w:r w:rsidR="00AB0B97">
              <w:t xml:space="preserve">(pok_reset_b) regardless of the value of </w:t>
            </w:r>
            <w:r w:rsidR="001F5E7D">
              <w:t>DEF_PWRON</w:t>
            </w:r>
            <w:r>
              <w:t>)</w:t>
            </w:r>
            <w:r w:rsidR="001F5E7D">
              <w:t>.</w:t>
            </w:r>
          </w:p>
          <w:p w14:paraId="0FB3D7DD" w14:textId="5B666CA7" w:rsidR="00CA4C24" w:rsidRDefault="00341AF1" w:rsidP="00CA4C24">
            <w:r>
              <w:t xml:space="preserve">NOTE: </w:t>
            </w:r>
            <w:r w:rsidR="00CA4C24">
              <w:t xml:space="preserve">It is required that Early Boot devices not use this output signal from the CDC but instead follow the recommendation of the Chassis Reset Arch HAS to tie the *_pok signal output </w:t>
            </w:r>
            <w:r w:rsidR="00040E05">
              <w:t xml:space="preserve">from the IP </w:t>
            </w:r>
            <w:r w:rsidR="00CA4C24">
              <w:t xml:space="preserve">to the fabric to a value of “1”. </w:t>
            </w:r>
          </w:p>
        </w:tc>
      </w:tr>
      <w:tr w:rsidR="00593080" w14:paraId="6C467701" w14:textId="77777777" w:rsidTr="007D65E3">
        <w:tc>
          <w:tcPr>
            <w:tcW w:w="2718" w:type="dxa"/>
          </w:tcPr>
          <w:p w14:paraId="55761FB0" w14:textId="26C77C38" w:rsidR="00593080" w:rsidRDefault="00DA79FD" w:rsidP="007250AE">
            <w:r>
              <w:t>p</w:t>
            </w:r>
            <w:r w:rsidR="00593080">
              <w:t>ok_reset_b</w:t>
            </w:r>
          </w:p>
        </w:tc>
        <w:tc>
          <w:tcPr>
            <w:tcW w:w="630" w:type="dxa"/>
          </w:tcPr>
          <w:p w14:paraId="2FAA95BB" w14:textId="18059EB0" w:rsidR="00593080" w:rsidRDefault="00593080" w:rsidP="00FE1C65">
            <w:pPr>
              <w:jc w:val="center"/>
            </w:pPr>
            <w:r>
              <w:t>In</w:t>
            </w:r>
          </w:p>
        </w:tc>
        <w:tc>
          <w:tcPr>
            <w:tcW w:w="1080" w:type="dxa"/>
          </w:tcPr>
          <w:p w14:paraId="3E3EE4E6" w14:textId="2AA57D76" w:rsidR="00593080" w:rsidRPr="00593080" w:rsidRDefault="00593080" w:rsidP="007250AE">
            <w:pPr>
              <w:jc w:val="center"/>
              <w:rPr>
                <w:i/>
              </w:rPr>
            </w:pPr>
            <w:r w:rsidRPr="00593080">
              <w:rPr>
                <w:i/>
              </w:rPr>
              <w:t>async</w:t>
            </w:r>
          </w:p>
        </w:tc>
        <w:tc>
          <w:tcPr>
            <w:tcW w:w="4755" w:type="dxa"/>
          </w:tcPr>
          <w:p w14:paraId="0B6B9C5C" w14:textId="77777777" w:rsidR="00593080" w:rsidRDefault="00593080" w:rsidP="00A8788B">
            <w:r>
              <w:t xml:space="preserve">Reset for the POK signal.  Recommendation from Chassis Reset </w:t>
            </w:r>
            <w:r w:rsidR="00CA4C24">
              <w:t xml:space="preserve">Arch HAS </w:t>
            </w:r>
            <w:r>
              <w:t xml:space="preserve">is to tie this to </w:t>
            </w:r>
            <w:r w:rsidR="00214F24">
              <w:t xml:space="preserve">the deepest </w:t>
            </w:r>
            <w:r>
              <w:t>side_rst_b</w:t>
            </w:r>
            <w:r w:rsidR="00214F24">
              <w:t xml:space="preserve"> signal received by the IP block. </w:t>
            </w:r>
            <w:r w:rsidR="00A8788B">
              <w:t xml:space="preserve">If an IP has the CDC parameter DRIVE_POK set to 0, then this input signal may be left unconnected (or tied off to 0/1). </w:t>
            </w:r>
            <w:r>
              <w:t xml:space="preserve"> </w:t>
            </w:r>
          </w:p>
          <w:p w14:paraId="0DE02DB7" w14:textId="165713B6" w:rsidR="00F41BDB" w:rsidRDefault="00F41BDB">
            <w:r>
              <w:t>The CDC inserts SCAN bypass muxes on the input to the CDC and after the reset synchronizer for this input.</w:t>
            </w:r>
          </w:p>
        </w:tc>
      </w:tr>
    </w:tbl>
    <w:p w14:paraId="7972F8DC" w14:textId="77777777" w:rsidR="007250AE" w:rsidRDefault="007250AE" w:rsidP="00B815ED"/>
    <w:p w14:paraId="7228FC05" w14:textId="0870B55E" w:rsidR="005310F2" w:rsidRDefault="005310F2" w:rsidP="005310F2">
      <w:pPr>
        <w:pStyle w:val="Caption"/>
      </w:pPr>
      <w:bookmarkStart w:id="85" w:name="_Toc360574360"/>
      <w:r>
        <w:lastRenderedPageBreak/>
        <w:t xml:space="preserve">Table </w:t>
      </w:r>
      <w:fldSimple w:instr=" STYLEREF 1 \s ">
        <w:r w:rsidR="00094572">
          <w:rPr>
            <w:noProof/>
          </w:rPr>
          <w:t>2</w:t>
        </w:r>
      </w:fldSimple>
      <w:r w:rsidR="0080659B">
        <w:noBreakHyphen/>
      </w:r>
      <w:fldSimple w:instr=" SEQ Table \* ARABIC \s 1 ">
        <w:r w:rsidR="00094572">
          <w:rPr>
            <w:noProof/>
          </w:rPr>
          <w:t>3</w:t>
        </w:r>
      </w:fldSimple>
      <w:r>
        <w:t>: Gated Clock Interface Signals</w:t>
      </w:r>
      <w:bookmarkEnd w:id="85"/>
    </w:p>
    <w:tbl>
      <w:tblPr>
        <w:tblStyle w:val="TableGrid"/>
        <w:tblW w:w="9183" w:type="dxa"/>
        <w:tblLayout w:type="fixed"/>
        <w:tblLook w:val="04A0" w:firstRow="1" w:lastRow="0" w:firstColumn="1" w:lastColumn="0" w:noHBand="0" w:noVBand="1"/>
      </w:tblPr>
      <w:tblGrid>
        <w:gridCol w:w="2718"/>
        <w:gridCol w:w="630"/>
        <w:gridCol w:w="1080"/>
        <w:gridCol w:w="4755"/>
      </w:tblGrid>
      <w:tr w:rsidR="00D51624" w14:paraId="6AC6ADB0" w14:textId="77777777" w:rsidTr="007D65E3">
        <w:tc>
          <w:tcPr>
            <w:tcW w:w="2718" w:type="dxa"/>
          </w:tcPr>
          <w:p w14:paraId="7954CC7F" w14:textId="77777777" w:rsidR="00D51624" w:rsidRDefault="00D51624" w:rsidP="00D51624">
            <w:pPr>
              <w:pStyle w:val="Caption"/>
            </w:pPr>
            <w:r>
              <w:t>Name</w:t>
            </w:r>
          </w:p>
        </w:tc>
        <w:tc>
          <w:tcPr>
            <w:tcW w:w="630" w:type="dxa"/>
          </w:tcPr>
          <w:p w14:paraId="45362490" w14:textId="51D1256D" w:rsidR="00D51624" w:rsidRDefault="007D65E3" w:rsidP="00D51624">
            <w:pPr>
              <w:pStyle w:val="Caption"/>
              <w:jc w:val="center"/>
            </w:pPr>
            <w:r>
              <w:t>I/O</w:t>
            </w:r>
          </w:p>
        </w:tc>
        <w:tc>
          <w:tcPr>
            <w:tcW w:w="1080" w:type="dxa"/>
          </w:tcPr>
          <w:p w14:paraId="49258F0A" w14:textId="77777777" w:rsidR="00D51624" w:rsidRDefault="00D51624" w:rsidP="00D51624">
            <w:pPr>
              <w:pStyle w:val="Caption"/>
              <w:jc w:val="center"/>
            </w:pPr>
            <w:r>
              <w:t>Clock</w:t>
            </w:r>
          </w:p>
        </w:tc>
        <w:tc>
          <w:tcPr>
            <w:tcW w:w="4755" w:type="dxa"/>
          </w:tcPr>
          <w:p w14:paraId="40ED4D99" w14:textId="77777777" w:rsidR="00D51624" w:rsidRDefault="00D51624" w:rsidP="00D51624">
            <w:pPr>
              <w:pStyle w:val="Caption"/>
            </w:pPr>
            <w:r>
              <w:t>Description</w:t>
            </w:r>
          </w:p>
        </w:tc>
      </w:tr>
      <w:tr w:rsidR="00D51624" w14:paraId="2E361261" w14:textId="77777777" w:rsidTr="007D65E3">
        <w:tc>
          <w:tcPr>
            <w:tcW w:w="2718" w:type="dxa"/>
          </w:tcPr>
          <w:p w14:paraId="6302213C" w14:textId="0A268C23" w:rsidR="00D51624" w:rsidRDefault="00D51624" w:rsidP="00D51624">
            <w:r>
              <w:t>gclock</w:t>
            </w:r>
          </w:p>
        </w:tc>
        <w:tc>
          <w:tcPr>
            <w:tcW w:w="630" w:type="dxa"/>
          </w:tcPr>
          <w:p w14:paraId="63C1F501" w14:textId="03DAD816" w:rsidR="00D51624" w:rsidRDefault="00D51624" w:rsidP="00D51624">
            <w:pPr>
              <w:jc w:val="center"/>
            </w:pPr>
            <w:r>
              <w:t>out</w:t>
            </w:r>
          </w:p>
        </w:tc>
        <w:tc>
          <w:tcPr>
            <w:tcW w:w="1080" w:type="dxa"/>
          </w:tcPr>
          <w:p w14:paraId="22E10B05" w14:textId="7DA06E66" w:rsidR="00D51624" w:rsidRDefault="00D51624" w:rsidP="00D51624">
            <w:pPr>
              <w:jc w:val="center"/>
            </w:pPr>
            <w:r>
              <w:t>-</w:t>
            </w:r>
          </w:p>
        </w:tc>
        <w:tc>
          <w:tcPr>
            <w:tcW w:w="4755" w:type="dxa"/>
          </w:tcPr>
          <w:p w14:paraId="2E70889F" w14:textId="65B89F85" w:rsidR="00D51624" w:rsidRDefault="00D51624" w:rsidP="00D51624">
            <w:r>
              <w:t xml:space="preserve">Gated version of ‘clock’.  Should be used as the root clock for this domain in this power gated domain.  </w:t>
            </w:r>
          </w:p>
        </w:tc>
      </w:tr>
      <w:tr w:rsidR="00D51624" w14:paraId="6BCC5DDD" w14:textId="77777777" w:rsidTr="007D65E3">
        <w:tc>
          <w:tcPr>
            <w:tcW w:w="2718" w:type="dxa"/>
          </w:tcPr>
          <w:p w14:paraId="6B6BEC2D" w14:textId="4DF52E02" w:rsidR="00D51624" w:rsidRDefault="00DA79FD" w:rsidP="00D51624">
            <w:r>
              <w:t>g</w:t>
            </w:r>
            <w:r w:rsidR="00D51624">
              <w:t>reset_b[RST-1:0]</w:t>
            </w:r>
          </w:p>
        </w:tc>
        <w:tc>
          <w:tcPr>
            <w:tcW w:w="630" w:type="dxa"/>
          </w:tcPr>
          <w:p w14:paraId="26506B7E" w14:textId="797F7DF9" w:rsidR="00D51624" w:rsidRDefault="00D51624" w:rsidP="00D51624">
            <w:pPr>
              <w:jc w:val="center"/>
            </w:pPr>
            <w:r>
              <w:t>out</w:t>
            </w:r>
          </w:p>
        </w:tc>
        <w:tc>
          <w:tcPr>
            <w:tcW w:w="1080" w:type="dxa"/>
          </w:tcPr>
          <w:p w14:paraId="76387F09" w14:textId="1E34B51E" w:rsidR="00D51624" w:rsidRDefault="00D51624" w:rsidP="00D51624">
            <w:pPr>
              <w:tabs>
                <w:tab w:val="left" w:pos="321"/>
                <w:tab w:val="center" w:pos="432"/>
              </w:tabs>
              <w:jc w:val="center"/>
            </w:pPr>
            <w:r>
              <w:t>clock*</w:t>
            </w:r>
          </w:p>
        </w:tc>
        <w:tc>
          <w:tcPr>
            <w:tcW w:w="4755" w:type="dxa"/>
          </w:tcPr>
          <w:p w14:paraId="6C9AD7BD" w14:textId="6714FE89" w:rsidR="00D51624" w:rsidRDefault="00D51624" w:rsidP="00D51624">
            <w:r w:rsidRPr="00D51624">
              <w:t>Gated version of reset_b with de-assert</w:t>
            </w:r>
            <w:r>
              <w:t>ion</w:t>
            </w:r>
            <w:r w:rsidRPr="00D51624">
              <w:t xml:space="preserve"> sync</w:t>
            </w:r>
            <w:r>
              <w:t>hronized</w:t>
            </w:r>
            <w:r w:rsidRPr="00D51624">
              <w:t xml:space="preserve"> to clock</w:t>
            </w:r>
            <w:r>
              <w:t xml:space="preserve">.  </w:t>
            </w:r>
          </w:p>
          <w:p w14:paraId="5956A387" w14:textId="1A824AD8" w:rsidR="00D51624" w:rsidRDefault="00D51624" w:rsidP="00D51624">
            <w:r>
              <w:t>*During power gating flows this may be asynchronously asserted and de-asserted, but gclock is guaranteed to not be running at that time.</w:t>
            </w:r>
          </w:p>
        </w:tc>
      </w:tr>
      <w:tr w:rsidR="00D51624" w14:paraId="0D4B8730" w14:textId="77777777" w:rsidTr="007D65E3">
        <w:tc>
          <w:tcPr>
            <w:tcW w:w="2718" w:type="dxa"/>
          </w:tcPr>
          <w:p w14:paraId="1A39CFBD" w14:textId="51F2EF5F" w:rsidR="00D51624" w:rsidRDefault="00DA79FD" w:rsidP="00D51624">
            <w:r>
              <w:t>g</w:t>
            </w:r>
            <w:r w:rsidR="007D65E3" w:rsidRPr="007D65E3">
              <w:t>clock_req_sync</w:t>
            </w:r>
          </w:p>
        </w:tc>
        <w:tc>
          <w:tcPr>
            <w:tcW w:w="630" w:type="dxa"/>
          </w:tcPr>
          <w:p w14:paraId="36E3413B" w14:textId="3A6B8EB6" w:rsidR="00D51624" w:rsidRDefault="007D65E3" w:rsidP="00D51624">
            <w:pPr>
              <w:jc w:val="center"/>
            </w:pPr>
            <w:r>
              <w:t>In</w:t>
            </w:r>
          </w:p>
        </w:tc>
        <w:tc>
          <w:tcPr>
            <w:tcW w:w="1080" w:type="dxa"/>
          </w:tcPr>
          <w:p w14:paraId="474A376B" w14:textId="37AF0BC0" w:rsidR="00D51624" w:rsidRPr="007D65E3" w:rsidRDefault="007D65E3" w:rsidP="00D51624">
            <w:pPr>
              <w:jc w:val="center"/>
            </w:pPr>
            <w:r>
              <w:t>gclock</w:t>
            </w:r>
          </w:p>
        </w:tc>
        <w:tc>
          <w:tcPr>
            <w:tcW w:w="4755" w:type="dxa"/>
          </w:tcPr>
          <w:p w14:paraId="53BCB57F" w14:textId="77777777" w:rsidR="00D51624" w:rsidRDefault="007D65E3" w:rsidP="007D65E3">
            <w:r>
              <w:t>Glitch free synchronous clock request.  Generally used for indication within the IP that the domain needs to remain active, but will also be used to wake the domain.</w:t>
            </w:r>
          </w:p>
          <w:p w14:paraId="053CEC8D" w14:textId="181F3FD9" w:rsidR="0044377C" w:rsidRDefault="0044377C">
            <w:r>
              <w:t xml:space="preserve">Once gclock_req_sync has been asserted it must </w:t>
            </w:r>
            <w:r w:rsidR="00711941">
              <w:t>not de-assert</w:t>
            </w:r>
            <w:r>
              <w:t xml:space="preserve"> until gclock_active has been asserted.</w:t>
            </w:r>
            <w:r w:rsidR="00711941">
              <w:t xml:space="preserve">  </w:t>
            </w:r>
            <w:r w:rsidR="00711941" w:rsidRPr="00A173E1">
              <w:rPr>
                <w:i/>
              </w:rPr>
              <w:t>However</w:t>
            </w:r>
            <w:r w:rsidR="00711941">
              <w:t xml:space="preserve"> unlock normal clkreq/clkack handshakes, it does not (and should not) wait for gclock_active to de-assert before re-asserting again.</w:t>
            </w:r>
          </w:p>
        </w:tc>
      </w:tr>
      <w:tr w:rsidR="00D51624" w14:paraId="0C832D9B" w14:textId="77777777" w:rsidTr="007D65E3">
        <w:tc>
          <w:tcPr>
            <w:tcW w:w="2718" w:type="dxa"/>
          </w:tcPr>
          <w:p w14:paraId="258DE520" w14:textId="6FD5F7E2" w:rsidR="00D51624" w:rsidRDefault="00DA79FD" w:rsidP="00D51624">
            <w:r>
              <w:t>g</w:t>
            </w:r>
            <w:r w:rsidR="007D65E3" w:rsidRPr="007D65E3">
              <w:t>clock_req_async</w:t>
            </w:r>
            <w:r w:rsidR="007D65E3">
              <w:t>[AREQ-1:0]</w:t>
            </w:r>
          </w:p>
        </w:tc>
        <w:tc>
          <w:tcPr>
            <w:tcW w:w="630" w:type="dxa"/>
          </w:tcPr>
          <w:p w14:paraId="4F9BC84D" w14:textId="237A258A" w:rsidR="00D51624" w:rsidRDefault="007D65E3" w:rsidP="00D51624">
            <w:pPr>
              <w:jc w:val="center"/>
            </w:pPr>
            <w:r>
              <w:t>In</w:t>
            </w:r>
          </w:p>
        </w:tc>
        <w:tc>
          <w:tcPr>
            <w:tcW w:w="1080" w:type="dxa"/>
          </w:tcPr>
          <w:p w14:paraId="26601D59" w14:textId="1FFEE545" w:rsidR="00D51624" w:rsidRPr="00FE1C65" w:rsidRDefault="007D65E3" w:rsidP="00D51624">
            <w:pPr>
              <w:jc w:val="center"/>
              <w:rPr>
                <w:i/>
              </w:rPr>
            </w:pPr>
            <w:r>
              <w:rPr>
                <w:i/>
              </w:rPr>
              <w:t>async</w:t>
            </w:r>
          </w:p>
        </w:tc>
        <w:tc>
          <w:tcPr>
            <w:tcW w:w="4755" w:type="dxa"/>
          </w:tcPr>
          <w:p w14:paraId="1C519C77" w14:textId="77777777" w:rsidR="00D51624" w:rsidRDefault="007D65E3" w:rsidP="00D51624">
            <w:r>
              <w:t xml:space="preserve">Asynchronous glitch free clock requests.  Each will be individually synchronized locally before used.  Should use a unique </w:t>
            </w:r>
            <w:r w:rsidRPr="007D65E3">
              <w:t>gclock_req_async</w:t>
            </w:r>
            <w:r>
              <w:t xml:space="preserve"> bit for each source domain that is asynchronously controlling this domain.</w:t>
            </w:r>
          </w:p>
          <w:p w14:paraId="50529DF9" w14:textId="73188A4E" w:rsidR="00711941" w:rsidRDefault="00711941">
            <w:r>
              <w:lastRenderedPageBreak/>
              <w:t xml:space="preserve">Once gclock_req_sync has been asserted it must not de-assert until the corresponding gclock_ack_async has been asserted.  Though not a functional requirement of the CDC, if a chassis compliant clkack is required for this </w:t>
            </w:r>
            <w:r w:rsidR="007B26D2">
              <w:t>request</w:t>
            </w:r>
            <w:r>
              <w:t>, it should not be re-asserted until to the corresponding gclock_ack_async bit has been de-asserted.</w:t>
            </w:r>
          </w:p>
        </w:tc>
      </w:tr>
      <w:tr w:rsidR="007D65E3" w14:paraId="77CA658C" w14:textId="77777777" w:rsidTr="007D65E3">
        <w:tc>
          <w:tcPr>
            <w:tcW w:w="2718" w:type="dxa"/>
          </w:tcPr>
          <w:p w14:paraId="1F79461D" w14:textId="7E939A46" w:rsidR="007D65E3" w:rsidRDefault="00DA79FD" w:rsidP="00D51624">
            <w:r>
              <w:lastRenderedPageBreak/>
              <w:t>g</w:t>
            </w:r>
            <w:r w:rsidR="007D65E3">
              <w:t>clock_ack</w:t>
            </w:r>
            <w:r w:rsidR="007D65E3" w:rsidRPr="007D65E3">
              <w:t>_async</w:t>
            </w:r>
            <w:r w:rsidR="007D65E3">
              <w:t>[AREQ-1:0]</w:t>
            </w:r>
          </w:p>
        </w:tc>
        <w:tc>
          <w:tcPr>
            <w:tcW w:w="630" w:type="dxa"/>
          </w:tcPr>
          <w:p w14:paraId="0A837FDC" w14:textId="6D1479EA" w:rsidR="007D65E3" w:rsidRDefault="007D65E3" w:rsidP="00D51624">
            <w:pPr>
              <w:jc w:val="center"/>
            </w:pPr>
            <w:r>
              <w:t>Out</w:t>
            </w:r>
          </w:p>
        </w:tc>
        <w:tc>
          <w:tcPr>
            <w:tcW w:w="1080" w:type="dxa"/>
          </w:tcPr>
          <w:p w14:paraId="71CCCCAC" w14:textId="2B75C847" w:rsidR="007D65E3" w:rsidRDefault="007D65E3" w:rsidP="00D51624">
            <w:pPr>
              <w:jc w:val="center"/>
            </w:pPr>
            <w:r>
              <w:t>clock</w:t>
            </w:r>
          </w:p>
        </w:tc>
        <w:tc>
          <w:tcPr>
            <w:tcW w:w="4755" w:type="dxa"/>
          </w:tcPr>
          <w:p w14:paraId="58D4D3B3" w14:textId="43F9F821" w:rsidR="007D65E3" w:rsidRDefault="007D65E3" w:rsidP="007D65E3">
            <w:r>
              <w:t>Acknowledge</w:t>
            </w:r>
            <w:r w:rsidRPr="007D65E3">
              <w:t xml:space="preserve"> for each gclock_req_async </w:t>
            </w:r>
            <w:r>
              <w:t xml:space="preserve">indicating that the </w:t>
            </w:r>
            <w:r w:rsidRPr="007D65E3">
              <w:t xml:space="preserve">gclock_req_async </w:t>
            </w:r>
            <w:r>
              <w:t>bit has been synchronized and sampled asserted and the clock is active.  Can be used for constructing a Chassis compliant clkreq/clkack handshake with an asynchronous clock requester.</w:t>
            </w:r>
          </w:p>
        </w:tc>
      </w:tr>
      <w:tr w:rsidR="007D65E3" w14:paraId="1D4D6AD4" w14:textId="77777777" w:rsidTr="007D65E3">
        <w:tc>
          <w:tcPr>
            <w:tcW w:w="2718" w:type="dxa"/>
          </w:tcPr>
          <w:p w14:paraId="29C630C7" w14:textId="7F927553" w:rsidR="007D65E3" w:rsidRDefault="00DA79FD" w:rsidP="00D51624">
            <w:r>
              <w:t>g</w:t>
            </w:r>
            <w:r w:rsidR="007D65E3" w:rsidRPr="007D65E3">
              <w:t>clock_active</w:t>
            </w:r>
          </w:p>
        </w:tc>
        <w:tc>
          <w:tcPr>
            <w:tcW w:w="630" w:type="dxa"/>
          </w:tcPr>
          <w:p w14:paraId="334A056E" w14:textId="68ECEA21" w:rsidR="007D65E3" w:rsidRDefault="007D65E3" w:rsidP="00D51624">
            <w:pPr>
              <w:jc w:val="center"/>
            </w:pPr>
            <w:r>
              <w:t>Out</w:t>
            </w:r>
          </w:p>
        </w:tc>
        <w:tc>
          <w:tcPr>
            <w:tcW w:w="1080" w:type="dxa"/>
          </w:tcPr>
          <w:p w14:paraId="39BF1D36" w14:textId="609124F5" w:rsidR="007D65E3" w:rsidRDefault="007D65E3" w:rsidP="00D51624">
            <w:pPr>
              <w:jc w:val="center"/>
            </w:pPr>
            <w:r>
              <w:t>clock</w:t>
            </w:r>
          </w:p>
        </w:tc>
        <w:tc>
          <w:tcPr>
            <w:tcW w:w="4755" w:type="dxa"/>
          </w:tcPr>
          <w:p w14:paraId="73D068B2" w14:textId="2DF7FA0E" w:rsidR="007D65E3" w:rsidRDefault="007D65E3" w:rsidP="0035596F">
            <w:r>
              <w:t>Indicates that gclock is active.</w:t>
            </w:r>
            <w:r w:rsidR="00B84BBB">
              <w:t xml:space="preserve">  This signal always deasserts when leaving the ON state.</w:t>
            </w:r>
            <w:r>
              <w:t xml:space="preserve">  Asserts one cycle after the clock enable for gclock.  De-asserts </w:t>
            </w:r>
            <w:r w:rsidR="0035596F">
              <w:t>at least 8 clocks before the</w:t>
            </w:r>
            <w:r>
              <w:t xml:space="preserve"> gclock’s enable.  Can be used both for assessing the state of the domain and for constructing Chassis compliant clkreq/clkack handshakes with the sources of </w:t>
            </w:r>
            <w:r w:rsidRPr="007D65E3">
              <w:t>gclock_req_sync</w:t>
            </w:r>
            <w:r>
              <w:t>.</w:t>
            </w:r>
          </w:p>
        </w:tc>
      </w:tr>
      <w:tr w:rsidR="00667C2E" w14:paraId="1CB1EA5F" w14:textId="77777777" w:rsidTr="007D65E3">
        <w:tc>
          <w:tcPr>
            <w:tcW w:w="2718" w:type="dxa"/>
          </w:tcPr>
          <w:p w14:paraId="0A9B73EC" w14:textId="5684F15C" w:rsidR="00667C2E" w:rsidRDefault="00667C2E" w:rsidP="00D51624">
            <w:r>
              <w:t>gclock_enable_final</w:t>
            </w:r>
          </w:p>
        </w:tc>
        <w:tc>
          <w:tcPr>
            <w:tcW w:w="630" w:type="dxa"/>
          </w:tcPr>
          <w:p w14:paraId="08BAE627" w14:textId="452C3668" w:rsidR="00667C2E" w:rsidRDefault="00667C2E" w:rsidP="00D51624">
            <w:pPr>
              <w:jc w:val="center"/>
            </w:pPr>
            <w:r>
              <w:t>Out</w:t>
            </w:r>
          </w:p>
        </w:tc>
        <w:tc>
          <w:tcPr>
            <w:tcW w:w="1080" w:type="dxa"/>
          </w:tcPr>
          <w:p w14:paraId="051C093D" w14:textId="1D40B5F1" w:rsidR="00667C2E" w:rsidRDefault="00667C2E" w:rsidP="00D51624">
            <w:pPr>
              <w:jc w:val="center"/>
            </w:pPr>
            <w:r>
              <w:t>clock*</w:t>
            </w:r>
          </w:p>
        </w:tc>
        <w:tc>
          <w:tcPr>
            <w:tcW w:w="4755" w:type="dxa"/>
          </w:tcPr>
          <w:p w14:paraId="404BF93B" w14:textId="77777777" w:rsidR="00267DD0" w:rsidRDefault="00267DD0" w:rsidP="00267DD0">
            <w:r>
              <w:t>This is the actual signal that drives the clock-gate in the CDC. For SIPs where a functional clock is used to derive various other clocks (through M/N dividers or muxes), this signal may be used to gate other clocks that are derived off the functional gclock.</w:t>
            </w:r>
          </w:p>
          <w:p w14:paraId="7B817CC1" w14:textId="2AB56445" w:rsidR="009637A6" w:rsidRDefault="009637A6" w:rsidP="009637A6">
            <w:r>
              <w:lastRenderedPageBreak/>
              <w:t>* For cases where the parameters DSYNC_CG_EN ==</w:t>
            </w:r>
            <w:r w:rsidR="00363458">
              <w:t>’</w:t>
            </w:r>
            <w:r>
              <w:t>1</w:t>
            </w:r>
            <w:r w:rsidR="00363458">
              <w:t>’</w:t>
            </w:r>
            <w:r>
              <w:t xml:space="preserve"> or PRESCC == </w:t>
            </w:r>
            <w:r w:rsidR="00363458">
              <w:t>‘</w:t>
            </w:r>
            <w:r>
              <w:t>1</w:t>
            </w:r>
            <w:r w:rsidR="00363458">
              <w:t>’</w:t>
            </w:r>
            <w:r>
              <w:t>, this signal is the output of a double-sync on the actual clock that is gated by the clock-gate (treated as asynchronous to the clock-treed version of the functional ‘clock’).</w:t>
            </w:r>
          </w:p>
          <w:p w14:paraId="3C203D10" w14:textId="77777777" w:rsidR="009637A6" w:rsidRDefault="00267DD0" w:rsidP="009637A6">
            <w:r>
              <w:t xml:space="preserve">See “Appendix” on various options </w:t>
            </w:r>
            <w:r w:rsidR="009637A6">
              <w:t xml:space="preserve">on avoiding cascaded SCCs (Scan clock controllers) </w:t>
            </w:r>
            <w:r>
              <w:t>for more information on use of this signal.</w:t>
            </w:r>
          </w:p>
          <w:p w14:paraId="1F9B1CF0" w14:textId="3BD36A4D" w:rsidR="00667C2E" w:rsidRDefault="00267DD0" w:rsidP="009637A6">
            <w:r>
              <w:t xml:space="preserve">  </w:t>
            </w:r>
          </w:p>
        </w:tc>
      </w:tr>
      <w:tr w:rsidR="007D65E3" w14:paraId="5A954FFC" w14:textId="77777777" w:rsidTr="007D65E3">
        <w:tc>
          <w:tcPr>
            <w:tcW w:w="2718" w:type="dxa"/>
          </w:tcPr>
          <w:p w14:paraId="760E7F32" w14:textId="30ABE1C5" w:rsidR="007D65E3" w:rsidRPr="007D65E3" w:rsidRDefault="00DA79FD" w:rsidP="00D51624">
            <w:r>
              <w:lastRenderedPageBreak/>
              <w:t>i</w:t>
            </w:r>
            <w:r w:rsidR="007D65E3" w:rsidRPr="007D65E3">
              <w:t>sm_fabric</w:t>
            </w:r>
          </w:p>
        </w:tc>
        <w:tc>
          <w:tcPr>
            <w:tcW w:w="630" w:type="dxa"/>
          </w:tcPr>
          <w:p w14:paraId="25329A8D" w14:textId="405E5A99" w:rsidR="007D65E3" w:rsidRDefault="007D65E3" w:rsidP="00D51624">
            <w:pPr>
              <w:jc w:val="center"/>
            </w:pPr>
            <w:r>
              <w:t>In</w:t>
            </w:r>
          </w:p>
        </w:tc>
        <w:tc>
          <w:tcPr>
            <w:tcW w:w="1080" w:type="dxa"/>
          </w:tcPr>
          <w:p w14:paraId="215FD097" w14:textId="74F42932" w:rsidR="007D65E3" w:rsidRDefault="007D65E3" w:rsidP="00D51624">
            <w:pPr>
              <w:jc w:val="center"/>
            </w:pPr>
            <w:r>
              <w:t>clock</w:t>
            </w:r>
          </w:p>
        </w:tc>
        <w:tc>
          <w:tcPr>
            <w:tcW w:w="4755" w:type="dxa"/>
          </w:tcPr>
          <w:p w14:paraId="6D422512" w14:textId="77777777" w:rsidR="004454F8" w:rsidRDefault="007D65E3" w:rsidP="004454F8">
            <w:r>
              <w:t xml:space="preserve">IOSF 1.1 Fabric ISM.  Used to detect wake conditions from the fabric. </w:t>
            </w:r>
          </w:p>
          <w:p w14:paraId="5D8CFC29" w14:textId="77777777" w:rsidR="007D65E3" w:rsidRDefault="004454F8" w:rsidP="004454F8">
            <w:r>
              <w:t xml:space="preserve">Should be connected directly to the input ism_fabric signal for IOSF clock domains.  For non-IOSF clock domains this must be tied to 3’d0. </w:t>
            </w:r>
          </w:p>
          <w:p w14:paraId="0830E9BD" w14:textId="707D1891" w:rsidR="00341AF1" w:rsidRDefault="00565BE6" w:rsidP="00341AF1">
            <w:r>
              <w:t>Note: In cases where multiple IOSF interfaces share the same CDC, their ISMs may be OR’d to create this input.  The CDC will only check for zero vs non-zero values on this signal.</w:t>
            </w:r>
            <w:r w:rsidR="00341AF1">
              <w:t xml:space="preserve"> </w:t>
            </w:r>
          </w:p>
          <w:p w14:paraId="26F365FC" w14:textId="5690A3A2" w:rsidR="00565BE6" w:rsidRDefault="00341AF1">
            <w:r>
              <w:t xml:space="preserve">Also, the CDC assumes that when the ism_fabric changes, then the </w:t>
            </w:r>
            <w:r w:rsidRPr="006F2ACB">
              <w:rPr>
                <w:u w:val="single"/>
              </w:rPr>
              <w:t>fabric clock is available</w:t>
            </w:r>
            <w:r>
              <w:t xml:space="preserve"> for use by the IP. Therefore, </w:t>
            </w:r>
            <w:r w:rsidR="00507539">
              <w:t>under some conditions,</w:t>
            </w:r>
            <w:r>
              <w:t xml:space="preserve"> the CDC proceeds to an active state and ungates the fabric clock to the PGD even when clkreq to the SOC has not yet been asserted. It is expected that eventually the gclock_req-</w:t>
            </w:r>
            <w:r>
              <w:lastRenderedPageBreak/>
              <w:t xml:space="preserve">[sync/async] from the IP will assert and cause the clkreq to the SOC to be asserted.   </w:t>
            </w:r>
          </w:p>
          <w:p w14:paraId="73D201A0" w14:textId="7E99004D" w:rsidR="00507539" w:rsidRDefault="00507539">
            <w:r>
              <w:t>Note that for IOSF-like interfaces (ex PMI), that do not ensure the clock to the endpoint is running when the fabric state changes, this input should be tied to ‘0 and a gclock_req_* input should be provided to wake the clock instead.</w:t>
            </w:r>
          </w:p>
        </w:tc>
      </w:tr>
      <w:tr w:rsidR="004454F8" w14:paraId="67B4E1B9" w14:textId="77777777" w:rsidTr="007D65E3">
        <w:tc>
          <w:tcPr>
            <w:tcW w:w="2718" w:type="dxa"/>
          </w:tcPr>
          <w:p w14:paraId="59FADE28" w14:textId="4D011CB4" w:rsidR="004454F8" w:rsidRPr="007D65E3" w:rsidRDefault="00DA79FD" w:rsidP="00D51624">
            <w:r>
              <w:lastRenderedPageBreak/>
              <w:t>i</w:t>
            </w:r>
            <w:r w:rsidR="004454F8">
              <w:t>sm_agent</w:t>
            </w:r>
          </w:p>
        </w:tc>
        <w:tc>
          <w:tcPr>
            <w:tcW w:w="630" w:type="dxa"/>
          </w:tcPr>
          <w:p w14:paraId="08297AC7" w14:textId="26E66FE4" w:rsidR="004454F8" w:rsidRDefault="004454F8" w:rsidP="00D51624">
            <w:pPr>
              <w:jc w:val="center"/>
            </w:pPr>
            <w:r>
              <w:t>In</w:t>
            </w:r>
          </w:p>
        </w:tc>
        <w:tc>
          <w:tcPr>
            <w:tcW w:w="1080" w:type="dxa"/>
          </w:tcPr>
          <w:p w14:paraId="3A57DA64" w14:textId="715F4FDF" w:rsidR="004454F8" w:rsidRDefault="004454F8" w:rsidP="00D51624">
            <w:pPr>
              <w:jc w:val="center"/>
            </w:pPr>
            <w:r>
              <w:t>gclock</w:t>
            </w:r>
          </w:p>
        </w:tc>
        <w:tc>
          <w:tcPr>
            <w:tcW w:w="4755" w:type="dxa"/>
          </w:tcPr>
          <w:p w14:paraId="7C163286" w14:textId="77777777" w:rsidR="004454F8" w:rsidRDefault="004454F8" w:rsidP="004454F8">
            <w:r>
              <w:t xml:space="preserve">IOSF 1.1 Agent ISM.  Used to detect busy conditions from the IOSF agent to ensure a forced power gate entry is done in a way that is compliant with IOSF requirements for de-asserting clkreq and POK. </w:t>
            </w:r>
          </w:p>
          <w:p w14:paraId="19533598" w14:textId="77777777" w:rsidR="004454F8" w:rsidRDefault="004454F8" w:rsidP="004454F8">
            <w:r>
              <w:t xml:space="preserve">Should be connected to the ism_agent signal (see description of the requirements for this later) for IOSF clock domains.  For non-IOSF clock domains this must be tied to 3’d0. </w:t>
            </w:r>
          </w:p>
          <w:p w14:paraId="15BC8B21" w14:textId="076E7DC0" w:rsidR="00341AF1" w:rsidRDefault="00565BE6" w:rsidP="00341AF1">
            <w:r>
              <w:t>Note: In cases where multiple IOSF interfaces share the same CDC, their ISMs may be OR’d to create this input.  The CDC will only check for zero vs non-zero values on this signal.</w:t>
            </w:r>
            <w:r w:rsidR="00341AF1">
              <w:t xml:space="preserve"> </w:t>
            </w:r>
          </w:p>
          <w:p w14:paraId="57620DB6" w14:textId="7D3222D0" w:rsidR="00565BE6" w:rsidRDefault="00341AF1" w:rsidP="00341AF1">
            <w:r>
              <w:t>Also, the agent_ism moving out of IDLE is not comprehended directly by the CDC as a reason to ungate clocks (or keep clocks ungated). The IP is required to precede this with assertion of gclockreq_[sync/async] to the CDC.</w:t>
            </w:r>
          </w:p>
        </w:tc>
      </w:tr>
      <w:tr w:rsidR="005310F2" w14:paraId="46E8B53D" w14:textId="77777777" w:rsidTr="007D65E3">
        <w:tc>
          <w:tcPr>
            <w:tcW w:w="2718" w:type="dxa"/>
          </w:tcPr>
          <w:p w14:paraId="36B73F04" w14:textId="3EB712F0" w:rsidR="005310F2" w:rsidRDefault="00DA79FD" w:rsidP="00D51624">
            <w:r>
              <w:t>i</w:t>
            </w:r>
            <w:r w:rsidR="005310F2">
              <w:t>sm_locked</w:t>
            </w:r>
          </w:p>
        </w:tc>
        <w:tc>
          <w:tcPr>
            <w:tcW w:w="630" w:type="dxa"/>
          </w:tcPr>
          <w:p w14:paraId="2EF9455C" w14:textId="3D42DB95" w:rsidR="005310F2" w:rsidRDefault="005310F2" w:rsidP="00D51624">
            <w:pPr>
              <w:jc w:val="center"/>
            </w:pPr>
            <w:r>
              <w:t>Out</w:t>
            </w:r>
          </w:p>
        </w:tc>
        <w:tc>
          <w:tcPr>
            <w:tcW w:w="1080" w:type="dxa"/>
          </w:tcPr>
          <w:p w14:paraId="2BE6AA26" w14:textId="48EEC2AA" w:rsidR="005310F2" w:rsidRDefault="005310F2" w:rsidP="00D51624">
            <w:pPr>
              <w:jc w:val="center"/>
            </w:pPr>
            <w:r>
              <w:t>gclock</w:t>
            </w:r>
          </w:p>
        </w:tc>
        <w:tc>
          <w:tcPr>
            <w:tcW w:w="4755" w:type="dxa"/>
          </w:tcPr>
          <w:p w14:paraId="4B1A3178" w14:textId="292F15BD" w:rsidR="005310F2" w:rsidRDefault="005310F2" w:rsidP="005310F2">
            <w:r w:rsidRPr="005310F2">
              <w:t>Indicates that the ISMs for this domain should be locked</w:t>
            </w:r>
            <w:r>
              <w:t xml:space="preserve">.  See description later </w:t>
            </w:r>
            <w:r>
              <w:lastRenderedPageBreak/>
              <w:t xml:space="preserve">in this doc for requirements on how to properly lock ISMs. </w:t>
            </w:r>
          </w:p>
        </w:tc>
      </w:tr>
      <w:tr w:rsidR="005310F2" w14:paraId="33F2025C" w14:textId="77777777" w:rsidTr="007D65E3">
        <w:tc>
          <w:tcPr>
            <w:tcW w:w="2718" w:type="dxa"/>
          </w:tcPr>
          <w:p w14:paraId="316D1507" w14:textId="105E4A19" w:rsidR="005310F2" w:rsidRDefault="00DA79FD" w:rsidP="00D51624">
            <w:r>
              <w:lastRenderedPageBreak/>
              <w:t>b</w:t>
            </w:r>
            <w:r w:rsidR="005310F2">
              <w:t>oundary_locked</w:t>
            </w:r>
          </w:p>
        </w:tc>
        <w:tc>
          <w:tcPr>
            <w:tcW w:w="630" w:type="dxa"/>
          </w:tcPr>
          <w:p w14:paraId="40CC8DFA" w14:textId="5B565ED2" w:rsidR="005310F2" w:rsidRDefault="005310F2" w:rsidP="00D51624">
            <w:pPr>
              <w:jc w:val="center"/>
            </w:pPr>
            <w:r>
              <w:t>Out</w:t>
            </w:r>
          </w:p>
        </w:tc>
        <w:tc>
          <w:tcPr>
            <w:tcW w:w="1080" w:type="dxa"/>
          </w:tcPr>
          <w:p w14:paraId="026F80E6" w14:textId="1B80798E" w:rsidR="005310F2" w:rsidRDefault="005310F2" w:rsidP="00D51624">
            <w:pPr>
              <w:jc w:val="center"/>
            </w:pPr>
            <w:r>
              <w:t>gclock</w:t>
            </w:r>
          </w:p>
        </w:tc>
        <w:tc>
          <w:tcPr>
            <w:tcW w:w="4755" w:type="dxa"/>
          </w:tcPr>
          <w:p w14:paraId="0AB09933" w14:textId="6132F8E7" w:rsidR="005310F2" w:rsidRPr="005310F2" w:rsidRDefault="005310F2" w:rsidP="005310F2">
            <w:r>
              <w:t xml:space="preserve">Indicates that all non-IOSF sources that can access state in this clock domain should be explicitly or implicitly blocked.  This signal stays asserted during the restore phase of a power gate exit (if doing restore) to ensure that no agent other than IOSF may access state until this restore operation completes.  </w:t>
            </w:r>
          </w:p>
        </w:tc>
      </w:tr>
    </w:tbl>
    <w:p w14:paraId="4B39894B" w14:textId="77777777" w:rsidR="00D51624" w:rsidRDefault="00D51624" w:rsidP="00B815ED"/>
    <w:p w14:paraId="09837053" w14:textId="519D2B4B" w:rsidR="0004416F" w:rsidRDefault="0004416F" w:rsidP="0004416F">
      <w:pPr>
        <w:pStyle w:val="Caption"/>
      </w:pPr>
      <w:bookmarkStart w:id="86" w:name="_Ref357189117"/>
      <w:bookmarkStart w:id="87" w:name="_Toc360574361"/>
      <w:r>
        <w:t xml:space="preserve">Table </w:t>
      </w:r>
      <w:fldSimple w:instr=" STYLEREF 1 \s ">
        <w:r w:rsidR="00094572">
          <w:rPr>
            <w:noProof/>
          </w:rPr>
          <w:t>2</w:t>
        </w:r>
      </w:fldSimple>
      <w:r w:rsidR="0080659B">
        <w:noBreakHyphen/>
      </w:r>
      <w:fldSimple w:instr=" SEQ Table \* ARABIC \s 1 ">
        <w:r w:rsidR="00094572">
          <w:rPr>
            <w:noProof/>
          </w:rPr>
          <w:t>4</w:t>
        </w:r>
      </w:fldSimple>
      <w:bookmarkEnd w:id="86"/>
      <w:r>
        <w:t>: Configuration Signals</w:t>
      </w:r>
      <w:bookmarkEnd w:id="87"/>
    </w:p>
    <w:tbl>
      <w:tblPr>
        <w:tblStyle w:val="TableGrid"/>
        <w:tblW w:w="9183" w:type="dxa"/>
        <w:tblLayout w:type="fixed"/>
        <w:tblLook w:val="04A0" w:firstRow="1" w:lastRow="0" w:firstColumn="1" w:lastColumn="0" w:noHBand="0" w:noVBand="1"/>
      </w:tblPr>
      <w:tblGrid>
        <w:gridCol w:w="2718"/>
        <w:gridCol w:w="630"/>
        <w:gridCol w:w="1080"/>
        <w:gridCol w:w="4755"/>
      </w:tblGrid>
      <w:tr w:rsidR="00905A00" w14:paraId="0640B0D3" w14:textId="77777777" w:rsidTr="00905A00">
        <w:tc>
          <w:tcPr>
            <w:tcW w:w="2718" w:type="dxa"/>
          </w:tcPr>
          <w:p w14:paraId="19AF4579" w14:textId="77777777" w:rsidR="00905A00" w:rsidRDefault="00905A00" w:rsidP="00905A00">
            <w:pPr>
              <w:pStyle w:val="Caption"/>
            </w:pPr>
            <w:r>
              <w:t>Name</w:t>
            </w:r>
          </w:p>
        </w:tc>
        <w:tc>
          <w:tcPr>
            <w:tcW w:w="630" w:type="dxa"/>
          </w:tcPr>
          <w:p w14:paraId="7408EB4D" w14:textId="77777777" w:rsidR="00905A00" w:rsidRDefault="00905A00" w:rsidP="00905A00">
            <w:pPr>
              <w:pStyle w:val="Caption"/>
              <w:jc w:val="center"/>
            </w:pPr>
            <w:r>
              <w:t>I/O</w:t>
            </w:r>
          </w:p>
        </w:tc>
        <w:tc>
          <w:tcPr>
            <w:tcW w:w="1080" w:type="dxa"/>
          </w:tcPr>
          <w:p w14:paraId="1537D998" w14:textId="77777777" w:rsidR="00905A00" w:rsidRDefault="00905A00" w:rsidP="00905A00">
            <w:pPr>
              <w:pStyle w:val="Caption"/>
              <w:jc w:val="center"/>
            </w:pPr>
            <w:r>
              <w:t>Clock</w:t>
            </w:r>
          </w:p>
        </w:tc>
        <w:tc>
          <w:tcPr>
            <w:tcW w:w="4755" w:type="dxa"/>
          </w:tcPr>
          <w:p w14:paraId="1AA34FFF" w14:textId="77777777" w:rsidR="00905A00" w:rsidRDefault="00905A00" w:rsidP="00905A00">
            <w:pPr>
              <w:pStyle w:val="Caption"/>
            </w:pPr>
            <w:r>
              <w:t>Description</w:t>
            </w:r>
          </w:p>
        </w:tc>
      </w:tr>
      <w:tr w:rsidR="00905A00" w14:paraId="22537140" w14:textId="77777777" w:rsidTr="00905A00">
        <w:tc>
          <w:tcPr>
            <w:tcW w:w="2718" w:type="dxa"/>
          </w:tcPr>
          <w:p w14:paraId="7ACC3131" w14:textId="5520165E" w:rsidR="00905A00" w:rsidRDefault="00905A00" w:rsidP="00905A00">
            <w:r w:rsidRPr="00905A00">
              <w:t>cfg_clkgate_disabled</w:t>
            </w:r>
          </w:p>
        </w:tc>
        <w:tc>
          <w:tcPr>
            <w:tcW w:w="630" w:type="dxa"/>
          </w:tcPr>
          <w:p w14:paraId="06881AE4" w14:textId="24D9C593" w:rsidR="00905A00" w:rsidRDefault="00905A00" w:rsidP="00905A00">
            <w:pPr>
              <w:jc w:val="center"/>
            </w:pPr>
            <w:r>
              <w:t>In</w:t>
            </w:r>
          </w:p>
        </w:tc>
        <w:tc>
          <w:tcPr>
            <w:tcW w:w="1080" w:type="dxa"/>
          </w:tcPr>
          <w:p w14:paraId="2E7C5A7F" w14:textId="2EF39D71" w:rsidR="00905A00" w:rsidRPr="00905A00" w:rsidRDefault="00BD48DA" w:rsidP="00BD48DA">
            <w:pPr>
              <w:jc w:val="center"/>
              <w:rPr>
                <w:i/>
              </w:rPr>
            </w:pPr>
            <w:r>
              <w:rPr>
                <w:i/>
              </w:rPr>
              <w:t>Async</w:t>
            </w:r>
          </w:p>
        </w:tc>
        <w:tc>
          <w:tcPr>
            <w:tcW w:w="4755" w:type="dxa"/>
          </w:tcPr>
          <w:p w14:paraId="5DAE578D" w14:textId="6F271E90" w:rsidR="00531B1A" w:rsidRDefault="00064327" w:rsidP="00064327">
            <w:r>
              <w:t xml:space="preserve">Disables any clock gating due to idle conditions.  Has no affect on clock gating that is functionally required for safe power gating entry and exit. </w:t>
            </w:r>
            <w:r w:rsidR="00B86B17">
              <w:t xml:space="preserve">This control has no effect on power-gating entry or clkreq de-assertion. </w:t>
            </w:r>
            <w:r w:rsidR="00531B1A">
              <w:t>In other words, this control only disable</w:t>
            </w:r>
            <w:r w:rsidR="00B86B17">
              <w:t>s</w:t>
            </w:r>
            <w:r w:rsidR="00531B1A">
              <w:t xml:space="preserve"> clock gating until such time as the hysteresis timers for power gating (if enabled) or clock req de-assertion (if enabled) are still not expired. </w:t>
            </w:r>
          </w:p>
          <w:p w14:paraId="29080898" w14:textId="77777777" w:rsidR="00064327" w:rsidRDefault="00531B1A" w:rsidP="00064327">
            <w:r>
              <w:t xml:space="preserve">Once any of the above timers expire and corresponding feature (power-gating or clock req de-assertion without power-gating) is enabled, clock gating is then applied </w:t>
            </w:r>
            <w:r>
              <w:lastRenderedPageBreak/>
              <w:t xml:space="preserve">independent of this control configuration signals.  </w:t>
            </w:r>
          </w:p>
          <w:p w14:paraId="73A8806B" w14:textId="343E7C2C" w:rsidR="00BD48DA" w:rsidRDefault="00BD48DA" w:rsidP="00064327">
            <w:r>
              <w:t xml:space="preserve">The CDC assumes this signal is driven asynchronously and therefore synchronizes this signal before it is used. </w:t>
            </w:r>
          </w:p>
        </w:tc>
      </w:tr>
      <w:tr w:rsidR="00905A00" w14:paraId="24DF2CB5" w14:textId="77777777" w:rsidTr="00905A00">
        <w:tc>
          <w:tcPr>
            <w:tcW w:w="2718" w:type="dxa"/>
          </w:tcPr>
          <w:p w14:paraId="762C58C6" w14:textId="0C4D4A72" w:rsidR="00905A00" w:rsidRDefault="00DA79FD" w:rsidP="00905A00">
            <w:r>
              <w:lastRenderedPageBreak/>
              <w:t>c</w:t>
            </w:r>
            <w:r w:rsidR="00905A00" w:rsidRPr="00905A00">
              <w:t>fg_clkreq_ctl_disabled</w:t>
            </w:r>
          </w:p>
        </w:tc>
        <w:tc>
          <w:tcPr>
            <w:tcW w:w="630" w:type="dxa"/>
          </w:tcPr>
          <w:p w14:paraId="1E568A6F" w14:textId="6DBC89E4" w:rsidR="00905A00" w:rsidRDefault="00905A00" w:rsidP="00905A00">
            <w:pPr>
              <w:jc w:val="center"/>
            </w:pPr>
            <w:r w:rsidRPr="0007148D">
              <w:t>In</w:t>
            </w:r>
          </w:p>
        </w:tc>
        <w:tc>
          <w:tcPr>
            <w:tcW w:w="1080" w:type="dxa"/>
          </w:tcPr>
          <w:p w14:paraId="79098A61" w14:textId="52EBBB43" w:rsidR="00905A00" w:rsidRDefault="00BD48DA" w:rsidP="00905A00">
            <w:pPr>
              <w:jc w:val="center"/>
            </w:pPr>
            <w:r>
              <w:rPr>
                <w:i/>
              </w:rPr>
              <w:t>Async</w:t>
            </w:r>
          </w:p>
        </w:tc>
        <w:tc>
          <w:tcPr>
            <w:tcW w:w="4755" w:type="dxa"/>
          </w:tcPr>
          <w:p w14:paraId="446C7897" w14:textId="3B2AE68E" w:rsidR="00905A00" w:rsidRDefault="00064327" w:rsidP="00905A00">
            <w:r>
              <w:t xml:space="preserve">When set high, this prevents the CDC from de-asserting ‘clkreq’ due to idle conditions.  Has no </w:t>
            </w:r>
            <w:r w:rsidR="00B31C1F">
              <w:t xml:space="preserve">effect </w:t>
            </w:r>
            <w:r>
              <w:t xml:space="preserve">on clkreq de-assertion </w:t>
            </w:r>
            <w:r w:rsidR="00B31C1F">
              <w:t xml:space="preserve">during </w:t>
            </w:r>
            <w:r>
              <w:t xml:space="preserve">a forced power gate entry flow.  </w:t>
            </w:r>
            <w:r w:rsidR="002560EB">
              <w:t>It is recommended to control this via a configuration register.</w:t>
            </w:r>
          </w:p>
          <w:p w14:paraId="5C2E6C5D" w14:textId="77777777" w:rsidR="00BF157E" w:rsidRDefault="00B90AED">
            <w:r w:rsidRPr="006C0E89">
              <w:rPr>
                <w:rStyle w:val="IntenseEmphasis"/>
              </w:rPr>
              <w:t>Important</w:t>
            </w:r>
            <w:r w:rsidR="00BF157E">
              <w:t>: This value must stay valid during power gating, so the value should be latched if configurable</w:t>
            </w:r>
            <w:r>
              <w:t xml:space="preserve"> and the register is in the PGD</w:t>
            </w:r>
            <w:r w:rsidR="00BF157E">
              <w:t xml:space="preserve">. </w:t>
            </w:r>
          </w:p>
          <w:p w14:paraId="12DF8ADE" w14:textId="31A80EB9" w:rsidR="00BD48DA" w:rsidRDefault="00BD48DA" w:rsidP="00BD48DA">
            <w:r>
              <w:t>The CDC assumes this signal is driven asynchronously and therefore synchronizes this signal before it is used.</w:t>
            </w:r>
          </w:p>
        </w:tc>
      </w:tr>
      <w:tr w:rsidR="00905A00" w14:paraId="5BE7756D" w14:textId="77777777" w:rsidTr="00905A00">
        <w:tc>
          <w:tcPr>
            <w:tcW w:w="2718" w:type="dxa"/>
          </w:tcPr>
          <w:p w14:paraId="20C2EF3A" w14:textId="5088ACE9" w:rsidR="00905A00" w:rsidRDefault="00DA79FD" w:rsidP="00905A00">
            <w:r>
              <w:t>c</w:t>
            </w:r>
            <w:r w:rsidR="00905A00" w:rsidRPr="00905A00">
              <w:t>fg_clkgate_holdoff</w:t>
            </w:r>
            <w:r w:rsidR="00905A00">
              <w:t>[3:0]</w:t>
            </w:r>
          </w:p>
        </w:tc>
        <w:tc>
          <w:tcPr>
            <w:tcW w:w="630" w:type="dxa"/>
          </w:tcPr>
          <w:p w14:paraId="716044E1" w14:textId="7502E371" w:rsidR="00905A00" w:rsidRDefault="00905A00" w:rsidP="00905A00">
            <w:pPr>
              <w:jc w:val="center"/>
            </w:pPr>
            <w:r w:rsidRPr="0007148D">
              <w:t>In</w:t>
            </w:r>
          </w:p>
        </w:tc>
        <w:tc>
          <w:tcPr>
            <w:tcW w:w="1080" w:type="dxa"/>
          </w:tcPr>
          <w:p w14:paraId="153F7084" w14:textId="02650889" w:rsidR="00905A00" w:rsidRPr="00FE1C65" w:rsidRDefault="00905A00" w:rsidP="00905A00">
            <w:pPr>
              <w:jc w:val="center"/>
              <w:rPr>
                <w:i/>
              </w:rPr>
            </w:pPr>
            <w:r>
              <w:rPr>
                <w:i/>
              </w:rPr>
              <w:t>Static</w:t>
            </w:r>
            <w:r w:rsidR="00AB0B97">
              <w:rPr>
                <w:i/>
              </w:rPr>
              <w:t>*</w:t>
            </w:r>
          </w:p>
        </w:tc>
        <w:tc>
          <w:tcPr>
            <w:tcW w:w="4755" w:type="dxa"/>
          </w:tcPr>
          <w:p w14:paraId="69167A58" w14:textId="77777777" w:rsidR="00905A00" w:rsidRDefault="00DF39FE" w:rsidP="006978F9">
            <w:r>
              <w:t>Minimum time from the CDC detects all clock req</w:t>
            </w:r>
            <w:r w:rsidR="006978F9">
              <w:t>s de-asserting until gclock is gated.</w:t>
            </w:r>
          </w:p>
          <w:p w14:paraId="142A5F24" w14:textId="77777777" w:rsidR="006978F9" w:rsidRDefault="006978F9" w:rsidP="006978F9">
            <w:r>
              <w:t>The actual count is 2^value.  For example setting this register to 4’d5 would result in a hold-off time of 32 clock cycles.</w:t>
            </w:r>
          </w:p>
          <w:p w14:paraId="3DCC2656" w14:textId="222F35C2" w:rsidR="00BD48DA" w:rsidRDefault="00BD48DA" w:rsidP="006978F9">
            <w:r>
              <w:lastRenderedPageBreak/>
              <w:t xml:space="preserve">The signal cfg_clkgate_disabled is the corresponding disable signal for this timer value. </w:t>
            </w:r>
          </w:p>
        </w:tc>
      </w:tr>
      <w:tr w:rsidR="00905A00" w14:paraId="1EAF9BA3" w14:textId="77777777" w:rsidTr="00905A00">
        <w:tc>
          <w:tcPr>
            <w:tcW w:w="2718" w:type="dxa"/>
          </w:tcPr>
          <w:p w14:paraId="5990BBAD" w14:textId="20D18D87" w:rsidR="00905A00" w:rsidRDefault="00DA79FD" w:rsidP="00905A00">
            <w:r>
              <w:lastRenderedPageBreak/>
              <w:t>c</w:t>
            </w:r>
            <w:r w:rsidR="00905A00" w:rsidRPr="00905A00">
              <w:t>fg_pwrgate_holdoff</w:t>
            </w:r>
            <w:r w:rsidR="00905A00">
              <w:t>[3:0]</w:t>
            </w:r>
          </w:p>
        </w:tc>
        <w:tc>
          <w:tcPr>
            <w:tcW w:w="630" w:type="dxa"/>
          </w:tcPr>
          <w:p w14:paraId="207CB6F6" w14:textId="0ADC4A62" w:rsidR="00905A00" w:rsidRDefault="00905A00" w:rsidP="00905A00">
            <w:pPr>
              <w:jc w:val="center"/>
            </w:pPr>
            <w:r w:rsidRPr="0007148D">
              <w:t>In</w:t>
            </w:r>
          </w:p>
        </w:tc>
        <w:tc>
          <w:tcPr>
            <w:tcW w:w="1080" w:type="dxa"/>
          </w:tcPr>
          <w:p w14:paraId="6B83D069" w14:textId="7905232B" w:rsidR="00905A00" w:rsidRPr="00FE1C65" w:rsidRDefault="00905A00" w:rsidP="00905A00">
            <w:pPr>
              <w:jc w:val="center"/>
              <w:rPr>
                <w:i/>
              </w:rPr>
            </w:pPr>
            <w:r>
              <w:rPr>
                <w:i/>
              </w:rPr>
              <w:t>Static</w:t>
            </w:r>
            <w:r w:rsidR="00AB0B97">
              <w:rPr>
                <w:i/>
              </w:rPr>
              <w:t>*</w:t>
            </w:r>
          </w:p>
        </w:tc>
        <w:tc>
          <w:tcPr>
            <w:tcW w:w="4755" w:type="dxa"/>
          </w:tcPr>
          <w:p w14:paraId="279FDFC4" w14:textId="22CD5DA3" w:rsidR="006978F9" w:rsidRDefault="006978F9" w:rsidP="006978F9">
            <w:r>
              <w:t>Time from gating gclock until the CDC will start the lock entry and allow power gating.  Used only when power gating is enabled (pwrgate_disabled=0).</w:t>
            </w:r>
          </w:p>
          <w:p w14:paraId="193B6FBA" w14:textId="77777777" w:rsidR="00905A00" w:rsidRDefault="006978F9" w:rsidP="006978F9">
            <w:r>
              <w:t xml:space="preserve">The actual count is 2^value.  </w:t>
            </w:r>
          </w:p>
          <w:p w14:paraId="3ADF2C34" w14:textId="04526A7D" w:rsidR="00BD48DA" w:rsidRDefault="00BD48DA" w:rsidP="006978F9">
            <w:r>
              <w:t>The signal pwrgate_disabled is the corresponding disable signal for this timer value.</w:t>
            </w:r>
          </w:p>
        </w:tc>
      </w:tr>
      <w:tr w:rsidR="00905A00" w14:paraId="3EED507E" w14:textId="77777777" w:rsidTr="00905A00">
        <w:tc>
          <w:tcPr>
            <w:tcW w:w="2718" w:type="dxa"/>
          </w:tcPr>
          <w:p w14:paraId="51F28066" w14:textId="0B0A4DA2" w:rsidR="00905A00" w:rsidRDefault="00DA79FD" w:rsidP="00905A00">
            <w:r>
              <w:t>c</w:t>
            </w:r>
            <w:r w:rsidR="00905A00" w:rsidRPr="00905A00">
              <w:t>fg_clkreq_off_holdoff</w:t>
            </w:r>
            <w:r w:rsidR="00905A00">
              <w:t>[3:0]</w:t>
            </w:r>
          </w:p>
        </w:tc>
        <w:tc>
          <w:tcPr>
            <w:tcW w:w="630" w:type="dxa"/>
          </w:tcPr>
          <w:p w14:paraId="5F34AE22" w14:textId="401E4D78" w:rsidR="00905A00" w:rsidRDefault="00905A00" w:rsidP="00905A00">
            <w:pPr>
              <w:jc w:val="center"/>
            </w:pPr>
            <w:r w:rsidRPr="0007148D">
              <w:t>In</w:t>
            </w:r>
          </w:p>
        </w:tc>
        <w:tc>
          <w:tcPr>
            <w:tcW w:w="1080" w:type="dxa"/>
          </w:tcPr>
          <w:p w14:paraId="03092978" w14:textId="552319B0" w:rsidR="00905A00" w:rsidRDefault="00905A00" w:rsidP="00905A00">
            <w:pPr>
              <w:jc w:val="center"/>
            </w:pPr>
            <w:r>
              <w:rPr>
                <w:i/>
              </w:rPr>
              <w:t>Static</w:t>
            </w:r>
            <w:r w:rsidR="00AB0B97">
              <w:rPr>
                <w:i/>
              </w:rPr>
              <w:t>*</w:t>
            </w:r>
          </w:p>
        </w:tc>
        <w:tc>
          <w:tcPr>
            <w:tcW w:w="4755" w:type="dxa"/>
          </w:tcPr>
          <w:p w14:paraId="612314BF" w14:textId="63D13C9A" w:rsidR="00905A00" w:rsidRDefault="006978F9" w:rsidP="00905A00">
            <w:r>
              <w:t xml:space="preserve">Time from locking the domain and preparing for power gating until the CDC will de-assert clkreq.  Used only when power gating is enabled (pwrgate_disabled=0) and </w:t>
            </w:r>
            <w:r w:rsidRPr="00905A00">
              <w:t>cfg_clkreq_ctl_disabled</w:t>
            </w:r>
            <w:r>
              <w:t>=0.</w:t>
            </w:r>
          </w:p>
          <w:p w14:paraId="2F88C547" w14:textId="387BD08F" w:rsidR="00BD48DA" w:rsidRDefault="006978F9" w:rsidP="00905A00">
            <w:r>
              <w:t xml:space="preserve">The actual count is 2^value. </w:t>
            </w:r>
          </w:p>
          <w:p w14:paraId="657977D9" w14:textId="2F9E199C" w:rsidR="006978F9" w:rsidRDefault="006978F9" w:rsidP="00905A00">
            <w:r>
              <w:t xml:space="preserve"> </w:t>
            </w:r>
            <w:r w:rsidR="00BD48DA">
              <w:t xml:space="preserve">The signal </w:t>
            </w:r>
            <w:r w:rsidR="001F1322">
              <w:t>cfg_clkreq_ctl_</w:t>
            </w:r>
            <w:r w:rsidR="00BD48DA">
              <w:t>disabled is the corresponding disable signal for this timer value.</w:t>
            </w:r>
          </w:p>
          <w:p w14:paraId="11888F47" w14:textId="56CDC844" w:rsidR="00B90AED" w:rsidRDefault="00B90AED" w:rsidP="00905A00">
            <w:r w:rsidRPr="006C0E89">
              <w:rPr>
                <w:rStyle w:val="IntenseEmphasis"/>
              </w:rPr>
              <w:t>Important</w:t>
            </w:r>
            <w:r>
              <w:t xml:space="preserve">: This value must stay valid during power gating, so the value should be latched </w:t>
            </w:r>
            <w:r w:rsidR="00BD48DA">
              <w:t>into the AON/ungated domain (</w:t>
            </w:r>
            <w:r>
              <w:t>if configurable and the register is in the PGD</w:t>
            </w:r>
            <w:r w:rsidR="00BD48DA">
              <w:t>) through an isolation latch or otherwise</w:t>
            </w:r>
            <w:r>
              <w:t>.</w:t>
            </w:r>
          </w:p>
        </w:tc>
      </w:tr>
      <w:tr w:rsidR="00905A00" w14:paraId="6A1EBAD4" w14:textId="77777777" w:rsidTr="00905A00">
        <w:tc>
          <w:tcPr>
            <w:tcW w:w="2718" w:type="dxa"/>
          </w:tcPr>
          <w:p w14:paraId="7F73F592" w14:textId="2550F906" w:rsidR="00905A00" w:rsidRPr="00905A00" w:rsidRDefault="00DA79FD" w:rsidP="00905A00">
            <w:r>
              <w:lastRenderedPageBreak/>
              <w:t>c</w:t>
            </w:r>
            <w:r w:rsidR="00905A00" w:rsidRPr="00905A00">
              <w:t>fg_clkreq_syncoff_holdoff</w:t>
            </w:r>
            <w:r w:rsidR="00905A00">
              <w:t>[3:0]</w:t>
            </w:r>
          </w:p>
        </w:tc>
        <w:tc>
          <w:tcPr>
            <w:tcW w:w="630" w:type="dxa"/>
          </w:tcPr>
          <w:p w14:paraId="1EA0EE28" w14:textId="658ED373" w:rsidR="00905A00" w:rsidRDefault="00905A00" w:rsidP="00905A00">
            <w:pPr>
              <w:jc w:val="center"/>
            </w:pPr>
            <w:r w:rsidRPr="0007148D">
              <w:t>In</w:t>
            </w:r>
          </w:p>
        </w:tc>
        <w:tc>
          <w:tcPr>
            <w:tcW w:w="1080" w:type="dxa"/>
          </w:tcPr>
          <w:p w14:paraId="1EDD41C9" w14:textId="3E9D6974" w:rsidR="00905A00" w:rsidRDefault="00905A00" w:rsidP="00905A00">
            <w:pPr>
              <w:jc w:val="center"/>
            </w:pPr>
            <w:r>
              <w:rPr>
                <w:i/>
              </w:rPr>
              <w:t>Static</w:t>
            </w:r>
            <w:r w:rsidR="00AB0B97">
              <w:rPr>
                <w:i/>
              </w:rPr>
              <w:t>*</w:t>
            </w:r>
          </w:p>
        </w:tc>
        <w:tc>
          <w:tcPr>
            <w:tcW w:w="4755" w:type="dxa"/>
          </w:tcPr>
          <w:p w14:paraId="209A1B22" w14:textId="7854D52B" w:rsidR="006978F9" w:rsidRDefault="006978F9" w:rsidP="006978F9">
            <w:r>
              <w:t xml:space="preserve">Time from gating gclock until the CDC will de-assert clkreq (with synchronous ISM wake detection).  Used only when power gating is disabled (pwrgate_disabled=1) and </w:t>
            </w:r>
            <w:r w:rsidRPr="00905A00">
              <w:t>cfg_clkreq_ctl_disabled</w:t>
            </w:r>
            <w:r>
              <w:t>=0.</w:t>
            </w:r>
          </w:p>
          <w:p w14:paraId="1B5EAA60" w14:textId="77777777" w:rsidR="00905A00" w:rsidRDefault="006978F9" w:rsidP="006978F9">
            <w:r>
              <w:t xml:space="preserve">The actual count is 2^value.  </w:t>
            </w:r>
          </w:p>
          <w:p w14:paraId="293179E9" w14:textId="42B5C7DD" w:rsidR="00BD48DA" w:rsidRDefault="00BD48DA" w:rsidP="00BD48DA">
            <w:r>
              <w:t>The signal cfg_clkreq_ctl_disabled is the corresponding disable signal for this timer value.</w:t>
            </w:r>
          </w:p>
        </w:tc>
      </w:tr>
    </w:tbl>
    <w:p w14:paraId="1FFD23AC" w14:textId="1592BD5B" w:rsidR="00D51624" w:rsidRDefault="00AB0B97" w:rsidP="00B815ED">
      <w:r>
        <w:t>Note*: Please refer to the</w:t>
      </w:r>
      <w:r w:rsidR="00B86B17">
        <w:t xml:space="preserve"> sub-section on </w:t>
      </w:r>
      <w:r>
        <w:fldChar w:fldCharType="begin"/>
      </w:r>
      <w:r>
        <w:instrText xml:space="preserve"> REF _Ref357190349 \h </w:instrText>
      </w:r>
      <w:r>
        <w:fldChar w:fldCharType="separate"/>
      </w:r>
      <w:r w:rsidR="00094572">
        <w:t>Configuration of CDC Timer Values</w:t>
      </w:r>
      <w:r>
        <w:fldChar w:fldCharType="end"/>
      </w:r>
      <w:r w:rsidR="00B86B17">
        <w:t xml:space="preserve"> to comprehend the requirements around changing these configuration signals. </w:t>
      </w:r>
    </w:p>
    <w:p w14:paraId="51CFD640" w14:textId="77777777" w:rsidR="0004416F" w:rsidRDefault="0004416F" w:rsidP="00B815ED"/>
    <w:p w14:paraId="3674D092" w14:textId="3C585DB3" w:rsidR="00643676" w:rsidRDefault="00643676" w:rsidP="00643676">
      <w:pPr>
        <w:pStyle w:val="Caption"/>
      </w:pPr>
      <w:bookmarkStart w:id="88" w:name="_Toc360574362"/>
      <w:r>
        <w:t xml:space="preserve">Table </w:t>
      </w:r>
      <w:fldSimple w:instr=" STYLEREF 1 \s ">
        <w:r w:rsidR="00094572">
          <w:rPr>
            <w:noProof/>
          </w:rPr>
          <w:t>2</w:t>
        </w:r>
      </w:fldSimple>
      <w:r w:rsidR="0080659B">
        <w:noBreakHyphen/>
      </w:r>
      <w:fldSimple w:instr=" SEQ Table \* ARABIC \s 1 ">
        <w:r w:rsidR="00094572">
          <w:rPr>
            <w:noProof/>
          </w:rPr>
          <w:t>5</w:t>
        </w:r>
      </w:fldSimple>
      <w:r>
        <w:t>: Power Control Aggregation Interface Signals</w:t>
      </w:r>
      <w:bookmarkEnd w:id="88"/>
    </w:p>
    <w:tbl>
      <w:tblPr>
        <w:tblStyle w:val="TableGrid"/>
        <w:tblW w:w="9183" w:type="dxa"/>
        <w:tblLayout w:type="fixed"/>
        <w:tblLook w:val="04A0" w:firstRow="1" w:lastRow="0" w:firstColumn="1" w:lastColumn="0" w:noHBand="0" w:noVBand="1"/>
      </w:tblPr>
      <w:tblGrid>
        <w:gridCol w:w="2718"/>
        <w:gridCol w:w="630"/>
        <w:gridCol w:w="1080"/>
        <w:gridCol w:w="4755"/>
      </w:tblGrid>
      <w:tr w:rsidR="0004416F" w14:paraId="694E4E71" w14:textId="77777777" w:rsidTr="0004416F">
        <w:tc>
          <w:tcPr>
            <w:tcW w:w="2718" w:type="dxa"/>
          </w:tcPr>
          <w:p w14:paraId="73A7B399" w14:textId="77777777" w:rsidR="0004416F" w:rsidRDefault="0004416F" w:rsidP="0004416F">
            <w:pPr>
              <w:pStyle w:val="Caption"/>
            </w:pPr>
            <w:r>
              <w:t>Name</w:t>
            </w:r>
          </w:p>
        </w:tc>
        <w:tc>
          <w:tcPr>
            <w:tcW w:w="630" w:type="dxa"/>
          </w:tcPr>
          <w:p w14:paraId="03A1F46A" w14:textId="77777777" w:rsidR="0004416F" w:rsidRDefault="0004416F" w:rsidP="0004416F">
            <w:pPr>
              <w:pStyle w:val="Caption"/>
              <w:jc w:val="center"/>
            </w:pPr>
            <w:r>
              <w:t>I/O</w:t>
            </w:r>
          </w:p>
        </w:tc>
        <w:tc>
          <w:tcPr>
            <w:tcW w:w="1080" w:type="dxa"/>
          </w:tcPr>
          <w:p w14:paraId="772A357C" w14:textId="77777777" w:rsidR="0004416F" w:rsidRDefault="0004416F" w:rsidP="0004416F">
            <w:pPr>
              <w:pStyle w:val="Caption"/>
              <w:jc w:val="center"/>
            </w:pPr>
            <w:r>
              <w:t>Clock</w:t>
            </w:r>
          </w:p>
        </w:tc>
        <w:tc>
          <w:tcPr>
            <w:tcW w:w="4755" w:type="dxa"/>
          </w:tcPr>
          <w:p w14:paraId="2952D1FB" w14:textId="77777777" w:rsidR="0004416F" w:rsidRDefault="0004416F" w:rsidP="0004416F">
            <w:pPr>
              <w:pStyle w:val="Caption"/>
            </w:pPr>
            <w:r>
              <w:t>Description</w:t>
            </w:r>
          </w:p>
        </w:tc>
      </w:tr>
      <w:tr w:rsidR="0004416F" w14:paraId="69B21B65" w14:textId="77777777" w:rsidTr="0004416F">
        <w:tc>
          <w:tcPr>
            <w:tcW w:w="2718" w:type="dxa"/>
          </w:tcPr>
          <w:p w14:paraId="7C243118" w14:textId="4BDBE0D0" w:rsidR="0004416F" w:rsidRDefault="0004416F" w:rsidP="0004416F">
            <w:r>
              <w:t>pwrgate_disabled</w:t>
            </w:r>
          </w:p>
        </w:tc>
        <w:tc>
          <w:tcPr>
            <w:tcW w:w="630" w:type="dxa"/>
          </w:tcPr>
          <w:p w14:paraId="137C6314" w14:textId="4D4C5E48" w:rsidR="0004416F" w:rsidRDefault="0004416F" w:rsidP="0004416F">
            <w:pPr>
              <w:jc w:val="center"/>
            </w:pPr>
            <w:r>
              <w:t>In</w:t>
            </w:r>
          </w:p>
        </w:tc>
        <w:tc>
          <w:tcPr>
            <w:tcW w:w="1080" w:type="dxa"/>
          </w:tcPr>
          <w:p w14:paraId="25F1A566" w14:textId="3C9CA540" w:rsidR="0004416F" w:rsidRDefault="00643676" w:rsidP="0004416F">
            <w:pPr>
              <w:jc w:val="center"/>
            </w:pPr>
            <w:r>
              <w:t>pgcb_clk</w:t>
            </w:r>
          </w:p>
        </w:tc>
        <w:tc>
          <w:tcPr>
            <w:tcW w:w="4755" w:type="dxa"/>
          </w:tcPr>
          <w:p w14:paraId="10828804" w14:textId="34BFF40B" w:rsidR="0004416F" w:rsidRDefault="00643676" w:rsidP="00643676">
            <w:r>
              <w:t xml:space="preserve">When set high, idle-based power gating is disabled.  Has no </w:t>
            </w:r>
            <w:r w:rsidR="00341AF1">
              <w:t>e</w:t>
            </w:r>
            <w:r>
              <w:t>ffect on forced power gate entry.  If this is asserted when the CDC is ready for power gate it will wake up to honor the new policy.</w:t>
            </w:r>
          </w:p>
          <w:p w14:paraId="686FBBF6" w14:textId="77777777" w:rsidR="00643676" w:rsidRDefault="00643676" w:rsidP="00643676">
            <w:r>
              <w:t>This should include all aspects of the enables in the chassis defined Power Control Enable register, including Hardware Autonomous Enable, D3, etc.</w:t>
            </w:r>
          </w:p>
          <w:p w14:paraId="3E8EECF3" w14:textId="77777777" w:rsidR="00E87083" w:rsidRDefault="00096E65" w:rsidP="00643676">
            <w:pPr>
              <w:rPr>
                <w:ins w:id="89" w:author="Singh, Hartej" w:date="2015-04-02T13:52:00Z"/>
              </w:rPr>
            </w:pPr>
            <w:r>
              <w:lastRenderedPageBreak/>
              <w:t>This must be a</w:t>
            </w:r>
            <w:r w:rsidR="00E87083">
              <w:t xml:space="preserve"> glitch free output of a pgcb_clk flop making it safe for clock crossing within the CDC.</w:t>
            </w:r>
          </w:p>
          <w:p w14:paraId="4262F732" w14:textId="1A8328F6" w:rsidR="00B22335" w:rsidRDefault="00B22335" w:rsidP="00643676">
            <w:ins w:id="90" w:author="Singh, Hartej" w:date="2015-04-02T13:52:00Z">
              <w:r>
                <w:t xml:space="preserve">For the case of </w:t>
              </w:r>
            </w:ins>
            <w:ins w:id="91" w:author="Singh, Hartej" w:date="2015-04-02T13:53:00Z">
              <w:r>
                <w:t>“no PGCB”, this signal may be tied to “1” (i.e. no IP-Accessible PG supported)</w:t>
              </w:r>
            </w:ins>
          </w:p>
        </w:tc>
      </w:tr>
      <w:tr w:rsidR="00643676" w14:paraId="358D14EC" w14:textId="77777777" w:rsidTr="0004416F">
        <w:tc>
          <w:tcPr>
            <w:tcW w:w="2718" w:type="dxa"/>
          </w:tcPr>
          <w:p w14:paraId="70D1D08C" w14:textId="2E6E255C" w:rsidR="00643676" w:rsidRDefault="00DA79FD" w:rsidP="0004416F">
            <w:r>
              <w:lastRenderedPageBreak/>
              <w:t>p</w:t>
            </w:r>
            <w:r w:rsidR="00643676">
              <w:t>wrgate_force</w:t>
            </w:r>
          </w:p>
        </w:tc>
        <w:tc>
          <w:tcPr>
            <w:tcW w:w="630" w:type="dxa"/>
          </w:tcPr>
          <w:p w14:paraId="3C3A896A" w14:textId="694AA701" w:rsidR="00643676" w:rsidRDefault="00643676" w:rsidP="0004416F">
            <w:pPr>
              <w:jc w:val="center"/>
            </w:pPr>
            <w:r>
              <w:t>In</w:t>
            </w:r>
          </w:p>
        </w:tc>
        <w:tc>
          <w:tcPr>
            <w:tcW w:w="1080" w:type="dxa"/>
          </w:tcPr>
          <w:p w14:paraId="2CB67968" w14:textId="6FF5C2BA" w:rsidR="00643676" w:rsidRDefault="00643676" w:rsidP="0004416F">
            <w:pPr>
              <w:jc w:val="center"/>
            </w:pPr>
            <w:r>
              <w:t>pgcb_clk</w:t>
            </w:r>
          </w:p>
        </w:tc>
        <w:tc>
          <w:tcPr>
            <w:tcW w:w="4755" w:type="dxa"/>
          </w:tcPr>
          <w:p w14:paraId="3676B185" w14:textId="77777777" w:rsidR="00643676" w:rsidRDefault="00643676" w:rsidP="0004416F">
            <w:r>
              <w:t>Force power gate entry.  When asserted, the CDC should prepare for power gating, bypassing all idle timers and waiting only for the agent_ism to go idle.</w:t>
            </w:r>
          </w:p>
          <w:p w14:paraId="6C3A25E6" w14:textId="003A8DA4" w:rsidR="00643676" w:rsidRDefault="00643676" w:rsidP="0004416F">
            <w:r>
              <w:t xml:space="preserve">This should be asserted when a ForcePowergatePok message is </w:t>
            </w:r>
            <w:r w:rsidR="000E36D3">
              <w:t xml:space="preserve">received by the IP block. </w:t>
            </w:r>
          </w:p>
          <w:p w14:paraId="6CD1175F" w14:textId="745AD6D9" w:rsidR="00284DC6" w:rsidRDefault="00EF6500" w:rsidP="0004416F">
            <w:r w:rsidRPr="006C0E89">
              <w:rPr>
                <w:rStyle w:val="IntenseEmphasis"/>
              </w:rPr>
              <w:t>Important</w:t>
            </w:r>
            <w:r>
              <w:t xml:space="preserve">: </w:t>
            </w:r>
            <w:r w:rsidR="00284DC6">
              <w:t>Once asserted this signal must stay asserted until the IP-Inaccessible or warm reset entry has started and the pgcb_pok signal has de-asserted.</w:t>
            </w:r>
            <w:r w:rsidR="006A4ABC">
              <w:t xml:space="preserve"> It is required for this signal to be de-asserted after the de-assertion of pgcb_pok. This is because the de-assertion of clkreq signal </w:t>
            </w:r>
            <w:r w:rsidR="00E00B42">
              <w:t xml:space="preserve">(output from CDC to the SOC) </w:t>
            </w:r>
            <w:r w:rsidR="006A4ABC">
              <w:t xml:space="preserve">is dependent on the de-assertion of this signal. </w:t>
            </w:r>
            <w:r w:rsidR="00E00B42">
              <w:t xml:space="preserve">Note that as per Chassis Reset Arch HAS, clkreqs/clkacks have to be de-asserted before the reset to the IP block is asserted by PMC.  </w:t>
            </w:r>
          </w:p>
          <w:p w14:paraId="34C735B1" w14:textId="77777777" w:rsidR="00E87083" w:rsidRDefault="00096E65" w:rsidP="00096E65">
            <w:pPr>
              <w:rPr>
                <w:ins w:id="92" w:author="Singh, Hartej" w:date="2015-04-02T13:53:00Z"/>
              </w:rPr>
            </w:pPr>
            <w:r>
              <w:t xml:space="preserve">This must be </w:t>
            </w:r>
            <w:r w:rsidR="00E87083">
              <w:t>glitch free making it safe for clock crossing within the CDC.</w:t>
            </w:r>
          </w:p>
          <w:p w14:paraId="43DDF858" w14:textId="484DE20B" w:rsidR="00B22335" w:rsidRDefault="00EC76DE" w:rsidP="00096E65">
            <w:ins w:id="93" w:author="Singh, Hartej" w:date="2015-04-02T13:56:00Z">
              <w:r>
                <w:t xml:space="preserve">For the case of “no PGCB”, this signal should be driven by a recirculating flop where the set term is the equivalent of </w:t>
              </w:r>
              <w:r>
                <w:lastRenderedPageBreak/>
                <w:t xml:space="preserve">incoming </w:t>
              </w:r>
            </w:ins>
            <w:ins w:id="94" w:author="Singh, Hartej" w:date="2015-04-02T13:57:00Z">
              <w:r>
                <w:t>“ForcePwrGatePOK” message (synced to PGCB_clk) and the clear term is inverted, flopped version of the CD</w:t>
              </w:r>
            </w:ins>
            <w:ins w:id="95" w:author="Singh, Hartej" w:date="2015-04-02T13:58:00Z">
              <w:r>
                <w:t>C</w:t>
              </w:r>
            </w:ins>
            <w:ins w:id="96" w:author="Singh, Hartej" w:date="2015-04-02T13:57:00Z">
              <w:r>
                <w:t xml:space="preserve"> output signal </w:t>
              </w:r>
            </w:ins>
            <w:ins w:id="97" w:author="Singh, Hartej" w:date="2015-04-02T13:58:00Z">
              <w:r>
                <w:t xml:space="preserve">“pwrgate_ready”. </w:t>
              </w:r>
            </w:ins>
          </w:p>
        </w:tc>
      </w:tr>
      <w:tr w:rsidR="00643676" w14:paraId="7CFD38F9" w14:textId="77777777" w:rsidTr="0004416F">
        <w:tc>
          <w:tcPr>
            <w:tcW w:w="2718" w:type="dxa"/>
          </w:tcPr>
          <w:p w14:paraId="00686A1F" w14:textId="529C0D84" w:rsidR="00643676" w:rsidRDefault="00DA79FD" w:rsidP="0004416F">
            <w:r>
              <w:lastRenderedPageBreak/>
              <w:t>p</w:t>
            </w:r>
            <w:r w:rsidR="00643676">
              <w:t>wrgate_pmc_wake</w:t>
            </w:r>
          </w:p>
        </w:tc>
        <w:tc>
          <w:tcPr>
            <w:tcW w:w="630" w:type="dxa"/>
          </w:tcPr>
          <w:p w14:paraId="40BBC635" w14:textId="4FA2EEF8" w:rsidR="00643676" w:rsidRDefault="00643676" w:rsidP="0004416F">
            <w:pPr>
              <w:jc w:val="center"/>
            </w:pPr>
            <w:r>
              <w:t>In</w:t>
            </w:r>
          </w:p>
        </w:tc>
        <w:tc>
          <w:tcPr>
            <w:tcW w:w="1080" w:type="dxa"/>
          </w:tcPr>
          <w:p w14:paraId="7EAFB9C4" w14:textId="38B682B3" w:rsidR="00643676" w:rsidRPr="00FE1C65" w:rsidRDefault="00643676" w:rsidP="00643676">
            <w:pPr>
              <w:rPr>
                <w:i/>
              </w:rPr>
            </w:pPr>
            <w:r>
              <w:t>pgcb_clk</w:t>
            </w:r>
          </w:p>
        </w:tc>
        <w:tc>
          <w:tcPr>
            <w:tcW w:w="4755" w:type="dxa"/>
          </w:tcPr>
          <w:p w14:paraId="36768C9D" w14:textId="35316A58" w:rsidR="00643676" w:rsidRDefault="00643676" w:rsidP="00643676">
            <w:r>
              <w:t>Wake from IP-Inaccessible power gating.  This should be driven by the pmc_</w:t>
            </w:r>
            <w:r w:rsidR="003D35DE">
              <w:t>&lt;ip&gt;_pg_</w:t>
            </w:r>
            <w:r>
              <w:t>wake signal after it has been synchronized into the pgcb_clk domain.</w:t>
            </w:r>
          </w:p>
        </w:tc>
      </w:tr>
      <w:tr w:rsidR="00643676" w14:paraId="009599FF" w14:textId="77777777" w:rsidTr="0004416F">
        <w:tc>
          <w:tcPr>
            <w:tcW w:w="2718" w:type="dxa"/>
          </w:tcPr>
          <w:p w14:paraId="4F6EA0D3" w14:textId="47BF6BA7" w:rsidR="00643676" w:rsidRDefault="00DA79FD" w:rsidP="0004416F">
            <w:r>
              <w:t>p</w:t>
            </w:r>
            <w:r w:rsidR="00643676">
              <w:t>wrgate_ready</w:t>
            </w:r>
          </w:p>
        </w:tc>
        <w:tc>
          <w:tcPr>
            <w:tcW w:w="630" w:type="dxa"/>
          </w:tcPr>
          <w:p w14:paraId="621CB197" w14:textId="111FECEC" w:rsidR="00643676" w:rsidRDefault="00643676" w:rsidP="0004416F">
            <w:pPr>
              <w:jc w:val="center"/>
            </w:pPr>
            <w:r>
              <w:t>Out</w:t>
            </w:r>
          </w:p>
        </w:tc>
        <w:tc>
          <w:tcPr>
            <w:tcW w:w="1080" w:type="dxa"/>
          </w:tcPr>
          <w:p w14:paraId="01D5E020" w14:textId="10D0E5F1" w:rsidR="00643676" w:rsidRDefault="00643676" w:rsidP="0004416F">
            <w:pPr>
              <w:jc w:val="center"/>
            </w:pPr>
            <w:r>
              <w:t>pgcb_clk</w:t>
            </w:r>
          </w:p>
        </w:tc>
        <w:tc>
          <w:tcPr>
            <w:tcW w:w="4755" w:type="dxa"/>
          </w:tcPr>
          <w:p w14:paraId="34081BB4" w14:textId="77777777" w:rsidR="00474FB9" w:rsidRDefault="00474FB9" w:rsidP="0004416F">
            <w:r>
              <w:t xml:space="preserve">Power gating ready.  Indicates that the CDC is locked and can allow power gating.  The power gating aggregation logic must use this indication along with the same signal from any other CDCs in the PGD to determine when it is ok to allow power gating.  </w:t>
            </w:r>
          </w:p>
          <w:p w14:paraId="0503DF2E" w14:textId="082C654F" w:rsidR="00643676" w:rsidRDefault="00474FB9" w:rsidP="00474FB9">
            <w:r>
              <w:t xml:space="preserve">Note: This signal may de-assert this at any time regardless of the state of </w:t>
            </w:r>
            <w:r w:rsidR="00C306CE">
              <w:t>pgcb_</w:t>
            </w:r>
            <w:r>
              <w:t xml:space="preserve">pwrgate_active.  </w:t>
            </w:r>
          </w:p>
        </w:tc>
      </w:tr>
    </w:tbl>
    <w:p w14:paraId="2D5B2F17" w14:textId="77777777" w:rsidR="0004416F" w:rsidRDefault="0004416F" w:rsidP="00B815ED"/>
    <w:p w14:paraId="146588B2" w14:textId="3F637F60" w:rsidR="00474FB9" w:rsidRDefault="00474FB9" w:rsidP="00474FB9">
      <w:pPr>
        <w:pStyle w:val="Caption"/>
      </w:pPr>
      <w:bookmarkStart w:id="98" w:name="_Toc360574363"/>
      <w:r>
        <w:t xml:space="preserve">Table </w:t>
      </w:r>
      <w:fldSimple w:instr=" STYLEREF 1 \s ">
        <w:r w:rsidR="00094572">
          <w:rPr>
            <w:noProof/>
          </w:rPr>
          <w:t>2</w:t>
        </w:r>
      </w:fldSimple>
      <w:r w:rsidR="0080659B">
        <w:noBreakHyphen/>
      </w:r>
      <w:fldSimple w:instr=" SEQ Table \* ARABIC \s 1 ">
        <w:r w:rsidR="00094572">
          <w:rPr>
            <w:noProof/>
          </w:rPr>
          <w:t>6</w:t>
        </w:r>
      </w:fldSimple>
      <w:r>
        <w:t>: Test Signals</w:t>
      </w:r>
      <w:bookmarkEnd w:id="98"/>
    </w:p>
    <w:tbl>
      <w:tblPr>
        <w:tblStyle w:val="TableGrid"/>
        <w:tblW w:w="9183" w:type="dxa"/>
        <w:tblLayout w:type="fixed"/>
        <w:tblLook w:val="04A0" w:firstRow="1" w:lastRow="0" w:firstColumn="1" w:lastColumn="0" w:noHBand="0" w:noVBand="1"/>
      </w:tblPr>
      <w:tblGrid>
        <w:gridCol w:w="3258"/>
        <w:gridCol w:w="540"/>
        <w:gridCol w:w="1080"/>
        <w:gridCol w:w="4305"/>
      </w:tblGrid>
      <w:tr w:rsidR="00474FB9" w14:paraId="5A696C28" w14:textId="77777777" w:rsidTr="000E36D3">
        <w:tc>
          <w:tcPr>
            <w:tcW w:w="3258" w:type="dxa"/>
          </w:tcPr>
          <w:p w14:paraId="3DCD0468" w14:textId="77777777" w:rsidR="00474FB9" w:rsidRDefault="00474FB9" w:rsidP="00663C8D">
            <w:pPr>
              <w:pStyle w:val="Caption"/>
            </w:pPr>
            <w:r>
              <w:t>Name</w:t>
            </w:r>
          </w:p>
        </w:tc>
        <w:tc>
          <w:tcPr>
            <w:tcW w:w="540" w:type="dxa"/>
          </w:tcPr>
          <w:p w14:paraId="7D2EDA2D" w14:textId="77777777" w:rsidR="00474FB9" w:rsidRDefault="00474FB9" w:rsidP="00663C8D">
            <w:pPr>
              <w:pStyle w:val="Caption"/>
              <w:jc w:val="center"/>
            </w:pPr>
            <w:r>
              <w:t>I/O</w:t>
            </w:r>
          </w:p>
        </w:tc>
        <w:tc>
          <w:tcPr>
            <w:tcW w:w="1080" w:type="dxa"/>
          </w:tcPr>
          <w:p w14:paraId="0974ECBB" w14:textId="77777777" w:rsidR="00474FB9" w:rsidRDefault="00474FB9" w:rsidP="00663C8D">
            <w:pPr>
              <w:pStyle w:val="Caption"/>
              <w:jc w:val="center"/>
            </w:pPr>
            <w:r>
              <w:t>Clock</w:t>
            </w:r>
          </w:p>
        </w:tc>
        <w:tc>
          <w:tcPr>
            <w:tcW w:w="4305" w:type="dxa"/>
          </w:tcPr>
          <w:p w14:paraId="65AA897D" w14:textId="77777777" w:rsidR="00474FB9" w:rsidRDefault="00474FB9" w:rsidP="00663C8D">
            <w:pPr>
              <w:pStyle w:val="Caption"/>
            </w:pPr>
            <w:r>
              <w:t>Description</w:t>
            </w:r>
          </w:p>
        </w:tc>
      </w:tr>
      <w:tr w:rsidR="00474FB9" w14:paraId="1E23F8E5" w14:textId="77777777" w:rsidTr="000E36D3">
        <w:tc>
          <w:tcPr>
            <w:tcW w:w="3258" w:type="dxa"/>
          </w:tcPr>
          <w:p w14:paraId="19671C04" w14:textId="43021899" w:rsidR="00474FB9" w:rsidRDefault="00A173E1" w:rsidP="00A173E1">
            <w:r>
              <w:t>fscan</w:t>
            </w:r>
            <w:r w:rsidR="00474FB9">
              <w:t>_clkungate</w:t>
            </w:r>
          </w:p>
        </w:tc>
        <w:tc>
          <w:tcPr>
            <w:tcW w:w="540" w:type="dxa"/>
          </w:tcPr>
          <w:p w14:paraId="23AA84FF" w14:textId="77777777" w:rsidR="00474FB9" w:rsidRDefault="00474FB9" w:rsidP="00663C8D">
            <w:pPr>
              <w:jc w:val="center"/>
            </w:pPr>
            <w:r>
              <w:t>In</w:t>
            </w:r>
          </w:p>
        </w:tc>
        <w:tc>
          <w:tcPr>
            <w:tcW w:w="1080" w:type="dxa"/>
          </w:tcPr>
          <w:p w14:paraId="5FBCDF4F" w14:textId="77777777" w:rsidR="00474FB9" w:rsidRPr="00474FB9" w:rsidRDefault="00474FB9" w:rsidP="00663C8D">
            <w:pPr>
              <w:jc w:val="center"/>
              <w:rPr>
                <w:i/>
              </w:rPr>
            </w:pPr>
            <w:r w:rsidRPr="00474FB9">
              <w:rPr>
                <w:i/>
              </w:rPr>
              <w:t>async</w:t>
            </w:r>
          </w:p>
        </w:tc>
        <w:tc>
          <w:tcPr>
            <w:tcW w:w="4305" w:type="dxa"/>
          </w:tcPr>
          <w:p w14:paraId="6BCFCE23" w14:textId="77777777" w:rsidR="00474FB9" w:rsidRDefault="00474FB9" w:rsidP="00663C8D">
            <w:r>
              <w:t>Force gclock to ungate for test modes.</w:t>
            </w:r>
          </w:p>
        </w:tc>
      </w:tr>
      <w:tr w:rsidR="00474FB9" w14:paraId="6814FF12" w14:textId="77777777" w:rsidTr="000E36D3">
        <w:tc>
          <w:tcPr>
            <w:tcW w:w="3258" w:type="dxa"/>
          </w:tcPr>
          <w:p w14:paraId="65103D7C" w14:textId="545FA24C" w:rsidR="00474FB9" w:rsidRDefault="00A173E1" w:rsidP="00663C8D">
            <w:r>
              <w:t>fscan_rstbypen[RST+DRIVE_POK:0]</w:t>
            </w:r>
          </w:p>
        </w:tc>
        <w:tc>
          <w:tcPr>
            <w:tcW w:w="540" w:type="dxa"/>
          </w:tcPr>
          <w:p w14:paraId="3B13A526" w14:textId="77777777" w:rsidR="00474FB9" w:rsidRDefault="00474FB9" w:rsidP="00663C8D">
            <w:pPr>
              <w:jc w:val="center"/>
            </w:pPr>
            <w:r>
              <w:t>In</w:t>
            </w:r>
          </w:p>
        </w:tc>
        <w:tc>
          <w:tcPr>
            <w:tcW w:w="1080" w:type="dxa"/>
          </w:tcPr>
          <w:p w14:paraId="7BB37A3E" w14:textId="77777777" w:rsidR="00474FB9" w:rsidRPr="00474FB9" w:rsidRDefault="00474FB9" w:rsidP="00663C8D">
            <w:pPr>
              <w:jc w:val="center"/>
              <w:rPr>
                <w:i/>
              </w:rPr>
            </w:pPr>
            <w:r>
              <w:rPr>
                <w:i/>
              </w:rPr>
              <w:t>async</w:t>
            </w:r>
          </w:p>
        </w:tc>
        <w:tc>
          <w:tcPr>
            <w:tcW w:w="4305" w:type="dxa"/>
          </w:tcPr>
          <w:p w14:paraId="2F659BC1" w14:textId="3E31163B" w:rsidR="00474FB9" w:rsidRDefault="00474FB9">
            <w:r>
              <w:t>Scan reset bypass enable.</w:t>
            </w:r>
            <w:r w:rsidR="00A173E1">
              <w:t xml:space="preserve"> (1 bit per reset synchronizer)</w:t>
            </w:r>
            <w:r>
              <w:t xml:space="preserve">  Enables </w:t>
            </w:r>
            <w:r w:rsidR="00A173E1">
              <w:t>the corresponding reset contro</w:t>
            </w:r>
            <w:r>
              <w:t xml:space="preserve">lled by the CDC to </w:t>
            </w:r>
            <w:r>
              <w:lastRenderedPageBreak/>
              <w:t>be overridden during scan.</w:t>
            </w:r>
          </w:p>
        </w:tc>
      </w:tr>
      <w:tr w:rsidR="00474FB9" w14:paraId="51773A37" w14:textId="77777777" w:rsidTr="000E36D3">
        <w:tc>
          <w:tcPr>
            <w:tcW w:w="3258" w:type="dxa"/>
          </w:tcPr>
          <w:p w14:paraId="088A4C14" w14:textId="26433F63" w:rsidR="00474FB9" w:rsidRDefault="00A173E1" w:rsidP="00663C8D">
            <w:r>
              <w:lastRenderedPageBreak/>
              <w:t>fscan_byprst_b[RST+DRIVE_POK:0]</w:t>
            </w:r>
          </w:p>
        </w:tc>
        <w:tc>
          <w:tcPr>
            <w:tcW w:w="540" w:type="dxa"/>
          </w:tcPr>
          <w:p w14:paraId="3C955C61" w14:textId="77777777" w:rsidR="00474FB9" w:rsidRDefault="00474FB9" w:rsidP="00663C8D">
            <w:pPr>
              <w:jc w:val="center"/>
            </w:pPr>
            <w:r>
              <w:t>In</w:t>
            </w:r>
          </w:p>
        </w:tc>
        <w:tc>
          <w:tcPr>
            <w:tcW w:w="1080" w:type="dxa"/>
          </w:tcPr>
          <w:p w14:paraId="4905C928" w14:textId="77777777" w:rsidR="00474FB9" w:rsidRPr="00FE1C65" w:rsidRDefault="00474FB9" w:rsidP="00663C8D">
            <w:pPr>
              <w:jc w:val="center"/>
              <w:rPr>
                <w:i/>
              </w:rPr>
            </w:pPr>
            <w:r>
              <w:rPr>
                <w:i/>
              </w:rPr>
              <w:t>async</w:t>
            </w:r>
          </w:p>
        </w:tc>
        <w:tc>
          <w:tcPr>
            <w:tcW w:w="4305" w:type="dxa"/>
          </w:tcPr>
          <w:p w14:paraId="7E02EE27" w14:textId="602EA57C" w:rsidR="00474FB9" w:rsidRDefault="00474FB9">
            <w:r>
              <w:t xml:space="preserve">Scan reset value.  </w:t>
            </w:r>
            <w:r w:rsidR="00A173E1">
              <w:t xml:space="preserve">(1 bit per reset synchronizer) </w:t>
            </w:r>
            <w:r>
              <w:t xml:space="preserve">This drives the value of </w:t>
            </w:r>
            <w:r w:rsidR="00A173E1">
              <w:t>the r</w:t>
            </w:r>
            <w:r>
              <w:t>eset</w:t>
            </w:r>
            <w:r w:rsidR="00A173E1">
              <w:t xml:space="preserve">s </w:t>
            </w:r>
            <w:r>
              <w:t xml:space="preserve">controlled by the CDC when </w:t>
            </w:r>
            <w:r w:rsidR="00A173E1">
              <w:t>fscan_rstbypen of the same index</w:t>
            </w:r>
            <w:r>
              <w:t xml:space="preserve"> is asserted.</w:t>
            </w:r>
          </w:p>
        </w:tc>
      </w:tr>
      <w:tr w:rsidR="00A173E1" w14:paraId="63CB24A4" w14:textId="77777777" w:rsidTr="000E36D3">
        <w:tc>
          <w:tcPr>
            <w:tcW w:w="3258" w:type="dxa"/>
          </w:tcPr>
          <w:p w14:paraId="79999553" w14:textId="0349A636" w:rsidR="00A173E1" w:rsidDel="00A173E1" w:rsidRDefault="00A173E1" w:rsidP="00663C8D">
            <w:r>
              <w:t>fismdfx_force_clkreq</w:t>
            </w:r>
          </w:p>
        </w:tc>
        <w:tc>
          <w:tcPr>
            <w:tcW w:w="540" w:type="dxa"/>
          </w:tcPr>
          <w:p w14:paraId="14027D80" w14:textId="3B7A180B" w:rsidR="00A173E1" w:rsidRDefault="00A173E1" w:rsidP="00663C8D">
            <w:pPr>
              <w:jc w:val="center"/>
            </w:pPr>
            <w:r>
              <w:t>In</w:t>
            </w:r>
          </w:p>
        </w:tc>
        <w:tc>
          <w:tcPr>
            <w:tcW w:w="1080" w:type="dxa"/>
          </w:tcPr>
          <w:p w14:paraId="3E956401" w14:textId="55F94134" w:rsidR="00A173E1" w:rsidRDefault="00A173E1" w:rsidP="00663C8D">
            <w:pPr>
              <w:jc w:val="center"/>
              <w:rPr>
                <w:i/>
              </w:rPr>
            </w:pPr>
            <w:r>
              <w:rPr>
                <w:i/>
              </w:rPr>
              <w:t>async</w:t>
            </w:r>
          </w:p>
        </w:tc>
        <w:tc>
          <w:tcPr>
            <w:tcW w:w="4305" w:type="dxa"/>
          </w:tcPr>
          <w:p w14:paraId="0FB062AF" w14:textId="77777777" w:rsidR="00A173E1" w:rsidRDefault="00A173E1" w:rsidP="00A173E1">
            <w:r>
              <w:t>Force assert clkreq.  For CDC’s that control IOSF Primary or Sideband clock domains, this port should be connected to the top level fism[p|s]dfx_force_clkreq port.  For other clock domains, there is no known requirement and may be tied inactive ‘0’.</w:t>
            </w:r>
          </w:p>
          <w:p w14:paraId="042A3F4D" w14:textId="2502DFE3" w:rsidR="0097242A" w:rsidRDefault="0097242A" w:rsidP="004E029B">
            <w:r>
              <w:t xml:space="preserve">Note: when this asserts, pgcb_clk must be running for it to </w:t>
            </w:r>
            <w:r w:rsidR="00921388">
              <w:t>have any effect</w:t>
            </w:r>
            <w:r>
              <w:t>.</w:t>
            </w:r>
            <w:r w:rsidR="00D41052">
              <w:t xml:space="preserve"> It will then be synchronized to the pgcb_clk and will cause the domain to power up, unlock, request the clock and ungate the clock and remain in this state until it deasserts.</w:t>
            </w:r>
          </w:p>
        </w:tc>
      </w:tr>
      <w:tr w:rsidR="009307B5" w14:paraId="182007E1" w14:textId="77777777" w:rsidTr="000E36D3">
        <w:tc>
          <w:tcPr>
            <w:tcW w:w="3258" w:type="dxa"/>
          </w:tcPr>
          <w:p w14:paraId="46B8AD74" w14:textId="3AD9027E" w:rsidR="009307B5" w:rsidRDefault="009307B5" w:rsidP="00663C8D">
            <w:r w:rsidRPr="00B31C1F">
              <w:t>fismdfx_clkgate_ovrd</w:t>
            </w:r>
          </w:p>
        </w:tc>
        <w:tc>
          <w:tcPr>
            <w:tcW w:w="540" w:type="dxa"/>
          </w:tcPr>
          <w:p w14:paraId="35E31F19" w14:textId="72760986" w:rsidR="009307B5" w:rsidRDefault="009307B5" w:rsidP="00663C8D">
            <w:pPr>
              <w:jc w:val="center"/>
            </w:pPr>
            <w:r>
              <w:t>In</w:t>
            </w:r>
          </w:p>
        </w:tc>
        <w:tc>
          <w:tcPr>
            <w:tcW w:w="1080" w:type="dxa"/>
          </w:tcPr>
          <w:p w14:paraId="652CC165" w14:textId="35585F6D" w:rsidR="009307B5" w:rsidRDefault="009307B5" w:rsidP="00663C8D">
            <w:pPr>
              <w:jc w:val="center"/>
              <w:rPr>
                <w:i/>
              </w:rPr>
            </w:pPr>
            <w:r>
              <w:rPr>
                <w:i/>
              </w:rPr>
              <w:t>async</w:t>
            </w:r>
          </w:p>
        </w:tc>
        <w:tc>
          <w:tcPr>
            <w:tcW w:w="4305" w:type="dxa"/>
          </w:tcPr>
          <w:p w14:paraId="577B5B1D" w14:textId="5A0293AD" w:rsidR="0092102D" w:rsidRDefault="009307B5" w:rsidP="00A173E1">
            <w:r>
              <w:t>Force</w:t>
            </w:r>
            <w:r w:rsidR="0092102D">
              <w:t>s</w:t>
            </w:r>
            <w:r>
              <w:t xml:space="preserve"> </w:t>
            </w:r>
            <w:r w:rsidR="0092102D">
              <w:t>gclock</w:t>
            </w:r>
            <w:r w:rsidR="00D41052">
              <w:t xml:space="preserve"> to ungate</w:t>
            </w:r>
            <w:r>
              <w:t xml:space="preserve">. </w:t>
            </w:r>
          </w:p>
          <w:p w14:paraId="05B91857" w14:textId="77777777" w:rsidR="00775449" w:rsidRDefault="009307B5" w:rsidP="00A173E1">
            <w:r>
              <w:lastRenderedPageBreak/>
              <w:t xml:space="preserve">For CDC’s that control IOSF Primary or Sideband clock domains, this port should be connected to the </w:t>
            </w:r>
            <w:r w:rsidR="00775449">
              <w:t xml:space="preserve">top-level fism[p|s]dfx_clkgate_ovrd port. For other clock domains, there is no known requirement and this signal may be tied inactive ‘0’. </w:t>
            </w:r>
          </w:p>
          <w:p w14:paraId="01042C31" w14:textId="2D0E10CA" w:rsidR="004E029B" w:rsidRDefault="004E029B">
            <w:r>
              <w:t>Note: when this asserts, the functional clock must be running for it to have any effect as it must be synchronized.</w:t>
            </w:r>
          </w:p>
        </w:tc>
      </w:tr>
      <w:tr w:rsidR="005C54B8" w14:paraId="7BE70E6A" w14:textId="77777777" w:rsidTr="000E36D3">
        <w:tc>
          <w:tcPr>
            <w:tcW w:w="3258" w:type="dxa"/>
          </w:tcPr>
          <w:p w14:paraId="20544D28" w14:textId="7E867E0D" w:rsidR="005C54B8" w:rsidRPr="005C54B8" w:rsidRDefault="005C54B8" w:rsidP="00663C8D">
            <w:r>
              <w:lastRenderedPageBreak/>
              <w:t>fscan_clkgenctrlen[1:0]</w:t>
            </w:r>
          </w:p>
        </w:tc>
        <w:tc>
          <w:tcPr>
            <w:tcW w:w="540" w:type="dxa"/>
          </w:tcPr>
          <w:p w14:paraId="5D20B545" w14:textId="089EC42B" w:rsidR="005C54B8" w:rsidRDefault="005C54B8" w:rsidP="00663C8D">
            <w:pPr>
              <w:jc w:val="center"/>
            </w:pPr>
            <w:r>
              <w:t>In</w:t>
            </w:r>
          </w:p>
        </w:tc>
        <w:tc>
          <w:tcPr>
            <w:tcW w:w="1080" w:type="dxa"/>
          </w:tcPr>
          <w:p w14:paraId="4AD70BAE" w14:textId="5BDA2AAA" w:rsidR="005C54B8" w:rsidRDefault="005C54B8" w:rsidP="00663C8D">
            <w:pPr>
              <w:jc w:val="center"/>
              <w:rPr>
                <w:i/>
              </w:rPr>
            </w:pPr>
            <w:r>
              <w:rPr>
                <w:i/>
              </w:rPr>
              <w:t>async</w:t>
            </w:r>
          </w:p>
        </w:tc>
        <w:tc>
          <w:tcPr>
            <w:tcW w:w="4305" w:type="dxa"/>
          </w:tcPr>
          <w:p w14:paraId="6758B48E" w14:textId="7173A05F" w:rsidR="00752533" w:rsidRDefault="005C54B8" w:rsidP="00752533">
            <w:r>
              <w:t>Scan clock bypass enable – this input needs to be propagated to top level of the SIP using the CDC when the CDC is used in pre-SCC configuration within the SIP</w:t>
            </w:r>
            <w:r w:rsidR="00752533">
              <w:t>, i.e. the PRESCC parameter is set to ‘1’. R</w:t>
            </w:r>
            <w:r>
              <w:t xml:space="preserve">efer to section on </w:t>
            </w:r>
            <w:r w:rsidR="00752533">
              <w:t xml:space="preserve">“CDC </w:t>
            </w:r>
            <w:r>
              <w:t>Behavior Details</w:t>
            </w:r>
            <w:r w:rsidR="00752533">
              <w:t>”</w:t>
            </w:r>
            <w:r>
              <w:t xml:space="preserve"> </w:t>
            </w:r>
            <w:r w:rsidR="00752533">
              <w:t>for more information</w:t>
            </w:r>
            <w:r>
              <w:t>.</w:t>
            </w:r>
          </w:p>
          <w:p w14:paraId="36E7F677" w14:textId="72EE8176" w:rsidR="005C54B8" w:rsidRDefault="00752533" w:rsidP="00752533">
            <w:r>
              <w:t xml:space="preserve">For CDCs where the PRESCC parameter is set to ‘0’, this input should be tied off to ‘0’.  </w:t>
            </w:r>
            <w:r w:rsidR="005C54B8">
              <w:t xml:space="preserve"> </w:t>
            </w:r>
          </w:p>
        </w:tc>
      </w:tr>
      <w:tr w:rsidR="005C54B8" w14:paraId="426CC706" w14:textId="77777777" w:rsidTr="000E36D3">
        <w:tc>
          <w:tcPr>
            <w:tcW w:w="3258" w:type="dxa"/>
          </w:tcPr>
          <w:p w14:paraId="4B48FAFC" w14:textId="72F3656A" w:rsidR="005C54B8" w:rsidRPr="005C54B8" w:rsidRDefault="005C54B8" w:rsidP="00663C8D">
            <w:r>
              <w:lastRenderedPageBreak/>
              <w:t>fscan_clkgenctrl[1:0]</w:t>
            </w:r>
          </w:p>
        </w:tc>
        <w:tc>
          <w:tcPr>
            <w:tcW w:w="540" w:type="dxa"/>
          </w:tcPr>
          <w:p w14:paraId="49D171C9" w14:textId="4DD85A72" w:rsidR="005C54B8" w:rsidRDefault="005C54B8" w:rsidP="00663C8D">
            <w:pPr>
              <w:jc w:val="center"/>
            </w:pPr>
            <w:r>
              <w:t>In</w:t>
            </w:r>
          </w:p>
        </w:tc>
        <w:tc>
          <w:tcPr>
            <w:tcW w:w="1080" w:type="dxa"/>
          </w:tcPr>
          <w:p w14:paraId="0306F681" w14:textId="2F276F50" w:rsidR="005C54B8" w:rsidRDefault="005C54B8" w:rsidP="00663C8D">
            <w:pPr>
              <w:jc w:val="center"/>
              <w:rPr>
                <w:i/>
              </w:rPr>
            </w:pPr>
            <w:r>
              <w:rPr>
                <w:i/>
              </w:rPr>
              <w:t>async</w:t>
            </w:r>
          </w:p>
        </w:tc>
        <w:tc>
          <w:tcPr>
            <w:tcW w:w="4305" w:type="dxa"/>
          </w:tcPr>
          <w:p w14:paraId="1DCAAD02" w14:textId="77777777" w:rsidR="00752533" w:rsidRDefault="005C54B8" w:rsidP="00752533">
            <w:r>
              <w:t>Scan clock bypass value</w:t>
            </w:r>
            <w:r w:rsidR="00752533">
              <w:t xml:space="preserve"> - this input needs to be propagated to top level of the SIP using the CDC when the CDC is used in pre-SCC configuration within the SIP, i.e. the PRESCC parameter is set to ‘1’. Refer to section on “CDC Behavior Details” for more information.</w:t>
            </w:r>
          </w:p>
          <w:p w14:paraId="3D2B551B" w14:textId="035BF155" w:rsidR="005C54B8" w:rsidRDefault="00752533" w:rsidP="00752533">
            <w:r>
              <w:t>For CDCs where the PRESCC parameter is set to ‘0’, this input should be tied off to ‘0’.</w:t>
            </w:r>
          </w:p>
        </w:tc>
      </w:tr>
      <w:tr w:rsidR="00A173E1" w14:paraId="169641D9" w14:textId="77777777" w:rsidTr="000E36D3">
        <w:tc>
          <w:tcPr>
            <w:tcW w:w="3258" w:type="dxa"/>
          </w:tcPr>
          <w:p w14:paraId="74AE1AA6" w14:textId="2CC7D86F" w:rsidR="00A173E1" w:rsidRDefault="00A173E1" w:rsidP="00663C8D">
            <w:r>
              <w:t>cdc_visa[23:0]</w:t>
            </w:r>
          </w:p>
        </w:tc>
        <w:tc>
          <w:tcPr>
            <w:tcW w:w="540" w:type="dxa"/>
          </w:tcPr>
          <w:p w14:paraId="5641585A" w14:textId="5C94E94C" w:rsidR="00A173E1" w:rsidRDefault="00A173E1" w:rsidP="00663C8D">
            <w:pPr>
              <w:jc w:val="center"/>
            </w:pPr>
            <w:r>
              <w:t>Out</w:t>
            </w:r>
          </w:p>
        </w:tc>
        <w:tc>
          <w:tcPr>
            <w:tcW w:w="1080" w:type="dxa"/>
          </w:tcPr>
          <w:p w14:paraId="23E74CE3" w14:textId="05E9D06F" w:rsidR="00A173E1" w:rsidRPr="000E36D3" w:rsidRDefault="00A173E1" w:rsidP="00663C8D">
            <w:pPr>
              <w:jc w:val="center"/>
            </w:pPr>
            <w:r>
              <w:t>pgcb_clk/gclock</w:t>
            </w:r>
          </w:p>
        </w:tc>
        <w:tc>
          <w:tcPr>
            <w:tcW w:w="4305" w:type="dxa"/>
          </w:tcPr>
          <w:p w14:paraId="5975298B" w14:textId="4F56557F" w:rsidR="004E029B" w:rsidRDefault="004E029B" w:rsidP="004E029B">
            <w:r w:rsidRPr="004A4A40">
              <w:t xml:space="preserve">The latest recommendation is that the integrating IP have the VISA tool automatically insert VISA in the </w:t>
            </w:r>
            <w:r>
              <w:t>CDC</w:t>
            </w:r>
            <w:r w:rsidRPr="004A4A40">
              <w:t xml:space="preserve"> and that </w:t>
            </w:r>
            <w:r>
              <w:t>the cdc_visa</w:t>
            </w:r>
            <w:r w:rsidRPr="004A4A40">
              <w:t xml:space="preserve"> output be ignored. See the provided .sig files under $MODEL_ROOT/tools/visa.</w:t>
            </w:r>
          </w:p>
          <w:p w14:paraId="3E1AC4ED" w14:textId="77777777" w:rsidR="004E029B" w:rsidRDefault="00A173E1">
            <w:r>
              <w:t>VIS</w:t>
            </w:r>
            <w:r w:rsidR="00260B85">
              <w:t>A</w:t>
            </w:r>
            <w:r>
              <w:t xml:space="preserve"> debug visibility output.</w:t>
            </w:r>
          </w:p>
          <w:p w14:paraId="7B7D7249" w14:textId="2A11B480" w:rsidR="00A173E1" w:rsidRDefault="00682BBA">
            <w:r>
              <w:t>VISA signals</w:t>
            </w:r>
            <w:r w:rsidR="004E029B">
              <w:t xml:space="preserve"> for the CDC should be connected to</w:t>
            </w:r>
            <w:r w:rsidR="00A173E1">
              <w:t xml:space="preserve"> the IP’s always-on VISA ULM.</w:t>
            </w:r>
          </w:p>
        </w:tc>
      </w:tr>
    </w:tbl>
    <w:p w14:paraId="4023ED35" w14:textId="77777777" w:rsidR="00474FB9" w:rsidRDefault="00474FB9" w:rsidP="00B815ED"/>
    <w:p w14:paraId="19BE1385" w14:textId="55BF35FA" w:rsidR="00844008" w:rsidRDefault="00844008" w:rsidP="00844008">
      <w:pPr>
        <w:pStyle w:val="Heading1"/>
      </w:pPr>
      <w:bookmarkStart w:id="99" w:name="_Toc360722223"/>
      <w:r>
        <w:lastRenderedPageBreak/>
        <w:t>Integration</w:t>
      </w:r>
      <w:r w:rsidR="00CD5B9B">
        <w:t xml:space="preserve"> Notes</w:t>
      </w:r>
      <w:bookmarkEnd w:id="99"/>
    </w:p>
    <w:p w14:paraId="3E4A155D" w14:textId="52B58C53" w:rsidR="00844008" w:rsidRDefault="000E64C5" w:rsidP="000E64C5">
      <w:pPr>
        <w:pStyle w:val="Heading2"/>
      </w:pPr>
      <w:bookmarkStart w:id="100" w:name="_Toc360722224"/>
      <w:r>
        <w:t>Power Domain</w:t>
      </w:r>
      <w:bookmarkEnd w:id="100"/>
    </w:p>
    <w:p w14:paraId="46CD72AF" w14:textId="253CC2AB" w:rsidR="000E64C5" w:rsidRDefault="000E64C5" w:rsidP="000E64C5">
      <w:r>
        <w:t xml:space="preserve">The CDCs along with the PGCB and any glue logic should be in the Always On power domain of the IP.  </w:t>
      </w:r>
    </w:p>
    <w:p w14:paraId="7C78A009" w14:textId="566A9327" w:rsidR="00B261E9" w:rsidRDefault="00B261E9" w:rsidP="00CD5B9B">
      <w:pPr>
        <w:pStyle w:val="Heading2"/>
      </w:pPr>
      <w:bookmarkStart w:id="101" w:name="_Toc360722225"/>
      <w:r>
        <w:t>Power Control Aggregation Logic</w:t>
      </w:r>
      <w:bookmarkEnd w:id="101"/>
    </w:p>
    <w:p w14:paraId="7566CF00" w14:textId="0BFE312F" w:rsidR="007252EB" w:rsidRDefault="00B261E9" w:rsidP="00B261E9">
      <w:r>
        <w:t xml:space="preserve">This logic is the “glue” logic between the CDCs, the PGCB and IP-specific controls.   </w:t>
      </w:r>
      <w:r w:rsidR="007252EB">
        <w:t>This must be done for each IP explicitly since it contains IP-specific interfacing and depends on the number of CDCs present.</w:t>
      </w:r>
    </w:p>
    <w:p w14:paraId="35BAB2D0" w14:textId="77DBB81D" w:rsidR="00B261E9" w:rsidRDefault="007252EB" w:rsidP="00B261E9">
      <w:r>
        <w:t>This logic</w:t>
      </w:r>
      <w:r w:rsidR="00B261E9">
        <w:t xml:space="preserve"> handles aggregation of the pwrgate_ready signals from multiple CDCs </w:t>
      </w:r>
      <w:r>
        <w:t xml:space="preserve">along with PMC requests </w:t>
      </w:r>
      <w:r w:rsidR="00B261E9">
        <w:t>to drive the ip_</w:t>
      </w:r>
      <w:r>
        <w:t>pgcb_</w:t>
      </w:r>
      <w:r w:rsidR="00B261E9">
        <w:t xml:space="preserve">pg_rdy_req_b </w:t>
      </w:r>
      <w:r>
        <w:t xml:space="preserve">and ip_pgcb_pg_type signals </w:t>
      </w:r>
      <w:r w:rsidR="00B261E9">
        <w:t xml:space="preserve">to the PGCB.  It also drives the pwrgate_disabled, pwrgate_force and pwrgate_pmc_wake signals </w:t>
      </w:r>
      <w:r>
        <w:t>to each CDC.</w:t>
      </w:r>
    </w:p>
    <w:p w14:paraId="3BE2967D" w14:textId="7F857E22" w:rsidR="00CD16BE" w:rsidRDefault="00CD16BE" w:rsidP="00B261E9">
      <w:r>
        <w:t>The glue logic operates in the pgcb_clk and includes synchronizing some non-pcgb_clk signals into its clock domain.</w:t>
      </w:r>
    </w:p>
    <w:p w14:paraId="534900E1" w14:textId="78D4E5AF" w:rsidR="007252EB" w:rsidRDefault="007252EB" w:rsidP="00B261E9">
      <w:r>
        <w:t>The following sections explain how each signal should be driven.</w:t>
      </w:r>
      <w:r w:rsidR="00341AF1">
        <w:t xml:space="preserve"> Note that if an IP block chooses to implement custom aggregation logic (over and above what is described here), it should be careful about not violating the Chassis requirement (Chassis SIP Powergating spec and Chassis Reset spec) that </w:t>
      </w:r>
      <w:r w:rsidR="00341AF1">
        <w:lastRenderedPageBreak/>
        <w:t>pmc_&lt;ip&gt;_pg_wake signal has highest priority, even over ForcePwrgatePOK messages. For IP blocks that design the aggregation logic as described below, the CDC handles the prioritization as defined by Chassis.</w:t>
      </w:r>
    </w:p>
    <w:p w14:paraId="343899E3" w14:textId="324C3CFE" w:rsidR="00B90D60" w:rsidRDefault="00B90D60" w:rsidP="00B90D60">
      <w:pPr>
        <w:pStyle w:val="Heading3"/>
      </w:pPr>
      <w:bookmarkStart w:id="102" w:name="_Toc360722226"/>
      <w:r>
        <w:t>pwrgate_force</w:t>
      </w:r>
      <w:bookmarkEnd w:id="102"/>
    </w:p>
    <w:p w14:paraId="1EA3E892" w14:textId="77777777" w:rsidR="00CD16BE" w:rsidRDefault="00B90D60" w:rsidP="00B90D60">
      <w:r>
        <w:t>The pwrgate_force signal is a pgcb_clk indication that a ForcePwrGatePOK message was received requiring either a full IP-Inaccessible power gate entry including POK de-assertion, or just PO</w:t>
      </w:r>
      <w:r w:rsidR="00CD16BE">
        <w:t xml:space="preserve">K de-assertion for warm reset.  </w:t>
      </w:r>
    </w:p>
    <w:p w14:paraId="31CCB98F" w14:textId="5C8FF94B" w:rsidR="00B90D60" w:rsidRDefault="00CD16BE" w:rsidP="00B90D60">
      <w:r>
        <w:t>These two conditions should be clock crossed into the pgcb_clk as independent signals.  For descriptions that follow it is assumed that they are crossed into the pgcb_clk as the following signals:</w:t>
      </w:r>
    </w:p>
    <w:p w14:paraId="1185FEE3" w14:textId="0680B82D" w:rsidR="00CD16BE" w:rsidRDefault="00CD16BE" w:rsidP="00CD16BE">
      <w:pPr>
        <w:pStyle w:val="ListParagraph"/>
        <w:numPr>
          <w:ilvl w:val="0"/>
          <w:numId w:val="33"/>
        </w:numPr>
      </w:pPr>
      <w:r w:rsidRPr="00CD16BE">
        <w:rPr>
          <w:rStyle w:val="Strong"/>
        </w:rPr>
        <w:t>force_ip_inaccessible</w:t>
      </w:r>
      <w:r>
        <w:t xml:space="preserve"> : pgcb_clk domain signal indicating that a ForcePowerGatePOK message was received with the type specified in the data payload bits 1:0 as 2’b11.  This is requesting POK to de-assert and for the IP to enter a full IP-Inaccessible power gated state.</w:t>
      </w:r>
    </w:p>
    <w:p w14:paraId="4D3D6AC9" w14:textId="4F7A2344" w:rsidR="00CD16BE" w:rsidRDefault="00CD16BE" w:rsidP="00CD16BE">
      <w:pPr>
        <w:pStyle w:val="ListParagraph"/>
        <w:numPr>
          <w:ilvl w:val="0"/>
          <w:numId w:val="33"/>
        </w:numPr>
      </w:pPr>
      <w:r>
        <w:rPr>
          <w:rStyle w:val="Strong"/>
        </w:rPr>
        <w:t>force_warm_reset</w:t>
      </w:r>
      <w:r>
        <w:rPr>
          <w:rStyle w:val="Strong"/>
          <w:b w:val="0"/>
        </w:rPr>
        <w:t xml:space="preserve"> : </w:t>
      </w:r>
      <w:r>
        <w:t>pgcb_clk domain signal indicating that a ForcePowerGatePOK message was received with the type specified in the data payload bits 1:0 as 2’b01.</w:t>
      </w:r>
      <w:r w:rsidRPr="00CD16BE">
        <w:t xml:space="preserve"> </w:t>
      </w:r>
      <w:r>
        <w:t xml:space="preserve"> This is requesting POK to de-assert in preparation for warm reset but no power gating should be enabled.</w:t>
      </w:r>
    </w:p>
    <w:p w14:paraId="6A63BB5D" w14:textId="4D192065" w:rsidR="00CD16BE" w:rsidRDefault="00CD16BE" w:rsidP="00CD16BE">
      <w:r>
        <w:t>Given these signals above, the pwrgate_force signal is simply the OR of the two of these:</w:t>
      </w:r>
    </w:p>
    <w:p w14:paraId="0C21D20E" w14:textId="4AD80C49" w:rsidR="00CD16BE" w:rsidRDefault="00CD16BE" w:rsidP="00CD16BE">
      <w:pPr>
        <w:rPr>
          <w:rFonts w:ascii="Menlo Regular" w:hAnsi="Menlo Regular" w:cs="Menlo Regular"/>
          <w:sz w:val="16"/>
        </w:rPr>
      </w:pPr>
      <w:r w:rsidRPr="003157ED">
        <w:rPr>
          <w:rFonts w:ascii="Menlo Regular" w:hAnsi="Menlo Regular" w:cs="Menlo Regular"/>
          <w:b/>
          <w:color w:val="000090"/>
          <w:sz w:val="16"/>
        </w:rPr>
        <w:t>assign</w:t>
      </w:r>
      <w:r w:rsidRPr="003157ED">
        <w:rPr>
          <w:rFonts w:ascii="Menlo Regular" w:hAnsi="Menlo Regular" w:cs="Menlo Regular"/>
          <w:sz w:val="16"/>
        </w:rPr>
        <w:t xml:space="preserve"> </w:t>
      </w:r>
      <w:r>
        <w:rPr>
          <w:rFonts w:ascii="Menlo Regular" w:hAnsi="Menlo Regular" w:cs="Menlo Regular"/>
          <w:sz w:val="16"/>
        </w:rPr>
        <w:t>pwrgate_force</w:t>
      </w:r>
      <w:r w:rsidRPr="003157ED">
        <w:rPr>
          <w:rFonts w:ascii="Menlo Regular" w:hAnsi="Menlo Regular" w:cs="Menlo Regular"/>
          <w:sz w:val="16"/>
        </w:rPr>
        <w:t xml:space="preserve"> = </w:t>
      </w:r>
      <w:r>
        <w:rPr>
          <w:rFonts w:ascii="Menlo Regular" w:hAnsi="Menlo Regular" w:cs="Menlo Regular"/>
          <w:sz w:val="16"/>
        </w:rPr>
        <w:t>force_ip_inaccessible | force_warm_reset;</w:t>
      </w:r>
    </w:p>
    <w:p w14:paraId="1FDCA0DE" w14:textId="40221265" w:rsidR="00CD16BE" w:rsidRDefault="00096E65" w:rsidP="00CD16BE">
      <w:r>
        <w:lastRenderedPageBreak/>
        <w:t xml:space="preserve">While this signal is required to be glitch free, it doesn’t need to be flopped after the OR term since the two conditions will never coincide.  </w:t>
      </w:r>
    </w:p>
    <w:p w14:paraId="57FC8F44" w14:textId="7E5B0DE1" w:rsidR="00CD16BE" w:rsidRDefault="00CD16BE" w:rsidP="00CD16BE">
      <w:r>
        <w:t xml:space="preserve">Note </w:t>
      </w:r>
      <w:r w:rsidR="005532E8">
        <w:t>that</w:t>
      </w:r>
      <w:r>
        <w:t xml:space="preserve"> this signal must</w:t>
      </w:r>
      <w:r w:rsidR="005532E8">
        <w:t xml:space="preserve"> remain asserted until the CDC starts entry into either the warm reset or IP-Inaccessible states (depending on the type of force requested)</w:t>
      </w:r>
      <w:r w:rsidR="0046230C">
        <w:t xml:space="preserve"> and the pgcb_pok is de-asserted</w:t>
      </w:r>
      <w:r w:rsidR="005532E8">
        <w:t xml:space="preserve">.  One way of implementing this is ensuring that the pwrgate_force asserts until </w:t>
      </w:r>
      <w:r w:rsidR="0046230C">
        <w:t>pgcb_pok is de-asserted by the PGCB</w:t>
      </w:r>
      <w:r w:rsidR="005532E8">
        <w:t xml:space="preserve">. </w:t>
      </w:r>
      <w:r w:rsidR="00BB70F4">
        <w:t xml:space="preserve">The CDC waits for de-assertion of this signal before de-asserting the “clkreq” output to the SOC when entering IP-Inacc PG or Warm Reset state. Therefore, the IP block is </w:t>
      </w:r>
      <w:r w:rsidR="00510051">
        <w:t>required to de-assert this signal following de-assertion of pgcb_pok</w:t>
      </w:r>
      <w:r w:rsidR="00BB70F4">
        <w:t xml:space="preserve"> (thus enabling rapid de-assertion of clkreq signals to the SOC). </w:t>
      </w:r>
      <w:r w:rsidR="00510051">
        <w:t xml:space="preserve"> </w:t>
      </w:r>
      <w:r w:rsidR="005532E8">
        <w:t xml:space="preserve"> </w:t>
      </w:r>
    </w:p>
    <w:p w14:paraId="15F78243" w14:textId="3E8AF98F" w:rsidR="00B90D60" w:rsidRDefault="00B90D60" w:rsidP="00CD16BE">
      <w:pPr>
        <w:pStyle w:val="Heading3"/>
      </w:pPr>
      <w:bookmarkStart w:id="103" w:name="_Toc347815430"/>
      <w:bookmarkStart w:id="104" w:name="_Toc360722227"/>
      <w:bookmarkEnd w:id="103"/>
      <w:r>
        <w:t>pwrgate_disabled</w:t>
      </w:r>
      <w:bookmarkEnd w:id="104"/>
    </w:p>
    <w:p w14:paraId="534CF99D" w14:textId="4939AEBE" w:rsidR="00B90D60" w:rsidRDefault="00E87083" w:rsidP="00B90D60">
      <w:r>
        <w:t xml:space="preserve">The pwrgate_disabled signal aggregates several enables and conditions to indicate whether the IP is allowed to power gate.  The enables are based on the Power Control Enable (PCE) register as specified in the Chassis Power Management uArch Specification.  </w:t>
      </w:r>
    </w:p>
    <w:p w14:paraId="4C581103" w14:textId="2FEFAFF9" w:rsidR="00E87083" w:rsidRDefault="00E87083" w:rsidP="00B90D60">
      <w:r>
        <w:t xml:space="preserve">This </w:t>
      </w:r>
      <w:r w:rsidR="00096E65">
        <w:t>signal must be flopped in the pgcb_clk domain prior to sending to the CDC since it will be crossed over into the CDC’s clock domain.  The following function describes the expected behavior of this signal (before being flopped).  Note that for I</w:t>
      </w:r>
      <w:r w:rsidR="002072B8">
        <w:t>p</w:t>
      </w:r>
      <w:r w:rsidR="00096E65">
        <w:t>s that have multiple PCI functions, the d3HotActive and d0i3Active terms would need to be vectors, with one bit for each function.</w:t>
      </w:r>
    </w:p>
    <w:p w14:paraId="44F1966D" w14:textId="77777777" w:rsidR="00E87083" w:rsidRDefault="00E87083" w:rsidP="00B90D60"/>
    <w:p w14:paraId="46472651"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808080"/>
          <w:sz w:val="12"/>
          <w:szCs w:val="12"/>
        </w:rPr>
        <w:t>/******************************************************************************************************************\</w:t>
      </w:r>
    </w:p>
    <w:p w14:paraId="3295CDD0"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p>
    <w:p w14:paraId="38057CFB"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lastRenderedPageBreak/>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disablePowerGating</w:t>
      </w:r>
    </w:p>
    <w:p w14:paraId="4598698C"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p>
    <w:p w14:paraId="0315FAD4"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Determines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whether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should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enabled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disabled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based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of</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Control</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Enable</w:t>
      </w:r>
    </w:p>
    <w:p w14:paraId="7D4437C2"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fields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and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whether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conditions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they</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control</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are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active.</w:t>
      </w:r>
    </w:p>
    <w:p w14:paraId="3D1BF5C8"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p>
    <w:p w14:paraId="74B0BE36"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hardwareAutonomousEnable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PCE.HAE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field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indicates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hardware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auto</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enabled.</w:t>
      </w:r>
    </w:p>
    <w:p w14:paraId="3B7E258A"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d3HotEnable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PCE.D3HE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field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indicates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allowed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D3</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hot.</w:t>
      </w:r>
    </w:p>
    <w:p w14:paraId="7172E5CA"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d3HotActive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set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to</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one,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device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D3</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Hot.</w:t>
      </w:r>
    </w:p>
    <w:p w14:paraId="5FE65B3C"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d0i3Enable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PCE.I3E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field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indicates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allowed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D0i3.</w:t>
      </w:r>
    </w:p>
    <w:p w14:paraId="2346F985"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d0i3Active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set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to</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one,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device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D0i3.</w:t>
      </w:r>
    </w:p>
    <w:p w14:paraId="74DF2C4B"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pmcRequestEnable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PCE.PMCRE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field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indicates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allowed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p>
    <w:p w14:paraId="30B3364D"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pmc_ip_sw_pg_req_b</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signal</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asserted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by</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w:t>
      </w:r>
    </w:p>
    <w:p w14:paraId="663707F4"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@param</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pmcRequestActive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Idicates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that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requesting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by</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asserting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p>
    <w:p w14:paraId="68390FA1"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pmc_ip_sw_pg_req_b</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signal</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low</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inverted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value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of</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that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signal).</w:t>
      </w:r>
    </w:p>
    <w:p w14:paraId="70197438"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b/>
          <w:bCs/>
          <w:color w:val="64649C"/>
          <w:sz w:val="12"/>
          <w:szCs w:val="12"/>
        </w:rPr>
        <w:t>@return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Asserts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when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power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gating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is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disabled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due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to</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lack</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of</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any</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enabled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condition</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being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active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well</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as</w:t>
      </w:r>
    </w:p>
    <w:p w14:paraId="1B8C754B"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Hardware</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Autonomous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not</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being</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enabled.</w:t>
      </w:r>
      <w:r w:rsidRPr="00E87083">
        <w:rPr>
          <w:rFonts w:ascii="Menlo Regular" w:hAnsi="Menlo Regular" w:cs="Menlo Regular"/>
          <w:color w:val="000000"/>
          <w:sz w:val="12"/>
          <w:szCs w:val="12"/>
        </w:rPr>
        <w:t xml:space="preserve">  </w:t>
      </w:r>
    </w:p>
    <w:p w14:paraId="767C75EA"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w:t>
      </w:r>
      <w:r w:rsidRPr="00E87083">
        <w:rPr>
          <w:rFonts w:ascii="Menlo Regular" w:hAnsi="Menlo Regular" w:cs="Menlo Regular"/>
          <w:color w:val="000000"/>
          <w:sz w:val="12"/>
          <w:szCs w:val="12"/>
        </w:rPr>
        <w:t xml:space="preserve">  </w:t>
      </w:r>
    </w:p>
    <w:p w14:paraId="1FC490A4"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808080"/>
          <w:sz w:val="12"/>
          <w:szCs w:val="12"/>
        </w:rPr>
        <w:t>\******************************************************************************************************************/</w:t>
      </w:r>
    </w:p>
    <w:p w14:paraId="52ED9627"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b/>
          <w:bCs/>
          <w:color w:val="000080"/>
          <w:sz w:val="12"/>
          <w:szCs w:val="12"/>
        </w:rPr>
        <w:t xml:space="preserve">function automatic logic </w:t>
      </w:r>
      <w:r w:rsidRPr="00E87083">
        <w:rPr>
          <w:rFonts w:ascii="Menlo Regular" w:hAnsi="Menlo Regular" w:cs="Menlo Regular"/>
          <w:b/>
          <w:bCs/>
          <w:color w:val="000000"/>
          <w:sz w:val="12"/>
          <w:szCs w:val="12"/>
        </w:rPr>
        <w:t>disablePowerGating</w:t>
      </w:r>
      <w:r w:rsidRPr="00E87083">
        <w:rPr>
          <w:rFonts w:ascii="Menlo Regular" w:hAnsi="Menlo Regular" w:cs="Menlo Regular"/>
          <w:color w:val="000000"/>
          <w:sz w:val="12"/>
          <w:szCs w:val="12"/>
        </w:rPr>
        <w:t>(</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 xml:space="preserve">hardwareAutonomousEnable, </w:t>
      </w:r>
    </w:p>
    <w:p w14:paraId="7FA6474E"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 xml:space="preserve">d3HotEnable,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d3HotActive,</w:t>
      </w:r>
    </w:p>
    <w:p w14:paraId="290A862E"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 xml:space="preserve">d0i3Enable,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d0i3Active,</w:t>
      </w:r>
    </w:p>
    <w:p w14:paraId="13CA5C85"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 xml:space="preserve">pmcRequestEnable, </w:t>
      </w:r>
      <w:r w:rsidRPr="00E87083">
        <w:rPr>
          <w:rFonts w:ascii="Menlo Regular" w:hAnsi="Menlo Regular" w:cs="Menlo Regular"/>
          <w:b/>
          <w:bCs/>
          <w:color w:val="000080"/>
          <w:sz w:val="12"/>
          <w:szCs w:val="12"/>
        </w:rPr>
        <w:t xml:space="preserve">logic </w:t>
      </w:r>
      <w:r w:rsidRPr="00E87083">
        <w:rPr>
          <w:rFonts w:ascii="Menlo Regular" w:hAnsi="Menlo Regular" w:cs="Menlo Regular"/>
          <w:color w:val="000000"/>
          <w:sz w:val="12"/>
          <w:szCs w:val="12"/>
        </w:rPr>
        <w:t>pmcRequestActive);</w:t>
      </w:r>
    </w:p>
    <w:p w14:paraId="554C0A92" w14:textId="77777777"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p>
    <w:p w14:paraId="613E5BFA" w14:textId="11371E9B"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if </w:t>
      </w:r>
      <w:r w:rsidRPr="00E87083">
        <w:rPr>
          <w:rFonts w:ascii="Menlo Regular" w:hAnsi="Menlo Regular" w:cs="Menlo Regular"/>
          <w:color w:val="000000"/>
          <w:sz w:val="12"/>
          <w:szCs w:val="12"/>
        </w:rPr>
        <w:t xml:space="preserve">(hardwareAutonomousEnable) </w:t>
      </w:r>
      <w:r w:rsidRPr="00E87083">
        <w:rPr>
          <w:rFonts w:ascii="Menlo Regular" w:hAnsi="Menlo Regular" w:cs="Menlo Regular"/>
          <w:b/>
          <w:bCs/>
          <w:color w:val="000080"/>
          <w:sz w:val="12"/>
          <w:szCs w:val="12"/>
        </w:rPr>
        <w:t xml:space="preserve">return </w:t>
      </w:r>
      <w:r w:rsidR="002072B8">
        <w:rPr>
          <w:rFonts w:ascii="Menlo Regular" w:hAnsi="Menlo Regular" w:cs="Menlo Regular"/>
          <w:color w:val="0000FF"/>
          <w:sz w:val="12"/>
          <w:szCs w:val="12"/>
        </w:rPr>
        <w:t>‘</w:t>
      </w:r>
      <w:r w:rsidRPr="00E87083">
        <w:rPr>
          <w:rFonts w:ascii="Menlo Regular" w:hAnsi="Menlo Regular" w:cs="Menlo Regular"/>
          <w:color w:val="0000FF"/>
          <w:sz w:val="12"/>
          <w:szCs w:val="12"/>
        </w:rPr>
        <w:t>0</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//Hardwar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Autonomous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requires</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no</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other</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qualifier</w:t>
      </w:r>
    </w:p>
    <w:p w14:paraId="305B76F7" w14:textId="0A9DE8C5"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if </w:t>
      </w:r>
      <w:r w:rsidRPr="00E87083">
        <w:rPr>
          <w:rFonts w:ascii="Menlo Regular" w:hAnsi="Menlo Regular" w:cs="Menlo Regular"/>
          <w:color w:val="000000"/>
          <w:sz w:val="12"/>
          <w:szCs w:val="12"/>
        </w:rPr>
        <w:t xml:space="preserve">(d3HotEnable &amp; d3HotActive) </w:t>
      </w:r>
      <w:r w:rsidRPr="00E87083">
        <w:rPr>
          <w:rFonts w:ascii="Menlo Regular" w:hAnsi="Menlo Regular" w:cs="Menlo Regular"/>
          <w:b/>
          <w:bCs/>
          <w:color w:val="000080"/>
          <w:sz w:val="12"/>
          <w:szCs w:val="12"/>
        </w:rPr>
        <w:t xml:space="preserve">return </w:t>
      </w:r>
      <w:r w:rsidR="002072B8">
        <w:rPr>
          <w:rFonts w:ascii="Menlo Regular" w:hAnsi="Menlo Regular" w:cs="Menlo Regular"/>
          <w:color w:val="0000FF"/>
          <w:sz w:val="12"/>
          <w:szCs w:val="12"/>
        </w:rPr>
        <w:t>‘</w:t>
      </w:r>
      <w:r w:rsidRPr="00E87083">
        <w:rPr>
          <w:rFonts w:ascii="Menlo Regular" w:hAnsi="Menlo Regular" w:cs="Menlo Regular"/>
          <w:color w:val="0000FF"/>
          <w:sz w:val="12"/>
          <w:szCs w:val="12"/>
        </w:rPr>
        <w:t>0</w:t>
      </w:r>
      <w:r w:rsidRPr="00E87083">
        <w:rPr>
          <w:rFonts w:ascii="Menlo Regular" w:hAnsi="Menlo Regular" w:cs="Menlo Regular"/>
          <w:color w:val="000000"/>
          <w:sz w:val="12"/>
          <w:szCs w:val="12"/>
        </w:rPr>
        <w:t>;</w:t>
      </w:r>
    </w:p>
    <w:p w14:paraId="3FEF9FD9" w14:textId="66F7737A"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if </w:t>
      </w:r>
      <w:r w:rsidRPr="00E87083">
        <w:rPr>
          <w:rFonts w:ascii="Menlo Regular" w:hAnsi="Menlo Regular" w:cs="Menlo Regular"/>
          <w:color w:val="000000"/>
          <w:sz w:val="12"/>
          <w:szCs w:val="12"/>
        </w:rPr>
        <w:t xml:space="preserve">(d0i3Enable &amp; d0i3Active) </w:t>
      </w:r>
      <w:r w:rsidRPr="00E87083">
        <w:rPr>
          <w:rFonts w:ascii="Menlo Regular" w:hAnsi="Menlo Regular" w:cs="Menlo Regular"/>
          <w:b/>
          <w:bCs/>
          <w:color w:val="000080"/>
          <w:sz w:val="12"/>
          <w:szCs w:val="12"/>
        </w:rPr>
        <w:t xml:space="preserve">return </w:t>
      </w:r>
      <w:r w:rsidR="002072B8">
        <w:rPr>
          <w:rFonts w:ascii="Menlo Regular" w:hAnsi="Menlo Regular" w:cs="Menlo Regular"/>
          <w:color w:val="0000FF"/>
          <w:sz w:val="12"/>
          <w:szCs w:val="12"/>
        </w:rPr>
        <w:t>‘</w:t>
      </w:r>
      <w:r w:rsidRPr="00E87083">
        <w:rPr>
          <w:rFonts w:ascii="Menlo Regular" w:hAnsi="Menlo Regular" w:cs="Menlo Regular"/>
          <w:color w:val="0000FF"/>
          <w:sz w:val="12"/>
          <w:szCs w:val="12"/>
        </w:rPr>
        <w:t>0</w:t>
      </w:r>
      <w:r w:rsidRPr="00E87083">
        <w:rPr>
          <w:rFonts w:ascii="Menlo Regular" w:hAnsi="Menlo Regular" w:cs="Menlo Regular"/>
          <w:color w:val="000000"/>
          <w:sz w:val="12"/>
          <w:szCs w:val="12"/>
        </w:rPr>
        <w:t>;</w:t>
      </w:r>
    </w:p>
    <w:p w14:paraId="66D4118F" w14:textId="3E160C14"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if </w:t>
      </w:r>
      <w:r w:rsidRPr="00E87083">
        <w:rPr>
          <w:rFonts w:ascii="Menlo Regular" w:hAnsi="Menlo Regular" w:cs="Menlo Regular"/>
          <w:color w:val="000000"/>
          <w:sz w:val="12"/>
          <w:szCs w:val="12"/>
        </w:rPr>
        <w:t xml:space="preserve">(pmcRequestEnable &amp; pmcRequestActive) </w:t>
      </w:r>
      <w:r w:rsidRPr="00E87083">
        <w:rPr>
          <w:rFonts w:ascii="Menlo Regular" w:hAnsi="Menlo Regular" w:cs="Menlo Regular"/>
          <w:b/>
          <w:bCs/>
          <w:color w:val="000080"/>
          <w:sz w:val="12"/>
          <w:szCs w:val="12"/>
        </w:rPr>
        <w:t xml:space="preserve">return </w:t>
      </w:r>
      <w:r w:rsidR="002072B8">
        <w:rPr>
          <w:rFonts w:ascii="Menlo Regular" w:hAnsi="Menlo Regular" w:cs="Menlo Regular"/>
          <w:color w:val="0000FF"/>
          <w:sz w:val="12"/>
          <w:szCs w:val="12"/>
        </w:rPr>
        <w:t>‘</w:t>
      </w:r>
      <w:r w:rsidRPr="00E87083">
        <w:rPr>
          <w:rFonts w:ascii="Menlo Regular" w:hAnsi="Menlo Regular" w:cs="Menlo Regular"/>
          <w:color w:val="0000FF"/>
          <w:sz w:val="12"/>
          <w:szCs w:val="12"/>
        </w:rPr>
        <w:t>0</w:t>
      </w:r>
      <w:r w:rsidRPr="00E87083">
        <w:rPr>
          <w:rFonts w:ascii="Menlo Regular" w:hAnsi="Menlo Regular" w:cs="Menlo Regular"/>
          <w:color w:val="000000"/>
          <w:sz w:val="12"/>
          <w:szCs w:val="12"/>
        </w:rPr>
        <w:t>;</w:t>
      </w:r>
    </w:p>
    <w:p w14:paraId="70B290F5" w14:textId="6EDA1F4C" w:rsidR="00E87083" w:rsidRPr="00E87083" w:rsidRDefault="00E87083" w:rsidP="00E87083">
      <w:pPr>
        <w:widowControl w:val="0"/>
        <w:autoSpaceDE w:val="0"/>
        <w:autoSpaceDN w:val="0"/>
        <w:adjustRightInd w:val="0"/>
        <w:spacing w:before="0"/>
        <w:rPr>
          <w:rFonts w:ascii="Menlo Regular" w:hAnsi="Menlo Regular" w:cs="Menlo Regular"/>
          <w:sz w:val="12"/>
          <w:szCs w:val="12"/>
        </w:rPr>
      </w:pPr>
      <w:r w:rsidRPr="00E87083">
        <w:rPr>
          <w:rFonts w:ascii="Menlo Regular" w:hAnsi="Menlo Regular" w:cs="Menlo Regular"/>
          <w:color w:val="000000"/>
          <w:sz w:val="12"/>
          <w:szCs w:val="12"/>
        </w:rPr>
        <w:t xml:space="preserve">    </w:t>
      </w:r>
      <w:r w:rsidRPr="00E87083">
        <w:rPr>
          <w:rFonts w:ascii="Menlo Regular" w:hAnsi="Menlo Regular" w:cs="Menlo Regular"/>
          <w:b/>
          <w:bCs/>
          <w:color w:val="000080"/>
          <w:sz w:val="12"/>
          <w:szCs w:val="12"/>
        </w:rPr>
        <w:t xml:space="preserve">return </w:t>
      </w:r>
      <w:r w:rsidR="002072B8">
        <w:rPr>
          <w:rFonts w:ascii="Menlo Regular" w:hAnsi="Menlo Regular" w:cs="Menlo Regular"/>
          <w:color w:val="0000FF"/>
          <w:sz w:val="12"/>
          <w:szCs w:val="12"/>
        </w:rPr>
        <w:t>‘</w:t>
      </w:r>
      <w:r w:rsidRPr="00E87083">
        <w:rPr>
          <w:rFonts w:ascii="Menlo Regular" w:hAnsi="Menlo Regular" w:cs="Menlo Regular"/>
          <w:color w:val="0000FF"/>
          <w:sz w:val="12"/>
          <w:szCs w:val="12"/>
        </w:rPr>
        <w:t>1</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//disabled</w:t>
      </w:r>
      <w:r w:rsidRPr="00E87083">
        <w:rPr>
          <w:rFonts w:ascii="Menlo Regular" w:hAnsi="Menlo Regular" w:cs="Menlo Regular"/>
          <w:color w:val="000000"/>
          <w:sz w:val="12"/>
          <w:szCs w:val="12"/>
        </w:rPr>
        <w:t xml:space="preserve"> </w:t>
      </w:r>
      <w:r w:rsidRPr="00E87083">
        <w:rPr>
          <w:rFonts w:ascii="Menlo Regular" w:hAnsi="Menlo Regular" w:cs="Menlo Regular"/>
          <w:color w:val="808080"/>
          <w:sz w:val="12"/>
          <w:szCs w:val="12"/>
        </w:rPr>
        <w:t>otherwise</w:t>
      </w:r>
      <w:r w:rsidRPr="00E87083">
        <w:rPr>
          <w:rFonts w:ascii="Menlo Regular" w:hAnsi="Menlo Regular" w:cs="Menlo Regular"/>
          <w:color w:val="000000"/>
          <w:sz w:val="12"/>
          <w:szCs w:val="12"/>
        </w:rPr>
        <w:t xml:space="preserve"> </w:t>
      </w:r>
    </w:p>
    <w:p w14:paraId="0C7E16F5" w14:textId="0D700A6E" w:rsidR="00E87083" w:rsidRPr="00E87083" w:rsidRDefault="00E87083" w:rsidP="00E87083">
      <w:pPr>
        <w:rPr>
          <w:rFonts w:ascii="Menlo Regular" w:hAnsi="Menlo Regular" w:cs="Menlo Regular"/>
          <w:sz w:val="12"/>
          <w:szCs w:val="12"/>
        </w:rPr>
      </w:pPr>
      <w:r w:rsidRPr="00E87083">
        <w:rPr>
          <w:rFonts w:ascii="Menlo Regular" w:hAnsi="Menlo Regular" w:cs="Menlo Regular"/>
          <w:b/>
          <w:bCs/>
          <w:color w:val="000080"/>
          <w:sz w:val="12"/>
          <w:szCs w:val="12"/>
        </w:rPr>
        <w:t xml:space="preserve">endfunction </w:t>
      </w:r>
      <w:r w:rsidRPr="00E87083">
        <w:rPr>
          <w:rFonts w:ascii="Menlo Regular" w:hAnsi="Menlo Regular" w:cs="Menlo Regular"/>
          <w:color w:val="000000"/>
          <w:sz w:val="12"/>
          <w:szCs w:val="12"/>
        </w:rPr>
        <w:t>: disablePowerGating</w:t>
      </w:r>
    </w:p>
    <w:p w14:paraId="7FCF5C64" w14:textId="77777777" w:rsidR="00051573" w:rsidRDefault="00051573" w:rsidP="00A173E1"/>
    <w:p w14:paraId="5118733F" w14:textId="14625159" w:rsidR="00051573" w:rsidRDefault="00051573" w:rsidP="00A173E1">
      <w:r>
        <w:t xml:space="preserve">Note that while this shows the disables for the CDC, it is possible that other global disables may exist in a particular IP that could be used to disable </w:t>
      </w:r>
      <w:r w:rsidR="00FD3996">
        <w:t xml:space="preserve">power gating at the CDC. </w:t>
      </w:r>
    </w:p>
    <w:p w14:paraId="60C15A59" w14:textId="3393E82F" w:rsidR="00B90D60" w:rsidRDefault="00B90D60" w:rsidP="00B90D60">
      <w:pPr>
        <w:pStyle w:val="Heading3"/>
      </w:pPr>
      <w:bookmarkStart w:id="105" w:name="_Toc360722228"/>
      <w:r>
        <w:t>pwrgate_pmc_wake</w:t>
      </w:r>
      <w:bookmarkEnd w:id="105"/>
    </w:p>
    <w:p w14:paraId="74B3DF8C" w14:textId="61586AD9" w:rsidR="00B90D60" w:rsidRPr="00B90D60" w:rsidRDefault="008876D7" w:rsidP="00B90D60">
      <w:r>
        <w:t>The pwrgate_pmc_wake signal is simply the pmc_</w:t>
      </w:r>
      <w:r w:rsidR="002D158B">
        <w:t>&lt;</w:t>
      </w:r>
      <w:r>
        <w:t>ip</w:t>
      </w:r>
      <w:r w:rsidR="002D158B">
        <w:t>&gt;</w:t>
      </w:r>
      <w:r>
        <w:t>_</w:t>
      </w:r>
      <w:r w:rsidR="002D158B">
        <w:t>pg_</w:t>
      </w:r>
      <w:r>
        <w:t xml:space="preserve">wake signal synchronized into the pgcb_clk domain. </w:t>
      </w:r>
    </w:p>
    <w:p w14:paraId="398BBD0E" w14:textId="3BF280EF" w:rsidR="007252EB" w:rsidRDefault="007252EB" w:rsidP="007252EB">
      <w:pPr>
        <w:pStyle w:val="Heading3"/>
      </w:pPr>
      <w:bookmarkStart w:id="106" w:name="_Toc360722229"/>
      <w:r>
        <w:lastRenderedPageBreak/>
        <w:t>ip_pgcb_pg_rdy_req_b</w:t>
      </w:r>
      <w:bookmarkEnd w:id="106"/>
    </w:p>
    <w:p w14:paraId="2E9124AE" w14:textId="36BDE486" w:rsidR="007252EB" w:rsidRDefault="007252EB" w:rsidP="007252EB">
      <w:r>
        <w:t xml:space="preserve">The ip_pgcb_pg_rdy_req_b is the indication to the PGCB that it should enter or stay in a power gated state.  This signal may assert or de-assert at any time irrespective of the state of the PGCB.  The PGCB will observe and honor any change when it is in an idle state and ignore it the rest of the time.  </w:t>
      </w:r>
    </w:p>
    <w:p w14:paraId="6790F5E6" w14:textId="437A06F6" w:rsidR="007252EB" w:rsidRDefault="008A11CE" w:rsidP="007252EB">
      <w:r>
        <w:t xml:space="preserve">The CDCs contain all the information to handle all entry or exit conditions including forced entry or exit will control their pwrgate_ready signals appropriately.  That makes the ip_pgcb_pg_rdy_req_b simply a NAND of all of the pwrgate_ready signals from each CDC present.  </w:t>
      </w:r>
      <w:r w:rsidR="007252EB">
        <w:t>For example for a design with 3 CDCs, it would look like this:</w:t>
      </w:r>
    </w:p>
    <w:p w14:paraId="20C01974" w14:textId="606E89DC" w:rsidR="007252EB" w:rsidRDefault="007252EB" w:rsidP="003157ED">
      <w:pPr>
        <w:rPr>
          <w:rFonts w:ascii="Menlo Regular" w:hAnsi="Menlo Regular" w:cs="Menlo Regular"/>
          <w:sz w:val="16"/>
        </w:rPr>
      </w:pPr>
      <w:r w:rsidRPr="003157ED">
        <w:rPr>
          <w:rFonts w:ascii="Menlo Regular" w:hAnsi="Menlo Regular" w:cs="Menlo Regular"/>
          <w:b/>
          <w:color w:val="000090"/>
          <w:sz w:val="16"/>
        </w:rPr>
        <w:t>assign</w:t>
      </w:r>
      <w:r w:rsidR="003157ED" w:rsidRPr="003157ED">
        <w:rPr>
          <w:rFonts w:ascii="Menlo Regular" w:hAnsi="Menlo Regular" w:cs="Menlo Regular"/>
          <w:sz w:val="16"/>
        </w:rPr>
        <w:t xml:space="preserve"> </w:t>
      </w:r>
      <w:r w:rsidRPr="003157ED">
        <w:rPr>
          <w:rFonts w:ascii="Menlo Regular" w:hAnsi="Menlo Regular" w:cs="Menlo Regular"/>
          <w:sz w:val="16"/>
        </w:rPr>
        <w:t>ip_pgcb_pg_rdy_req_b = ~(pwrgate_ready[2] &amp; pwrgate_ready[1] &amp; pwrgate_ready[0]);</w:t>
      </w:r>
    </w:p>
    <w:p w14:paraId="1AD78FE0" w14:textId="24422DE7" w:rsidR="00307479" w:rsidRDefault="00307479" w:rsidP="003157ED">
      <w:pPr>
        <w:rPr>
          <w:rFonts w:ascii="Menlo Regular" w:hAnsi="Menlo Regular" w:cs="Menlo Regular"/>
          <w:sz w:val="16"/>
        </w:rPr>
      </w:pPr>
      <w:r>
        <w:t xml:space="preserve">In some cases there has been an IP specific requirement to allow the CDCs to prepare for power gating but prevent the PGCB itself from entering power gating even when all CDCs are ready for power gating.  Those types of conditions would be added to the qualifiers for asserting ip_pgcb_pg_rdy_req_b.  </w:t>
      </w:r>
    </w:p>
    <w:p w14:paraId="0BAB9664" w14:textId="0A003043" w:rsidR="003157ED" w:rsidRDefault="008A11CE" w:rsidP="003157ED">
      <w:pPr>
        <w:pStyle w:val="Heading3"/>
      </w:pPr>
      <w:bookmarkStart w:id="107" w:name="_Toc360722230"/>
      <w:r>
        <w:t>ip_pgcb_pg_type</w:t>
      </w:r>
      <w:bookmarkEnd w:id="107"/>
    </w:p>
    <w:p w14:paraId="00C1851F" w14:textId="77777777" w:rsidR="00B90D60" w:rsidRDefault="008A11CE" w:rsidP="008A11CE">
      <w:r>
        <w:t>This signal has an encoded value to indicate</w:t>
      </w:r>
      <w:r w:rsidR="00B90D60">
        <w:t xml:space="preserve"> to the PGCB what type of power state should be entered.  This is only sampled by the PGCB during the cycle when it is powered on and idle and its ip_pgcb_pg_rdy_req_b signal is asserted to indicate that it should start power gate entry.  This signal is ignored the rest of the time.  </w:t>
      </w:r>
    </w:p>
    <w:p w14:paraId="3F786D26" w14:textId="4F9317D3" w:rsidR="008A11CE" w:rsidRDefault="008876D7" w:rsidP="008A11CE">
      <w:r>
        <w:lastRenderedPageBreak/>
        <w:t xml:space="preserve">The selection of this is based on force indicators described above in the pwrgate_force description.  Using those same signal names, the </w:t>
      </w:r>
      <w:r w:rsidR="007F75A4">
        <w:t>ip_pgcb_pg_type signal should be driven as follows:</w:t>
      </w:r>
    </w:p>
    <w:p w14:paraId="7DAE7DEC" w14:textId="77777777" w:rsidR="007F75A4" w:rsidRDefault="007F75A4" w:rsidP="008A11CE"/>
    <w:p w14:paraId="41EFA7E4" w14:textId="43648FA9" w:rsidR="007F75A4" w:rsidRDefault="007F75A4" w:rsidP="007F75A4">
      <w:pPr>
        <w:spacing w:before="0"/>
        <w:rPr>
          <w:rFonts w:ascii="Menlo Regular" w:hAnsi="Menlo Regular" w:cs="Menlo Regular"/>
          <w:sz w:val="16"/>
        </w:rPr>
      </w:pPr>
      <w:r w:rsidRPr="003157ED">
        <w:rPr>
          <w:rFonts w:ascii="Menlo Regular" w:hAnsi="Menlo Regular" w:cs="Menlo Regular"/>
          <w:b/>
          <w:color w:val="000090"/>
          <w:sz w:val="16"/>
        </w:rPr>
        <w:t>assign</w:t>
      </w:r>
      <w:r w:rsidRPr="003157ED">
        <w:rPr>
          <w:rFonts w:ascii="Menlo Regular" w:hAnsi="Menlo Regular" w:cs="Menlo Regular"/>
          <w:sz w:val="16"/>
        </w:rPr>
        <w:t xml:space="preserve"> </w:t>
      </w:r>
      <w:r>
        <w:rPr>
          <w:rFonts w:ascii="Menlo Regular" w:hAnsi="Menlo Regular" w:cs="Menlo Regular"/>
          <w:sz w:val="16"/>
        </w:rPr>
        <w:t>ip_pgcb_pg_type</w:t>
      </w:r>
      <w:r w:rsidRPr="003157ED">
        <w:rPr>
          <w:rFonts w:ascii="Menlo Regular" w:hAnsi="Menlo Regular" w:cs="Menlo Regular"/>
          <w:sz w:val="16"/>
        </w:rPr>
        <w:t xml:space="preserve"> = </w:t>
      </w:r>
      <w:r>
        <w:rPr>
          <w:rFonts w:ascii="Menlo Regular" w:hAnsi="Menlo Regular" w:cs="Menlo Regular"/>
          <w:sz w:val="16"/>
        </w:rPr>
        <w:tab/>
        <w:t>force_ip_inaccessible ?</w:t>
      </w:r>
      <w:r>
        <w:rPr>
          <w:rFonts w:ascii="Menlo Regular" w:hAnsi="Menlo Regular" w:cs="Menlo Regular"/>
          <w:sz w:val="16"/>
        </w:rPr>
        <w:tab/>
        <w:t>2’b11 :</w:t>
      </w:r>
      <w:r>
        <w:rPr>
          <w:rFonts w:ascii="Menlo Regular" w:hAnsi="Menlo Regular" w:cs="Menlo Regular"/>
          <w:sz w:val="16"/>
        </w:rPr>
        <w:tab/>
        <w:t>//IP-INACC</w:t>
      </w:r>
    </w:p>
    <w:p w14:paraId="31AFB0CC" w14:textId="70DE619F" w:rsidR="007F75A4" w:rsidRDefault="007F75A4" w:rsidP="007F75A4">
      <w:pPr>
        <w:spacing w:before="0"/>
        <w:ind w:left="2160" w:firstLine="360"/>
        <w:rPr>
          <w:rFonts w:ascii="Menlo Regular" w:hAnsi="Menlo Regular" w:cs="Menlo Regular"/>
          <w:sz w:val="16"/>
        </w:rPr>
      </w:pPr>
      <w:r>
        <w:rPr>
          <w:rFonts w:ascii="Menlo Regular" w:hAnsi="Menlo Regular" w:cs="Menlo Regular"/>
          <w:sz w:val="16"/>
        </w:rPr>
        <w:t>force_warm_reset</w:t>
      </w:r>
      <w:r>
        <w:rPr>
          <w:rFonts w:ascii="Menlo Regular" w:hAnsi="Menlo Regular" w:cs="Menlo Regular"/>
          <w:sz w:val="16"/>
        </w:rPr>
        <w:tab/>
      </w:r>
      <w:r>
        <w:rPr>
          <w:rFonts w:ascii="Menlo Regular" w:hAnsi="Menlo Regular" w:cs="Menlo Regular"/>
          <w:sz w:val="16"/>
        </w:rPr>
        <w:tab/>
        <w:t>?</w:t>
      </w:r>
      <w:r>
        <w:rPr>
          <w:rFonts w:ascii="Menlo Regular" w:hAnsi="Menlo Regular" w:cs="Menlo Regular"/>
          <w:sz w:val="16"/>
        </w:rPr>
        <w:tab/>
        <w:t>2’b01 : //Warm Reset</w:t>
      </w:r>
    </w:p>
    <w:p w14:paraId="7C57CE52" w14:textId="2A21B5B4" w:rsidR="007F75A4" w:rsidRDefault="007F75A4" w:rsidP="007F75A4">
      <w:pPr>
        <w:spacing w:before="0"/>
        <w:ind w:left="4680" w:firstLine="360"/>
        <w:rPr>
          <w:ins w:id="108" w:author="Singh, Hartej" w:date="2015-04-02T14:05:00Z"/>
          <w:rFonts w:ascii="Menlo Regular" w:hAnsi="Menlo Regular" w:cs="Menlo Regular"/>
          <w:sz w:val="16"/>
        </w:rPr>
      </w:pPr>
      <w:r>
        <w:rPr>
          <w:rFonts w:ascii="Menlo Regular" w:hAnsi="Menlo Regular" w:cs="Menlo Regular"/>
          <w:sz w:val="16"/>
        </w:rPr>
        <w:t>2’b00 ; //IP-ACC</w:t>
      </w:r>
    </w:p>
    <w:p w14:paraId="7E5EB264" w14:textId="77777777" w:rsidR="00D67032" w:rsidRDefault="00D67032" w:rsidP="007F75A4">
      <w:pPr>
        <w:spacing w:before="0"/>
        <w:ind w:left="4680" w:firstLine="360"/>
        <w:rPr>
          <w:ins w:id="109" w:author="Singh, Hartej" w:date="2015-04-02T14:05:00Z"/>
          <w:rFonts w:ascii="Menlo Regular" w:hAnsi="Menlo Regular" w:cs="Menlo Regular"/>
          <w:sz w:val="16"/>
        </w:rPr>
      </w:pPr>
    </w:p>
    <w:p w14:paraId="0A3E2F54" w14:textId="0E501AA6" w:rsidR="00D67032" w:rsidRDefault="00D67032" w:rsidP="00D67032">
      <w:pPr>
        <w:pStyle w:val="Heading3"/>
        <w:rPr>
          <w:ins w:id="110" w:author="Singh, Hartej" w:date="2015-04-02T14:05:00Z"/>
        </w:rPr>
      </w:pPr>
      <w:ins w:id="111" w:author="Singh, Hartej" w:date="2015-04-02T14:05:00Z">
        <w:r>
          <w:t xml:space="preserve">Notes for case of </w:t>
        </w:r>
      </w:ins>
      <w:ins w:id="112" w:author="Singh, Hartej" w:date="2015-04-07T09:42:00Z">
        <w:r w:rsidR="003750A3">
          <w:t xml:space="preserve">usage of CDC in IP blocks without a </w:t>
        </w:r>
      </w:ins>
      <w:ins w:id="113" w:author="Singh, Hartej" w:date="2015-04-02T14:05:00Z">
        <w:r>
          <w:t>PGCB</w:t>
        </w:r>
      </w:ins>
    </w:p>
    <w:p w14:paraId="391769F0" w14:textId="77777777" w:rsidR="00D67032" w:rsidRDefault="00D67032" w:rsidP="001C4CCA">
      <w:pPr>
        <w:spacing w:before="0"/>
        <w:rPr>
          <w:ins w:id="114" w:author="Singh, Hartej" w:date="2015-04-02T14:05:00Z"/>
        </w:rPr>
      </w:pPr>
    </w:p>
    <w:p w14:paraId="7B2E0EC4" w14:textId="77777777" w:rsidR="00D67032" w:rsidRDefault="00D67032" w:rsidP="001C4CCA">
      <w:pPr>
        <w:spacing w:before="0"/>
        <w:rPr>
          <w:ins w:id="115" w:author="Singh, Hartej" w:date="2015-04-02T14:06:00Z"/>
        </w:rPr>
      </w:pPr>
      <w:ins w:id="116" w:author="Singh, Hartej" w:date="2015-04-02T14:05:00Z">
        <w:r>
          <w:t xml:space="preserve">Some of the comments in the interface description address the connections for the relevant CDC inputs for the case where the CDC is being used in an IP that does not have a PGCB component. </w:t>
        </w:r>
      </w:ins>
    </w:p>
    <w:p w14:paraId="134C03DB" w14:textId="77777777" w:rsidR="00C178AB" w:rsidRDefault="00C178AB" w:rsidP="001C4CCA">
      <w:pPr>
        <w:spacing w:before="0"/>
        <w:rPr>
          <w:ins w:id="117" w:author="Singh, Hartej" w:date="2015-04-07T09:54:00Z"/>
        </w:rPr>
      </w:pPr>
    </w:p>
    <w:p w14:paraId="6B98B9DB" w14:textId="57E66AA6" w:rsidR="00D67032" w:rsidRDefault="00C178AB" w:rsidP="001C4CCA">
      <w:pPr>
        <w:spacing w:before="0"/>
        <w:rPr>
          <w:ins w:id="118" w:author="Singh, Hartej" w:date="2015-04-02T14:06:00Z"/>
        </w:rPr>
      </w:pPr>
      <w:ins w:id="119" w:author="Singh, Hartej" w:date="2015-04-07T09:54:00Z">
        <w:r>
          <w:t>Some additional comments related to these types of IP blocks are noted below</w:t>
        </w:r>
      </w:ins>
      <w:ins w:id="120" w:author="Singh, Hartej" w:date="2015-04-02T14:06:00Z">
        <w:r w:rsidR="00D67032">
          <w:t xml:space="preserve">: </w:t>
        </w:r>
      </w:ins>
    </w:p>
    <w:p w14:paraId="6DC1DD13" w14:textId="4798BD02" w:rsidR="00460AA4" w:rsidRDefault="00BC6976" w:rsidP="003750A3">
      <w:pPr>
        <w:pStyle w:val="ListParagraph"/>
        <w:numPr>
          <w:ilvl w:val="0"/>
          <w:numId w:val="77"/>
        </w:numPr>
        <w:spacing w:before="0"/>
        <w:rPr>
          <w:ins w:id="121" w:author="Singh, Hartej" w:date="2015-04-02T14:13:00Z"/>
        </w:rPr>
      </w:pPr>
      <w:ins w:id="122" w:author="Singh, Hartej" w:date="2015-04-02T14:07:00Z">
        <w:r>
          <w:t xml:space="preserve">The assumption is that the IP supports IP-Inaccessible flow even though there is no PGCB. </w:t>
        </w:r>
      </w:ins>
    </w:p>
    <w:p w14:paraId="3820458F" w14:textId="77777777" w:rsidR="00921D61" w:rsidRDefault="00460AA4" w:rsidP="00460AA4">
      <w:pPr>
        <w:pStyle w:val="ListParagraph"/>
        <w:numPr>
          <w:ilvl w:val="0"/>
          <w:numId w:val="77"/>
        </w:numPr>
        <w:spacing w:before="0"/>
        <w:rPr>
          <w:ins w:id="123" w:author="Singh, Hartej" w:date="2015-04-02T14:15:00Z"/>
        </w:rPr>
      </w:pPr>
      <w:ins w:id="124" w:author="Singh, Hartej" w:date="2015-04-02T14:13:00Z">
        <w:r>
          <w:t>It is allowed for an IP with multiple CDC instances but no PGCB</w:t>
        </w:r>
      </w:ins>
      <w:ins w:id="125" w:author="Singh, Hartej" w:date="2015-04-02T14:14:00Z">
        <w:r>
          <w:t xml:space="preserve">, to drive the CDC </w:t>
        </w:r>
        <w:r w:rsidRPr="00460AA4">
          <w:rPr>
            <w:i/>
          </w:rPr>
          <w:t>pgcb_clk</w:t>
        </w:r>
        <w:r>
          <w:t xml:space="preserve"> input with different clock for each instance – such that there is no relationship between the various clocks driving the </w:t>
        </w:r>
        <w:r w:rsidRPr="00460AA4">
          <w:rPr>
            <w:i/>
          </w:rPr>
          <w:t>pgcb_clk</w:t>
        </w:r>
        <w:r>
          <w:t xml:space="preserve"> input of the various CDCs. </w:t>
        </w:r>
      </w:ins>
    </w:p>
    <w:p w14:paraId="0C484F31" w14:textId="77777777" w:rsidR="00244040" w:rsidRDefault="00921D61" w:rsidP="00921D61">
      <w:pPr>
        <w:pStyle w:val="ListParagraph"/>
        <w:numPr>
          <w:ilvl w:val="1"/>
          <w:numId w:val="77"/>
        </w:numPr>
        <w:spacing w:before="0"/>
        <w:rPr>
          <w:ins w:id="126" w:author="Singh, Hartej" w:date="2015-04-02T14:17:00Z"/>
        </w:rPr>
      </w:pPr>
      <w:ins w:id="127" w:author="Singh, Hartej" w:date="2015-04-02T14:15:00Z">
        <w:r>
          <w:t xml:space="preserve">This still assumes that all </w:t>
        </w:r>
      </w:ins>
      <w:ins w:id="128" w:author="Singh, Hartej" w:date="2015-04-02T14:16:00Z">
        <w:r>
          <w:t xml:space="preserve">inputs to the CDC that are expected to be driven off the </w:t>
        </w:r>
      </w:ins>
      <w:ins w:id="129" w:author="Singh, Hartej" w:date="2015-04-02T14:15:00Z">
        <w:r>
          <w:t>“pgcb_clk</w:t>
        </w:r>
      </w:ins>
      <w:ins w:id="130" w:author="Singh, Hartej" w:date="2015-04-02T14:16:00Z">
        <w:r>
          <w:t>”</w:t>
        </w:r>
      </w:ins>
      <w:ins w:id="131" w:author="Singh, Hartej" w:date="2015-04-02T14:13:00Z">
        <w:r w:rsidR="00460AA4">
          <w:t xml:space="preserve"> </w:t>
        </w:r>
      </w:ins>
      <w:ins w:id="132" w:author="Singh, Hartej" w:date="2015-04-02T14:16:00Z">
        <w:r>
          <w:t xml:space="preserve">– are synchronous to the clock driving the </w:t>
        </w:r>
        <w:r w:rsidRPr="00921D61">
          <w:rPr>
            <w:i/>
          </w:rPr>
          <w:t>pgcb_clk</w:t>
        </w:r>
        <w:r>
          <w:t xml:space="preserve"> input of the CDC</w:t>
        </w:r>
      </w:ins>
    </w:p>
    <w:p w14:paraId="66B66341" w14:textId="77777777" w:rsidR="003750A3" w:rsidRDefault="00244040" w:rsidP="00921D61">
      <w:pPr>
        <w:pStyle w:val="ListParagraph"/>
        <w:numPr>
          <w:ilvl w:val="1"/>
          <w:numId w:val="77"/>
        </w:numPr>
        <w:spacing w:before="0"/>
        <w:rPr>
          <w:ins w:id="133" w:author="Singh, Hartej" w:date="2015-04-07T09:43:00Z"/>
        </w:rPr>
      </w:pPr>
      <w:ins w:id="134" w:author="Singh, Hartej" w:date="2015-04-02T14:17:00Z">
        <w:r>
          <w:lastRenderedPageBreak/>
          <w:t xml:space="preserve">It is also assumed that if any of the “pgcb_clk” synced outputs of the CDC instances </w:t>
        </w:r>
      </w:ins>
      <w:ins w:id="135" w:author="Singh, Hartej" w:date="2015-04-02T14:18:00Z">
        <w:r>
          <w:t xml:space="preserve">need to be </w:t>
        </w:r>
      </w:ins>
      <w:ins w:id="136" w:author="Singh, Hartej" w:date="2015-04-02T14:17:00Z">
        <w:r>
          <w:t>combined together</w:t>
        </w:r>
      </w:ins>
      <w:ins w:id="137" w:author="Singh, Hartej" w:date="2015-04-02T14:18:00Z">
        <w:r>
          <w:t>, that is done so after appropriate clock crossing logic is added.</w:t>
        </w:r>
      </w:ins>
    </w:p>
    <w:p w14:paraId="6EF6FC9B" w14:textId="77777777" w:rsidR="00223D81" w:rsidRDefault="003750A3" w:rsidP="003750A3">
      <w:pPr>
        <w:pStyle w:val="ListParagraph"/>
        <w:numPr>
          <w:ilvl w:val="0"/>
          <w:numId w:val="77"/>
        </w:numPr>
        <w:spacing w:before="0"/>
        <w:rPr>
          <w:ins w:id="138" w:author="Singh, Hartej" w:date="2015-04-07T09:50:00Z"/>
        </w:rPr>
      </w:pPr>
      <w:ins w:id="139" w:author="Singh, Hartej" w:date="2015-04-07T09:43:00Z">
        <w:r>
          <w:t>I</w:t>
        </w:r>
      </w:ins>
      <w:ins w:id="140" w:author="Singh, Hartej" w:date="2015-04-07T09:44:00Z">
        <w:r>
          <w:t>t is worth noting that when a PGCB is present in an IP block, the state of the &lt;ip&gt;_pmc_pg_req_b signal from the IP combined with the de-assertio</w:t>
        </w:r>
      </w:ins>
      <w:ins w:id="141" w:author="Singh, Hartej" w:date="2015-04-07T09:45:00Z">
        <w:r>
          <w:t>n</w:t>
        </w:r>
      </w:ins>
      <w:ins w:id="142" w:author="Singh, Hartej" w:date="2015-04-07T09:44:00Z">
        <w:r>
          <w:t xml:space="preserve"> of the </w:t>
        </w:r>
      </w:ins>
      <w:ins w:id="143" w:author="Singh, Hartej" w:date="2015-04-07T09:45:00Z">
        <w:r>
          <w:t xml:space="preserve">“*_pok” signals provides positive indication that all CDCs within the IP are in a </w:t>
        </w:r>
      </w:ins>
      <w:ins w:id="144" w:author="Singh, Hartej" w:date="2015-04-07T09:46:00Z">
        <w:r>
          <w:t xml:space="preserve">“powergate-ready” state. However, in the absence of the PGCB, such an indication is no longer available to the PMC/PMU/Punit. The PMC/Punit can still observe the </w:t>
        </w:r>
      </w:ins>
      <w:ins w:id="145" w:author="Singh, Hartej" w:date="2015-04-07T09:47:00Z">
        <w:r>
          <w:t>“_pok” signals to understand when the IP block has been detach</w:t>
        </w:r>
        <w:r w:rsidR="00223D81">
          <w:t xml:space="preserve">ed from the fabric/s. </w:t>
        </w:r>
      </w:ins>
    </w:p>
    <w:p w14:paraId="7A185AFE" w14:textId="7133F057" w:rsidR="003750A3" w:rsidRDefault="00223D81" w:rsidP="007A061A">
      <w:pPr>
        <w:pStyle w:val="ListParagraph"/>
        <w:numPr>
          <w:ilvl w:val="1"/>
          <w:numId w:val="77"/>
        </w:numPr>
        <w:spacing w:before="0"/>
        <w:rPr>
          <w:ins w:id="146" w:author="Singh, Hartej" w:date="2015-04-07T09:43:00Z"/>
        </w:rPr>
      </w:pPr>
      <w:ins w:id="147" w:author="Singh, Hartej" w:date="2015-04-07T09:50:00Z">
        <w:r>
          <w:t>T</w:t>
        </w:r>
      </w:ins>
      <w:ins w:id="148" w:author="Singh, Hartej" w:date="2015-04-07T09:48:00Z">
        <w:r>
          <w:t>he only base requirement</w:t>
        </w:r>
      </w:ins>
      <w:ins w:id="149" w:author="Singh, Hartej" w:date="2015-04-07T09:51:00Z">
        <w:r>
          <w:t xml:space="preserve"> (with respect to IP-Inaccessible flows)</w:t>
        </w:r>
      </w:ins>
      <w:ins w:id="150" w:author="Singh, Hartej" w:date="2015-04-07T09:48:00Z">
        <w:r>
          <w:t xml:space="preserve"> for an IP block</w:t>
        </w:r>
      </w:ins>
      <w:ins w:id="151" w:author="Singh, Hartej" w:date="2015-04-07T09:50:00Z">
        <w:r>
          <w:t xml:space="preserve"> </w:t>
        </w:r>
      </w:ins>
      <w:ins w:id="152" w:author="Singh, Hartej" w:date="2015-04-07T09:48:00Z">
        <w:r>
          <w:t xml:space="preserve">that does not support power-gating </w:t>
        </w:r>
      </w:ins>
      <w:ins w:id="153" w:author="Singh, Hartej" w:date="2015-04-07T09:52:00Z">
        <w:r>
          <w:t xml:space="preserve">(and does not have a PGCB) </w:t>
        </w:r>
      </w:ins>
      <w:ins w:id="154" w:author="Singh, Hartej" w:date="2015-04-07T09:48:00Z">
        <w:r>
          <w:t xml:space="preserve">– </w:t>
        </w:r>
      </w:ins>
      <w:ins w:id="155" w:author="Singh, Hartej" w:date="2015-04-07T09:50:00Z">
        <w:r>
          <w:t xml:space="preserve">is </w:t>
        </w:r>
      </w:ins>
      <w:ins w:id="156" w:author="Singh, Hartej" w:date="2015-04-07T09:48:00Z">
        <w:r>
          <w:t xml:space="preserve">that it be detached from the fabric/s before the PMC/Punit proceeds with the next steps of the Reset flow. It is not required for the PMC/Punit to be aware of or to wait for all CDC instances within the IP block to reach a </w:t>
        </w:r>
      </w:ins>
      <w:ins w:id="157" w:author="Singh, Hartej" w:date="2015-04-07T09:49:00Z">
        <w:r>
          <w:t xml:space="preserve">“powergate-ready” state for these type of IP blocks – during the IP-Inaccessible flow. </w:t>
        </w:r>
      </w:ins>
    </w:p>
    <w:p w14:paraId="11EE9E5E" w14:textId="70407DDC" w:rsidR="00D67032" w:rsidRDefault="00223D81" w:rsidP="00223D81">
      <w:pPr>
        <w:pStyle w:val="ListParagraph"/>
        <w:numPr>
          <w:ilvl w:val="1"/>
          <w:numId w:val="77"/>
        </w:numPr>
        <w:spacing w:before="0"/>
        <w:rPr>
          <w:ins w:id="158" w:author="Singh, Hartej" w:date="2015-04-02T14:05:00Z"/>
        </w:rPr>
      </w:pPr>
      <w:ins w:id="159" w:author="Singh, Hartej" w:date="2015-04-07T09:51:00Z">
        <w:r>
          <w:t>If an SOC has reason for its PMC/Punit to be aware of the state of all the CDC instances within such an IP block (that does not have a PGCB)</w:t>
        </w:r>
      </w:ins>
      <w:ins w:id="160" w:author="Singh, Hartej" w:date="2015-04-07T09:52:00Z">
        <w:r>
          <w:t xml:space="preserve">, the </w:t>
        </w:r>
      </w:ins>
      <w:ins w:id="161" w:author="Singh, Hartej" w:date="2015-04-07T09:43:00Z">
        <w:r w:rsidR="003750A3">
          <w:t>PM</w:t>
        </w:r>
      </w:ins>
      <w:ins w:id="162" w:author="Singh, Hartej" w:date="2015-04-07T09:52:00Z">
        <w:r>
          <w:t>C/</w:t>
        </w:r>
      </w:ins>
      <w:ins w:id="163" w:author="Singh, Hartej" w:date="2015-04-07T09:43:00Z">
        <w:r w:rsidR="003750A3">
          <w:t>PMA</w:t>
        </w:r>
      </w:ins>
      <w:ins w:id="164" w:author="Singh, Hartej" w:date="2015-04-07T09:52:00Z">
        <w:r w:rsidR="005421F3">
          <w:t>/Punit</w:t>
        </w:r>
      </w:ins>
      <w:ins w:id="165" w:author="Singh, Hartej" w:date="2015-04-07T09:43:00Z">
        <w:r w:rsidR="003750A3">
          <w:t xml:space="preserve"> </w:t>
        </w:r>
      </w:ins>
      <w:ins w:id="166" w:author="Singh, Hartej" w:date="2015-04-07T09:52:00Z">
        <w:r w:rsidR="005421F3">
          <w:t xml:space="preserve">may choose to </w:t>
        </w:r>
      </w:ins>
      <w:ins w:id="167" w:author="Singh, Hartej" w:date="2015-04-07T09:53:00Z">
        <w:r w:rsidR="005421F3">
          <w:t xml:space="preserve">observe </w:t>
        </w:r>
      </w:ins>
      <w:ins w:id="168" w:author="Singh, Hartej" w:date="2015-04-07T09:43:00Z">
        <w:r w:rsidR="003750A3">
          <w:t xml:space="preserve">the clkreq driven by </w:t>
        </w:r>
      </w:ins>
      <w:ins w:id="169" w:author="Singh, Hartej" w:date="2015-04-07T09:52:00Z">
        <w:r w:rsidR="005421F3">
          <w:t xml:space="preserve">each of </w:t>
        </w:r>
      </w:ins>
      <w:ins w:id="170" w:author="Singh, Hartej" w:date="2015-04-07T09:43:00Z">
        <w:r w:rsidR="003750A3">
          <w:t xml:space="preserve">the CDC block within this IP </w:t>
        </w:r>
      </w:ins>
      <w:ins w:id="171" w:author="Singh, Hartej" w:date="2015-04-07T09:53:00Z">
        <w:r w:rsidR="005421F3">
          <w:t>in addition to the “</w:t>
        </w:r>
      </w:ins>
      <w:ins w:id="172" w:author="Singh, Hartej" w:date="2015-04-07T09:43:00Z">
        <w:r w:rsidR="003750A3">
          <w:t>*_pok</w:t>
        </w:r>
      </w:ins>
      <w:ins w:id="173" w:author="Singh, Hartej" w:date="2015-04-07T09:53:00Z">
        <w:r w:rsidR="005421F3">
          <w:t>”</w:t>
        </w:r>
      </w:ins>
      <w:ins w:id="174" w:author="Singh, Hartej" w:date="2015-04-07T09:43:00Z">
        <w:r w:rsidR="003750A3">
          <w:t xml:space="preserve"> signal that may be driven by this IP.</w:t>
        </w:r>
      </w:ins>
      <w:ins w:id="175" w:author="Singh, Hartej" w:date="2015-04-02T14:18:00Z">
        <w:r w:rsidR="00244040">
          <w:t xml:space="preserve"> </w:t>
        </w:r>
      </w:ins>
      <w:ins w:id="176" w:author="Singh, Hartej" w:date="2015-04-07T09:53:00Z">
        <w:r w:rsidR="005421F3">
          <w:t>When all the clkreqs are de-asserted, AND the “*_pok” signals are low, at that time, all the CDC insta</w:t>
        </w:r>
      </w:ins>
      <w:ins w:id="177" w:author="Singh, Hartej" w:date="2015-04-07T09:54:00Z">
        <w:r w:rsidR="005421F3">
          <w:t>n</w:t>
        </w:r>
      </w:ins>
      <w:ins w:id="178" w:author="Singh, Hartej" w:date="2015-04-07T09:53:00Z">
        <w:r w:rsidR="005421F3">
          <w:t>ces within the</w:t>
        </w:r>
      </w:ins>
      <w:ins w:id="179" w:author="Singh, Hartej" w:date="2015-04-07T09:54:00Z">
        <w:r w:rsidR="005421F3">
          <w:t xml:space="preserve"> IP block are known to be in “powergate-ready” state. </w:t>
        </w:r>
      </w:ins>
      <w:ins w:id="180" w:author="Singh, Hartej" w:date="2015-04-07T09:53:00Z">
        <w:r w:rsidR="005421F3">
          <w:t xml:space="preserve"> </w:t>
        </w:r>
      </w:ins>
      <w:ins w:id="181" w:author="Singh, Hartej" w:date="2015-04-02T14:09:00Z">
        <w:r w:rsidR="00BC6976">
          <w:t xml:space="preserve"> </w:t>
        </w:r>
      </w:ins>
    </w:p>
    <w:p w14:paraId="657BF530" w14:textId="77777777" w:rsidR="00D67032" w:rsidRPr="007F75A4" w:rsidRDefault="00D67032" w:rsidP="001C4CCA">
      <w:pPr>
        <w:spacing w:before="0"/>
        <w:rPr>
          <w:rFonts w:ascii="Menlo Regular" w:hAnsi="Menlo Regular" w:cs="Menlo Regular"/>
          <w:sz w:val="16"/>
        </w:rPr>
      </w:pPr>
    </w:p>
    <w:p w14:paraId="632809F3" w14:textId="77777777" w:rsidR="00B261E9" w:rsidRDefault="00B261E9" w:rsidP="00CD5B9B">
      <w:pPr>
        <w:pStyle w:val="Heading2"/>
      </w:pPr>
      <w:bookmarkStart w:id="182" w:name="_Toc360722231"/>
      <w:r>
        <w:t>Clock Requests</w:t>
      </w:r>
      <w:bookmarkEnd w:id="182"/>
    </w:p>
    <w:p w14:paraId="2EF3E63E" w14:textId="287E6ED2" w:rsidR="00B261E9" w:rsidRDefault="00B261E9" w:rsidP="00B261E9">
      <w:pPr>
        <w:pStyle w:val="Heading3"/>
      </w:pPr>
      <w:bookmarkStart w:id="183" w:name="_Ref217732560"/>
      <w:bookmarkStart w:id="184" w:name="_Toc360722232"/>
      <w:r>
        <w:t>Synchronous Requests</w:t>
      </w:r>
      <w:bookmarkEnd w:id="183"/>
      <w:bookmarkEnd w:id="184"/>
    </w:p>
    <w:p w14:paraId="28BD4B63" w14:textId="74F97A00" w:rsidR="00473DEB" w:rsidRDefault="00473DEB" w:rsidP="00473DEB">
      <w:r>
        <w:t xml:space="preserve">Synchronous requests for the clock domain managed by the CDC are made via the gclock_req_sync signal.  This signal generally is the logical OR of many ‘busy’ indications within the IP.  It should be glitch free and ideally directly from a flop.  In most design this will be used to keep a domain alive rather than to wake it (since it uses the same clock domain that the CDC will gate) but wakes are not precluded.  </w:t>
      </w:r>
    </w:p>
    <w:p w14:paraId="3CFA9A2D" w14:textId="716418DC" w:rsidR="00473DEB" w:rsidRDefault="00473DEB" w:rsidP="00473DEB">
      <w:r>
        <w:t xml:space="preserve">Clock acknowledges for synchronous requests can be accomplished by ANDing a particular request with the gclock_active signal which indicates that the clock is running.  </w:t>
      </w:r>
    </w:p>
    <w:p w14:paraId="40CBBA6A" w14:textId="73342C3F" w:rsidR="00473DEB" w:rsidRDefault="00473DEB" w:rsidP="00473DEB">
      <w:r>
        <w:t xml:space="preserve">The clock acknowledges can also generally be done by flopping that request with gclock.  If gclock is running and the request is high, then the acknowledge should be valid. </w:t>
      </w:r>
    </w:p>
    <w:p w14:paraId="2AB08F39" w14:textId="2A2B9588" w:rsidR="0077095B" w:rsidRPr="00473DEB" w:rsidRDefault="0077095B" w:rsidP="00473DEB">
      <w:r>
        <w:t>The gclock will remain active for at least 8 clocks after gclock_active de-assert</w:t>
      </w:r>
      <w:r w:rsidR="008450E5">
        <w:t>ion</w:t>
      </w:r>
      <w:r>
        <w:t xml:space="preserve"> to ensure consistency with Chassis clkreq/clkack protocols.</w:t>
      </w:r>
      <w:r w:rsidR="00C076FD">
        <w:t xml:space="preserve"> Please refer to </w:t>
      </w:r>
      <w:r w:rsidR="00D46779">
        <w:t>sub-</w:t>
      </w:r>
      <w:r w:rsidR="00C076FD">
        <w:t xml:space="preserve">section </w:t>
      </w:r>
      <w:r w:rsidR="00D46779">
        <w:t xml:space="preserve">on “IP-Inaccessible Entry” within the section “CDC Behavior Details” </w:t>
      </w:r>
      <w:r w:rsidR="00C076FD">
        <w:t xml:space="preserve">for an exception to this behavior as related to IP-Inaccessible PG and Warm resets (when the signal pwrgate_force is asserted due to IP block receiving a ForcePwrgatePOK message over IOSF-SB). </w:t>
      </w:r>
    </w:p>
    <w:p w14:paraId="6B5FD655" w14:textId="77777777" w:rsidR="00B261E9" w:rsidRDefault="00B261E9" w:rsidP="00B261E9">
      <w:pPr>
        <w:pStyle w:val="Heading3"/>
      </w:pPr>
      <w:bookmarkStart w:id="185" w:name="_Toc360722233"/>
      <w:r>
        <w:lastRenderedPageBreak/>
        <w:t>Asynchronous Requests</w:t>
      </w:r>
      <w:bookmarkEnd w:id="185"/>
    </w:p>
    <w:p w14:paraId="1CA30E35" w14:textId="77777777" w:rsidR="001A0A82" w:rsidRDefault="00473DEB" w:rsidP="00CD5B9B">
      <w:r>
        <w:t xml:space="preserve">The CDC provides a variable number of asynchronous clock request inputs.  This allows </w:t>
      </w:r>
      <w:r w:rsidR="001A0A82">
        <w:t xml:space="preserve">each async request to be synchronized independently, ensuring the combination of these requests can be kept glitch free.  </w:t>
      </w:r>
    </w:p>
    <w:p w14:paraId="297DFCF6" w14:textId="1807EF5C" w:rsidR="00473DEB" w:rsidRDefault="001A0A82" w:rsidP="00CD5B9B">
      <w:r>
        <w:t>As a general rule one g</w:t>
      </w:r>
      <w:r w:rsidR="003A29DF">
        <w:t>c</w:t>
      </w:r>
      <w:r>
        <w:t>lock_req_async signal should be used for each requesting source clock domain.  Multiple requesting sources from the same clock domain can flop the OR of all of their requests and send that to the CDC as a single gclock_req_async signal.  Each of these inputs requires 2 sets of double flop synchronizers so care should be taken to minimize the number required to minimize the area impact.</w:t>
      </w:r>
    </w:p>
    <w:p w14:paraId="4BC7887B" w14:textId="3061B194" w:rsidR="00473DEB" w:rsidRDefault="00473DEB" w:rsidP="00CD5B9B">
      <w:r>
        <w:t>The CDC supports a full Chassis-compliant clkreq/clkack handshake for asynchronous sources, providing a gclock_ack_async signal for every corresponding gclock_req_async signal.  The acknowledges are driven in the CDC’s clock domain and would need to be crossed back into the requesting agents clock domain.</w:t>
      </w:r>
    </w:p>
    <w:p w14:paraId="12C22209" w14:textId="286BE069" w:rsidR="00C076FD" w:rsidRDefault="0077095B" w:rsidP="00C076FD">
      <w:r>
        <w:t>The gclock will remain active for at least 8 clocks after gclock_</w:t>
      </w:r>
      <w:r w:rsidR="008450E5">
        <w:t>ack_async</w:t>
      </w:r>
      <w:r>
        <w:t xml:space="preserve"> de-assert</w:t>
      </w:r>
      <w:r w:rsidR="008450E5">
        <w:t>ion</w:t>
      </w:r>
      <w:r>
        <w:t xml:space="preserve"> to ensure consistency with Chassis clkreq/clkack protocols.</w:t>
      </w:r>
      <w:r w:rsidR="00C076FD">
        <w:t xml:space="preserve"> Please refer to </w:t>
      </w:r>
      <w:r w:rsidR="00D46779">
        <w:t xml:space="preserve">sub-section on “IP-Inaccessible Entry” within the section “CDC Behavior Details” </w:t>
      </w:r>
      <w:r w:rsidR="00C076FD">
        <w:t xml:space="preserve">for an exception to this behavior as related to IP-Inaccessible PG and Warm resets (when the signal pwrgate_force is asserted due to IP block receiving a ForcePwrgatePOK message over IOSF-SB). </w:t>
      </w:r>
    </w:p>
    <w:p w14:paraId="08F5A4D3" w14:textId="522C90F7" w:rsidR="0077095B" w:rsidRDefault="0077095B" w:rsidP="00CD5B9B"/>
    <w:p w14:paraId="655B5EF9" w14:textId="055AE65D" w:rsidR="009C0AFB" w:rsidRDefault="009C0AFB" w:rsidP="00723D5F">
      <w:pPr>
        <w:pStyle w:val="Heading2"/>
      </w:pPr>
      <w:bookmarkStart w:id="186" w:name="_Toc347815438"/>
      <w:bookmarkStart w:id="187" w:name="_Toc360722234"/>
      <w:bookmarkEnd w:id="186"/>
      <w:r>
        <w:lastRenderedPageBreak/>
        <w:t>IOSF Interfacing</w:t>
      </w:r>
      <w:bookmarkEnd w:id="187"/>
    </w:p>
    <w:p w14:paraId="3B0E8018" w14:textId="41B27EFC" w:rsidR="00723D5F" w:rsidRDefault="00723D5F" w:rsidP="00723D5F">
      <w:pPr>
        <w:pStyle w:val="Heading3"/>
      </w:pPr>
      <w:bookmarkStart w:id="188" w:name="_Ref217786830"/>
      <w:bookmarkStart w:id="189" w:name="_Toc360722235"/>
      <w:r>
        <w:t>ISM Locking</w:t>
      </w:r>
      <w:bookmarkEnd w:id="188"/>
      <w:bookmarkEnd w:id="189"/>
    </w:p>
    <w:p w14:paraId="4B6C700C" w14:textId="2E6A73E9" w:rsidR="00E238F9" w:rsidRDefault="00E238F9" w:rsidP="00B261E9">
      <w:r>
        <w:t xml:space="preserve">For the fabric ISM, the ism_locked signal can be used to mask off </w:t>
      </w:r>
      <w:r w:rsidR="00165B6E">
        <w:t xml:space="preserve">the value seen by the IOSF interface controller.  The fabric ISM should be </w:t>
      </w:r>
      <w:r w:rsidR="00663FAA">
        <w:t>driven in combinatorial</w:t>
      </w:r>
      <w:r w:rsidR="00165B6E">
        <w:t xml:space="preserve"> </w:t>
      </w:r>
      <w:r w:rsidR="00663FAA">
        <w:t xml:space="preserve">manner </w:t>
      </w:r>
      <w:r w:rsidR="00165B6E">
        <w:t xml:space="preserve">to zero to indicate IDLE when the </w:t>
      </w:r>
      <w:r w:rsidR="00663FAA">
        <w:t>“</w:t>
      </w:r>
      <w:r w:rsidR="00165B6E">
        <w:t>ism_locked</w:t>
      </w:r>
      <w:r w:rsidR="00663FAA">
        <w:t>”</w:t>
      </w:r>
      <w:r w:rsidR="00165B6E">
        <w:t xml:space="preserve"> signal is asserted.</w:t>
      </w:r>
    </w:p>
    <w:p w14:paraId="25DE4A7C" w14:textId="45D3C2C2" w:rsidR="00165B6E" w:rsidRDefault="00165B6E" w:rsidP="00B261E9">
      <w:r w:rsidRPr="00E238F9">
        <w:rPr>
          <w:rStyle w:val="IntenseEmphasis"/>
        </w:rPr>
        <w:t>Important</w:t>
      </w:r>
      <w:r>
        <w:t xml:space="preserve">: The </w:t>
      </w:r>
      <w:r w:rsidR="00663FAA">
        <w:t>“</w:t>
      </w:r>
      <w:r>
        <w:t>ism_fabric</w:t>
      </w:r>
      <w:r w:rsidR="00663FAA">
        <w:t>”</w:t>
      </w:r>
      <w:r>
        <w:t xml:space="preserve"> signal to the CDC must be the unmasked version directly from the fabric.  </w:t>
      </w:r>
    </w:p>
    <w:p w14:paraId="4489CA47" w14:textId="44ED6DE3" w:rsidR="000D7A54" w:rsidRDefault="00165B6E" w:rsidP="00B261E9">
      <w:r>
        <w:t xml:space="preserve">Agent </w:t>
      </w:r>
      <w:r w:rsidR="00E238F9">
        <w:t xml:space="preserve">ISM locking can be done </w:t>
      </w:r>
      <w:r w:rsidR="006F529D">
        <w:t>using either the current_state of the ISM or the next_</w:t>
      </w:r>
      <w:r w:rsidR="00D46779">
        <w:t>s</w:t>
      </w:r>
      <w:r w:rsidR="006F529D">
        <w:t>tate of the ISM. It is required to use the pre-flop locking mechanism for both cases</w:t>
      </w:r>
      <w:r w:rsidR="000D7A54">
        <w:t xml:space="preserve"> (however, a parameter needs to be set differently for using the next_state of the ISM)</w:t>
      </w:r>
      <w:r w:rsidR="006F529D">
        <w:t xml:space="preserve">. </w:t>
      </w:r>
    </w:p>
    <w:p w14:paraId="1BC6FEE5" w14:textId="639D78CD" w:rsidR="00E238F9" w:rsidRDefault="006F529D" w:rsidP="00B261E9">
      <w:r>
        <w:t xml:space="preserve">The Post-flop ISM locking </w:t>
      </w:r>
      <w:r w:rsidR="000D7A54">
        <w:t xml:space="preserve">approach </w:t>
      </w:r>
      <w:r>
        <w:t xml:space="preserve">violates the </w:t>
      </w:r>
      <w:r w:rsidR="00E238F9">
        <w:t>IOSF</w:t>
      </w:r>
      <w:r>
        <w:t xml:space="preserve"> spec</w:t>
      </w:r>
      <w:r w:rsidR="00E238F9">
        <w:t xml:space="preserve"> requirement that outputs be driven directly from a flop</w:t>
      </w:r>
      <w:r>
        <w:t xml:space="preserve"> and also has the potential to cause a metastability issue in the IOSF fabric – hence this option must </w:t>
      </w:r>
      <w:r w:rsidR="000D7A54">
        <w:t>*</w:t>
      </w:r>
      <w:r w:rsidRPr="000D7A54">
        <w:rPr>
          <w:b/>
        </w:rPr>
        <w:t>not</w:t>
      </w:r>
      <w:r w:rsidR="000D7A54">
        <w:t>*</w:t>
      </w:r>
      <w:r>
        <w:t xml:space="preserve"> be used by IP blocks</w:t>
      </w:r>
      <w:r w:rsidR="00E238F9">
        <w:t xml:space="preserve">.  </w:t>
      </w:r>
    </w:p>
    <w:p w14:paraId="33DDAE08" w14:textId="65913222" w:rsidR="00E238F9" w:rsidRDefault="00165B6E" w:rsidP="00E238F9">
      <w:pPr>
        <w:pStyle w:val="Heading4"/>
      </w:pPr>
      <w:bookmarkStart w:id="190" w:name="_Toc360722236"/>
      <w:r>
        <w:t xml:space="preserve">Agent ISM </w:t>
      </w:r>
      <w:r w:rsidR="00E238F9">
        <w:t>Locking Pre-Flop</w:t>
      </w:r>
      <w:r w:rsidR="006F529D">
        <w:t xml:space="preserve"> – using current_state</w:t>
      </w:r>
      <w:bookmarkEnd w:id="190"/>
    </w:p>
    <w:p w14:paraId="3CAEB90D" w14:textId="299CF4DD" w:rsidR="00E238F9" w:rsidRDefault="00370737" w:rsidP="00E238F9">
      <w:r>
        <w:t xml:space="preserve">For the agent ISM, the proper way to handle this is to apply the </w:t>
      </w:r>
      <w:r w:rsidR="00663FAA">
        <w:t>“</w:t>
      </w:r>
      <w:r>
        <w:t>ism_locked</w:t>
      </w:r>
      <w:r w:rsidR="00663FAA">
        <w:t>”</w:t>
      </w:r>
      <w:r>
        <w:t xml:space="preserve"> signal before the flopped output.  The input to the final flop that drives the </w:t>
      </w:r>
      <w:r w:rsidR="00663FAA">
        <w:t>“</w:t>
      </w:r>
      <w:r>
        <w:t>*_ism_agent</w:t>
      </w:r>
      <w:r w:rsidR="00663FAA">
        <w:t>”</w:t>
      </w:r>
      <w:r>
        <w:t xml:space="preserve"> signal should be masked such that it is driven to zero to indicate IDLE when the </w:t>
      </w:r>
      <w:r w:rsidR="00663FAA">
        <w:t>“</w:t>
      </w:r>
      <w:r>
        <w:t>ism_locked</w:t>
      </w:r>
      <w:r w:rsidR="00663FAA">
        <w:t>”</w:t>
      </w:r>
      <w:r>
        <w:t xml:space="preserve"> signal is asserted.  </w:t>
      </w:r>
    </w:p>
    <w:p w14:paraId="0E3D3419" w14:textId="10BA0B6B" w:rsidR="006F529D" w:rsidRDefault="000308EC" w:rsidP="00E238F9">
      <w:r>
        <w:lastRenderedPageBreak/>
        <w:t xml:space="preserve">In the first case, the </w:t>
      </w:r>
      <w:r w:rsidR="00663FAA">
        <w:t>“</w:t>
      </w:r>
      <w:r>
        <w:t>ism_agent</w:t>
      </w:r>
      <w:r w:rsidR="00663FAA">
        <w:t>”</w:t>
      </w:r>
      <w:r>
        <w:t xml:space="preserve"> signal to the CDC can be the same as the one being provided to the fabric. The CDC supports this by asserting the “ism_locked” signal in combinatorial manner when the ISM is idle (for IP-Inacc entry and Warm Reset).   </w:t>
      </w:r>
    </w:p>
    <w:p w14:paraId="0346A198" w14:textId="0CB5C42F" w:rsidR="000308EC" w:rsidRDefault="000308EC" w:rsidP="000308EC">
      <w:pPr>
        <w:pStyle w:val="Caption"/>
      </w:pPr>
      <w:bookmarkStart w:id="191" w:name="_Toc360672254"/>
      <w:r>
        <w:t xml:space="preserve">Figure </w:t>
      </w:r>
      <w:fldSimple w:instr=" STYLEREF 1 \s ">
        <w:r w:rsidR="00094572">
          <w:rPr>
            <w:noProof/>
          </w:rPr>
          <w:t>3</w:t>
        </w:r>
      </w:fldSimple>
      <w:r w:rsidR="00194B7F">
        <w:noBreakHyphen/>
      </w:r>
      <w:fldSimple w:instr=" SEQ Figure \* ARABIC \s 1 ">
        <w:r w:rsidR="00094572">
          <w:rPr>
            <w:noProof/>
          </w:rPr>
          <w:t>1</w:t>
        </w:r>
      </w:fldSimple>
      <w:r>
        <w:t>: ISM Locking Pre-Flop Example (with combi Lock behavior)</w:t>
      </w:r>
      <w:bookmarkEnd w:id="191"/>
    </w:p>
    <w:p w14:paraId="7FE0013C" w14:textId="47030A4D" w:rsidR="000308EC" w:rsidRDefault="000308EC" w:rsidP="00E238F9">
      <w:r>
        <w:rPr>
          <w:noProof/>
        </w:rPr>
        <w:drawing>
          <wp:inline distT="0" distB="0" distL="0" distR="0" wp14:anchorId="5AAF16E5" wp14:editId="3CB9C7A2">
            <wp:extent cx="5157602" cy="254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lop lock.emf"/>
                    <pic:cNvPicPr/>
                  </pic:nvPicPr>
                  <pic:blipFill>
                    <a:blip r:embed="rId77">
                      <a:extLst>
                        <a:ext uri="{28A0092B-C50C-407E-A947-70E740481C1C}">
                          <a14:useLocalDpi xmlns:a14="http://schemas.microsoft.com/office/drawing/2010/main" val="0"/>
                        </a:ext>
                      </a:extLst>
                    </a:blip>
                    <a:stretch>
                      <a:fillRect/>
                    </a:stretch>
                  </pic:blipFill>
                  <pic:spPr>
                    <a:xfrm>
                      <a:off x="0" y="0"/>
                      <a:ext cx="5160501" cy="2541428"/>
                    </a:xfrm>
                    <a:prstGeom prst="rect">
                      <a:avLst/>
                    </a:prstGeom>
                  </pic:spPr>
                </pic:pic>
              </a:graphicData>
            </a:graphic>
          </wp:inline>
        </w:drawing>
      </w:r>
    </w:p>
    <w:p w14:paraId="758D5C42" w14:textId="77777777" w:rsidR="000308EC" w:rsidRDefault="000308EC" w:rsidP="00E238F9"/>
    <w:p w14:paraId="040F2CBD" w14:textId="605ED5CD" w:rsidR="000308EC" w:rsidRDefault="000308EC" w:rsidP="000308EC">
      <w:pPr>
        <w:pStyle w:val="Heading4"/>
      </w:pPr>
      <w:bookmarkStart w:id="192" w:name="_Toc360722237"/>
      <w:r>
        <w:t>Agent ISM Locking Pre-Flop – using next_state</w:t>
      </w:r>
      <w:bookmarkEnd w:id="192"/>
    </w:p>
    <w:p w14:paraId="4B193F3F" w14:textId="3433EAC2" w:rsidR="000308EC" w:rsidRDefault="000308EC" w:rsidP="000308EC">
      <w:r>
        <w:t xml:space="preserve">For the second case, the </w:t>
      </w:r>
      <w:r w:rsidR="00322CDB">
        <w:t>CDC needs to be configured through setting the parameter “ISM</w:t>
      </w:r>
      <w:r w:rsidR="00B347FF">
        <w:t>_AGT</w:t>
      </w:r>
      <w:r w:rsidR="00322CDB">
        <w:t xml:space="preserve">_IS_NS” in order to have the </w:t>
      </w:r>
      <w:r>
        <w:t xml:space="preserve">“ism_locked” signal </w:t>
      </w:r>
      <w:r w:rsidR="00322CDB">
        <w:t xml:space="preserve">assert from a flop in response to the </w:t>
      </w:r>
      <w:r>
        <w:t xml:space="preserve">ISM </w:t>
      </w:r>
      <w:r w:rsidR="00322CDB">
        <w:t>going to IDLE state</w:t>
      </w:r>
      <w:r>
        <w:t xml:space="preserve"> (for IP-Inacc entry and Warm Reset).</w:t>
      </w:r>
    </w:p>
    <w:p w14:paraId="6CC1B8A7" w14:textId="4707102F" w:rsidR="00370737" w:rsidRDefault="00370737" w:rsidP="00E238F9">
      <w:r w:rsidRPr="00E238F9">
        <w:rPr>
          <w:rStyle w:val="IntenseEmphasis"/>
        </w:rPr>
        <w:t>Important</w:t>
      </w:r>
      <w:r>
        <w:t xml:space="preserve">: With this method, the </w:t>
      </w:r>
      <w:r w:rsidR="00DF2A45">
        <w:t>“</w:t>
      </w:r>
      <w:r>
        <w:t>ism_agent</w:t>
      </w:r>
      <w:r w:rsidR="00DF2A45">
        <w:t>”</w:t>
      </w:r>
      <w:r>
        <w:t xml:space="preserve"> signal to the CDC must be the ISM value before this mask before the flop.  </w:t>
      </w:r>
    </w:p>
    <w:p w14:paraId="35427D5E" w14:textId="1FE58B45" w:rsidR="00C630DA" w:rsidRDefault="00C630DA" w:rsidP="00C630DA">
      <w:pPr>
        <w:pStyle w:val="Caption"/>
      </w:pPr>
      <w:bookmarkStart w:id="193" w:name="_Toc360672255"/>
      <w:r>
        <w:lastRenderedPageBreak/>
        <w:t xml:space="preserve">Figure </w:t>
      </w:r>
      <w:fldSimple w:instr=" STYLEREF 1 \s ">
        <w:r w:rsidR="00094572">
          <w:rPr>
            <w:noProof/>
          </w:rPr>
          <w:t>3</w:t>
        </w:r>
      </w:fldSimple>
      <w:r w:rsidR="00194B7F">
        <w:noBreakHyphen/>
      </w:r>
      <w:fldSimple w:instr=" SEQ Figure \* ARABIC \s 1 ">
        <w:r w:rsidR="00094572">
          <w:rPr>
            <w:noProof/>
          </w:rPr>
          <w:t>2</w:t>
        </w:r>
      </w:fldSimple>
      <w:r>
        <w:t>: ISM Locking Pre-Flop Example</w:t>
      </w:r>
      <w:bookmarkEnd w:id="193"/>
    </w:p>
    <w:p w14:paraId="4FB6DD91" w14:textId="1B710F8D" w:rsidR="00C630DA" w:rsidRPr="00E238F9" w:rsidRDefault="002B6D4A" w:rsidP="00E238F9">
      <w:r>
        <w:rPr>
          <w:noProof/>
        </w:rPr>
        <w:drawing>
          <wp:inline distT="0" distB="0" distL="0" distR="0" wp14:anchorId="5C4203E2" wp14:editId="36E21CA1">
            <wp:extent cx="5372100" cy="25527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72100" cy="2552700"/>
                    </a:xfrm>
                    <a:prstGeom prst="rect">
                      <a:avLst/>
                    </a:prstGeom>
                    <a:noFill/>
                    <a:ln>
                      <a:noFill/>
                    </a:ln>
                  </pic:spPr>
                </pic:pic>
              </a:graphicData>
            </a:graphic>
          </wp:inline>
        </w:drawing>
      </w:r>
    </w:p>
    <w:p w14:paraId="60957490" w14:textId="46C309EA" w:rsidR="00370737" w:rsidRPr="00E238F9" w:rsidRDefault="00370737" w:rsidP="00E238F9"/>
    <w:p w14:paraId="2EE21A05" w14:textId="673C3FBB" w:rsidR="009C0AFB" w:rsidRDefault="0074339F" w:rsidP="009C0AFB">
      <w:pPr>
        <w:pStyle w:val="Heading3"/>
      </w:pPr>
      <w:bookmarkStart w:id="194" w:name="_Toc360722238"/>
      <w:r>
        <w:t>IOSF</w:t>
      </w:r>
      <w:r w:rsidR="00B261E9">
        <w:t xml:space="preserve"> CLKREQ/CLKACK</w:t>
      </w:r>
      <w:bookmarkEnd w:id="194"/>
    </w:p>
    <w:p w14:paraId="764D5BCF" w14:textId="77777777" w:rsidR="0074339F" w:rsidRPr="00370737" w:rsidRDefault="0074339F" w:rsidP="0074339F">
      <w:r>
        <w:t xml:space="preserve">IOSF controllers that had previously been responsible for the IOSF clkreq/clkack signals directly will now have to accommodate the fact that the CDC needs to manage those signals instead.   </w:t>
      </w:r>
    </w:p>
    <w:p w14:paraId="39867543" w14:textId="3F15267F" w:rsidR="0074339F" w:rsidRDefault="0074339F" w:rsidP="0074339F">
      <w:r>
        <w:t xml:space="preserve">The general model for these is that the clkreq driven by the IOSF controller will be sent to the CDC.  The clkack will be driven as described above for synchronous requests. </w:t>
      </w:r>
    </w:p>
    <w:p w14:paraId="4402EB99" w14:textId="55EBABE9" w:rsidR="0074339F" w:rsidRPr="0074339F" w:rsidRDefault="0074339F" w:rsidP="0074339F">
      <w:r>
        <w:t>The following describes how to interface to commonly used IOSF interface controllers.</w:t>
      </w:r>
    </w:p>
    <w:p w14:paraId="25AA2E7A" w14:textId="62F6AF11" w:rsidR="009C0AFB" w:rsidRDefault="0074339F" w:rsidP="009C0AFB">
      <w:pPr>
        <w:pStyle w:val="Heading3"/>
      </w:pPr>
      <w:bookmarkStart w:id="195" w:name="_Toc360722239"/>
      <w:r>
        <w:lastRenderedPageBreak/>
        <w:t>IOSF-SB SBEBASE/SBENDPOINT</w:t>
      </w:r>
      <w:r w:rsidR="002D05D5">
        <w:t xml:space="preserve"> Interfacing</w:t>
      </w:r>
      <w:bookmarkEnd w:id="195"/>
    </w:p>
    <w:p w14:paraId="6E981391" w14:textId="2F72C48D" w:rsidR="0074339F" w:rsidRDefault="0074339F" w:rsidP="0074339F">
      <w:r>
        <w:t>For the very commonly used “</w:t>
      </w:r>
      <w:r w:rsidR="008113ED">
        <w:t>SBE</w:t>
      </w:r>
      <w:r>
        <w:t xml:space="preserve">” sideband endpoint controllers, the following connections </w:t>
      </w:r>
      <w:r w:rsidR="008113ED">
        <w:t>are recommended</w:t>
      </w:r>
      <w:r>
        <w:t xml:space="preserve"> to ensure proper operation.</w:t>
      </w:r>
      <w:r w:rsidR="008113ED">
        <w:t xml:space="preserve">  The pin names are those on the SBEBASE block.  </w:t>
      </w:r>
      <w:r w:rsidR="00456799">
        <w:t xml:space="preserve">The list below assumes the use of a different source for the agent clock than the side_clk.  </w:t>
      </w:r>
    </w:p>
    <w:p w14:paraId="0FEF430C" w14:textId="77777777" w:rsidR="0074339F" w:rsidRDefault="0074339F" w:rsidP="0074339F"/>
    <w:p w14:paraId="26DFD999" w14:textId="18149E1C" w:rsidR="00D221A0" w:rsidRDefault="00D221A0" w:rsidP="00D221A0">
      <w:pPr>
        <w:pStyle w:val="Caption"/>
      </w:pPr>
      <w:bookmarkStart w:id="196" w:name="_Toc360574364"/>
      <w:r>
        <w:t xml:space="preserve">Table </w:t>
      </w:r>
      <w:fldSimple w:instr=" STYLEREF 1 \s ">
        <w:r w:rsidR="00094572">
          <w:rPr>
            <w:noProof/>
          </w:rPr>
          <w:t>3</w:t>
        </w:r>
      </w:fldSimple>
      <w:r w:rsidR="0080659B">
        <w:noBreakHyphen/>
      </w:r>
      <w:fldSimple w:instr=" SEQ Table \* ARABIC \s 1 ">
        <w:r w:rsidR="00094572">
          <w:rPr>
            <w:noProof/>
          </w:rPr>
          <w:t>1</w:t>
        </w:r>
      </w:fldSimple>
      <w:r>
        <w:t>: IOSF-SB Endpoint Interface Signals</w:t>
      </w:r>
      <w:bookmarkEnd w:id="196"/>
    </w:p>
    <w:tbl>
      <w:tblPr>
        <w:tblStyle w:val="TableGrid"/>
        <w:tblW w:w="8856" w:type="dxa"/>
        <w:jc w:val="center"/>
        <w:tblLook w:val="04A0" w:firstRow="1" w:lastRow="0" w:firstColumn="1" w:lastColumn="0" w:noHBand="0" w:noVBand="1"/>
      </w:tblPr>
      <w:tblGrid>
        <w:gridCol w:w="1883"/>
        <w:gridCol w:w="1082"/>
        <w:gridCol w:w="5891"/>
      </w:tblGrid>
      <w:tr w:rsidR="0074339F" w14:paraId="1240938B" w14:textId="77777777" w:rsidTr="0074339F">
        <w:trPr>
          <w:jc w:val="center"/>
        </w:trPr>
        <w:tc>
          <w:tcPr>
            <w:tcW w:w="1883" w:type="dxa"/>
          </w:tcPr>
          <w:p w14:paraId="565BCC73" w14:textId="77777777" w:rsidR="0074339F" w:rsidRPr="000D7F8C" w:rsidRDefault="0074339F" w:rsidP="0074339F">
            <w:pPr>
              <w:pStyle w:val="Caption"/>
            </w:pPr>
            <w:r>
              <w:t>Name</w:t>
            </w:r>
          </w:p>
        </w:tc>
        <w:tc>
          <w:tcPr>
            <w:tcW w:w="1082" w:type="dxa"/>
          </w:tcPr>
          <w:p w14:paraId="3685AD8D" w14:textId="4947A97A" w:rsidR="0074339F" w:rsidRPr="000D7F8C" w:rsidRDefault="0074339F" w:rsidP="0074339F">
            <w:pPr>
              <w:pStyle w:val="Caption"/>
              <w:jc w:val="center"/>
            </w:pPr>
            <w:r>
              <w:t>I/O</w:t>
            </w:r>
          </w:p>
        </w:tc>
        <w:tc>
          <w:tcPr>
            <w:tcW w:w="5891" w:type="dxa"/>
          </w:tcPr>
          <w:p w14:paraId="415FC620" w14:textId="6BF4955A" w:rsidR="0074339F" w:rsidRPr="000D7F8C" w:rsidRDefault="0074339F" w:rsidP="0074339F">
            <w:pPr>
              <w:pStyle w:val="Caption"/>
            </w:pPr>
            <w:r>
              <w:t>Connection</w:t>
            </w:r>
          </w:p>
        </w:tc>
      </w:tr>
      <w:tr w:rsidR="0074339F" w14:paraId="69B82114" w14:textId="77777777" w:rsidTr="0074339F">
        <w:trPr>
          <w:jc w:val="center"/>
        </w:trPr>
        <w:tc>
          <w:tcPr>
            <w:tcW w:w="1883" w:type="dxa"/>
          </w:tcPr>
          <w:p w14:paraId="5268EDC6" w14:textId="5AC93207" w:rsidR="0074339F" w:rsidRDefault="0074339F" w:rsidP="0074339F">
            <w:r>
              <w:t>side_clk</w:t>
            </w:r>
          </w:p>
        </w:tc>
        <w:tc>
          <w:tcPr>
            <w:tcW w:w="1082" w:type="dxa"/>
          </w:tcPr>
          <w:p w14:paraId="47066521" w14:textId="7391255C" w:rsidR="0074339F" w:rsidRPr="0069470B" w:rsidRDefault="0074339F" w:rsidP="0074339F">
            <w:pPr>
              <w:jc w:val="center"/>
            </w:pPr>
            <w:r w:rsidRPr="0069470B">
              <w:t>In</w:t>
            </w:r>
          </w:p>
        </w:tc>
        <w:tc>
          <w:tcPr>
            <w:tcW w:w="5891" w:type="dxa"/>
          </w:tcPr>
          <w:p w14:paraId="5B626B38" w14:textId="794215B0" w:rsidR="0074339F" w:rsidRDefault="0074339F" w:rsidP="0074339F">
            <w:r>
              <w:t>Driven by gclock output of the CDC for the IOSF-SB clock domain</w:t>
            </w:r>
            <w:r w:rsidR="008113ED">
              <w:t xml:space="preserve">.  The actual side_clk input into the IP should be fed to the CDC’s clock input, not the SBE.  </w:t>
            </w:r>
          </w:p>
        </w:tc>
      </w:tr>
      <w:tr w:rsidR="0074339F" w14:paraId="6BF514A6" w14:textId="77777777" w:rsidTr="0074339F">
        <w:trPr>
          <w:jc w:val="center"/>
        </w:trPr>
        <w:tc>
          <w:tcPr>
            <w:tcW w:w="1883" w:type="dxa"/>
          </w:tcPr>
          <w:p w14:paraId="57D9DF05" w14:textId="66C7356D" w:rsidR="0074339F" w:rsidRDefault="00723EDE" w:rsidP="0074339F">
            <w:r>
              <w:t>s</w:t>
            </w:r>
            <w:r w:rsidR="0074339F">
              <w:t>ide_rst_b</w:t>
            </w:r>
          </w:p>
        </w:tc>
        <w:tc>
          <w:tcPr>
            <w:tcW w:w="1082" w:type="dxa"/>
          </w:tcPr>
          <w:p w14:paraId="2ACFD010" w14:textId="75B7EF95" w:rsidR="0074339F" w:rsidRPr="0069470B" w:rsidRDefault="0074339F" w:rsidP="0074339F">
            <w:pPr>
              <w:jc w:val="center"/>
            </w:pPr>
            <w:r w:rsidRPr="0069470B">
              <w:t>In</w:t>
            </w:r>
          </w:p>
        </w:tc>
        <w:tc>
          <w:tcPr>
            <w:tcW w:w="5891" w:type="dxa"/>
          </w:tcPr>
          <w:p w14:paraId="016DCA43" w14:textId="1A1A2D21" w:rsidR="0074339F" w:rsidRPr="008B2AEC" w:rsidRDefault="0074339F" w:rsidP="008113ED">
            <w:r>
              <w:t>Driven by greset_b output of the CDC for the IOSF-SB clock domain</w:t>
            </w:r>
            <w:r w:rsidR="008113ED">
              <w:t xml:space="preserve">.  The actual side_rst_b input into the IP should be fed to the CDC’s reset_b input, not the SBE.  </w:t>
            </w:r>
          </w:p>
        </w:tc>
      </w:tr>
      <w:tr w:rsidR="006F2339" w14:paraId="0778713F" w14:textId="77777777" w:rsidTr="004676A0">
        <w:trPr>
          <w:jc w:val="center"/>
        </w:trPr>
        <w:tc>
          <w:tcPr>
            <w:tcW w:w="1883" w:type="dxa"/>
          </w:tcPr>
          <w:p w14:paraId="0E726A85" w14:textId="0359924F" w:rsidR="006F2339" w:rsidRPr="00462A77" w:rsidRDefault="00723EDE" w:rsidP="004676A0">
            <w:pPr>
              <w:rPr>
                <w:bCs/>
              </w:rPr>
            </w:pPr>
            <w:r>
              <w:rPr>
                <w:bCs/>
              </w:rPr>
              <w:t>s</w:t>
            </w:r>
            <w:r w:rsidR="006F2339" w:rsidRPr="00462A77">
              <w:rPr>
                <w:bCs/>
              </w:rPr>
              <w:t>ide_clkreq</w:t>
            </w:r>
          </w:p>
        </w:tc>
        <w:tc>
          <w:tcPr>
            <w:tcW w:w="1082" w:type="dxa"/>
          </w:tcPr>
          <w:p w14:paraId="566D3A6B" w14:textId="77777777" w:rsidR="006F2339" w:rsidRPr="0069470B" w:rsidRDefault="006F2339" w:rsidP="004676A0">
            <w:pPr>
              <w:jc w:val="center"/>
            </w:pPr>
            <w:r w:rsidRPr="0069470B">
              <w:t>Out</w:t>
            </w:r>
          </w:p>
        </w:tc>
        <w:tc>
          <w:tcPr>
            <w:tcW w:w="5891" w:type="dxa"/>
          </w:tcPr>
          <w:p w14:paraId="37670D5D" w14:textId="56D5B97B" w:rsidR="006F2339" w:rsidRDefault="006F2339" w:rsidP="006F2339">
            <w:r>
              <w:t>Should drive a gclock_req_async input on the CDC controlling the side_clk domain.</w:t>
            </w:r>
          </w:p>
        </w:tc>
      </w:tr>
      <w:tr w:rsidR="009D119F" w14:paraId="31F695D5" w14:textId="77777777" w:rsidTr="009D119F">
        <w:trPr>
          <w:jc w:val="center"/>
        </w:trPr>
        <w:tc>
          <w:tcPr>
            <w:tcW w:w="1883" w:type="dxa"/>
          </w:tcPr>
          <w:p w14:paraId="7122885E" w14:textId="1E4E8FE8" w:rsidR="009D119F" w:rsidRPr="00462A77" w:rsidRDefault="00723EDE" w:rsidP="009D119F">
            <w:pPr>
              <w:rPr>
                <w:bCs/>
              </w:rPr>
            </w:pPr>
            <w:r>
              <w:rPr>
                <w:bCs/>
              </w:rPr>
              <w:t>s</w:t>
            </w:r>
            <w:r w:rsidR="009D119F" w:rsidRPr="00462A77">
              <w:rPr>
                <w:bCs/>
              </w:rPr>
              <w:t>ide_clkack</w:t>
            </w:r>
          </w:p>
        </w:tc>
        <w:tc>
          <w:tcPr>
            <w:tcW w:w="1082" w:type="dxa"/>
          </w:tcPr>
          <w:p w14:paraId="54D66147" w14:textId="77777777" w:rsidR="009D119F" w:rsidRPr="0069470B" w:rsidRDefault="009D119F" w:rsidP="009D119F">
            <w:pPr>
              <w:jc w:val="center"/>
            </w:pPr>
            <w:r w:rsidRPr="0069470B">
              <w:t>In</w:t>
            </w:r>
          </w:p>
        </w:tc>
        <w:tc>
          <w:tcPr>
            <w:tcW w:w="5891" w:type="dxa"/>
          </w:tcPr>
          <w:p w14:paraId="3F5EC69F" w14:textId="05D18971" w:rsidR="009D119F" w:rsidRDefault="009D119F" w:rsidP="009D119F">
            <w:r>
              <w:t>Should be driven by the gclock_a</w:t>
            </w:r>
            <w:r w:rsidR="00456799">
              <w:t>ck</w:t>
            </w:r>
            <w:r>
              <w:t>_async output of the CDC controlling the agent_clk domain.  This must be the gclock_a</w:t>
            </w:r>
            <w:r w:rsidR="00456799">
              <w:t>ck</w:t>
            </w:r>
            <w:r>
              <w:t xml:space="preserve">_async bit that corresponds to the gclock_req_async bit driven by the SBE’s side_clkreq signal. </w:t>
            </w:r>
          </w:p>
        </w:tc>
      </w:tr>
      <w:tr w:rsidR="006F2339" w14:paraId="48D03F52" w14:textId="77777777" w:rsidTr="00C265BD">
        <w:trPr>
          <w:jc w:val="center"/>
        </w:trPr>
        <w:tc>
          <w:tcPr>
            <w:tcW w:w="1883" w:type="dxa"/>
          </w:tcPr>
          <w:p w14:paraId="3986150A" w14:textId="52926CEC" w:rsidR="006F2339" w:rsidRPr="00462A77" w:rsidRDefault="00723EDE" w:rsidP="00C265BD">
            <w:r>
              <w:rPr>
                <w:bCs/>
              </w:rPr>
              <w:t>s</w:t>
            </w:r>
            <w:r w:rsidR="006F2339" w:rsidRPr="00462A77">
              <w:rPr>
                <w:bCs/>
              </w:rPr>
              <w:t>bi_sbe_clkreq</w:t>
            </w:r>
          </w:p>
        </w:tc>
        <w:tc>
          <w:tcPr>
            <w:tcW w:w="1082" w:type="dxa"/>
          </w:tcPr>
          <w:p w14:paraId="67E1E2DE" w14:textId="77777777" w:rsidR="006F2339" w:rsidRPr="0069470B" w:rsidRDefault="006F2339" w:rsidP="00C265BD">
            <w:pPr>
              <w:jc w:val="center"/>
            </w:pPr>
            <w:r w:rsidRPr="0069470B">
              <w:t>In</w:t>
            </w:r>
          </w:p>
        </w:tc>
        <w:tc>
          <w:tcPr>
            <w:tcW w:w="5891" w:type="dxa"/>
          </w:tcPr>
          <w:p w14:paraId="5FC94E5D" w14:textId="7819F817" w:rsidR="006F2339" w:rsidRPr="005033E8" w:rsidRDefault="006F2339" w:rsidP="00C265BD">
            <w:r>
              <w:t>Recommend tying to 0.  Clock reqs for running side_clk should go directly to the CDC.</w:t>
            </w:r>
          </w:p>
        </w:tc>
      </w:tr>
      <w:tr w:rsidR="006F2339" w14:paraId="5F6583DC" w14:textId="77777777" w:rsidTr="0074339F">
        <w:trPr>
          <w:jc w:val="center"/>
        </w:trPr>
        <w:tc>
          <w:tcPr>
            <w:tcW w:w="1883" w:type="dxa"/>
          </w:tcPr>
          <w:p w14:paraId="342619DF" w14:textId="56696E67" w:rsidR="006F2339" w:rsidRDefault="00723EDE" w:rsidP="0074339F">
            <w:r>
              <w:lastRenderedPageBreak/>
              <w:t>a</w:t>
            </w:r>
            <w:r w:rsidR="006F2339">
              <w:t>gent_clk</w:t>
            </w:r>
          </w:p>
        </w:tc>
        <w:tc>
          <w:tcPr>
            <w:tcW w:w="1082" w:type="dxa"/>
          </w:tcPr>
          <w:p w14:paraId="0E68006E" w14:textId="72D11718" w:rsidR="006F2339" w:rsidRPr="0069470B" w:rsidRDefault="006F2339" w:rsidP="0074339F">
            <w:pPr>
              <w:jc w:val="center"/>
            </w:pPr>
            <w:r w:rsidRPr="0069470B">
              <w:t>In</w:t>
            </w:r>
          </w:p>
        </w:tc>
        <w:tc>
          <w:tcPr>
            <w:tcW w:w="5891" w:type="dxa"/>
          </w:tcPr>
          <w:p w14:paraId="46E52266" w14:textId="4EEE01C8" w:rsidR="006F2339" w:rsidRPr="000806EE" w:rsidRDefault="006F2339" w:rsidP="00462A77">
            <w:r>
              <w:t>Driven by gclock output of the CDC for the Agent clock domain</w:t>
            </w:r>
          </w:p>
        </w:tc>
      </w:tr>
      <w:tr w:rsidR="006F2339" w14:paraId="0BD50F50" w14:textId="77777777" w:rsidTr="0074339F">
        <w:trPr>
          <w:jc w:val="center"/>
        </w:trPr>
        <w:tc>
          <w:tcPr>
            <w:tcW w:w="1883" w:type="dxa"/>
          </w:tcPr>
          <w:p w14:paraId="548082D6" w14:textId="1BC7254F" w:rsidR="006F2339" w:rsidRDefault="006F2339" w:rsidP="0074339F">
            <w:r>
              <w:t>agent_side_rst_b</w:t>
            </w:r>
          </w:p>
        </w:tc>
        <w:tc>
          <w:tcPr>
            <w:tcW w:w="1082" w:type="dxa"/>
          </w:tcPr>
          <w:p w14:paraId="5C33B6EE" w14:textId="41EEFE66" w:rsidR="006F2339" w:rsidRPr="0069470B" w:rsidRDefault="006F2339" w:rsidP="0074339F">
            <w:pPr>
              <w:jc w:val="center"/>
            </w:pPr>
            <w:r w:rsidRPr="0069470B">
              <w:t>In</w:t>
            </w:r>
          </w:p>
        </w:tc>
        <w:tc>
          <w:tcPr>
            <w:tcW w:w="5891" w:type="dxa"/>
          </w:tcPr>
          <w:p w14:paraId="46FDA5F9" w14:textId="2A0CD1EE" w:rsidR="006F2339" w:rsidRPr="000806EE" w:rsidRDefault="006F2339" w:rsidP="00462A77">
            <w:r>
              <w:t>Driven by greset_b output of the CDC for the Agent clock domain</w:t>
            </w:r>
          </w:p>
        </w:tc>
      </w:tr>
      <w:tr w:rsidR="006F2339" w14:paraId="79A1F5F5" w14:textId="77777777" w:rsidTr="00C265BD">
        <w:trPr>
          <w:jc w:val="center"/>
        </w:trPr>
        <w:tc>
          <w:tcPr>
            <w:tcW w:w="1883" w:type="dxa"/>
          </w:tcPr>
          <w:p w14:paraId="4293A2E6" w14:textId="77777777" w:rsidR="006F2339" w:rsidRPr="00462A77" w:rsidRDefault="006F2339" w:rsidP="00C265BD">
            <w:pPr>
              <w:rPr>
                <w:bCs/>
              </w:rPr>
            </w:pPr>
            <w:r w:rsidRPr="00462A77">
              <w:rPr>
                <w:bCs/>
              </w:rPr>
              <w:t>sbe_sbi_clkreq</w:t>
            </w:r>
          </w:p>
        </w:tc>
        <w:tc>
          <w:tcPr>
            <w:tcW w:w="1082" w:type="dxa"/>
          </w:tcPr>
          <w:p w14:paraId="34DD3523" w14:textId="77777777" w:rsidR="006F2339" w:rsidRPr="0069470B" w:rsidRDefault="006F2339" w:rsidP="00C265BD">
            <w:pPr>
              <w:jc w:val="center"/>
            </w:pPr>
            <w:r w:rsidRPr="0069470B">
              <w:t>Out</w:t>
            </w:r>
          </w:p>
        </w:tc>
        <w:tc>
          <w:tcPr>
            <w:tcW w:w="5891" w:type="dxa"/>
          </w:tcPr>
          <w:p w14:paraId="254C428E" w14:textId="442A8292" w:rsidR="006F2339" w:rsidRDefault="006F2339" w:rsidP="008113ED">
            <w:r>
              <w:t>Clock request for agent_clk.  Should drive a gclock_req_async input on the CDC controlling the agent_clk domain.</w:t>
            </w:r>
          </w:p>
        </w:tc>
      </w:tr>
      <w:tr w:rsidR="00FB2A30" w14:paraId="73D4790E" w14:textId="77777777" w:rsidTr="00390603">
        <w:trPr>
          <w:jc w:val="center"/>
        </w:trPr>
        <w:tc>
          <w:tcPr>
            <w:tcW w:w="1883" w:type="dxa"/>
          </w:tcPr>
          <w:p w14:paraId="2F88AA9A" w14:textId="25BD4900" w:rsidR="00FB2A30" w:rsidRPr="00462A77" w:rsidRDefault="00723EDE" w:rsidP="00390603">
            <w:pPr>
              <w:rPr>
                <w:bCs/>
              </w:rPr>
            </w:pPr>
            <w:r>
              <w:rPr>
                <w:bCs/>
              </w:rPr>
              <w:t>s</w:t>
            </w:r>
            <w:r w:rsidR="00FB2A30" w:rsidRPr="00462A77">
              <w:rPr>
                <w:bCs/>
              </w:rPr>
              <w:t>be_sbi_idle</w:t>
            </w:r>
          </w:p>
        </w:tc>
        <w:tc>
          <w:tcPr>
            <w:tcW w:w="1082" w:type="dxa"/>
          </w:tcPr>
          <w:p w14:paraId="2905A333" w14:textId="77777777" w:rsidR="00FB2A30" w:rsidRPr="0069470B" w:rsidRDefault="00FB2A30" w:rsidP="00390603">
            <w:pPr>
              <w:jc w:val="center"/>
            </w:pPr>
            <w:r w:rsidRPr="0069470B">
              <w:t>Out</w:t>
            </w:r>
          </w:p>
        </w:tc>
        <w:tc>
          <w:tcPr>
            <w:tcW w:w="5891" w:type="dxa"/>
          </w:tcPr>
          <w:p w14:paraId="5852996B" w14:textId="77777777" w:rsidR="00FB2A30" w:rsidRDefault="00FB2A30" w:rsidP="00390603">
            <w:r>
              <w:t>Clock request for agent_clk.  Should be inverted to drive the gclock_req_sync input on the CDC controlling the agent_clk domain.</w:t>
            </w:r>
          </w:p>
        </w:tc>
      </w:tr>
      <w:tr w:rsidR="006F2339" w14:paraId="1243DA2E" w14:textId="77777777" w:rsidTr="0074339F">
        <w:trPr>
          <w:jc w:val="center"/>
        </w:trPr>
        <w:tc>
          <w:tcPr>
            <w:tcW w:w="1883" w:type="dxa"/>
          </w:tcPr>
          <w:p w14:paraId="06847E8D" w14:textId="69A647D5" w:rsidR="006F2339" w:rsidRPr="00462A77" w:rsidRDefault="00723EDE" w:rsidP="0074339F">
            <w:pPr>
              <w:rPr>
                <w:bCs/>
              </w:rPr>
            </w:pPr>
            <w:r>
              <w:rPr>
                <w:bCs/>
              </w:rPr>
              <w:t>s</w:t>
            </w:r>
            <w:r w:rsidR="006F2339" w:rsidRPr="00462A77">
              <w:rPr>
                <w:bCs/>
              </w:rPr>
              <w:t>bi_sbe_idle</w:t>
            </w:r>
          </w:p>
        </w:tc>
        <w:tc>
          <w:tcPr>
            <w:tcW w:w="1082" w:type="dxa"/>
          </w:tcPr>
          <w:p w14:paraId="23F78BCA" w14:textId="4F6F4B44" w:rsidR="006F2339" w:rsidRPr="0069470B" w:rsidRDefault="00A62D2C" w:rsidP="0074339F">
            <w:pPr>
              <w:jc w:val="center"/>
            </w:pPr>
            <w:r w:rsidRPr="0069470B">
              <w:t>In</w:t>
            </w:r>
          </w:p>
        </w:tc>
        <w:tc>
          <w:tcPr>
            <w:tcW w:w="5891" w:type="dxa"/>
          </w:tcPr>
          <w:p w14:paraId="6ABA906F" w14:textId="0F340463" w:rsidR="006F2339" w:rsidRDefault="00FB2A30" w:rsidP="00FB2A30">
            <w:r>
              <w:t>No change to this connection.  Use what had been done in the past for communicating that the agent is idle.</w:t>
            </w:r>
          </w:p>
        </w:tc>
      </w:tr>
      <w:tr w:rsidR="006F2339" w14:paraId="2F0F2791" w14:textId="77777777" w:rsidTr="0074339F">
        <w:trPr>
          <w:jc w:val="center"/>
        </w:trPr>
        <w:tc>
          <w:tcPr>
            <w:tcW w:w="1883" w:type="dxa"/>
          </w:tcPr>
          <w:p w14:paraId="02084E68" w14:textId="2B1EB77B" w:rsidR="006F2339" w:rsidRPr="00462A77" w:rsidRDefault="00723EDE" w:rsidP="0074339F">
            <w:pPr>
              <w:rPr>
                <w:bCs/>
              </w:rPr>
            </w:pPr>
            <w:r>
              <w:rPr>
                <w:bCs/>
              </w:rPr>
              <w:t>s</w:t>
            </w:r>
            <w:r w:rsidR="006F2339" w:rsidRPr="00462A77">
              <w:rPr>
                <w:bCs/>
              </w:rPr>
              <w:t>ide_ism_fabric</w:t>
            </w:r>
          </w:p>
        </w:tc>
        <w:tc>
          <w:tcPr>
            <w:tcW w:w="1082" w:type="dxa"/>
          </w:tcPr>
          <w:p w14:paraId="13B49512" w14:textId="1BA99D2C" w:rsidR="006F2339" w:rsidRPr="0069470B" w:rsidRDefault="006F2339" w:rsidP="0074339F">
            <w:pPr>
              <w:jc w:val="center"/>
            </w:pPr>
            <w:r w:rsidRPr="0069470B">
              <w:t>In</w:t>
            </w:r>
          </w:p>
        </w:tc>
        <w:tc>
          <w:tcPr>
            <w:tcW w:w="5891" w:type="dxa"/>
          </w:tcPr>
          <w:p w14:paraId="11C78A3E" w14:textId="6814216D" w:rsidR="006F2339" w:rsidRDefault="00802F84" w:rsidP="002F30BE">
            <w:r>
              <w:t xml:space="preserve">This should be driven by </w:t>
            </w:r>
            <w:del w:id="197" w:author="Singh, Hartej" w:date="2015-04-07T09:38:00Z">
              <w:r w:rsidDel="002F30BE">
                <w:delText xml:space="preserve">the masked version of </w:delText>
              </w:r>
            </w:del>
            <w:r>
              <w:t xml:space="preserve">the fabric ISM as shown in Section </w:t>
            </w:r>
            <w:r>
              <w:fldChar w:fldCharType="begin"/>
            </w:r>
            <w:r>
              <w:instrText xml:space="preserve"> REF _Ref217786830 \r \h </w:instrText>
            </w:r>
            <w:r>
              <w:fldChar w:fldCharType="separate"/>
            </w:r>
            <w:r w:rsidR="00094572">
              <w:t>3.4.1</w:t>
            </w:r>
            <w:r>
              <w:fldChar w:fldCharType="end"/>
            </w:r>
            <w:r>
              <w:t>.</w:t>
            </w:r>
          </w:p>
        </w:tc>
      </w:tr>
      <w:tr w:rsidR="006F2339" w14:paraId="50FA35F4" w14:textId="77777777" w:rsidTr="0074339F">
        <w:trPr>
          <w:jc w:val="center"/>
        </w:trPr>
        <w:tc>
          <w:tcPr>
            <w:tcW w:w="1883" w:type="dxa"/>
          </w:tcPr>
          <w:p w14:paraId="7626A7A4" w14:textId="29F4A796" w:rsidR="006F2339" w:rsidRPr="00462A77" w:rsidRDefault="006F2339" w:rsidP="0074339F">
            <w:pPr>
              <w:rPr>
                <w:bCs/>
              </w:rPr>
            </w:pPr>
            <w:r>
              <w:rPr>
                <w:bCs/>
              </w:rPr>
              <w:t>side_ism_agent</w:t>
            </w:r>
          </w:p>
        </w:tc>
        <w:tc>
          <w:tcPr>
            <w:tcW w:w="1082" w:type="dxa"/>
          </w:tcPr>
          <w:p w14:paraId="43FA2A1A" w14:textId="54FF6026" w:rsidR="006F2339" w:rsidRPr="0069470B" w:rsidRDefault="006F2339" w:rsidP="0074339F">
            <w:pPr>
              <w:jc w:val="center"/>
            </w:pPr>
            <w:r w:rsidRPr="0069470B">
              <w:t>Out</w:t>
            </w:r>
          </w:p>
        </w:tc>
        <w:tc>
          <w:tcPr>
            <w:tcW w:w="5891" w:type="dxa"/>
          </w:tcPr>
          <w:p w14:paraId="6F2DF418" w14:textId="58CB37F3" w:rsidR="006F2339" w:rsidRDefault="00FE69F0">
            <w:r>
              <w:t>This should be connected to the “ism_agent” input of the CDC. No masking needs to be done on this signal since the sideband endpoint provides a separate signal (“side_ism_lock_b”) for that purpose.</w:t>
            </w:r>
            <w:r w:rsidR="00802F84">
              <w:t xml:space="preserve">  </w:t>
            </w:r>
          </w:p>
        </w:tc>
      </w:tr>
      <w:tr w:rsidR="009529D0" w14:paraId="7BE7D2F4" w14:textId="77777777" w:rsidTr="0074339F">
        <w:trPr>
          <w:jc w:val="center"/>
        </w:trPr>
        <w:tc>
          <w:tcPr>
            <w:tcW w:w="1883" w:type="dxa"/>
          </w:tcPr>
          <w:p w14:paraId="3C5B532A" w14:textId="0C640C82" w:rsidR="009529D0" w:rsidRDefault="009529D0" w:rsidP="0074339F">
            <w:pPr>
              <w:rPr>
                <w:bCs/>
              </w:rPr>
            </w:pPr>
            <w:r>
              <w:rPr>
                <w:bCs/>
              </w:rPr>
              <w:t>side_ism_lock_b</w:t>
            </w:r>
          </w:p>
        </w:tc>
        <w:tc>
          <w:tcPr>
            <w:tcW w:w="1082" w:type="dxa"/>
          </w:tcPr>
          <w:p w14:paraId="16924C79" w14:textId="7540962A" w:rsidR="009529D0" w:rsidRPr="0069470B" w:rsidRDefault="009529D0" w:rsidP="0074339F">
            <w:pPr>
              <w:jc w:val="center"/>
            </w:pPr>
            <w:r>
              <w:t>In</w:t>
            </w:r>
          </w:p>
        </w:tc>
        <w:tc>
          <w:tcPr>
            <w:tcW w:w="5891" w:type="dxa"/>
          </w:tcPr>
          <w:p w14:paraId="058C8C1C" w14:textId="072E55F9" w:rsidR="009529D0" w:rsidRDefault="00D02E78" w:rsidP="00802F84">
            <w:r>
              <w:t>Drive this with inverted ver</w:t>
            </w:r>
            <w:r w:rsidR="00FE69F0">
              <w:t>sion</w:t>
            </w:r>
            <w:r>
              <w:t xml:space="preserve"> of “ism_locked” signal output of CDC. </w:t>
            </w:r>
          </w:p>
        </w:tc>
      </w:tr>
    </w:tbl>
    <w:p w14:paraId="4168C2F7" w14:textId="77777777" w:rsidR="00B07639" w:rsidRDefault="00B07639" w:rsidP="00B07639"/>
    <w:p w14:paraId="2CA70B60" w14:textId="055BEFAA" w:rsidR="002D05D5" w:rsidRDefault="002D05D5" w:rsidP="002D05D5">
      <w:pPr>
        <w:pStyle w:val="Heading3"/>
      </w:pPr>
      <w:bookmarkStart w:id="198" w:name="_Toc360722240"/>
      <w:r>
        <w:t>IOSF-P Interfacing using IOSFIU and IOSF COMLIB Blocks</w:t>
      </w:r>
      <w:bookmarkEnd w:id="198"/>
    </w:p>
    <w:p w14:paraId="6A1C1D36" w14:textId="7FBE6135" w:rsidR="004F7B5D" w:rsidRDefault="004F7B5D" w:rsidP="00C00261">
      <w:r>
        <w:t>IOSF-Primary controllers are less standardized than IOSF-SB endpoints.  However there are many I</w:t>
      </w:r>
      <w:r w:rsidR="002072B8">
        <w:t>p</w:t>
      </w:r>
      <w:r>
        <w:t xml:space="preserve">s using the sub-controller blocks from the ISOF COMLIB </w:t>
      </w:r>
      <w:r>
        <w:lastRenderedPageBreak/>
        <w:t>and another block called “IOSFIU” which wraps these COMLIB sub-blocks has become somewhat standard as a complete controller solution.   This section describes how to interface to the IOSFIU block, with the expectation that this will also be useful for other controllers built on the COMLIB sub-blocks.</w:t>
      </w:r>
    </w:p>
    <w:p w14:paraId="6E722E1A" w14:textId="77777777" w:rsidR="004F7B5D" w:rsidRPr="00C00261" w:rsidRDefault="004F7B5D" w:rsidP="00C00261">
      <w:r>
        <w:t xml:space="preserve"> </w:t>
      </w:r>
    </w:p>
    <w:p w14:paraId="0E025468" w14:textId="3685E1C0" w:rsidR="00D221A0" w:rsidRDefault="00D221A0" w:rsidP="00D221A0">
      <w:pPr>
        <w:pStyle w:val="Caption"/>
      </w:pPr>
      <w:bookmarkStart w:id="199" w:name="_Toc360574365"/>
      <w:r>
        <w:t xml:space="preserve">Table </w:t>
      </w:r>
      <w:fldSimple w:instr=" STYLEREF 1 \s ">
        <w:r w:rsidR="00094572">
          <w:rPr>
            <w:noProof/>
          </w:rPr>
          <w:t>3</w:t>
        </w:r>
      </w:fldSimple>
      <w:r w:rsidR="0080659B">
        <w:noBreakHyphen/>
      </w:r>
      <w:fldSimple w:instr=" SEQ Table \* ARABIC \s 1 ">
        <w:r w:rsidR="00094572">
          <w:rPr>
            <w:noProof/>
          </w:rPr>
          <w:t>2</w:t>
        </w:r>
      </w:fldSimple>
      <w:r>
        <w:t>: IOSF-Primary Agent Endpoint Interface Signals</w:t>
      </w:r>
      <w:bookmarkEnd w:id="199"/>
    </w:p>
    <w:tbl>
      <w:tblPr>
        <w:tblStyle w:val="TableGrid"/>
        <w:tblW w:w="8856" w:type="dxa"/>
        <w:jc w:val="center"/>
        <w:tblLook w:val="04A0" w:firstRow="1" w:lastRow="0" w:firstColumn="1" w:lastColumn="0" w:noHBand="0" w:noVBand="1"/>
      </w:tblPr>
      <w:tblGrid>
        <w:gridCol w:w="2062"/>
        <w:gridCol w:w="1064"/>
        <w:gridCol w:w="5730"/>
      </w:tblGrid>
      <w:tr w:rsidR="004F7B5D" w14:paraId="27B64F3F" w14:textId="77777777" w:rsidTr="003F5C0C">
        <w:trPr>
          <w:jc w:val="center"/>
        </w:trPr>
        <w:tc>
          <w:tcPr>
            <w:tcW w:w="2062" w:type="dxa"/>
          </w:tcPr>
          <w:p w14:paraId="2D5F8BFD" w14:textId="77777777" w:rsidR="004F7B5D" w:rsidRPr="000D7F8C" w:rsidRDefault="004F7B5D" w:rsidP="004F7B5D">
            <w:pPr>
              <w:pStyle w:val="Caption"/>
            </w:pPr>
            <w:r>
              <w:t>Name</w:t>
            </w:r>
          </w:p>
        </w:tc>
        <w:tc>
          <w:tcPr>
            <w:tcW w:w="1064" w:type="dxa"/>
          </w:tcPr>
          <w:p w14:paraId="458A3C28" w14:textId="77777777" w:rsidR="004F7B5D" w:rsidRPr="000D7F8C" w:rsidRDefault="004F7B5D" w:rsidP="004F7B5D">
            <w:pPr>
              <w:pStyle w:val="Caption"/>
              <w:jc w:val="center"/>
            </w:pPr>
            <w:r>
              <w:t>I/O</w:t>
            </w:r>
          </w:p>
        </w:tc>
        <w:tc>
          <w:tcPr>
            <w:tcW w:w="5730" w:type="dxa"/>
          </w:tcPr>
          <w:p w14:paraId="63329CCD" w14:textId="77777777" w:rsidR="004F7B5D" w:rsidRPr="000D7F8C" w:rsidRDefault="004F7B5D" w:rsidP="004F7B5D">
            <w:pPr>
              <w:pStyle w:val="Caption"/>
            </w:pPr>
            <w:r>
              <w:t>Connection</w:t>
            </w:r>
          </w:p>
        </w:tc>
      </w:tr>
      <w:tr w:rsidR="004F7B5D" w14:paraId="2B2D7F8E" w14:textId="77777777" w:rsidTr="003F5C0C">
        <w:trPr>
          <w:jc w:val="center"/>
        </w:trPr>
        <w:tc>
          <w:tcPr>
            <w:tcW w:w="2062" w:type="dxa"/>
          </w:tcPr>
          <w:p w14:paraId="180AF782" w14:textId="6EE9B83B" w:rsidR="004F7B5D" w:rsidRDefault="004F7B5D" w:rsidP="004F7B5D">
            <w:r>
              <w:t>osc_clk</w:t>
            </w:r>
          </w:p>
        </w:tc>
        <w:tc>
          <w:tcPr>
            <w:tcW w:w="1064" w:type="dxa"/>
          </w:tcPr>
          <w:p w14:paraId="77C604F9" w14:textId="7D23E8AE" w:rsidR="004F7B5D" w:rsidRPr="003142ED" w:rsidRDefault="003F5C0C" w:rsidP="004F7B5D">
            <w:pPr>
              <w:jc w:val="center"/>
            </w:pPr>
            <w:r w:rsidRPr="003142ED">
              <w:t>In</w:t>
            </w:r>
          </w:p>
        </w:tc>
        <w:tc>
          <w:tcPr>
            <w:tcW w:w="5730" w:type="dxa"/>
          </w:tcPr>
          <w:p w14:paraId="02B9C0FE" w14:textId="3E652F49" w:rsidR="004F7B5D" w:rsidRDefault="00A53D2F" w:rsidP="004F7B5D">
            <w:r>
              <w:t>There is no need for a different osc_clk since async detection will be handled elsewhere.  So this can be tied to the same source as the prim_clk input.  If an osc_clk is being used in an existing design, keeping this as-is will have no negative effects.</w:t>
            </w:r>
          </w:p>
        </w:tc>
      </w:tr>
      <w:tr w:rsidR="003F5C0C" w14:paraId="53C0FE37" w14:textId="77777777" w:rsidTr="003F5C0C">
        <w:trPr>
          <w:jc w:val="center"/>
        </w:trPr>
        <w:tc>
          <w:tcPr>
            <w:tcW w:w="2062" w:type="dxa"/>
          </w:tcPr>
          <w:p w14:paraId="0B8335AC" w14:textId="5471C23F" w:rsidR="003F5C0C" w:rsidRDefault="00723EDE" w:rsidP="004F7B5D">
            <w:r>
              <w:t>o</w:t>
            </w:r>
            <w:r w:rsidR="003F5C0C">
              <w:t>sc_rst_b</w:t>
            </w:r>
          </w:p>
        </w:tc>
        <w:tc>
          <w:tcPr>
            <w:tcW w:w="1064" w:type="dxa"/>
          </w:tcPr>
          <w:p w14:paraId="43AEABC0" w14:textId="4E2AF444" w:rsidR="003F5C0C" w:rsidRPr="003142ED" w:rsidRDefault="003F5C0C" w:rsidP="004F7B5D">
            <w:pPr>
              <w:jc w:val="center"/>
            </w:pPr>
            <w:r w:rsidRPr="003142ED">
              <w:t>In</w:t>
            </w:r>
          </w:p>
        </w:tc>
        <w:tc>
          <w:tcPr>
            <w:tcW w:w="5730" w:type="dxa"/>
          </w:tcPr>
          <w:p w14:paraId="1EFFBB4B" w14:textId="4AD3D7F7" w:rsidR="003F5C0C" w:rsidRPr="008B2AEC" w:rsidRDefault="00A53D2F" w:rsidP="004F7B5D">
            <w:r>
              <w:t>Similar osc_clk, this signal can be connected to the same source as the prim_rst_b input, or it can be left as is in an existing design.</w:t>
            </w:r>
          </w:p>
        </w:tc>
      </w:tr>
      <w:tr w:rsidR="009D119F" w14:paraId="5024CAEA" w14:textId="77777777" w:rsidTr="003F5C0C">
        <w:trPr>
          <w:jc w:val="center"/>
        </w:trPr>
        <w:tc>
          <w:tcPr>
            <w:tcW w:w="2062" w:type="dxa"/>
          </w:tcPr>
          <w:p w14:paraId="2DE5793F" w14:textId="2B35DF8D" w:rsidR="009D119F" w:rsidRPr="003F5C0C" w:rsidRDefault="00723EDE" w:rsidP="004F7B5D">
            <w:pPr>
              <w:rPr>
                <w:bCs/>
              </w:rPr>
            </w:pPr>
            <w:r>
              <w:rPr>
                <w:bCs/>
              </w:rPr>
              <w:t>i</w:t>
            </w:r>
            <w:r w:rsidR="009D119F" w:rsidRPr="003F5C0C">
              <w:rPr>
                <w:bCs/>
              </w:rPr>
              <w:t>osf_prim_clk</w:t>
            </w:r>
          </w:p>
        </w:tc>
        <w:tc>
          <w:tcPr>
            <w:tcW w:w="1064" w:type="dxa"/>
          </w:tcPr>
          <w:p w14:paraId="576923A0" w14:textId="60E9BBF4" w:rsidR="009D119F" w:rsidRPr="003142ED" w:rsidRDefault="009D119F" w:rsidP="004F7B5D">
            <w:pPr>
              <w:jc w:val="center"/>
            </w:pPr>
            <w:r w:rsidRPr="003142ED">
              <w:t>In</w:t>
            </w:r>
          </w:p>
        </w:tc>
        <w:tc>
          <w:tcPr>
            <w:tcW w:w="5730" w:type="dxa"/>
          </w:tcPr>
          <w:p w14:paraId="7788A4BC" w14:textId="2AD8BB0E" w:rsidR="009D119F" w:rsidRDefault="009D119F" w:rsidP="009D119F">
            <w:r>
              <w:t xml:space="preserve">Driven by gclock output of the CDC for the IOSF-P clock domain.  The actual prim_clk input into the IP should be fed to the CDC’s clock input, not directly to this pin.  </w:t>
            </w:r>
          </w:p>
        </w:tc>
      </w:tr>
      <w:tr w:rsidR="009D119F" w14:paraId="47B687E5" w14:textId="77777777" w:rsidTr="003F5C0C">
        <w:trPr>
          <w:jc w:val="center"/>
        </w:trPr>
        <w:tc>
          <w:tcPr>
            <w:tcW w:w="2062" w:type="dxa"/>
          </w:tcPr>
          <w:p w14:paraId="2E894E59" w14:textId="4CCDF6F1" w:rsidR="009D119F" w:rsidRPr="003F5C0C" w:rsidRDefault="00723EDE" w:rsidP="004F7B5D">
            <w:pPr>
              <w:rPr>
                <w:bCs/>
              </w:rPr>
            </w:pPr>
            <w:r>
              <w:rPr>
                <w:bCs/>
              </w:rPr>
              <w:t>i</w:t>
            </w:r>
            <w:r w:rsidR="009D119F" w:rsidRPr="003F5C0C">
              <w:rPr>
                <w:bCs/>
              </w:rPr>
              <w:t>osf_prim_rst_b</w:t>
            </w:r>
          </w:p>
        </w:tc>
        <w:tc>
          <w:tcPr>
            <w:tcW w:w="1064" w:type="dxa"/>
          </w:tcPr>
          <w:p w14:paraId="648F6FEA" w14:textId="01DC6506" w:rsidR="009D119F" w:rsidRPr="003142ED" w:rsidRDefault="009D119F" w:rsidP="004F7B5D">
            <w:pPr>
              <w:jc w:val="center"/>
            </w:pPr>
            <w:r w:rsidRPr="003142ED">
              <w:t>In</w:t>
            </w:r>
          </w:p>
        </w:tc>
        <w:tc>
          <w:tcPr>
            <w:tcW w:w="5730" w:type="dxa"/>
          </w:tcPr>
          <w:p w14:paraId="6DC55E10" w14:textId="16C6DD97" w:rsidR="009D119F" w:rsidRDefault="009D119F" w:rsidP="009D119F">
            <w:r>
              <w:t xml:space="preserve">Driven by greset_b output of the CDC for the IOSF-P clock domain.  The actual prim_rst_b input into the IP should be fed to the CDC’s reset_b input, not directly to this pin.  </w:t>
            </w:r>
          </w:p>
        </w:tc>
      </w:tr>
      <w:tr w:rsidR="009D119F" w14:paraId="7DF34F0B" w14:textId="77777777" w:rsidTr="003F5C0C">
        <w:trPr>
          <w:jc w:val="center"/>
        </w:trPr>
        <w:tc>
          <w:tcPr>
            <w:tcW w:w="2062" w:type="dxa"/>
          </w:tcPr>
          <w:p w14:paraId="567A1495" w14:textId="148769C6" w:rsidR="009D119F" w:rsidRPr="003F5C0C" w:rsidRDefault="00723EDE" w:rsidP="003F5C0C">
            <w:pPr>
              <w:rPr>
                <w:bCs/>
              </w:rPr>
            </w:pPr>
            <w:r>
              <w:rPr>
                <w:bCs/>
              </w:rPr>
              <w:t>p</w:t>
            </w:r>
            <w:r w:rsidR="009D119F" w:rsidRPr="003F5C0C">
              <w:rPr>
                <w:bCs/>
              </w:rPr>
              <w:t>rim_clkreq</w:t>
            </w:r>
          </w:p>
        </w:tc>
        <w:tc>
          <w:tcPr>
            <w:tcW w:w="1064" w:type="dxa"/>
          </w:tcPr>
          <w:p w14:paraId="24748E71" w14:textId="77777777" w:rsidR="009D119F" w:rsidRPr="003142ED" w:rsidRDefault="009D119F" w:rsidP="003F5C0C">
            <w:pPr>
              <w:jc w:val="center"/>
            </w:pPr>
            <w:r w:rsidRPr="003142ED">
              <w:t>Out</w:t>
            </w:r>
          </w:p>
        </w:tc>
        <w:tc>
          <w:tcPr>
            <w:tcW w:w="5730" w:type="dxa"/>
          </w:tcPr>
          <w:p w14:paraId="268957A0" w14:textId="14CB2097" w:rsidR="009D119F" w:rsidRPr="009D119F" w:rsidRDefault="008F1791" w:rsidP="009D119F">
            <w:r>
              <w:t xml:space="preserve">Asynchronous IOSF-P clock request.  </w:t>
            </w:r>
            <w:r w:rsidR="009D119F">
              <w:t>Leave</w:t>
            </w:r>
            <w:r w:rsidR="009D119F" w:rsidRPr="009D119F">
              <w:t xml:space="preserve"> unconnected.  </w:t>
            </w:r>
            <w:r w:rsidR="009D119F">
              <w:t>IOSF-P c</w:t>
            </w:r>
            <w:r w:rsidR="009D119F" w:rsidRPr="009D119F">
              <w:t xml:space="preserve">lock request operations </w:t>
            </w:r>
            <w:r w:rsidR="009D119F">
              <w:t xml:space="preserve">to </w:t>
            </w:r>
            <w:r w:rsidR="009D119F">
              <w:lastRenderedPageBreak/>
              <w:t xml:space="preserve">the CDC </w:t>
            </w:r>
            <w:r w:rsidR="009D119F" w:rsidRPr="009D119F">
              <w:t>can be completely handle</w:t>
            </w:r>
            <w:r w:rsidR="009D119F">
              <w:t>d</w:t>
            </w:r>
            <w:r w:rsidR="009D119F" w:rsidRPr="009D119F">
              <w:t xml:space="preserve"> by the </w:t>
            </w:r>
            <w:r w:rsidR="009D119F" w:rsidRPr="009D119F">
              <w:rPr>
                <w:bCs/>
              </w:rPr>
              <w:t>it_int_biu_actvreq</w:t>
            </w:r>
            <w:r w:rsidR="009D119F">
              <w:rPr>
                <w:bCs/>
              </w:rPr>
              <w:t xml:space="preserve"> signal.</w:t>
            </w:r>
          </w:p>
        </w:tc>
      </w:tr>
      <w:tr w:rsidR="009D119F" w14:paraId="4472D2DF" w14:textId="77777777" w:rsidTr="003F5C0C">
        <w:trPr>
          <w:jc w:val="center"/>
        </w:trPr>
        <w:tc>
          <w:tcPr>
            <w:tcW w:w="2062" w:type="dxa"/>
          </w:tcPr>
          <w:p w14:paraId="5434276B" w14:textId="328DEEA7" w:rsidR="009D119F" w:rsidRPr="003F5C0C" w:rsidRDefault="00723EDE" w:rsidP="003F5C0C">
            <w:pPr>
              <w:rPr>
                <w:bCs/>
              </w:rPr>
            </w:pPr>
            <w:r>
              <w:rPr>
                <w:bCs/>
              </w:rPr>
              <w:lastRenderedPageBreak/>
              <w:t>p</w:t>
            </w:r>
            <w:r w:rsidRPr="003F5C0C">
              <w:rPr>
                <w:bCs/>
              </w:rPr>
              <w:t>rim</w:t>
            </w:r>
            <w:r w:rsidR="009D119F" w:rsidRPr="003F5C0C">
              <w:rPr>
                <w:bCs/>
              </w:rPr>
              <w:t>_clkack</w:t>
            </w:r>
          </w:p>
        </w:tc>
        <w:tc>
          <w:tcPr>
            <w:tcW w:w="1064" w:type="dxa"/>
          </w:tcPr>
          <w:p w14:paraId="6FD91CC5" w14:textId="77777777" w:rsidR="009D119F" w:rsidRPr="003142ED" w:rsidRDefault="009D119F" w:rsidP="003F5C0C">
            <w:pPr>
              <w:jc w:val="center"/>
            </w:pPr>
            <w:r w:rsidRPr="003142ED">
              <w:t>In</w:t>
            </w:r>
          </w:p>
        </w:tc>
        <w:tc>
          <w:tcPr>
            <w:tcW w:w="5730" w:type="dxa"/>
          </w:tcPr>
          <w:p w14:paraId="773196CB" w14:textId="2AB60F69" w:rsidR="009D119F" w:rsidRDefault="009D119F" w:rsidP="009D119F">
            <w:r>
              <w:t xml:space="preserve">Use a synchronous clkack using </w:t>
            </w:r>
            <w:r w:rsidRPr="009D119F">
              <w:rPr>
                <w:bCs/>
              </w:rPr>
              <w:t>it_int_biu_actvreq</w:t>
            </w:r>
            <w:r>
              <w:rPr>
                <w:bCs/>
              </w:rPr>
              <w:t xml:space="preserve"> as the corresponding clkreq signal.  The ways of generating this handshake are described in Section </w:t>
            </w:r>
            <w:r>
              <w:rPr>
                <w:bCs/>
              </w:rPr>
              <w:fldChar w:fldCharType="begin"/>
            </w:r>
            <w:r>
              <w:rPr>
                <w:bCs/>
              </w:rPr>
              <w:instrText xml:space="preserve"> REF _Ref217732560 \r \h </w:instrText>
            </w:r>
            <w:r>
              <w:rPr>
                <w:bCs/>
              </w:rPr>
            </w:r>
            <w:r>
              <w:rPr>
                <w:bCs/>
              </w:rPr>
              <w:fldChar w:fldCharType="separate"/>
            </w:r>
            <w:r w:rsidR="00094572">
              <w:rPr>
                <w:bCs/>
              </w:rPr>
              <w:t>3.3.1</w:t>
            </w:r>
            <w:r>
              <w:rPr>
                <w:bCs/>
              </w:rPr>
              <w:fldChar w:fldCharType="end"/>
            </w:r>
            <w:r>
              <w:rPr>
                <w:bCs/>
              </w:rPr>
              <w:t xml:space="preserve">.    This signal will be driven by the same source as </w:t>
            </w:r>
            <w:r w:rsidRPr="003F5C0C">
              <w:rPr>
                <w:bCs/>
              </w:rPr>
              <w:t>int_it_biu_actvack</w:t>
            </w:r>
            <w:r>
              <w:rPr>
                <w:bCs/>
              </w:rPr>
              <w:t xml:space="preserve">.  </w:t>
            </w:r>
          </w:p>
        </w:tc>
      </w:tr>
      <w:tr w:rsidR="00D02E78" w14:paraId="2B9B7588" w14:textId="77777777" w:rsidTr="003F5C0C">
        <w:trPr>
          <w:jc w:val="center"/>
        </w:trPr>
        <w:tc>
          <w:tcPr>
            <w:tcW w:w="2062" w:type="dxa"/>
          </w:tcPr>
          <w:p w14:paraId="27B2C609" w14:textId="435C7E57" w:rsidR="00D02E78" w:rsidRDefault="00D02E78" w:rsidP="003F5C0C">
            <w:pPr>
              <w:rPr>
                <w:bCs/>
              </w:rPr>
            </w:pPr>
            <w:r>
              <w:rPr>
                <w:bCs/>
              </w:rPr>
              <w:t>prim_pok</w:t>
            </w:r>
          </w:p>
        </w:tc>
        <w:tc>
          <w:tcPr>
            <w:tcW w:w="1064" w:type="dxa"/>
          </w:tcPr>
          <w:p w14:paraId="10642156" w14:textId="68C5E86D" w:rsidR="00D02E78" w:rsidRPr="003142ED" w:rsidRDefault="00D02E78" w:rsidP="003F5C0C">
            <w:pPr>
              <w:jc w:val="center"/>
            </w:pPr>
            <w:r>
              <w:t>In</w:t>
            </w:r>
          </w:p>
        </w:tc>
        <w:tc>
          <w:tcPr>
            <w:tcW w:w="5730" w:type="dxa"/>
          </w:tcPr>
          <w:p w14:paraId="6C5FA074" w14:textId="17A4EC21" w:rsidR="00D02E78" w:rsidRDefault="00D02E78" w:rsidP="00D221A0">
            <w:r>
              <w:t xml:space="preserve">Drive this with inverted </w:t>
            </w:r>
            <w:r w:rsidR="00D221A0">
              <w:t xml:space="preserve">version </w:t>
            </w:r>
            <w:r>
              <w:t xml:space="preserve">of “ism_locked” signal output of CDC. </w:t>
            </w:r>
          </w:p>
        </w:tc>
      </w:tr>
      <w:tr w:rsidR="009D119F" w14:paraId="67A15E21" w14:textId="77777777" w:rsidTr="009D119F">
        <w:trPr>
          <w:jc w:val="center"/>
        </w:trPr>
        <w:tc>
          <w:tcPr>
            <w:tcW w:w="2062" w:type="dxa"/>
          </w:tcPr>
          <w:p w14:paraId="616F0D4C" w14:textId="1F9115B5" w:rsidR="009D119F" w:rsidRPr="003F5C0C" w:rsidRDefault="00723EDE" w:rsidP="009D119F">
            <w:pPr>
              <w:rPr>
                <w:bCs/>
              </w:rPr>
            </w:pPr>
            <w:r>
              <w:rPr>
                <w:bCs/>
              </w:rPr>
              <w:t>i</w:t>
            </w:r>
            <w:r w:rsidRPr="003F5C0C">
              <w:rPr>
                <w:bCs/>
              </w:rPr>
              <w:t>t</w:t>
            </w:r>
            <w:r w:rsidR="009D119F" w:rsidRPr="003F5C0C">
              <w:rPr>
                <w:bCs/>
              </w:rPr>
              <w:t>_int_biu_actvreq</w:t>
            </w:r>
          </w:p>
        </w:tc>
        <w:tc>
          <w:tcPr>
            <w:tcW w:w="1064" w:type="dxa"/>
          </w:tcPr>
          <w:p w14:paraId="7C5DF685" w14:textId="77777777" w:rsidR="009D119F" w:rsidRPr="003142ED" w:rsidRDefault="009D119F" w:rsidP="009D119F">
            <w:pPr>
              <w:jc w:val="center"/>
            </w:pPr>
            <w:r w:rsidRPr="003142ED">
              <w:t>Out</w:t>
            </w:r>
          </w:p>
        </w:tc>
        <w:tc>
          <w:tcPr>
            <w:tcW w:w="5730" w:type="dxa"/>
          </w:tcPr>
          <w:p w14:paraId="3BC74B52" w14:textId="7D4CDE95" w:rsidR="009D119F" w:rsidRDefault="008F1791" w:rsidP="00724AC5">
            <w:r>
              <w:t xml:space="preserve">Synchronous IOSF-P clock request.  </w:t>
            </w:r>
            <w:r w:rsidR="00724AC5">
              <w:t>Should drive the gclock_req_sync input on the CDC controlling the IOSF-IP clock domain.</w:t>
            </w:r>
          </w:p>
        </w:tc>
      </w:tr>
      <w:tr w:rsidR="009D119F" w14:paraId="58B22100" w14:textId="77777777" w:rsidTr="009D119F">
        <w:trPr>
          <w:jc w:val="center"/>
        </w:trPr>
        <w:tc>
          <w:tcPr>
            <w:tcW w:w="2062" w:type="dxa"/>
          </w:tcPr>
          <w:p w14:paraId="34A513EC" w14:textId="756BC905" w:rsidR="009D119F" w:rsidRPr="003F5C0C" w:rsidRDefault="00723EDE" w:rsidP="009D119F">
            <w:pPr>
              <w:rPr>
                <w:bCs/>
              </w:rPr>
            </w:pPr>
            <w:r>
              <w:rPr>
                <w:bCs/>
              </w:rPr>
              <w:t>i</w:t>
            </w:r>
            <w:r w:rsidRPr="003F5C0C">
              <w:rPr>
                <w:bCs/>
              </w:rPr>
              <w:t>nt</w:t>
            </w:r>
            <w:r w:rsidR="009D119F" w:rsidRPr="003F5C0C">
              <w:rPr>
                <w:bCs/>
              </w:rPr>
              <w:t>_it_biu_actvack</w:t>
            </w:r>
          </w:p>
        </w:tc>
        <w:tc>
          <w:tcPr>
            <w:tcW w:w="1064" w:type="dxa"/>
          </w:tcPr>
          <w:p w14:paraId="3BFA08D8" w14:textId="77777777" w:rsidR="009D119F" w:rsidRPr="003142ED" w:rsidRDefault="009D119F" w:rsidP="009D119F">
            <w:pPr>
              <w:jc w:val="center"/>
            </w:pPr>
            <w:r w:rsidRPr="003142ED">
              <w:t>In</w:t>
            </w:r>
          </w:p>
        </w:tc>
        <w:tc>
          <w:tcPr>
            <w:tcW w:w="5730" w:type="dxa"/>
          </w:tcPr>
          <w:p w14:paraId="02322495" w14:textId="128C953E" w:rsidR="009D119F" w:rsidRDefault="00724AC5" w:rsidP="00724AC5">
            <w:r>
              <w:t>Tie to the same source as the prim_clkack input described above.</w:t>
            </w:r>
          </w:p>
        </w:tc>
      </w:tr>
      <w:tr w:rsidR="003F5C0C" w14:paraId="4A872384" w14:textId="77777777" w:rsidTr="003F5C0C">
        <w:trPr>
          <w:jc w:val="center"/>
        </w:trPr>
        <w:tc>
          <w:tcPr>
            <w:tcW w:w="2062" w:type="dxa"/>
          </w:tcPr>
          <w:p w14:paraId="2DA4C929" w14:textId="35AC0153" w:rsidR="003F5C0C" w:rsidRPr="003F5C0C" w:rsidRDefault="00723EDE" w:rsidP="003F5C0C">
            <w:pPr>
              <w:rPr>
                <w:bCs/>
              </w:rPr>
            </w:pPr>
            <w:r>
              <w:rPr>
                <w:bCs/>
              </w:rPr>
              <w:t>i</w:t>
            </w:r>
            <w:r w:rsidRPr="003F5C0C">
              <w:rPr>
                <w:bCs/>
              </w:rPr>
              <w:t>nt</w:t>
            </w:r>
            <w:r w:rsidR="003F5C0C" w:rsidRPr="003F5C0C">
              <w:rPr>
                <w:bCs/>
              </w:rPr>
              <w:t>_it_biu_clkreq</w:t>
            </w:r>
          </w:p>
        </w:tc>
        <w:tc>
          <w:tcPr>
            <w:tcW w:w="1064" w:type="dxa"/>
          </w:tcPr>
          <w:p w14:paraId="25C5E431" w14:textId="77777777" w:rsidR="003F5C0C" w:rsidRPr="003142ED" w:rsidRDefault="003F5C0C" w:rsidP="003F5C0C">
            <w:pPr>
              <w:jc w:val="center"/>
            </w:pPr>
            <w:r w:rsidRPr="003142ED">
              <w:t>In</w:t>
            </w:r>
          </w:p>
        </w:tc>
        <w:tc>
          <w:tcPr>
            <w:tcW w:w="5730" w:type="dxa"/>
          </w:tcPr>
          <w:p w14:paraId="33CFEB6A" w14:textId="6CD63CBA" w:rsidR="003F5C0C" w:rsidRDefault="0069470B" w:rsidP="0069470B">
            <w:r>
              <w:t xml:space="preserve">Should be driven by the </w:t>
            </w:r>
            <w:r w:rsidRPr="003F5C0C">
              <w:rPr>
                <w:bCs/>
              </w:rPr>
              <w:t>it_int_biu_actvreq</w:t>
            </w:r>
            <w:r>
              <w:rPr>
                <w:bCs/>
              </w:rPr>
              <w:t>.  The IP should send any requests for the IOSF-P clock directly to the CDC.  After doing this, this loopback is required to satisfy an internal dependency in the IOSFIU block.</w:t>
            </w:r>
          </w:p>
        </w:tc>
      </w:tr>
      <w:tr w:rsidR="003F5C0C" w14:paraId="16BE2495" w14:textId="77777777" w:rsidTr="003F5C0C">
        <w:trPr>
          <w:jc w:val="center"/>
        </w:trPr>
        <w:tc>
          <w:tcPr>
            <w:tcW w:w="2062" w:type="dxa"/>
          </w:tcPr>
          <w:p w14:paraId="3D6A48E8" w14:textId="22BBA7D1" w:rsidR="003F5C0C" w:rsidRPr="003F5C0C" w:rsidRDefault="00723EDE" w:rsidP="003F5C0C">
            <w:pPr>
              <w:rPr>
                <w:bCs/>
              </w:rPr>
            </w:pPr>
            <w:r>
              <w:rPr>
                <w:bCs/>
              </w:rPr>
              <w:t>i</w:t>
            </w:r>
            <w:r w:rsidR="003F5C0C" w:rsidRPr="003F5C0C">
              <w:rPr>
                <w:bCs/>
              </w:rPr>
              <w:t>t_int_biu_clkack</w:t>
            </w:r>
          </w:p>
        </w:tc>
        <w:tc>
          <w:tcPr>
            <w:tcW w:w="1064" w:type="dxa"/>
          </w:tcPr>
          <w:p w14:paraId="317BD0D6" w14:textId="77777777" w:rsidR="003F5C0C" w:rsidRPr="003142ED" w:rsidRDefault="003F5C0C" w:rsidP="003F5C0C">
            <w:pPr>
              <w:jc w:val="center"/>
            </w:pPr>
            <w:r w:rsidRPr="003142ED">
              <w:t>Out</w:t>
            </w:r>
          </w:p>
        </w:tc>
        <w:tc>
          <w:tcPr>
            <w:tcW w:w="5730" w:type="dxa"/>
          </w:tcPr>
          <w:p w14:paraId="76077270" w14:textId="5B589DB1" w:rsidR="003F5C0C" w:rsidRDefault="002D6343" w:rsidP="003F5C0C">
            <w:r>
              <w:t>Leave unconnected.  No information from this required.</w:t>
            </w:r>
          </w:p>
        </w:tc>
      </w:tr>
      <w:tr w:rsidR="002A68CD" w14:paraId="14A3F4AC" w14:textId="77777777" w:rsidTr="003F5C0C">
        <w:trPr>
          <w:jc w:val="center"/>
        </w:trPr>
        <w:tc>
          <w:tcPr>
            <w:tcW w:w="2062" w:type="dxa"/>
          </w:tcPr>
          <w:p w14:paraId="40882E3D" w14:textId="1421CE87" w:rsidR="002A68CD" w:rsidRPr="003F5C0C" w:rsidRDefault="00723EDE" w:rsidP="004F7B5D">
            <w:r>
              <w:rPr>
                <w:bCs/>
              </w:rPr>
              <w:t>i</w:t>
            </w:r>
            <w:r w:rsidR="002A68CD" w:rsidRPr="003F5C0C">
              <w:rPr>
                <w:bCs/>
              </w:rPr>
              <w:t>nt_clk</w:t>
            </w:r>
          </w:p>
        </w:tc>
        <w:tc>
          <w:tcPr>
            <w:tcW w:w="1064" w:type="dxa"/>
          </w:tcPr>
          <w:p w14:paraId="4362B007" w14:textId="7F1C4170" w:rsidR="002A68CD" w:rsidRPr="003142ED" w:rsidRDefault="002A68CD" w:rsidP="004F7B5D">
            <w:pPr>
              <w:jc w:val="center"/>
            </w:pPr>
            <w:r w:rsidRPr="003142ED">
              <w:t>In</w:t>
            </w:r>
          </w:p>
        </w:tc>
        <w:tc>
          <w:tcPr>
            <w:tcW w:w="5730" w:type="dxa"/>
          </w:tcPr>
          <w:p w14:paraId="3C07DC87" w14:textId="38FCBC69" w:rsidR="002A68CD" w:rsidRPr="005033E8" w:rsidRDefault="002A68CD" w:rsidP="002A68CD">
            <w:r>
              <w:t xml:space="preserve">Driven by gclock output of the CDC for the agent clock domain (or the IOSF-P clock domain if not using a clock crossing with the IOSFIU). </w:t>
            </w:r>
          </w:p>
        </w:tc>
      </w:tr>
      <w:tr w:rsidR="002A68CD" w14:paraId="7B7093DF" w14:textId="77777777" w:rsidTr="003F5C0C">
        <w:trPr>
          <w:jc w:val="center"/>
        </w:trPr>
        <w:tc>
          <w:tcPr>
            <w:tcW w:w="2062" w:type="dxa"/>
          </w:tcPr>
          <w:p w14:paraId="70EE24DA" w14:textId="6FFCBD19" w:rsidR="002A68CD" w:rsidRPr="003F5C0C" w:rsidRDefault="00723EDE" w:rsidP="004F7B5D">
            <w:r>
              <w:rPr>
                <w:bCs/>
              </w:rPr>
              <w:t>i</w:t>
            </w:r>
            <w:r w:rsidR="002A68CD" w:rsidRPr="003F5C0C">
              <w:rPr>
                <w:bCs/>
              </w:rPr>
              <w:t>nt_rst_b</w:t>
            </w:r>
          </w:p>
        </w:tc>
        <w:tc>
          <w:tcPr>
            <w:tcW w:w="1064" w:type="dxa"/>
          </w:tcPr>
          <w:p w14:paraId="7B08AC23" w14:textId="7A07509C" w:rsidR="002A68CD" w:rsidRPr="003142ED" w:rsidRDefault="002A68CD" w:rsidP="004F7B5D">
            <w:pPr>
              <w:jc w:val="center"/>
            </w:pPr>
            <w:r w:rsidRPr="003142ED">
              <w:t>In</w:t>
            </w:r>
          </w:p>
        </w:tc>
        <w:tc>
          <w:tcPr>
            <w:tcW w:w="5730" w:type="dxa"/>
          </w:tcPr>
          <w:p w14:paraId="16C0BF1E" w14:textId="2BA13BBC" w:rsidR="002A68CD" w:rsidRPr="000806EE" w:rsidRDefault="002A68CD" w:rsidP="002A68CD">
            <w:r>
              <w:t>Driven by greset_b output of the CDC for the agent clock domain (or the IOSF-P clock domain if not using a clock crossing with the IOSFIU).</w:t>
            </w:r>
          </w:p>
        </w:tc>
      </w:tr>
      <w:tr w:rsidR="002A68CD" w14:paraId="6753E279" w14:textId="77777777" w:rsidTr="003F5C0C">
        <w:trPr>
          <w:jc w:val="center"/>
        </w:trPr>
        <w:tc>
          <w:tcPr>
            <w:tcW w:w="2062" w:type="dxa"/>
          </w:tcPr>
          <w:p w14:paraId="28E5D823" w14:textId="4DEF60CA" w:rsidR="002A68CD" w:rsidRPr="003F5C0C" w:rsidRDefault="00723EDE">
            <w:r>
              <w:rPr>
                <w:bCs/>
              </w:rPr>
              <w:t>p</w:t>
            </w:r>
            <w:r w:rsidR="002A68CD" w:rsidRPr="003F5C0C">
              <w:rPr>
                <w:bCs/>
              </w:rPr>
              <w:t>rim_ism_fabric</w:t>
            </w:r>
          </w:p>
        </w:tc>
        <w:tc>
          <w:tcPr>
            <w:tcW w:w="1064" w:type="dxa"/>
          </w:tcPr>
          <w:p w14:paraId="14A16F97" w14:textId="05AC693C" w:rsidR="002A68CD" w:rsidRPr="003142ED" w:rsidRDefault="002A68CD" w:rsidP="004F7B5D">
            <w:pPr>
              <w:jc w:val="center"/>
            </w:pPr>
            <w:r w:rsidRPr="003142ED">
              <w:t>In</w:t>
            </w:r>
          </w:p>
        </w:tc>
        <w:tc>
          <w:tcPr>
            <w:tcW w:w="5730" w:type="dxa"/>
          </w:tcPr>
          <w:p w14:paraId="1042A22A" w14:textId="7E2A075B" w:rsidR="002A68CD" w:rsidRPr="000806EE" w:rsidRDefault="002A68CD" w:rsidP="002F30BE">
            <w:r>
              <w:t xml:space="preserve">This should be driven by </w:t>
            </w:r>
            <w:del w:id="200" w:author="Singh, Hartej" w:date="2015-04-07T09:39:00Z">
              <w:r w:rsidDel="002F30BE">
                <w:delText xml:space="preserve">the </w:delText>
              </w:r>
            </w:del>
            <w:del w:id="201" w:author="Singh, Hartej" w:date="2015-04-02T15:33:00Z">
              <w:r w:rsidDel="00B976AE">
                <w:delText xml:space="preserve">masked </w:delText>
              </w:r>
            </w:del>
            <w:del w:id="202" w:author="Singh, Hartej" w:date="2015-04-07T09:39:00Z">
              <w:r w:rsidDel="002F30BE">
                <w:delText xml:space="preserve">version of </w:delText>
              </w:r>
            </w:del>
            <w:r>
              <w:t xml:space="preserve">the fabric ISM as shown in Section </w:t>
            </w:r>
            <w:r>
              <w:fldChar w:fldCharType="begin"/>
            </w:r>
            <w:r>
              <w:instrText xml:space="preserve"> REF _Ref217786830 \r \h </w:instrText>
            </w:r>
            <w:r>
              <w:fldChar w:fldCharType="separate"/>
            </w:r>
            <w:r w:rsidR="00094572">
              <w:t>3.4.1</w:t>
            </w:r>
            <w:r>
              <w:fldChar w:fldCharType="end"/>
            </w:r>
            <w:r>
              <w:t>.</w:t>
            </w:r>
          </w:p>
        </w:tc>
      </w:tr>
      <w:tr w:rsidR="002A68CD" w14:paraId="2879B495" w14:textId="77777777" w:rsidTr="003F5C0C">
        <w:trPr>
          <w:jc w:val="center"/>
        </w:trPr>
        <w:tc>
          <w:tcPr>
            <w:tcW w:w="2062" w:type="dxa"/>
          </w:tcPr>
          <w:p w14:paraId="68DBA4F6" w14:textId="5138E52F" w:rsidR="002A68CD" w:rsidRPr="003F5C0C" w:rsidRDefault="002A68CD" w:rsidP="004F7B5D">
            <w:pPr>
              <w:rPr>
                <w:bCs/>
              </w:rPr>
            </w:pPr>
            <w:r w:rsidRPr="003F5C0C">
              <w:rPr>
                <w:bCs/>
              </w:rPr>
              <w:lastRenderedPageBreak/>
              <w:t>prim_ism_agent</w:t>
            </w:r>
          </w:p>
        </w:tc>
        <w:tc>
          <w:tcPr>
            <w:tcW w:w="1064" w:type="dxa"/>
          </w:tcPr>
          <w:p w14:paraId="4D54668E" w14:textId="0AE37A34" w:rsidR="002A68CD" w:rsidRPr="003142ED" w:rsidRDefault="002A68CD" w:rsidP="004F7B5D">
            <w:pPr>
              <w:jc w:val="center"/>
            </w:pPr>
            <w:r w:rsidRPr="003142ED">
              <w:t>Out</w:t>
            </w:r>
          </w:p>
        </w:tc>
        <w:tc>
          <w:tcPr>
            <w:tcW w:w="5730" w:type="dxa"/>
          </w:tcPr>
          <w:p w14:paraId="39EF32B9" w14:textId="3FC0223E" w:rsidR="002A68CD" w:rsidRDefault="00FE69F0">
            <w:r>
              <w:t xml:space="preserve">This should be connected to the “ism_agent” input of the CDC. No masking needs to be done on this signal since the there is a separate signal (“prim_pok”) provided by the IOSF primary interface logic for that purpose.   </w:t>
            </w:r>
            <w:r w:rsidR="002A68CD">
              <w:t xml:space="preserve"> </w:t>
            </w:r>
          </w:p>
        </w:tc>
      </w:tr>
      <w:tr w:rsidR="002A68CD" w14:paraId="23BC3633" w14:textId="77777777" w:rsidTr="003F5C0C">
        <w:trPr>
          <w:jc w:val="center"/>
        </w:trPr>
        <w:tc>
          <w:tcPr>
            <w:tcW w:w="2062" w:type="dxa"/>
          </w:tcPr>
          <w:p w14:paraId="3E44390E" w14:textId="73611732" w:rsidR="002A68CD" w:rsidRPr="003F5C0C" w:rsidRDefault="00723EDE" w:rsidP="004F7B5D">
            <w:pPr>
              <w:rPr>
                <w:bCs/>
              </w:rPr>
            </w:pPr>
            <w:r>
              <w:rPr>
                <w:bCs/>
              </w:rPr>
              <w:t>i</w:t>
            </w:r>
            <w:r w:rsidR="002A68CD" w:rsidRPr="003F5C0C">
              <w:rPr>
                <w:bCs/>
              </w:rPr>
              <w:t>nt_it_biu_coreactv</w:t>
            </w:r>
          </w:p>
        </w:tc>
        <w:tc>
          <w:tcPr>
            <w:tcW w:w="1064" w:type="dxa"/>
          </w:tcPr>
          <w:p w14:paraId="5A4DB20A" w14:textId="17EB533F" w:rsidR="002A68CD" w:rsidRPr="003142ED" w:rsidRDefault="002A68CD" w:rsidP="004F7B5D">
            <w:pPr>
              <w:jc w:val="center"/>
            </w:pPr>
            <w:r w:rsidRPr="003142ED">
              <w:t>In</w:t>
            </w:r>
          </w:p>
        </w:tc>
        <w:tc>
          <w:tcPr>
            <w:tcW w:w="5730" w:type="dxa"/>
          </w:tcPr>
          <w:p w14:paraId="71B40F4F" w14:textId="49577E6E" w:rsidR="002A68CD" w:rsidRDefault="002D6343" w:rsidP="004F7B5D">
            <w:r>
              <w:t>Should be driven as before, coalescing all IP requests to use the IOSF-P interface.</w:t>
            </w:r>
          </w:p>
        </w:tc>
      </w:tr>
    </w:tbl>
    <w:p w14:paraId="3E52832D" w14:textId="291A3BBB" w:rsidR="004F7B5D" w:rsidRPr="00C00261" w:rsidRDefault="004F7B5D" w:rsidP="00C00261"/>
    <w:p w14:paraId="3654E7D8" w14:textId="4E058AF9" w:rsidR="00723D5F" w:rsidRDefault="00723D5F" w:rsidP="00723D5F">
      <w:pPr>
        <w:pStyle w:val="Heading2"/>
      </w:pPr>
      <w:bookmarkStart w:id="203" w:name="_Toc360722241"/>
      <w:r>
        <w:t>Boundary Locking</w:t>
      </w:r>
      <w:bookmarkEnd w:id="203"/>
    </w:p>
    <w:p w14:paraId="53C52ABE" w14:textId="4ED29D2D" w:rsidR="00723D5F" w:rsidRDefault="004621A3" w:rsidP="00723D5F">
      <w:r>
        <w:t>The CDC has two types of locking mechanisms: ISM locking, which was described above, and “boundary locking”.  While ISM locking has a well-defined specific use that is common to all I</w:t>
      </w:r>
      <w:r w:rsidR="002072B8">
        <w:t>p</w:t>
      </w:r>
      <w:r>
        <w:t xml:space="preserve">s, boundary locking will be used differently in each IP.  In many cases it may not be needed at all. </w:t>
      </w:r>
    </w:p>
    <w:p w14:paraId="2006CFDC" w14:textId="34AB9549" w:rsidR="004621A3" w:rsidRDefault="004621A3" w:rsidP="00723D5F">
      <w:r>
        <w:t xml:space="preserve">During a power down exit that requires state to be restored, the CDC and PGCB will cause the ISMs to be unlocked to allow the state to be written from the PMC or other agent performing the restore operation.  </w:t>
      </w:r>
      <w:r w:rsidR="00C813B2">
        <w:t xml:space="preserve">The SoC must guarantee that no agent in the system will access the IP via IOSF during this period for any purpose other than restoring state.  </w:t>
      </w:r>
    </w:p>
    <w:p w14:paraId="0F4FE157" w14:textId="77777777" w:rsidR="00C813B2" w:rsidRDefault="00C813B2" w:rsidP="00723D5F">
      <w:r>
        <w:t xml:space="preserve">During this restore window, it is important that no other agent access state in the IP.  While the SoC has the requirement to ensure IOSF traffic is only used for restore, other paths for accessing state in the IP must be blocked until the restore window completes.  The boundary_locked signal stays asserted during this restore window to allow the IP to hold back access from non-IOSF accesses.  </w:t>
      </w:r>
    </w:p>
    <w:p w14:paraId="55D05722" w14:textId="69D0605A" w:rsidR="00C813B2" w:rsidRDefault="00C813B2" w:rsidP="00723D5F">
      <w:r>
        <w:lastRenderedPageBreak/>
        <w:t xml:space="preserve">Unfortunately there is no clear prescription for exactly how to use boundary locking.  Each IP will need to be analyzed to ensure that its state is firewalled until restore completes.  Along with </w:t>
      </w:r>
      <w:r w:rsidR="00D06C83">
        <w:t>the above description of the intent of boundary locking, the following are examples of when it should and should not be used.</w:t>
      </w:r>
    </w:p>
    <w:p w14:paraId="7A0D5806" w14:textId="55A168A4" w:rsidR="00D06C83" w:rsidRDefault="00D06C83" w:rsidP="00723D5F">
      <w:r>
        <w:t>Examples of how to use boundary locking:</w:t>
      </w:r>
    </w:p>
    <w:p w14:paraId="6196EABE" w14:textId="77777777" w:rsidR="004E5A32" w:rsidRDefault="004E5A32" w:rsidP="00D06C83">
      <w:pPr>
        <w:pStyle w:val="ListParagraph"/>
        <w:numPr>
          <w:ilvl w:val="0"/>
          <w:numId w:val="35"/>
        </w:numPr>
      </w:pPr>
      <w:r>
        <w:t>Blocking external IO interfaces.  For example, stalling upstream activity from a PCIE port until restore has completed in a PCIE root port.</w:t>
      </w:r>
    </w:p>
    <w:p w14:paraId="4092FACC" w14:textId="77777777" w:rsidR="004E5A32" w:rsidRDefault="004E5A32" w:rsidP="00D06C83">
      <w:pPr>
        <w:pStyle w:val="ListParagraph"/>
        <w:numPr>
          <w:ilvl w:val="0"/>
          <w:numId w:val="35"/>
        </w:numPr>
      </w:pPr>
      <w:r>
        <w:t xml:space="preserve">Preventing access to state values by a microcontroller internal to the IP.  </w:t>
      </w:r>
    </w:p>
    <w:p w14:paraId="24FD058B" w14:textId="77777777" w:rsidR="004E5A32" w:rsidRDefault="004E5A32" w:rsidP="00D06C83">
      <w:pPr>
        <w:pStyle w:val="ListParagraph"/>
        <w:numPr>
          <w:ilvl w:val="0"/>
          <w:numId w:val="35"/>
        </w:numPr>
      </w:pPr>
      <w:r>
        <w:t>Preventing autonomous operations within the IP from happening if they rely on state that needs to be restored.</w:t>
      </w:r>
    </w:p>
    <w:p w14:paraId="691C89A1" w14:textId="77777777" w:rsidR="004E5A32" w:rsidRDefault="004E5A32" w:rsidP="004E5A32">
      <w:r>
        <w:t>Examples of how not to use boundary locking:</w:t>
      </w:r>
    </w:p>
    <w:p w14:paraId="6CF6DDA1" w14:textId="04465F4E" w:rsidR="00D06C83" w:rsidRDefault="00D411A9" w:rsidP="00D411A9">
      <w:pPr>
        <w:pStyle w:val="ListParagraph"/>
        <w:numPr>
          <w:ilvl w:val="0"/>
          <w:numId w:val="36"/>
        </w:numPr>
      </w:pPr>
      <w:r>
        <w:t>Preventing access from IO interfaces in I</w:t>
      </w:r>
      <w:r w:rsidR="00210BC9">
        <w:t>P</w:t>
      </w:r>
      <w:r>
        <w:t>s that only support power gating in D3.  SW would need to re-enable the controller before access is allowed ensuring state will be valid at that time.</w:t>
      </w:r>
    </w:p>
    <w:p w14:paraId="3CB1FDD4" w14:textId="46F06675" w:rsidR="00723D5F" w:rsidRDefault="00D411A9" w:rsidP="00D411A9">
      <w:pPr>
        <w:pStyle w:val="ListParagraph"/>
        <w:numPr>
          <w:ilvl w:val="0"/>
          <w:numId w:val="36"/>
        </w:numPr>
      </w:pPr>
      <w:r>
        <w:t>Preventing access in a domain from traffic that originates on IOSF-SB or IOSF-P.</w:t>
      </w:r>
    </w:p>
    <w:p w14:paraId="45B14507" w14:textId="1C047472" w:rsidR="00723D5F" w:rsidRPr="00723D5F" w:rsidRDefault="00F94687" w:rsidP="00F94687">
      <w:pPr>
        <w:pStyle w:val="Heading1"/>
      </w:pPr>
      <w:bookmarkStart w:id="204" w:name="_Toc360722242"/>
      <w:r>
        <w:lastRenderedPageBreak/>
        <w:t>Behavioral Overview</w:t>
      </w:r>
      <w:bookmarkEnd w:id="204"/>
    </w:p>
    <w:p w14:paraId="7560C70E" w14:textId="31FB2845" w:rsidR="00723D5F" w:rsidRDefault="00E04038">
      <w:pPr>
        <w:pStyle w:val="Heading2"/>
      </w:pPr>
      <w:bookmarkStart w:id="205" w:name="_Toc360722243"/>
      <w:r>
        <w:t>CDC State Machine</w:t>
      </w:r>
      <w:bookmarkEnd w:id="205"/>
      <w:r w:rsidR="00151167">
        <w:t xml:space="preserve"> </w:t>
      </w:r>
    </w:p>
    <w:p w14:paraId="60C9550A" w14:textId="3C6C4FC3" w:rsidR="00E04038" w:rsidRDefault="00E04038" w:rsidP="00E04038">
      <w:pPr>
        <w:pStyle w:val="Heading3"/>
      </w:pPr>
      <w:bookmarkStart w:id="206" w:name="_Toc360573169"/>
      <w:bookmarkStart w:id="207" w:name="_Toc360574297"/>
      <w:bookmarkStart w:id="208" w:name="_Toc360672304"/>
      <w:bookmarkStart w:id="209" w:name="_Toc360722244"/>
      <w:bookmarkStart w:id="210" w:name="_Toc360722245"/>
      <w:bookmarkEnd w:id="206"/>
      <w:bookmarkEnd w:id="207"/>
      <w:bookmarkEnd w:id="208"/>
      <w:bookmarkEnd w:id="209"/>
      <w:r>
        <w:t>State Diagram</w:t>
      </w:r>
      <w:bookmarkEnd w:id="210"/>
    </w:p>
    <w:p w14:paraId="60BB4A97" w14:textId="117D8EA2" w:rsidR="00CC16DC" w:rsidRDefault="00CC16DC" w:rsidP="00CC16DC">
      <w:pPr>
        <w:pStyle w:val="Caption"/>
      </w:pPr>
      <w:bookmarkStart w:id="211" w:name="_Toc360672256"/>
      <w:r>
        <w:t xml:space="preserve">Figure </w:t>
      </w:r>
      <w:fldSimple w:instr=" STYLEREF 1 \s ">
        <w:r w:rsidR="00094572">
          <w:rPr>
            <w:noProof/>
          </w:rPr>
          <w:t>4</w:t>
        </w:r>
      </w:fldSimple>
      <w:r w:rsidR="00194B7F">
        <w:noBreakHyphen/>
      </w:r>
      <w:fldSimple w:instr=" SEQ Figure \* ARABIC \s 1 ">
        <w:r w:rsidR="00094572">
          <w:rPr>
            <w:noProof/>
          </w:rPr>
          <w:t>1</w:t>
        </w:r>
      </w:fldSimple>
      <w:r>
        <w:t>: CDC State Machine</w:t>
      </w:r>
      <w:bookmarkEnd w:id="211"/>
    </w:p>
    <w:p w14:paraId="1D7FA435" w14:textId="1AC2EDC8" w:rsidR="00E04038" w:rsidRDefault="000433B2" w:rsidP="00FC69C9">
      <w:r>
        <w:rPr>
          <w:noProof/>
        </w:rPr>
        <w:lastRenderedPageBreak/>
        <w:drawing>
          <wp:inline distT="0" distB="0" distL="0" distR="0" wp14:anchorId="5C477438" wp14:editId="32F50E9F">
            <wp:extent cx="5486400" cy="528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c_fsm.emz"/>
                    <pic:cNvPicPr/>
                  </pic:nvPicPr>
                  <pic:blipFill>
                    <a:blip r:embed="rId79">
                      <a:extLst>
                        <a:ext uri="{28A0092B-C50C-407E-A947-70E740481C1C}">
                          <a14:useLocalDpi xmlns:a14="http://schemas.microsoft.com/office/drawing/2010/main" val="0"/>
                        </a:ext>
                      </a:extLst>
                    </a:blip>
                    <a:stretch>
                      <a:fillRect/>
                    </a:stretch>
                  </pic:blipFill>
                  <pic:spPr>
                    <a:xfrm>
                      <a:off x="0" y="0"/>
                      <a:ext cx="5486400" cy="5289550"/>
                    </a:xfrm>
                    <a:prstGeom prst="rect">
                      <a:avLst/>
                    </a:prstGeom>
                  </pic:spPr>
                </pic:pic>
              </a:graphicData>
            </a:graphic>
          </wp:inline>
        </w:drawing>
      </w:r>
    </w:p>
    <w:p w14:paraId="47EF5A32" w14:textId="1DE782FD" w:rsidR="00E04038" w:rsidRDefault="00E04038" w:rsidP="00E04038">
      <w:pPr>
        <w:pStyle w:val="Heading3"/>
      </w:pPr>
      <w:bookmarkStart w:id="212" w:name="_Toc360722246"/>
      <w:r>
        <w:t>State Descriptions</w:t>
      </w:r>
      <w:bookmarkEnd w:id="212"/>
    </w:p>
    <w:p w14:paraId="3737999C" w14:textId="697C0693" w:rsidR="0080659B" w:rsidRDefault="0080659B" w:rsidP="0080659B">
      <w:pPr>
        <w:pStyle w:val="Caption"/>
      </w:pPr>
      <w:r>
        <w:t xml:space="preserve">Table </w:t>
      </w:r>
      <w:fldSimple w:instr=" STYLEREF 1 \s ">
        <w:r w:rsidR="00094572">
          <w:rPr>
            <w:noProof/>
          </w:rPr>
          <w:t>4</w:t>
        </w:r>
      </w:fldSimple>
      <w:r>
        <w:noBreakHyphen/>
      </w:r>
      <w:fldSimple w:instr=" SEQ Table \* ARABIC \s 1 ">
        <w:r w:rsidR="00094572">
          <w:rPr>
            <w:noProof/>
          </w:rPr>
          <w:t>1</w:t>
        </w:r>
      </w:fldSimple>
      <w:r>
        <w:t>: State Descriptions</w:t>
      </w:r>
    </w:p>
    <w:tbl>
      <w:tblPr>
        <w:tblStyle w:val="TableGrid"/>
        <w:tblW w:w="8856" w:type="dxa"/>
        <w:jc w:val="center"/>
        <w:tblLook w:val="04A0" w:firstRow="1" w:lastRow="0" w:firstColumn="1" w:lastColumn="0" w:noHBand="0" w:noVBand="1"/>
      </w:tblPr>
      <w:tblGrid>
        <w:gridCol w:w="2324"/>
        <w:gridCol w:w="6532"/>
      </w:tblGrid>
      <w:tr w:rsidR="00C701BD" w14:paraId="681EFC39" w14:textId="77777777" w:rsidTr="00C701BD">
        <w:trPr>
          <w:jc w:val="center"/>
        </w:trPr>
        <w:tc>
          <w:tcPr>
            <w:tcW w:w="2324" w:type="dxa"/>
          </w:tcPr>
          <w:p w14:paraId="106D44F5" w14:textId="77777777" w:rsidR="00C701BD" w:rsidRPr="000D7F8C" w:rsidRDefault="00C701BD" w:rsidP="00C701BD">
            <w:pPr>
              <w:pStyle w:val="Caption"/>
            </w:pPr>
            <w:r>
              <w:t>Name</w:t>
            </w:r>
          </w:p>
        </w:tc>
        <w:tc>
          <w:tcPr>
            <w:tcW w:w="6532" w:type="dxa"/>
          </w:tcPr>
          <w:p w14:paraId="354661B4" w14:textId="77777777" w:rsidR="00C701BD" w:rsidRPr="000D7F8C" w:rsidRDefault="00C701BD" w:rsidP="00C701BD">
            <w:pPr>
              <w:pStyle w:val="Caption"/>
            </w:pPr>
            <w:r w:rsidRPr="000D7F8C">
              <w:t>Description</w:t>
            </w:r>
          </w:p>
        </w:tc>
      </w:tr>
      <w:tr w:rsidR="00C701BD" w14:paraId="127B879C" w14:textId="77777777" w:rsidTr="00C701BD">
        <w:trPr>
          <w:jc w:val="center"/>
        </w:trPr>
        <w:tc>
          <w:tcPr>
            <w:tcW w:w="2324" w:type="dxa"/>
          </w:tcPr>
          <w:p w14:paraId="07BEFBA4" w14:textId="1207CE05" w:rsidR="00C701BD" w:rsidRPr="00C701BD" w:rsidRDefault="00C701BD" w:rsidP="00C701BD">
            <w:pPr>
              <w:rPr>
                <w:b/>
              </w:rPr>
            </w:pPr>
          </w:p>
        </w:tc>
        <w:tc>
          <w:tcPr>
            <w:tcW w:w="6532" w:type="dxa"/>
          </w:tcPr>
          <w:p w14:paraId="6457AC58" w14:textId="561DD073" w:rsidR="00C701BD" w:rsidRDefault="00C701BD" w:rsidP="00107CDE"/>
        </w:tc>
      </w:tr>
      <w:tr w:rsidR="00102168" w14:paraId="3561904C" w14:textId="77777777" w:rsidTr="00C701BD">
        <w:trPr>
          <w:jc w:val="center"/>
        </w:trPr>
        <w:tc>
          <w:tcPr>
            <w:tcW w:w="2324" w:type="dxa"/>
          </w:tcPr>
          <w:p w14:paraId="312A5210" w14:textId="67F2D7D4" w:rsidR="00102168" w:rsidRPr="00C701BD" w:rsidRDefault="00102168" w:rsidP="00C701BD">
            <w:pPr>
              <w:rPr>
                <w:b/>
              </w:rPr>
            </w:pPr>
            <w:r w:rsidRPr="00C701BD">
              <w:rPr>
                <w:b/>
              </w:rPr>
              <w:t>ON</w:t>
            </w:r>
          </w:p>
        </w:tc>
        <w:tc>
          <w:tcPr>
            <w:tcW w:w="6532" w:type="dxa"/>
          </w:tcPr>
          <w:p w14:paraId="3F9AEC21" w14:textId="3B1619C5" w:rsidR="00102168" w:rsidRPr="00C701BD" w:rsidRDefault="00102168" w:rsidP="003A29DF">
            <w:pPr>
              <w:rPr>
                <w:b/>
              </w:rPr>
            </w:pPr>
            <w:r w:rsidRPr="00C701BD">
              <w:rPr>
                <w:b/>
              </w:rPr>
              <w:t>Full on state.</w:t>
            </w:r>
            <w:r>
              <w:t xml:space="preserve">   Domain is unlocked, clkreq is asserted and gclock is running.  </w:t>
            </w:r>
          </w:p>
        </w:tc>
      </w:tr>
      <w:tr w:rsidR="00F47136" w14:paraId="2E155F60" w14:textId="77777777" w:rsidTr="00C701BD">
        <w:trPr>
          <w:jc w:val="center"/>
        </w:trPr>
        <w:tc>
          <w:tcPr>
            <w:tcW w:w="2324" w:type="dxa"/>
          </w:tcPr>
          <w:p w14:paraId="27EAC362" w14:textId="04F8AA97" w:rsidR="00F47136" w:rsidRPr="00C701BD" w:rsidRDefault="00F47136" w:rsidP="00C701BD">
            <w:pPr>
              <w:rPr>
                <w:b/>
              </w:rPr>
            </w:pPr>
            <w:r>
              <w:rPr>
                <w:b/>
              </w:rPr>
              <w:t>CGATE_PENDING</w:t>
            </w:r>
          </w:p>
        </w:tc>
        <w:tc>
          <w:tcPr>
            <w:tcW w:w="6532" w:type="dxa"/>
          </w:tcPr>
          <w:p w14:paraId="74564EAE" w14:textId="3F7B49CA" w:rsidR="00F47136" w:rsidRPr="00A173E1" w:rsidRDefault="00F47136">
            <w:r>
              <w:rPr>
                <w:b/>
              </w:rPr>
              <w:t xml:space="preserve">Prepare for Clock Gate.  </w:t>
            </w:r>
            <w:r w:rsidRPr="00A173E1">
              <w:t>The gclock</w:t>
            </w:r>
            <w:r>
              <w:t xml:space="preserve"> is running</w:t>
            </w:r>
            <w:r w:rsidR="00165DD8">
              <w:t xml:space="preserve">, </w:t>
            </w:r>
            <w:r>
              <w:t>and the clkreq is as</w:t>
            </w:r>
            <w:r w:rsidR="00165DD8">
              <w:t>serted but the</w:t>
            </w:r>
            <w:r>
              <w:t xml:space="preserve"> </w:t>
            </w:r>
            <w:r w:rsidR="000433B2">
              <w:t xml:space="preserve">gclock_active and </w:t>
            </w:r>
            <w:r>
              <w:t xml:space="preserve">gclock_ack_async signals </w:t>
            </w:r>
            <w:r w:rsidR="00165DD8">
              <w:t>are</w:t>
            </w:r>
            <w:r>
              <w:t xml:space="preserve"> de-asserted</w:t>
            </w:r>
            <w:r w:rsidR="003A29DF">
              <w:t xml:space="preserve"> (except for case of force_pgate_req being asserted – where </w:t>
            </w:r>
            <w:r w:rsidR="003F3866">
              <w:t>gclock_ack_async signals mirror the corresponding gclock_req_async signals</w:t>
            </w:r>
            <w:r w:rsidR="003A29DF">
              <w:t>)</w:t>
            </w:r>
            <w:r>
              <w:t xml:space="preserve">.  </w:t>
            </w:r>
            <w:r w:rsidR="00766850">
              <w:t>The FSM sits in this state for 8 cycles to enforce the requirement that clocks continue to run for 8 cycles after a clkack is de-asserted to the gclock requesters.</w:t>
            </w:r>
          </w:p>
        </w:tc>
      </w:tr>
      <w:tr w:rsidR="00102168" w14:paraId="7B431F78" w14:textId="77777777" w:rsidTr="00C701BD">
        <w:trPr>
          <w:jc w:val="center"/>
        </w:trPr>
        <w:tc>
          <w:tcPr>
            <w:tcW w:w="2324" w:type="dxa"/>
          </w:tcPr>
          <w:p w14:paraId="280E24C5" w14:textId="7F4AEFCE" w:rsidR="00102168" w:rsidRPr="00C701BD" w:rsidRDefault="00102168" w:rsidP="00C701BD">
            <w:pPr>
              <w:rPr>
                <w:b/>
              </w:rPr>
            </w:pPr>
            <w:r w:rsidRPr="00C701BD">
              <w:rPr>
                <w:b/>
              </w:rPr>
              <w:t>CGATE</w:t>
            </w:r>
          </w:p>
        </w:tc>
        <w:tc>
          <w:tcPr>
            <w:tcW w:w="6532" w:type="dxa"/>
          </w:tcPr>
          <w:p w14:paraId="1277068E" w14:textId="77CAAB90" w:rsidR="00102168" w:rsidRPr="00C701BD" w:rsidRDefault="00102168" w:rsidP="00B84BBB">
            <w:pPr>
              <w:rPr>
                <w:b/>
              </w:rPr>
            </w:pPr>
            <w:r w:rsidRPr="00C701BD">
              <w:rPr>
                <w:b/>
              </w:rPr>
              <w:t>Clock gated state.</w:t>
            </w:r>
            <w:r w:rsidRPr="00C701BD">
              <w:t xml:space="preserve">  </w:t>
            </w:r>
            <w:r>
              <w:t>The gc</w:t>
            </w:r>
            <w:r w:rsidRPr="00C701BD">
              <w:t xml:space="preserve">lock </w:t>
            </w:r>
            <w:r>
              <w:t>signal is not running</w:t>
            </w:r>
            <w:r w:rsidR="003F3866">
              <w:t xml:space="preserve"> </w:t>
            </w:r>
            <w:r w:rsidR="00165DD8">
              <w:t xml:space="preserve">and gclock_active is de-asserted </w:t>
            </w:r>
            <w:r w:rsidR="003F3866">
              <w:t>(except for the case of force_pgate_req being asserted</w:t>
            </w:r>
            <w:r w:rsidR="00165DD8">
              <w:t xml:space="preserve"> – where the gclock is running and gclock_active is asserted</w:t>
            </w:r>
            <w:r w:rsidR="003F3866">
              <w:t>)</w:t>
            </w:r>
            <w:r>
              <w:t>, but clkreq is still asserted and the domain is unlocked.</w:t>
            </w:r>
          </w:p>
        </w:tc>
      </w:tr>
      <w:tr w:rsidR="00102168" w14:paraId="2B178D69" w14:textId="77777777" w:rsidTr="00C701BD">
        <w:trPr>
          <w:jc w:val="center"/>
        </w:trPr>
        <w:tc>
          <w:tcPr>
            <w:tcW w:w="2324" w:type="dxa"/>
          </w:tcPr>
          <w:p w14:paraId="0C3E0C15" w14:textId="76E66FB7" w:rsidR="00102168" w:rsidRPr="00C701BD" w:rsidRDefault="00102168" w:rsidP="00C701BD">
            <w:pPr>
              <w:rPr>
                <w:b/>
              </w:rPr>
            </w:pPr>
            <w:r w:rsidRPr="00C701BD">
              <w:rPr>
                <w:b/>
              </w:rPr>
              <w:t>SYNCOFF_PENDING</w:t>
            </w:r>
          </w:p>
        </w:tc>
        <w:tc>
          <w:tcPr>
            <w:tcW w:w="6532" w:type="dxa"/>
          </w:tcPr>
          <w:p w14:paraId="43623EFF" w14:textId="25C5BF1B" w:rsidR="00102168" w:rsidRPr="008B2AEC" w:rsidRDefault="00102168" w:rsidP="001B2E92">
            <w:r w:rsidRPr="00115E15">
              <w:rPr>
                <w:b/>
              </w:rPr>
              <w:t>Prepare for Sync Clkreq Off</w:t>
            </w:r>
            <w:r>
              <w:t>.  The gc</w:t>
            </w:r>
            <w:r w:rsidRPr="00C701BD">
              <w:t xml:space="preserve">lock </w:t>
            </w:r>
            <w:r>
              <w:t xml:space="preserve">signal is not running </w:t>
            </w:r>
            <w:r w:rsidR="00EB732F">
              <w:t>(</w:t>
            </w:r>
            <w:r w:rsidR="001B2E92">
              <w:t xml:space="preserve">refer to </w:t>
            </w:r>
            <w:r w:rsidR="001B2E92">
              <w:fldChar w:fldCharType="begin"/>
            </w:r>
            <w:r w:rsidR="001B2E92">
              <w:instrText xml:space="preserve"> REF _Ref360564441 \h </w:instrText>
            </w:r>
            <w:r w:rsidR="001B2E92">
              <w:fldChar w:fldCharType="separate"/>
            </w:r>
            <w:r w:rsidR="00094572">
              <w:t xml:space="preserve">Table </w:t>
            </w:r>
            <w:r w:rsidR="00094572">
              <w:rPr>
                <w:noProof/>
              </w:rPr>
              <w:t>4</w:t>
            </w:r>
            <w:r w:rsidR="00094572">
              <w:noBreakHyphen/>
            </w:r>
            <w:r w:rsidR="00094572">
              <w:rPr>
                <w:noProof/>
              </w:rPr>
              <w:t>3</w:t>
            </w:r>
            <w:r w:rsidR="001B2E92">
              <w:fldChar w:fldCharType="end"/>
            </w:r>
            <w:r w:rsidR="001B2E92">
              <w:t xml:space="preserve"> for exceptions) </w:t>
            </w:r>
            <w:r>
              <w:t>and clkreq is de-</w:t>
            </w:r>
            <w:r w:rsidR="003F3866">
              <w:t>a</w:t>
            </w:r>
            <w:r w:rsidR="00165DD8">
              <w:t>sserted</w:t>
            </w:r>
            <w:r>
              <w:t xml:space="preserve">, but the domain is unlocked.  </w:t>
            </w:r>
            <w:r w:rsidR="0097479E">
              <w:t>CDC w</w:t>
            </w:r>
            <w:r>
              <w:t>aits in this state for clkack de-assertion.</w:t>
            </w:r>
          </w:p>
        </w:tc>
      </w:tr>
      <w:tr w:rsidR="00102168" w14:paraId="43F70778" w14:textId="77777777" w:rsidTr="00C701BD">
        <w:trPr>
          <w:jc w:val="center"/>
        </w:trPr>
        <w:tc>
          <w:tcPr>
            <w:tcW w:w="2324" w:type="dxa"/>
          </w:tcPr>
          <w:p w14:paraId="265B72A7" w14:textId="0158B99E" w:rsidR="00102168" w:rsidRPr="00C701BD" w:rsidRDefault="00102168" w:rsidP="00C701BD">
            <w:pPr>
              <w:rPr>
                <w:b/>
              </w:rPr>
            </w:pPr>
            <w:r w:rsidRPr="00C701BD">
              <w:rPr>
                <w:b/>
              </w:rPr>
              <w:t>SYNCOFF</w:t>
            </w:r>
          </w:p>
        </w:tc>
        <w:tc>
          <w:tcPr>
            <w:tcW w:w="6532" w:type="dxa"/>
          </w:tcPr>
          <w:p w14:paraId="1D4A3C46" w14:textId="2C48568A" w:rsidR="00102168" w:rsidRPr="008B2AEC" w:rsidRDefault="00102168" w:rsidP="001B2E92">
            <w:r w:rsidRPr="00115E15">
              <w:rPr>
                <w:b/>
              </w:rPr>
              <w:t>Sync Clkreq Off</w:t>
            </w:r>
            <w:r>
              <w:t>.  The gc</w:t>
            </w:r>
            <w:r w:rsidRPr="00C701BD">
              <w:t>lock</w:t>
            </w:r>
            <w:r>
              <w:t xml:space="preserve"> signal is not running </w:t>
            </w:r>
            <w:r w:rsidR="001B2E92">
              <w:t xml:space="preserve">(refer to </w:t>
            </w:r>
            <w:r w:rsidR="001B2E92">
              <w:fldChar w:fldCharType="begin"/>
            </w:r>
            <w:r w:rsidR="001B2E92">
              <w:instrText xml:space="preserve"> REF _Ref360564441 \h </w:instrText>
            </w:r>
            <w:r w:rsidR="001B2E92">
              <w:fldChar w:fldCharType="separate"/>
            </w:r>
            <w:r w:rsidR="00094572">
              <w:t xml:space="preserve">Table </w:t>
            </w:r>
            <w:r w:rsidR="00094572">
              <w:rPr>
                <w:noProof/>
              </w:rPr>
              <w:t>4</w:t>
            </w:r>
            <w:r w:rsidR="00094572">
              <w:noBreakHyphen/>
            </w:r>
            <w:r w:rsidR="00094572">
              <w:rPr>
                <w:noProof/>
              </w:rPr>
              <w:t>3</w:t>
            </w:r>
            <w:r w:rsidR="001B2E92">
              <w:fldChar w:fldCharType="end"/>
            </w:r>
            <w:r w:rsidR="001B2E92">
              <w:t xml:space="preserve"> for exceptions) </w:t>
            </w:r>
            <w:r>
              <w:t>and clkreq is de-</w:t>
            </w:r>
            <w:r w:rsidR="00F47136">
              <w:t>a</w:t>
            </w:r>
            <w:r>
              <w:t xml:space="preserve">sserted, but the domain is unlocked. </w:t>
            </w:r>
          </w:p>
        </w:tc>
      </w:tr>
      <w:tr w:rsidR="00102168" w14:paraId="7327D0B5" w14:textId="77777777" w:rsidTr="00C701BD">
        <w:trPr>
          <w:jc w:val="center"/>
        </w:trPr>
        <w:tc>
          <w:tcPr>
            <w:tcW w:w="2324" w:type="dxa"/>
          </w:tcPr>
          <w:p w14:paraId="7C697886" w14:textId="22379826" w:rsidR="00102168" w:rsidRPr="00C701BD" w:rsidRDefault="00102168" w:rsidP="00C701BD">
            <w:pPr>
              <w:rPr>
                <w:b/>
              </w:rPr>
            </w:pPr>
            <w:r>
              <w:rPr>
                <w:b/>
              </w:rPr>
              <w:t>SYNCON_ISM</w:t>
            </w:r>
          </w:p>
        </w:tc>
        <w:tc>
          <w:tcPr>
            <w:tcW w:w="6532" w:type="dxa"/>
          </w:tcPr>
          <w:p w14:paraId="03772DFD" w14:textId="6373769B" w:rsidR="00102168" w:rsidRDefault="00102168">
            <w:r>
              <w:rPr>
                <w:b/>
              </w:rPr>
              <w:t>Sync On Due to Fabric ISM</w:t>
            </w:r>
            <w:r>
              <w:t xml:space="preserve">.  Domain is unlocked, clkreq is asserted and gclock is running.  Though the clock is running, clkack has not yet been sampled asserted.  </w:t>
            </w:r>
          </w:p>
          <w:p w14:paraId="7541AA1B" w14:textId="032D783E" w:rsidR="00F2297C" w:rsidRPr="00A173E1" w:rsidRDefault="00F2297C">
            <w:r>
              <w:t>Note that gclock_active and gclock_ack_async will not assert until clkack is asserted and the FSM moves to ON.</w:t>
            </w:r>
          </w:p>
        </w:tc>
      </w:tr>
      <w:tr w:rsidR="00102168" w14:paraId="1907FC34" w14:textId="77777777" w:rsidTr="00C701BD">
        <w:trPr>
          <w:jc w:val="center"/>
        </w:trPr>
        <w:tc>
          <w:tcPr>
            <w:tcW w:w="2324" w:type="dxa"/>
          </w:tcPr>
          <w:p w14:paraId="591B2D09" w14:textId="354E30D7" w:rsidR="00102168" w:rsidRPr="00C701BD" w:rsidRDefault="00102168" w:rsidP="00C701BD">
            <w:pPr>
              <w:rPr>
                <w:b/>
              </w:rPr>
            </w:pPr>
            <w:r w:rsidRPr="00C701BD">
              <w:rPr>
                <w:b/>
              </w:rPr>
              <w:t>PGATE_PENDING</w:t>
            </w:r>
          </w:p>
        </w:tc>
        <w:tc>
          <w:tcPr>
            <w:tcW w:w="6532" w:type="dxa"/>
          </w:tcPr>
          <w:p w14:paraId="7DCF694F" w14:textId="5B3FEEF7" w:rsidR="00102168" w:rsidRPr="000806EE" w:rsidRDefault="00102168" w:rsidP="001A2E27">
            <w:r w:rsidRPr="00115E15">
              <w:rPr>
                <w:b/>
              </w:rPr>
              <w:t>Prepare for Power Gating Lock</w:t>
            </w:r>
            <w:r>
              <w:t>. The gc</w:t>
            </w:r>
            <w:r w:rsidRPr="00C701BD">
              <w:t>lock</w:t>
            </w:r>
            <w:r>
              <w:t xml:space="preserve"> signal is not running </w:t>
            </w:r>
            <w:r w:rsidR="001A2E27">
              <w:t xml:space="preserve">(except for case of force_pgate_req being asserted – </w:t>
            </w:r>
            <w:r w:rsidR="001A2E27">
              <w:lastRenderedPageBreak/>
              <w:t xml:space="preserve">where gclock is running, gclock_active is still asserted, and gclock_ack_async signals mirror the corresponding gclock_req_async signals) </w:t>
            </w:r>
            <w:r>
              <w:t xml:space="preserve">and the domain is locked but clkreq remains asserted.  This state is required for ensuring previous unlock requests have cleared from the pgcb_clk side of the CDC prior to sending a lock indication back over to the CDC’s pgcb_clk logic.  </w:t>
            </w:r>
          </w:p>
        </w:tc>
      </w:tr>
      <w:tr w:rsidR="00102168" w14:paraId="30884921" w14:textId="77777777" w:rsidTr="00C701BD">
        <w:trPr>
          <w:jc w:val="center"/>
        </w:trPr>
        <w:tc>
          <w:tcPr>
            <w:tcW w:w="2324" w:type="dxa"/>
          </w:tcPr>
          <w:p w14:paraId="678B6C71" w14:textId="776A4BBB" w:rsidR="00102168" w:rsidRPr="00C701BD" w:rsidRDefault="00102168" w:rsidP="00C701BD">
            <w:pPr>
              <w:rPr>
                <w:b/>
              </w:rPr>
            </w:pPr>
            <w:r w:rsidRPr="00C701BD">
              <w:rPr>
                <w:b/>
              </w:rPr>
              <w:lastRenderedPageBreak/>
              <w:t>PGATE</w:t>
            </w:r>
          </w:p>
        </w:tc>
        <w:tc>
          <w:tcPr>
            <w:tcW w:w="6532" w:type="dxa"/>
          </w:tcPr>
          <w:p w14:paraId="6ACC0929" w14:textId="5FC28AD0" w:rsidR="00102168" w:rsidRPr="000806EE" w:rsidRDefault="00102168" w:rsidP="00115E15">
            <w:r w:rsidRPr="00115E15">
              <w:rPr>
                <w:b/>
              </w:rPr>
              <w:t>Power Gating Lock</w:t>
            </w:r>
            <w:r>
              <w:t>.  The gc</w:t>
            </w:r>
            <w:r w:rsidRPr="00C701BD">
              <w:t>lock</w:t>
            </w:r>
            <w:r>
              <w:t xml:space="preserve"> signal is not running </w:t>
            </w:r>
            <w:r w:rsidR="001A2E27">
              <w:t xml:space="preserve">(except for case of force_pgate_req being asserted – where gclock is running, gclock_active is still asserted, and gclock_ack_async signals mirror the corresponding gclock_req_async signals) </w:t>
            </w:r>
            <w:r>
              <w:t>and the domain is locked but clkreq remains asserted.   Domain is ready for power gate.  All gclock_req* assertions and ISM wakes will require sampling in the pgcb_clk and checking for pwrgate_active before unlocking and re-starting the domain.</w:t>
            </w:r>
          </w:p>
        </w:tc>
      </w:tr>
      <w:tr w:rsidR="00102168" w14:paraId="6CF9B0DA" w14:textId="77777777" w:rsidTr="00C701BD">
        <w:trPr>
          <w:jc w:val="center"/>
        </w:trPr>
        <w:tc>
          <w:tcPr>
            <w:tcW w:w="2324" w:type="dxa"/>
          </w:tcPr>
          <w:p w14:paraId="62631E25" w14:textId="10EC7E56" w:rsidR="00102168" w:rsidRPr="00C701BD" w:rsidRDefault="00102168" w:rsidP="00C701BD">
            <w:pPr>
              <w:rPr>
                <w:b/>
              </w:rPr>
            </w:pPr>
            <w:r w:rsidRPr="00C701BD">
              <w:rPr>
                <w:b/>
              </w:rPr>
              <w:t>OFF_PENDING</w:t>
            </w:r>
          </w:p>
        </w:tc>
        <w:tc>
          <w:tcPr>
            <w:tcW w:w="6532" w:type="dxa"/>
          </w:tcPr>
          <w:p w14:paraId="7C6294F7" w14:textId="27EBEEF6" w:rsidR="00102168" w:rsidRPr="000806EE" w:rsidRDefault="00102168" w:rsidP="00115E15">
            <w:r w:rsidRPr="00115E15">
              <w:rPr>
                <w:b/>
              </w:rPr>
              <w:t>Prepare for Clkreq Off.</w:t>
            </w:r>
            <w:r>
              <w:t xml:space="preserve">  The gc</w:t>
            </w:r>
            <w:r w:rsidRPr="00C701BD">
              <w:t>lock</w:t>
            </w:r>
            <w:r>
              <w:t xml:space="preserve"> signal is not running, the domain is locked and clkreq is de-asserted.  Waits in this state for clkack de-assertion.  Domain is still for power gate. </w:t>
            </w:r>
          </w:p>
        </w:tc>
      </w:tr>
      <w:tr w:rsidR="00102168" w14:paraId="31C9F966" w14:textId="77777777" w:rsidTr="00C701BD">
        <w:trPr>
          <w:jc w:val="center"/>
        </w:trPr>
        <w:tc>
          <w:tcPr>
            <w:tcW w:w="2324" w:type="dxa"/>
          </w:tcPr>
          <w:p w14:paraId="42029567" w14:textId="1E5B55E0" w:rsidR="00102168" w:rsidRPr="00C701BD" w:rsidRDefault="00102168" w:rsidP="00C701BD">
            <w:pPr>
              <w:rPr>
                <w:b/>
              </w:rPr>
            </w:pPr>
            <w:r w:rsidRPr="00C701BD">
              <w:rPr>
                <w:b/>
              </w:rPr>
              <w:t>OFF</w:t>
            </w:r>
          </w:p>
        </w:tc>
        <w:tc>
          <w:tcPr>
            <w:tcW w:w="6532" w:type="dxa"/>
          </w:tcPr>
          <w:p w14:paraId="6AF585B3" w14:textId="77777777" w:rsidR="00107CDE" w:rsidRDefault="00102168" w:rsidP="00C701BD">
            <w:r w:rsidRPr="00115E15">
              <w:rPr>
                <w:b/>
              </w:rPr>
              <w:t>Clkreq Off</w:t>
            </w:r>
            <w:r>
              <w:t>.  The gc</w:t>
            </w:r>
            <w:r w:rsidRPr="00C701BD">
              <w:t>lock</w:t>
            </w:r>
            <w:r>
              <w:t xml:space="preserve"> signal is not running, the domain is locked and clkreq is de-asserted.  Domain is ready for power gate.  All gclock_req* assertions and ISM wakes will require sampling in the pgcb_clk and checking for pwrgate_active before unlocking and re-starting the domain.  </w:t>
            </w:r>
          </w:p>
          <w:p w14:paraId="6D214E69" w14:textId="681711CC" w:rsidR="00102168" w:rsidRPr="005033E8" w:rsidRDefault="00107CDE" w:rsidP="00C701BD">
            <w:r>
              <w:t xml:space="preserve">NOTE: </w:t>
            </w:r>
            <w:r w:rsidR="00102168">
              <w:t>This is the default reset state when the DEF_PWRON parameter is 0.</w:t>
            </w:r>
          </w:p>
        </w:tc>
      </w:tr>
      <w:tr w:rsidR="00102168" w14:paraId="0DAB540B" w14:textId="77777777" w:rsidTr="00C701BD">
        <w:trPr>
          <w:jc w:val="center"/>
        </w:trPr>
        <w:tc>
          <w:tcPr>
            <w:tcW w:w="2324" w:type="dxa"/>
          </w:tcPr>
          <w:p w14:paraId="68E2E1B1" w14:textId="00C3D130" w:rsidR="00102168" w:rsidRPr="00C701BD" w:rsidRDefault="00102168" w:rsidP="00C701BD">
            <w:pPr>
              <w:rPr>
                <w:b/>
              </w:rPr>
            </w:pPr>
            <w:r w:rsidRPr="00C701BD">
              <w:rPr>
                <w:b/>
              </w:rPr>
              <w:t>RESTORE</w:t>
            </w:r>
          </w:p>
        </w:tc>
        <w:tc>
          <w:tcPr>
            <w:tcW w:w="6532" w:type="dxa"/>
          </w:tcPr>
          <w:p w14:paraId="568160C3" w14:textId="48DA6003" w:rsidR="00107CDE" w:rsidRDefault="00102168" w:rsidP="001A2E27">
            <w:r>
              <w:rPr>
                <w:b/>
              </w:rPr>
              <w:t xml:space="preserve">Power Gate Exit </w:t>
            </w:r>
            <w:r w:rsidRPr="002822F7">
              <w:rPr>
                <w:b/>
              </w:rPr>
              <w:t>Restore</w:t>
            </w:r>
            <w:r>
              <w:t xml:space="preserve">.  Domain ISM are unlocked to allow state restore operations, but the boundary remains locked;  clkreq is asserted and gclock is running. </w:t>
            </w:r>
            <w:r w:rsidR="001A2E27">
              <w:lastRenderedPageBreak/>
              <w:t xml:space="preserve">gclock_active is asserted, and gclock_ack_async signals mirror the corresponding gclock_req_async signals. </w:t>
            </w:r>
          </w:p>
          <w:p w14:paraId="62F93677" w14:textId="3C69FB4C" w:rsidR="00102168" w:rsidRPr="002822F7" w:rsidRDefault="00107CDE" w:rsidP="001A2E27">
            <w:pPr>
              <w:rPr>
                <w:b/>
              </w:rPr>
            </w:pPr>
            <w:r>
              <w:t xml:space="preserve">NOTE: This is the default reset state when the DEF_PWRON parameter is 1 (based on Chassis PG ECN </w:t>
            </w:r>
            <w:hyperlink r:id="rId80" w:anchor="issue/default.aspx?issue_id=1570775" w:history="1">
              <w:r w:rsidRPr="00107CDE">
                <w:rPr>
                  <w:rStyle w:val="Hyperlink"/>
                  <w:rFonts w:ascii="Neo Sans Intel" w:hAnsi="Neo Sans Intel"/>
                  <w:sz w:val="20"/>
                  <w:szCs w:val="20"/>
                </w:rPr>
                <w:t>1570775</w:t>
              </w:r>
            </w:hyperlink>
            <w:r>
              <w:t xml:space="preserve">). </w:t>
            </w:r>
            <w:r w:rsidR="00102168">
              <w:t xml:space="preserve"> </w:t>
            </w:r>
          </w:p>
        </w:tc>
      </w:tr>
      <w:tr w:rsidR="00102168" w14:paraId="4B412102" w14:textId="77777777" w:rsidTr="00C701BD">
        <w:trPr>
          <w:jc w:val="center"/>
        </w:trPr>
        <w:tc>
          <w:tcPr>
            <w:tcW w:w="2324" w:type="dxa"/>
          </w:tcPr>
          <w:p w14:paraId="0EF0CA91" w14:textId="1C9C3181" w:rsidR="00102168" w:rsidRPr="00C701BD" w:rsidRDefault="00102168" w:rsidP="00C701BD">
            <w:pPr>
              <w:rPr>
                <w:b/>
              </w:rPr>
            </w:pPr>
            <w:r>
              <w:rPr>
                <w:b/>
              </w:rPr>
              <w:lastRenderedPageBreak/>
              <w:t>FORCE_PENDING</w:t>
            </w:r>
          </w:p>
        </w:tc>
        <w:tc>
          <w:tcPr>
            <w:tcW w:w="6532" w:type="dxa"/>
          </w:tcPr>
          <w:p w14:paraId="4697DE8A" w14:textId="69E965AF" w:rsidR="00102168" w:rsidRPr="003C333A" w:rsidRDefault="00102168" w:rsidP="001A2E27">
            <w:pPr>
              <w:rPr>
                <w:b/>
                <w:color w:val="000000"/>
              </w:rPr>
            </w:pPr>
            <w:r>
              <w:rPr>
                <w:b/>
              </w:rPr>
              <w:t>Force Power Gate Ready Pending.</w:t>
            </w:r>
            <w:r>
              <w:t xml:space="preserve">  Force power gating has completed all operations to lock the domain, but waits in this state until the clkack has been received to ensure that power gating entry does not start until the clkreq/clkack handshake completes with clock running.  This covers a boundary case where a forced power gate or warm reset could complete causing clkreq de-assertion prior to a pending clkack assertion, which would violate the clkreq/clkack handsha</w:t>
            </w:r>
            <w:r w:rsidR="001A2E27">
              <w:t xml:space="preserve">ke protocol. The gclock signal is running, gclock_active is still asserted, gclock_ack_async signals mirror the corresponding gclock_req_async signals </w:t>
            </w:r>
            <w:r>
              <w:t xml:space="preserve">and the domain is locked but clkreq remains asserted.   </w:t>
            </w:r>
          </w:p>
        </w:tc>
      </w:tr>
      <w:tr w:rsidR="00102168" w14:paraId="231274E2" w14:textId="77777777" w:rsidTr="00C701BD">
        <w:trPr>
          <w:jc w:val="center"/>
        </w:trPr>
        <w:tc>
          <w:tcPr>
            <w:tcW w:w="2324" w:type="dxa"/>
          </w:tcPr>
          <w:p w14:paraId="55D8E798" w14:textId="161AC65D" w:rsidR="00102168" w:rsidRDefault="00102168" w:rsidP="00C701BD">
            <w:pPr>
              <w:rPr>
                <w:b/>
              </w:rPr>
            </w:pPr>
            <w:r>
              <w:rPr>
                <w:b/>
              </w:rPr>
              <w:t>FORCE_READY</w:t>
            </w:r>
          </w:p>
        </w:tc>
        <w:tc>
          <w:tcPr>
            <w:tcW w:w="6532" w:type="dxa"/>
          </w:tcPr>
          <w:p w14:paraId="7D39878F" w14:textId="1D418B03" w:rsidR="00102168" w:rsidRPr="003C333A" w:rsidRDefault="00102168" w:rsidP="001A2E27">
            <w:pPr>
              <w:rPr>
                <w:b/>
                <w:color w:val="000000"/>
              </w:rPr>
            </w:pPr>
            <w:r>
              <w:rPr>
                <w:b/>
              </w:rPr>
              <w:t xml:space="preserve">Force Power Gate Ready.  </w:t>
            </w:r>
            <w:r>
              <w:t xml:space="preserve">The domain is prepared for forced power gate entry or warm reset. </w:t>
            </w:r>
            <w:r w:rsidR="001A2E27">
              <w:t xml:space="preserve">The gclock signal is running, gclock_active is still asserted, gclock_ack_async signals mirror the corresponding gclock_req_async signals and the domain is locked but clkreq remains asserted.   </w:t>
            </w:r>
          </w:p>
        </w:tc>
      </w:tr>
    </w:tbl>
    <w:p w14:paraId="0F64824D" w14:textId="77777777" w:rsidR="00E04038" w:rsidRDefault="00E04038" w:rsidP="00E04038"/>
    <w:p w14:paraId="0F530347" w14:textId="77777777" w:rsidR="0091669B" w:rsidRDefault="0091669B" w:rsidP="0091669B">
      <w:pPr>
        <w:pStyle w:val="Heading3"/>
      </w:pPr>
      <w:bookmarkStart w:id="213" w:name="_Toc360722247"/>
      <w:r>
        <w:t>State Transitions</w:t>
      </w:r>
      <w:bookmarkEnd w:id="213"/>
      <w:r>
        <w:t xml:space="preserve"> </w:t>
      </w:r>
    </w:p>
    <w:p w14:paraId="7EB1815F" w14:textId="767EAC62" w:rsidR="0091669B" w:rsidRPr="00D26F24" w:rsidRDefault="0091669B" w:rsidP="0091669B">
      <w:r>
        <w:t xml:space="preserve">The following are the state transitions </w:t>
      </w:r>
      <w:r w:rsidR="00C74603">
        <w:t xml:space="preserve">(with high level description of relevant conditions) </w:t>
      </w:r>
      <w:r>
        <w:t>for the CDC’s FSM (</w:t>
      </w:r>
      <w:r w:rsidR="00C74603">
        <w:t>check the CDC FSM figure for priority order of each transition – and also for full details about the transition conditions)</w:t>
      </w:r>
      <w:r>
        <w:t xml:space="preserve">. </w:t>
      </w:r>
    </w:p>
    <w:p w14:paraId="3C2E67E8" w14:textId="249D61D5" w:rsidR="0080659B" w:rsidRDefault="0080659B" w:rsidP="0080659B">
      <w:pPr>
        <w:pStyle w:val="Caption"/>
      </w:pPr>
      <w:bookmarkStart w:id="214" w:name="_Toc360574366"/>
      <w:r>
        <w:lastRenderedPageBreak/>
        <w:t xml:space="preserve">Table </w:t>
      </w:r>
      <w:fldSimple w:instr=" STYLEREF 1 \s ">
        <w:r w:rsidR="00094572">
          <w:rPr>
            <w:noProof/>
          </w:rPr>
          <w:t>4</w:t>
        </w:r>
      </w:fldSimple>
      <w:r>
        <w:noBreakHyphen/>
      </w:r>
      <w:fldSimple w:instr=" SEQ Table \* ARABIC \s 1 ">
        <w:r w:rsidR="00094572">
          <w:rPr>
            <w:noProof/>
          </w:rPr>
          <w:t>2</w:t>
        </w:r>
      </w:fldSimple>
      <w:r>
        <w:t>: State Transitions</w:t>
      </w:r>
      <w:bookmarkEnd w:id="214"/>
    </w:p>
    <w:tbl>
      <w:tblPr>
        <w:tblStyle w:val="TableGrid"/>
        <w:tblW w:w="8856" w:type="dxa"/>
        <w:jc w:val="center"/>
        <w:tblLook w:val="04A0" w:firstRow="1" w:lastRow="0" w:firstColumn="1" w:lastColumn="0" w:noHBand="0" w:noVBand="1"/>
      </w:tblPr>
      <w:tblGrid>
        <w:gridCol w:w="2099"/>
        <w:gridCol w:w="2373"/>
        <w:gridCol w:w="4384"/>
      </w:tblGrid>
      <w:tr w:rsidR="0091669B" w14:paraId="5E2CE8E2" w14:textId="77777777" w:rsidTr="00667937">
        <w:trPr>
          <w:jc w:val="center"/>
        </w:trPr>
        <w:tc>
          <w:tcPr>
            <w:tcW w:w="2099" w:type="dxa"/>
          </w:tcPr>
          <w:p w14:paraId="7ABD1DC2" w14:textId="77777777" w:rsidR="0091669B" w:rsidRPr="000D7F8C" w:rsidRDefault="0091669B" w:rsidP="00AB0B97">
            <w:pPr>
              <w:pStyle w:val="Caption"/>
              <w:jc w:val="center"/>
            </w:pPr>
            <w:r>
              <w:t>Current State</w:t>
            </w:r>
          </w:p>
        </w:tc>
        <w:tc>
          <w:tcPr>
            <w:tcW w:w="2373" w:type="dxa"/>
          </w:tcPr>
          <w:p w14:paraId="442B8C3E" w14:textId="77777777" w:rsidR="0091669B" w:rsidRPr="000D7F8C" w:rsidRDefault="0091669B" w:rsidP="00AB0B97">
            <w:pPr>
              <w:pStyle w:val="Caption"/>
              <w:jc w:val="center"/>
            </w:pPr>
            <w:r>
              <w:t>Next State</w:t>
            </w:r>
          </w:p>
        </w:tc>
        <w:tc>
          <w:tcPr>
            <w:tcW w:w="4384" w:type="dxa"/>
          </w:tcPr>
          <w:p w14:paraId="55B00E99" w14:textId="77777777" w:rsidR="0091669B" w:rsidRPr="000D7F8C" w:rsidRDefault="0091669B" w:rsidP="00AB0B97">
            <w:pPr>
              <w:pStyle w:val="Caption"/>
            </w:pPr>
            <w:r>
              <w:t>Condition</w:t>
            </w:r>
          </w:p>
        </w:tc>
      </w:tr>
      <w:tr w:rsidR="0091669B" w14:paraId="09AC3F54" w14:textId="77777777" w:rsidTr="00667937">
        <w:trPr>
          <w:jc w:val="center"/>
        </w:trPr>
        <w:tc>
          <w:tcPr>
            <w:tcW w:w="2099" w:type="dxa"/>
          </w:tcPr>
          <w:p w14:paraId="7BEF161E" w14:textId="77777777" w:rsidR="0091669B" w:rsidRDefault="0091669B" w:rsidP="00AB0B97">
            <w:pPr>
              <w:spacing w:before="40"/>
              <w:jc w:val="center"/>
              <w:rPr>
                <w:bCs/>
              </w:rPr>
            </w:pPr>
            <w:r>
              <w:t>OFF</w:t>
            </w:r>
          </w:p>
        </w:tc>
        <w:tc>
          <w:tcPr>
            <w:tcW w:w="2373" w:type="dxa"/>
          </w:tcPr>
          <w:p w14:paraId="1E306BF2" w14:textId="5F99F0F2" w:rsidR="0091669B" w:rsidRDefault="0091669B">
            <w:pPr>
              <w:spacing w:before="40"/>
              <w:jc w:val="center"/>
            </w:pPr>
            <w:r>
              <w:t>ON</w:t>
            </w:r>
          </w:p>
        </w:tc>
        <w:tc>
          <w:tcPr>
            <w:tcW w:w="4384" w:type="dxa"/>
          </w:tcPr>
          <w:p w14:paraId="42A9DDBC" w14:textId="2FBD6F8C" w:rsidR="0091669B" w:rsidRDefault="0091669B" w:rsidP="00AB0B97">
            <w:pPr>
              <w:spacing w:before="40"/>
            </w:pPr>
            <w:r>
              <w:t>An “unlock all” indication has been received from the CDC’s pgcb_clk domain</w:t>
            </w:r>
            <w:r w:rsidR="00AC17BE">
              <w:t xml:space="preserve"> and clkreq/clkack are asserted.</w:t>
            </w:r>
          </w:p>
        </w:tc>
      </w:tr>
      <w:tr w:rsidR="0091669B" w14:paraId="21267C7E" w14:textId="77777777" w:rsidTr="00667937">
        <w:trPr>
          <w:jc w:val="center"/>
        </w:trPr>
        <w:tc>
          <w:tcPr>
            <w:tcW w:w="2099" w:type="dxa"/>
          </w:tcPr>
          <w:p w14:paraId="30063EAD" w14:textId="77777777" w:rsidR="0091669B" w:rsidRDefault="0091669B" w:rsidP="00AB0B97">
            <w:pPr>
              <w:spacing w:before="40"/>
              <w:jc w:val="center"/>
              <w:rPr>
                <w:bCs/>
              </w:rPr>
            </w:pPr>
            <w:r>
              <w:t>OFF</w:t>
            </w:r>
          </w:p>
        </w:tc>
        <w:tc>
          <w:tcPr>
            <w:tcW w:w="2373" w:type="dxa"/>
          </w:tcPr>
          <w:p w14:paraId="7A9F3F6C" w14:textId="77777777" w:rsidR="0091669B" w:rsidRDefault="0091669B" w:rsidP="00AB0B97">
            <w:pPr>
              <w:spacing w:before="40"/>
              <w:jc w:val="center"/>
            </w:pPr>
            <w:r>
              <w:t>RESTORE</w:t>
            </w:r>
          </w:p>
        </w:tc>
        <w:tc>
          <w:tcPr>
            <w:tcW w:w="4384" w:type="dxa"/>
          </w:tcPr>
          <w:p w14:paraId="4A510480" w14:textId="116D1C76" w:rsidR="0091669B" w:rsidRDefault="0091669B" w:rsidP="00AB0B97">
            <w:pPr>
              <w:spacing w:before="40"/>
            </w:pPr>
            <w:r>
              <w:t>An “unlock ism” indication has been received from the CDC’s pgcb_clk domain</w:t>
            </w:r>
            <w:r w:rsidR="00AC17BE">
              <w:t xml:space="preserve"> and clkreq/clkack are asserted.</w:t>
            </w:r>
          </w:p>
        </w:tc>
      </w:tr>
      <w:tr w:rsidR="0091669B" w14:paraId="18688177" w14:textId="77777777" w:rsidTr="00667937">
        <w:trPr>
          <w:jc w:val="center"/>
        </w:trPr>
        <w:tc>
          <w:tcPr>
            <w:tcW w:w="2099" w:type="dxa"/>
          </w:tcPr>
          <w:p w14:paraId="5C82A704" w14:textId="77777777" w:rsidR="0091669B" w:rsidRDefault="0091669B" w:rsidP="00AB0B97">
            <w:pPr>
              <w:spacing w:before="40"/>
              <w:jc w:val="center"/>
              <w:rPr>
                <w:bCs/>
              </w:rPr>
            </w:pPr>
            <w:r>
              <w:rPr>
                <w:bCs/>
              </w:rPr>
              <w:t>OFF</w:t>
            </w:r>
          </w:p>
        </w:tc>
        <w:tc>
          <w:tcPr>
            <w:tcW w:w="2373" w:type="dxa"/>
          </w:tcPr>
          <w:p w14:paraId="1B4E3BF7" w14:textId="77777777" w:rsidR="0091669B" w:rsidRDefault="0091669B" w:rsidP="00AB0B97">
            <w:pPr>
              <w:spacing w:before="40"/>
              <w:jc w:val="center"/>
            </w:pPr>
            <w:r>
              <w:t>FORCE_PENDING</w:t>
            </w:r>
          </w:p>
        </w:tc>
        <w:tc>
          <w:tcPr>
            <w:tcW w:w="4384" w:type="dxa"/>
          </w:tcPr>
          <w:p w14:paraId="235F41B5" w14:textId="21E9A31A" w:rsidR="0091669B" w:rsidRDefault="0091669B" w:rsidP="00AB0B97">
            <w:pPr>
              <w:spacing w:before="40"/>
            </w:pPr>
            <w:r>
              <w:t>Force power gate is requested</w:t>
            </w:r>
            <w:r w:rsidR="00AC17BE">
              <w:t xml:space="preserve"> and clkreq/clkack are asserted.</w:t>
            </w:r>
          </w:p>
        </w:tc>
      </w:tr>
      <w:tr w:rsidR="0091669B" w14:paraId="34240A9B" w14:textId="77777777" w:rsidTr="00667937">
        <w:trPr>
          <w:jc w:val="center"/>
        </w:trPr>
        <w:tc>
          <w:tcPr>
            <w:tcW w:w="2099" w:type="dxa"/>
          </w:tcPr>
          <w:p w14:paraId="7C3B7B5B" w14:textId="1B22D3D2" w:rsidR="0091669B" w:rsidRDefault="0091669B" w:rsidP="00AB0B97">
            <w:pPr>
              <w:spacing w:before="40"/>
              <w:jc w:val="center"/>
              <w:rPr>
                <w:bCs/>
              </w:rPr>
            </w:pPr>
          </w:p>
        </w:tc>
        <w:tc>
          <w:tcPr>
            <w:tcW w:w="2373" w:type="dxa"/>
          </w:tcPr>
          <w:p w14:paraId="10F85D0E" w14:textId="2224DBAF" w:rsidR="0091669B" w:rsidRDefault="0091669B" w:rsidP="00AB0B97">
            <w:pPr>
              <w:spacing w:before="40"/>
              <w:jc w:val="center"/>
            </w:pPr>
          </w:p>
        </w:tc>
        <w:tc>
          <w:tcPr>
            <w:tcW w:w="4384" w:type="dxa"/>
          </w:tcPr>
          <w:p w14:paraId="23169377" w14:textId="7B0C8B7B" w:rsidR="0091669B" w:rsidRDefault="0091669B" w:rsidP="00AB0B97">
            <w:pPr>
              <w:spacing w:before="40"/>
            </w:pPr>
          </w:p>
        </w:tc>
      </w:tr>
      <w:tr w:rsidR="0091669B" w14:paraId="553AF85F" w14:textId="77777777" w:rsidTr="00667937">
        <w:trPr>
          <w:jc w:val="center"/>
        </w:trPr>
        <w:tc>
          <w:tcPr>
            <w:tcW w:w="2099" w:type="dxa"/>
          </w:tcPr>
          <w:p w14:paraId="65B7B5FF" w14:textId="77777777" w:rsidR="0091669B" w:rsidRDefault="0091669B" w:rsidP="00AB0B97">
            <w:pPr>
              <w:spacing w:before="40"/>
              <w:jc w:val="center"/>
              <w:rPr>
                <w:bCs/>
              </w:rPr>
            </w:pPr>
            <w:r>
              <w:rPr>
                <w:bCs/>
              </w:rPr>
              <w:t>ON</w:t>
            </w:r>
          </w:p>
        </w:tc>
        <w:tc>
          <w:tcPr>
            <w:tcW w:w="2373" w:type="dxa"/>
          </w:tcPr>
          <w:p w14:paraId="53CDE1BC" w14:textId="77777777" w:rsidR="0091669B" w:rsidRDefault="0091669B" w:rsidP="00AB0B97">
            <w:pPr>
              <w:spacing w:before="40"/>
              <w:jc w:val="center"/>
            </w:pPr>
            <w:r>
              <w:t>CGATE_PENDING</w:t>
            </w:r>
          </w:p>
        </w:tc>
        <w:tc>
          <w:tcPr>
            <w:tcW w:w="4384" w:type="dxa"/>
          </w:tcPr>
          <w:p w14:paraId="1C59CAEE" w14:textId="77777777" w:rsidR="0091669B" w:rsidRDefault="0091669B" w:rsidP="00AB0B97">
            <w:pPr>
              <w:spacing w:before="40"/>
            </w:pPr>
            <w:r>
              <w:t>Force power gate and ism_agent is IDLE</w:t>
            </w:r>
          </w:p>
          <w:p w14:paraId="3BCAD9F0" w14:textId="77777777" w:rsidR="0091669B" w:rsidRDefault="0091669B" w:rsidP="00AB0B97">
            <w:pPr>
              <w:spacing w:before="40"/>
            </w:pPr>
            <w:r>
              <w:t>-or-</w:t>
            </w:r>
          </w:p>
          <w:p w14:paraId="70179EFB" w14:textId="74A81193" w:rsidR="0091669B" w:rsidRDefault="0091669B" w:rsidP="00AB0B97">
            <w:pPr>
              <w:spacing w:before="40"/>
            </w:pPr>
            <w:r>
              <w:t>All gclock requests and the fabric ISM have been idle for 2^</w:t>
            </w:r>
            <w:r w:rsidRPr="00B50A35">
              <w:t>cfg_clkgate_holdoff</w:t>
            </w:r>
            <w:r>
              <w:t xml:space="preserve"> clock cycles AND none of the “cfg_clkgate_disabled, cfg_clkreq_ctl_disabled, pwrgate_disabled” have changed in this clock cycle.</w:t>
            </w:r>
          </w:p>
        </w:tc>
      </w:tr>
      <w:tr w:rsidR="0091669B" w14:paraId="790F4047" w14:textId="77777777" w:rsidTr="00667937">
        <w:trPr>
          <w:jc w:val="center"/>
        </w:trPr>
        <w:tc>
          <w:tcPr>
            <w:tcW w:w="2099" w:type="dxa"/>
          </w:tcPr>
          <w:p w14:paraId="525731A6" w14:textId="77777777" w:rsidR="0091669B" w:rsidRDefault="0091669B" w:rsidP="00AB0B97">
            <w:pPr>
              <w:spacing w:before="40"/>
              <w:jc w:val="center"/>
              <w:rPr>
                <w:bCs/>
              </w:rPr>
            </w:pPr>
            <w:r>
              <w:rPr>
                <w:bCs/>
              </w:rPr>
              <w:t>CGATE_PENDING</w:t>
            </w:r>
          </w:p>
        </w:tc>
        <w:tc>
          <w:tcPr>
            <w:tcW w:w="2373" w:type="dxa"/>
          </w:tcPr>
          <w:p w14:paraId="76187EAD" w14:textId="6EB73CD8" w:rsidR="0091669B" w:rsidRDefault="0091669B" w:rsidP="00AB0B97">
            <w:pPr>
              <w:spacing w:before="40"/>
              <w:jc w:val="center"/>
            </w:pPr>
            <w:r>
              <w:t>ON</w:t>
            </w:r>
          </w:p>
        </w:tc>
        <w:tc>
          <w:tcPr>
            <w:tcW w:w="4384" w:type="dxa"/>
          </w:tcPr>
          <w:p w14:paraId="24C096BB" w14:textId="19AF1AB2" w:rsidR="0091669B" w:rsidRDefault="0091669B" w:rsidP="00AB0B97">
            <w:pPr>
              <w:spacing w:before="40"/>
            </w:pPr>
            <w:r>
              <w:t xml:space="preserve">A gclock request is asserted or fabric ISM transitions out of IDLE or one of the signals for cfg_*_disabled, pwrgate_disabled have changed AND </w:t>
            </w:r>
          </w:p>
          <w:p w14:paraId="0B633C5C" w14:textId="77777777" w:rsidR="0091669B" w:rsidRDefault="0091669B" w:rsidP="00AB0B97">
            <w:pPr>
              <w:spacing w:before="40"/>
            </w:pPr>
            <w:r>
              <w:t>force power gate request is not asserted.</w:t>
            </w:r>
          </w:p>
        </w:tc>
      </w:tr>
      <w:tr w:rsidR="0091669B" w14:paraId="4D588C50" w14:textId="77777777" w:rsidTr="00667937">
        <w:trPr>
          <w:jc w:val="center"/>
        </w:trPr>
        <w:tc>
          <w:tcPr>
            <w:tcW w:w="2099" w:type="dxa"/>
          </w:tcPr>
          <w:p w14:paraId="5921E019" w14:textId="77777777" w:rsidR="0091669B" w:rsidRDefault="0091669B" w:rsidP="00AB0B97">
            <w:pPr>
              <w:spacing w:before="40"/>
              <w:jc w:val="center"/>
              <w:rPr>
                <w:bCs/>
              </w:rPr>
            </w:pPr>
            <w:r>
              <w:rPr>
                <w:bCs/>
              </w:rPr>
              <w:t>CGATE_PENDING</w:t>
            </w:r>
          </w:p>
        </w:tc>
        <w:tc>
          <w:tcPr>
            <w:tcW w:w="2373" w:type="dxa"/>
          </w:tcPr>
          <w:p w14:paraId="039F061D" w14:textId="6D9FE2EC" w:rsidR="0091669B" w:rsidRDefault="0091669B" w:rsidP="00AB0B97">
            <w:pPr>
              <w:spacing w:before="40"/>
              <w:jc w:val="center"/>
            </w:pPr>
            <w:r>
              <w:t>CGATE</w:t>
            </w:r>
          </w:p>
        </w:tc>
        <w:tc>
          <w:tcPr>
            <w:tcW w:w="4384" w:type="dxa"/>
          </w:tcPr>
          <w:p w14:paraId="06BA30A6" w14:textId="2D9CD523" w:rsidR="0091669B" w:rsidRDefault="0091669B" w:rsidP="00AB0B97">
            <w:pPr>
              <w:spacing w:before="40"/>
            </w:pPr>
            <w:r>
              <w:t xml:space="preserve">Force power gate request is asserted and ism_agent is IDLE (or locked in </w:t>
            </w:r>
            <w:r>
              <w:lastRenderedPageBreak/>
              <w:t>IDLE) and 8 cycles have elapsed in this state</w:t>
            </w:r>
          </w:p>
          <w:p w14:paraId="2FE906EE" w14:textId="77777777" w:rsidR="0091669B" w:rsidRDefault="0091669B" w:rsidP="00AB0B97">
            <w:pPr>
              <w:spacing w:before="40"/>
            </w:pPr>
            <w:r>
              <w:t>-or-</w:t>
            </w:r>
          </w:p>
          <w:p w14:paraId="19BB9BE6" w14:textId="77777777" w:rsidR="0091669B" w:rsidRDefault="0091669B" w:rsidP="00AB0B97">
            <w:pPr>
              <w:spacing w:before="40"/>
            </w:pPr>
            <w:r>
              <w:t>All gclock requests and the fabric ISM have been idle for 8 clock cycles in this state.</w:t>
            </w:r>
          </w:p>
        </w:tc>
      </w:tr>
      <w:tr w:rsidR="0091669B" w14:paraId="328C98B7" w14:textId="77777777" w:rsidTr="00667937">
        <w:trPr>
          <w:jc w:val="center"/>
        </w:trPr>
        <w:tc>
          <w:tcPr>
            <w:tcW w:w="2099" w:type="dxa"/>
          </w:tcPr>
          <w:p w14:paraId="590BB705" w14:textId="77777777" w:rsidR="0091669B" w:rsidRPr="00462A77" w:rsidRDefault="0091669B" w:rsidP="00AB0B97">
            <w:pPr>
              <w:spacing w:before="40"/>
              <w:jc w:val="center"/>
              <w:rPr>
                <w:bCs/>
              </w:rPr>
            </w:pPr>
            <w:r>
              <w:rPr>
                <w:bCs/>
              </w:rPr>
              <w:lastRenderedPageBreak/>
              <w:t>CGATE</w:t>
            </w:r>
          </w:p>
        </w:tc>
        <w:tc>
          <w:tcPr>
            <w:tcW w:w="2373" w:type="dxa"/>
          </w:tcPr>
          <w:p w14:paraId="3179327A" w14:textId="77777777" w:rsidR="0091669B" w:rsidRPr="0069470B" w:rsidRDefault="0091669B" w:rsidP="00AB0B97">
            <w:pPr>
              <w:spacing w:before="40"/>
              <w:jc w:val="center"/>
            </w:pPr>
            <w:r>
              <w:t>PGATE_PENDING</w:t>
            </w:r>
          </w:p>
        </w:tc>
        <w:tc>
          <w:tcPr>
            <w:tcW w:w="4384" w:type="dxa"/>
          </w:tcPr>
          <w:p w14:paraId="11924F3C" w14:textId="77777777" w:rsidR="0091669B" w:rsidRDefault="0091669B" w:rsidP="00AB0B97">
            <w:pPr>
              <w:spacing w:before="40"/>
            </w:pPr>
            <w:r>
              <w:t>Force power gate request and ism_agent is IDLE (or locked in IDLE)</w:t>
            </w:r>
          </w:p>
          <w:p w14:paraId="34F66D44" w14:textId="77777777" w:rsidR="0091669B" w:rsidRDefault="0091669B" w:rsidP="00AB0B97">
            <w:pPr>
              <w:spacing w:before="40"/>
            </w:pPr>
            <w:r>
              <w:t>-or-</w:t>
            </w:r>
          </w:p>
          <w:p w14:paraId="6CCA9394" w14:textId="77777777" w:rsidR="0091669B" w:rsidRDefault="0091669B" w:rsidP="00AB0B97">
            <w:pPr>
              <w:spacing w:before="40"/>
            </w:pPr>
            <w:r>
              <w:t>Power gating is not disabled and all gclock requests and the fabric ISM have been idle for 2^cfg_pwr</w:t>
            </w:r>
            <w:r w:rsidRPr="00B50A35">
              <w:t>gate_holdoff</w:t>
            </w:r>
            <w:r>
              <w:t xml:space="preserve"> clock cycles.</w:t>
            </w:r>
          </w:p>
        </w:tc>
      </w:tr>
      <w:tr w:rsidR="0091669B" w14:paraId="1EC015D2" w14:textId="77777777" w:rsidTr="00667937">
        <w:trPr>
          <w:jc w:val="center"/>
        </w:trPr>
        <w:tc>
          <w:tcPr>
            <w:tcW w:w="2099" w:type="dxa"/>
          </w:tcPr>
          <w:p w14:paraId="56CB7960" w14:textId="77777777" w:rsidR="0091669B" w:rsidRDefault="0091669B" w:rsidP="00AB0B97">
            <w:pPr>
              <w:spacing w:before="40"/>
              <w:jc w:val="center"/>
              <w:rPr>
                <w:bCs/>
              </w:rPr>
            </w:pPr>
            <w:r>
              <w:t>CGATE</w:t>
            </w:r>
          </w:p>
        </w:tc>
        <w:tc>
          <w:tcPr>
            <w:tcW w:w="2373" w:type="dxa"/>
          </w:tcPr>
          <w:p w14:paraId="56FC29FF" w14:textId="77777777" w:rsidR="0091669B" w:rsidRDefault="0091669B" w:rsidP="00AB0B97">
            <w:pPr>
              <w:spacing w:before="40"/>
              <w:jc w:val="center"/>
            </w:pPr>
            <w:r>
              <w:t>SYNCOFF_PENDING</w:t>
            </w:r>
          </w:p>
        </w:tc>
        <w:tc>
          <w:tcPr>
            <w:tcW w:w="4384" w:type="dxa"/>
          </w:tcPr>
          <w:p w14:paraId="22E3F87A" w14:textId="77777777" w:rsidR="0091669B" w:rsidRDefault="0091669B" w:rsidP="00AB0B97">
            <w:pPr>
              <w:spacing w:before="40"/>
            </w:pPr>
            <w:r>
              <w:t>Power gating is disabled, CLKREQ control is not disabled and all gclock requests and ISMs have been idle for 2^cfg_clkreq_off</w:t>
            </w:r>
            <w:r w:rsidRPr="00B50A35">
              <w:t>_holdoff</w:t>
            </w:r>
            <w:r>
              <w:t xml:space="preserve"> clock cycles.</w:t>
            </w:r>
          </w:p>
        </w:tc>
      </w:tr>
      <w:tr w:rsidR="0091669B" w14:paraId="35924335" w14:textId="77777777" w:rsidTr="00667937">
        <w:trPr>
          <w:jc w:val="center"/>
        </w:trPr>
        <w:tc>
          <w:tcPr>
            <w:tcW w:w="2099" w:type="dxa"/>
          </w:tcPr>
          <w:p w14:paraId="4A11E74A" w14:textId="77777777" w:rsidR="0091669B" w:rsidRDefault="0091669B" w:rsidP="00AB0B97">
            <w:pPr>
              <w:spacing w:before="40"/>
              <w:jc w:val="center"/>
              <w:rPr>
                <w:bCs/>
              </w:rPr>
            </w:pPr>
            <w:r>
              <w:t>CGATE</w:t>
            </w:r>
          </w:p>
        </w:tc>
        <w:tc>
          <w:tcPr>
            <w:tcW w:w="2373" w:type="dxa"/>
          </w:tcPr>
          <w:p w14:paraId="2BE2DF18" w14:textId="77777777" w:rsidR="0091669B" w:rsidRDefault="0091669B" w:rsidP="00AB0B97">
            <w:pPr>
              <w:spacing w:before="40"/>
              <w:jc w:val="center"/>
            </w:pPr>
            <w:r>
              <w:t>ON</w:t>
            </w:r>
          </w:p>
        </w:tc>
        <w:tc>
          <w:tcPr>
            <w:tcW w:w="4384" w:type="dxa"/>
          </w:tcPr>
          <w:p w14:paraId="3995740F" w14:textId="77777777" w:rsidR="0091669B" w:rsidRDefault="0091669B" w:rsidP="00AB0B97">
            <w:pPr>
              <w:spacing w:before="40"/>
            </w:pPr>
            <w:r>
              <w:t>A gclock request is asserted or fabric ISM transitions out of IDLE or one of the signals for cfg_*_disabled, pwrgate_disabled have changed, and force power-gate request is not asserted.</w:t>
            </w:r>
          </w:p>
        </w:tc>
      </w:tr>
      <w:tr w:rsidR="0091669B" w14:paraId="7D439442" w14:textId="77777777" w:rsidTr="00667937">
        <w:trPr>
          <w:jc w:val="center"/>
        </w:trPr>
        <w:tc>
          <w:tcPr>
            <w:tcW w:w="2099" w:type="dxa"/>
          </w:tcPr>
          <w:p w14:paraId="47292756" w14:textId="77777777" w:rsidR="0091669B" w:rsidRDefault="0091669B" w:rsidP="00AB0B97">
            <w:pPr>
              <w:spacing w:before="40"/>
              <w:jc w:val="center"/>
              <w:rPr>
                <w:bCs/>
              </w:rPr>
            </w:pPr>
            <w:r>
              <w:t>SYNCOFF_PENDING</w:t>
            </w:r>
          </w:p>
        </w:tc>
        <w:tc>
          <w:tcPr>
            <w:tcW w:w="2373" w:type="dxa"/>
          </w:tcPr>
          <w:p w14:paraId="10D6FB57" w14:textId="77777777" w:rsidR="0091669B" w:rsidRDefault="0091669B" w:rsidP="00AB0B97">
            <w:pPr>
              <w:spacing w:before="40"/>
              <w:jc w:val="center"/>
            </w:pPr>
            <w:r>
              <w:t>SYNCOFF</w:t>
            </w:r>
          </w:p>
        </w:tc>
        <w:tc>
          <w:tcPr>
            <w:tcW w:w="4384" w:type="dxa"/>
          </w:tcPr>
          <w:p w14:paraId="2274FE11" w14:textId="77777777" w:rsidR="0091669B" w:rsidRDefault="0091669B" w:rsidP="00AB0B97">
            <w:pPr>
              <w:spacing w:before="40"/>
            </w:pPr>
            <w:r>
              <w:t xml:space="preserve">The synchronized version of clkack is de-asserted. </w:t>
            </w:r>
          </w:p>
        </w:tc>
      </w:tr>
      <w:tr w:rsidR="0091669B" w14:paraId="682D852E" w14:textId="77777777" w:rsidTr="00667937">
        <w:trPr>
          <w:jc w:val="center"/>
        </w:trPr>
        <w:tc>
          <w:tcPr>
            <w:tcW w:w="2099" w:type="dxa"/>
          </w:tcPr>
          <w:p w14:paraId="249BB020" w14:textId="77777777" w:rsidR="0091669B" w:rsidRPr="00462A77" w:rsidRDefault="0091669B" w:rsidP="00AB0B97">
            <w:pPr>
              <w:spacing w:before="40"/>
              <w:jc w:val="center"/>
              <w:rPr>
                <w:bCs/>
              </w:rPr>
            </w:pPr>
            <w:r>
              <w:rPr>
                <w:bCs/>
              </w:rPr>
              <w:t>SYNCOFF</w:t>
            </w:r>
          </w:p>
        </w:tc>
        <w:tc>
          <w:tcPr>
            <w:tcW w:w="2373" w:type="dxa"/>
          </w:tcPr>
          <w:p w14:paraId="03C070C1" w14:textId="2B4FF5C1" w:rsidR="0091669B" w:rsidRPr="0069470B" w:rsidRDefault="0091669B">
            <w:pPr>
              <w:spacing w:before="40"/>
              <w:jc w:val="center"/>
            </w:pPr>
            <w:r>
              <w:t>ON</w:t>
            </w:r>
          </w:p>
        </w:tc>
        <w:tc>
          <w:tcPr>
            <w:tcW w:w="4384" w:type="dxa"/>
          </w:tcPr>
          <w:p w14:paraId="08B24747" w14:textId="77777777" w:rsidR="0091669B" w:rsidRDefault="0091669B" w:rsidP="00AB0B97">
            <w:pPr>
              <w:spacing w:before="40"/>
            </w:pPr>
            <w:r>
              <w:t>Force power gate and ism_agent is IDLE</w:t>
            </w:r>
          </w:p>
          <w:p w14:paraId="3A6513E2" w14:textId="77777777" w:rsidR="0091669B" w:rsidRDefault="0091669B" w:rsidP="00AB0B97">
            <w:pPr>
              <w:spacing w:before="40"/>
            </w:pPr>
            <w:r>
              <w:t>-or-</w:t>
            </w:r>
          </w:p>
          <w:p w14:paraId="52B89B91" w14:textId="77777777" w:rsidR="0091669B" w:rsidRDefault="0091669B" w:rsidP="00AB0B97">
            <w:pPr>
              <w:spacing w:before="40"/>
            </w:pPr>
            <w:r>
              <w:t>Power gating is enabled</w:t>
            </w:r>
          </w:p>
          <w:p w14:paraId="0F34FB0C" w14:textId="77777777" w:rsidR="0091669B" w:rsidRDefault="0091669B" w:rsidP="00AB0B97">
            <w:pPr>
              <w:spacing w:before="40"/>
            </w:pPr>
            <w:r>
              <w:t>-or-</w:t>
            </w:r>
          </w:p>
          <w:p w14:paraId="0F6AC402" w14:textId="77777777" w:rsidR="0091669B" w:rsidRDefault="0091669B" w:rsidP="00AB0B97">
            <w:pPr>
              <w:spacing w:before="40"/>
            </w:pPr>
            <w:r>
              <w:t>A clock request other than the fabric ISM transition from IDLE is detected.</w:t>
            </w:r>
          </w:p>
          <w:p w14:paraId="0DEE3867" w14:textId="77777777" w:rsidR="00AC17BE" w:rsidRDefault="00AC17BE" w:rsidP="00AB0B97">
            <w:pPr>
              <w:spacing w:before="40"/>
            </w:pPr>
          </w:p>
          <w:p w14:paraId="7E8FA803" w14:textId="5A04555D" w:rsidR="00AC17BE" w:rsidRDefault="00AC17BE">
            <w:pPr>
              <w:spacing w:before="40"/>
            </w:pPr>
            <w:r>
              <w:lastRenderedPageBreak/>
              <w:t>Additionally, clkreq/clkack must be asserted to move to ON.</w:t>
            </w:r>
          </w:p>
        </w:tc>
      </w:tr>
      <w:tr w:rsidR="0091669B" w14:paraId="7F2C80D6" w14:textId="77777777" w:rsidTr="00667937">
        <w:trPr>
          <w:jc w:val="center"/>
        </w:trPr>
        <w:tc>
          <w:tcPr>
            <w:tcW w:w="2099" w:type="dxa"/>
          </w:tcPr>
          <w:p w14:paraId="355B2CEC" w14:textId="77777777" w:rsidR="0091669B" w:rsidRPr="00462A77" w:rsidRDefault="0091669B" w:rsidP="00AB0B97">
            <w:pPr>
              <w:spacing w:before="40"/>
              <w:jc w:val="center"/>
            </w:pPr>
            <w:r>
              <w:rPr>
                <w:bCs/>
              </w:rPr>
              <w:lastRenderedPageBreak/>
              <w:t>SYNCOFF</w:t>
            </w:r>
          </w:p>
        </w:tc>
        <w:tc>
          <w:tcPr>
            <w:tcW w:w="2373" w:type="dxa"/>
          </w:tcPr>
          <w:p w14:paraId="05D73334" w14:textId="77777777" w:rsidR="0091669B" w:rsidRPr="0069470B" w:rsidRDefault="0091669B" w:rsidP="00AB0B97">
            <w:pPr>
              <w:spacing w:before="40"/>
              <w:jc w:val="center"/>
            </w:pPr>
            <w:r>
              <w:t>SYNCON_ISM</w:t>
            </w:r>
          </w:p>
        </w:tc>
        <w:tc>
          <w:tcPr>
            <w:tcW w:w="4384" w:type="dxa"/>
          </w:tcPr>
          <w:p w14:paraId="2BD400B9" w14:textId="77777777" w:rsidR="0091669B" w:rsidRPr="005033E8" w:rsidRDefault="0091669B" w:rsidP="00AB0B97">
            <w:pPr>
              <w:spacing w:before="40"/>
            </w:pPr>
            <w:r>
              <w:t>The fabric ISM transitions out of IDLE.</w:t>
            </w:r>
          </w:p>
        </w:tc>
      </w:tr>
      <w:tr w:rsidR="0091669B" w14:paraId="0DFC2AB9" w14:textId="77777777" w:rsidTr="00667937">
        <w:trPr>
          <w:jc w:val="center"/>
        </w:trPr>
        <w:tc>
          <w:tcPr>
            <w:tcW w:w="2099" w:type="dxa"/>
          </w:tcPr>
          <w:p w14:paraId="69578475" w14:textId="77777777" w:rsidR="0091669B" w:rsidRDefault="0091669B" w:rsidP="00AB0B97">
            <w:pPr>
              <w:spacing w:before="40"/>
              <w:jc w:val="center"/>
            </w:pPr>
            <w:r>
              <w:rPr>
                <w:bCs/>
              </w:rPr>
              <w:t>SYNCON_ISM</w:t>
            </w:r>
          </w:p>
        </w:tc>
        <w:tc>
          <w:tcPr>
            <w:tcW w:w="2373" w:type="dxa"/>
          </w:tcPr>
          <w:p w14:paraId="5D8159F0" w14:textId="77777777" w:rsidR="0091669B" w:rsidRPr="0069470B" w:rsidRDefault="0091669B" w:rsidP="00AB0B97">
            <w:pPr>
              <w:spacing w:before="40"/>
              <w:jc w:val="center"/>
            </w:pPr>
            <w:r>
              <w:t>ON</w:t>
            </w:r>
          </w:p>
        </w:tc>
        <w:tc>
          <w:tcPr>
            <w:tcW w:w="4384" w:type="dxa"/>
          </w:tcPr>
          <w:p w14:paraId="4664396F" w14:textId="77777777" w:rsidR="0091669B" w:rsidRPr="000806EE" w:rsidRDefault="0091669B" w:rsidP="00AB0B97">
            <w:pPr>
              <w:spacing w:before="40"/>
            </w:pPr>
            <w:r>
              <w:t>The synchronized version of clkack is asserted.</w:t>
            </w:r>
          </w:p>
        </w:tc>
      </w:tr>
      <w:tr w:rsidR="0091669B" w14:paraId="7337FE40" w14:textId="77777777" w:rsidTr="00667937">
        <w:trPr>
          <w:jc w:val="center"/>
        </w:trPr>
        <w:tc>
          <w:tcPr>
            <w:tcW w:w="2099" w:type="dxa"/>
          </w:tcPr>
          <w:p w14:paraId="1DFFB50E" w14:textId="77777777" w:rsidR="0091669B" w:rsidRDefault="0091669B" w:rsidP="00AB0B97">
            <w:pPr>
              <w:spacing w:before="40"/>
              <w:jc w:val="center"/>
            </w:pPr>
            <w:r>
              <w:rPr>
                <w:bCs/>
              </w:rPr>
              <w:t>PGATE_PENDING</w:t>
            </w:r>
          </w:p>
        </w:tc>
        <w:tc>
          <w:tcPr>
            <w:tcW w:w="2373" w:type="dxa"/>
          </w:tcPr>
          <w:p w14:paraId="75D19640" w14:textId="77777777" w:rsidR="0091669B" w:rsidRPr="0069470B" w:rsidRDefault="0091669B" w:rsidP="00AB0B97">
            <w:pPr>
              <w:spacing w:before="40"/>
              <w:jc w:val="center"/>
            </w:pPr>
            <w:r>
              <w:t>PGATE</w:t>
            </w:r>
          </w:p>
        </w:tc>
        <w:tc>
          <w:tcPr>
            <w:tcW w:w="4384" w:type="dxa"/>
          </w:tcPr>
          <w:p w14:paraId="047E0FFD" w14:textId="77777777" w:rsidR="0091669B" w:rsidRPr="000806EE" w:rsidRDefault="0091669B" w:rsidP="00AB0B97">
            <w:pPr>
              <w:spacing w:before="40"/>
            </w:pPr>
            <w:r>
              <w:t>All unlock requests from the CDC’s pgcb_clk domain have been cleared.  (Waiting in this state for this to clear is important to ensuring that the unlock received was not for a previous lock.)</w:t>
            </w:r>
          </w:p>
        </w:tc>
      </w:tr>
      <w:tr w:rsidR="0091669B" w14:paraId="0185ED3B" w14:textId="77777777" w:rsidTr="00667937">
        <w:trPr>
          <w:jc w:val="center"/>
        </w:trPr>
        <w:tc>
          <w:tcPr>
            <w:tcW w:w="2099" w:type="dxa"/>
          </w:tcPr>
          <w:p w14:paraId="4621D6EF" w14:textId="77777777" w:rsidR="0091669B" w:rsidRPr="00462A77" w:rsidRDefault="0091669B" w:rsidP="00AB0B97">
            <w:pPr>
              <w:spacing w:before="40"/>
              <w:jc w:val="center"/>
              <w:rPr>
                <w:bCs/>
              </w:rPr>
            </w:pPr>
            <w:r>
              <w:rPr>
                <w:bCs/>
              </w:rPr>
              <w:t>PGATE</w:t>
            </w:r>
          </w:p>
        </w:tc>
        <w:tc>
          <w:tcPr>
            <w:tcW w:w="2373" w:type="dxa"/>
          </w:tcPr>
          <w:p w14:paraId="1B3F6811" w14:textId="77777777" w:rsidR="0091669B" w:rsidRPr="0069470B" w:rsidRDefault="0091669B" w:rsidP="00AB0B97">
            <w:pPr>
              <w:spacing w:before="40"/>
              <w:jc w:val="center"/>
            </w:pPr>
            <w:r>
              <w:t>FORCE_READY</w:t>
            </w:r>
          </w:p>
        </w:tc>
        <w:tc>
          <w:tcPr>
            <w:tcW w:w="4384" w:type="dxa"/>
          </w:tcPr>
          <w:p w14:paraId="6A881476" w14:textId="77777777" w:rsidR="0091669B" w:rsidRDefault="0091669B" w:rsidP="00AB0B97">
            <w:pPr>
              <w:spacing w:before="40"/>
            </w:pPr>
            <w:r>
              <w:t>Force power gate request and ism_agent is IDLE (or locked in IDLE)</w:t>
            </w:r>
          </w:p>
        </w:tc>
      </w:tr>
      <w:tr w:rsidR="0091669B" w14:paraId="5B739BC2" w14:textId="77777777" w:rsidTr="00667937">
        <w:trPr>
          <w:jc w:val="center"/>
        </w:trPr>
        <w:tc>
          <w:tcPr>
            <w:tcW w:w="2099" w:type="dxa"/>
          </w:tcPr>
          <w:p w14:paraId="09EA954D" w14:textId="77777777" w:rsidR="0091669B" w:rsidRPr="00462A77" w:rsidRDefault="0091669B" w:rsidP="00AB0B97">
            <w:pPr>
              <w:spacing w:before="40"/>
              <w:jc w:val="center"/>
              <w:rPr>
                <w:bCs/>
              </w:rPr>
            </w:pPr>
            <w:r>
              <w:rPr>
                <w:bCs/>
              </w:rPr>
              <w:t>PGATE</w:t>
            </w:r>
          </w:p>
        </w:tc>
        <w:tc>
          <w:tcPr>
            <w:tcW w:w="2373" w:type="dxa"/>
          </w:tcPr>
          <w:p w14:paraId="076E6C8A" w14:textId="77777777" w:rsidR="0091669B" w:rsidRPr="0069470B" w:rsidRDefault="0091669B" w:rsidP="00AB0B97">
            <w:pPr>
              <w:spacing w:before="40"/>
              <w:jc w:val="center"/>
            </w:pPr>
            <w:r>
              <w:t>ON</w:t>
            </w:r>
          </w:p>
        </w:tc>
        <w:tc>
          <w:tcPr>
            <w:tcW w:w="4384" w:type="dxa"/>
          </w:tcPr>
          <w:p w14:paraId="3246A6A3" w14:textId="77777777" w:rsidR="0091669B" w:rsidRDefault="0091669B" w:rsidP="00AB0B97">
            <w:pPr>
              <w:spacing w:before="40"/>
            </w:pPr>
            <w:r>
              <w:t>An “unlock all” indication has been received from the CDC’s pgcb_clk domain.</w:t>
            </w:r>
          </w:p>
        </w:tc>
      </w:tr>
      <w:tr w:rsidR="0091669B" w14:paraId="4BCB0178" w14:textId="77777777" w:rsidTr="00667937">
        <w:trPr>
          <w:jc w:val="center"/>
        </w:trPr>
        <w:tc>
          <w:tcPr>
            <w:tcW w:w="2099" w:type="dxa"/>
          </w:tcPr>
          <w:p w14:paraId="7D2B502E" w14:textId="77777777" w:rsidR="0091669B" w:rsidRDefault="0091669B" w:rsidP="00AB0B97">
            <w:pPr>
              <w:spacing w:before="40"/>
              <w:jc w:val="center"/>
              <w:rPr>
                <w:bCs/>
              </w:rPr>
            </w:pPr>
            <w:r>
              <w:rPr>
                <w:bCs/>
              </w:rPr>
              <w:t>PGATE</w:t>
            </w:r>
          </w:p>
        </w:tc>
        <w:tc>
          <w:tcPr>
            <w:tcW w:w="2373" w:type="dxa"/>
          </w:tcPr>
          <w:p w14:paraId="01AFF01F" w14:textId="77777777" w:rsidR="0091669B" w:rsidRDefault="0091669B" w:rsidP="00AB0B97">
            <w:pPr>
              <w:spacing w:before="40"/>
              <w:jc w:val="center"/>
            </w:pPr>
            <w:r>
              <w:t>RESTORE</w:t>
            </w:r>
          </w:p>
        </w:tc>
        <w:tc>
          <w:tcPr>
            <w:tcW w:w="4384" w:type="dxa"/>
          </w:tcPr>
          <w:p w14:paraId="559B8F08" w14:textId="77777777" w:rsidR="0091669B" w:rsidRDefault="0091669B" w:rsidP="00AB0B97">
            <w:pPr>
              <w:spacing w:before="40"/>
            </w:pPr>
            <w:r>
              <w:t>An “unlock ism” indication has been received from the CDC’s pgcb_clk domain.</w:t>
            </w:r>
          </w:p>
        </w:tc>
      </w:tr>
      <w:tr w:rsidR="0091669B" w14:paraId="7A4C7A5D" w14:textId="77777777" w:rsidTr="00667937">
        <w:trPr>
          <w:jc w:val="center"/>
        </w:trPr>
        <w:tc>
          <w:tcPr>
            <w:tcW w:w="2099" w:type="dxa"/>
          </w:tcPr>
          <w:p w14:paraId="46044816" w14:textId="3593C18F" w:rsidR="0091669B" w:rsidRPr="00462A77" w:rsidRDefault="0091669B" w:rsidP="00AB0B97">
            <w:pPr>
              <w:spacing w:before="40"/>
              <w:jc w:val="center"/>
              <w:rPr>
                <w:bCs/>
              </w:rPr>
            </w:pPr>
          </w:p>
        </w:tc>
        <w:tc>
          <w:tcPr>
            <w:tcW w:w="2373" w:type="dxa"/>
          </w:tcPr>
          <w:p w14:paraId="2D4E589F" w14:textId="007559A1" w:rsidR="0091669B" w:rsidRPr="0069470B" w:rsidRDefault="0091669B" w:rsidP="00AB0B97">
            <w:pPr>
              <w:spacing w:before="40"/>
              <w:jc w:val="center"/>
            </w:pPr>
          </w:p>
        </w:tc>
        <w:tc>
          <w:tcPr>
            <w:tcW w:w="4384" w:type="dxa"/>
          </w:tcPr>
          <w:p w14:paraId="31AAA36E" w14:textId="2E4960D6" w:rsidR="0091669B" w:rsidRDefault="0091669B" w:rsidP="00AB0B97">
            <w:pPr>
              <w:spacing w:before="40"/>
            </w:pPr>
          </w:p>
        </w:tc>
      </w:tr>
      <w:tr w:rsidR="0091669B" w14:paraId="0C43B246" w14:textId="77777777" w:rsidTr="00667937">
        <w:trPr>
          <w:jc w:val="center"/>
        </w:trPr>
        <w:tc>
          <w:tcPr>
            <w:tcW w:w="2099" w:type="dxa"/>
          </w:tcPr>
          <w:p w14:paraId="62FF45F5" w14:textId="5014BFD1" w:rsidR="0091669B" w:rsidRDefault="0091669B" w:rsidP="00AB0B97">
            <w:pPr>
              <w:spacing w:before="40"/>
              <w:jc w:val="center"/>
              <w:rPr>
                <w:bCs/>
              </w:rPr>
            </w:pPr>
          </w:p>
        </w:tc>
        <w:tc>
          <w:tcPr>
            <w:tcW w:w="2373" w:type="dxa"/>
          </w:tcPr>
          <w:p w14:paraId="762BB1BA" w14:textId="470F991B" w:rsidR="0091669B" w:rsidRDefault="0091669B" w:rsidP="00AB0B97">
            <w:pPr>
              <w:spacing w:before="40"/>
              <w:jc w:val="center"/>
            </w:pPr>
          </w:p>
        </w:tc>
        <w:tc>
          <w:tcPr>
            <w:tcW w:w="4384" w:type="dxa"/>
          </w:tcPr>
          <w:p w14:paraId="7BB28FCD" w14:textId="13ACD1A3" w:rsidR="0091669B" w:rsidRDefault="0091669B" w:rsidP="00AB0B97">
            <w:pPr>
              <w:spacing w:before="40"/>
            </w:pPr>
          </w:p>
        </w:tc>
      </w:tr>
      <w:tr w:rsidR="0005119F" w14:paraId="24FAD305" w14:textId="77777777" w:rsidTr="00667937">
        <w:trPr>
          <w:jc w:val="center"/>
        </w:trPr>
        <w:tc>
          <w:tcPr>
            <w:tcW w:w="2099" w:type="dxa"/>
          </w:tcPr>
          <w:p w14:paraId="6D32F415" w14:textId="67F3218B" w:rsidR="0005119F" w:rsidRDefault="0005119F" w:rsidP="00AB0B97">
            <w:pPr>
              <w:spacing w:before="40"/>
              <w:jc w:val="center"/>
              <w:rPr>
                <w:bCs/>
              </w:rPr>
            </w:pPr>
          </w:p>
        </w:tc>
        <w:tc>
          <w:tcPr>
            <w:tcW w:w="2373" w:type="dxa"/>
          </w:tcPr>
          <w:p w14:paraId="56CAA9B0" w14:textId="755ACEB3" w:rsidR="0005119F" w:rsidRDefault="0005119F" w:rsidP="00AB0B97">
            <w:pPr>
              <w:spacing w:before="40"/>
              <w:jc w:val="center"/>
            </w:pPr>
          </w:p>
        </w:tc>
        <w:tc>
          <w:tcPr>
            <w:tcW w:w="4384" w:type="dxa"/>
          </w:tcPr>
          <w:p w14:paraId="37DC9988" w14:textId="37B896E0" w:rsidR="0005119F" w:rsidRDefault="0005119F" w:rsidP="00AB0B97">
            <w:pPr>
              <w:spacing w:before="40"/>
            </w:pPr>
          </w:p>
        </w:tc>
      </w:tr>
      <w:tr w:rsidR="0091669B" w14:paraId="2C5C6A9D" w14:textId="77777777" w:rsidTr="00667937">
        <w:trPr>
          <w:jc w:val="center"/>
        </w:trPr>
        <w:tc>
          <w:tcPr>
            <w:tcW w:w="2099" w:type="dxa"/>
          </w:tcPr>
          <w:p w14:paraId="1C1AD237" w14:textId="3F80CDF1" w:rsidR="0091669B" w:rsidRPr="00462A77" w:rsidRDefault="0091669B" w:rsidP="00AB0B97">
            <w:pPr>
              <w:spacing w:before="40"/>
              <w:jc w:val="center"/>
              <w:rPr>
                <w:bCs/>
              </w:rPr>
            </w:pPr>
          </w:p>
        </w:tc>
        <w:tc>
          <w:tcPr>
            <w:tcW w:w="2373" w:type="dxa"/>
          </w:tcPr>
          <w:p w14:paraId="4BFF56F4" w14:textId="4B6963BA" w:rsidR="0091669B" w:rsidRPr="0069470B" w:rsidRDefault="0091669B" w:rsidP="00AB0B97">
            <w:pPr>
              <w:spacing w:before="40"/>
              <w:jc w:val="center"/>
            </w:pPr>
          </w:p>
        </w:tc>
        <w:tc>
          <w:tcPr>
            <w:tcW w:w="4384" w:type="dxa"/>
          </w:tcPr>
          <w:p w14:paraId="1DB7B9B7" w14:textId="65B7B7DE" w:rsidR="0091669B" w:rsidRDefault="0091669B" w:rsidP="00AB0B97">
            <w:pPr>
              <w:spacing w:before="40"/>
            </w:pPr>
          </w:p>
        </w:tc>
      </w:tr>
      <w:tr w:rsidR="0091669B" w14:paraId="0A975F70" w14:textId="77777777" w:rsidTr="00667937">
        <w:trPr>
          <w:jc w:val="center"/>
        </w:trPr>
        <w:tc>
          <w:tcPr>
            <w:tcW w:w="2099" w:type="dxa"/>
          </w:tcPr>
          <w:p w14:paraId="7072C74C" w14:textId="77777777" w:rsidR="0091669B" w:rsidRPr="00462A77" w:rsidRDefault="0091669B" w:rsidP="00AB0B97">
            <w:pPr>
              <w:spacing w:before="40"/>
              <w:jc w:val="center"/>
              <w:rPr>
                <w:bCs/>
              </w:rPr>
            </w:pPr>
            <w:r>
              <w:rPr>
                <w:bCs/>
              </w:rPr>
              <w:t>RESTORE</w:t>
            </w:r>
          </w:p>
        </w:tc>
        <w:tc>
          <w:tcPr>
            <w:tcW w:w="2373" w:type="dxa"/>
          </w:tcPr>
          <w:p w14:paraId="7E54ACA3" w14:textId="74A95FC7" w:rsidR="0091669B" w:rsidRPr="0069470B" w:rsidRDefault="0091669B" w:rsidP="00AB0B97">
            <w:pPr>
              <w:spacing w:before="40"/>
              <w:jc w:val="center"/>
            </w:pPr>
            <w:r>
              <w:t>ON</w:t>
            </w:r>
          </w:p>
        </w:tc>
        <w:tc>
          <w:tcPr>
            <w:tcW w:w="4384" w:type="dxa"/>
          </w:tcPr>
          <w:p w14:paraId="116FD6FD" w14:textId="54159B49" w:rsidR="0091669B" w:rsidRDefault="0091669B">
            <w:pPr>
              <w:spacing w:before="40"/>
            </w:pPr>
            <w:r>
              <w:t>An “unlock all” indication has been received from the CDC’s pgcb_clk domain</w:t>
            </w:r>
            <w:r w:rsidR="00AC17BE">
              <w:t xml:space="preserve"> AND the restore is complete</w:t>
            </w:r>
            <w:r>
              <w:t xml:space="preserve"> AND the synchronized version of clkack is asserted</w:t>
            </w:r>
            <w:r w:rsidR="00AC17BE">
              <w:t>.</w:t>
            </w:r>
          </w:p>
        </w:tc>
      </w:tr>
      <w:tr w:rsidR="0091669B" w14:paraId="777B0D51" w14:textId="77777777" w:rsidTr="00667937">
        <w:trPr>
          <w:jc w:val="center"/>
        </w:trPr>
        <w:tc>
          <w:tcPr>
            <w:tcW w:w="2099" w:type="dxa"/>
          </w:tcPr>
          <w:p w14:paraId="6C34EFA7" w14:textId="77777777" w:rsidR="0091669B" w:rsidRDefault="0091669B" w:rsidP="00AB0B97">
            <w:pPr>
              <w:spacing w:before="40"/>
              <w:jc w:val="center"/>
              <w:rPr>
                <w:bCs/>
              </w:rPr>
            </w:pPr>
            <w:r>
              <w:rPr>
                <w:bCs/>
              </w:rPr>
              <w:t>OFF_PENDING</w:t>
            </w:r>
          </w:p>
        </w:tc>
        <w:tc>
          <w:tcPr>
            <w:tcW w:w="2373" w:type="dxa"/>
          </w:tcPr>
          <w:p w14:paraId="45DABAB3" w14:textId="77777777" w:rsidR="0091669B" w:rsidRDefault="0091669B" w:rsidP="00AB0B97">
            <w:pPr>
              <w:spacing w:before="40"/>
              <w:jc w:val="center"/>
            </w:pPr>
            <w:r>
              <w:t>OFF</w:t>
            </w:r>
          </w:p>
        </w:tc>
        <w:tc>
          <w:tcPr>
            <w:tcW w:w="4384" w:type="dxa"/>
          </w:tcPr>
          <w:p w14:paraId="7339478E" w14:textId="77777777" w:rsidR="0091669B" w:rsidRDefault="0091669B" w:rsidP="00AB0B97">
            <w:pPr>
              <w:spacing w:before="40"/>
            </w:pPr>
            <w:r>
              <w:t xml:space="preserve">The synchronized version of clkack is de-asserted. </w:t>
            </w:r>
          </w:p>
        </w:tc>
      </w:tr>
      <w:tr w:rsidR="0091669B" w14:paraId="6906EB90" w14:textId="77777777" w:rsidTr="00667937">
        <w:trPr>
          <w:jc w:val="center"/>
        </w:trPr>
        <w:tc>
          <w:tcPr>
            <w:tcW w:w="2099" w:type="dxa"/>
          </w:tcPr>
          <w:p w14:paraId="46BACA7F" w14:textId="77777777" w:rsidR="0091669B" w:rsidRDefault="0091669B" w:rsidP="00AB0B97">
            <w:pPr>
              <w:spacing w:before="40"/>
              <w:jc w:val="center"/>
            </w:pPr>
            <w:r>
              <w:t>FORCE_PENDING</w:t>
            </w:r>
          </w:p>
        </w:tc>
        <w:tc>
          <w:tcPr>
            <w:tcW w:w="2373" w:type="dxa"/>
          </w:tcPr>
          <w:p w14:paraId="06F73D89" w14:textId="77777777" w:rsidR="0091669B" w:rsidRDefault="0091669B" w:rsidP="00AB0B97">
            <w:pPr>
              <w:spacing w:before="40"/>
              <w:jc w:val="center"/>
            </w:pPr>
            <w:r>
              <w:t>FORCE_READY</w:t>
            </w:r>
          </w:p>
        </w:tc>
        <w:tc>
          <w:tcPr>
            <w:tcW w:w="4384" w:type="dxa"/>
          </w:tcPr>
          <w:p w14:paraId="56006A9D" w14:textId="77777777" w:rsidR="0091669B" w:rsidRDefault="0091669B" w:rsidP="00AB0B97">
            <w:pPr>
              <w:spacing w:before="40"/>
            </w:pPr>
            <w:r>
              <w:t>The synchronized clkack is asserted.</w:t>
            </w:r>
          </w:p>
        </w:tc>
      </w:tr>
      <w:tr w:rsidR="0091669B" w14:paraId="711D3E60" w14:textId="77777777" w:rsidTr="00667937">
        <w:trPr>
          <w:jc w:val="center"/>
        </w:trPr>
        <w:tc>
          <w:tcPr>
            <w:tcW w:w="2099" w:type="dxa"/>
          </w:tcPr>
          <w:p w14:paraId="4987EE0B" w14:textId="77777777" w:rsidR="0091669B" w:rsidRDefault="0091669B" w:rsidP="00AB0B97">
            <w:pPr>
              <w:spacing w:before="40"/>
              <w:jc w:val="center"/>
            </w:pPr>
            <w:r>
              <w:lastRenderedPageBreak/>
              <w:t>FORCE_READY</w:t>
            </w:r>
          </w:p>
        </w:tc>
        <w:tc>
          <w:tcPr>
            <w:tcW w:w="2373" w:type="dxa"/>
          </w:tcPr>
          <w:p w14:paraId="7EC40A10" w14:textId="77777777" w:rsidR="0091669B" w:rsidRDefault="0091669B" w:rsidP="00AB0B97">
            <w:pPr>
              <w:spacing w:before="40"/>
              <w:jc w:val="center"/>
            </w:pPr>
            <w:r>
              <w:t>OFF_PENDING</w:t>
            </w:r>
          </w:p>
        </w:tc>
        <w:tc>
          <w:tcPr>
            <w:tcW w:w="4384" w:type="dxa"/>
          </w:tcPr>
          <w:p w14:paraId="41C3017F" w14:textId="6AE1CCCB" w:rsidR="0091669B" w:rsidRDefault="0091669B" w:rsidP="00AB0B97">
            <w:pPr>
              <w:spacing w:before="40"/>
            </w:pPr>
            <w:r>
              <w:t xml:space="preserve">The force power gate request is de-asserted AND POK has been de-asserted AND pwrgate_active indication from PGCB is asserted. </w:t>
            </w:r>
          </w:p>
        </w:tc>
      </w:tr>
      <w:tr w:rsidR="00EF3504" w14:paraId="37AA34D8" w14:textId="77777777" w:rsidTr="0005119F">
        <w:trPr>
          <w:jc w:val="center"/>
        </w:trPr>
        <w:tc>
          <w:tcPr>
            <w:tcW w:w="2099" w:type="dxa"/>
          </w:tcPr>
          <w:p w14:paraId="2417FD9D" w14:textId="53E31BF4" w:rsidR="00EF3504" w:rsidRDefault="00EF3504" w:rsidP="00AB0B97">
            <w:pPr>
              <w:spacing w:before="40"/>
              <w:jc w:val="center"/>
            </w:pPr>
            <w:r>
              <w:t>FORCE_READY</w:t>
            </w:r>
          </w:p>
        </w:tc>
        <w:tc>
          <w:tcPr>
            <w:tcW w:w="2373" w:type="dxa"/>
          </w:tcPr>
          <w:p w14:paraId="4769283B" w14:textId="4AB44146" w:rsidR="00EF3504" w:rsidRDefault="00EF3504" w:rsidP="00AB0B97">
            <w:pPr>
              <w:spacing w:before="40"/>
              <w:jc w:val="center"/>
            </w:pPr>
            <w:r>
              <w:t>RESTORE</w:t>
            </w:r>
          </w:p>
        </w:tc>
        <w:tc>
          <w:tcPr>
            <w:tcW w:w="4384" w:type="dxa"/>
          </w:tcPr>
          <w:p w14:paraId="2839421E" w14:textId="0821CA20" w:rsidR="00EF3504" w:rsidRDefault="00EF3504" w:rsidP="00AB0B97">
            <w:pPr>
              <w:spacing w:before="40"/>
            </w:pPr>
            <w:r>
              <w:t xml:space="preserve">When “unlock_ism” is asserted by CDC’s pgcb_clk domain. </w:t>
            </w:r>
          </w:p>
        </w:tc>
      </w:tr>
      <w:tr w:rsidR="00EF3504" w14:paraId="2082C598" w14:textId="77777777" w:rsidTr="0005119F">
        <w:trPr>
          <w:jc w:val="center"/>
        </w:trPr>
        <w:tc>
          <w:tcPr>
            <w:tcW w:w="2099" w:type="dxa"/>
          </w:tcPr>
          <w:p w14:paraId="331C39C5" w14:textId="22258214" w:rsidR="00EF3504" w:rsidRDefault="00EF3504" w:rsidP="00AB0B97">
            <w:pPr>
              <w:spacing w:before="40"/>
              <w:jc w:val="center"/>
            </w:pPr>
            <w:r>
              <w:t>FORCE_READY</w:t>
            </w:r>
          </w:p>
        </w:tc>
        <w:tc>
          <w:tcPr>
            <w:tcW w:w="2373" w:type="dxa"/>
          </w:tcPr>
          <w:p w14:paraId="5CE1124E" w14:textId="0038E7E9" w:rsidR="00EF3504" w:rsidRDefault="00EF3504" w:rsidP="00AB0B97">
            <w:pPr>
              <w:spacing w:before="40"/>
              <w:jc w:val="center"/>
            </w:pPr>
            <w:r>
              <w:t>ON</w:t>
            </w:r>
          </w:p>
        </w:tc>
        <w:tc>
          <w:tcPr>
            <w:tcW w:w="4384" w:type="dxa"/>
          </w:tcPr>
          <w:p w14:paraId="41882F13" w14:textId="192F6D4B" w:rsidR="00EF3504" w:rsidRDefault="00EF3504" w:rsidP="00AB0B97">
            <w:pPr>
              <w:spacing w:before="40"/>
            </w:pPr>
            <w:r>
              <w:t xml:space="preserve">When “unlock_all” indication is received from CDC’s pgcb_clk domain. </w:t>
            </w:r>
          </w:p>
        </w:tc>
      </w:tr>
    </w:tbl>
    <w:p w14:paraId="30B719B9" w14:textId="77777777" w:rsidR="0091669B" w:rsidRDefault="0091669B" w:rsidP="00E04038"/>
    <w:p w14:paraId="1B010F68" w14:textId="5D83C353" w:rsidR="00C822B3" w:rsidRDefault="00C822B3" w:rsidP="00C822B3">
      <w:pPr>
        <w:pStyle w:val="Heading3"/>
      </w:pPr>
      <w:bookmarkStart w:id="215" w:name="_Toc360722248"/>
      <w:bookmarkStart w:id="216" w:name="_Ref390348281"/>
      <w:r>
        <w:t>Cl</w:t>
      </w:r>
      <w:r w:rsidR="00FC4EF9">
        <w:t>ock Gating and FSM</w:t>
      </w:r>
      <w:r>
        <w:t xml:space="preserve"> States</w:t>
      </w:r>
      <w:bookmarkEnd w:id="215"/>
      <w:bookmarkEnd w:id="216"/>
      <w:r>
        <w:t xml:space="preserve">  </w:t>
      </w:r>
    </w:p>
    <w:p w14:paraId="0D5A95A7" w14:textId="03F7136F" w:rsidR="00C822B3" w:rsidRDefault="003053B0" w:rsidP="00E04038">
      <w:r>
        <w:t xml:space="preserve">The following table indicates the relationship of clock-gating of the gclock with respect to the states of the CDC FSM.  </w:t>
      </w:r>
    </w:p>
    <w:p w14:paraId="672BEBC7" w14:textId="257A04E6" w:rsidR="00C822B3" w:rsidRDefault="00763F2A" w:rsidP="00E04038">
      <w:r>
        <w:t>Note that for IP-Inaccessible power-gating, if the CDC clock domain is really slow compared to the PGCB clock domain, it is possible that the clock remain running for a short time while the PGCB has initiated the power-gating entry sequence.  This will not cause any issues with the state-retention cells as they will be reset cleanly on an exit from PG regardless.</w:t>
      </w:r>
    </w:p>
    <w:p w14:paraId="4BFDD523" w14:textId="5917FED2" w:rsidR="0080659B" w:rsidRDefault="0080659B" w:rsidP="0080659B">
      <w:pPr>
        <w:pStyle w:val="Caption"/>
      </w:pPr>
      <w:bookmarkStart w:id="217" w:name="_Ref360564441"/>
      <w:bookmarkStart w:id="218" w:name="_Toc360574367"/>
      <w:r>
        <w:t xml:space="preserve">Table </w:t>
      </w:r>
      <w:fldSimple w:instr=" STYLEREF 1 \s ">
        <w:r w:rsidR="00094572">
          <w:rPr>
            <w:noProof/>
          </w:rPr>
          <w:t>4</w:t>
        </w:r>
      </w:fldSimple>
      <w:r>
        <w:noBreakHyphen/>
      </w:r>
      <w:fldSimple w:instr=" SEQ Table \* ARABIC \s 1 ">
        <w:r w:rsidR="00094572">
          <w:rPr>
            <w:noProof/>
          </w:rPr>
          <w:t>3</w:t>
        </w:r>
      </w:fldSimple>
      <w:bookmarkEnd w:id="217"/>
      <w:r>
        <w:t>: Clock-gating in Various FSM States</w:t>
      </w:r>
      <w:bookmarkEnd w:id="218"/>
    </w:p>
    <w:tbl>
      <w:tblPr>
        <w:tblStyle w:val="TableGrid"/>
        <w:tblW w:w="8856" w:type="dxa"/>
        <w:jc w:val="center"/>
        <w:tblLayout w:type="fixed"/>
        <w:tblLook w:val="04A0" w:firstRow="1" w:lastRow="0" w:firstColumn="1" w:lastColumn="0" w:noHBand="0" w:noVBand="1"/>
      </w:tblPr>
      <w:tblGrid>
        <w:gridCol w:w="1818"/>
        <w:gridCol w:w="1668"/>
        <w:gridCol w:w="1790"/>
        <w:gridCol w:w="1790"/>
        <w:gridCol w:w="1790"/>
      </w:tblGrid>
      <w:tr w:rsidR="004C7F32" w14:paraId="2C6CBFB2" w14:textId="74DF56AE" w:rsidTr="0080659B">
        <w:trPr>
          <w:jc w:val="center"/>
        </w:trPr>
        <w:tc>
          <w:tcPr>
            <w:tcW w:w="1818" w:type="dxa"/>
          </w:tcPr>
          <w:p w14:paraId="01AD5255" w14:textId="56D2FD8C" w:rsidR="00C822B3" w:rsidRPr="000D7F8C" w:rsidRDefault="00C822B3" w:rsidP="00FD7C07">
            <w:pPr>
              <w:pStyle w:val="Caption"/>
            </w:pPr>
            <w:r>
              <w:t>State Name</w:t>
            </w:r>
          </w:p>
        </w:tc>
        <w:tc>
          <w:tcPr>
            <w:tcW w:w="1668" w:type="dxa"/>
          </w:tcPr>
          <w:p w14:paraId="713C2BE4" w14:textId="26702C4E" w:rsidR="00C822B3" w:rsidRPr="006F2ACB" w:rsidRDefault="00C822B3">
            <w:pPr>
              <w:pStyle w:val="Caption"/>
              <w:rPr>
                <w:sz w:val="12"/>
              </w:rPr>
            </w:pPr>
            <w:r w:rsidRPr="006F2ACB">
              <w:rPr>
                <w:sz w:val="12"/>
              </w:rPr>
              <w:t>cfg_clkgate_disabled =</w:t>
            </w:r>
            <w:r w:rsidR="00363458" w:rsidRPr="006F2ACB">
              <w:rPr>
                <w:sz w:val="12"/>
              </w:rPr>
              <w:t>=</w:t>
            </w:r>
            <w:r w:rsidRPr="006F2ACB">
              <w:rPr>
                <w:sz w:val="12"/>
              </w:rPr>
              <w:t xml:space="preserve"> </w:t>
            </w:r>
            <w:r w:rsidR="00363458" w:rsidRPr="006F2ACB">
              <w:rPr>
                <w:sz w:val="12"/>
              </w:rPr>
              <w:t>‘</w:t>
            </w:r>
            <w:r w:rsidRPr="006F2ACB">
              <w:rPr>
                <w:sz w:val="12"/>
              </w:rPr>
              <w:t>0</w:t>
            </w:r>
            <w:r w:rsidR="00363458" w:rsidRPr="006F2ACB">
              <w:rPr>
                <w:sz w:val="12"/>
              </w:rPr>
              <w:t>’</w:t>
            </w:r>
            <w:r w:rsidRPr="006F2ACB">
              <w:rPr>
                <w:sz w:val="12"/>
              </w:rPr>
              <w:t>, pwrgate_force</w:t>
            </w:r>
            <w:r w:rsidR="00363458" w:rsidRPr="006F2ACB">
              <w:rPr>
                <w:sz w:val="12"/>
              </w:rPr>
              <w:t xml:space="preserve"> =</w:t>
            </w:r>
            <w:r w:rsidRPr="006F2ACB">
              <w:rPr>
                <w:sz w:val="12"/>
              </w:rPr>
              <w:t xml:space="preserve">= </w:t>
            </w:r>
            <w:r w:rsidR="00363458" w:rsidRPr="006F2ACB">
              <w:rPr>
                <w:sz w:val="12"/>
              </w:rPr>
              <w:t>‘</w:t>
            </w:r>
            <w:r w:rsidRPr="006F2ACB">
              <w:rPr>
                <w:sz w:val="12"/>
              </w:rPr>
              <w:t>0</w:t>
            </w:r>
            <w:r w:rsidR="00363458" w:rsidRPr="006F2ACB">
              <w:rPr>
                <w:sz w:val="12"/>
              </w:rPr>
              <w:t>’</w:t>
            </w:r>
          </w:p>
        </w:tc>
        <w:tc>
          <w:tcPr>
            <w:tcW w:w="1790" w:type="dxa"/>
          </w:tcPr>
          <w:p w14:paraId="539D1974" w14:textId="2813EF87" w:rsidR="00C822B3" w:rsidRPr="006F2ACB" w:rsidRDefault="00C822B3">
            <w:pPr>
              <w:pStyle w:val="Caption"/>
              <w:rPr>
                <w:sz w:val="12"/>
              </w:rPr>
            </w:pPr>
            <w:r w:rsidRPr="006F2ACB">
              <w:rPr>
                <w:sz w:val="12"/>
              </w:rPr>
              <w:t>cfg_clkgate_disabled =</w:t>
            </w:r>
            <w:r w:rsidR="00363458" w:rsidRPr="006F2ACB">
              <w:rPr>
                <w:sz w:val="12"/>
              </w:rPr>
              <w:t>=</w:t>
            </w:r>
            <w:r w:rsidRPr="006F2ACB">
              <w:rPr>
                <w:sz w:val="12"/>
              </w:rPr>
              <w:t xml:space="preserve"> </w:t>
            </w:r>
            <w:r w:rsidR="00363458" w:rsidRPr="006F2ACB">
              <w:rPr>
                <w:sz w:val="12"/>
              </w:rPr>
              <w:t>‘</w:t>
            </w:r>
            <w:r w:rsidRPr="006F2ACB">
              <w:rPr>
                <w:sz w:val="12"/>
              </w:rPr>
              <w:t>0</w:t>
            </w:r>
            <w:r w:rsidR="00363458" w:rsidRPr="006F2ACB">
              <w:rPr>
                <w:sz w:val="12"/>
              </w:rPr>
              <w:t>’</w:t>
            </w:r>
            <w:r w:rsidRPr="006F2ACB">
              <w:rPr>
                <w:sz w:val="12"/>
              </w:rPr>
              <w:t>, pwrgate_force</w:t>
            </w:r>
            <w:r w:rsidR="00363458" w:rsidRPr="006F2ACB">
              <w:rPr>
                <w:sz w:val="12"/>
              </w:rPr>
              <w:t xml:space="preserve">  </w:t>
            </w:r>
            <w:r w:rsidRPr="006F2ACB">
              <w:rPr>
                <w:sz w:val="12"/>
              </w:rPr>
              <w:t>=</w:t>
            </w:r>
            <w:r w:rsidR="00363458" w:rsidRPr="006F2ACB">
              <w:rPr>
                <w:sz w:val="12"/>
              </w:rPr>
              <w:t>=</w:t>
            </w:r>
            <w:r w:rsidRPr="006F2ACB">
              <w:rPr>
                <w:sz w:val="12"/>
              </w:rPr>
              <w:t xml:space="preserve"> </w:t>
            </w:r>
            <w:r w:rsidR="00363458" w:rsidRPr="006F2ACB">
              <w:rPr>
                <w:sz w:val="12"/>
              </w:rPr>
              <w:t>‘</w:t>
            </w:r>
            <w:r w:rsidRPr="006F2ACB">
              <w:rPr>
                <w:sz w:val="12"/>
              </w:rPr>
              <w:t>1</w:t>
            </w:r>
            <w:r w:rsidR="00363458" w:rsidRPr="006F2ACB">
              <w:rPr>
                <w:sz w:val="12"/>
              </w:rPr>
              <w:t>’</w:t>
            </w:r>
          </w:p>
        </w:tc>
        <w:tc>
          <w:tcPr>
            <w:tcW w:w="1790" w:type="dxa"/>
          </w:tcPr>
          <w:p w14:paraId="7C494D13" w14:textId="1FD8DF31" w:rsidR="00C822B3" w:rsidRPr="006F2ACB" w:rsidRDefault="00C822B3" w:rsidP="00FD7C07">
            <w:pPr>
              <w:pStyle w:val="Caption"/>
              <w:rPr>
                <w:sz w:val="12"/>
              </w:rPr>
            </w:pPr>
            <w:r w:rsidRPr="006F2ACB">
              <w:rPr>
                <w:sz w:val="12"/>
              </w:rPr>
              <w:t>cfg_clkgate_disabled =</w:t>
            </w:r>
            <w:r w:rsidR="00363458" w:rsidRPr="006F2ACB">
              <w:rPr>
                <w:sz w:val="12"/>
              </w:rPr>
              <w:t>=</w:t>
            </w:r>
            <w:r w:rsidRPr="006F2ACB">
              <w:rPr>
                <w:sz w:val="12"/>
              </w:rPr>
              <w:t xml:space="preserve"> </w:t>
            </w:r>
            <w:r w:rsidR="00363458" w:rsidRPr="006F2ACB">
              <w:rPr>
                <w:sz w:val="12"/>
              </w:rPr>
              <w:t>‘</w:t>
            </w:r>
            <w:r w:rsidRPr="006F2ACB">
              <w:rPr>
                <w:sz w:val="12"/>
              </w:rPr>
              <w:t>1</w:t>
            </w:r>
            <w:r w:rsidR="00363458" w:rsidRPr="006F2ACB">
              <w:rPr>
                <w:sz w:val="12"/>
              </w:rPr>
              <w:t>’</w:t>
            </w:r>
            <w:r w:rsidRPr="006F2ACB">
              <w:rPr>
                <w:sz w:val="12"/>
              </w:rPr>
              <w:t>, pwrgate_force</w:t>
            </w:r>
            <w:r w:rsidR="00363458" w:rsidRPr="006F2ACB">
              <w:rPr>
                <w:sz w:val="12"/>
              </w:rPr>
              <w:t xml:space="preserve">  </w:t>
            </w:r>
            <w:r w:rsidRPr="006F2ACB">
              <w:rPr>
                <w:sz w:val="12"/>
              </w:rPr>
              <w:t>=</w:t>
            </w:r>
            <w:r w:rsidR="00363458" w:rsidRPr="006F2ACB">
              <w:rPr>
                <w:sz w:val="12"/>
              </w:rPr>
              <w:t>=</w:t>
            </w:r>
            <w:r w:rsidRPr="006F2ACB">
              <w:rPr>
                <w:sz w:val="12"/>
              </w:rPr>
              <w:t xml:space="preserve"> </w:t>
            </w:r>
            <w:r w:rsidR="00363458" w:rsidRPr="006F2ACB">
              <w:rPr>
                <w:sz w:val="12"/>
              </w:rPr>
              <w:t>‘</w:t>
            </w:r>
            <w:r w:rsidRPr="006F2ACB">
              <w:rPr>
                <w:sz w:val="12"/>
              </w:rPr>
              <w:t>0</w:t>
            </w:r>
            <w:r w:rsidR="00363458" w:rsidRPr="006F2ACB">
              <w:rPr>
                <w:sz w:val="12"/>
              </w:rPr>
              <w:t>’</w:t>
            </w:r>
          </w:p>
        </w:tc>
        <w:tc>
          <w:tcPr>
            <w:tcW w:w="1790" w:type="dxa"/>
          </w:tcPr>
          <w:p w14:paraId="370D5A7B" w14:textId="5DF729C6" w:rsidR="00C822B3" w:rsidRPr="006F2ACB" w:rsidRDefault="00C822B3" w:rsidP="00C822B3">
            <w:pPr>
              <w:pStyle w:val="Caption"/>
              <w:rPr>
                <w:sz w:val="12"/>
              </w:rPr>
            </w:pPr>
            <w:r w:rsidRPr="006F2ACB">
              <w:rPr>
                <w:sz w:val="12"/>
              </w:rPr>
              <w:t>cfg_clkgate_disabled =</w:t>
            </w:r>
            <w:r w:rsidR="00363458" w:rsidRPr="006F2ACB">
              <w:rPr>
                <w:sz w:val="12"/>
              </w:rPr>
              <w:t>=</w:t>
            </w:r>
            <w:r w:rsidRPr="006F2ACB">
              <w:rPr>
                <w:sz w:val="12"/>
              </w:rPr>
              <w:t xml:space="preserve"> </w:t>
            </w:r>
            <w:r w:rsidR="00363458" w:rsidRPr="006F2ACB">
              <w:rPr>
                <w:sz w:val="12"/>
              </w:rPr>
              <w:t>‘</w:t>
            </w:r>
            <w:r w:rsidRPr="006F2ACB">
              <w:rPr>
                <w:sz w:val="12"/>
              </w:rPr>
              <w:t>1</w:t>
            </w:r>
            <w:r w:rsidR="00363458" w:rsidRPr="006F2ACB">
              <w:rPr>
                <w:sz w:val="12"/>
              </w:rPr>
              <w:t>’</w:t>
            </w:r>
            <w:r w:rsidRPr="006F2ACB">
              <w:rPr>
                <w:sz w:val="12"/>
              </w:rPr>
              <w:t xml:space="preserve">, pwrgate_force </w:t>
            </w:r>
            <w:r w:rsidR="00363458" w:rsidRPr="006F2ACB">
              <w:rPr>
                <w:sz w:val="12"/>
              </w:rPr>
              <w:t xml:space="preserve"> </w:t>
            </w:r>
            <w:r w:rsidRPr="006F2ACB">
              <w:rPr>
                <w:sz w:val="12"/>
              </w:rPr>
              <w:t>=</w:t>
            </w:r>
            <w:r w:rsidR="00363458" w:rsidRPr="006F2ACB">
              <w:rPr>
                <w:sz w:val="12"/>
              </w:rPr>
              <w:t>=</w:t>
            </w:r>
            <w:r w:rsidRPr="006F2ACB">
              <w:rPr>
                <w:sz w:val="12"/>
              </w:rPr>
              <w:t xml:space="preserve"> </w:t>
            </w:r>
            <w:r w:rsidR="00363458" w:rsidRPr="006F2ACB">
              <w:rPr>
                <w:sz w:val="12"/>
              </w:rPr>
              <w:t>‘</w:t>
            </w:r>
            <w:r w:rsidRPr="006F2ACB">
              <w:rPr>
                <w:sz w:val="12"/>
              </w:rPr>
              <w:t>1</w:t>
            </w:r>
            <w:r w:rsidR="00363458" w:rsidRPr="006F2ACB">
              <w:rPr>
                <w:sz w:val="12"/>
              </w:rPr>
              <w:t>’</w:t>
            </w:r>
          </w:p>
        </w:tc>
      </w:tr>
      <w:tr w:rsidR="004C7F32" w14:paraId="0E092E36" w14:textId="1654F189" w:rsidTr="0080659B">
        <w:trPr>
          <w:jc w:val="center"/>
        </w:trPr>
        <w:tc>
          <w:tcPr>
            <w:tcW w:w="1818" w:type="dxa"/>
          </w:tcPr>
          <w:p w14:paraId="6302CF6D" w14:textId="18F84666" w:rsidR="004C7F32" w:rsidRPr="00C701BD" w:rsidRDefault="004C7F32" w:rsidP="00FD7C07">
            <w:pPr>
              <w:rPr>
                <w:b/>
              </w:rPr>
            </w:pPr>
          </w:p>
        </w:tc>
        <w:tc>
          <w:tcPr>
            <w:tcW w:w="1668" w:type="dxa"/>
          </w:tcPr>
          <w:p w14:paraId="7DDC7889" w14:textId="514F2F0E" w:rsidR="004C7F32" w:rsidRPr="004C7F32" w:rsidRDefault="004C7F32" w:rsidP="00FD7C07"/>
        </w:tc>
        <w:tc>
          <w:tcPr>
            <w:tcW w:w="1790" w:type="dxa"/>
          </w:tcPr>
          <w:p w14:paraId="3947CFAB" w14:textId="65CD1402" w:rsidR="004C7F32" w:rsidRPr="004C7F32" w:rsidRDefault="004C7F32" w:rsidP="00FD7C07"/>
        </w:tc>
        <w:tc>
          <w:tcPr>
            <w:tcW w:w="1790" w:type="dxa"/>
          </w:tcPr>
          <w:p w14:paraId="6D500B81" w14:textId="0507496F" w:rsidR="004C7F32" w:rsidRPr="004C7F32" w:rsidRDefault="004C7F32" w:rsidP="005535C2"/>
        </w:tc>
        <w:tc>
          <w:tcPr>
            <w:tcW w:w="1790" w:type="dxa"/>
          </w:tcPr>
          <w:p w14:paraId="53C2C7DF" w14:textId="0398CA65" w:rsidR="004C7F32" w:rsidRPr="004C7F32" w:rsidRDefault="004C7F32" w:rsidP="00FD7C07"/>
        </w:tc>
      </w:tr>
      <w:tr w:rsidR="004C7F32" w14:paraId="247A53E2" w14:textId="727A8B34" w:rsidTr="0080659B">
        <w:trPr>
          <w:jc w:val="center"/>
        </w:trPr>
        <w:tc>
          <w:tcPr>
            <w:tcW w:w="1818" w:type="dxa"/>
          </w:tcPr>
          <w:p w14:paraId="113E8CA3" w14:textId="77777777" w:rsidR="004C7F32" w:rsidRPr="00C701BD" w:rsidRDefault="004C7F32" w:rsidP="00FD7C07">
            <w:pPr>
              <w:rPr>
                <w:b/>
              </w:rPr>
            </w:pPr>
            <w:r w:rsidRPr="00C701BD">
              <w:rPr>
                <w:b/>
              </w:rPr>
              <w:t>ON</w:t>
            </w:r>
          </w:p>
        </w:tc>
        <w:tc>
          <w:tcPr>
            <w:tcW w:w="1668" w:type="dxa"/>
          </w:tcPr>
          <w:p w14:paraId="27A5F37A" w14:textId="6CBE1466" w:rsidR="004C7F32" w:rsidRPr="00E63E42" w:rsidRDefault="004C7F32" w:rsidP="00FD7C07">
            <w:r w:rsidRPr="00E63E42">
              <w:t>UNGATED</w:t>
            </w:r>
          </w:p>
        </w:tc>
        <w:tc>
          <w:tcPr>
            <w:tcW w:w="1790" w:type="dxa"/>
          </w:tcPr>
          <w:p w14:paraId="1C112E25" w14:textId="43D0A22B" w:rsidR="004C7F32" w:rsidRPr="00E63E42" w:rsidRDefault="004C7F32" w:rsidP="00FD7C07">
            <w:r w:rsidRPr="007B06FC">
              <w:t>UNGATED</w:t>
            </w:r>
          </w:p>
        </w:tc>
        <w:tc>
          <w:tcPr>
            <w:tcW w:w="1790" w:type="dxa"/>
          </w:tcPr>
          <w:p w14:paraId="6394BFA6" w14:textId="74C46BA6" w:rsidR="004C7F32" w:rsidRPr="00E63E42" w:rsidRDefault="004C7F32" w:rsidP="00FD7C07">
            <w:r w:rsidRPr="007B06FC">
              <w:t>UNGATED</w:t>
            </w:r>
          </w:p>
        </w:tc>
        <w:tc>
          <w:tcPr>
            <w:tcW w:w="1790" w:type="dxa"/>
          </w:tcPr>
          <w:p w14:paraId="623B37E2" w14:textId="39ABAF39" w:rsidR="004C7F32" w:rsidRPr="00E63E42" w:rsidRDefault="004C7F32" w:rsidP="00FD7C07">
            <w:r w:rsidRPr="007B06FC">
              <w:t>UNGATED</w:t>
            </w:r>
          </w:p>
        </w:tc>
      </w:tr>
      <w:tr w:rsidR="004C7F32" w14:paraId="1EDB57D1" w14:textId="14DBCBD2" w:rsidTr="0080659B">
        <w:trPr>
          <w:jc w:val="center"/>
        </w:trPr>
        <w:tc>
          <w:tcPr>
            <w:tcW w:w="1818" w:type="dxa"/>
          </w:tcPr>
          <w:p w14:paraId="03F0C04D" w14:textId="77777777" w:rsidR="004C7F32" w:rsidRPr="00C701BD" w:rsidRDefault="004C7F32" w:rsidP="00FD7C07">
            <w:pPr>
              <w:rPr>
                <w:b/>
              </w:rPr>
            </w:pPr>
            <w:r>
              <w:rPr>
                <w:b/>
              </w:rPr>
              <w:lastRenderedPageBreak/>
              <w:t>CGATE_PENDING</w:t>
            </w:r>
          </w:p>
        </w:tc>
        <w:tc>
          <w:tcPr>
            <w:tcW w:w="1668" w:type="dxa"/>
          </w:tcPr>
          <w:p w14:paraId="460DEA1E" w14:textId="5321767A" w:rsidR="004C7F32" w:rsidRPr="004C7F32" w:rsidRDefault="004C7F32" w:rsidP="00FD7C07">
            <w:r w:rsidRPr="004C7F32">
              <w:t>UNGATED</w:t>
            </w:r>
          </w:p>
        </w:tc>
        <w:tc>
          <w:tcPr>
            <w:tcW w:w="1790" w:type="dxa"/>
          </w:tcPr>
          <w:p w14:paraId="33B9478A" w14:textId="35EA161A" w:rsidR="004C7F32" w:rsidRPr="004C7F32" w:rsidRDefault="004C7F32" w:rsidP="00FD7C07">
            <w:r w:rsidRPr="004C7F32">
              <w:t>UNGATED</w:t>
            </w:r>
          </w:p>
        </w:tc>
        <w:tc>
          <w:tcPr>
            <w:tcW w:w="1790" w:type="dxa"/>
          </w:tcPr>
          <w:p w14:paraId="141E7B62" w14:textId="2E62A429" w:rsidR="004C7F32" w:rsidRPr="004C7F32" w:rsidRDefault="004C7F32" w:rsidP="00FD7C07">
            <w:r w:rsidRPr="004C7F32">
              <w:t>UNGATED</w:t>
            </w:r>
          </w:p>
        </w:tc>
        <w:tc>
          <w:tcPr>
            <w:tcW w:w="1790" w:type="dxa"/>
          </w:tcPr>
          <w:p w14:paraId="4F26EE49" w14:textId="0A6DFE4B" w:rsidR="004C7F32" w:rsidRPr="004C7F32" w:rsidRDefault="004C7F32" w:rsidP="00FD7C07">
            <w:r w:rsidRPr="004C7F32">
              <w:t>UNGATED</w:t>
            </w:r>
          </w:p>
        </w:tc>
      </w:tr>
      <w:tr w:rsidR="004C7F32" w14:paraId="74807161" w14:textId="23904CCC" w:rsidTr="0080659B">
        <w:trPr>
          <w:jc w:val="center"/>
        </w:trPr>
        <w:tc>
          <w:tcPr>
            <w:tcW w:w="1818" w:type="dxa"/>
          </w:tcPr>
          <w:p w14:paraId="5FC4BB60" w14:textId="77777777" w:rsidR="004C7F32" w:rsidRPr="00C701BD" w:rsidRDefault="004C7F32" w:rsidP="00FD7C07">
            <w:pPr>
              <w:rPr>
                <w:b/>
              </w:rPr>
            </w:pPr>
            <w:r w:rsidRPr="00C701BD">
              <w:rPr>
                <w:b/>
              </w:rPr>
              <w:t>CGATE</w:t>
            </w:r>
          </w:p>
        </w:tc>
        <w:tc>
          <w:tcPr>
            <w:tcW w:w="1668" w:type="dxa"/>
          </w:tcPr>
          <w:p w14:paraId="19553289" w14:textId="45CB160A" w:rsidR="004C7F32" w:rsidRPr="00E63E42" w:rsidRDefault="004C7F32" w:rsidP="00FD7C07">
            <w:r w:rsidRPr="00E63E42">
              <w:t>GATED</w:t>
            </w:r>
          </w:p>
        </w:tc>
        <w:tc>
          <w:tcPr>
            <w:tcW w:w="1790" w:type="dxa"/>
          </w:tcPr>
          <w:p w14:paraId="4E5C76FE" w14:textId="74BE7976" w:rsidR="004C7F32" w:rsidRPr="00E63E42" w:rsidRDefault="004C7F32" w:rsidP="00FD7C07">
            <w:r>
              <w:t>UN</w:t>
            </w:r>
            <w:r w:rsidRPr="007B06FC">
              <w:t>GATED</w:t>
            </w:r>
          </w:p>
        </w:tc>
        <w:tc>
          <w:tcPr>
            <w:tcW w:w="1790" w:type="dxa"/>
          </w:tcPr>
          <w:p w14:paraId="16DCB628" w14:textId="225DFD0B" w:rsidR="004C7F32" w:rsidRPr="00E63E42" w:rsidRDefault="00E63E42" w:rsidP="00FD7C07">
            <w:r>
              <w:t>UN</w:t>
            </w:r>
            <w:r w:rsidR="004C7F32" w:rsidRPr="007B06FC">
              <w:t>GATED</w:t>
            </w:r>
          </w:p>
        </w:tc>
        <w:tc>
          <w:tcPr>
            <w:tcW w:w="1790" w:type="dxa"/>
          </w:tcPr>
          <w:p w14:paraId="71DF059F" w14:textId="337B152B" w:rsidR="004C7F32" w:rsidRPr="00E63E42" w:rsidRDefault="00E63E42" w:rsidP="00FD7C07">
            <w:r>
              <w:t>UN</w:t>
            </w:r>
            <w:r w:rsidR="004C7F32" w:rsidRPr="007B06FC">
              <w:t>GATED</w:t>
            </w:r>
          </w:p>
        </w:tc>
      </w:tr>
      <w:tr w:rsidR="004C7F32" w14:paraId="69002EC0" w14:textId="13E7AAF6" w:rsidTr="0080659B">
        <w:trPr>
          <w:jc w:val="center"/>
        </w:trPr>
        <w:tc>
          <w:tcPr>
            <w:tcW w:w="1818" w:type="dxa"/>
          </w:tcPr>
          <w:p w14:paraId="7E8A9E9B" w14:textId="77777777" w:rsidR="004C7F32" w:rsidRPr="00C701BD" w:rsidRDefault="004C7F32" w:rsidP="00FD7C07">
            <w:pPr>
              <w:rPr>
                <w:b/>
              </w:rPr>
            </w:pPr>
            <w:r w:rsidRPr="00C701BD">
              <w:rPr>
                <w:b/>
              </w:rPr>
              <w:t>SYNCOFF_PENDING</w:t>
            </w:r>
          </w:p>
        </w:tc>
        <w:tc>
          <w:tcPr>
            <w:tcW w:w="1668" w:type="dxa"/>
          </w:tcPr>
          <w:p w14:paraId="26F390A1" w14:textId="1B1950CE" w:rsidR="004C7F32" w:rsidRPr="004C7F32" w:rsidRDefault="004C7F32" w:rsidP="00FD7C07">
            <w:r w:rsidRPr="004C7F32">
              <w:t>GATED</w:t>
            </w:r>
          </w:p>
        </w:tc>
        <w:tc>
          <w:tcPr>
            <w:tcW w:w="1790" w:type="dxa"/>
          </w:tcPr>
          <w:p w14:paraId="5F14116E" w14:textId="11887624" w:rsidR="004C7F32" w:rsidRPr="004C7F32" w:rsidRDefault="004C7F32" w:rsidP="00FD7C07">
            <w:r>
              <w:t>GATED</w:t>
            </w:r>
          </w:p>
        </w:tc>
        <w:tc>
          <w:tcPr>
            <w:tcW w:w="1790" w:type="dxa"/>
          </w:tcPr>
          <w:p w14:paraId="6703AD5D" w14:textId="0AC14E9D" w:rsidR="004C7F32" w:rsidRPr="004C7F32" w:rsidRDefault="00E63E42" w:rsidP="00FD7C07">
            <w:r>
              <w:t>UN</w:t>
            </w:r>
            <w:r w:rsidR="004C7F32" w:rsidRPr="004C7F32">
              <w:t>GATED</w:t>
            </w:r>
          </w:p>
        </w:tc>
        <w:tc>
          <w:tcPr>
            <w:tcW w:w="1790" w:type="dxa"/>
          </w:tcPr>
          <w:p w14:paraId="39965F22" w14:textId="13E7D0D1" w:rsidR="004C7F32" w:rsidRPr="004C7F32" w:rsidRDefault="00E63E42" w:rsidP="00FD7C07">
            <w:r>
              <w:t>UN</w:t>
            </w:r>
            <w:r w:rsidR="004C7F32" w:rsidRPr="004C7F32">
              <w:t>GATED</w:t>
            </w:r>
          </w:p>
        </w:tc>
      </w:tr>
      <w:tr w:rsidR="004C7F32" w14:paraId="12C904A0" w14:textId="58CC64EE" w:rsidTr="0080659B">
        <w:trPr>
          <w:jc w:val="center"/>
        </w:trPr>
        <w:tc>
          <w:tcPr>
            <w:tcW w:w="1818" w:type="dxa"/>
          </w:tcPr>
          <w:p w14:paraId="470E79C7" w14:textId="77777777" w:rsidR="004C7F32" w:rsidRPr="00C701BD" w:rsidRDefault="004C7F32" w:rsidP="00FD7C07">
            <w:pPr>
              <w:rPr>
                <w:b/>
              </w:rPr>
            </w:pPr>
            <w:r w:rsidRPr="00C701BD">
              <w:rPr>
                <w:b/>
              </w:rPr>
              <w:t>SYNCOFF</w:t>
            </w:r>
          </w:p>
        </w:tc>
        <w:tc>
          <w:tcPr>
            <w:tcW w:w="1668" w:type="dxa"/>
          </w:tcPr>
          <w:p w14:paraId="1162B511" w14:textId="353DBA24" w:rsidR="004C7F32" w:rsidRPr="004C7F32" w:rsidRDefault="004C7F32" w:rsidP="00FD7C07">
            <w:r w:rsidRPr="004C7F32">
              <w:t>GATED</w:t>
            </w:r>
          </w:p>
        </w:tc>
        <w:tc>
          <w:tcPr>
            <w:tcW w:w="1790" w:type="dxa"/>
          </w:tcPr>
          <w:p w14:paraId="77B9AD61" w14:textId="1529ED57" w:rsidR="004C7F32" w:rsidRPr="004C7F32" w:rsidRDefault="004C7F32" w:rsidP="00FD7C07">
            <w:r w:rsidRPr="004C7F32">
              <w:t>GATED</w:t>
            </w:r>
          </w:p>
        </w:tc>
        <w:tc>
          <w:tcPr>
            <w:tcW w:w="1790" w:type="dxa"/>
          </w:tcPr>
          <w:p w14:paraId="1A0F5D44" w14:textId="34F198AE" w:rsidR="004C7F32" w:rsidRPr="004C7F32" w:rsidRDefault="00E63E42" w:rsidP="00FD7C07">
            <w:r>
              <w:t>UN</w:t>
            </w:r>
            <w:r w:rsidR="004C7F32" w:rsidRPr="004C7F32">
              <w:t>GATED</w:t>
            </w:r>
          </w:p>
        </w:tc>
        <w:tc>
          <w:tcPr>
            <w:tcW w:w="1790" w:type="dxa"/>
          </w:tcPr>
          <w:p w14:paraId="3448E68A" w14:textId="3F428C43" w:rsidR="004C7F32" w:rsidRPr="004C7F32" w:rsidRDefault="00E63E42" w:rsidP="00FD7C07">
            <w:r>
              <w:t>UN</w:t>
            </w:r>
            <w:r w:rsidR="004C7F32" w:rsidRPr="004C7F32">
              <w:t>GATED</w:t>
            </w:r>
          </w:p>
        </w:tc>
      </w:tr>
      <w:tr w:rsidR="004C7F32" w14:paraId="490E519C" w14:textId="6BC0FB12" w:rsidTr="0080659B">
        <w:trPr>
          <w:jc w:val="center"/>
        </w:trPr>
        <w:tc>
          <w:tcPr>
            <w:tcW w:w="1818" w:type="dxa"/>
          </w:tcPr>
          <w:p w14:paraId="44C3317C" w14:textId="77777777" w:rsidR="004C7F32" w:rsidRPr="00C701BD" w:rsidRDefault="004C7F32" w:rsidP="00FD7C07">
            <w:pPr>
              <w:rPr>
                <w:b/>
              </w:rPr>
            </w:pPr>
            <w:r>
              <w:rPr>
                <w:b/>
              </w:rPr>
              <w:t>SYNCON_ISM</w:t>
            </w:r>
          </w:p>
        </w:tc>
        <w:tc>
          <w:tcPr>
            <w:tcW w:w="1668" w:type="dxa"/>
          </w:tcPr>
          <w:p w14:paraId="0F4E4734" w14:textId="1C1ABF9C" w:rsidR="004C7F32" w:rsidRPr="004C7F32" w:rsidRDefault="004C7F32" w:rsidP="00FD7C07">
            <w:r w:rsidRPr="004C7F32">
              <w:t>UNGATED</w:t>
            </w:r>
          </w:p>
        </w:tc>
        <w:tc>
          <w:tcPr>
            <w:tcW w:w="1790" w:type="dxa"/>
          </w:tcPr>
          <w:p w14:paraId="336F155E" w14:textId="0482E778" w:rsidR="004C7F32" w:rsidRPr="004C7F32" w:rsidRDefault="004C7F32" w:rsidP="00FD7C07">
            <w:r w:rsidRPr="004C7F32">
              <w:t>UNGATED</w:t>
            </w:r>
          </w:p>
        </w:tc>
        <w:tc>
          <w:tcPr>
            <w:tcW w:w="1790" w:type="dxa"/>
          </w:tcPr>
          <w:p w14:paraId="0860161D" w14:textId="27ECE426" w:rsidR="004C7F32" w:rsidRPr="004C7F32" w:rsidRDefault="004C7F32" w:rsidP="00FD7C07">
            <w:r w:rsidRPr="004C7F32">
              <w:t>UNGATED</w:t>
            </w:r>
          </w:p>
        </w:tc>
        <w:tc>
          <w:tcPr>
            <w:tcW w:w="1790" w:type="dxa"/>
          </w:tcPr>
          <w:p w14:paraId="656CD18E" w14:textId="0EC07335" w:rsidR="004C7F32" w:rsidRPr="004C7F32" w:rsidRDefault="004C7F32" w:rsidP="00FD7C07">
            <w:r w:rsidRPr="004C7F32">
              <w:t>UNGATED</w:t>
            </w:r>
          </w:p>
        </w:tc>
      </w:tr>
      <w:tr w:rsidR="004C7F32" w14:paraId="380A90BE" w14:textId="1AB023B5" w:rsidTr="0080659B">
        <w:trPr>
          <w:jc w:val="center"/>
        </w:trPr>
        <w:tc>
          <w:tcPr>
            <w:tcW w:w="1818" w:type="dxa"/>
          </w:tcPr>
          <w:p w14:paraId="455D9E98" w14:textId="77777777" w:rsidR="004C7F32" w:rsidRPr="00C701BD" w:rsidRDefault="004C7F32" w:rsidP="00FD7C07">
            <w:pPr>
              <w:rPr>
                <w:b/>
              </w:rPr>
            </w:pPr>
            <w:r w:rsidRPr="00C701BD">
              <w:rPr>
                <w:b/>
              </w:rPr>
              <w:t>PGATE_PENDING</w:t>
            </w:r>
          </w:p>
        </w:tc>
        <w:tc>
          <w:tcPr>
            <w:tcW w:w="1668" w:type="dxa"/>
          </w:tcPr>
          <w:p w14:paraId="339A0DA7" w14:textId="6E9EC28B" w:rsidR="004C7F32" w:rsidRPr="004C7F32" w:rsidRDefault="004C7F32" w:rsidP="00FD7C07">
            <w:r w:rsidRPr="004C7F32">
              <w:t>GATED</w:t>
            </w:r>
          </w:p>
        </w:tc>
        <w:tc>
          <w:tcPr>
            <w:tcW w:w="1790" w:type="dxa"/>
          </w:tcPr>
          <w:p w14:paraId="01370238" w14:textId="21D21758" w:rsidR="004C7F32" w:rsidRPr="004C7F32" w:rsidRDefault="004C7F32">
            <w:r>
              <w:t>UN</w:t>
            </w:r>
            <w:r w:rsidRPr="004C7F32">
              <w:t>GATED</w:t>
            </w:r>
            <w:r w:rsidR="00E63E42">
              <w:t xml:space="preserve"> (if pwrgate_active ==</w:t>
            </w:r>
            <w:r w:rsidR="00316AE4">
              <w:t xml:space="preserve"> ‘</w:t>
            </w:r>
            <w:r w:rsidR="00E63E42">
              <w:t>0</w:t>
            </w:r>
            <w:r w:rsidR="00316AE4">
              <w:t>’</w:t>
            </w:r>
            <w:r w:rsidR="00E63E42">
              <w:t>)</w:t>
            </w:r>
          </w:p>
        </w:tc>
        <w:tc>
          <w:tcPr>
            <w:tcW w:w="1790" w:type="dxa"/>
          </w:tcPr>
          <w:p w14:paraId="634342F4" w14:textId="45F95381" w:rsidR="004C7F32" w:rsidRPr="004C7F32" w:rsidRDefault="004C7F32" w:rsidP="00FD7C07">
            <w:r w:rsidRPr="004C7F32">
              <w:t>GATED</w:t>
            </w:r>
          </w:p>
        </w:tc>
        <w:tc>
          <w:tcPr>
            <w:tcW w:w="1790" w:type="dxa"/>
          </w:tcPr>
          <w:p w14:paraId="7256988A" w14:textId="1D967DE2" w:rsidR="004C7F32" w:rsidRPr="004C7F32" w:rsidRDefault="00E63E42" w:rsidP="00FD7C07">
            <w:r>
              <w:t>UN</w:t>
            </w:r>
            <w:r w:rsidR="004C7F32" w:rsidRPr="004C7F32">
              <w:t>GATED</w:t>
            </w:r>
            <w:r>
              <w:t xml:space="preserve"> (if pwrgate_active ==</w:t>
            </w:r>
            <w:r w:rsidR="00316AE4">
              <w:t xml:space="preserve"> ‘</w:t>
            </w:r>
            <w:r>
              <w:t>0</w:t>
            </w:r>
            <w:r w:rsidR="00316AE4">
              <w:t>’</w:t>
            </w:r>
            <w:r>
              <w:t>)</w:t>
            </w:r>
          </w:p>
        </w:tc>
      </w:tr>
      <w:tr w:rsidR="004C7F32" w14:paraId="5295236A" w14:textId="7F26D267" w:rsidTr="0080659B">
        <w:trPr>
          <w:jc w:val="center"/>
        </w:trPr>
        <w:tc>
          <w:tcPr>
            <w:tcW w:w="1818" w:type="dxa"/>
          </w:tcPr>
          <w:p w14:paraId="085F9109" w14:textId="77777777" w:rsidR="004C7F32" w:rsidRPr="00C701BD" w:rsidRDefault="004C7F32" w:rsidP="00FD7C07">
            <w:pPr>
              <w:rPr>
                <w:b/>
              </w:rPr>
            </w:pPr>
            <w:r w:rsidRPr="00C701BD">
              <w:rPr>
                <w:b/>
              </w:rPr>
              <w:t>PGATE</w:t>
            </w:r>
          </w:p>
        </w:tc>
        <w:tc>
          <w:tcPr>
            <w:tcW w:w="1668" w:type="dxa"/>
          </w:tcPr>
          <w:p w14:paraId="554BA8BC" w14:textId="5B9A48B4" w:rsidR="004C7F32" w:rsidRPr="004C7F32" w:rsidRDefault="004C7F32" w:rsidP="00FD7C07">
            <w:r w:rsidRPr="004C7F32">
              <w:t>GATED</w:t>
            </w:r>
          </w:p>
        </w:tc>
        <w:tc>
          <w:tcPr>
            <w:tcW w:w="1790" w:type="dxa"/>
          </w:tcPr>
          <w:p w14:paraId="20B0E510" w14:textId="41798D3E" w:rsidR="004C7F32" w:rsidRPr="004C7F32" w:rsidRDefault="004C7F32" w:rsidP="00FD7C07">
            <w:r>
              <w:t>UN</w:t>
            </w:r>
            <w:r w:rsidRPr="004C7F32">
              <w:t>GATED</w:t>
            </w:r>
            <w:r w:rsidR="00E63E42">
              <w:t xml:space="preserve"> (if pwrgate_active ==</w:t>
            </w:r>
            <w:r w:rsidR="00316AE4">
              <w:t xml:space="preserve"> ‘</w:t>
            </w:r>
            <w:r w:rsidR="00E63E42">
              <w:t>0</w:t>
            </w:r>
            <w:r w:rsidR="00316AE4">
              <w:t>’</w:t>
            </w:r>
            <w:r w:rsidR="00E63E42">
              <w:t>)</w:t>
            </w:r>
          </w:p>
        </w:tc>
        <w:tc>
          <w:tcPr>
            <w:tcW w:w="1790" w:type="dxa"/>
          </w:tcPr>
          <w:p w14:paraId="29AD7975" w14:textId="09056391" w:rsidR="004C7F32" w:rsidRPr="004C7F32" w:rsidRDefault="004C7F32" w:rsidP="00FD7C07">
            <w:r w:rsidRPr="004C7F32">
              <w:t>GATED</w:t>
            </w:r>
          </w:p>
        </w:tc>
        <w:tc>
          <w:tcPr>
            <w:tcW w:w="1790" w:type="dxa"/>
          </w:tcPr>
          <w:p w14:paraId="0F62A565" w14:textId="7527C575" w:rsidR="004C7F32" w:rsidRPr="004C7F32" w:rsidRDefault="00E63E42" w:rsidP="00FD7C07">
            <w:r>
              <w:t>UN</w:t>
            </w:r>
            <w:r w:rsidR="004C7F32" w:rsidRPr="004C7F32">
              <w:t>GATED</w:t>
            </w:r>
            <w:r w:rsidR="001044C0">
              <w:t xml:space="preserve"> (if pwrgate_active ==</w:t>
            </w:r>
            <w:r w:rsidR="00316AE4">
              <w:t xml:space="preserve"> ‘</w:t>
            </w:r>
            <w:r w:rsidR="001044C0">
              <w:t>0</w:t>
            </w:r>
            <w:r w:rsidR="00316AE4">
              <w:t>’</w:t>
            </w:r>
            <w:r w:rsidR="001044C0">
              <w:t>)</w:t>
            </w:r>
          </w:p>
        </w:tc>
      </w:tr>
      <w:tr w:rsidR="004C7F32" w14:paraId="7A537D83" w14:textId="4FEAD7D5" w:rsidTr="0080659B">
        <w:trPr>
          <w:jc w:val="center"/>
        </w:trPr>
        <w:tc>
          <w:tcPr>
            <w:tcW w:w="1818" w:type="dxa"/>
          </w:tcPr>
          <w:p w14:paraId="4FF01F05" w14:textId="77777777" w:rsidR="004C7F32" w:rsidRPr="00C701BD" w:rsidRDefault="004C7F32" w:rsidP="00FD7C07">
            <w:pPr>
              <w:rPr>
                <w:b/>
              </w:rPr>
            </w:pPr>
            <w:r w:rsidRPr="00C701BD">
              <w:rPr>
                <w:b/>
              </w:rPr>
              <w:t>RESTORE</w:t>
            </w:r>
          </w:p>
        </w:tc>
        <w:tc>
          <w:tcPr>
            <w:tcW w:w="1668" w:type="dxa"/>
          </w:tcPr>
          <w:p w14:paraId="1EF00DF0" w14:textId="55A2F6C4" w:rsidR="004C7F32" w:rsidRPr="00E63E42" w:rsidRDefault="004C7F32" w:rsidP="00FD7C07">
            <w:r w:rsidRPr="00E63E42">
              <w:t>UNGATED</w:t>
            </w:r>
          </w:p>
        </w:tc>
        <w:tc>
          <w:tcPr>
            <w:tcW w:w="1790" w:type="dxa"/>
          </w:tcPr>
          <w:p w14:paraId="4EBE8DC6" w14:textId="13A634BE" w:rsidR="004C7F32" w:rsidRPr="00E63E42" w:rsidRDefault="004C7F32" w:rsidP="00FD7C07">
            <w:r w:rsidRPr="007B06FC">
              <w:t>UNGATED</w:t>
            </w:r>
          </w:p>
        </w:tc>
        <w:tc>
          <w:tcPr>
            <w:tcW w:w="1790" w:type="dxa"/>
          </w:tcPr>
          <w:p w14:paraId="6112E080" w14:textId="23BE7DA1" w:rsidR="004C7F32" w:rsidRPr="00E63E42" w:rsidRDefault="004C7F32" w:rsidP="00FD7C07">
            <w:r w:rsidRPr="007B06FC">
              <w:t>UNGATED</w:t>
            </w:r>
          </w:p>
        </w:tc>
        <w:tc>
          <w:tcPr>
            <w:tcW w:w="1790" w:type="dxa"/>
          </w:tcPr>
          <w:p w14:paraId="7F66F1F9" w14:textId="241536D3" w:rsidR="004C7F32" w:rsidRPr="00E63E42" w:rsidRDefault="004C7F32" w:rsidP="00FD7C07">
            <w:r w:rsidRPr="007B06FC">
              <w:t>UNGATED</w:t>
            </w:r>
          </w:p>
        </w:tc>
      </w:tr>
      <w:tr w:rsidR="001044C0" w14:paraId="75F1FC82" w14:textId="77777777" w:rsidTr="0080659B">
        <w:trPr>
          <w:jc w:val="center"/>
        </w:trPr>
        <w:tc>
          <w:tcPr>
            <w:tcW w:w="1818" w:type="dxa"/>
          </w:tcPr>
          <w:p w14:paraId="031CA1FD" w14:textId="17993878" w:rsidR="001044C0" w:rsidRPr="00C701BD" w:rsidRDefault="001044C0" w:rsidP="00FD7C07">
            <w:pPr>
              <w:rPr>
                <w:b/>
              </w:rPr>
            </w:pPr>
          </w:p>
        </w:tc>
        <w:tc>
          <w:tcPr>
            <w:tcW w:w="1668" w:type="dxa"/>
          </w:tcPr>
          <w:p w14:paraId="7C7F246C" w14:textId="6C181AC6" w:rsidR="001044C0" w:rsidRPr="00E63E42" w:rsidRDefault="001044C0" w:rsidP="00FD7C07"/>
        </w:tc>
        <w:tc>
          <w:tcPr>
            <w:tcW w:w="1790" w:type="dxa"/>
          </w:tcPr>
          <w:p w14:paraId="34A5484F" w14:textId="47A92F28" w:rsidR="001044C0" w:rsidRPr="007B06FC" w:rsidRDefault="001044C0"/>
        </w:tc>
        <w:tc>
          <w:tcPr>
            <w:tcW w:w="1790" w:type="dxa"/>
          </w:tcPr>
          <w:p w14:paraId="43D3DFE2" w14:textId="4082E933" w:rsidR="001044C0" w:rsidRPr="007B06FC" w:rsidRDefault="001044C0" w:rsidP="00FD7C07"/>
        </w:tc>
        <w:tc>
          <w:tcPr>
            <w:tcW w:w="1790" w:type="dxa"/>
          </w:tcPr>
          <w:p w14:paraId="3240AB22" w14:textId="21660BD2" w:rsidR="001044C0" w:rsidRPr="007B06FC" w:rsidRDefault="001044C0" w:rsidP="00FD7C07"/>
        </w:tc>
      </w:tr>
      <w:tr w:rsidR="004C7F32" w14:paraId="6EA3F3D1" w14:textId="2B5DD75E" w:rsidTr="0080659B">
        <w:trPr>
          <w:jc w:val="center"/>
        </w:trPr>
        <w:tc>
          <w:tcPr>
            <w:tcW w:w="1818" w:type="dxa"/>
          </w:tcPr>
          <w:p w14:paraId="7002F5CF" w14:textId="77777777" w:rsidR="004C7F32" w:rsidRPr="00C701BD" w:rsidRDefault="004C7F32" w:rsidP="00FD7C07">
            <w:pPr>
              <w:rPr>
                <w:b/>
              </w:rPr>
            </w:pPr>
            <w:r>
              <w:rPr>
                <w:b/>
              </w:rPr>
              <w:t>FORCE_PENDING</w:t>
            </w:r>
          </w:p>
        </w:tc>
        <w:tc>
          <w:tcPr>
            <w:tcW w:w="1668" w:type="dxa"/>
          </w:tcPr>
          <w:p w14:paraId="3C9D03B4" w14:textId="67E19697" w:rsidR="004C7F32" w:rsidRPr="00E63E42" w:rsidRDefault="004C7F32" w:rsidP="00FD7C07">
            <w:pPr>
              <w:rPr>
                <w:color w:val="000000"/>
              </w:rPr>
            </w:pPr>
            <w:r w:rsidRPr="00E63E42">
              <w:rPr>
                <w:color w:val="000000"/>
              </w:rPr>
              <w:t>n-a</w:t>
            </w:r>
          </w:p>
        </w:tc>
        <w:tc>
          <w:tcPr>
            <w:tcW w:w="1790" w:type="dxa"/>
          </w:tcPr>
          <w:p w14:paraId="7F9A2B84" w14:textId="5AD6D402" w:rsidR="004C7F32" w:rsidRPr="00E63E42" w:rsidRDefault="004C7F32" w:rsidP="00E63E42">
            <w:pPr>
              <w:rPr>
                <w:color w:val="000000"/>
              </w:rPr>
            </w:pPr>
            <w:r>
              <w:rPr>
                <w:color w:val="000000"/>
              </w:rPr>
              <w:t>GATED</w:t>
            </w:r>
            <w:r w:rsidR="00E63E42">
              <w:rPr>
                <w:color w:val="000000"/>
              </w:rPr>
              <w:t xml:space="preserve"> first, then </w:t>
            </w:r>
            <w:r>
              <w:rPr>
                <w:color w:val="000000"/>
              </w:rPr>
              <w:t>UNGATED</w:t>
            </w:r>
          </w:p>
        </w:tc>
        <w:tc>
          <w:tcPr>
            <w:tcW w:w="1790" w:type="dxa"/>
          </w:tcPr>
          <w:p w14:paraId="7FD38F9E" w14:textId="5DE655EA" w:rsidR="004C7F32" w:rsidRPr="00E63E42" w:rsidRDefault="004C7F32" w:rsidP="00FD7C07">
            <w:pPr>
              <w:rPr>
                <w:color w:val="000000"/>
              </w:rPr>
            </w:pPr>
            <w:r w:rsidRPr="007B06FC">
              <w:rPr>
                <w:color w:val="000000"/>
              </w:rPr>
              <w:t>n-a</w:t>
            </w:r>
          </w:p>
        </w:tc>
        <w:tc>
          <w:tcPr>
            <w:tcW w:w="1790" w:type="dxa"/>
          </w:tcPr>
          <w:p w14:paraId="4A1BF901" w14:textId="00A30CBE" w:rsidR="004C7F32" w:rsidRPr="00E63E42" w:rsidRDefault="00E63E42" w:rsidP="00FD7C07">
            <w:pPr>
              <w:rPr>
                <w:color w:val="000000"/>
              </w:rPr>
            </w:pPr>
            <w:r>
              <w:rPr>
                <w:color w:val="000000"/>
              </w:rPr>
              <w:t>GATED first, then UNGATED</w:t>
            </w:r>
          </w:p>
        </w:tc>
      </w:tr>
      <w:tr w:rsidR="004C7F32" w14:paraId="072800B6" w14:textId="2E2C7C9F" w:rsidTr="0080659B">
        <w:trPr>
          <w:jc w:val="center"/>
        </w:trPr>
        <w:tc>
          <w:tcPr>
            <w:tcW w:w="1818" w:type="dxa"/>
          </w:tcPr>
          <w:p w14:paraId="22CD9A8E" w14:textId="77777777" w:rsidR="004C7F32" w:rsidRDefault="004C7F32" w:rsidP="00FD7C07">
            <w:pPr>
              <w:rPr>
                <w:b/>
              </w:rPr>
            </w:pPr>
            <w:r>
              <w:rPr>
                <w:b/>
              </w:rPr>
              <w:t>FORCE_READY</w:t>
            </w:r>
          </w:p>
        </w:tc>
        <w:tc>
          <w:tcPr>
            <w:tcW w:w="1668" w:type="dxa"/>
          </w:tcPr>
          <w:p w14:paraId="44AEF634" w14:textId="545B1371" w:rsidR="004C7F32" w:rsidRPr="00E63E42" w:rsidRDefault="004C7F32" w:rsidP="00FD7C07">
            <w:pPr>
              <w:rPr>
                <w:color w:val="000000"/>
              </w:rPr>
            </w:pPr>
            <w:r w:rsidRPr="00E63E42">
              <w:rPr>
                <w:color w:val="000000"/>
              </w:rPr>
              <w:t>n-a</w:t>
            </w:r>
          </w:p>
        </w:tc>
        <w:tc>
          <w:tcPr>
            <w:tcW w:w="1790" w:type="dxa"/>
          </w:tcPr>
          <w:p w14:paraId="6C08A92C" w14:textId="361BCC86" w:rsidR="004C7F32" w:rsidRPr="00E63E42" w:rsidRDefault="004C7F32" w:rsidP="00FD7C07">
            <w:pPr>
              <w:rPr>
                <w:color w:val="000000"/>
              </w:rPr>
            </w:pPr>
            <w:r>
              <w:rPr>
                <w:color w:val="000000"/>
              </w:rPr>
              <w:t>UNGATED</w:t>
            </w:r>
          </w:p>
        </w:tc>
        <w:tc>
          <w:tcPr>
            <w:tcW w:w="1790" w:type="dxa"/>
          </w:tcPr>
          <w:p w14:paraId="25DEDC32" w14:textId="687AE1D6" w:rsidR="004C7F32" w:rsidRPr="00E63E42" w:rsidRDefault="004C7F32" w:rsidP="00FD7C07">
            <w:pPr>
              <w:rPr>
                <w:color w:val="000000"/>
              </w:rPr>
            </w:pPr>
            <w:r w:rsidRPr="007B06FC">
              <w:rPr>
                <w:color w:val="000000"/>
              </w:rPr>
              <w:t>n-a</w:t>
            </w:r>
          </w:p>
        </w:tc>
        <w:tc>
          <w:tcPr>
            <w:tcW w:w="1790" w:type="dxa"/>
          </w:tcPr>
          <w:p w14:paraId="7BB5B0C2" w14:textId="0128FD05" w:rsidR="004C7F32" w:rsidRPr="00E63E42" w:rsidRDefault="00E63E42" w:rsidP="00FD7C07">
            <w:pPr>
              <w:rPr>
                <w:color w:val="000000"/>
              </w:rPr>
            </w:pPr>
            <w:r>
              <w:rPr>
                <w:color w:val="000000"/>
              </w:rPr>
              <w:t>UNGATED</w:t>
            </w:r>
          </w:p>
        </w:tc>
      </w:tr>
      <w:tr w:rsidR="001044C0" w14:paraId="25C604C4" w14:textId="77777777" w:rsidTr="001044C0">
        <w:trPr>
          <w:jc w:val="center"/>
        </w:trPr>
        <w:tc>
          <w:tcPr>
            <w:tcW w:w="1818" w:type="dxa"/>
          </w:tcPr>
          <w:p w14:paraId="26F49C01" w14:textId="1E4D85D0" w:rsidR="001044C0" w:rsidRDefault="001044C0" w:rsidP="00FD7C07">
            <w:pPr>
              <w:rPr>
                <w:b/>
              </w:rPr>
            </w:pPr>
            <w:r w:rsidRPr="00C701BD">
              <w:rPr>
                <w:b/>
              </w:rPr>
              <w:t>OFF_PENDING</w:t>
            </w:r>
          </w:p>
        </w:tc>
        <w:tc>
          <w:tcPr>
            <w:tcW w:w="1668" w:type="dxa"/>
          </w:tcPr>
          <w:p w14:paraId="111194FA" w14:textId="1F1331EA" w:rsidR="001044C0" w:rsidRPr="00E63E42" w:rsidRDefault="001044C0" w:rsidP="00FD7C07">
            <w:pPr>
              <w:rPr>
                <w:color w:val="000000"/>
              </w:rPr>
            </w:pPr>
            <w:r w:rsidRPr="004C7F32">
              <w:t>GATED</w:t>
            </w:r>
          </w:p>
        </w:tc>
        <w:tc>
          <w:tcPr>
            <w:tcW w:w="1790" w:type="dxa"/>
          </w:tcPr>
          <w:p w14:paraId="6A8D00A7" w14:textId="3E6E9E12" w:rsidR="001044C0" w:rsidRDefault="001044C0" w:rsidP="00FD7C07">
            <w:pPr>
              <w:rPr>
                <w:color w:val="000000"/>
              </w:rPr>
            </w:pPr>
            <w:r w:rsidRPr="004C7F32">
              <w:t>GATED</w:t>
            </w:r>
          </w:p>
        </w:tc>
        <w:tc>
          <w:tcPr>
            <w:tcW w:w="1790" w:type="dxa"/>
          </w:tcPr>
          <w:p w14:paraId="3E5EEB99" w14:textId="34B2FDFE" w:rsidR="001044C0" w:rsidRPr="007B06FC" w:rsidRDefault="001044C0" w:rsidP="00FD7C07">
            <w:pPr>
              <w:rPr>
                <w:color w:val="000000"/>
              </w:rPr>
            </w:pPr>
            <w:r w:rsidRPr="004C7F32">
              <w:t>GATED</w:t>
            </w:r>
          </w:p>
        </w:tc>
        <w:tc>
          <w:tcPr>
            <w:tcW w:w="1790" w:type="dxa"/>
          </w:tcPr>
          <w:p w14:paraId="5A8119C2" w14:textId="51C6D0DD" w:rsidR="001044C0" w:rsidRDefault="001044C0" w:rsidP="00FD7C07">
            <w:pPr>
              <w:rPr>
                <w:color w:val="000000"/>
              </w:rPr>
            </w:pPr>
            <w:r w:rsidRPr="004C7F32">
              <w:t>GATED</w:t>
            </w:r>
          </w:p>
        </w:tc>
      </w:tr>
      <w:tr w:rsidR="001044C0" w14:paraId="273F13A7" w14:textId="77777777" w:rsidTr="001044C0">
        <w:trPr>
          <w:jc w:val="center"/>
        </w:trPr>
        <w:tc>
          <w:tcPr>
            <w:tcW w:w="1818" w:type="dxa"/>
          </w:tcPr>
          <w:p w14:paraId="160A8043" w14:textId="53479516" w:rsidR="001044C0" w:rsidRDefault="001044C0" w:rsidP="00FD7C07">
            <w:pPr>
              <w:rPr>
                <w:b/>
              </w:rPr>
            </w:pPr>
            <w:r w:rsidRPr="00C701BD">
              <w:rPr>
                <w:b/>
              </w:rPr>
              <w:t>OFF</w:t>
            </w:r>
          </w:p>
        </w:tc>
        <w:tc>
          <w:tcPr>
            <w:tcW w:w="1668" w:type="dxa"/>
          </w:tcPr>
          <w:p w14:paraId="2BE75A84" w14:textId="7C2F4EEC" w:rsidR="001044C0" w:rsidRPr="00E63E42" w:rsidRDefault="001044C0" w:rsidP="00FD7C07">
            <w:pPr>
              <w:rPr>
                <w:color w:val="000000"/>
              </w:rPr>
            </w:pPr>
            <w:r w:rsidRPr="004C7F32">
              <w:t>GATED</w:t>
            </w:r>
          </w:p>
        </w:tc>
        <w:tc>
          <w:tcPr>
            <w:tcW w:w="1790" w:type="dxa"/>
          </w:tcPr>
          <w:p w14:paraId="65883B10" w14:textId="3DF39D16" w:rsidR="001044C0" w:rsidRDefault="001044C0" w:rsidP="00FD7C07">
            <w:pPr>
              <w:rPr>
                <w:color w:val="000000"/>
              </w:rPr>
            </w:pPr>
            <w:r w:rsidRPr="004C7F32">
              <w:t>GATED</w:t>
            </w:r>
          </w:p>
        </w:tc>
        <w:tc>
          <w:tcPr>
            <w:tcW w:w="1790" w:type="dxa"/>
          </w:tcPr>
          <w:p w14:paraId="364ECF19" w14:textId="45DE174E" w:rsidR="001044C0" w:rsidRPr="007B06FC" w:rsidRDefault="001044C0" w:rsidP="00FD7C07">
            <w:pPr>
              <w:rPr>
                <w:color w:val="000000"/>
              </w:rPr>
            </w:pPr>
            <w:r w:rsidRPr="004C7F32">
              <w:t>GATED</w:t>
            </w:r>
          </w:p>
        </w:tc>
        <w:tc>
          <w:tcPr>
            <w:tcW w:w="1790" w:type="dxa"/>
          </w:tcPr>
          <w:p w14:paraId="086BB658" w14:textId="7430DBA8" w:rsidR="001044C0" w:rsidRDefault="001044C0" w:rsidP="00FD7C07">
            <w:pPr>
              <w:rPr>
                <w:color w:val="000000"/>
              </w:rPr>
            </w:pPr>
            <w:r w:rsidRPr="004C7F32">
              <w:t>GATED</w:t>
            </w:r>
          </w:p>
        </w:tc>
      </w:tr>
    </w:tbl>
    <w:p w14:paraId="2A7D4447" w14:textId="77777777" w:rsidR="00C822B3" w:rsidRDefault="00C822B3" w:rsidP="00E04038"/>
    <w:p w14:paraId="22B12A37" w14:textId="77777777" w:rsidR="00C822B3" w:rsidRDefault="00C822B3" w:rsidP="00E04038"/>
    <w:p w14:paraId="61639091" w14:textId="77777777" w:rsidR="0091669B" w:rsidRDefault="0091669B" w:rsidP="0091669B">
      <w:pPr>
        <w:pStyle w:val="Heading2"/>
      </w:pPr>
      <w:bookmarkStart w:id="219" w:name="_Toc360722249"/>
      <w:r>
        <w:lastRenderedPageBreak/>
        <w:t>CDC Behavior Details</w:t>
      </w:r>
      <w:bookmarkEnd w:id="219"/>
    </w:p>
    <w:p w14:paraId="10409AC8" w14:textId="54A9139A" w:rsidR="0091669B" w:rsidRDefault="00291DCC" w:rsidP="00E04038">
      <w:r>
        <w:t xml:space="preserve">This section provides details and explanations of CDC behavior around certain interesting scenarios. </w:t>
      </w:r>
    </w:p>
    <w:p w14:paraId="0E9C12BE" w14:textId="3A4EED09" w:rsidR="00F23294" w:rsidRDefault="00F55A61" w:rsidP="00F23294">
      <w:pPr>
        <w:pStyle w:val="Heading3"/>
      </w:pPr>
      <w:bookmarkStart w:id="220" w:name="_Toc360722250"/>
      <w:r>
        <w:t>Configuration of CDC for Async</w:t>
      </w:r>
      <w:r w:rsidR="00B53865">
        <w:t>hronous</w:t>
      </w:r>
      <w:r>
        <w:t xml:space="preserve"> CG_Enable</w:t>
      </w:r>
      <w:bookmarkEnd w:id="220"/>
    </w:p>
    <w:p w14:paraId="236A42D9" w14:textId="3E9BFE93" w:rsidR="002B63C9" w:rsidRDefault="0029060F" w:rsidP="00D710D6">
      <w:r>
        <w:t>The CDC parameter</w:t>
      </w:r>
      <w:r w:rsidR="00F55A61">
        <w:t xml:space="preserve"> DSYNC_CG_EN defines if the clock-gate enable may be driven synchronously by the CDC FSM or not. The CDC FSM shares the same clock as the functional logic within the SIP using the “</w:t>
      </w:r>
      <w:r w:rsidR="00F55A61" w:rsidRPr="00D710D6">
        <w:rPr>
          <w:i/>
        </w:rPr>
        <w:t>gclock</w:t>
      </w:r>
      <w:r w:rsidR="00F55A61">
        <w:t xml:space="preserve">” </w:t>
      </w:r>
      <w:r w:rsidR="00FA2D6D">
        <w:t xml:space="preserve">(synchronous relationship). </w:t>
      </w:r>
      <w:r w:rsidR="002B63C9">
        <w:t xml:space="preserve">When the DSYNC_CG_EN == </w:t>
      </w:r>
      <w:r w:rsidR="00316AE4">
        <w:t>‘</w:t>
      </w:r>
      <w:r w:rsidR="002B63C9">
        <w:t>0</w:t>
      </w:r>
      <w:r w:rsidR="00316AE4">
        <w:t>’</w:t>
      </w:r>
      <w:r w:rsidR="002B63C9">
        <w:t xml:space="preserve">, the logic driving the clock-gate enable within the CDC is represented in the following figure.  </w:t>
      </w:r>
    </w:p>
    <w:p w14:paraId="1487CAA8" w14:textId="3E934B09" w:rsidR="00F23294" w:rsidRDefault="00B056A0" w:rsidP="00D710D6">
      <w:r>
        <w:t xml:space="preserve"> </w:t>
      </w:r>
    </w:p>
    <w:p w14:paraId="0F884EE9" w14:textId="105460AA" w:rsidR="0080659B" w:rsidRDefault="0080659B" w:rsidP="0080659B">
      <w:pPr>
        <w:pStyle w:val="Caption"/>
      </w:pPr>
      <w:bookmarkStart w:id="221" w:name="_Toc360672257"/>
      <w:r>
        <w:lastRenderedPageBreak/>
        <w:t xml:space="preserve">Figure </w:t>
      </w:r>
      <w:fldSimple w:instr=" STYLEREF 1 \s ">
        <w:r w:rsidR="00094572">
          <w:rPr>
            <w:noProof/>
          </w:rPr>
          <w:t>4</w:t>
        </w:r>
      </w:fldSimple>
      <w:r w:rsidR="00194B7F">
        <w:noBreakHyphen/>
      </w:r>
      <w:fldSimple w:instr=" SEQ Figure \* ARABIC \s 1 ">
        <w:r w:rsidR="00094572">
          <w:rPr>
            <w:noProof/>
          </w:rPr>
          <w:t>2</w:t>
        </w:r>
      </w:fldSimple>
      <w:r>
        <w:t xml:space="preserve">: CDC with Synchronous Clock-gate Enable (DSYNC_CG_EN == </w:t>
      </w:r>
      <w:r w:rsidR="00316AE4">
        <w:t>‘</w:t>
      </w:r>
      <w:r>
        <w:t>0</w:t>
      </w:r>
      <w:r w:rsidR="00316AE4">
        <w:t>’</w:t>
      </w:r>
      <w:r>
        <w:t>)</w:t>
      </w:r>
      <w:bookmarkEnd w:id="221"/>
    </w:p>
    <w:p w14:paraId="39C03EE2" w14:textId="6FDF512E" w:rsidR="00D710D6" w:rsidRDefault="00D710D6" w:rsidP="00D710D6">
      <w:r>
        <w:rPr>
          <w:noProof/>
        </w:rPr>
        <w:drawing>
          <wp:inline distT="0" distB="0" distL="0" distR="0" wp14:anchorId="653A4732" wp14:editId="048CD82E">
            <wp:extent cx="548640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cc_0_dsync_0.emf"/>
                    <pic:cNvPicPr/>
                  </pic:nvPicPr>
                  <pic:blipFill>
                    <a:blip r:embed="rId81">
                      <a:extLst>
                        <a:ext uri="{28A0092B-C50C-407E-A947-70E740481C1C}">
                          <a14:useLocalDpi xmlns:a14="http://schemas.microsoft.com/office/drawing/2010/main" val="0"/>
                        </a:ext>
                      </a:extLst>
                    </a:blip>
                    <a:stretch>
                      <a:fillRect/>
                    </a:stretch>
                  </pic:blipFill>
                  <pic:spPr>
                    <a:xfrm>
                      <a:off x="0" y="0"/>
                      <a:ext cx="5486400" cy="3289300"/>
                    </a:xfrm>
                    <a:prstGeom prst="rect">
                      <a:avLst/>
                    </a:prstGeom>
                  </pic:spPr>
                </pic:pic>
              </a:graphicData>
            </a:graphic>
          </wp:inline>
        </w:drawing>
      </w:r>
    </w:p>
    <w:p w14:paraId="70AA45AA" w14:textId="35F36D8F" w:rsidR="002B63C9" w:rsidRDefault="002B63C9" w:rsidP="002B63C9">
      <w:r>
        <w:t xml:space="preserve">However, the clock-gate on the gclock is instantiated higher up in the clock tree for the </w:t>
      </w:r>
      <w:r w:rsidR="00A17D1F">
        <w:t>‘</w:t>
      </w:r>
      <w:r w:rsidRPr="00A17D1F">
        <w:rPr>
          <w:i/>
        </w:rPr>
        <w:t>gclock</w:t>
      </w:r>
      <w:r w:rsidR="00A17D1F">
        <w:t>’</w:t>
      </w:r>
      <w:r>
        <w:t xml:space="preserve">. Because of this skew in the clock tree, it is recommended (based on SD feedback) that the clock-gate enable be passed through clock synchronization logic (based on clock branch on which the clock-gate is applied). This asynchronous interface between CDC FSM and the clock-gate is supported by setting the DSYNC_CG_EN parameter to ‘1’. For this setting, the logic driving the clock-gate enable within the CDC is represented in the following figure. </w:t>
      </w:r>
    </w:p>
    <w:p w14:paraId="56BEE55C" w14:textId="77777777" w:rsidR="0080659B" w:rsidRDefault="0080659B" w:rsidP="002B63C9"/>
    <w:p w14:paraId="1D38598F" w14:textId="12FD3C14" w:rsidR="0080659B" w:rsidRDefault="0080659B" w:rsidP="0080659B">
      <w:pPr>
        <w:pStyle w:val="Caption"/>
      </w:pPr>
      <w:bookmarkStart w:id="222" w:name="_Toc360672258"/>
      <w:r>
        <w:lastRenderedPageBreak/>
        <w:t xml:space="preserve">Figure </w:t>
      </w:r>
      <w:fldSimple w:instr=" STYLEREF 1 \s ">
        <w:r w:rsidR="00094572">
          <w:rPr>
            <w:noProof/>
          </w:rPr>
          <w:t>4</w:t>
        </w:r>
      </w:fldSimple>
      <w:r w:rsidR="00194B7F">
        <w:noBreakHyphen/>
      </w:r>
      <w:fldSimple w:instr=" SEQ Figure \* ARABIC \s 1 ">
        <w:r w:rsidR="00094572">
          <w:rPr>
            <w:noProof/>
          </w:rPr>
          <w:t>3</w:t>
        </w:r>
      </w:fldSimple>
      <w:r>
        <w:t xml:space="preserve">: CDC with Asynchronous Clock-gate Enable (DSYNC_CG_EN == </w:t>
      </w:r>
      <w:r w:rsidR="00316AE4">
        <w:t>‘</w:t>
      </w:r>
      <w:r>
        <w:t>1</w:t>
      </w:r>
      <w:r w:rsidR="00316AE4">
        <w:t>’</w:t>
      </w:r>
      <w:r>
        <w:t>)</w:t>
      </w:r>
      <w:bookmarkEnd w:id="222"/>
    </w:p>
    <w:p w14:paraId="6C39637B" w14:textId="77D5AAB8" w:rsidR="002B63C9" w:rsidRDefault="00A17D1F" w:rsidP="002B63C9">
      <w:r>
        <w:rPr>
          <w:noProof/>
        </w:rPr>
        <w:drawing>
          <wp:inline distT="0" distB="0" distL="0" distR="0" wp14:anchorId="5B034E27" wp14:editId="1F6CDC13">
            <wp:extent cx="5486400" cy="3517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cc_0_dsync_1.emf"/>
                    <pic:cNvPicPr/>
                  </pic:nvPicPr>
                  <pic:blipFill>
                    <a:blip r:embed="rId82">
                      <a:extLst>
                        <a:ext uri="{28A0092B-C50C-407E-A947-70E740481C1C}">
                          <a14:useLocalDpi xmlns:a14="http://schemas.microsoft.com/office/drawing/2010/main" val="0"/>
                        </a:ext>
                      </a:extLst>
                    </a:blip>
                    <a:stretch>
                      <a:fillRect/>
                    </a:stretch>
                  </pic:blipFill>
                  <pic:spPr>
                    <a:xfrm>
                      <a:off x="0" y="0"/>
                      <a:ext cx="5486400" cy="3517900"/>
                    </a:xfrm>
                    <a:prstGeom prst="rect">
                      <a:avLst/>
                    </a:prstGeom>
                  </pic:spPr>
                </pic:pic>
              </a:graphicData>
            </a:graphic>
          </wp:inline>
        </w:drawing>
      </w:r>
    </w:p>
    <w:p w14:paraId="7B4360AA" w14:textId="436C8A3D" w:rsidR="00A17D1F" w:rsidRDefault="00A17D1F" w:rsidP="002B63C9">
      <w:r>
        <w:t xml:space="preserve">NOTE: When the CDC parameter PRESCC is set to 1, the HW </w:t>
      </w:r>
      <w:r w:rsidR="00B75C04">
        <w:t xml:space="preserve">implementation is equivalent to having DSYNC_CG_EN == </w:t>
      </w:r>
      <w:r w:rsidR="00316AE4">
        <w:t>‘</w:t>
      </w:r>
      <w:r w:rsidR="00B75C04">
        <w:t>1</w:t>
      </w:r>
      <w:r w:rsidR="00316AE4">
        <w:t>’</w:t>
      </w:r>
      <w:r w:rsidR="00B75C04">
        <w:t xml:space="preserve"> and FLOP_CG_EN ==</w:t>
      </w:r>
      <w:r w:rsidR="00316AE4">
        <w:t xml:space="preserve"> ’</w:t>
      </w:r>
      <w:r w:rsidR="00B75C04">
        <w:t>1</w:t>
      </w:r>
      <w:r w:rsidR="00316AE4">
        <w:t>’</w:t>
      </w:r>
      <w:r w:rsidR="00B75C04">
        <w:t xml:space="preserve"> (regardless of the value provided in the design for these two parameters). Refer to description on usage of CDC as pre-SCC logic in </w:t>
      </w:r>
      <w:r w:rsidR="009C12CF">
        <w:t xml:space="preserve">the </w:t>
      </w:r>
      <w:r w:rsidR="00B75C04">
        <w:t xml:space="preserve">Appendix. </w:t>
      </w:r>
      <w:r>
        <w:t xml:space="preserve"> </w:t>
      </w:r>
    </w:p>
    <w:p w14:paraId="56D300F1" w14:textId="77777777" w:rsidR="00A8416B" w:rsidRDefault="004C7123" w:rsidP="004C7123">
      <w:r>
        <w:t>NOTE: For SIPs that need to set DSYNC_CG_EN ==</w:t>
      </w:r>
      <w:r w:rsidR="00316AE4">
        <w:t xml:space="preserve"> </w:t>
      </w:r>
      <w:r>
        <w:t>’1’ (or PRESCC ==</w:t>
      </w:r>
      <w:r w:rsidR="00316AE4">
        <w:t xml:space="preserve"> </w:t>
      </w:r>
      <w:r>
        <w:t xml:space="preserve">’1’), refer to parameter definition for CG_LOCK_ISM to check if SIP needs to set that parameter also to ‘1’. </w:t>
      </w:r>
    </w:p>
    <w:p w14:paraId="21C3C90C" w14:textId="79DE70AB" w:rsidR="004C7123" w:rsidRDefault="00A8416B" w:rsidP="00B31C1F">
      <w:pPr>
        <w:pStyle w:val="ListParagraph"/>
        <w:numPr>
          <w:ilvl w:val="0"/>
          <w:numId w:val="73"/>
        </w:numPr>
      </w:pPr>
      <w:r>
        <w:t xml:space="preserve">Note that when parameter DSYNC_CG_EN is set to ‘1’ or PRESCC is set to ‘1’, in the case, when the clock is being turned OFF, there exists a scenario </w:t>
      </w:r>
      <w:r>
        <w:lastRenderedPageBreak/>
        <w:t xml:space="preserve">where the “gclock_active” signal is de-asserted, but the “gclock” is actually still toggling. </w:t>
      </w:r>
    </w:p>
    <w:p w14:paraId="06ABC9DF" w14:textId="77777777" w:rsidR="00A8416B" w:rsidRDefault="00A8416B" w:rsidP="00B31C1F">
      <w:pPr>
        <w:pStyle w:val="ListParagraph"/>
        <w:ind w:left="775"/>
      </w:pPr>
    </w:p>
    <w:p w14:paraId="659554BE" w14:textId="4E9B5B88" w:rsidR="00A8416B" w:rsidRDefault="00A8416B" w:rsidP="00B31C1F">
      <w:pPr>
        <w:pStyle w:val="ListParagraph"/>
        <w:numPr>
          <w:ilvl w:val="0"/>
          <w:numId w:val="73"/>
        </w:numPr>
      </w:pPr>
      <w:r>
        <w:t xml:space="preserve">Similarly, when the clock is being turned ON, there exists a scenario where the “gclock” has started toggling but “gclock_active” signal is still de-asserted. </w:t>
      </w:r>
    </w:p>
    <w:p w14:paraId="076C1FAB" w14:textId="77777777" w:rsidR="00A8416B" w:rsidRDefault="00A8416B" w:rsidP="00B31C1F">
      <w:pPr>
        <w:pStyle w:val="ListParagraph"/>
        <w:ind w:left="775"/>
      </w:pPr>
    </w:p>
    <w:p w14:paraId="3184CC38" w14:textId="66F957D7" w:rsidR="00A8416B" w:rsidRDefault="00A8416B" w:rsidP="00B31C1F">
      <w:pPr>
        <w:pStyle w:val="ListParagraph"/>
        <w:numPr>
          <w:ilvl w:val="0"/>
          <w:numId w:val="73"/>
        </w:numPr>
      </w:pPr>
      <w:r>
        <w:t xml:space="preserve">IMPORTANT: SIP may need to review their logic to ensure that there are no issues with the clocks toggling when “gclock_active” is de-asserted (or else, the “gclock_active” signal may need to be used in more parts of the logic, for example). </w:t>
      </w:r>
    </w:p>
    <w:p w14:paraId="5A07AAAD" w14:textId="77777777" w:rsidR="00A8416B" w:rsidRDefault="00A8416B" w:rsidP="002B63C9"/>
    <w:p w14:paraId="33B267B2" w14:textId="43E30AE8" w:rsidR="002B63C9" w:rsidRDefault="002B63C9" w:rsidP="002B63C9">
      <w:r>
        <w:t xml:space="preserve">IMPORTANT: </w:t>
      </w:r>
      <w:r w:rsidR="009C12CF">
        <w:t>By</w:t>
      </w:r>
      <w:r>
        <w:t xml:space="preserve"> nature of the asynchronous interface, </w:t>
      </w:r>
      <w:r w:rsidR="009C12CF">
        <w:t xml:space="preserve">whenever DSYNC_CG_EN == </w:t>
      </w:r>
      <w:r w:rsidR="004C7123">
        <w:t>‘</w:t>
      </w:r>
      <w:r w:rsidR="009C12CF">
        <w:t>1</w:t>
      </w:r>
      <w:r w:rsidR="004C7123">
        <w:t xml:space="preserve">’ </w:t>
      </w:r>
      <w:r w:rsidR="009C12CF">
        <w:t>or PRESCC ==</w:t>
      </w:r>
      <w:r w:rsidR="004C7123">
        <w:t xml:space="preserve"> ‘</w:t>
      </w:r>
      <w:r w:rsidR="009C12CF">
        <w:t>1</w:t>
      </w:r>
      <w:r w:rsidR="004C7123">
        <w:t>’</w:t>
      </w:r>
      <w:r w:rsidR="009C12CF">
        <w:t xml:space="preserve">, </w:t>
      </w:r>
      <w:r>
        <w:t xml:space="preserve">there is additional latency to turn ON or turn OFF the clock through the clock-gate. </w:t>
      </w:r>
      <w:r w:rsidR="009C12CF">
        <w:t>T</w:t>
      </w:r>
      <w:r>
        <w:t>he latency to gate</w:t>
      </w:r>
      <w:r w:rsidR="004C7123">
        <w:t>/ungate the clock is typically 4-6</w:t>
      </w:r>
      <w:r>
        <w:t xml:space="preserve"> clock cycles as compared to 1 clock cycle turn-around with </w:t>
      </w:r>
      <w:r w:rsidR="009C12CF">
        <w:t xml:space="preserve">PRESCC == </w:t>
      </w:r>
      <w:r w:rsidR="004C7123">
        <w:t>‘</w:t>
      </w:r>
      <w:r w:rsidR="009C12CF">
        <w:t>0</w:t>
      </w:r>
      <w:r w:rsidR="004C7123">
        <w:t>’</w:t>
      </w:r>
      <w:r w:rsidR="009C12CF">
        <w:t xml:space="preserve">, </w:t>
      </w:r>
      <w:r>
        <w:t xml:space="preserve">DSYNC_CG_EN == </w:t>
      </w:r>
      <w:r w:rsidR="004C7123">
        <w:t>‘</w:t>
      </w:r>
      <w:r>
        <w:t>0</w:t>
      </w:r>
      <w:r w:rsidR="004C7123">
        <w:t>’</w:t>
      </w:r>
      <w:r>
        <w:t xml:space="preserve"> and FLOP_CG_EN == </w:t>
      </w:r>
      <w:r w:rsidR="004C7123">
        <w:t>‘</w:t>
      </w:r>
      <w:r>
        <w:t>0</w:t>
      </w:r>
      <w:r w:rsidR="004C7123">
        <w:t>’</w:t>
      </w:r>
      <w:r>
        <w:t>. If the CDC user is concerned about the latency impact, there are two possible options to mitigate the latency cost.</w:t>
      </w:r>
    </w:p>
    <w:p w14:paraId="5473C9F6" w14:textId="03E11042" w:rsidR="002B63C9" w:rsidRDefault="002B63C9" w:rsidP="002B63C9">
      <w:r>
        <w:t xml:space="preserve"> </w:t>
      </w:r>
    </w:p>
    <w:p w14:paraId="45A199B7" w14:textId="6B01A601" w:rsidR="00B056A0" w:rsidRDefault="00B056A0" w:rsidP="00D710D6">
      <w:pPr>
        <w:pStyle w:val="Heading4"/>
      </w:pPr>
      <w:bookmarkStart w:id="223" w:name="_Toc360722251"/>
      <w:r>
        <w:t xml:space="preserve">Option 1: Get SD </w:t>
      </w:r>
      <w:r w:rsidR="00D11D53">
        <w:t>agreement on using DSYNC_CG_EN == ‘0’</w:t>
      </w:r>
      <w:bookmarkEnd w:id="223"/>
    </w:p>
    <w:p w14:paraId="77C0EBC6" w14:textId="6252FDF5" w:rsidR="00D11D53" w:rsidRDefault="00B056A0" w:rsidP="00D11D53">
      <w:r>
        <w:t xml:space="preserve">The clock skew between buffered clock and clock input to clock-gate in the CDC has more impact on PV timing when the ‘clock’ has a high frequency. In some </w:t>
      </w:r>
      <w:r>
        <w:lastRenderedPageBreak/>
        <w:t>cases, where the clock is not a high frequency clock, or if the logic in the PGD for that clock has low gate count, the S</w:t>
      </w:r>
      <w:r w:rsidR="0080659B">
        <w:t xml:space="preserve">tructural </w:t>
      </w:r>
      <w:r>
        <w:t>D</w:t>
      </w:r>
      <w:r w:rsidR="0080659B">
        <w:t xml:space="preserve">esign (SD) </w:t>
      </w:r>
      <w:r>
        <w:t>team may be able meet PV timing even assuming a synchronous interface. Therefore, the SIP team should communicate with the SD team for the a</w:t>
      </w:r>
      <w:r w:rsidR="00D11D53">
        <w:t>pplicable project to get SD agreement to have the DSYNC_CG_EN parameter remain ‘0’ for the CDCs used in the SIP.</w:t>
      </w:r>
    </w:p>
    <w:p w14:paraId="24E591AC" w14:textId="77777777" w:rsidR="00D11D53" w:rsidRDefault="00D11D53" w:rsidP="00D11D53">
      <w:r>
        <w:t>Note that this communication is project-specific, and should include each CDC in the PGD of the SIP.</w:t>
      </w:r>
    </w:p>
    <w:p w14:paraId="6392EE33" w14:textId="16123C05" w:rsidR="00B056A0" w:rsidRPr="00B056A0" w:rsidRDefault="00B364E2" w:rsidP="00D11D53">
      <w:r>
        <w:t xml:space="preserve"> </w:t>
      </w:r>
      <w:r w:rsidR="00B056A0">
        <w:t xml:space="preserve">  </w:t>
      </w:r>
    </w:p>
    <w:p w14:paraId="0D8B1A0E" w14:textId="5A22E0D4" w:rsidR="00556E02" w:rsidRDefault="00B056A0" w:rsidP="00D710D6">
      <w:pPr>
        <w:pStyle w:val="Heading4"/>
      </w:pPr>
      <w:bookmarkStart w:id="224" w:name="_Toc360722252"/>
      <w:r>
        <w:t xml:space="preserve">Option 2: Disable CDC clock-gating </w:t>
      </w:r>
      <w:r w:rsidR="00AE7791">
        <w:t xml:space="preserve">using </w:t>
      </w:r>
      <w:r w:rsidR="00F44593">
        <w:t>‘</w:t>
      </w:r>
      <w:r w:rsidR="00AE7791">
        <w:t>cfg_clkgate_disabled</w:t>
      </w:r>
      <w:r w:rsidR="00F44593">
        <w:t>’</w:t>
      </w:r>
      <w:bookmarkEnd w:id="224"/>
    </w:p>
    <w:p w14:paraId="335949EC" w14:textId="72FDC284" w:rsidR="00D11D53" w:rsidRDefault="00D11D53" w:rsidP="00D710D6">
      <w:r>
        <w:t xml:space="preserve">If the SD team requires the SIP to use the value of ‘1’ for the DSYNC_CG_EN parameter, there is another option to avoid the latency impact of clock-gating and ungating (at least for some cases) by </w:t>
      </w:r>
      <w:r w:rsidR="00AE7791">
        <w:t xml:space="preserve">disabling the clock-gate within the CDC. </w:t>
      </w:r>
      <w:r>
        <w:t>This may be done through setting the CDC input signal “cfg_clkgate_disable</w:t>
      </w:r>
      <w:r w:rsidR="00F44593">
        <w:t>d</w:t>
      </w:r>
      <w:r>
        <w:t xml:space="preserve">”. </w:t>
      </w:r>
    </w:p>
    <w:p w14:paraId="595DE2BA" w14:textId="3E014669" w:rsidR="00AE7791" w:rsidRDefault="00AE7791" w:rsidP="00D710D6">
      <w:r>
        <w:t xml:space="preserve">Even though the asynchronous interface between CDC FSM and CDC clock-gate </w:t>
      </w:r>
      <w:r w:rsidR="00D11D53">
        <w:t>is still present, b</w:t>
      </w:r>
      <w:r>
        <w:t>ut the clock-gate is disabled, the</w:t>
      </w:r>
      <w:r w:rsidR="00D11D53">
        <w:t>refore the</w:t>
      </w:r>
      <w:r>
        <w:t xml:space="preserve"> SIP would not see any performance</w:t>
      </w:r>
      <w:r w:rsidR="00925E5A">
        <w:t>/latency</w:t>
      </w:r>
      <w:r>
        <w:t xml:space="preserve"> impact due to clock-gating within the CDC. </w:t>
      </w:r>
    </w:p>
    <w:p w14:paraId="1C76A22B" w14:textId="003D9420" w:rsidR="00AE7791" w:rsidRDefault="00AE7791" w:rsidP="00D710D6">
      <w:r>
        <w:t>In order to use this option, the SIP may need to implement lower-level clock gating within the PGD (since the CDC clock-gate is disabled). The CDC can still de-assert the clkreq for the functional ‘clock’ under the appropriate conditions when power-gating is disabled</w:t>
      </w:r>
      <w:r w:rsidR="00D11D53">
        <w:t xml:space="preserve"> (i.e. CDC allows support of trunk clock gating </w:t>
      </w:r>
      <w:r w:rsidR="00D11D53">
        <w:lastRenderedPageBreak/>
        <w:t>even when CDC clock-gating is disabled)</w:t>
      </w:r>
      <w:r>
        <w:t xml:space="preserve">. Even with this case of clkreq de-assertion, the SIP is able to respond very quickly to </w:t>
      </w:r>
      <w:r w:rsidR="00F44593">
        <w:t xml:space="preserve">fabric </w:t>
      </w:r>
      <w:r>
        <w:t xml:space="preserve">wakes on this clock domain </w:t>
      </w:r>
      <w:r w:rsidR="00F44593">
        <w:t>(</w:t>
      </w:r>
      <w:r>
        <w:t>fabric transaction coming downstream to the SIP</w:t>
      </w:r>
      <w:r w:rsidR="00F44593">
        <w:t>)</w:t>
      </w:r>
      <w:r>
        <w:t xml:space="preserve">. </w:t>
      </w:r>
    </w:p>
    <w:p w14:paraId="224BFE71" w14:textId="718413F0" w:rsidR="00F55A61" w:rsidRDefault="00F21CF0" w:rsidP="00D710D6">
      <w:r>
        <w:t xml:space="preserve">NOTE however that when the SIP enters a power-gated state, the </w:t>
      </w:r>
      <w:r w:rsidR="00F44593">
        <w:t>“</w:t>
      </w:r>
      <w:r>
        <w:t>cfg_clkgate_disable</w:t>
      </w:r>
      <w:r w:rsidR="00F44593">
        <w:t>”</w:t>
      </w:r>
      <w:r>
        <w:t xml:space="preserve"> has no effect, and </w:t>
      </w:r>
      <w:r w:rsidR="00F44593">
        <w:t xml:space="preserve">the </w:t>
      </w:r>
      <w:r>
        <w:t>clock</w:t>
      </w:r>
      <w:r w:rsidR="00F44593">
        <w:t xml:space="preserve"> i</w:t>
      </w:r>
      <w:r>
        <w:t xml:space="preserve">s </w:t>
      </w:r>
      <w:r w:rsidR="00F44593">
        <w:t xml:space="preserve">still </w:t>
      </w:r>
      <w:r>
        <w:t xml:space="preserve">gated to the PGD by the CDC regardless of the value of ‘cfg_clkgate_disabled’ signal. </w:t>
      </w:r>
    </w:p>
    <w:p w14:paraId="5F919A2D" w14:textId="77777777" w:rsidR="0029060F" w:rsidRPr="00F23294" w:rsidRDefault="0029060F" w:rsidP="00D710D6"/>
    <w:p w14:paraId="1A4CFA2C" w14:textId="1803A095" w:rsidR="00291DCC" w:rsidRDefault="00515B67" w:rsidP="00291DCC">
      <w:pPr>
        <w:pStyle w:val="Heading3"/>
      </w:pPr>
      <w:bookmarkStart w:id="225" w:name="_Toc360722253"/>
      <w:r>
        <w:t xml:space="preserve">IP-Inaccessible Entry: </w:t>
      </w:r>
      <w:r w:rsidR="00235AAC">
        <w:t>C</w:t>
      </w:r>
      <w:r>
        <w:t>DC Response to “</w:t>
      </w:r>
      <w:r w:rsidR="00291DCC">
        <w:t>pwrgate_force</w:t>
      </w:r>
      <w:r>
        <w:t>”</w:t>
      </w:r>
      <w:r w:rsidR="00235AAC">
        <w:t xml:space="preserve"> </w:t>
      </w:r>
      <w:r w:rsidR="00F4119D">
        <w:t>A</w:t>
      </w:r>
      <w:r w:rsidR="00235AAC">
        <w:t>ssert</w:t>
      </w:r>
      <w:r>
        <w:t>ion</w:t>
      </w:r>
      <w:bookmarkEnd w:id="225"/>
    </w:p>
    <w:p w14:paraId="41FE0BB9" w14:textId="6B7E61CF" w:rsidR="00235AAC" w:rsidRDefault="00235AAC" w:rsidP="00291DCC">
      <w:r>
        <w:t xml:space="preserve">Normally, CDC requires all </w:t>
      </w:r>
      <w:r w:rsidR="00515B67">
        <w:t>“</w:t>
      </w:r>
      <w:r>
        <w:t>gclock_req_async</w:t>
      </w:r>
      <w:r w:rsidR="00515B67">
        <w:t>/</w:t>
      </w:r>
      <w:r>
        <w:t xml:space="preserve">sync </w:t>
      </w:r>
      <w:r w:rsidR="00515B67">
        <w:t xml:space="preserve">signals to be de-asserted, agent ISM state to be in IDLE, </w:t>
      </w:r>
      <w:r>
        <w:t xml:space="preserve">fabric </w:t>
      </w:r>
      <w:r w:rsidR="00515B67">
        <w:t xml:space="preserve"> ISM state to be IDLE</w:t>
      </w:r>
      <w:r>
        <w:t xml:space="preserve">, and hysteresis requirements to have been satisfied before it </w:t>
      </w:r>
      <w:r w:rsidR="00515B67">
        <w:t xml:space="preserve">asserts the </w:t>
      </w:r>
      <w:r>
        <w:t>“</w:t>
      </w:r>
      <w:r w:rsidRPr="00B31C1F">
        <w:rPr>
          <w:i/>
        </w:rPr>
        <w:t>pwrgate_ready</w:t>
      </w:r>
      <w:r>
        <w:t>” s</w:t>
      </w:r>
      <w:r w:rsidR="00515B67">
        <w:t>ignal</w:t>
      </w:r>
      <w:r>
        <w:t xml:space="preserve">. </w:t>
      </w:r>
    </w:p>
    <w:p w14:paraId="29D9B1B7" w14:textId="0E19CE26" w:rsidR="00F4119D" w:rsidRDefault="00235AAC" w:rsidP="00291DCC">
      <w:r>
        <w:t xml:space="preserve">However, when the </w:t>
      </w:r>
      <w:r w:rsidR="00515B67">
        <w:t>“</w:t>
      </w:r>
      <w:r w:rsidR="00BE42F5" w:rsidRPr="00B31C1F">
        <w:rPr>
          <w:i/>
        </w:rPr>
        <w:t>pwrgate_force</w:t>
      </w:r>
      <w:r w:rsidR="00515B67">
        <w:t>”</w:t>
      </w:r>
      <w:r w:rsidR="00BE42F5">
        <w:t xml:space="preserve"> signal </w:t>
      </w:r>
      <w:r>
        <w:t xml:space="preserve">is asserted </w:t>
      </w:r>
      <w:r w:rsidR="00BE42F5">
        <w:t xml:space="preserve">(implying that a ForcePwrgatePOK message has been received by the IP block, and an IP-Inaccessible PG entry or a Warm reset Entry sequence has to be started), </w:t>
      </w:r>
      <w:r w:rsidR="00591E38">
        <w:t xml:space="preserve">the CDC </w:t>
      </w:r>
      <w:r w:rsidR="00F4119D">
        <w:t xml:space="preserve">behaves in the following manner: </w:t>
      </w:r>
    </w:p>
    <w:p w14:paraId="285EADD2" w14:textId="158AEE09" w:rsidR="00F4119D" w:rsidRDefault="00F4119D" w:rsidP="00B31C1F">
      <w:pPr>
        <w:pStyle w:val="ListParagraph"/>
        <w:numPr>
          <w:ilvl w:val="0"/>
          <w:numId w:val="61"/>
        </w:numPr>
      </w:pPr>
      <w:r>
        <w:t xml:space="preserve">First, the CDC </w:t>
      </w:r>
      <w:r w:rsidR="00591E38">
        <w:t xml:space="preserve">de-asserts the </w:t>
      </w:r>
      <w:r w:rsidR="00515B67">
        <w:t>“</w:t>
      </w:r>
      <w:r w:rsidR="00591E38" w:rsidRPr="00B31C1F">
        <w:rPr>
          <w:i/>
        </w:rPr>
        <w:t>pwrgate_ready</w:t>
      </w:r>
      <w:r w:rsidR="00515B67">
        <w:t>”</w:t>
      </w:r>
      <w:r w:rsidR="00591E38">
        <w:t xml:space="preserve"> signal</w:t>
      </w:r>
      <w:r w:rsidR="00515B67">
        <w:t xml:space="preserve"> (in case it is already asserted)</w:t>
      </w:r>
      <w:r w:rsidR="00591E38">
        <w:t xml:space="preserve">. </w:t>
      </w:r>
    </w:p>
    <w:p w14:paraId="5A924EF2" w14:textId="77777777" w:rsidR="00F4119D" w:rsidRDefault="00F4119D" w:rsidP="00B31C1F">
      <w:pPr>
        <w:pStyle w:val="ListParagraph"/>
      </w:pPr>
    </w:p>
    <w:p w14:paraId="56BFB8C5" w14:textId="77777777" w:rsidR="00F4119D" w:rsidRDefault="00591E38" w:rsidP="00B31C1F">
      <w:pPr>
        <w:pStyle w:val="ListParagraph"/>
        <w:numPr>
          <w:ilvl w:val="0"/>
          <w:numId w:val="61"/>
        </w:numPr>
      </w:pPr>
      <w:r>
        <w:lastRenderedPageBreak/>
        <w:t xml:space="preserve">Further, the CDC attempts to put the clock domain in a locked state –and </w:t>
      </w:r>
      <w:r w:rsidR="00BE42F5">
        <w:t xml:space="preserve">the only requirement that the CDC satisfies before locking the ISM is to find one clock cycle where the </w:t>
      </w:r>
      <w:r w:rsidR="004C3773">
        <w:t xml:space="preserve">agent </w:t>
      </w:r>
      <w:r w:rsidR="00BE42F5">
        <w:t xml:space="preserve">ISM is in IDLE state. </w:t>
      </w:r>
    </w:p>
    <w:p w14:paraId="37F2040E" w14:textId="77777777" w:rsidR="00F4119D" w:rsidRDefault="00F4119D" w:rsidP="00B31C1F">
      <w:pPr>
        <w:pStyle w:val="ListParagraph"/>
      </w:pPr>
    </w:p>
    <w:p w14:paraId="36221E1D" w14:textId="77777777" w:rsidR="00F4119D" w:rsidRDefault="00BE42F5" w:rsidP="00B31C1F">
      <w:pPr>
        <w:pStyle w:val="ListParagraph"/>
        <w:numPr>
          <w:ilvl w:val="0"/>
          <w:numId w:val="61"/>
        </w:numPr>
      </w:pPr>
      <w:r>
        <w:t xml:space="preserve">The CDC does not count for any hysteresis delays in this case, nor does it wait for de-assertion of various gclock_req_async/sync signals. </w:t>
      </w:r>
    </w:p>
    <w:p w14:paraId="70884CAA" w14:textId="77777777" w:rsidR="00F4119D" w:rsidRDefault="00F4119D" w:rsidP="00B31C1F">
      <w:pPr>
        <w:pStyle w:val="ListParagraph"/>
      </w:pPr>
    </w:p>
    <w:p w14:paraId="2F1906F3" w14:textId="4FB48194" w:rsidR="007674FF" w:rsidRDefault="00F4119D" w:rsidP="00B31C1F">
      <w:pPr>
        <w:pStyle w:val="ListParagraph"/>
        <w:numPr>
          <w:ilvl w:val="0"/>
          <w:numId w:val="61"/>
        </w:numPr>
      </w:pPr>
      <w:r>
        <w:t>However, t</w:t>
      </w:r>
      <w:r w:rsidR="00235AAC">
        <w:t>he CDC wait</w:t>
      </w:r>
      <w:r>
        <w:t>s</w:t>
      </w:r>
      <w:r w:rsidR="00235AAC">
        <w:t xml:space="preserve"> for the signal “</w:t>
      </w:r>
      <w:r w:rsidR="00235AAC" w:rsidRPr="00B31C1F">
        <w:rPr>
          <w:i/>
        </w:rPr>
        <w:t>pwrgate_active</w:t>
      </w:r>
      <w:r w:rsidR="00235AAC">
        <w:t>” to be de-asserted</w:t>
      </w:r>
      <w:r w:rsidR="00591E38">
        <w:t xml:space="preserve"> </w:t>
      </w:r>
      <w:r w:rsidR="00235AAC">
        <w:t xml:space="preserve">before it next asserts the </w:t>
      </w:r>
      <w:r w:rsidR="00515B67">
        <w:t>“</w:t>
      </w:r>
      <w:r w:rsidR="00235AAC" w:rsidRPr="00B31C1F">
        <w:rPr>
          <w:i/>
        </w:rPr>
        <w:t>pwrgate_ready</w:t>
      </w:r>
      <w:r w:rsidR="00515B67">
        <w:t>”</w:t>
      </w:r>
      <w:r w:rsidR="00235AAC">
        <w:t xml:space="preserve"> signal. </w:t>
      </w:r>
    </w:p>
    <w:p w14:paraId="3AD4F28D" w14:textId="77777777" w:rsidR="007674FF" w:rsidRDefault="007674FF" w:rsidP="00B31C1F">
      <w:pPr>
        <w:pStyle w:val="ListParagraph"/>
      </w:pPr>
    </w:p>
    <w:p w14:paraId="585E9F41" w14:textId="6E2C76C2" w:rsidR="009D292A" w:rsidRDefault="00D20E92" w:rsidP="00B31C1F">
      <w:pPr>
        <w:pStyle w:val="ListParagraph"/>
        <w:numPr>
          <w:ilvl w:val="1"/>
          <w:numId w:val="61"/>
        </w:numPr>
      </w:pPr>
      <w:r>
        <w:t>This is a requirement from the PGCB – that when entering IP-Inaccessible PG state, the CDC needs to wait for at least one clock cycle where the “</w:t>
      </w:r>
      <w:r w:rsidRPr="00B31C1F">
        <w:rPr>
          <w:i/>
        </w:rPr>
        <w:t>pwrgate_active</w:t>
      </w:r>
      <w:r>
        <w:t xml:space="preserve">” signal is de-asserted, before asserting the </w:t>
      </w:r>
      <w:r w:rsidR="007674FF">
        <w:t>“</w:t>
      </w:r>
      <w:r w:rsidR="007674FF" w:rsidRPr="00B31C1F">
        <w:rPr>
          <w:i/>
        </w:rPr>
        <w:t>pwrgate_ready</w:t>
      </w:r>
      <w:r w:rsidR="007674FF">
        <w:t xml:space="preserve">” signal to the PGCB. </w:t>
      </w:r>
      <w:r>
        <w:t xml:space="preserve"> </w:t>
      </w:r>
      <w:r w:rsidR="00235AAC">
        <w:t xml:space="preserve"> </w:t>
      </w:r>
    </w:p>
    <w:p w14:paraId="2F6ABE1F" w14:textId="77777777" w:rsidR="009D292A" w:rsidRDefault="009D292A" w:rsidP="00291DCC"/>
    <w:p w14:paraId="6CEC24D2" w14:textId="3A4D7E8E" w:rsidR="00363A61" w:rsidRPr="00B31C1F" w:rsidRDefault="00363A61" w:rsidP="00B31C1F">
      <w:pPr>
        <w:pStyle w:val="Heading4"/>
      </w:pPr>
      <w:bookmarkStart w:id="226" w:name="_Toc360722254"/>
      <w:r>
        <w:t>IP-Inacc PG (or Warm Reset) Entry request while PGD is in Ip-Acc PG state</w:t>
      </w:r>
      <w:bookmarkEnd w:id="226"/>
    </w:p>
    <w:p w14:paraId="4652093C" w14:textId="245356B2" w:rsidR="003E0538" w:rsidRDefault="003E0538" w:rsidP="003E0538">
      <w:r>
        <w:t xml:space="preserve">It is noteworthy that for the case where an IP block’s PGD is in IP-Accessible PG state, and PMC requests entry into IP-Inaccessible PG, the CDC de-asserts the “pwrgate_ready” signal until such time that both of the following conditions are met: </w:t>
      </w:r>
    </w:p>
    <w:p w14:paraId="54392FD1" w14:textId="5ADBF649" w:rsidR="003E0538" w:rsidRDefault="003E0538" w:rsidP="003E0538">
      <w:pPr>
        <w:pStyle w:val="ListParagraph"/>
        <w:numPr>
          <w:ilvl w:val="0"/>
          <w:numId w:val="41"/>
        </w:numPr>
      </w:pPr>
      <w:r>
        <w:lastRenderedPageBreak/>
        <w:t>CDC functional clock state machine has entered the ForceReady state (implying ISMs and boundaries are locked and clocks are available to de-assert the *_pok signals – as applicable) AND</w:t>
      </w:r>
    </w:p>
    <w:p w14:paraId="30EC49C8" w14:textId="77777777" w:rsidR="003E0538" w:rsidRDefault="003E0538" w:rsidP="003E0538">
      <w:pPr>
        <w:pStyle w:val="ListParagraph"/>
        <w:numPr>
          <w:ilvl w:val="0"/>
          <w:numId w:val="41"/>
        </w:numPr>
      </w:pPr>
      <w:r>
        <w:t xml:space="preserve">PGCB has de-asserted the “pgcb_pwrgate_active” signal (implying that the PGCB has completed the IP-Acc PG exit flow). </w:t>
      </w:r>
    </w:p>
    <w:p w14:paraId="2CB21165" w14:textId="77777777" w:rsidR="003E0538" w:rsidRPr="00235AAC" w:rsidRDefault="003E0538" w:rsidP="00291DCC">
      <w:pPr>
        <w:rPr>
          <w:i/>
        </w:rPr>
      </w:pPr>
    </w:p>
    <w:p w14:paraId="7475F299" w14:textId="77777777" w:rsidR="00E543E9" w:rsidRDefault="009D292A" w:rsidP="00291DCC">
      <w:r w:rsidRPr="00E543E9">
        <w:rPr>
          <w:b/>
        </w:rPr>
        <w:t>Important:</w:t>
      </w:r>
      <w:r>
        <w:t xml:space="preserve"> </w:t>
      </w:r>
      <w:r w:rsidR="00BE42F5">
        <w:t xml:space="preserve">Note that the CDC does not have visibility into any pending downstream completions, or whether </w:t>
      </w:r>
      <w:r w:rsidR="00D95C7C">
        <w:t xml:space="preserve">all </w:t>
      </w:r>
      <w:r w:rsidR="00BE42F5">
        <w:t>credits have</w:t>
      </w:r>
      <w:r w:rsidR="00D95C7C">
        <w:t xml:space="preserve"> been returned by the agent to the fabric or not (or any other requirements imposed by the IOSF spec with reference to power gating of the interface). </w:t>
      </w:r>
    </w:p>
    <w:p w14:paraId="5AA0EA36" w14:textId="43844176" w:rsidR="00E543E9" w:rsidRDefault="00D95C7C" w:rsidP="00E543E9">
      <w:pPr>
        <w:pStyle w:val="ListParagraph"/>
        <w:numPr>
          <w:ilvl w:val="0"/>
          <w:numId w:val="56"/>
        </w:numPr>
      </w:pPr>
      <w:r>
        <w:t xml:space="preserve">Therefore, it is </w:t>
      </w:r>
      <w:r w:rsidR="00235AAC">
        <w:t xml:space="preserve">required </w:t>
      </w:r>
      <w:r>
        <w:t xml:space="preserve">that </w:t>
      </w:r>
      <w:r w:rsidR="008B25DA">
        <w:t>S</w:t>
      </w:r>
      <w:r>
        <w:t xml:space="preserve">IP blocks using the CDC either prevent the ISM from reaching IDLE state until these requirements are all met, </w:t>
      </w:r>
      <w:r w:rsidR="00E543E9">
        <w:t>OR</w:t>
      </w:r>
      <w:r>
        <w:t xml:space="preserve"> </w:t>
      </w:r>
    </w:p>
    <w:p w14:paraId="18E45DD1" w14:textId="77777777" w:rsidR="00E543E9" w:rsidRDefault="00E543E9" w:rsidP="00E543E9">
      <w:pPr>
        <w:pStyle w:val="ListParagraph"/>
      </w:pPr>
    </w:p>
    <w:p w14:paraId="18F63D82" w14:textId="43332B45" w:rsidR="000342FC" w:rsidRDefault="008B25DA" w:rsidP="00E543E9">
      <w:pPr>
        <w:pStyle w:val="ListParagraph"/>
        <w:numPr>
          <w:ilvl w:val="0"/>
          <w:numId w:val="56"/>
        </w:numPr>
      </w:pPr>
      <w:r>
        <w:t>S</w:t>
      </w:r>
      <w:r w:rsidR="00E543E9">
        <w:t xml:space="preserve">IP blocks </w:t>
      </w:r>
      <w:r w:rsidR="00D95C7C">
        <w:t>mask the agent ISM input seen by the CDC until such requirements have been satisfied</w:t>
      </w:r>
      <w:r w:rsidR="000342FC">
        <w:t xml:space="preserve"> OR</w:t>
      </w:r>
    </w:p>
    <w:p w14:paraId="27839E1A" w14:textId="77777777" w:rsidR="000342FC" w:rsidRDefault="000342FC" w:rsidP="00560E50">
      <w:pPr>
        <w:pStyle w:val="ListParagraph"/>
      </w:pPr>
    </w:p>
    <w:p w14:paraId="4F28803E" w14:textId="6CBB159F" w:rsidR="00BE42F5" w:rsidRDefault="000342FC" w:rsidP="00E543E9">
      <w:pPr>
        <w:pStyle w:val="ListParagraph"/>
        <w:numPr>
          <w:ilvl w:val="0"/>
          <w:numId w:val="56"/>
        </w:numPr>
      </w:pPr>
      <w:r>
        <w:t>SIP blocks delay the CDCs within the SIP from seeing ‘</w:t>
      </w:r>
      <w:r w:rsidRPr="000342FC">
        <w:rPr>
          <w:i/>
        </w:rPr>
        <w:t>pwrqate_force</w:t>
      </w:r>
      <w:r>
        <w:t xml:space="preserve">” signal as asserted until such requirements are met. </w:t>
      </w:r>
      <w:r w:rsidR="00D95C7C">
        <w:t xml:space="preserve">  </w:t>
      </w:r>
    </w:p>
    <w:p w14:paraId="4A0F26D8" w14:textId="77777777" w:rsidR="00BE42F5" w:rsidRDefault="00BE42F5" w:rsidP="00291DCC"/>
    <w:p w14:paraId="1A5B62B1" w14:textId="235810AF" w:rsidR="00E543E9" w:rsidRDefault="00606BE1" w:rsidP="00B31C1F">
      <w:pPr>
        <w:pStyle w:val="Heading4"/>
      </w:pPr>
      <w:bookmarkStart w:id="227" w:name="_Toc360722255"/>
      <w:r>
        <w:lastRenderedPageBreak/>
        <w:t>Support for Resolving ISM-Clock Dependencies in SIPs</w:t>
      </w:r>
      <w:r w:rsidR="00E543E9">
        <w:t xml:space="preserve"> for IP-Inaccessible Entry</w:t>
      </w:r>
      <w:bookmarkEnd w:id="227"/>
    </w:p>
    <w:p w14:paraId="4FE0456E" w14:textId="77777777" w:rsidR="00606BE1" w:rsidRDefault="00606BE1" w:rsidP="00E543E9">
      <w:r>
        <w:t xml:space="preserve">The minimum requirement for a SIP block to proceed with IP-Inaccessible Entry is to get its ISMs for the fabrics in IDLE state and meet related IOSF requirements for de-asserting the prim/side_POK signal to the fabric. </w:t>
      </w:r>
    </w:p>
    <w:p w14:paraId="0C27D4FC" w14:textId="1C466FFB" w:rsidR="00606BE1" w:rsidRDefault="00606BE1" w:rsidP="004A4D89">
      <w:pPr>
        <w:pStyle w:val="ListParagraph"/>
        <w:numPr>
          <w:ilvl w:val="0"/>
          <w:numId w:val="57"/>
        </w:numPr>
      </w:pPr>
      <w:r>
        <w:t xml:space="preserve">However, it is possible that an SIP block is processing some transaction when the ForcePwrGatePOK message (with relevant opcode) is received on IOSF-SB (this is the trigger for IP-Inaccessible Entry). In order to complete the processing and gracefully get the ISM to IDLE state and de-assert POK, it is possible that the SIP may need functional clocks, even other than the fabric clocks. </w:t>
      </w:r>
    </w:p>
    <w:p w14:paraId="18AE28AA" w14:textId="77777777" w:rsidR="00606BE1" w:rsidRDefault="00606BE1" w:rsidP="004A4D89">
      <w:pPr>
        <w:pStyle w:val="ListParagraph"/>
      </w:pPr>
    </w:p>
    <w:p w14:paraId="5542BC16" w14:textId="48207565" w:rsidR="00606BE1" w:rsidRDefault="00606BE1" w:rsidP="004A4D89">
      <w:pPr>
        <w:pStyle w:val="ListParagraph"/>
        <w:numPr>
          <w:ilvl w:val="0"/>
          <w:numId w:val="57"/>
        </w:numPr>
      </w:pPr>
      <w:r>
        <w:t>Therefore, when the CDC comprehends that an IP-Inaccessible Entry has be</w:t>
      </w:r>
      <w:r w:rsidR="004A4D89">
        <w:t>e</w:t>
      </w:r>
      <w:r>
        <w:t xml:space="preserve">n requested, it ungates the clock to the PGD of the SIP block. </w:t>
      </w:r>
    </w:p>
    <w:p w14:paraId="4FBCA9EC" w14:textId="77777777" w:rsidR="00606BE1" w:rsidRDefault="00606BE1" w:rsidP="004A4D89">
      <w:pPr>
        <w:pStyle w:val="ListParagraph"/>
      </w:pPr>
    </w:p>
    <w:p w14:paraId="3EE5D101" w14:textId="010D1D70" w:rsidR="00E543E9" w:rsidRDefault="00606BE1" w:rsidP="004A4D89">
      <w:pPr>
        <w:pStyle w:val="ListParagraph"/>
        <w:numPr>
          <w:ilvl w:val="0"/>
          <w:numId w:val="57"/>
        </w:numPr>
      </w:pPr>
      <w:r>
        <w:t>Th</w:t>
      </w:r>
      <w:r w:rsidR="004A4D89">
        <w:t xml:space="preserve">us, all </w:t>
      </w:r>
      <w:r>
        <w:t xml:space="preserve">clocks </w:t>
      </w:r>
      <w:r w:rsidR="004A4D89">
        <w:t xml:space="preserve">to the PGD of the SIP </w:t>
      </w:r>
      <w:r>
        <w:t xml:space="preserve">remain ungated </w:t>
      </w:r>
      <w:r w:rsidR="004A4D89">
        <w:t>until all the CDCs achieve readiness for PG entry (by assertion of “</w:t>
      </w:r>
      <w:r w:rsidRPr="004A4D89">
        <w:rPr>
          <w:i/>
        </w:rPr>
        <w:t>pwrgate_ready</w:t>
      </w:r>
      <w:r w:rsidR="004A4D89">
        <w:t xml:space="preserve">” signal) and the PGCB initiates the IP-Inaccessible PG flow. </w:t>
      </w:r>
    </w:p>
    <w:p w14:paraId="449F80BB" w14:textId="77777777" w:rsidR="004A4D89" w:rsidRDefault="004A4D89" w:rsidP="00291DCC">
      <w:r>
        <w:t xml:space="preserve">One common example of an ISM-clock dependency is where a SIP block receives a Non-posted register access message on IOSF-SB interface shortly before or after receiving the ForcePwrGatePOK trigger for IP-Inaccessible Entry. </w:t>
      </w:r>
    </w:p>
    <w:p w14:paraId="58623EA4" w14:textId="77777777" w:rsidR="004A4D89" w:rsidRDefault="004A4D89" w:rsidP="004A4D89">
      <w:pPr>
        <w:pStyle w:val="ListParagraph"/>
        <w:numPr>
          <w:ilvl w:val="0"/>
          <w:numId w:val="58"/>
        </w:numPr>
      </w:pPr>
      <w:r>
        <w:t>This access needs to be completed (or an Unsuccessful completion generated) before the “</w:t>
      </w:r>
      <w:r w:rsidRPr="004A4D89">
        <w:rPr>
          <w:i/>
        </w:rPr>
        <w:t>side_pok</w:t>
      </w:r>
      <w:r>
        <w:t xml:space="preserve">” signal can be de-asserted. </w:t>
      </w:r>
    </w:p>
    <w:p w14:paraId="3897B5D5" w14:textId="77777777" w:rsidR="004A4D89" w:rsidRDefault="004A4D89" w:rsidP="004A4D89">
      <w:pPr>
        <w:pStyle w:val="ListParagraph"/>
      </w:pPr>
    </w:p>
    <w:p w14:paraId="2F2779EE" w14:textId="77777777" w:rsidR="004A4D89" w:rsidRDefault="004A4D89" w:rsidP="004A4D89">
      <w:pPr>
        <w:pStyle w:val="ListParagraph"/>
        <w:numPr>
          <w:ilvl w:val="0"/>
          <w:numId w:val="58"/>
        </w:numPr>
      </w:pPr>
      <w:r>
        <w:t xml:space="preserve">However, many SIPs need the prim_clk (IOSF primary fabric interface clock) to complete the register access. </w:t>
      </w:r>
    </w:p>
    <w:p w14:paraId="20A070C7" w14:textId="77777777" w:rsidR="004A4D89" w:rsidRDefault="004A4D89" w:rsidP="004A4D89">
      <w:pPr>
        <w:pStyle w:val="ListParagraph"/>
      </w:pPr>
    </w:p>
    <w:p w14:paraId="451A36CD" w14:textId="77777777" w:rsidR="004A4D89" w:rsidRDefault="004A4D89" w:rsidP="004A4D89">
      <w:pPr>
        <w:pStyle w:val="ListParagraph"/>
        <w:numPr>
          <w:ilvl w:val="0"/>
          <w:numId w:val="58"/>
        </w:numPr>
      </w:pPr>
      <w:r>
        <w:t xml:space="preserve">If the various CDCs in the SIP were allowed to gate the functional clocks independently, it might have resulted in a deadlock scenario. </w:t>
      </w:r>
    </w:p>
    <w:p w14:paraId="549B7ACC" w14:textId="77777777" w:rsidR="004A4D89" w:rsidRDefault="004A4D89" w:rsidP="004A4D89">
      <w:pPr>
        <w:pStyle w:val="ListParagraph"/>
      </w:pPr>
    </w:p>
    <w:p w14:paraId="706CF62E" w14:textId="19B5200E" w:rsidR="004A4D89" w:rsidRDefault="004A4D89" w:rsidP="004A4D89">
      <w:pPr>
        <w:pStyle w:val="ListParagraph"/>
        <w:numPr>
          <w:ilvl w:val="0"/>
          <w:numId w:val="58"/>
        </w:numPr>
      </w:pPr>
      <w:r>
        <w:t xml:space="preserve">However, by virtue of the behavior of the CDC, the prim_clk remains available and the SIP can generate completion for the register access in usual manner and then proceed with IP-Inaccessible PG entry. </w:t>
      </w:r>
    </w:p>
    <w:p w14:paraId="27D10FE4" w14:textId="1F2D277E" w:rsidR="00E543E9" w:rsidRDefault="004A4D89" w:rsidP="00291DCC">
      <w:r>
        <w:t xml:space="preserve"> </w:t>
      </w:r>
    </w:p>
    <w:p w14:paraId="0BD1950E" w14:textId="6B2554BB" w:rsidR="00FD7C07" w:rsidRDefault="007E03A8" w:rsidP="00B31C1F">
      <w:pPr>
        <w:pStyle w:val="Heading4"/>
      </w:pPr>
      <w:bookmarkStart w:id="228" w:name="_Toc360722256"/>
      <w:r>
        <w:t xml:space="preserve">IMPORTANT: </w:t>
      </w:r>
      <w:r w:rsidR="00FD7C07">
        <w:t>Lack of Support for Resolving ISM-ISM Dependencies in SIPs for IP-Inaccessible Entry</w:t>
      </w:r>
      <w:bookmarkEnd w:id="228"/>
    </w:p>
    <w:p w14:paraId="25BF5F40" w14:textId="77777777" w:rsidR="005540C9" w:rsidRDefault="00FD7C07" w:rsidP="000A5FE1">
      <w:r>
        <w:t xml:space="preserve">It should be noted that while the CDC does not provide any support for resolving ISM-ISM dependencies around IP-Inaccessible PG Entry. </w:t>
      </w:r>
    </w:p>
    <w:p w14:paraId="1893A115" w14:textId="77777777" w:rsidR="005540C9" w:rsidRDefault="005540C9" w:rsidP="00507CD9">
      <w:pPr>
        <w:pStyle w:val="ListParagraph"/>
        <w:numPr>
          <w:ilvl w:val="0"/>
          <w:numId w:val="60"/>
        </w:numPr>
      </w:pPr>
      <w:r>
        <w:t>It is important for e</w:t>
      </w:r>
      <w:r w:rsidR="000A5FE1">
        <w:t xml:space="preserve">ach SIP </w:t>
      </w:r>
      <w:r>
        <w:t xml:space="preserve">to review its design to see if it is exposed to this issue. </w:t>
      </w:r>
    </w:p>
    <w:p w14:paraId="33E02F32" w14:textId="77777777" w:rsidR="005540C9" w:rsidRDefault="005540C9" w:rsidP="00507CD9">
      <w:pPr>
        <w:pStyle w:val="ListParagraph"/>
      </w:pPr>
    </w:p>
    <w:p w14:paraId="2B9D4B52" w14:textId="72975D38" w:rsidR="00FD7C07" w:rsidRDefault="005540C9" w:rsidP="00507CD9">
      <w:pPr>
        <w:pStyle w:val="ListParagraph"/>
        <w:numPr>
          <w:ilvl w:val="0"/>
          <w:numId w:val="60"/>
        </w:numPr>
      </w:pPr>
      <w:r>
        <w:t xml:space="preserve">SIPs that have </w:t>
      </w:r>
      <w:r w:rsidR="000A5FE1">
        <w:t>such a dependency</w:t>
      </w:r>
      <w:r>
        <w:t xml:space="preserve"> need</w:t>
      </w:r>
      <w:r w:rsidR="000A5FE1">
        <w:t xml:space="preserve"> to handle this within the functional logic. </w:t>
      </w:r>
    </w:p>
    <w:p w14:paraId="3A7F62C3" w14:textId="77777777" w:rsidR="005540C9" w:rsidRDefault="005540C9" w:rsidP="000A5FE1"/>
    <w:p w14:paraId="58FF6D25" w14:textId="4C5F5DAF" w:rsidR="00FD7C07" w:rsidRDefault="00FD7C07" w:rsidP="000A5FE1">
      <w:r>
        <w:lastRenderedPageBreak/>
        <w:t xml:space="preserve">A common example would be as follows: </w:t>
      </w:r>
    </w:p>
    <w:p w14:paraId="13FEF5A9" w14:textId="77777777" w:rsidR="000A5FE1" w:rsidRDefault="000A5FE1" w:rsidP="007E03A8">
      <w:pPr>
        <w:pStyle w:val="ListParagraph"/>
        <w:numPr>
          <w:ilvl w:val="0"/>
          <w:numId w:val="59"/>
        </w:numPr>
      </w:pPr>
      <w:r>
        <w:t xml:space="preserve">A Non-posted transaction targets the IOSF primary interface of the SIP. </w:t>
      </w:r>
    </w:p>
    <w:p w14:paraId="2AA35362" w14:textId="77777777" w:rsidR="000A5FE1" w:rsidRDefault="000A5FE1" w:rsidP="007E03A8">
      <w:pPr>
        <w:pStyle w:val="ListParagraph"/>
      </w:pPr>
    </w:p>
    <w:p w14:paraId="3345AE24" w14:textId="2A40D920" w:rsidR="000A5FE1" w:rsidRDefault="000A5FE1" w:rsidP="007E03A8">
      <w:pPr>
        <w:pStyle w:val="ListParagraph"/>
        <w:numPr>
          <w:ilvl w:val="0"/>
          <w:numId w:val="59"/>
        </w:numPr>
      </w:pPr>
      <w:r>
        <w:t xml:space="preserve">It is possible that this transaction results in an interrupt message that needs to be sent out on IOSF-SB, before the completion is sent back on IOSf primary fabric. </w:t>
      </w:r>
    </w:p>
    <w:p w14:paraId="0EEB167A" w14:textId="77777777" w:rsidR="000A5FE1" w:rsidRDefault="000A5FE1" w:rsidP="007E03A8">
      <w:pPr>
        <w:pStyle w:val="ListParagraph"/>
      </w:pPr>
    </w:p>
    <w:p w14:paraId="1BD2C77C" w14:textId="77777777" w:rsidR="000A5FE1" w:rsidRDefault="000A5FE1" w:rsidP="007E03A8">
      <w:pPr>
        <w:pStyle w:val="ListParagraph"/>
        <w:numPr>
          <w:ilvl w:val="0"/>
          <w:numId w:val="59"/>
        </w:numPr>
      </w:pPr>
      <w:r>
        <w:t xml:space="preserve">However, a ForcePwrGatePOK message is received on IOSF-SB close to the time of the primary transaction. </w:t>
      </w:r>
    </w:p>
    <w:p w14:paraId="0BE46755" w14:textId="77777777" w:rsidR="000A5FE1" w:rsidRDefault="000A5FE1" w:rsidP="007E03A8">
      <w:pPr>
        <w:pStyle w:val="ListParagraph"/>
      </w:pPr>
    </w:p>
    <w:p w14:paraId="3DC1915A" w14:textId="77777777" w:rsidR="000A5FE1" w:rsidRDefault="000A5FE1" w:rsidP="007E03A8">
      <w:pPr>
        <w:pStyle w:val="ListParagraph"/>
        <w:numPr>
          <w:ilvl w:val="0"/>
          <w:numId w:val="59"/>
        </w:numPr>
      </w:pPr>
      <w:r>
        <w:t xml:space="preserve">Because of the ForcePwrGatePOK message, the IOSF-SB ISM is locked by the CDC (since it may have reached IDLE state and other spec requirements were met). </w:t>
      </w:r>
    </w:p>
    <w:p w14:paraId="707B9091" w14:textId="77777777" w:rsidR="000A5FE1" w:rsidRDefault="000A5FE1" w:rsidP="007E03A8">
      <w:pPr>
        <w:pStyle w:val="ListParagraph"/>
      </w:pPr>
    </w:p>
    <w:p w14:paraId="56C293BE" w14:textId="2B51611D" w:rsidR="000A5FE1" w:rsidRDefault="000A5FE1" w:rsidP="007E03A8">
      <w:pPr>
        <w:pStyle w:val="ListParagraph"/>
        <w:numPr>
          <w:ilvl w:val="0"/>
          <w:numId w:val="59"/>
        </w:numPr>
      </w:pPr>
      <w:r>
        <w:t>Su</w:t>
      </w:r>
      <w:r w:rsidR="00D20E92">
        <w:t>b</w:t>
      </w:r>
      <w:r>
        <w:t xml:space="preserve">sequently, the SIP tries to send out the interrupt message on IOSF-SB, but cannot do so since the ISM is already locked.  </w:t>
      </w:r>
    </w:p>
    <w:p w14:paraId="2835D96B" w14:textId="77777777" w:rsidR="000A5FE1" w:rsidRDefault="000A5FE1" w:rsidP="007E03A8">
      <w:pPr>
        <w:pStyle w:val="ListParagraph"/>
      </w:pPr>
    </w:p>
    <w:p w14:paraId="15A45AC1" w14:textId="53EF4C64" w:rsidR="000A5FE1" w:rsidRPr="00FD7C07" w:rsidRDefault="000A5FE1" w:rsidP="007E03A8">
      <w:pPr>
        <w:pStyle w:val="ListParagraph"/>
        <w:numPr>
          <w:ilvl w:val="0"/>
          <w:numId w:val="59"/>
        </w:numPr>
      </w:pPr>
      <w:r>
        <w:t xml:space="preserve">This results in a deadlock scenario, since the primary fabric ISM cannot lock until the completion for the incoming transaction has been sent out – and this is prevented because the interrupt message is not being sent out on IOSF-SB. </w:t>
      </w:r>
    </w:p>
    <w:p w14:paraId="3D735005" w14:textId="77777777" w:rsidR="00FD7C07" w:rsidRDefault="00FD7C07" w:rsidP="00291DCC"/>
    <w:p w14:paraId="169ABC27" w14:textId="77777777" w:rsidR="00BF6800" w:rsidRDefault="00BF6800" w:rsidP="00B31C1F">
      <w:pPr>
        <w:pStyle w:val="Heading4"/>
      </w:pPr>
      <w:bookmarkStart w:id="229" w:name="_Toc360722257"/>
      <w:r>
        <w:lastRenderedPageBreak/>
        <w:t>Cases of non-compliance to Chassis clkreq/clkack behavior on internal gclock_req/ack signals at CDC interface</w:t>
      </w:r>
      <w:bookmarkEnd w:id="229"/>
      <w:r>
        <w:t xml:space="preserve"> </w:t>
      </w:r>
    </w:p>
    <w:p w14:paraId="4930D40C" w14:textId="77777777" w:rsidR="00BF6800" w:rsidRDefault="00BF6800" w:rsidP="00BF6800">
      <w:r>
        <w:t xml:space="preserve">The CDC honors the Chassis clkreq/clkack protocol on the gclock_ack_async signals in most cases. However, there is an exception to this behavior for the case of IP-Inaccessible PG entry and Warm Reset event. </w:t>
      </w:r>
    </w:p>
    <w:p w14:paraId="7143ACD1" w14:textId="77777777" w:rsidR="00BF6800" w:rsidRDefault="00BF6800" w:rsidP="00BF6800">
      <w:pPr>
        <w:pStyle w:val="ListParagraph"/>
        <w:numPr>
          <w:ilvl w:val="0"/>
          <w:numId w:val="63"/>
        </w:numPr>
      </w:pPr>
      <w:r>
        <w:t xml:space="preserve">For these two cases, the CDC enters a power-gate ready state independent of the value of the gclock_req_async/sync signals at its inputs. </w:t>
      </w:r>
    </w:p>
    <w:p w14:paraId="4C49D3AC" w14:textId="77777777" w:rsidR="00BF6800" w:rsidRDefault="00BF6800" w:rsidP="00BF6800">
      <w:pPr>
        <w:pStyle w:val="ListParagraph"/>
      </w:pPr>
    </w:p>
    <w:p w14:paraId="474A502A" w14:textId="77777777" w:rsidR="00BF6800" w:rsidRDefault="00BF6800" w:rsidP="00BF6800">
      <w:pPr>
        <w:pStyle w:val="ListParagraph"/>
        <w:numPr>
          <w:ilvl w:val="0"/>
          <w:numId w:val="63"/>
        </w:numPr>
      </w:pPr>
      <w:r>
        <w:t xml:space="preserve">Eventually, it locks the ISMs and boundaries and reports back a power-gate ready state to the IP Aggregation logic. </w:t>
      </w:r>
    </w:p>
    <w:p w14:paraId="08F23D91" w14:textId="77777777" w:rsidR="00BF6800" w:rsidRDefault="00BF6800" w:rsidP="00BF6800">
      <w:pPr>
        <w:pStyle w:val="ListParagraph"/>
      </w:pPr>
    </w:p>
    <w:p w14:paraId="5030A324" w14:textId="77777777" w:rsidR="00BF6800" w:rsidRDefault="00BF6800" w:rsidP="00BF6800">
      <w:pPr>
        <w:pStyle w:val="ListParagraph"/>
        <w:numPr>
          <w:ilvl w:val="0"/>
          <w:numId w:val="63"/>
        </w:numPr>
      </w:pPr>
      <w:r>
        <w:t xml:space="preserve">During this time, it keeps the gclock_ack_* signals asserted (assuming the gclock_req_async/sync signals are also asserted). </w:t>
      </w:r>
    </w:p>
    <w:p w14:paraId="74EF7025" w14:textId="77777777" w:rsidR="00BF6800" w:rsidRDefault="00BF6800" w:rsidP="00BF6800">
      <w:pPr>
        <w:pStyle w:val="ListParagraph"/>
      </w:pPr>
    </w:p>
    <w:p w14:paraId="20AE3401" w14:textId="77777777" w:rsidR="00BF6800" w:rsidRDefault="00BF6800" w:rsidP="00BF6800">
      <w:pPr>
        <w:pStyle w:val="ListParagraph"/>
        <w:numPr>
          <w:ilvl w:val="0"/>
          <w:numId w:val="63"/>
        </w:numPr>
      </w:pPr>
      <w:r>
        <w:t xml:space="preserve">However, as soon as the PGCB indicates to the CDC that it (the PGCB) has started the PG entry sequence through assertion of “pgcb_pwrgate_active” signal, the CDC drops gclock_ack_* signals without any regard for the value of the gclock_req_* signals. </w:t>
      </w:r>
    </w:p>
    <w:p w14:paraId="560DC7E1" w14:textId="77777777" w:rsidR="00BF6800" w:rsidRPr="006D4FE8" w:rsidRDefault="00BF6800" w:rsidP="00BF6800">
      <w:r>
        <w:t xml:space="preserve">This CDC behavior has been chosen after careful thought, and there is no known reason to expect that any functional issue should arise from this behavior. However, IP blocks need to review their usage of the CDC and generation of the gclock_req_sync/async signals to the CDC to confirm that the IP block is not impacted by this CDC behavior. </w:t>
      </w:r>
    </w:p>
    <w:p w14:paraId="7D6B409D" w14:textId="77777777" w:rsidR="00BF6800" w:rsidRDefault="00BF6800" w:rsidP="00291DCC"/>
    <w:p w14:paraId="40BC70D9" w14:textId="52393E62" w:rsidR="00223A3A" w:rsidRDefault="00223A3A" w:rsidP="00223A3A">
      <w:pPr>
        <w:pStyle w:val="Heading3"/>
      </w:pPr>
      <w:bookmarkStart w:id="230" w:name="_Toc360722258"/>
      <w:r>
        <w:t>IP-Inaccessible Exit: CDC Response to “</w:t>
      </w:r>
      <w:r w:rsidRPr="00B31C1F">
        <w:rPr>
          <w:i/>
        </w:rPr>
        <w:t>pmc_&lt;ip&gt;_pg_wake</w:t>
      </w:r>
      <w:r>
        <w:t>” Assertion</w:t>
      </w:r>
      <w:bookmarkEnd w:id="230"/>
    </w:p>
    <w:p w14:paraId="18B05BBF" w14:textId="42947B31" w:rsidR="00223A3A" w:rsidRPr="00291DCC" w:rsidRDefault="00223A3A" w:rsidP="00291DCC">
      <w:r>
        <w:t xml:space="preserve">Some of the key features of the CDC behavior on exiting from IP-Inaccessible are listed below. Some of this behavior is also similar during a Warm Reset exit flow.  </w:t>
      </w:r>
    </w:p>
    <w:p w14:paraId="0DA0777B" w14:textId="77777777" w:rsidR="003F0FE5" w:rsidRDefault="003F0FE5" w:rsidP="00B31C1F">
      <w:pPr>
        <w:pStyle w:val="Heading4"/>
      </w:pPr>
      <w:bookmarkStart w:id="231" w:name="_Toc360722259"/>
      <w:r>
        <w:t>Behavior of CDC When “</w:t>
      </w:r>
      <w:r w:rsidRPr="007B06FC">
        <w:rPr>
          <w:i/>
        </w:rPr>
        <w:t>pmc_&lt;ip&gt;_pg_wake</w:t>
      </w:r>
      <w:r>
        <w:t>” is Asserted</w:t>
      </w:r>
      <w:bookmarkEnd w:id="231"/>
      <w:r>
        <w:t xml:space="preserve"> </w:t>
      </w:r>
    </w:p>
    <w:p w14:paraId="60145464" w14:textId="77777777" w:rsidR="003F0FE5" w:rsidRDefault="003F0FE5" w:rsidP="003F0FE5">
      <w:r>
        <w:t>The CDC takes in pgcb_clk version of the “</w:t>
      </w:r>
      <w:r w:rsidRPr="00134EFC">
        <w:rPr>
          <w:i/>
        </w:rPr>
        <w:t>pmc_&lt;ip&gt;_pg_wake</w:t>
      </w:r>
      <w:r>
        <w:t>” signal. This is through the input signal “</w:t>
      </w:r>
      <w:r w:rsidRPr="006A2538">
        <w:rPr>
          <w:i/>
        </w:rPr>
        <w:t>pwrgate_pmc_wake</w:t>
      </w:r>
      <w:r>
        <w:t xml:space="preserve">”. </w:t>
      </w:r>
    </w:p>
    <w:p w14:paraId="06F66EB4" w14:textId="77777777" w:rsidR="003F0FE5" w:rsidRDefault="003F0FE5" w:rsidP="003F0FE5">
      <w:pPr>
        <w:pStyle w:val="ListParagraph"/>
        <w:numPr>
          <w:ilvl w:val="0"/>
          <w:numId w:val="54"/>
        </w:numPr>
      </w:pPr>
      <w:r>
        <w:t>This signal is used by the CDC to de-assert the “</w:t>
      </w:r>
      <w:r w:rsidRPr="00A069EA">
        <w:rPr>
          <w:i/>
        </w:rPr>
        <w:t>pwrgate_ready</w:t>
      </w:r>
      <w:r>
        <w:t xml:space="preserve">” output signal – which results in the IP exiting a power-gated state (if already power-gated) and remaining power-ungated (as long as the pmc_&lt;ip&gt;_ip_pg_wake signal remains asserted). </w:t>
      </w:r>
    </w:p>
    <w:p w14:paraId="370191DC" w14:textId="77777777" w:rsidR="003F0FE5" w:rsidRDefault="003F0FE5" w:rsidP="003F0FE5">
      <w:pPr>
        <w:pStyle w:val="ListParagraph"/>
      </w:pPr>
    </w:p>
    <w:p w14:paraId="52456DAD" w14:textId="77777777" w:rsidR="003F0FE5" w:rsidRDefault="003F0FE5" w:rsidP="003F0FE5">
      <w:pPr>
        <w:pStyle w:val="ListParagraph"/>
        <w:numPr>
          <w:ilvl w:val="0"/>
          <w:numId w:val="54"/>
        </w:numPr>
      </w:pPr>
      <w:r>
        <w:t>However, the “</w:t>
      </w:r>
      <w:r w:rsidRPr="00A069EA">
        <w:rPr>
          <w:i/>
        </w:rPr>
        <w:t>pwrgate_pmc_wake”</w:t>
      </w:r>
      <w:r>
        <w:t xml:space="preserve"> signal is not used to move the CDC FSM out of PGATE/OFF state. Hence the “</w:t>
      </w:r>
      <w:r w:rsidRPr="00A069EA">
        <w:rPr>
          <w:i/>
        </w:rPr>
        <w:t>gclock</w:t>
      </w:r>
      <w:r>
        <w:t xml:space="preserve">” remains gated. </w:t>
      </w:r>
    </w:p>
    <w:p w14:paraId="4C8D6DFF" w14:textId="77777777" w:rsidR="003F0FE5" w:rsidRDefault="003F0FE5" w:rsidP="003F0FE5">
      <w:pPr>
        <w:pStyle w:val="ListParagraph"/>
      </w:pPr>
    </w:p>
    <w:p w14:paraId="68C1BBE8" w14:textId="77777777" w:rsidR="003F0FE5" w:rsidRDefault="003F0FE5" w:rsidP="003F0FE5">
      <w:pPr>
        <w:pStyle w:val="ListParagraph"/>
        <w:numPr>
          <w:ilvl w:val="0"/>
          <w:numId w:val="54"/>
        </w:numPr>
      </w:pPr>
      <w:r>
        <w:t>This behavior is to enable the CDC FSM to be active (and ungate “</w:t>
      </w:r>
      <w:r w:rsidRPr="00A069EA">
        <w:rPr>
          <w:i/>
        </w:rPr>
        <w:t>gclock</w:t>
      </w:r>
      <w:r>
        <w:t>” only if the IP logic requests a wake through one of the “</w:t>
      </w:r>
      <w:r w:rsidRPr="00A069EA">
        <w:rPr>
          <w:i/>
        </w:rPr>
        <w:t>gclock_req_*</w:t>
      </w:r>
      <w:r>
        <w:t xml:space="preserve">” signals (input to the CDC). </w:t>
      </w:r>
    </w:p>
    <w:p w14:paraId="6B529F2D" w14:textId="77777777" w:rsidR="003F0FE5" w:rsidRDefault="003F0FE5" w:rsidP="003F0FE5">
      <w:r>
        <w:lastRenderedPageBreak/>
        <w:t>If the SIP block using the CDC needs to have the “</w:t>
      </w:r>
      <w:r w:rsidRPr="00134EFC">
        <w:rPr>
          <w:i/>
        </w:rPr>
        <w:t>gclo</w:t>
      </w:r>
      <w:r>
        <w:rPr>
          <w:i/>
        </w:rPr>
        <w:t>ck</w:t>
      </w:r>
      <w:r>
        <w:t>” ungated, but none of the gclock_req_* signals to the CDC are to be asserted, one of the alternative options is to connect the “</w:t>
      </w:r>
      <w:r w:rsidRPr="00134EFC">
        <w:rPr>
          <w:i/>
        </w:rPr>
        <w:t>pmc_&lt;ip&gt;_pg_wake</w:t>
      </w:r>
      <w:r>
        <w:t>” signal to one of the “</w:t>
      </w:r>
      <w:r w:rsidRPr="00134EFC">
        <w:rPr>
          <w:i/>
        </w:rPr>
        <w:t>gclock_req_async</w:t>
      </w:r>
      <w:r>
        <w:t xml:space="preserve">” inputs to the CDC. </w:t>
      </w:r>
    </w:p>
    <w:p w14:paraId="5BB170C4" w14:textId="77777777" w:rsidR="003F0FE5" w:rsidRDefault="003F0FE5" w:rsidP="003F0FE5">
      <w:pPr>
        <w:pStyle w:val="ListParagraph"/>
        <w:numPr>
          <w:ilvl w:val="0"/>
          <w:numId w:val="69"/>
        </w:numPr>
      </w:pPr>
      <w:r>
        <w:t>However, this would result in the clock remaining ungated as long as “</w:t>
      </w:r>
      <w:r w:rsidRPr="00A069EA">
        <w:rPr>
          <w:i/>
        </w:rPr>
        <w:t>p</w:t>
      </w:r>
      <w:r>
        <w:rPr>
          <w:i/>
        </w:rPr>
        <w:t>wrgate_pmc</w:t>
      </w:r>
      <w:r w:rsidRPr="00A069EA">
        <w:rPr>
          <w:i/>
        </w:rPr>
        <w:t>_wake</w:t>
      </w:r>
      <w:r>
        <w:t xml:space="preserve">” signal remains asserted, therefore, the SIP team should evaluate this option carefully before choosing to adopt it. </w:t>
      </w:r>
    </w:p>
    <w:p w14:paraId="413FECF0" w14:textId="77777777" w:rsidR="003F0FE5" w:rsidRDefault="003F0FE5" w:rsidP="003F0FE5">
      <w:pPr>
        <w:pStyle w:val="ListParagraph"/>
      </w:pPr>
      <w:r>
        <w:t xml:space="preserve">    </w:t>
      </w:r>
    </w:p>
    <w:p w14:paraId="4C7195F1" w14:textId="77777777" w:rsidR="003F0FE5" w:rsidRDefault="003F0FE5" w:rsidP="00B31C1F">
      <w:pPr>
        <w:pStyle w:val="Heading4"/>
      </w:pPr>
      <w:bookmarkStart w:id="232" w:name="_Toc360722260"/>
      <w:r>
        <w:t>Prioritization between “</w:t>
      </w:r>
      <w:r w:rsidRPr="007B06FC">
        <w:rPr>
          <w:i/>
        </w:rPr>
        <w:t>pmc_&lt;ip&gt;_pg_wake</w:t>
      </w:r>
      <w:r>
        <w:t>” and “</w:t>
      </w:r>
      <w:r w:rsidRPr="007B06FC">
        <w:rPr>
          <w:i/>
        </w:rPr>
        <w:t>pwrgate_force</w:t>
      </w:r>
      <w:r>
        <w:t>”</w:t>
      </w:r>
      <w:bookmarkEnd w:id="232"/>
    </w:p>
    <w:p w14:paraId="3C9227D3" w14:textId="77777777" w:rsidR="003F0FE5" w:rsidRDefault="003F0FE5" w:rsidP="003F0FE5">
      <w:r>
        <w:t>The Chassis PG spec defines the prioritization that a SIP block needs to honor in case of assertion of “</w:t>
      </w:r>
      <w:r w:rsidRPr="007B06FC">
        <w:rPr>
          <w:i/>
        </w:rPr>
        <w:t>pmc_&lt;ip&gt;_pg_wake</w:t>
      </w:r>
      <w:r>
        <w:t xml:space="preserve">” signal close to the time that a SIP receives the ForcePwrGatePOK message (on IOSF-SB). </w:t>
      </w:r>
    </w:p>
    <w:p w14:paraId="4E0EAB5C" w14:textId="77777777" w:rsidR="003F0FE5" w:rsidRDefault="003F0FE5" w:rsidP="003F0FE5"/>
    <w:p w14:paraId="23D0BCDE" w14:textId="77777777" w:rsidR="003F0FE5" w:rsidRDefault="003F0FE5" w:rsidP="003F0FE5">
      <w:r>
        <w:t>The CDC supports Chassis PG HAS mandated prioritization between “</w:t>
      </w:r>
      <w:r w:rsidRPr="007B06FC">
        <w:rPr>
          <w:i/>
        </w:rPr>
        <w:t>pmc_&lt;ip&gt;_pg_wake</w:t>
      </w:r>
      <w:r>
        <w:t>” signal and the “</w:t>
      </w:r>
      <w:r w:rsidRPr="007B06FC">
        <w:rPr>
          <w:i/>
        </w:rPr>
        <w:t>pwrgate_force</w:t>
      </w:r>
      <w:r>
        <w:t xml:space="preserve">” signal in the following manner: </w:t>
      </w:r>
    </w:p>
    <w:p w14:paraId="19EA5F53" w14:textId="77777777" w:rsidR="003F0FE5" w:rsidRDefault="003F0FE5" w:rsidP="003F0FE5">
      <w:pPr>
        <w:pStyle w:val="ListParagraph"/>
      </w:pPr>
    </w:p>
    <w:p w14:paraId="4F57C25A" w14:textId="77777777" w:rsidR="003F0FE5" w:rsidRDefault="003F0FE5" w:rsidP="003F0FE5">
      <w:pPr>
        <w:pStyle w:val="ListParagraph"/>
        <w:numPr>
          <w:ilvl w:val="0"/>
          <w:numId w:val="68"/>
        </w:numPr>
      </w:pPr>
      <w:r>
        <w:t>When a rising edge is seen on the “</w:t>
      </w:r>
      <w:r w:rsidRPr="007B06FC">
        <w:rPr>
          <w:i/>
        </w:rPr>
        <w:t>pmc_&lt;ip&gt;_pg_wake</w:t>
      </w:r>
      <w:r>
        <w:t>” (as “</w:t>
      </w:r>
      <w:r w:rsidRPr="007B06FC">
        <w:rPr>
          <w:i/>
        </w:rPr>
        <w:t>pwrgate_pmc_wake</w:t>
      </w:r>
      <w:r>
        <w:t>” input signal to CDC) by the CDC, the CDC checks for the CDC’s internal latched value of the “</w:t>
      </w:r>
      <w:r w:rsidRPr="007B06FC">
        <w:rPr>
          <w:i/>
        </w:rPr>
        <w:t>pwrgate_force</w:t>
      </w:r>
      <w:r>
        <w:t xml:space="preserve">” input signal. </w:t>
      </w:r>
    </w:p>
    <w:p w14:paraId="74C7D04F" w14:textId="77777777" w:rsidR="003F0FE5" w:rsidRDefault="003F0FE5" w:rsidP="003F0FE5">
      <w:pPr>
        <w:pStyle w:val="ListParagraph"/>
      </w:pPr>
    </w:p>
    <w:p w14:paraId="308F49D5" w14:textId="77777777" w:rsidR="003F0FE5" w:rsidRDefault="003F0FE5" w:rsidP="003F0FE5">
      <w:pPr>
        <w:pStyle w:val="ListParagraph"/>
        <w:numPr>
          <w:ilvl w:val="0"/>
          <w:numId w:val="68"/>
        </w:numPr>
      </w:pPr>
      <w:r>
        <w:t>If the internal latched value of “</w:t>
      </w:r>
      <w:r w:rsidRPr="007B06FC">
        <w:rPr>
          <w:i/>
        </w:rPr>
        <w:t>pwrgate_force</w:t>
      </w:r>
      <w:r>
        <w:t>” input signal is already asserted, the “</w:t>
      </w:r>
      <w:r w:rsidRPr="007B06FC">
        <w:rPr>
          <w:i/>
        </w:rPr>
        <w:t>p</w:t>
      </w:r>
      <w:r>
        <w:rPr>
          <w:i/>
        </w:rPr>
        <w:t>wrgate_pmc_wake</w:t>
      </w:r>
      <w:r>
        <w:t>” signal is masked from the rest of the CDC logic, until the “</w:t>
      </w:r>
      <w:r w:rsidRPr="007B06FC">
        <w:rPr>
          <w:i/>
        </w:rPr>
        <w:t>pwrgate_force</w:t>
      </w:r>
      <w:r>
        <w:t>” signal de-asserts. Otherwise, the “</w:t>
      </w:r>
      <w:r w:rsidRPr="007B06FC">
        <w:rPr>
          <w:i/>
        </w:rPr>
        <w:t>pwrgate_</w:t>
      </w:r>
      <w:r>
        <w:rPr>
          <w:i/>
        </w:rPr>
        <w:t>pmc_wake</w:t>
      </w:r>
      <w:r>
        <w:t xml:space="preserve">” signal assertion is latched into the CDC in the next clock cycle. </w:t>
      </w:r>
    </w:p>
    <w:p w14:paraId="04102FD9" w14:textId="77777777" w:rsidR="003F0FE5" w:rsidRDefault="003F0FE5" w:rsidP="003F0FE5">
      <w:pPr>
        <w:pStyle w:val="ListParagraph"/>
      </w:pPr>
    </w:p>
    <w:p w14:paraId="7C084589" w14:textId="77777777" w:rsidR="003F0FE5" w:rsidRDefault="003F0FE5" w:rsidP="003F0FE5">
      <w:pPr>
        <w:pStyle w:val="ListParagraph"/>
        <w:numPr>
          <w:ilvl w:val="0"/>
          <w:numId w:val="68"/>
        </w:numPr>
      </w:pPr>
      <w:r>
        <w:t>Similarly, when a rising edge is seen on the “</w:t>
      </w:r>
      <w:r w:rsidRPr="007B06FC">
        <w:rPr>
          <w:i/>
        </w:rPr>
        <w:t>p</w:t>
      </w:r>
      <w:r>
        <w:rPr>
          <w:i/>
        </w:rPr>
        <w:t>wrgate_force</w:t>
      </w:r>
      <w:r>
        <w:t>” signal by the CDC, the CDC checks for the current value of the “</w:t>
      </w:r>
      <w:r w:rsidRPr="007B06FC">
        <w:rPr>
          <w:i/>
        </w:rPr>
        <w:t>pwrgate_</w:t>
      </w:r>
      <w:r>
        <w:rPr>
          <w:i/>
        </w:rPr>
        <w:t>pmc_wake</w:t>
      </w:r>
      <w:r>
        <w:t>” input signal (thereby ensuring that “</w:t>
      </w:r>
      <w:r w:rsidRPr="007B06FC">
        <w:rPr>
          <w:i/>
        </w:rPr>
        <w:t>pwrgate_</w:t>
      </w:r>
      <w:r>
        <w:rPr>
          <w:i/>
        </w:rPr>
        <w:t>pmc_wake</w:t>
      </w:r>
      <w:r>
        <w:t xml:space="preserve">” gets priority if both input signals happen to be asserted at the same time). </w:t>
      </w:r>
    </w:p>
    <w:p w14:paraId="64609154" w14:textId="77777777" w:rsidR="003F0FE5" w:rsidRPr="00B00FD7" w:rsidRDefault="003F0FE5" w:rsidP="003F0FE5">
      <w:pPr>
        <w:pStyle w:val="ListParagraph"/>
      </w:pPr>
      <w:r>
        <w:t xml:space="preserve">. </w:t>
      </w:r>
    </w:p>
    <w:p w14:paraId="624F0C87" w14:textId="1C042B96" w:rsidR="003F0FE5" w:rsidRDefault="003F0FE5" w:rsidP="00B31C1F">
      <w:pPr>
        <w:pStyle w:val="ListParagraph"/>
        <w:numPr>
          <w:ilvl w:val="0"/>
          <w:numId w:val="68"/>
        </w:numPr>
      </w:pPr>
      <w:r>
        <w:t>If the “</w:t>
      </w:r>
      <w:r w:rsidRPr="007B06FC">
        <w:rPr>
          <w:i/>
        </w:rPr>
        <w:t>p</w:t>
      </w:r>
      <w:r>
        <w:rPr>
          <w:i/>
        </w:rPr>
        <w:t>wrgate_p</w:t>
      </w:r>
      <w:r w:rsidRPr="007B06FC">
        <w:rPr>
          <w:i/>
        </w:rPr>
        <w:t>mc_wake</w:t>
      </w:r>
      <w:r>
        <w:t>” signal is already asserted, the CDC masks the “</w:t>
      </w:r>
      <w:r w:rsidRPr="007B06FC">
        <w:rPr>
          <w:i/>
        </w:rPr>
        <w:t>pwrgate_force</w:t>
      </w:r>
      <w:r>
        <w:t>” input signal from the rest of the CDC logic, until the “</w:t>
      </w:r>
      <w:r w:rsidRPr="007B06FC">
        <w:rPr>
          <w:i/>
        </w:rPr>
        <w:t>pwrgate_</w:t>
      </w:r>
      <w:r>
        <w:rPr>
          <w:i/>
        </w:rPr>
        <w:t>pmc_wake</w:t>
      </w:r>
      <w:r>
        <w:t>” signal de-asserts. Otherwise, the “</w:t>
      </w:r>
      <w:r w:rsidRPr="007B06FC">
        <w:rPr>
          <w:i/>
        </w:rPr>
        <w:t>pwrgate_force</w:t>
      </w:r>
      <w:r>
        <w:t xml:space="preserve">” signal assertion is latched into the CDC in the next clock cycle. </w:t>
      </w:r>
    </w:p>
    <w:p w14:paraId="6708D189" w14:textId="77777777" w:rsidR="003F0FE5" w:rsidRDefault="003F0FE5" w:rsidP="00B31C1F">
      <w:pPr>
        <w:pStyle w:val="ListParagraph"/>
      </w:pPr>
    </w:p>
    <w:p w14:paraId="5D01EA49" w14:textId="77777777" w:rsidR="00223A3A" w:rsidRDefault="00223A3A" w:rsidP="00B31C1F">
      <w:pPr>
        <w:pStyle w:val="Heading4"/>
      </w:pPr>
      <w:bookmarkStart w:id="233" w:name="_Toc360722261"/>
      <w:r>
        <w:t>Clkreq behavior on IP-Inaccessible PG exit (and Warm Reset exit)</w:t>
      </w:r>
      <w:bookmarkEnd w:id="233"/>
    </w:p>
    <w:p w14:paraId="2D85D307" w14:textId="77777777" w:rsidR="00223A3A" w:rsidRDefault="00223A3A" w:rsidP="00223A3A">
      <w:r>
        <w:t xml:space="preserve">The CDC has two sets of behavior for asserting </w:t>
      </w:r>
      <w:r w:rsidRPr="00D710D6">
        <w:rPr>
          <w:i/>
        </w:rPr>
        <w:t>clkreq</w:t>
      </w:r>
      <w:r>
        <w:t xml:space="preserve"> to the SOC (for the clock domain controlled by the CDC) – depending on the value of the parameter DRIVE_POK. </w:t>
      </w:r>
    </w:p>
    <w:p w14:paraId="01FD8B96" w14:textId="77777777" w:rsidR="00223A3A" w:rsidRDefault="00223A3A" w:rsidP="00223A3A">
      <w:pPr>
        <w:pStyle w:val="ListParagraph"/>
        <w:numPr>
          <w:ilvl w:val="0"/>
          <w:numId w:val="65"/>
        </w:numPr>
      </w:pPr>
      <w:r>
        <w:lastRenderedPageBreak/>
        <w:t xml:space="preserve">This parameter, which is intended to be set for CDCs on IOSF fabric clocks, when set, causes the </w:t>
      </w:r>
      <w:r w:rsidRPr="00EA1B73">
        <w:rPr>
          <w:i/>
        </w:rPr>
        <w:t>clkreq</w:t>
      </w:r>
      <w:r>
        <w:t xml:space="preserve"> to the SOC to be asserted when </w:t>
      </w:r>
      <w:r w:rsidRPr="00EA1B73">
        <w:rPr>
          <w:i/>
        </w:rPr>
        <w:t>pmc_&lt;ip&gt;_pg_wake</w:t>
      </w:r>
      <w:r>
        <w:t xml:space="preserve"> signal is asserted while IP is in IP-Inacc PG state. </w:t>
      </w:r>
    </w:p>
    <w:p w14:paraId="76E0BD60" w14:textId="77777777" w:rsidR="00223A3A" w:rsidRDefault="00223A3A" w:rsidP="00223A3A">
      <w:pPr>
        <w:pStyle w:val="ListParagraph"/>
      </w:pPr>
    </w:p>
    <w:p w14:paraId="26CDFB73" w14:textId="77777777" w:rsidR="00223A3A" w:rsidRDefault="00223A3A" w:rsidP="00223A3A">
      <w:pPr>
        <w:pStyle w:val="ListParagraph"/>
        <w:numPr>
          <w:ilvl w:val="0"/>
          <w:numId w:val="65"/>
        </w:numPr>
      </w:pPr>
      <w:r>
        <w:t xml:space="preserve">The </w:t>
      </w:r>
      <w:r w:rsidRPr="00EA1B73">
        <w:rPr>
          <w:i/>
        </w:rPr>
        <w:t>clkreq</w:t>
      </w:r>
      <w:r>
        <w:t xml:space="preserve"> signal remains asserted at least until the PGCB signal “</w:t>
      </w:r>
      <w:r w:rsidRPr="00EA1B73">
        <w:rPr>
          <w:i/>
        </w:rPr>
        <w:t>pgcb_pok</w:t>
      </w:r>
      <w:r>
        <w:t xml:space="preserve">” is asserted or until the </w:t>
      </w:r>
      <w:r w:rsidRPr="00EA1B73">
        <w:rPr>
          <w:i/>
        </w:rPr>
        <w:t>clkack</w:t>
      </w:r>
      <w:r>
        <w:t xml:space="preserve"> from the SOC is asserted (whichever happens later). </w:t>
      </w:r>
    </w:p>
    <w:p w14:paraId="473420A7" w14:textId="77777777" w:rsidR="00223A3A" w:rsidRDefault="00223A3A" w:rsidP="00223A3A">
      <w:pPr>
        <w:pStyle w:val="ListParagraph"/>
      </w:pPr>
    </w:p>
    <w:p w14:paraId="35D57126" w14:textId="77777777" w:rsidR="00223A3A" w:rsidRDefault="00223A3A" w:rsidP="00223A3A">
      <w:pPr>
        <w:pStyle w:val="ListParagraph"/>
        <w:numPr>
          <w:ilvl w:val="0"/>
          <w:numId w:val="65"/>
        </w:numPr>
      </w:pPr>
      <w:r>
        <w:t xml:space="preserve">Beyond this point, the </w:t>
      </w:r>
      <w:r w:rsidRPr="00EA1B73">
        <w:rPr>
          <w:i/>
        </w:rPr>
        <w:t>clkreq</w:t>
      </w:r>
      <w:r>
        <w:t xml:space="preserve"> signal continues to be asserted if the IP asserts </w:t>
      </w:r>
      <w:r w:rsidRPr="00EA1B73">
        <w:rPr>
          <w:i/>
        </w:rPr>
        <w:t>gclock_req_async/sync</w:t>
      </w:r>
      <w:r>
        <w:t xml:space="preserve"> to the CDC, or if there is an ism_wake (transaction requested from fabric) or if IP-Accessible PG is disabled. </w:t>
      </w:r>
    </w:p>
    <w:p w14:paraId="58628769" w14:textId="77777777" w:rsidR="00223A3A" w:rsidRDefault="00223A3A" w:rsidP="00223A3A">
      <w:pPr>
        <w:pStyle w:val="ListParagraph"/>
      </w:pPr>
    </w:p>
    <w:p w14:paraId="56F1A15B" w14:textId="77777777" w:rsidR="00223A3A" w:rsidRDefault="00223A3A" w:rsidP="00223A3A">
      <w:pPr>
        <w:pStyle w:val="ListParagraph"/>
        <w:numPr>
          <w:ilvl w:val="0"/>
          <w:numId w:val="65"/>
        </w:numPr>
      </w:pPr>
      <w:r>
        <w:t xml:space="preserve">Otherwise, the </w:t>
      </w:r>
      <w:r w:rsidRPr="00EA1B73">
        <w:rPr>
          <w:i/>
        </w:rPr>
        <w:t>clkreq</w:t>
      </w:r>
      <w:r>
        <w:t xml:space="preserve"> signal is de-asserted. </w:t>
      </w:r>
    </w:p>
    <w:p w14:paraId="0EC81493" w14:textId="633617A3" w:rsidR="00223A3A" w:rsidRDefault="00223A3A" w:rsidP="00223A3A">
      <w:r>
        <w:t>For CDCs with DRIVE_POK==</w:t>
      </w:r>
      <w:r w:rsidR="00316AE4">
        <w:t xml:space="preserve"> ‘</w:t>
      </w:r>
      <w:r>
        <w:t>0</w:t>
      </w:r>
      <w:r w:rsidR="00316AE4">
        <w:t>’</w:t>
      </w:r>
      <w:r>
        <w:t xml:space="preserve"> (typically, non-IOSF clocks), the CDC has the following behavior: </w:t>
      </w:r>
    </w:p>
    <w:p w14:paraId="2CCA1030" w14:textId="77777777" w:rsidR="00223A3A" w:rsidRDefault="00223A3A" w:rsidP="00223A3A">
      <w:pPr>
        <w:pStyle w:val="ListParagraph"/>
        <w:numPr>
          <w:ilvl w:val="0"/>
          <w:numId w:val="66"/>
        </w:numPr>
      </w:pPr>
      <w:r>
        <w:t xml:space="preserve">When IP is in IP-Inaccessible (or Warm Reset state) and PMC asserts </w:t>
      </w:r>
      <w:r w:rsidRPr="00EA1B73">
        <w:rPr>
          <w:i/>
        </w:rPr>
        <w:t>pmc_&lt;ip&gt;_pg_wake</w:t>
      </w:r>
      <w:r>
        <w:t xml:space="preserve"> signal, the </w:t>
      </w:r>
      <w:r w:rsidRPr="00EA1B73">
        <w:rPr>
          <w:i/>
        </w:rPr>
        <w:t>clkreq</w:t>
      </w:r>
      <w:r>
        <w:t xml:space="preserve"> to the SOC is asserted only after the PGCB signal “</w:t>
      </w:r>
      <w:r w:rsidRPr="00EA1B73">
        <w:rPr>
          <w:i/>
        </w:rPr>
        <w:t>pgcb_pok</w:t>
      </w:r>
      <w:r>
        <w:t xml:space="preserve">” is asserted. </w:t>
      </w:r>
    </w:p>
    <w:p w14:paraId="5EDBD189" w14:textId="77777777" w:rsidR="00223A3A" w:rsidRDefault="00223A3A" w:rsidP="00223A3A">
      <w:pPr>
        <w:pStyle w:val="ListParagraph"/>
      </w:pPr>
    </w:p>
    <w:p w14:paraId="32025547" w14:textId="77777777" w:rsidR="00223A3A" w:rsidRDefault="00223A3A" w:rsidP="00223A3A">
      <w:pPr>
        <w:pStyle w:val="ListParagraph"/>
        <w:numPr>
          <w:ilvl w:val="0"/>
          <w:numId w:val="66"/>
        </w:numPr>
      </w:pPr>
      <w:r>
        <w:t xml:space="preserve">For this case, the </w:t>
      </w:r>
      <w:r w:rsidRPr="00EA1B73">
        <w:rPr>
          <w:i/>
        </w:rPr>
        <w:t>clkreq</w:t>
      </w:r>
      <w:r>
        <w:t xml:space="preserve"> assertion happens only if one of the following hold true: </w:t>
      </w:r>
    </w:p>
    <w:p w14:paraId="1E8E5CD6" w14:textId="77777777" w:rsidR="00223A3A" w:rsidRDefault="00223A3A" w:rsidP="00223A3A">
      <w:pPr>
        <w:pStyle w:val="ListParagraph"/>
        <w:numPr>
          <w:ilvl w:val="0"/>
          <w:numId w:val="39"/>
        </w:numPr>
      </w:pPr>
      <w:r>
        <w:t>IP has asserted gclock_req_async/sync to the CDC OR</w:t>
      </w:r>
    </w:p>
    <w:p w14:paraId="568C41A0" w14:textId="77777777" w:rsidR="00223A3A" w:rsidRDefault="00223A3A" w:rsidP="00223A3A">
      <w:pPr>
        <w:pStyle w:val="ListParagraph"/>
        <w:numPr>
          <w:ilvl w:val="0"/>
          <w:numId w:val="39"/>
        </w:numPr>
      </w:pPr>
      <w:r>
        <w:t>IP-Accessible power-gating is disabled OR</w:t>
      </w:r>
    </w:p>
    <w:p w14:paraId="5DBE86B1" w14:textId="77777777" w:rsidR="00223A3A" w:rsidRDefault="00223A3A" w:rsidP="00223A3A">
      <w:pPr>
        <w:pStyle w:val="ListParagraph"/>
        <w:numPr>
          <w:ilvl w:val="0"/>
          <w:numId w:val="39"/>
        </w:numPr>
      </w:pPr>
      <w:r>
        <w:t>Fabric is targeting the IP with a transaction (ism_wake)</w:t>
      </w:r>
    </w:p>
    <w:p w14:paraId="71421FE5" w14:textId="77777777" w:rsidR="00223A3A" w:rsidRPr="00A92782" w:rsidRDefault="00223A3A" w:rsidP="00223A3A">
      <w:pPr>
        <w:pStyle w:val="ListParagraph"/>
        <w:ind w:left="768"/>
      </w:pPr>
    </w:p>
    <w:p w14:paraId="10CE8E1A" w14:textId="161C5F6D" w:rsidR="00223A3A" w:rsidRDefault="00223A3A" w:rsidP="00223A3A">
      <w:pPr>
        <w:pStyle w:val="ListParagraph"/>
        <w:numPr>
          <w:ilvl w:val="0"/>
          <w:numId w:val="67"/>
        </w:numPr>
      </w:pPr>
      <w:r>
        <w:t xml:space="preserve">If none of the above is true, then </w:t>
      </w:r>
      <w:r w:rsidRPr="00286651">
        <w:rPr>
          <w:i/>
        </w:rPr>
        <w:t>clkreq</w:t>
      </w:r>
      <w:r>
        <w:t xml:space="preserve"> is not asserted to the SOC by a CDC with DRIVE_POK == </w:t>
      </w:r>
      <w:r w:rsidR="00316AE4">
        <w:t>‘</w:t>
      </w:r>
      <w:r>
        <w:t>0</w:t>
      </w:r>
      <w:r w:rsidR="00316AE4">
        <w:t>’</w:t>
      </w:r>
      <w:r>
        <w:t xml:space="preserve"> as part of IP-Inaccessible exit or Warm Reset exit. </w:t>
      </w:r>
    </w:p>
    <w:p w14:paraId="0CD8C23C" w14:textId="77777777" w:rsidR="00223A3A" w:rsidRDefault="00223A3A" w:rsidP="00223A3A"/>
    <w:p w14:paraId="72A0226E" w14:textId="77777777" w:rsidR="00223A3A" w:rsidRDefault="00223A3A" w:rsidP="00B31C1F">
      <w:pPr>
        <w:pStyle w:val="Heading4"/>
      </w:pPr>
      <w:bookmarkStart w:id="234" w:name="_Toc360722262"/>
      <w:r>
        <w:t xml:space="preserve">Recommendation on </w:t>
      </w:r>
      <w:r w:rsidRPr="00D710D6">
        <w:rPr>
          <w:i/>
        </w:rPr>
        <w:t>gclock_req_*</w:t>
      </w:r>
      <w:r>
        <w:t xml:space="preserve"> input to CDC for IP-Inaccessible PG exit</w:t>
      </w:r>
      <w:bookmarkEnd w:id="234"/>
    </w:p>
    <w:p w14:paraId="0455BD5E" w14:textId="77777777" w:rsidR="00223A3A" w:rsidRDefault="00223A3A" w:rsidP="00223A3A">
      <w:r>
        <w:t xml:space="preserve">It is recommended that at least one of the </w:t>
      </w:r>
      <w:r w:rsidRPr="007B06FC">
        <w:rPr>
          <w:i/>
        </w:rPr>
        <w:t>gclock_req_*</w:t>
      </w:r>
      <w:r>
        <w:t xml:space="preserve"> inputs to each CDC instantiated by an IP be asserted as the PGD is powered up, and un-isolated during IP-Inaccessible PG exit. </w:t>
      </w:r>
    </w:p>
    <w:p w14:paraId="684E65BC" w14:textId="77777777" w:rsidR="00223A3A" w:rsidRDefault="00223A3A" w:rsidP="00223A3A">
      <w:pPr>
        <w:pStyle w:val="ListParagraph"/>
        <w:numPr>
          <w:ilvl w:val="0"/>
          <w:numId w:val="46"/>
        </w:numPr>
      </w:pPr>
      <w:r>
        <w:t xml:space="preserve">This is necessary to ensure that the CDC FSM in the functional clock domain stays in the active “ON” state with </w:t>
      </w:r>
      <w:r w:rsidRPr="00D710D6">
        <w:rPr>
          <w:i/>
        </w:rPr>
        <w:t>clkreq</w:t>
      </w:r>
      <w:r>
        <w:t xml:space="preserve"> signal asserted to the SOC. </w:t>
      </w:r>
    </w:p>
    <w:p w14:paraId="22A1CC0B" w14:textId="77777777" w:rsidR="00223A3A" w:rsidRDefault="00223A3A" w:rsidP="00223A3A">
      <w:pPr>
        <w:pStyle w:val="ListParagraph"/>
      </w:pPr>
    </w:p>
    <w:p w14:paraId="341D874E" w14:textId="77777777" w:rsidR="00223A3A" w:rsidRDefault="00223A3A" w:rsidP="00223A3A">
      <w:pPr>
        <w:pStyle w:val="ListParagraph"/>
        <w:numPr>
          <w:ilvl w:val="0"/>
          <w:numId w:val="46"/>
        </w:numPr>
      </w:pPr>
      <w:r>
        <w:t xml:space="preserve">Otherwise, it is possible that the </w:t>
      </w:r>
      <w:r w:rsidRPr="00D710D6">
        <w:rPr>
          <w:i/>
        </w:rPr>
        <w:t>clkreq</w:t>
      </w:r>
      <w:r>
        <w:t xml:space="preserve"> signal to the SOC may de-assert (and remain de-asserted) even before the external reset signal from PMC to the SIP block is de-asserted. This would violate the intent of the Chassis Reset Architecture spec to have SIP clocks active when reset is de-asserted to the SIP block as part of IP-Inaccessible PG exit. </w:t>
      </w:r>
    </w:p>
    <w:p w14:paraId="6BDC95D9" w14:textId="77777777" w:rsidR="00223A3A" w:rsidRDefault="00223A3A" w:rsidP="00223A3A">
      <w:pPr>
        <w:pStyle w:val="ListParagraph"/>
      </w:pPr>
    </w:p>
    <w:p w14:paraId="086D8FDC" w14:textId="77777777" w:rsidR="00223A3A" w:rsidRDefault="00223A3A" w:rsidP="00223A3A">
      <w:pPr>
        <w:pStyle w:val="ListParagraph"/>
        <w:numPr>
          <w:ilvl w:val="0"/>
          <w:numId w:val="46"/>
        </w:numPr>
      </w:pPr>
      <w:r>
        <w:t xml:space="preserve">One important reason to have the clocks active when external resets to the SIP are de-asserted is that the SIP needs to synchronize these resets to various internal clocks. </w:t>
      </w:r>
    </w:p>
    <w:p w14:paraId="6E349F4B" w14:textId="77777777" w:rsidR="00223A3A" w:rsidRDefault="00223A3A" w:rsidP="00223A3A">
      <w:pPr>
        <w:pStyle w:val="ListParagraph"/>
      </w:pPr>
    </w:p>
    <w:p w14:paraId="73CFFF2C" w14:textId="77777777" w:rsidR="00223A3A" w:rsidRDefault="00223A3A" w:rsidP="00223A3A">
      <w:pPr>
        <w:pStyle w:val="ListParagraph"/>
        <w:numPr>
          <w:ilvl w:val="0"/>
          <w:numId w:val="46"/>
        </w:numPr>
      </w:pPr>
      <w:r>
        <w:lastRenderedPageBreak/>
        <w:t xml:space="preserve">Therefore, in order to capture the de-assertion of the resets to all clock domains (as applicable), it highly recommended that the SIP assert at least one of the </w:t>
      </w:r>
      <w:r w:rsidRPr="007B06FC">
        <w:rPr>
          <w:i/>
        </w:rPr>
        <w:t>gclock_req_*</w:t>
      </w:r>
      <w:r>
        <w:t xml:space="preserve"> signal to the various CDCs by default out of an IP-Inaccessible PG Exit.  </w:t>
      </w:r>
    </w:p>
    <w:p w14:paraId="0D7D2FA7" w14:textId="77777777" w:rsidR="00223A3A" w:rsidRDefault="00223A3A" w:rsidP="00223A3A">
      <w:pPr>
        <w:pStyle w:val="ListParagraph"/>
      </w:pPr>
    </w:p>
    <w:p w14:paraId="7561CC04" w14:textId="43D017C5" w:rsidR="00291DCC" w:rsidRDefault="00BF6800" w:rsidP="00291DCC">
      <w:pPr>
        <w:pStyle w:val="Heading3"/>
      </w:pPr>
      <w:bookmarkStart w:id="235" w:name="_Toc360722263"/>
      <w:r>
        <w:t>IP-Accessible Entry: Conditions honored by CDC</w:t>
      </w:r>
      <w:bookmarkEnd w:id="235"/>
    </w:p>
    <w:p w14:paraId="2C8BC064" w14:textId="7C792D0B" w:rsidR="00BF6800" w:rsidRDefault="009D292A" w:rsidP="00E04038">
      <w:r>
        <w:t xml:space="preserve">For the case of IP-Accessible PG entry, the CDC only considers the </w:t>
      </w:r>
      <w:r w:rsidR="00F4119D">
        <w:t xml:space="preserve">signals related to </w:t>
      </w:r>
      <w:r>
        <w:t>gclock_req_async/sync</w:t>
      </w:r>
      <w:r w:rsidR="00F4119D">
        <w:t xml:space="preserve">, agent ISM state and </w:t>
      </w:r>
      <w:r w:rsidR="00CF4F44">
        <w:t>fabric ISM</w:t>
      </w:r>
      <w:r w:rsidR="00F4119D">
        <w:t xml:space="preserve"> state</w:t>
      </w:r>
      <w:r w:rsidR="00CF4F44">
        <w:t xml:space="preserve"> </w:t>
      </w:r>
      <w:r>
        <w:t xml:space="preserve">from the </w:t>
      </w:r>
      <w:r w:rsidR="00CF4F44">
        <w:t xml:space="preserve">IP in order to decide if it is in IDLE state – where the hysteresis counters can start counting. </w:t>
      </w:r>
    </w:p>
    <w:p w14:paraId="197EAFD1" w14:textId="4FC20A23" w:rsidR="0091669B" w:rsidRDefault="00CF4F44" w:rsidP="00E04038">
      <w:r>
        <w:t xml:space="preserve">Therefore, the IP block is required to ensure that it meets all applicable IOSF spec requirements </w:t>
      </w:r>
      <w:r w:rsidR="00F4119D">
        <w:t xml:space="preserve">and other IP requirements </w:t>
      </w:r>
      <w:r>
        <w:t xml:space="preserve">around power gating before it de-asserts the gclock_req_* signal/s to the CDC. </w:t>
      </w:r>
    </w:p>
    <w:p w14:paraId="7491DD81" w14:textId="77777777" w:rsidR="0071226C" w:rsidRDefault="0071226C" w:rsidP="00E04038"/>
    <w:p w14:paraId="166A9C9C" w14:textId="082620F0" w:rsidR="0014522F" w:rsidRDefault="0014522F">
      <w:pPr>
        <w:pStyle w:val="Heading3"/>
      </w:pPr>
      <w:bookmarkStart w:id="236" w:name="_Ref357190349"/>
      <w:bookmarkStart w:id="237" w:name="_Toc360722264"/>
      <w:r>
        <w:t>Detailed gclock_active behavior</w:t>
      </w:r>
    </w:p>
    <w:p w14:paraId="7AA84A92" w14:textId="649BCDE9" w:rsidR="00B64860" w:rsidRDefault="00B64860" w:rsidP="006F2ACB">
      <w:r>
        <w:t>The following describes the conditions under which gclock_active can assert/deassert:</w:t>
      </w:r>
    </w:p>
    <w:p w14:paraId="2541B3CF" w14:textId="684A668D" w:rsidR="00B64860" w:rsidRDefault="00B64860" w:rsidP="006F2ACB">
      <w:pPr>
        <w:pStyle w:val="ListParagraph"/>
        <w:numPr>
          <w:ilvl w:val="0"/>
          <w:numId w:val="46"/>
        </w:numPr>
      </w:pPr>
      <w:r>
        <w:t>Assertion:</w:t>
      </w:r>
    </w:p>
    <w:p w14:paraId="48CFD5D0" w14:textId="38085A45" w:rsidR="00B64860" w:rsidRDefault="00B64860" w:rsidP="006F2ACB">
      <w:pPr>
        <w:pStyle w:val="ListParagraph"/>
        <w:numPr>
          <w:ilvl w:val="1"/>
          <w:numId w:val="46"/>
        </w:numPr>
      </w:pPr>
      <w:r>
        <w:t xml:space="preserve">Asserted in </w:t>
      </w:r>
      <w:r w:rsidR="005A61DC">
        <w:t>Reset when DEF_PWRON==1</w:t>
      </w:r>
    </w:p>
    <w:p w14:paraId="094D0ED6" w14:textId="411F5405" w:rsidR="00B64860" w:rsidRDefault="00B64860" w:rsidP="006F2ACB">
      <w:pPr>
        <w:pStyle w:val="ListParagraph"/>
        <w:numPr>
          <w:ilvl w:val="1"/>
          <w:numId w:val="46"/>
        </w:numPr>
      </w:pPr>
      <w:r>
        <w:t>Asserts when entering RESTORE state and clkack==0</w:t>
      </w:r>
    </w:p>
    <w:p w14:paraId="69E708AC" w14:textId="68840C64" w:rsidR="00B64860" w:rsidRDefault="00B64860" w:rsidP="006F2ACB">
      <w:pPr>
        <w:pStyle w:val="ListParagraph"/>
        <w:numPr>
          <w:ilvl w:val="1"/>
          <w:numId w:val="46"/>
        </w:numPr>
      </w:pPr>
      <w:r>
        <w:lastRenderedPageBreak/>
        <w:t>Asserts when entering ON state</w:t>
      </w:r>
    </w:p>
    <w:p w14:paraId="75134267" w14:textId="7EE751B7" w:rsidR="00B64860" w:rsidRDefault="00B64860" w:rsidP="006F2ACB">
      <w:pPr>
        <w:pStyle w:val="ListParagraph"/>
        <w:numPr>
          <w:ilvl w:val="1"/>
          <w:numId w:val="46"/>
        </w:numPr>
      </w:pPr>
      <w:r>
        <w:t>Asserts when entering FORCE_PENDING</w:t>
      </w:r>
    </w:p>
    <w:p w14:paraId="1C068D8A" w14:textId="6194541D" w:rsidR="00B64860" w:rsidRDefault="00B64860" w:rsidP="006F2ACB">
      <w:pPr>
        <w:pStyle w:val="ListParagraph"/>
        <w:numPr>
          <w:ilvl w:val="1"/>
          <w:numId w:val="46"/>
        </w:numPr>
      </w:pPr>
      <w:r>
        <w:t xml:space="preserve">Can assert in CGATE*, PGATE* states if pwrgate_force is asserted (see section </w:t>
      </w:r>
      <w:r>
        <w:fldChar w:fldCharType="begin"/>
      </w:r>
      <w:r>
        <w:instrText xml:space="preserve"> REF _Ref390348281 \w \h </w:instrText>
      </w:r>
      <w:r>
        <w:fldChar w:fldCharType="separate"/>
      </w:r>
      <w:r>
        <w:t>4.1.4</w:t>
      </w:r>
      <w:r>
        <w:fldChar w:fldCharType="end"/>
      </w:r>
      <w:r>
        <w:t>)</w:t>
      </w:r>
    </w:p>
    <w:p w14:paraId="5F44ABEA" w14:textId="2CDC571C" w:rsidR="00B64860" w:rsidRDefault="00B64860" w:rsidP="006F2ACB">
      <w:pPr>
        <w:pStyle w:val="ListParagraph"/>
        <w:numPr>
          <w:ilvl w:val="0"/>
          <w:numId w:val="46"/>
        </w:numPr>
      </w:pPr>
      <w:r>
        <w:t>Deassertion</w:t>
      </w:r>
    </w:p>
    <w:p w14:paraId="44BA9D11" w14:textId="46287442" w:rsidR="00235F21" w:rsidRDefault="00235F21" w:rsidP="006F2ACB">
      <w:pPr>
        <w:pStyle w:val="ListParagraph"/>
        <w:numPr>
          <w:ilvl w:val="1"/>
          <w:numId w:val="46"/>
        </w:numPr>
      </w:pPr>
      <w:r>
        <w:t>Deasserted in Reset when DEF_PWRON==0</w:t>
      </w:r>
    </w:p>
    <w:p w14:paraId="5163EAAB" w14:textId="6518C94B" w:rsidR="00B64860" w:rsidRDefault="00B64860" w:rsidP="006F2ACB">
      <w:pPr>
        <w:pStyle w:val="ListParagraph"/>
        <w:numPr>
          <w:ilvl w:val="1"/>
          <w:numId w:val="46"/>
        </w:numPr>
      </w:pPr>
      <w:r>
        <w:t>Deasserts in CGATE_PENDING</w:t>
      </w:r>
    </w:p>
    <w:p w14:paraId="02EF40F4" w14:textId="022EE41E" w:rsidR="00B64860" w:rsidRPr="006F2ACB" w:rsidRDefault="00B64860" w:rsidP="006F2ACB">
      <w:pPr>
        <w:pStyle w:val="ListParagraph"/>
        <w:numPr>
          <w:ilvl w:val="1"/>
          <w:numId w:val="46"/>
        </w:numPr>
      </w:pPr>
      <w:r>
        <w:t xml:space="preserve">Deasserts in </w:t>
      </w:r>
      <w:r w:rsidR="0034651E">
        <w:t>OFF_PENDING if pwrgate_force was asserted</w:t>
      </w:r>
    </w:p>
    <w:p w14:paraId="2D390167" w14:textId="78C6D6D2" w:rsidR="0027352B" w:rsidRDefault="0027352B" w:rsidP="0027352B">
      <w:pPr>
        <w:pStyle w:val="Heading3"/>
      </w:pPr>
      <w:r>
        <w:t xml:space="preserve">Configuration of </w:t>
      </w:r>
      <w:r w:rsidR="00BF6800">
        <w:t>CDC T</w:t>
      </w:r>
      <w:r>
        <w:t xml:space="preserve">imer </w:t>
      </w:r>
      <w:r w:rsidR="00BF6800">
        <w:t>V</w:t>
      </w:r>
      <w:r>
        <w:t>alues</w:t>
      </w:r>
      <w:bookmarkEnd w:id="236"/>
      <w:r>
        <w:t xml:space="preserve"> </w:t>
      </w:r>
      <w:r w:rsidR="00BF6800">
        <w:t>and Related R</w:t>
      </w:r>
      <w:r w:rsidR="00EB0ADB">
        <w:t>ecommendations</w:t>
      </w:r>
      <w:bookmarkEnd w:id="237"/>
    </w:p>
    <w:p w14:paraId="52344026" w14:textId="37228772" w:rsidR="003266E1" w:rsidRDefault="00B47C70" w:rsidP="00E04038">
      <w:r>
        <w:t xml:space="preserve">The CDC supports various timer values as described in </w:t>
      </w:r>
      <w:r>
        <w:fldChar w:fldCharType="begin"/>
      </w:r>
      <w:r>
        <w:instrText xml:space="preserve"> REF _Ref357189117 \h </w:instrText>
      </w:r>
      <w:r>
        <w:fldChar w:fldCharType="separate"/>
      </w:r>
      <w:r w:rsidR="00094572">
        <w:t xml:space="preserve">Table </w:t>
      </w:r>
      <w:r w:rsidR="00094572">
        <w:rPr>
          <w:noProof/>
        </w:rPr>
        <w:t>2</w:t>
      </w:r>
      <w:r w:rsidR="00094572">
        <w:noBreakHyphen/>
      </w:r>
      <w:r w:rsidR="00094572">
        <w:rPr>
          <w:noProof/>
        </w:rPr>
        <w:t>4</w:t>
      </w:r>
      <w:r>
        <w:fldChar w:fldCharType="end"/>
      </w:r>
      <w:r>
        <w:t xml:space="preserve">. </w:t>
      </w:r>
    </w:p>
    <w:p w14:paraId="39C1B6CD" w14:textId="42B2F29C" w:rsidR="00B47C70" w:rsidRDefault="003266E1" w:rsidP="00E04038">
      <w:r w:rsidRPr="003266E1">
        <w:rPr>
          <w:i/>
        </w:rPr>
        <w:t>Important:</w:t>
      </w:r>
      <w:r>
        <w:t xml:space="preserve"> </w:t>
      </w:r>
      <w:r w:rsidR="00B47C70">
        <w:t xml:space="preserve">It is required that an IP block change any of the timer values only when the corresponding cfg_*_disabled signal is set. An IP block is not allowed to change these values when the corresponding cfg_*_disabled </w:t>
      </w:r>
      <w:r w:rsidR="00F4119D">
        <w:t xml:space="preserve">signal </w:t>
      </w:r>
      <w:r w:rsidR="00B47C70">
        <w:t xml:space="preserve">is cleared. </w:t>
      </w:r>
    </w:p>
    <w:p w14:paraId="4A7B2B8F" w14:textId="77777777" w:rsidR="00F4119D" w:rsidRDefault="00B47C70" w:rsidP="00E04038">
      <w:r>
        <w:t xml:space="preserve">The corresponding disable signals for each of the cfg_*_holdoff signals is listed in the interface table description. </w:t>
      </w:r>
    </w:p>
    <w:p w14:paraId="790CF3CB" w14:textId="77777777" w:rsidR="00F4119D" w:rsidRDefault="003266E1" w:rsidP="00B31C1F">
      <w:pPr>
        <w:pStyle w:val="ListParagraph"/>
        <w:numPr>
          <w:ilvl w:val="0"/>
          <w:numId w:val="62"/>
        </w:numPr>
      </w:pPr>
      <w:r>
        <w:t>The disable signals are synchronized by the CDC into its functional clock domain (clock input), however, the timer values are only qualified with the corresponding disable signal before being used. Hence the requirement above is applicable.</w:t>
      </w:r>
    </w:p>
    <w:p w14:paraId="3FB17A39" w14:textId="77777777" w:rsidR="00F4119D" w:rsidRDefault="00F4119D" w:rsidP="00F4119D"/>
    <w:p w14:paraId="2D60B396" w14:textId="77777777" w:rsidR="00F4119D" w:rsidRDefault="00867FE5" w:rsidP="00B31C1F">
      <w:pPr>
        <w:pStyle w:val="ListParagraph"/>
        <w:numPr>
          <w:ilvl w:val="0"/>
          <w:numId w:val="62"/>
        </w:numPr>
      </w:pPr>
      <w:r>
        <w:lastRenderedPageBreak/>
        <w:t>Note that timer assume</w:t>
      </w:r>
      <w:r w:rsidR="00F4119D">
        <w:t>s</w:t>
      </w:r>
      <w:r>
        <w:t xml:space="preserve"> a default value (8 clocks) when the corresponding disable signal is asserted. Therefore, the time expires in a short time, but since the disable is asserted, it has no impact. </w:t>
      </w:r>
    </w:p>
    <w:p w14:paraId="44A63E24" w14:textId="77777777" w:rsidR="00F4119D" w:rsidRDefault="00F4119D" w:rsidP="00B31C1F">
      <w:pPr>
        <w:pStyle w:val="ListParagraph"/>
      </w:pPr>
    </w:p>
    <w:p w14:paraId="58D4A3DD" w14:textId="628DD60F" w:rsidR="00F4119D" w:rsidRDefault="00867FE5" w:rsidP="00B31C1F">
      <w:pPr>
        <w:pStyle w:val="ListParagraph"/>
        <w:numPr>
          <w:ilvl w:val="0"/>
          <w:numId w:val="62"/>
        </w:numPr>
      </w:pPr>
      <w:r>
        <w:t xml:space="preserve">When a disable signal is de-asserted, the timer reloads the applicable timer value and starts counting afresh.  </w:t>
      </w:r>
    </w:p>
    <w:p w14:paraId="2D8F8131" w14:textId="77777777" w:rsidR="00F4119D" w:rsidRDefault="00F4119D" w:rsidP="00B31C1F">
      <w:pPr>
        <w:pStyle w:val="ListParagraph"/>
      </w:pPr>
    </w:p>
    <w:p w14:paraId="4FBE3B0E" w14:textId="7659F22F" w:rsidR="007A7AA1" w:rsidRDefault="00F4119D" w:rsidP="00B31C1F">
      <w:pPr>
        <w:pStyle w:val="ListParagraph"/>
        <w:numPr>
          <w:ilvl w:val="0"/>
          <w:numId w:val="62"/>
        </w:numPr>
      </w:pPr>
      <w:r>
        <w:t>T</w:t>
      </w:r>
      <w:r w:rsidR="00FC73F6">
        <w:t xml:space="preserve">here is no requirement on sequencing one or more disable signals with respect to other disable signals. </w:t>
      </w:r>
    </w:p>
    <w:p w14:paraId="3990D21E" w14:textId="4FEC5B68" w:rsidR="0091669B" w:rsidRDefault="007A7AA1" w:rsidP="00E04038">
      <w:r>
        <w:t xml:space="preserve">The interface description also lists out which of the timer values need to be passed through isolation latches (because the value is used when power-gating may already have happened). </w:t>
      </w:r>
    </w:p>
    <w:p w14:paraId="1B5A2D5B" w14:textId="272D6B16" w:rsidR="00EB0ADB" w:rsidRDefault="00EB0ADB" w:rsidP="00E04038">
      <w:r>
        <w:t xml:space="preserve">NOTE: For any given SIP block that uses the CDC, the SIP team may choose to make some of the timer values as fixed (hard-wired) instead of configurable. This is a SIP-specific </w:t>
      </w:r>
      <w:r w:rsidR="007A7AA1">
        <w:t>decision;</w:t>
      </w:r>
      <w:r>
        <w:t xml:space="preserve"> however, some general considerations apply: </w:t>
      </w:r>
    </w:p>
    <w:p w14:paraId="6008BC16" w14:textId="45530348" w:rsidR="00EB0ADB" w:rsidRDefault="00EB0ADB" w:rsidP="00D710D6">
      <w:pPr>
        <w:pStyle w:val="ListParagraph"/>
        <w:numPr>
          <w:ilvl w:val="0"/>
          <w:numId w:val="45"/>
        </w:numPr>
      </w:pPr>
      <w:r>
        <w:t xml:space="preserve">The decision to hard-wire a </w:t>
      </w:r>
      <w:r w:rsidR="007A7AA1">
        <w:t>timer value</w:t>
      </w:r>
      <w:r>
        <w:t xml:space="preserve"> should be a conscious decision, with appropriate justification. </w:t>
      </w:r>
      <w:r w:rsidR="007A7AA1">
        <w:t>The</w:t>
      </w:r>
      <w:r>
        <w:t xml:space="preserve"> start point should be that all timer values are driven fro</w:t>
      </w:r>
      <w:r w:rsidR="007A7AA1">
        <w:t>m</w:t>
      </w:r>
      <w:r>
        <w:t xml:space="preserve"> configuration registers. </w:t>
      </w:r>
    </w:p>
    <w:p w14:paraId="765785B5" w14:textId="77777777" w:rsidR="00EB0ADB" w:rsidRDefault="00EB0ADB" w:rsidP="00D710D6">
      <w:pPr>
        <w:pStyle w:val="ListParagraph"/>
      </w:pPr>
    </w:p>
    <w:p w14:paraId="358E5748" w14:textId="394F6BFD" w:rsidR="00EB0ADB" w:rsidRDefault="00EB0ADB" w:rsidP="00D710D6">
      <w:pPr>
        <w:pStyle w:val="ListParagraph"/>
        <w:numPr>
          <w:ilvl w:val="0"/>
          <w:numId w:val="45"/>
        </w:numPr>
      </w:pPr>
      <w:r>
        <w:t xml:space="preserve">The timer value related to hysteresis before entering a power-gate ready state </w:t>
      </w:r>
      <w:r w:rsidR="007A7AA1">
        <w:t xml:space="preserve"> (</w:t>
      </w:r>
      <w:r w:rsidR="007A7AA1" w:rsidRPr="00D710D6">
        <w:rPr>
          <w:i/>
        </w:rPr>
        <w:t>cfg_pwrgate_holdoff</w:t>
      </w:r>
      <w:r w:rsidR="007A7AA1">
        <w:t xml:space="preserve">) </w:t>
      </w:r>
      <w:r>
        <w:t xml:space="preserve">is strongly recommended to be configurable. </w:t>
      </w:r>
      <w:r w:rsidR="00FC61DC">
        <w:t xml:space="preserve">Also, the default value should typically be chosen such that the CDC does </w:t>
      </w:r>
      <w:r w:rsidR="00FC61DC">
        <w:lastRenderedPageBreak/>
        <w:t xml:space="preserve">not enter a power-gate ready state at extremely short intervals (since this behavior may have a negative impact on performance).   </w:t>
      </w:r>
    </w:p>
    <w:p w14:paraId="7F4F2172" w14:textId="77777777" w:rsidR="00EB0ADB" w:rsidRDefault="00EB0ADB" w:rsidP="00D710D6">
      <w:pPr>
        <w:pStyle w:val="ListParagraph"/>
      </w:pPr>
    </w:p>
    <w:p w14:paraId="422D45FD" w14:textId="6ED7E31B" w:rsidR="00EB0ADB" w:rsidRDefault="00FC61DC" w:rsidP="00D710D6">
      <w:pPr>
        <w:pStyle w:val="ListParagraph"/>
        <w:numPr>
          <w:ilvl w:val="0"/>
          <w:numId w:val="45"/>
        </w:numPr>
      </w:pPr>
      <w:r>
        <w:t>The timer value</w:t>
      </w:r>
      <w:r w:rsidR="00BE23D5">
        <w:t>s</w:t>
      </w:r>
      <w:r>
        <w:t xml:space="preserve"> related to de-assertion of clkreq signal </w:t>
      </w:r>
      <w:r w:rsidR="00BE23D5">
        <w:t>(</w:t>
      </w:r>
      <w:r w:rsidR="00BE23D5" w:rsidRPr="00D710D6">
        <w:rPr>
          <w:i/>
        </w:rPr>
        <w:t>cfg_clkreq_off_holdoff</w:t>
      </w:r>
      <w:r w:rsidR="00BE23D5">
        <w:t xml:space="preserve"> and </w:t>
      </w:r>
      <w:r w:rsidR="00BE23D5" w:rsidRPr="00D710D6">
        <w:rPr>
          <w:i/>
        </w:rPr>
        <w:t>cfg_clkreq_syncoff_holdoff</w:t>
      </w:r>
      <w:r w:rsidR="00BE23D5">
        <w:t xml:space="preserve">) </w:t>
      </w:r>
      <w:r>
        <w:t xml:space="preserve">may be chosen </w:t>
      </w:r>
      <w:r w:rsidR="00BE23D5">
        <w:t xml:space="preserve">to be a low value since the SOC owns the final decision on turning off the clock source. </w:t>
      </w:r>
      <w:r w:rsidR="007A7AA1">
        <w:t xml:space="preserve">The SOC </w:t>
      </w:r>
      <w:r w:rsidR="00BE23D5">
        <w:t xml:space="preserve">also takes into account </w:t>
      </w:r>
      <w:r w:rsidR="00FD0CBE">
        <w:t xml:space="preserve">various </w:t>
      </w:r>
      <w:r w:rsidR="00BE23D5">
        <w:t xml:space="preserve">system idleness </w:t>
      </w:r>
      <w:r w:rsidR="00FD0CBE">
        <w:t xml:space="preserve">parameters </w:t>
      </w:r>
      <w:r w:rsidR="00BE23D5">
        <w:t xml:space="preserve">before the clock source is turned off. </w:t>
      </w:r>
    </w:p>
    <w:p w14:paraId="4AB63EB9" w14:textId="77777777" w:rsidR="0071226C" w:rsidRDefault="0071226C" w:rsidP="00E04038"/>
    <w:p w14:paraId="03948C93" w14:textId="77777777" w:rsidR="00704F48" w:rsidRDefault="00704F48" w:rsidP="00704F48">
      <w:pPr>
        <w:pStyle w:val="Heading3"/>
      </w:pPr>
      <w:bookmarkStart w:id="238" w:name="_Toc360574318"/>
      <w:bookmarkStart w:id="239" w:name="_Toc360672325"/>
      <w:bookmarkStart w:id="240" w:name="_Toc360722265"/>
      <w:bookmarkStart w:id="241" w:name="_Toc360722266"/>
      <w:bookmarkEnd w:id="238"/>
      <w:bookmarkEnd w:id="239"/>
      <w:bookmarkEnd w:id="240"/>
      <w:r>
        <w:t>Waivers related to CDC</w:t>
      </w:r>
      <w:bookmarkEnd w:id="241"/>
    </w:p>
    <w:p w14:paraId="44B06D87" w14:textId="34843A74" w:rsidR="00704F48" w:rsidRDefault="00704F48" w:rsidP="00704F48">
      <w:r>
        <w:t>A separate folder in the IRR package of the CDC/PGCB contains the waivers related to logic included in the CDC – which may be needed by IP blocks in order waive certain clock-crossing checks and/or timing analysis checks. Please refer to the “Tools” folder for Lintra waivers related to the CDC and to the waiver list file in the “docs</w:t>
      </w:r>
      <w:r w:rsidR="006A1CD4">
        <w:t>/ClockDomainController</w:t>
      </w:r>
      <w:r>
        <w:t xml:space="preserve">” folder. </w:t>
      </w:r>
    </w:p>
    <w:p w14:paraId="6012B551" w14:textId="77777777" w:rsidR="00704F48" w:rsidRPr="00704F48" w:rsidRDefault="00704F48" w:rsidP="00704F48"/>
    <w:p w14:paraId="77BAA4BE" w14:textId="77777777" w:rsidR="00BF6800" w:rsidRDefault="00BF6800" w:rsidP="00704F48">
      <w:pPr>
        <w:pStyle w:val="Heading3"/>
      </w:pPr>
      <w:bookmarkStart w:id="242" w:name="_Toc360722267"/>
      <w:r>
        <w:t>Miscellaneous Behaviors and Issues</w:t>
      </w:r>
      <w:bookmarkEnd w:id="242"/>
      <w:r>
        <w:t xml:space="preserve"> </w:t>
      </w:r>
    </w:p>
    <w:p w14:paraId="0E1B1F44" w14:textId="602598C8" w:rsidR="00704F48" w:rsidRDefault="00CA4C24" w:rsidP="00B31C1F">
      <w:pPr>
        <w:pStyle w:val="Heading4"/>
      </w:pPr>
      <w:bookmarkStart w:id="243" w:name="_Toc360722268"/>
      <w:r>
        <w:t xml:space="preserve">Dual-space IP blocks with </w:t>
      </w:r>
      <w:r w:rsidR="00EA1B73">
        <w:t>L</w:t>
      </w:r>
      <w:r w:rsidR="00E21D3E">
        <w:t xml:space="preserve">ogic based on </w:t>
      </w:r>
      <w:r w:rsidR="00EA1B73">
        <w:t>S</w:t>
      </w:r>
      <w:r>
        <w:t xml:space="preserve">ynchronous </w:t>
      </w:r>
      <w:r w:rsidR="00EA1B73">
        <w:t>R</w:t>
      </w:r>
      <w:r>
        <w:t>esets</w:t>
      </w:r>
      <w:bookmarkEnd w:id="243"/>
    </w:p>
    <w:p w14:paraId="2C036DE8" w14:textId="2666ED02" w:rsidR="0071226C" w:rsidRDefault="00CA4C24" w:rsidP="00CA4C24">
      <w:r>
        <w:t xml:space="preserve">Please refer to Reset Architecture HAS for </w:t>
      </w:r>
      <w:r w:rsidR="002D63A3">
        <w:t>requirements about single &lt;space/group&gt; reset events</w:t>
      </w:r>
      <w:r w:rsidR="00C076FD">
        <w:t xml:space="preserve"> as related to </w:t>
      </w:r>
      <w:r w:rsidR="002D63A3">
        <w:t>multi-space (SOC, Early boot, dual-</w:t>
      </w:r>
      <w:r w:rsidR="002D63A3">
        <w:lastRenderedPageBreak/>
        <w:t>space</w:t>
      </w:r>
      <w:r w:rsidR="00C076FD">
        <w:t xml:space="preserve"> IP blocks</w:t>
      </w:r>
      <w:r w:rsidR="002D63A3">
        <w:t>)</w:t>
      </w:r>
      <w:r w:rsidR="0071226C">
        <w:t xml:space="preserve">. Note that it is possible that the CDC may have gated the clock to the &lt;space/group_reset_b&gt; domain that is being reset during the reset/power state transition event. It is also possible that this domain has </w:t>
      </w:r>
      <w:r w:rsidR="00E21D3E">
        <w:t xml:space="preserve">logic based on </w:t>
      </w:r>
      <w:r w:rsidR="0071226C">
        <w:t xml:space="preserve">synchronous resets, and needs the clock to be ungated to actually propagate the reset within this logic. </w:t>
      </w:r>
    </w:p>
    <w:p w14:paraId="0C69F24F" w14:textId="278EA544" w:rsidR="00CA4C24" w:rsidRDefault="0071226C" w:rsidP="00CA4C24">
      <w:r>
        <w:t>It is expected that the IP comprehend the</w:t>
      </w:r>
      <w:r w:rsidR="00E21D3E">
        <w:t xml:space="preserve"> above</w:t>
      </w:r>
      <w:r>
        <w:t xml:space="preserve"> requirement </w:t>
      </w:r>
      <w:r w:rsidR="00E21D3E">
        <w:t xml:space="preserve">if it includes logic based on synchronous resets </w:t>
      </w:r>
      <w:r>
        <w:t xml:space="preserve">and implement a solution for this issue. One possible solution is to have one of the gclock_req_async/sync signals asserted to the CDC (perhaps based on the pmc_&lt;ip&gt;_pg_wake signal) that contains the synchronous reset based logic within the reset domain of interest. </w:t>
      </w:r>
    </w:p>
    <w:p w14:paraId="1AEB9228" w14:textId="77777777" w:rsidR="0071226C" w:rsidRDefault="0071226C" w:rsidP="00CA4C24"/>
    <w:p w14:paraId="13B292A5" w14:textId="727DA1A0" w:rsidR="00704F48" w:rsidRDefault="00445CBB" w:rsidP="00B31C1F">
      <w:pPr>
        <w:pStyle w:val="Heading4"/>
      </w:pPr>
      <w:bookmarkStart w:id="244" w:name="_Toc360573186"/>
      <w:bookmarkStart w:id="245" w:name="_Toc360574322"/>
      <w:bookmarkStart w:id="246" w:name="_Toc360672329"/>
      <w:bookmarkStart w:id="247" w:name="_Toc360722269"/>
      <w:bookmarkStart w:id="248" w:name="_Toc360573187"/>
      <w:bookmarkStart w:id="249" w:name="_Toc360574323"/>
      <w:bookmarkStart w:id="250" w:name="_Toc360672330"/>
      <w:bookmarkStart w:id="251" w:name="_Toc360722270"/>
      <w:bookmarkStart w:id="252" w:name="_Toc360573188"/>
      <w:bookmarkStart w:id="253" w:name="_Toc360574324"/>
      <w:bookmarkStart w:id="254" w:name="_Toc360672331"/>
      <w:bookmarkStart w:id="255" w:name="_Toc360722271"/>
      <w:bookmarkStart w:id="256" w:name="_Toc360574325"/>
      <w:bookmarkStart w:id="257" w:name="_Toc360672332"/>
      <w:bookmarkStart w:id="258" w:name="_Toc360722272"/>
      <w:bookmarkStart w:id="259" w:name="_Toc360574326"/>
      <w:bookmarkStart w:id="260" w:name="_Toc360672333"/>
      <w:bookmarkStart w:id="261" w:name="_Toc360722273"/>
      <w:bookmarkStart w:id="262" w:name="_Toc360574327"/>
      <w:bookmarkStart w:id="263" w:name="_Toc360672334"/>
      <w:bookmarkStart w:id="264" w:name="_Toc360722274"/>
      <w:bookmarkStart w:id="265" w:name="_Toc360574328"/>
      <w:bookmarkStart w:id="266" w:name="_Toc360672335"/>
      <w:bookmarkStart w:id="267" w:name="_Toc360722275"/>
      <w:bookmarkStart w:id="268" w:name="_Toc360722276"/>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t>Synchronous wakes from Fabric</w:t>
      </w:r>
      <w:r w:rsidR="00B90449">
        <w:t xml:space="preserve"> </w:t>
      </w:r>
      <w:r w:rsidR="00FA092A">
        <w:t>and gclock_ack/gclock_active behavior</w:t>
      </w:r>
      <w:bookmarkEnd w:id="268"/>
    </w:p>
    <w:p w14:paraId="458D0C93" w14:textId="44159E23" w:rsidR="00EA1B73" w:rsidRDefault="00445CBB" w:rsidP="006F2ACB">
      <w:r>
        <w:t xml:space="preserve">For the case that an IP block is in IP-Accessible PG, and receives a request to accept a transaction from the IOSF fabric, the CDC </w:t>
      </w:r>
      <w:r w:rsidR="002B2C73">
        <w:t xml:space="preserve">will wait for power to be ungated and for the clock to be requested and clkack to assert before ungating the clock and asserting gclock-active. </w:t>
      </w:r>
    </w:p>
    <w:p w14:paraId="329349B3" w14:textId="6BEF8A40" w:rsidR="00445CBB" w:rsidRDefault="00F16160" w:rsidP="006F2ACB">
      <w:r>
        <w:t>F</w:t>
      </w:r>
      <w:r w:rsidR="00297925">
        <w:t>or the case of a fabric wake when the CDC is in the SYNCOFF state, with the ‘clkreq’ signal de-asserted to the SOC</w:t>
      </w:r>
      <w:r>
        <w:t>, the CDC will ungate the gclock to allow the clock to the IOSF interface to run (per the IOSF spec)</w:t>
      </w:r>
      <w:r w:rsidR="00297925">
        <w:t xml:space="preserve">. </w:t>
      </w:r>
      <w:r>
        <w:t xml:space="preserve">However, the </w:t>
      </w:r>
      <w:r w:rsidR="0076264F">
        <w:t xml:space="preserve">CDC only asserts the ‘gclock_active’ and ‘gclock_ack_*’ signals when both ‘clkreq’ and ‘clkack’ are asserted at the interface of the SIP with the SOC. The CDC assumes </w:t>
      </w:r>
      <w:r w:rsidR="0076264F">
        <w:lastRenderedPageBreak/>
        <w:t>that the SIP’s fabric interface logic is able to make forward progress on processing the incoming fabric transaction without dependence on the assertion of the ‘gclock_active’ or ‘gclock_ack_*’ signals.</w:t>
      </w:r>
      <w:r w:rsidR="00445CBB">
        <w:t xml:space="preserve">   </w:t>
      </w:r>
    </w:p>
    <w:p w14:paraId="643E38E9" w14:textId="77777777" w:rsidR="00FD64EC" w:rsidRDefault="00FD64EC"/>
    <w:p w14:paraId="5311AD0B" w14:textId="283C1B76" w:rsidR="00FD64EC" w:rsidRDefault="00EE0EA4" w:rsidP="00B31C1F">
      <w:pPr>
        <w:pStyle w:val="Heading4"/>
      </w:pPr>
      <w:bookmarkStart w:id="269" w:name="_Toc360722277"/>
      <w:r>
        <w:t xml:space="preserve">Using </w:t>
      </w:r>
      <w:r w:rsidR="00FD64EC">
        <w:t>C</w:t>
      </w:r>
      <w:r>
        <w:t xml:space="preserve">DCs </w:t>
      </w:r>
      <w:r w:rsidR="000F0E5A">
        <w:t>for C</w:t>
      </w:r>
      <w:r>
        <w:t xml:space="preserve">locks </w:t>
      </w:r>
      <w:r w:rsidR="005F2A7F">
        <w:t>Which Are Not Available in A</w:t>
      </w:r>
      <w:r w:rsidR="000F0E5A">
        <w:t xml:space="preserve">ll </w:t>
      </w:r>
      <w:r w:rsidR="005F2A7F">
        <w:t xml:space="preserve">Active SIP </w:t>
      </w:r>
      <w:r w:rsidR="000F0E5A">
        <w:t>States</w:t>
      </w:r>
      <w:bookmarkEnd w:id="269"/>
      <w:r>
        <w:t xml:space="preserve"> </w:t>
      </w:r>
    </w:p>
    <w:p w14:paraId="1AADDB9F" w14:textId="24F63458" w:rsidR="00A069EA" w:rsidRDefault="000F0E5A" w:rsidP="00A069EA">
      <w:r>
        <w:t xml:space="preserve">There are cases where a specific clock domain used within a SIP’s PGD - is not available in some </w:t>
      </w:r>
      <w:r w:rsidR="005F2A7F">
        <w:t>SIP/</w:t>
      </w:r>
      <w:r>
        <w:t xml:space="preserve">system states – even though the SIP may be active and functional in those system states. </w:t>
      </w:r>
    </w:p>
    <w:p w14:paraId="6B365075" w14:textId="6137CE98" w:rsidR="00A069EA" w:rsidRDefault="000F0E5A" w:rsidP="007E36B7">
      <w:pPr>
        <w:pStyle w:val="ListParagraph"/>
        <w:numPr>
          <w:ilvl w:val="0"/>
          <w:numId w:val="53"/>
        </w:numPr>
      </w:pPr>
      <w:r>
        <w:t xml:space="preserve">For example, a dual-space SIP may use a high frequency PLL clock in S0 </w:t>
      </w:r>
      <w:r w:rsidR="005F2A7F">
        <w:t xml:space="preserve">system </w:t>
      </w:r>
      <w:r>
        <w:t xml:space="preserve">state, but this PLL may be turned off when the system is not in S0 (though the dual-space SIP is still functional in at least some non-S0 </w:t>
      </w:r>
      <w:r w:rsidR="005F2A7F">
        <w:t xml:space="preserve">system </w:t>
      </w:r>
      <w:r>
        <w:t xml:space="preserve">states). </w:t>
      </w:r>
    </w:p>
    <w:p w14:paraId="731315B5" w14:textId="77777777" w:rsidR="00A069EA" w:rsidRDefault="00A069EA" w:rsidP="007E36B7">
      <w:pPr>
        <w:pStyle w:val="ListParagraph"/>
      </w:pPr>
    </w:p>
    <w:p w14:paraId="3E34C860" w14:textId="77777777" w:rsidR="00A069EA" w:rsidRDefault="007E6221" w:rsidP="007E36B7">
      <w:pPr>
        <w:pStyle w:val="ListParagraph"/>
        <w:numPr>
          <w:ilvl w:val="0"/>
          <w:numId w:val="53"/>
        </w:numPr>
      </w:pPr>
      <w:r>
        <w:t xml:space="preserve">For such a clock domain, the SIP team needs to figure out what are the appropriate triggers both for requesting the clock at initial entry in to the relevant active state, and then terminating the clock request cleanly when exiting the relevant active state. </w:t>
      </w:r>
    </w:p>
    <w:p w14:paraId="04BAE16B" w14:textId="77777777" w:rsidR="00A069EA" w:rsidRDefault="00A069EA" w:rsidP="007E36B7">
      <w:pPr>
        <w:pStyle w:val="ListParagraph"/>
      </w:pPr>
    </w:p>
    <w:p w14:paraId="3C20B47E" w14:textId="77777777" w:rsidR="00A069EA" w:rsidRDefault="007E6221" w:rsidP="007E36B7">
      <w:pPr>
        <w:pStyle w:val="ListParagraph"/>
        <w:numPr>
          <w:ilvl w:val="0"/>
          <w:numId w:val="53"/>
        </w:numPr>
      </w:pPr>
      <w:r>
        <w:t>The trigger for entry into active state should be routed into the “</w:t>
      </w:r>
      <w:r w:rsidRPr="00A069EA">
        <w:rPr>
          <w:i/>
        </w:rPr>
        <w:t>pwrgate_pmc_wake</w:t>
      </w:r>
      <w:r>
        <w:t xml:space="preserve">” input of the relevant CDC. </w:t>
      </w:r>
      <w:r w:rsidR="00F55FD7">
        <w:t xml:space="preserve">The trigger for exit of the system from the active state </w:t>
      </w:r>
      <w:r>
        <w:t>s</w:t>
      </w:r>
      <w:r w:rsidR="00F55FD7">
        <w:t>hould be routed to the “</w:t>
      </w:r>
      <w:r w:rsidR="00F55FD7" w:rsidRPr="00A069EA">
        <w:rPr>
          <w:i/>
        </w:rPr>
        <w:t>pwrgate_force</w:t>
      </w:r>
      <w:r w:rsidR="00F55FD7">
        <w:t xml:space="preserve">” input of </w:t>
      </w:r>
      <w:r w:rsidR="00F55FD7">
        <w:lastRenderedPageBreak/>
        <w:t xml:space="preserve">the CDC. </w:t>
      </w:r>
      <w:r w:rsidR="005B3D4A">
        <w:t xml:space="preserve">Other signals such as pwrgate_active, pgcb_pok, </w:t>
      </w:r>
      <w:r w:rsidR="006A0C9A">
        <w:t>also need to be taken into consideration.</w:t>
      </w:r>
      <w:r w:rsidR="005B3D4A">
        <w:t xml:space="preserve"> </w:t>
      </w:r>
    </w:p>
    <w:p w14:paraId="50C269EF" w14:textId="77777777" w:rsidR="00A069EA" w:rsidRDefault="00A069EA" w:rsidP="007E36B7">
      <w:pPr>
        <w:pStyle w:val="ListParagraph"/>
      </w:pPr>
    </w:p>
    <w:p w14:paraId="62C06DDA" w14:textId="1A1A5065" w:rsidR="000F0E5A" w:rsidRDefault="00F55FD7" w:rsidP="007E36B7">
      <w:pPr>
        <w:pStyle w:val="ListParagraph"/>
        <w:numPr>
          <w:ilvl w:val="0"/>
          <w:numId w:val="53"/>
        </w:numPr>
      </w:pPr>
      <w:r>
        <w:t>An example</w:t>
      </w:r>
      <w:r w:rsidR="006A0C9A">
        <w:t xml:space="preserve"> of a s</w:t>
      </w:r>
      <w:r w:rsidR="005F2A7F">
        <w:t xml:space="preserve">imple </w:t>
      </w:r>
      <w:r w:rsidR="006A0C9A">
        <w:t>sequencer</w:t>
      </w:r>
      <w:r w:rsidR="005F2A7F">
        <w:t xml:space="preserve"> and glue logic</w:t>
      </w:r>
      <w:r w:rsidR="006A0C9A">
        <w:t xml:space="preserve"> to interface with a CDC </w:t>
      </w:r>
      <w:r w:rsidR="005F2A7F">
        <w:t xml:space="preserve">for such a clock </w:t>
      </w:r>
      <w:r w:rsidR="006A0C9A">
        <w:t xml:space="preserve">is provided in the Appendix. </w:t>
      </w:r>
      <w:r>
        <w:t xml:space="preserve"> </w:t>
      </w:r>
    </w:p>
    <w:p w14:paraId="1C0C228F" w14:textId="77777777" w:rsidR="00D73E2C" w:rsidRDefault="00D73E2C" w:rsidP="009542A0"/>
    <w:p w14:paraId="0F5CAD69" w14:textId="77777777" w:rsidR="00D73E2C" w:rsidRDefault="00D73E2C" w:rsidP="00D73E2C">
      <w:pPr>
        <w:pStyle w:val="Heading4"/>
      </w:pPr>
      <w:bookmarkStart w:id="270" w:name="_Toc360722278"/>
      <w:r>
        <w:t>CDC Clock-gating Support for “pgcb_clk”</w:t>
      </w:r>
      <w:bookmarkEnd w:id="270"/>
    </w:p>
    <w:p w14:paraId="1BA69CC1" w14:textId="702968EF" w:rsidR="00191EBE" w:rsidRDefault="00191EBE" w:rsidP="00B31C1F">
      <w:r>
        <w:t xml:space="preserve">The CDC supports clock-gating of the “pgcb_clk” only when all the following signals at the CDC interface are de-asserted: </w:t>
      </w:r>
    </w:p>
    <w:p w14:paraId="54999772" w14:textId="3B8B9F63" w:rsidR="00191EBE" w:rsidRDefault="00191EBE" w:rsidP="00B31C1F">
      <w:pPr>
        <w:pStyle w:val="ListParagraph"/>
        <w:numPr>
          <w:ilvl w:val="0"/>
          <w:numId w:val="72"/>
        </w:numPr>
      </w:pPr>
      <w:r>
        <w:t>“gclock_req_async” and “gclock_ack_async”</w:t>
      </w:r>
    </w:p>
    <w:p w14:paraId="146AFA40" w14:textId="764F8B69" w:rsidR="00D73E2C" w:rsidRDefault="00191EBE" w:rsidP="00B31C1F">
      <w:pPr>
        <w:pStyle w:val="ListParagraph"/>
        <w:numPr>
          <w:ilvl w:val="0"/>
          <w:numId w:val="72"/>
        </w:numPr>
      </w:pPr>
      <w:r>
        <w:t>“gclock_req_sync” and “gclock_active”</w:t>
      </w:r>
    </w:p>
    <w:p w14:paraId="64A42578" w14:textId="1ED1C2C3" w:rsidR="00191EBE" w:rsidRDefault="00191EBE" w:rsidP="00B31C1F">
      <w:pPr>
        <w:pStyle w:val="ListParagraph"/>
        <w:numPr>
          <w:ilvl w:val="0"/>
          <w:numId w:val="72"/>
        </w:numPr>
      </w:pPr>
      <w:r>
        <w:t>“clkreq” and “clkack”</w:t>
      </w:r>
    </w:p>
    <w:p w14:paraId="7FAB9E91" w14:textId="7B0DA595" w:rsidR="00191EBE" w:rsidRDefault="00191EBE" w:rsidP="00B31C1F">
      <w:pPr>
        <w:pStyle w:val="ListParagraph"/>
        <w:numPr>
          <w:ilvl w:val="0"/>
          <w:numId w:val="72"/>
        </w:numPr>
      </w:pPr>
      <w:r>
        <w:t>“Ism_fabric” == ‘0’, and “ism_agent” == ‘0’</w:t>
      </w:r>
    </w:p>
    <w:p w14:paraId="116AD087" w14:textId="77777777" w:rsidR="00191EBE" w:rsidRDefault="00191EBE" w:rsidP="00B31C1F">
      <w:r>
        <w:t xml:space="preserve">As a corollary, any assertions of the above signals should be taken as a wake condition to ungate the “pgcb_clk” (needs to be handled outside of the CDC). </w:t>
      </w:r>
    </w:p>
    <w:p w14:paraId="3A2DBD23" w14:textId="14D4207A" w:rsidR="00191EBE" w:rsidRDefault="00191EBE" w:rsidP="00B31C1F">
      <w:r>
        <w:t>Also, any change in “pwrgate_disabled” signal should be a cause for ungating/waking the “pgcb_clk”.</w:t>
      </w:r>
    </w:p>
    <w:p w14:paraId="670F35C0" w14:textId="07BDBBA3" w:rsidR="00D73E2C" w:rsidRPr="00B36CD4" w:rsidRDefault="00191EBE" w:rsidP="00B31C1F">
      <w:r>
        <w:t xml:space="preserve">   </w:t>
      </w:r>
    </w:p>
    <w:p w14:paraId="1F0E3BBA" w14:textId="75FEEC9C" w:rsidR="007F51B7" w:rsidRDefault="007F51B7" w:rsidP="00B31C1F">
      <w:pPr>
        <w:pStyle w:val="Heading4"/>
      </w:pPr>
      <w:bookmarkStart w:id="271" w:name="_Toc360722279"/>
      <w:bookmarkStart w:id="272" w:name="_Toc360722283"/>
      <w:bookmarkStart w:id="273" w:name="_Toc360722284"/>
      <w:bookmarkEnd w:id="271"/>
      <w:bookmarkEnd w:id="272"/>
      <w:r>
        <w:lastRenderedPageBreak/>
        <w:t>Pulse-width check and Metastability checks on double-syncs used within CDC</w:t>
      </w:r>
      <w:bookmarkEnd w:id="273"/>
      <w:r>
        <w:t xml:space="preserve"> </w:t>
      </w:r>
    </w:p>
    <w:p w14:paraId="13280C0F" w14:textId="0661AABE" w:rsidR="007F51B7" w:rsidRDefault="007F51B7" w:rsidP="007F51B7">
      <w:r>
        <w:t xml:space="preserve">All double-syncs at the interfaces of the CDC now have pulse-width check and metastability checks enabled (previousl releases had the checks disabled for some of the double-syncs). These checks may now cause violations to be flagged in the IP regressions. The IP team is responsible for reviewing the violations and comprehending if these represent any real issue or not. </w:t>
      </w:r>
    </w:p>
    <w:p w14:paraId="7BB49A62" w14:textId="05FCFB7C" w:rsidR="007F51B7" w:rsidRDefault="007F51B7" w:rsidP="007F51B7">
      <w:pPr>
        <w:rPr>
          <w:color w:val="1F497D"/>
        </w:rPr>
      </w:pPr>
      <w:r>
        <w:t xml:space="preserve">If the IP team is confident that a check (pulse-width or metastability) can be waived for a given double-sync, it can be waived using the verilog ‘defparam’ directive to override the doublesync instance’s parameter. </w:t>
      </w:r>
      <w:r>
        <w:rPr>
          <w:color w:val="1F497D"/>
        </w:rPr>
        <w:t>This can be done from any hierarchy with the following syntax:</w:t>
      </w:r>
    </w:p>
    <w:p w14:paraId="5A93A52D" w14:textId="77777777" w:rsidR="007F51B7" w:rsidRDefault="007F51B7" w:rsidP="007F51B7">
      <w:pPr>
        <w:rPr>
          <w:color w:val="1F497D"/>
        </w:rPr>
      </w:pPr>
    </w:p>
    <w:p w14:paraId="6D3487B0" w14:textId="77777777" w:rsidR="007F51B7" w:rsidRDefault="007F51B7" w:rsidP="007F51B7">
      <w:pPr>
        <w:pStyle w:val="Code"/>
        <w:rPr>
          <w:color w:val="262626"/>
        </w:rPr>
      </w:pPr>
      <w:r>
        <w:t>defparam &lt;hierarchy&gt;.&lt;PARAMETER&gt; = 0;</w:t>
      </w:r>
    </w:p>
    <w:p w14:paraId="0AAC6DC0" w14:textId="2F7145A9" w:rsidR="007F51B7" w:rsidRDefault="00A32DAF" w:rsidP="007F51B7">
      <w:pPr>
        <w:rPr>
          <w:color w:val="1F497D"/>
        </w:rPr>
      </w:pPr>
      <w:r>
        <w:rPr>
          <w:color w:val="1F497D"/>
        </w:rPr>
        <w:t>This directive could be placed within the top level AON/UNgated wrapper for the IP (note that t</w:t>
      </w:r>
      <w:r w:rsidR="007F51B7">
        <w:rPr>
          <w:color w:val="1F497D"/>
        </w:rPr>
        <w:t>he translate_off directive is required for lintra and synthesis to ignore this)</w:t>
      </w:r>
      <w:r w:rsidR="00F3404B">
        <w:rPr>
          <w:color w:val="1F497D"/>
        </w:rPr>
        <w:t>. For example</w:t>
      </w:r>
      <w:r w:rsidR="007F51B7">
        <w:rPr>
          <w:color w:val="1F497D"/>
        </w:rPr>
        <w:t>:</w:t>
      </w:r>
    </w:p>
    <w:p w14:paraId="278A1EFE" w14:textId="77777777" w:rsidR="00F3404B" w:rsidRDefault="00F3404B" w:rsidP="007F51B7">
      <w:pPr>
        <w:pStyle w:val="Code"/>
      </w:pPr>
    </w:p>
    <w:p w14:paraId="13FB257C" w14:textId="77777777" w:rsidR="007F51B7" w:rsidRDefault="007F51B7" w:rsidP="007F51B7">
      <w:pPr>
        <w:pStyle w:val="Code"/>
        <w:rPr>
          <w:color w:val="262626"/>
        </w:rPr>
      </w:pPr>
      <w:r>
        <w:t>// synopsys translate_off</w:t>
      </w:r>
    </w:p>
    <w:p w14:paraId="24D9CB82" w14:textId="77777777" w:rsidR="007F51B7" w:rsidRDefault="007F51B7" w:rsidP="007F51B7">
      <w:pPr>
        <w:pStyle w:val="Code"/>
      </w:pPr>
      <w:r>
        <w:t>   defparam u_sideClkDomainController.u_CdcPgcbClock.u_ismWakePG.PULSE_WIDTH_CHECK = 0;</w:t>
      </w:r>
    </w:p>
    <w:p w14:paraId="5260FC50" w14:textId="77777777" w:rsidR="007F51B7" w:rsidRDefault="007F51B7" w:rsidP="007F51B7">
      <w:pPr>
        <w:pStyle w:val="Code"/>
      </w:pPr>
      <w:r>
        <w:t>// synopsys translate_on</w:t>
      </w:r>
    </w:p>
    <w:p w14:paraId="6DBC6AD7" w14:textId="77777777" w:rsidR="007F51B7" w:rsidRDefault="007F51B7" w:rsidP="007F51B7">
      <w:pPr>
        <w:rPr>
          <w:color w:val="1F497D"/>
        </w:rPr>
      </w:pPr>
    </w:p>
    <w:p w14:paraId="705BBBE1" w14:textId="414C9AC6" w:rsidR="007F51B7" w:rsidRDefault="00A32DAF" w:rsidP="007F51B7">
      <w:pPr>
        <w:rPr>
          <w:color w:val="1F497D"/>
        </w:rPr>
      </w:pPr>
      <w:r>
        <w:rPr>
          <w:color w:val="1F497D"/>
        </w:rPr>
        <w:t xml:space="preserve">Alternately, </w:t>
      </w:r>
      <w:r w:rsidR="007F51B7">
        <w:rPr>
          <w:color w:val="1F497D"/>
        </w:rPr>
        <w:t>this could be done in the testbench somewhere</w:t>
      </w:r>
      <w:r w:rsidR="00675A83">
        <w:rPr>
          <w:color w:val="1F497D"/>
        </w:rPr>
        <w:t xml:space="preserve"> (for example)</w:t>
      </w:r>
      <w:r w:rsidR="007F51B7">
        <w:rPr>
          <w:color w:val="1F497D"/>
        </w:rPr>
        <w:t>:</w:t>
      </w:r>
    </w:p>
    <w:p w14:paraId="0A4397A9" w14:textId="77777777" w:rsidR="007F51B7" w:rsidRDefault="007F51B7" w:rsidP="007F51B7">
      <w:pPr>
        <w:pStyle w:val="Code"/>
        <w:rPr>
          <w:color w:val="262626"/>
        </w:rPr>
      </w:pPr>
      <w:r>
        <w:lastRenderedPageBreak/>
        <w:t>   defparam lpio_spt_tb.spt_lpio_wrapper1.i_spt_lpio_aon_wrapper.u_sideClkDomainController.u_CdcPgcbClock.u_ismWakePG.PULSE_WIDTH_CHCEK = 0;</w:t>
      </w:r>
    </w:p>
    <w:p w14:paraId="5E1DD7AE" w14:textId="77777777" w:rsidR="007F51B7" w:rsidRDefault="007F51B7" w:rsidP="007F51B7">
      <w:pPr>
        <w:rPr>
          <w:rFonts w:ascii="Arial" w:hAnsi="Arial" w:cs="Arial"/>
          <w:sz w:val="18"/>
          <w:szCs w:val="18"/>
        </w:rPr>
      </w:pPr>
    </w:p>
    <w:p w14:paraId="39E80B46" w14:textId="638A0772" w:rsidR="007F51B7" w:rsidRDefault="00675A83" w:rsidP="007F51B7">
      <w:pPr>
        <w:rPr>
          <w:rFonts w:ascii="Calibri" w:hAnsi="Calibri" w:cs="Calibri"/>
          <w:color w:val="1F497D"/>
          <w:sz w:val="22"/>
          <w:szCs w:val="22"/>
        </w:rPr>
      </w:pPr>
      <w:r>
        <w:rPr>
          <w:color w:val="1F497D"/>
        </w:rPr>
        <w:t xml:space="preserve">Either way should work, though it may be better to place the directive within the RTL itself so that it is portable from IP environment to FC also. </w:t>
      </w:r>
    </w:p>
    <w:p w14:paraId="6BDFDD6A" w14:textId="43215EDF" w:rsidR="007F51B7" w:rsidRPr="007F51B7" w:rsidRDefault="00675A83" w:rsidP="007F51B7">
      <w:r>
        <w:t xml:space="preserve">The above example illustrates turning off the pulse width check, but the metastability checks can also be turned off in similar manner. </w:t>
      </w:r>
    </w:p>
    <w:p w14:paraId="704AC7BC" w14:textId="77777777" w:rsidR="00F37C5B" w:rsidRDefault="00F37C5B"/>
    <w:p w14:paraId="17B2EB47" w14:textId="2E79257D" w:rsidR="00F37C5B" w:rsidRDefault="00F37C5B">
      <w:r>
        <w:t xml:space="preserve">NOTE: </w:t>
      </w:r>
      <w:r w:rsidR="00E103A4">
        <w:t xml:space="preserve">One set of common pulse-width check violations relate to the gclock_req_async/sync input to the CDC. </w:t>
      </w:r>
    </w:p>
    <w:p w14:paraId="666469FB" w14:textId="77777777" w:rsidR="00F37C5B" w:rsidRDefault="00E103A4" w:rsidP="00D710D6">
      <w:pPr>
        <w:pStyle w:val="ListParagraph"/>
        <w:numPr>
          <w:ilvl w:val="0"/>
          <w:numId w:val="44"/>
        </w:numPr>
      </w:pPr>
      <w:r>
        <w:t xml:space="preserve">When the functional domain of the CDC is active (clock is not gated), these signals may assert, de-assert shortly and then assert again without having enough time for the de-assertion to be synchronized into the pgcb_clk domain (which is typically slower than the functional clock). </w:t>
      </w:r>
    </w:p>
    <w:p w14:paraId="5842DA06" w14:textId="77777777" w:rsidR="00F37C5B" w:rsidRDefault="00F37C5B" w:rsidP="00D710D6">
      <w:pPr>
        <w:pStyle w:val="ListParagraph"/>
      </w:pPr>
    </w:p>
    <w:p w14:paraId="2C5BAD0C" w14:textId="3542A1B8" w:rsidR="00E103A4" w:rsidRDefault="00E103A4" w:rsidP="00D710D6">
      <w:pPr>
        <w:pStyle w:val="ListParagraph"/>
        <w:numPr>
          <w:ilvl w:val="0"/>
          <w:numId w:val="44"/>
        </w:numPr>
      </w:pPr>
      <w:r>
        <w:t xml:space="preserve">For such cases, if the IP design guarantees that for any assertion of the gclock_req_async signal, the de-assertion happens only after gclock_ack_async has asserted, then it is okay to disable the pulse-width violation check on the corresponding double-sync. </w:t>
      </w:r>
    </w:p>
    <w:p w14:paraId="03D9A18B" w14:textId="540A7F1F" w:rsidR="0091669B" w:rsidRDefault="00E103A4" w:rsidP="00E04038">
      <w:r>
        <w:t xml:space="preserve">  </w:t>
      </w:r>
    </w:p>
    <w:p w14:paraId="4A63956A" w14:textId="7012F709" w:rsidR="009F609A" w:rsidRDefault="007D1A7A" w:rsidP="00B31C1F">
      <w:pPr>
        <w:pStyle w:val="Heading4"/>
      </w:pPr>
      <w:bookmarkStart w:id="274" w:name="_Toc360722285"/>
      <w:r>
        <w:lastRenderedPageBreak/>
        <w:t xml:space="preserve">SCAN/DFx requirements on </w:t>
      </w:r>
      <w:r w:rsidR="009F609A">
        <w:t>reset</w:t>
      </w:r>
      <w:r>
        <w:t xml:space="preserve"> signal</w:t>
      </w:r>
      <w:r w:rsidR="009F609A">
        <w:t>s</w:t>
      </w:r>
      <w:r>
        <w:t xml:space="preserve"> input to the CDC</w:t>
      </w:r>
      <w:bookmarkEnd w:id="274"/>
      <w:r w:rsidR="009F609A">
        <w:t xml:space="preserve"> </w:t>
      </w:r>
    </w:p>
    <w:p w14:paraId="73664F26" w14:textId="3BA96EA5" w:rsidR="003B2B66" w:rsidRDefault="003B2B66" w:rsidP="006F2ACB">
      <w:r>
        <w:t xml:space="preserve">The CDC now includes SCAN reset bypass muxes on the </w:t>
      </w:r>
      <w:r w:rsidRPr="003B2B66">
        <w:t>reset_b</w:t>
      </w:r>
      <w:r>
        <w:t xml:space="preserve"> and pok_reset_b inputs to the CDC both before and after the reset synchronizer such that the IP does not </w:t>
      </w:r>
      <w:r w:rsidR="0098277E">
        <w:t xml:space="preserve">necessarily </w:t>
      </w:r>
      <w:r>
        <w:t>need to add these</w:t>
      </w:r>
      <w:r w:rsidR="0098277E">
        <w:t xml:space="preserve"> externally (unless</w:t>
      </w:r>
      <w:r w:rsidR="00F41BDB">
        <w:t xml:space="preserve"> they are used in other logic outside of the CDC).</w:t>
      </w:r>
    </w:p>
    <w:p w14:paraId="3B2257BE" w14:textId="55F4C2A5" w:rsidR="00844008" w:rsidRDefault="00844008" w:rsidP="00844008">
      <w:pPr>
        <w:pStyle w:val="Heading1"/>
      </w:pPr>
      <w:bookmarkStart w:id="275" w:name="_Toc360722286"/>
      <w:r>
        <w:lastRenderedPageBreak/>
        <w:t>Waveforms</w:t>
      </w:r>
      <w:bookmarkEnd w:id="275"/>
    </w:p>
    <w:p w14:paraId="2A416494" w14:textId="18044F61" w:rsidR="00F96D5A" w:rsidRDefault="00F96D5A" w:rsidP="00F96D5A">
      <w:r>
        <w:t>In the following waveforms, internal signals are marked with italics and are included only to help where necessary to illustrate the overall flow.  Waveforms in green denote pgcb_clk domain signals.</w:t>
      </w:r>
    </w:p>
    <w:p w14:paraId="5CBE2CA8" w14:textId="06C40D5D" w:rsidR="00F96D5A" w:rsidRDefault="00F96D5A" w:rsidP="00F96D5A">
      <w:pPr>
        <w:pStyle w:val="Heading2"/>
      </w:pPr>
      <w:bookmarkStart w:id="276" w:name="_Toc360722287"/>
      <w:r>
        <w:t>IP-Accessible Entry</w:t>
      </w:r>
      <w:bookmarkEnd w:id="276"/>
    </w:p>
    <w:p w14:paraId="39C85E58" w14:textId="797F688A" w:rsidR="00F96D5A" w:rsidRDefault="00432E2F" w:rsidP="00F96D5A">
      <w:r>
        <w:object w:dxaOrig="15286" w:dyaOrig="9434" w14:anchorId="2C987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5.5pt" o:ole="">
            <v:imagedata r:id="rId83" o:title=""/>
          </v:shape>
          <o:OLEObject Type="Embed" ProgID="Visio.Drawing.11" ShapeID="_x0000_i1025" DrawAspect="Content" ObjectID="_1491137629" r:id="rId84"/>
        </w:object>
      </w:r>
    </w:p>
    <w:p w14:paraId="7B50F989" w14:textId="77777777" w:rsidR="00CC16DC" w:rsidRDefault="00CC16DC" w:rsidP="00F96D5A"/>
    <w:p w14:paraId="6C81E9A3" w14:textId="3A55B1E0" w:rsidR="00CC16DC" w:rsidRDefault="00CC16DC" w:rsidP="00CC16DC">
      <w:pPr>
        <w:pStyle w:val="Heading2"/>
      </w:pPr>
      <w:bookmarkStart w:id="277" w:name="_Toc360722288"/>
      <w:r>
        <w:lastRenderedPageBreak/>
        <w:t>IP-Accessible Exit</w:t>
      </w:r>
      <w:bookmarkEnd w:id="277"/>
    </w:p>
    <w:p w14:paraId="4AF529E9" w14:textId="3B882C03" w:rsidR="00CC16DC" w:rsidRDefault="00476BCC" w:rsidP="00CC16DC">
      <w:r>
        <w:rPr>
          <w:noProof/>
        </w:rPr>
        <w:drawing>
          <wp:inline distT="0" distB="0" distL="0" distR="0" wp14:anchorId="02AF36A4" wp14:editId="72446477">
            <wp:extent cx="5486400" cy="4552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c_acc_exit.emz"/>
                    <pic:cNvPicPr/>
                  </pic:nvPicPr>
                  <pic:blipFill>
                    <a:blip r:embed="rId85">
                      <a:extLst>
                        <a:ext uri="{28A0092B-C50C-407E-A947-70E740481C1C}">
                          <a14:useLocalDpi xmlns:a14="http://schemas.microsoft.com/office/drawing/2010/main" val="0"/>
                        </a:ext>
                      </a:extLst>
                    </a:blip>
                    <a:stretch>
                      <a:fillRect/>
                    </a:stretch>
                  </pic:blipFill>
                  <pic:spPr>
                    <a:xfrm>
                      <a:off x="0" y="0"/>
                      <a:ext cx="5486400" cy="4552315"/>
                    </a:xfrm>
                    <a:prstGeom prst="rect">
                      <a:avLst/>
                    </a:prstGeom>
                  </pic:spPr>
                </pic:pic>
              </a:graphicData>
            </a:graphic>
          </wp:inline>
        </w:drawing>
      </w:r>
    </w:p>
    <w:p w14:paraId="653986E1" w14:textId="77777777" w:rsidR="00CC16DC" w:rsidRDefault="00CC16DC" w:rsidP="00CC16DC"/>
    <w:p w14:paraId="6AF85561" w14:textId="47251A56" w:rsidR="00CC16DC" w:rsidRDefault="00CC16DC" w:rsidP="00CC16DC">
      <w:pPr>
        <w:pStyle w:val="Heading2"/>
      </w:pPr>
      <w:bookmarkStart w:id="278" w:name="_Toc360722289"/>
      <w:r>
        <w:lastRenderedPageBreak/>
        <w:t>IP-Inaccessible Entry</w:t>
      </w:r>
      <w:bookmarkEnd w:id="278"/>
    </w:p>
    <w:p w14:paraId="53F05CCE" w14:textId="4FC80FD6" w:rsidR="00CC16DC" w:rsidRDefault="00382C79" w:rsidP="00CC16DC">
      <w:r>
        <w:rPr>
          <w:noProof/>
        </w:rPr>
        <w:drawing>
          <wp:inline distT="0" distB="0" distL="0" distR="0" wp14:anchorId="2877F086" wp14:editId="3B7ED4B9">
            <wp:extent cx="5486400" cy="369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Inacc-Entry.emf"/>
                    <pic:cNvPicPr/>
                  </pic:nvPicPr>
                  <pic:blipFill>
                    <a:blip r:embed="rId86">
                      <a:extLst>
                        <a:ext uri="{28A0092B-C50C-407E-A947-70E740481C1C}">
                          <a14:useLocalDpi xmlns:a14="http://schemas.microsoft.com/office/drawing/2010/main" val="0"/>
                        </a:ext>
                      </a:extLst>
                    </a:blip>
                    <a:stretch>
                      <a:fillRect/>
                    </a:stretch>
                  </pic:blipFill>
                  <pic:spPr>
                    <a:xfrm>
                      <a:off x="0" y="0"/>
                      <a:ext cx="5486400" cy="3698240"/>
                    </a:xfrm>
                    <a:prstGeom prst="rect">
                      <a:avLst/>
                    </a:prstGeom>
                  </pic:spPr>
                </pic:pic>
              </a:graphicData>
            </a:graphic>
          </wp:inline>
        </w:drawing>
      </w:r>
    </w:p>
    <w:p w14:paraId="27F0807E" w14:textId="77777777" w:rsidR="00CC16DC" w:rsidRDefault="00CC16DC" w:rsidP="00CC16DC"/>
    <w:p w14:paraId="507E3877" w14:textId="051BCF61" w:rsidR="00CC16DC" w:rsidRDefault="00CC16DC" w:rsidP="00CC16DC">
      <w:pPr>
        <w:pStyle w:val="Heading2"/>
      </w:pPr>
      <w:bookmarkStart w:id="279" w:name="_Toc360722290"/>
      <w:r>
        <w:lastRenderedPageBreak/>
        <w:t>IP-Inaccessible Exit</w:t>
      </w:r>
      <w:bookmarkEnd w:id="279"/>
    </w:p>
    <w:p w14:paraId="7B18E526" w14:textId="2E80D8E6" w:rsidR="00CC16DC" w:rsidRDefault="00081071" w:rsidP="00CC16DC">
      <w:r>
        <w:object w:dxaOrig="10619" w:dyaOrig="13034" w14:anchorId="20E1DAAC">
          <v:shape id="_x0000_i1026" type="#_x0000_t75" style="width:6in;height:529.5pt" o:ole="">
            <v:imagedata r:id="rId87" o:title=""/>
          </v:shape>
          <o:OLEObject Type="Embed" ProgID="Visio.Drawing.11" ShapeID="_x0000_i1026" DrawAspect="Content" ObjectID="_1491137630" r:id="rId88"/>
        </w:object>
      </w:r>
    </w:p>
    <w:p w14:paraId="39B45590" w14:textId="77777777" w:rsidR="00184C07" w:rsidRDefault="00184C07" w:rsidP="00CC16DC"/>
    <w:p w14:paraId="7E95E0E8" w14:textId="77777777" w:rsidR="00184C07" w:rsidRPr="00184C07" w:rsidRDefault="00184C07" w:rsidP="00184C07"/>
    <w:p w14:paraId="1FE4D02E" w14:textId="28132843" w:rsidR="003611F2" w:rsidRDefault="003611F2">
      <w:pPr>
        <w:pStyle w:val="Heading1"/>
      </w:pPr>
      <w:bookmarkStart w:id="280" w:name="_Toc360722291"/>
      <w:r>
        <w:lastRenderedPageBreak/>
        <w:t>Appendix</w:t>
      </w:r>
      <w:bookmarkEnd w:id="280"/>
    </w:p>
    <w:p w14:paraId="7F5AF1B8" w14:textId="441EA95A" w:rsidR="003611F2" w:rsidRDefault="003611F2" w:rsidP="000E36D3">
      <w:pPr>
        <w:pStyle w:val="Heading2"/>
      </w:pPr>
      <w:bookmarkStart w:id="281" w:name="_Toc360722292"/>
      <w:r>
        <w:t>CDC VISA Signals</w:t>
      </w:r>
      <w:bookmarkEnd w:id="281"/>
    </w:p>
    <w:p w14:paraId="18A31DE8" w14:textId="77777777" w:rsidR="00487615" w:rsidRDefault="00487615" w:rsidP="00487615">
      <w:r w:rsidRPr="004A4A40">
        <w:t xml:space="preserve">The latest recommendation is that the integrating IP have the VISA tool automatically insert VISA in the </w:t>
      </w:r>
      <w:r>
        <w:t>CDC</w:t>
      </w:r>
      <w:r w:rsidRPr="004A4A40">
        <w:t xml:space="preserve"> and that </w:t>
      </w:r>
      <w:r>
        <w:t>the cdc_visa</w:t>
      </w:r>
      <w:r w:rsidRPr="004A4A40">
        <w:t xml:space="preserve"> output be ignored. See the provided .sig files under $MODEL_ROOT/tools/visa.</w:t>
      </w:r>
    </w:p>
    <w:p w14:paraId="5EF82D75" w14:textId="1F179901" w:rsidR="003611F2" w:rsidRDefault="003611F2" w:rsidP="003611F2">
      <w:r>
        <w:t>The following table describes the implementation of the 24 bit output vector ‘cdc_visa’:</w:t>
      </w:r>
    </w:p>
    <w:tbl>
      <w:tblPr>
        <w:tblStyle w:val="TableGrid"/>
        <w:tblW w:w="0" w:type="auto"/>
        <w:tblLook w:val="04A0" w:firstRow="1" w:lastRow="0" w:firstColumn="1" w:lastColumn="0" w:noHBand="0" w:noVBand="1"/>
      </w:tblPr>
      <w:tblGrid>
        <w:gridCol w:w="755"/>
        <w:gridCol w:w="2973"/>
        <w:gridCol w:w="2344"/>
        <w:gridCol w:w="2784"/>
      </w:tblGrid>
      <w:tr w:rsidR="00753BBC" w14:paraId="7443385D" w14:textId="77777777" w:rsidTr="00233D81">
        <w:tc>
          <w:tcPr>
            <w:tcW w:w="763" w:type="dxa"/>
          </w:tcPr>
          <w:p w14:paraId="567E9CB9" w14:textId="77777777" w:rsidR="00753BBC" w:rsidRPr="0070191F" w:rsidRDefault="00753BBC" w:rsidP="006225C5">
            <w:pPr>
              <w:rPr>
                <w:rStyle w:val="IntenseEmphasis"/>
                <w:i w:val="0"/>
              </w:rPr>
            </w:pPr>
            <w:r w:rsidRPr="0070191F">
              <w:rPr>
                <w:rStyle w:val="IntenseEmphasis"/>
                <w:i w:val="0"/>
              </w:rPr>
              <w:t>Bits</w:t>
            </w:r>
          </w:p>
        </w:tc>
        <w:tc>
          <w:tcPr>
            <w:tcW w:w="2269" w:type="dxa"/>
          </w:tcPr>
          <w:p w14:paraId="524F5021" w14:textId="77777777" w:rsidR="00753BBC" w:rsidRPr="0070191F" w:rsidRDefault="00753BBC" w:rsidP="006225C5">
            <w:pPr>
              <w:rPr>
                <w:rStyle w:val="IntenseEmphasis"/>
                <w:i w:val="0"/>
              </w:rPr>
            </w:pPr>
            <w:r w:rsidRPr="0070191F">
              <w:rPr>
                <w:rStyle w:val="IntenseEmphasis"/>
                <w:i w:val="0"/>
              </w:rPr>
              <w:t>Signal</w:t>
            </w:r>
          </w:p>
        </w:tc>
        <w:tc>
          <w:tcPr>
            <w:tcW w:w="2668" w:type="dxa"/>
          </w:tcPr>
          <w:p w14:paraId="443E07CD" w14:textId="3C1B74CD" w:rsidR="00753BBC" w:rsidRPr="0070191F" w:rsidRDefault="00753BBC" w:rsidP="006225C5">
            <w:pPr>
              <w:rPr>
                <w:rStyle w:val="IntenseEmphasis"/>
                <w:i w:val="0"/>
              </w:rPr>
            </w:pPr>
            <w:r>
              <w:rPr>
                <w:rStyle w:val="IntenseEmphasis"/>
                <w:i w:val="0"/>
              </w:rPr>
              <w:t>Clock domain</w:t>
            </w:r>
          </w:p>
        </w:tc>
        <w:tc>
          <w:tcPr>
            <w:tcW w:w="3156" w:type="dxa"/>
          </w:tcPr>
          <w:p w14:paraId="47C1E38B" w14:textId="0937FEFE" w:rsidR="00753BBC" w:rsidRPr="0070191F" w:rsidRDefault="00753BBC" w:rsidP="006225C5">
            <w:pPr>
              <w:rPr>
                <w:rStyle w:val="IntenseEmphasis"/>
                <w:i w:val="0"/>
              </w:rPr>
            </w:pPr>
            <w:r w:rsidRPr="0070191F">
              <w:rPr>
                <w:rStyle w:val="IntenseEmphasis"/>
                <w:i w:val="0"/>
              </w:rPr>
              <w:t>Description</w:t>
            </w:r>
          </w:p>
        </w:tc>
      </w:tr>
      <w:tr w:rsidR="00753BBC" w14:paraId="088113A3" w14:textId="77777777" w:rsidTr="00233D81">
        <w:tc>
          <w:tcPr>
            <w:tcW w:w="763" w:type="dxa"/>
          </w:tcPr>
          <w:p w14:paraId="51D64511" w14:textId="03E10D8C" w:rsidR="00753BBC" w:rsidRDefault="00753BBC" w:rsidP="006225C5">
            <w:r>
              <w:t>23:20</w:t>
            </w:r>
          </w:p>
        </w:tc>
        <w:tc>
          <w:tcPr>
            <w:tcW w:w="2269" w:type="dxa"/>
          </w:tcPr>
          <w:p w14:paraId="24246BA1" w14:textId="77777777" w:rsidR="00753BBC" w:rsidRDefault="00753BBC" w:rsidP="006225C5">
            <w:r>
              <w:t>Reserved</w:t>
            </w:r>
          </w:p>
        </w:tc>
        <w:tc>
          <w:tcPr>
            <w:tcW w:w="2668" w:type="dxa"/>
          </w:tcPr>
          <w:p w14:paraId="0AD63378" w14:textId="5CBB5EF2" w:rsidR="00753BBC" w:rsidRDefault="00753BBC" w:rsidP="006225C5">
            <w:r>
              <w:t>n-a</w:t>
            </w:r>
          </w:p>
        </w:tc>
        <w:tc>
          <w:tcPr>
            <w:tcW w:w="3156" w:type="dxa"/>
          </w:tcPr>
          <w:p w14:paraId="2441B9C9" w14:textId="1ABE1FC9" w:rsidR="00753BBC" w:rsidRDefault="00753BBC" w:rsidP="006225C5">
            <w:r>
              <w:t>Reserved</w:t>
            </w:r>
          </w:p>
        </w:tc>
      </w:tr>
      <w:tr w:rsidR="00753BBC" w14:paraId="44D7D029" w14:textId="77777777" w:rsidTr="00233D81">
        <w:tc>
          <w:tcPr>
            <w:tcW w:w="763" w:type="dxa"/>
          </w:tcPr>
          <w:p w14:paraId="5ADB0FDB" w14:textId="0CD67921" w:rsidR="00753BBC" w:rsidRDefault="00753BBC" w:rsidP="006225C5">
            <w:r>
              <w:t>19</w:t>
            </w:r>
          </w:p>
        </w:tc>
        <w:tc>
          <w:tcPr>
            <w:tcW w:w="2269" w:type="dxa"/>
          </w:tcPr>
          <w:p w14:paraId="20FC34E1" w14:textId="6514D801" w:rsidR="00753BBC" w:rsidRDefault="005E3E7A" w:rsidP="006225C5">
            <w:r>
              <w:t>u_CdcPgClock.</w:t>
            </w:r>
            <w:r w:rsidR="00753BBC">
              <w:t>locked_pg</w:t>
            </w:r>
          </w:p>
        </w:tc>
        <w:tc>
          <w:tcPr>
            <w:tcW w:w="2668" w:type="dxa"/>
          </w:tcPr>
          <w:p w14:paraId="3890A4DB" w14:textId="34E8E005" w:rsidR="00753BBC" w:rsidRDefault="00753BBC" w:rsidP="006225C5">
            <w:r w:rsidRPr="00141A50">
              <w:t>pgcb_clk</w:t>
            </w:r>
          </w:p>
        </w:tc>
        <w:tc>
          <w:tcPr>
            <w:tcW w:w="3156" w:type="dxa"/>
          </w:tcPr>
          <w:p w14:paraId="068559EF" w14:textId="56814714" w:rsidR="00753BBC" w:rsidRDefault="00753BBC" w:rsidP="006225C5"/>
        </w:tc>
      </w:tr>
      <w:tr w:rsidR="00753BBC" w14:paraId="0C740E8C" w14:textId="77777777" w:rsidTr="00233D81">
        <w:tc>
          <w:tcPr>
            <w:tcW w:w="763" w:type="dxa"/>
          </w:tcPr>
          <w:p w14:paraId="2659806D" w14:textId="0C168CA2" w:rsidR="00753BBC" w:rsidRDefault="00753BBC" w:rsidP="006225C5">
            <w:r>
              <w:t>18</w:t>
            </w:r>
          </w:p>
        </w:tc>
        <w:tc>
          <w:tcPr>
            <w:tcW w:w="2269" w:type="dxa"/>
          </w:tcPr>
          <w:p w14:paraId="52A08CAB" w14:textId="487D53B7" w:rsidR="00753BBC" w:rsidRDefault="005E3E7A" w:rsidP="006225C5">
            <w:r>
              <w:t>u_CdcPgClock.</w:t>
            </w:r>
            <w:r w:rsidR="00753BBC">
              <w:t>force_ready_pg</w:t>
            </w:r>
          </w:p>
        </w:tc>
        <w:tc>
          <w:tcPr>
            <w:tcW w:w="2668" w:type="dxa"/>
          </w:tcPr>
          <w:p w14:paraId="4E7277FB" w14:textId="64E6EE7D" w:rsidR="00753BBC" w:rsidRDefault="00753BBC" w:rsidP="006225C5">
            <w:r w:rsidRPr="00141A50">
              <w:t>pgcb_clk</w:t>
            </w:r>
          </w:p>
        </w:tc>
        <w:tc>
          <w:tcPr>
            <w:tcW w:w="3156" w:type="dxa"/>
          </w:tcPr>
          <w:p w14:paraId="7441695D" w14:textId="20113030" w:rsidR="00753BBC" w:rsidRDefault="00753BBC" w:rsidP="006225C5"/>
        </w:tc>
      </w:tr>
      <w:tr w:rsidR="00753BBC" w14:paraId="1EEF32B8" w14:textId="77777777" w:rsidTr="00233D81">
        <w:tc>
          <w:tcPr>
            <w:tcW w:w="763" w:type="dxa"/>
          </w:tcPr>
          <w:p w14:paraId="5B5ECAC7" w14:textId="611F4475" w:rsidR="00753BBC" w:rsidRDefault="00753BBC" w:rsidP="006225C5">
            <w:r>
              <w:t>17</w:t>
            </w:r>
          </w:p>
        </w:tc>
        <w:tc>
          <w:tcPr>
            <w:tcW w:w="2269" w:type="dxa"/>
          </w:tcPr>
          <w:p w14:paraId="5E961DCA" w14:textId="0B0161EF" w:rsidR="00753BBC" w:rsidRDefault="005E3E7A" w:rsidP="006225C5">
            <w:r>
              <w:t>u_CdcPgClock.</w:t>
            </w:r>
            <w:r w:rsidR="00753BBC">
              <w:t>domain_pok_pg</w:t>
            </w:r>
          </w:p>
        </w:tc>
        <w:tc>
          <w:tcPr>
            <w:tcW w:w="2668" w:type="dxa"/>
          </w:tcPr>
          <w:p w14:paraId="5B998F6E" w14:textId="0A5826FA" w:rsidR="00753BBC" w:rsidRDefault="00753BBC" w:rsidP="006225C5">
            <w:r w:rsidRPr="00141A50">
              <w:t>pgcb_clk</w:t>
            </w:r>
          </w:p>
        </w:tc>
        <w:tc>
          <w:tcPr>
            <w:tcW w:w="3156" w:type="dxa"/>
          </w:tcPr>
          <w:p w14:paraId="4001C4FF" w14:textId="1871AA28" w:rsidR="00753BBC" w:rsidRDefault="00753BBC" w:rsidP="006225C5"/>
        </w:tc>
      </w:tr>
      <w:tr w:rsidR="00753BBC" w14:paraId="3F90E9D9" w14:textId="77777777" w:rsidTr="00233D81">
        <w:tc>
          <w:tcPr>
            <w:tcW w:w="763" w:type="dxa"/>
          </w:tcPr>
          <w:p w14:paraId="59798CA4" w14:textId="752102E7" w:rsidR="00753BBC" w:rsidRDefault="00753BBC" w:rsidP="006225C5">
            <w:r>
              <w:t>16</w:t>
            </w:r>
          </w:p>
        </w:tc>
        <w:tc>
          <w:tcPr>
            <w:tcW w:w="2269" w:type="dxa"/>
          </w:tcPr>
          <w:p w14:paraId="27155A94" w14:textId="4F16C81E" w:rsidR="00753BBC" w:rsidRDefault="005E3E7A" w:rsidP="006225C5">
            <w:r>
              <w:t>u_CdcPgClock.</w:t>
            </w:r>
            <w:r w:rsidR="00753BBC">
              <w:t>assert_clkreq_pg</w:t>
            </w:r>
          </w:p>
        </w:tc>
        <w:tc>
          <w:tcPr>
            <w:tcW w:w="2668" w:type="dxa"/>
          </w:tcPr>
          <w:p w14:paraId="4C1F806D" w14:textId="72DBF812" w:rsidR="00753BBC" w:rsidRDefault="00753BBC" w:rsidP="006225C5">
            <w:r w:rsidRPr="00141A50">
              <w:t>pgcb_clk</w:t>
            </w:r>
          </w:p>
        </w:tc>
        <w:tc>
          <w:tcPr>
            <w:tcW w:w="3156" w:type="dxa"/>
          </w:tcPr>
          <w:p w14:paraId="7940A1ED" w14:textId="2D205311" w:rsidR="00753BBC" w:rsidRDefault="00753BBC" w:rsidP="006225C5"/>
        </w:tc>
      </w:tr>
      <w:tr w:rsidR="00753BBC" w14:paraId="4AB50724" w14:textId="77777777" w:rsidTr="00233D81">
        <w:tc>
          <w:tcPr>
            <w:tcW w:w="763" w:type="dxa"/>
          </w:tcPr>
          <w:p w14:paraId="35680120" w14:textId="788992C7" w:rsidR="00753BBC" w:rsidRDefault="00753BBC" w:rsidP="006225C5">
            <w:r>
              <w:t>15</w:t>
            </w:r>
          </w:p>
        </w:tc>
        <w:tc>
          <w:tcPr>
            <w:tcW w:w="2269" w:type="dxa"/>
          </w:tcPr>
          <w:p w14:paraId="71FFF38D" w14:textId="38080CE0" w:rsidR="00753BBC" w:rsidRDefault="005E3E7A" w:rsidP="006225C5">
            <w:r>
              <w:t>u_CdcPgClock.</w:t>
            </w:r>
            <w:r w:rsidR="00753BBC">
              <w:t>unlock_domain_pg</w:t>
            </w:r>
          </w:p>
        </w:tc>
        <w:tc>
          <w:tcPr>
            <w:tcW w:w="2668" w:type="dxa"/>
          </w:tcPr>
          <w:p w14:paraId="517CBB62" w14:textId="7BC8ADAA" w:rsidR="00753BBC" w:rsidRDefault="00753BBC" w:rsidP="006225C5">
            <w:r w:rsidRPr="00141A50">
              <w:t>pgcb_clk</w:t>
            </w:r>
          </w:p>
        </w:tc>
        <w:tc>
          <w:tcPr>
            <w:tcW w:w="3156" w:type="dxa"/>
          </w:tcPr>
          <w:p w14:paraId="032F5AA4" w14:textId="6F8EB9D9" w:rsidR="00753BBC" w:rsidRDefault="00753BBC" w:rsidP="006225C5"/>
        </w:tc>
      </w:tr>
      <w:tr w:rsidR="00753BBC" w14:paraId="03976AF0" w14:textId="77777777" w:rsidTr="00233D81">
        <w:tc>
          <w:tcPr>
            <w:tcW w:w="763" w:type="dxa"/>
          </w:tcPr>
          <w:p w14:paraId="1DDFC773" w14:textId="6C2F0B64" w:rsidR="00753BBC" w:rsidRDefault="00753BBC" w:rsidP="006225C5">
            <w:r>
              <w:t>14</w:t>
            </w:r>
          </w:p>
        </w:tc>
        <w:tc>
          <w:tcPr>
            <w:tcW w:w="2269" w:type="dxa"/>
          </w:tcPr>
          <w:p w14:paraId="2CF34951" w14:textId="27E2CF62" w:rsidR="00753BBC" w:rsidRDefault="005E3E7A" w:rsidP="006225C5">
            <w:r>
              <w:t>u_CdcPgClock.</w:t>
            </w:r>
            <w:r w:rsidR="00753BBC">
              <w:t>pwrgate_ready</w:t>
            </w:r>
          </w:p>
        </w:tc>
        <w:tc>
          <w:tcPr>
            <w:tcW w:w="2668" w:type="dxa"/>
          </w:tcPr>
          <w:p w14:paraId="20C894D8" w14:textId="42EF03F6" w:rsidR="00753BBC" w:rsidRDefault="00753BBC" w:rsidP="006225C5">
            <w:r>
              <w:t>pgcb_clk</w:t>
            </w:r>
          </w:p>
        </w:tc>
        <w:tc>
          <w:tcPr>
            <w:tcW w:w="3156" w:type="dxa"/>
          </w:tcPr>
          <w:p w14:paraId="0C50674B" w14:textId="392D7AB0" w:rsidR="00753BBC" w:rsidRDefault="00753BBC" w:rsidP="006225C5"/>
        </w:tc>
      </w:tr>
      <w:tr w:rsidR="00753BBC" w14:paraId="61F867A3" w14:textId="77777777" w:rsidTr="00233D81">
        <w:tc>
          <w:tcPr>
            <w:tcW w:w="763" w:type="dxa"/>
          </w:tcPr>
          <w:p w14:paraId="62EE1FA0" w14:textId="2BF949CB" w:rsidR="00753BBC" w:rsidRDefault="00753BBC" w:rsidP="006225C5">
            <w:r>
              <w:t>13</w:t>
            </w:r>
          </w:p>
        </w:tc>
        <w:tc>
          <w:tcPr>
            <w:tcW w:w="2269" w:type="dxa"/>
          </w:tcPr>
          <w:p w14:paraId="64401DEE" w14:textId="6B7BC6D2" w:rsidR="00753BBC" w:rsidRDefault="005E3E7A">
            <w:r>
              <w:t>u_CdcMainClock.</w:t>
            </w:r>
            <w:r w:rsidR="00753BBC">
              <w:t>clkreq_start_ok</w:t>
            </w:r>
          </w:p>
        </w:tc>
        <w:tc>
          <w:tcPr>
            <w:tcW w:w="2668" w:type="dxa"/>
          </w:tcPr>
          <w:p w14:paraId="6E3D43E3" w14:textId="301600EF" w:rsidR="00753BBC" w:rsidRDefault="00753BBC" w:rsidP="006225C5">
            <w:r>
              <w:t>clock</w:t>
            </w:r>
          </w:p>
        </w:tc>
        <w:tc>
          <w:tcPr>
            <w:tcW w:w="3156" w:type="dxa"/>
          </w:tcPr>
          <w:p w14:paraId="0AC92761" w14:textId="4A02F351" w:rsidR="00753BBC" w:rsidRDefault="00753BBC" w:rsidP="006225C5"/>
        </w:tc>
      </w:tr>
      <w:tr w:rsidR="00753BBC" w14:paraId="019AC4BC" w14:textId="77777777" w:rsidTr="00233D81">
        <w:tc>
          <w:tcPr>
            <w:tcW w:w="763" w:type="dxa"/>
          </w:tcPr>
          <w:p w14:paraId="11ACC949" w14:textId="2EC7B348" w:rsidR="00753BBC" w:rsidRDefault="00753BBC" w:rsidP="006225C5">
            <w:r>
              <w:t>12</w:t>
            </w:r>
          </w:p>
        </w:tc>
        <w:tc>
          <w:tcPr>
            <w:tcW w:w="2269" w:type="dxa"/>
          </w:tcPr>
          <w:p w14:paraId="2CB2ACAB" w14:textId="7B33FE67" w:rsidR="00753BBC" w:rsidRDefault="005E3E7A" w:rsidP="006225C5">
            <w:r>
              <w:t>u_CdcMainClock.</w:t>
            </w:r>
            <w:r w:rsidR="00753BBC">
              <w:t>gclock_active</w:t>
            </w:r>
          </w:p>
        </w:tc>
        <w:tc>
          <w:tcPr>
            <w:tcW w:w="2668" w:type="dxa"/>
          </w:tcPr>
          <w:p w14:paraId="3AB148E3" w14:textId="572E917C" w:rsidR="00753BBC" w:rsidRDefault="00753BBC" w:rsidP="006225C5">
            <w:r>
              <w:t>clock</w:t>
            </w:r>
          </w:p>
        </w:tc>
        <w:tc>
          <w:tcPr>
            <w:tcW w:w="3156" w:type="dxa"/>
          </w:tcPr>
          <w:p w14:paraId="5D96E9F8" w14:textId="3F625706" w:rsidR="00753BBC" w:rsidRDefault="00753BBC" w:rsidP="006225C5"/>
        </w:tc>
      </w:tr>
      <w:tr w:rsidR="00753BBC" w14:paraId="67B1F10F" w14:textId="77777777" w:rsidTr="00233D81">
        <w:tc>
          <w:tcPr>
            <w:tcW w:w="763" w:type="dxa"/>
          </w:tcPr>
          <w:p w14:paraId="7DCF6B9E" w14:textId="16B9E398" w:rsidR="00753BBC" w:rsidRDefault="00753BBC" w:rsidP="006225C5">
            <w:r>
              <w:t>11</w:t>
            </w:r>
          </w:p>
        </w:tc>
        <w:tc>
          <w:tcPr>
            <w:tcW w:w="2269" w:type="dxa"/>
          </w:tcPr>
          <w:p w14:paraId="19608629" w14:textId="14B3B7DF" w:rsidR="00753BBC" w:rsidRDefault="005E3E7A" w:rsidP="006225C5">
            <w:r>
              <w:t>u_CdcMainClock.</w:t>
            </w:r>
            <w:r w:rsidR="00753BBC">
              <w:t>clkreq_hold</w:t>
            </w:r>
          </w:p>
        </w:tc>
        <w:tc>
          <w:tcPr>
            <w:tcW w:w="2668" w:type="dxa"/>
          </w:tcPr>
          <w:p w14:paraId="1E729B43" w14:textId="309038E2" w:rsidR="00753BBC" w:rsidRDefault="00753BBC" w:rsidP="006225C5">
            <w:r>
              <w:t>clock</w:t>
            </w:r>
          </w:p>
        </w:tc>
        <w:tc>
          <w:tcPr>
            <w:tcW w:w="3156" w:type="dxa"/>
          </w:tcPr>
          <w:p w14:paraId="27078CD1" w14:textId="3E45FFC9" w:rsidR="00753BBC" w:rsidRDefault="00753BBC" w:rsidP="006225C5"/>
        </w:tc>
      </w:tr>
      <w:tr w:rsidR="00753BBC" w14:paraId="5FF05B33" w14:textId="77777777" w:rsidTr="00233D81">
        <w:tc>
          <w:tcPr>
            <w:tcW w:w="763" w:type="dxa"/>
          </w:tcPr>
          <w:p w14:paraId="7DC99B95" w14:textId="24881EFE" w:rsidR="00753BBC" w:rsidRDefault="00753BBC" w:rsidP="006225C5">
            <w:r>
              <w:t>10</w:t>
            </w:r>
          </w:p>
        </w:tc>
        <w:tc>
          <w:tcPr>
            <w:tcW w:w="2269" w:type="dxa"/>
          </w:tcPr>
          <w:p w14:paraId="3A62A0C9" w14:textId="4DA1A2A1" w:rsidR="00753BBC" w:rsidRDefault="005E3E7A" w:rsidP="006225C5">
            <w:r>
              <w:t>u_CdcMainClock.</w:t>
            </w:r>
            <w:r w:rsidR="00753BBC">
              <w:t>gclock_enable</w:t>
            </w:r>
          </w:p>
        </w:tc>
        <w:tc>
          <w:tcPr>
            <w:tcW w:w="2668" w:type="dxa"/>
          </w:tcPr>
          <w:p w14:paraId="7DD3097B" w14:textId="27E31317" w:rsidR="00753BBC" w:rsidRDefault="00753BBC" w:rsidP="006225C5">
            <w:r>
              <w:t>clock</w:t>
            </w:r>
          </w:p>
        </w:tc>
        <w:tc>
          <w:tcPr>
            <w:tcW w:w="3156" w:type="dxa"/>
          </w:tcPr>
          <w:p w14:paraId="74BF0A05" w14:textId="2DBB19A1" w:rsidR="00753BBC" w:rsidRDefault="00753BBC" w:rsidP="006225C5"/>
        </w:tc>
      </w:tr>
      <w:tr w:rsidR="00753BBC" w14:paraId="588690D9" w14:textId="77777777" w:rsidTr="00233D81">
        <w:tc>
          <w:tcPr>
            <w:tcW w:w="763" w:type="dxa"/>
          </w:tcPr>
          <w:p w14:paraId="02295CAF" w14:textId="2E758AF9" w:rsidR="00753BBC" w:rsidRDefault="00753BBC" w:rsidP="006225C5">
            <w:r>
              <w:lastRenderedPageBreak/>
              <w:t>9</w:t>
            </w:r>
          </w:p>
        </w:tc>
        <w:tc>
          <w:tcPr>
            <w:tcW w:w="2269" w:type="dxa"/>
          </w:tcPr>
          <w:p w14:paraId="07D54AD1" w14:textId="4CE8D24E" w:rsidR="00753BBC" w:rsidRDefault="005E3E7A" w:rsidP="006225C5">
            <w:r>
              <w:t>u_CdcMainClock.</w:t>
            </w:r>
            <w:r w:rsidR="00753BBC">
              <w:t>gclock_req</w:t>
            </w:r>
          </w:p>
        </w:tc>
        <w:tc>
          <w:tcPr>
            <w:tcW w:w="2668" w:type="dxa"/>
          </w:tcPr>
          <w:p w14:paraId="6D14565A" w14:textId="4D601CCA" w:rsidR="00753BBC" w:rsidRDefault="00753BBC" w:rsidP="006225C5">
            <w:r>
              <w:t>clock</w:t>
            </w:r>
          </w:p>
        </w:tc>
        <w:tc>
          <w:tcPr>
            <w:tcW w:w="3156" w:type="dxa"/>
          </w:tcPr>
          <w:p w14:paraId="1CA3F1F9" w14:textId="241FA547" w:rsidR="00753BBC" w:rsidRDefault="00753BBC" w:rsidP="006225C5"/>
        </w:tc>
      </w:tr>
      <w:tr w:rsidR="00753BBC" w14:paraId="558474CF" w14:textId="77777777" w:rsidTr="00233D81">
        <w:tc>
          <w:tcPr>
            <w:tcW w:w="763" w:type="dxa"/>
          </w:tcPr>
          <w:p w14:paraId="4C3CB3C2" w14:textId="092DDE07" w:rsidR="00753BBC" w:rsidRDefault="00753BBC" w:rsidP="006225C5">
            <w:r>
              <w:t>8</w:t>
            </w:r>
          </w:p>
        </w:tc>
        <w:tc>
          <w:tcPr>
            <w:tcW w:w="2269" w:type="dxa"/>
          </w:tcPr>
          <w:p w14:paraId="4FC8E561" w14:textId="1AD8CFAF" w:rsidR="00753BBC" w:rsidRDefault="005E3E7A" w:rsidP="006225C5">
            <w:r>
              <w:t>u_CdcMainClock.</w:t>
            </w:r>
            <w:r w:rsidR="00753BBC">
              <w:t>do_force_pgate</w:t>
            </w:r>
          </w:p>
        </w:tc>
        <w:tc>
          <w:tcPr>
            <w:tcW w:w="2668" w:type="dxa"/>
          </w:tcPr>
          <w:p w14:paraId="344CFF7F" w14:textId="7B3D5D80" w:rsidR="00753BBC" w:rsidRDefault="00753BBC" w:rsidP="006225C5">
            <w:r>
              <w:t>clock</w:t>
            </w:r>
          </w:p>
        </w:tc>
        <w:tc>
          <w:tcPr>
            <w:tcW w:w="3156" w:type="dxa"/>
          </w:tcPr>
          <w:p w14:paraId="69149426" w14:textId="4041B86D" w:rsidR="00753BBC" w:rsidRDefault="00753BBC" w:rsidP="006225C5"/>
        </w:tc>
      </w:tr>
      <w:tr w:rsidR="00753BBC" w14:paraId="5F6E2842" w14:textId="77777777" w:rsidTr="00233D81">
        <w:tc>
          <w:tcPr>
            <w:tcW w:w="763" w:type="dxa"/>
          </w:tcPr>
          <w:p w14:paraId="5B622BF8" w14:textId="7F9B46B8" w:rsidR="00753BBC" w:rsidRDefault="00753BBC" w:rsidP="006225C5">
            <w:r>
              <w:t>7</w:t>
            </w:r>
          </w:p>
        </w:tc>
        <w:tc>
          <w:tcPr>
            <w:tcW w:w="2269" w:type="dxa"/>
          </w:tcPr>
          <w:p w14:paraId="603DAACD" w14:textId="0AA41BC8" w:rsidR="00753BBC" w:rsidRDefault="005E3E7A" w:rsidP="006225C5">
            <w:r>
              <w:t>u_CdcMainClock.</w:t>
            </w:r>
            <w:r w:rsidR="00753BBC">
              <w:t>timer_expired</w:t>
            </w:r>
          </w:p>
        </w:tc>
        <w:tc>
          <w:tcPr>
            <w:tcW w:w="2668" w:type="dxa"/>
          </w:tcPr>
          <w:p w14:paraId="58353B66" w14:textId="7C38FBD2" w:rsidR="00753BBC" w:rsidRDefault="00753BBC" w:rsidP="006225C5">
            <w:r>
              <w:t>clock</w:t>
            </w:r>
          </w:p>
        </w:tc>
        <w:tc>
          <w:tcPr>
            <w:tcW w:w="3156" w:type="dxa"/>
          </w:tcPr>
          <w:p w14:paraId="38CE5A62" w14:textId="08F27312" w:rsidR="00753BBC" w:rsidRDefault="00753BBC" w:rsidP="006225C5"/>
        </w:tc>
      </w:tr>
      <w:tr w:rsidR="00753BBC" w14:paraId="1220426C" w14:textId="77777777" w:rsidTr="00233D81">
        <w:tc>
          <w:tcPr>
            <w:tcW w:w="763" w:type="dxa"/>
          </w:tcPr>
          <w:p w14:paraId="66D77EBD" w14:textId="0C935774" w:rsidR="00753BBC" w:rsidRDefault="00753BBC">
            <w:r>
              <w:t>6:3</w:t>
            </w:r>
          </w:p>
        </w:tc>
        <w:tc>
          <w:tcPr>
            <w:tcW w:w="2269" w:type="dxa"/>
          </w:tcPr>
          <w:p w14:paraId="74260BD2" w14:textId="54CA8BC4" w:rsidR="00753BBC" w:rsidRDefault="005E3E7A" w:rsidP="006225C5">
            <w:r>
              <w:t>u_CdcMainClock.</w:t>
            </w:r>
            <w:r w:rsidR="00753BBC">
              <w:t>current_state</w:t>
            </w:r>
          </w:p>
        </w:tc>
        <w:tc>
          <w:tcPr>
            <w:tcW w:w="2668" w:type="dxa"/>
          </w:tcPr>
          <w:p w14:paraId="389C4406" w14:textId="31219EF3" w:rsidR="00753BBC" w:rsidRDefault="00753BBC" w:rsidP="006225C5">
            <w:r>
              <w:t>clock</w:t>
            </w:r>
          </w:p>
        </w:tc>
        <w:tc>
          <w:tcPr>
            <w:tcW w:w="3156" w:type="dxa"/>
          </w:tcPr>
          <w:p w14:paraId="72A07E75" w14:textId="0D34AB4C" w:rsidR="00753BBC" w:rsidRDefault="00753BBC" w:rsidP="006225C5"/>
        </w:tc>
      </w:tr>
      <w:tr w:rsidR="00753BBC" w14:paraId="0CB522E4" w14:textId="77777777" w:rsidTr="00233D81">
        <w:tc>
          <w:tcPr>
            <w:tcW w:w="763" w:type="dxa"/>
          </w:tcPr>
          <w:p w14:paraId="4011F17F" w14:textId="387F33E7" w:rsidR="00753BBC" w:rsidRDefault="00753BBC" w:rsidP="006225C5">
            <w:r>
              <w:t>2</w:t>
            </w:r>
          </w:p>
        </w:tc>
        <w:tc>
          <w:tcPr>
            <w:tcW w:w="2269" w:type="dxa"/>
          </w:tcPr>
          <w:p w14:paraId="0B6A7606" w14:textId="7960BC4F" w:rsidR="00753BBC" w:rsidRDefault="005E3E7A" w:rsidP="006225C5">
            <w:r>
              <w:t>u_CdcMainClock.</w:t>
            </w:r>
            <w:r w:rsidR="00753BBC">
              <w:t>ism_wake</w:t>
            </w:r>
          </w:p>
        </w:tc>
        <w:tc>
          <w:tcPr>
            <w:tcW w:w="2668" w:type="dxa"/>
          </w:tcPr>
          <w:p w14:paraId="03FC31D1" w14:textId="71DBAD43" w:rsidR="00753BBC" w:rsidRDefault="00753BBC" w:rsidP="006225C5">
            <w:r>
              <w:t>clock</w:t>
            </w:r>
          </w:p>
        </w:tc>
        <w:tc>
          <w:tcPr>
            <w:tcW w:w="3156" w:type="dxa"/>
          </w:tcPr>
          <w:p w14:paraId="0E3E7257" w14:textId="5DEA639C" w:rsidR="00753BBC" w:rsidRDefault="00753BBC" w:rsidP="006225C5"/>
        </w:tc>
      </w:tr>
      <w:tr w:rsidR="00753BBC" w14:paraId="6488D1DF" w14:textId="77777777" w:rsidTr="00233D81">
        <w:tc>
          <w:tcPr>
            <w:tcW w:w="763" w:type="dxa"/>
          </w:tcPr>
          <w:p w14:paraId="2C971CB1" w14:textId="3C682BDD" w:rsidR="00753BBC" w:rsidRDefault="00753BBC" w:rsidP="006225C5">
            <w:r>
              <w:t>1</w:t>
            </w:r>
          </w:p>
        </w:tc>
        <w:tc>
          <w:tcPr>
            <w:tcW w:w="2269" w:type="dxa"/>
          </w:tcPr>
          <w:p w14:paraId="3C348A44" w14:textId="0F25284D" w:rsidR="00753BBC" w:rsidRDefault="005E3E7A" w:rsidP="006225C5">
            <w:r>
              <w:t>u_CdcMainClock.</w:t>
            </w:r>
            <w:r w:rsidR="00753BBC">
              <w:t>not_idle</w:t>
            </w:r>
          </w:p>
        </w:tc>
        <w:tc>
          <w:tcPr>
            <w:tcW w:w="2668" w:type="dxa"/>
          </w:tcPr>
          <w:p w14:paraId="603BCB4A" w14:textId="06EFB53E" w:rsidR="00753BBC" w:rsidRDefault="00753BBC" w:rsidP="006225C5">
            <w:r>
              <w:t>clock</w:t>
            </w:r>
          </w:p>
        </w:tc>
        <w:tc>
          <w:tcPr>
            <w:tcW w:w="3156" w:type="dxa"/>
          </w:tcPr>
          <w:p w14:paraId="46A935FC" w14:textId="7D0FBFBE" w:rsidR="00753BBC" w:rsidRDefault="00753BBC" w:rsidP="006225C5"/>
        </w:tc>
      </w:tr>
      <w:tr w:rsidR="00753BBC" w14:paraId="1C258C5D" w14:textId="77777777" w:rsidTr="00233D81">
        <w:tc>
          <w:tcPr>
            <w:tcW w:w="763" w:type="dxa"/>
          </w:tcPr>
          <w:p w14:paraId="38CB0FDE" w14:textId="6520BEBA" w:rsidR="00753BBC" w:rsidRDefault="00753BBC" w:rsidP="006225C5">
            <w:r>
              <w:t>0</w:t>
            </w:r>
          </w:p>
        </w:tc>
        <w:tc>
          <w:tcPr>
            <w:tcW w:w="2269" w:type="dxa"/>
          </w:tcPr>
          <w:p w14:paraId="612C91EF" w14:textId="1F87C05B" w:rsidR="00753BBC" w:rsidRDefault="005E3E7A" w:rsidP="006225C5">
            <w:r>
              <w:t>u_CdcMainClock.</w:t>
            </w:r>
            <w:r w:rsidR="00753BBC">
              <w:t>pg_disabled</w:t>
            </w:r>
          </w:p>
        </w:tc>
        <w:tc>
          <w:tcPr>
            <w:tcW w:w="2668" w:type="dxa"/>
          </w:tcPr>
          <w:p w14:paraId="2D8AACFF" w14:textId="2DBC1BD8" w:rsidR="00753BBC" w:rsidRDefault="00753BBC" w:rsidP="006225C5">
            <w:r>
              <w:t>clock</w:t>
            </w:r>
          </w:p>
        </w:tc>
        <w:tc>
          <w:tcPr>
            <w:tcW w:w="3156" w:type="dxa"/>
          </w:tcPr>
          <w:p w14:paraId="05E7794F" w14:textId="70F2CC0B" w:rsidR="00753BBC" w:rsidRDefault="00753BBC" w:rsidP="006225C5"/>
        </w:tc>
      </w:tr>
    </w:tbl>
    <w:p w14:paraId="3C2C0224" w14:textId="77777777" w:rsidR="003611F2" w:rsidRDefault="003611F2" w:rsidP="002533A4"/>
    <w:p w14:paraId="1951544F" w14:textId="02332ACB" w:rsidR="009C12CF" w:rsidRDefault="001C0AE3" w:rsidP="009C12CF">
      <w:pPr>
        <w:pStyle w:val="Heading2"/>
      </w:pPr>
      <w:bookmarkStart w:id="282" w:name="_Toc360722293"/>
      <w:r>
        <w:t>SCAN C</w:t>
      </w:r>
      <w:r w:rsidR="009C12CF">
        <w:t>onsiderations for CDC Usage (pre-SCC and post-SCC)</w:t>
      </w:r>
      <w:bookmarkEnd w:id="282"/>
    </w:p>
    <w:p w14:paraId="5DA836F6" w14:textId="211BABC3" w:rsidR="009C12CF" w:rsidRDefault="00056DBE" w:rsidP="009C12CF">
      <w:r>
        <w:t xml:space="preserve">In most cases, the CDC is used in post-SCC (Scan clock controller) within the physical partition in which the SIP is instantiated for any given SOC. However, for the case where a SIP generates local clock(s) from the CDC clock, it results in the issue of cascaded SCCs’. It is a primary requirement of the Scan flow that SCCs are not allowed to be cascaded. An example of this violation case is provided below. </w:t>
      </w:r>
    </w:p>
    <w:p w14:paraId="265E49F8" w14:textId="77777777" w:rsidR="00250066" w:rsidRDefault="00250066" w:rsidP="009C12CF"/>
    <w:p w14:paraId="51263B1D" w14:textId="4F9D3466" w:rsidR="00382C79" w:rsidRDefault="00382C79" w:rsidP="00382C79">
      <w:pPr>
        <w:pStyle w:val="Caption"/>
      </w:pPr>
      <w:bookmarkStart w:id="283" w:name="_Toc360672259"/>
      <w:r>
        <w:lastRenderedPageBreak/>
        <w:t xml:space="preserve">Figure </w:t>
      </w:r>
      <w:fldSimple w:instr=" STYLEREF 1 \s ">
        <w:r w:rsidR="00094572">
          <w:rPr>
            <w:noProof/>
          </w:rPr>
          <w:t>6</w:t>
        </w:r>
      </w:fldSimple>
      <w:r w:rsidR="00194B7F">
        <w:noBreakHyphen/>
      </w:r>
      <w:fldSimple w:instr=" SEQ Figure \* ARABIC \s 1 ">
        <w:r w:rsidR="00094572">
          <w:rPr>
            <w:noProof/>
          </w:rPr>
          <w:t>1</w:t>
        </w:r>
      </w:fldSimple>
      <w:r>
        <w:t>: Example of Violation of Non-Cascaded SCC Requirement with CDCs</w:t>
      </w:r>
      <w:bookmarkEnd w:id="283"/>
    </w:p>
    <w:p w14:paraId="2B8ED204" w14:textId="2CCCC98E" w:rsidR="00056DBE" w:rsidRDefault="00056DBE" w:rsidP="009C12CF">
      <w:r w:rsidRPr="00056DBE">
        <w:rPr>
          <w:noProof/>
        </w:rPr>
        <w:drawing>
          <wp:inline distT="0" distB="0" distL="0" distR="0" wp14:anchorId="475D0BE6" wp14:editId="7313A236">
            <wp:extent cx="4311650" cy="3751204"/>
            <wp:effectExtent l="0" t="0" r="0"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13312" cy="3752650"/>
                    </a:xfrm>
                    <a:prstGeom prst="rect">
                      <a:avLst/>
                    </a:prstGeom>
                    <a:noFill/>
                    <a:ln>
                      <a:noFill/>
                    </a:ln>
                    <a:effectLst/>
                    <a:extLst/>
                  </pic:spPr>
                </pic:pic>
              </a:graphicData>
            </a:graphic>
          </wp:inline>
        </w:drawing>
      </w:r>
    </w:p>
    <w:p w14:paraId="5342D891" w14:textId="77777777" w:rsidR="00056DBE" w:rsidRDefault="00056DBE" w:rsidP="009C12CF"/>
    <w:p w14:paraId="0A4867D1" w14:textId="02A6B2AA" w:rsidR="00250066" w:rsidRDefault="00056DBE" w:rsidP="009C12CF">
      <w:r>
        <w:t xml:space="preserve">For the above case, clk1 and clk2 are in compliance with Scan requirements, but clk3 and clk4 have the issue of cascaded SCCs’. </w:t>
      </w:r>
    </w:p>
    <w:p w14:paraId="3C979348" w14:textId="4F6B4583" w:rsidR="00056DBE" w:rsidRDefault="00056DBE" w:rsidP="009C12CF">
      <w:r>
        <w:t>There are at least three different options to resolve this issue.</w:t>
      </w:r>
      <w:r w:rsidR="00CD0E72">
        <w:t xml:space="preserve"> Any SIP team that has a clock micro-architecture that may result in cascaded SCCs is requested to work closely with the SCAN/DFX team to pick one of these options. </w:t>
      </w:r>
    </w:p>
    <w:p w14:paraId="45DE4366" w14:textId="1DFA030E" w:rsidR="00056DBE" w:rsidRDefault="00056DBE" w:rsidP="009C12CF">
      <w:r>
        <w:t xml:space="preserve"> </w:t>
      </w:r>
    </w:p>
    <w:p w14:paraId="6B3A7516" w14:textId="5933699F" w:rsidR="00056DBE" w:rsidRDefault="00056DBE" w:rsidP="00056DBE">
      <w:pPr>
        <w:pStyle w:val="Heading3"/>
      </w:pPr>
      <w:bookmarkStart w:id="284" w:name="_Toc360722294"/>
      <w:r>
        <w:lastRenderedPageBreak/>
        <w:t xml:space="preserve">Option 1: </w:t>
      </w:r>
      <w:r w:rsidR="00250066">
        <w:t>Changes within SIP clocking structure</w:t>
      </w:r>
      <w:bookmarkEnd w:id="284"/>
    </w:p>
    <w:p w14:paraId="7CE90F9A" w14:textId="0CD2CF06" w:rsidR="00056DBE" w:rsidRDefault="00250066" w:rsidP="009C12CF">
      <w:r>
        <w:t xml:space="preserve">For this option, the SIP is required to source the clock used in the clock divider/mux logic separately from original clock. Furthermore, the SIP needs to have separate CDC component on this clock, after it has been divided/muxed and passed through an SCC component. This approach is shown below. </w:t>
      </w:r>
    </w:p>
    <w:p w14:paraId="252F65BA" w14:textId="77777777" w:rsidR="00250066" w:rsidRDefault="00250066" w:rsidP="009C12CF"/>
    <w:p w14:paraId="5C889B30" w14:textId="1B16F4DA" w:rsidR="00382C79" w:rsidRDefault="00382C79" w:rsidP="00382C79">
      <w:pPr>
        <w:pStyle w:val="Caption"/>
      </w:pPr>
      <w:bookmarkStart w:id="285" w:name="_Toc360672260"/>
      <w:r>
        <w:t xml:space="preserve">Figure </w:t>
      </w:r>
      <w:fldSimple w:instr=" STYLEREF 1 \s ">
        <w:r w:rsidR="00094572">
          <w:rPr>
            <w:noProof/>
          </w:rPr>
          <w:t>6</w:t>
        </w:r>
      </w:fldSimple>
      <w:r w:rsidR="00194B7F">
        <w:noBreakHyphen/>
      </w:r>
      <w:fldSimple w:instr=" SEQ Figure \* ARABIC \s 1 ">
        <w:r w:rsidR="00094572">
          <w:rPr>
            <w:noProof/>
          </w:rPr>
          <w:t>2</w:t>
        </w:r>
      </w:fldSimple>
      <w:r>
        <w:t>: Changes to Fix Cascaded SCC Issue with SIP Changes</w:t>
      </w:r>
      <w:bookmarkEnd w:id="285"/>
    </w:p>
    <w:p w14:paraId="3864C47D" w14:textId="588D650D" w:rsidR="00250066" w:rsidRDefault="00250066" w:rsidP="009C12CF">
      <w:r w:rsidRPr="00250066">
        <w:rPr>
          <w:noProof/>
        </w:rPr>
        <w:drawing>
          <wp:inline distT="0" distB="0" distL="0" distR="0" wp14:anchorId="436A7B64" wp14:editId="64F4FA33">
            <wp:extent cx="4318000" cy="4158923"/>
            <wp:effectExtent l="0" t="0" r="635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19543" cy="4160410"/>
                    </a:xfrm>
                    <a:prstGeom prst="rect">
                      <a:avLst/>
                    </a:prstGeom>
                    <a:noFill/>
                    <a:ln>
                      <a:noFill/>
                    </a:ln>
                    <a:effectLst/>
                    <a:extLst/>
                  </pic:spPr>
                </pic:pic>
              </a:graphicData>
            </a:graphic>
          </wp:inline>
        </w:drawing>
      </w:r>
    </w:p>
    <w:p w14:paraId="16C383A9" w14:textId="77777777" w:rsidR="00250066" w:rsidRDefault="00250066" w:rsidP="009C12CF"/>
    <w:p w14:paraId="659EAFDA" w14:textId="6DCA8F10" w:rsidR="00250066" w:rsidRDefault="00085509" w:rsidP="009C12CF">
      <w:r>
        <w:t xml:space="preserve">Advantages of this approach: </w:t>
      </w:r>
    </w:p>
    <w:p w14:paraId="43681AB3" w14:textId="789240D3" w:rsidR="00085509" w:rsidRDefault="00085509" w:rsidP="00DD1D6C">
      <w:pPr>
        <w:pStyle w:val="ListParagraph"/>
        <w:numPr>
          <w:ilvl w:val="0"/>
          <w:numId w:val="47"/>
        </w:numPr>
      </w:pPr>
      <w:r>
        <w:t>Can use CDC without any pre-SCC support</w:t>
      </w:r>
    </w:p>
    <w:p w14:paraId="7D712480" w14:textId="41A49151" w:rsidR="00085509" w:rsidRDefault="00085509" w:rsidP="00DD1D6C">
      <w:pPr>
        <w:pStyle w:val="ListParagraph"/>
        <w:numPr>
          <w:ilvl w:val="0"/>
          <w:numId w:val="47"/>
        </w:numPr>
      </w:pPr>
      <w:r>
        <w:t>No scan coverage loss</w:t>
      </w:r>
    </w:p>
    <w:p w14:paraId="7A6BC2C5" w14:textId="6F39D968" w:rsidR="004E4066" w:rsidRDefault="004E4066" w:rsidP="00DD1D6C">
      <w:pPr>
        <w:pStyle w:val="ListParagraph"/>
        <w:numPr>
          <w:ilvl w:val="0"/>
          <w:numId w:val="47"/>
        </w:numPr>
      </w:pPr>
      <w:r>
        <w:t>No assumption on balancing of pre-SCC and post-SCC clock</w:t>
      </w:r>
    </w:p>
    <w:p w14:paraId="6167AD2F" w14:textId="1FE6F0E9" w:rsidR="00085509" w:rsidRDefault="00085509" w:rsidP="00085509">
      <w:r>
        <w:t xml:space="preserve">Disadvantages of this approach: </w:t>
      </w:r>
    </w:p>
    <w:p w14:paraId="39A3298F" w14:textId="0BCADE63" w:rsidR="00412940" w:rsidRDefault="00412940" w:rsidP="00DD1D6C">
      <w:pPr>
        <w:pStyle w:val="ListParagraph"/>
        <w:numPr>
          <w:ilvl w:val="0"/>
          <w:numId w:val="48"/>
        </w:numPr>
      </w:pPr>
      <w:r>
        <w:t>SIP need</w:t>
      </w:r>
      <w:r w:rsidR="00BD45F6">
        <w:t>s</w:t>
      </w:r>
      <w:r>
        <w:t xml:space="preserve"> to have separate CDC for each generated clock</w:t>
      </w:r>
    </w:p>
    <w:p w14:paraId="43DB202A" w14:textId="2D402586" w:rsidR="00BD45F6" w:rsidRDefault="00BD45F6" w:rsidP="00DD1D6C">
      <w:pPr>
        <w:pStyle w:val="ListParagraph"/>
        <w:numPr>
          <w:ilvl w:val="0"/>
          <w:numId w:val="48"/>
        </w:numPr>
      </w:pPr>
      <w:r>
        <w:t>SIP may need to add multiple and separate clock ports for source clock</w:t>
      </w:r>
    </w:p>
    <w:p w14:paraId="157D74BF" w14:textId="4E003938" w:rsidR="00412940" w:rsidRDefault="00412940" w:rsidP="00DD1D6C">
      <w:pPr>
        <w:pStyle w:val="ListParagraph"/>
        <w:numPr>
          <w:ilvl w:val="0"/>
          <w:numId w:val="48"/>
        </w:numPr>
      </w:pPr>
      <w:r>
        <w:t xml:space="preserve">All clock source logic moves to pre-SCC domain. </w:t>
      </w:r>
    </w:p>
    <w:p w14:paraId="13CD26A6" w14:textId="77777777" w:rsidR="00250066" w:rsidRDefault="00250066" w:rsidP="009C12CF"/>
    <w:p w14:paraId="30D8C71B" w14:textId="4B19EFBE" w:rsidR="004E4066" w:rsidRDefault="004E4066" w:rsidP="004E4066">
      <w:pPr>
        <w:pStyle w:val="Heading3"/>
      </w:pPr>
      <w:bookmarkStart w:id="286" w:name="_Toc360722295"/>
      <w:r>
        <w:t xml:space="preserve">Option 2: </w:t>
      </w:r>
      <w:r w:rsidR="005F6BC4">
        <w:t>Using separate clock-gates for branch of source clock used for generating derivative clocks</w:t>
      </w:r>
      <w:bookmarkEnd w:id="286"/>
      <w:r w:rsidR="005F6BC4">
        <w:t xml:space="preserve"> </w:t>
      </w:r>
    </w:p>
    <w:p w14:paraId="405069B9" w14:textId="740C9CEE" w:rsidR="00250066" w:rsidRDefault="004E4066" w:rsidP="004E4066">
      <w:r>
        <w:t xml:space="preserve">For this option, the SIP is required to </w:t>
      </w:r>
      <w:r w:rsidR="007346FA">
        <w:t>use</w:t>
      </w:r>
      <w:r>
        <w:t xml:space="preserve"> separate clock-gate component</w:t>
      </w:r>
      <w:r w:rsidR="007346FA">
        <w:t>(s)</w:t>
      </w:r>
      <w:r>
        <w:t xml:space="preserve"> </w:t>
      </w:r>
      <w:r w:rsidR="007346FA">
        <w:t xml:space="preserve">on the branch(es) of the source clock that is (are) used to generate derivative clock(s). The clock-gate component needs to include </w:t>
      </w:r>
      <w:r>
        <w:t xml:space="preserve">support for </w:t>
      </w:r>
      <w:r w:rsidR="007346FA">
        <w:t xml:space="preserve">special SCAN bypass controls (that are applicable to all </w:t>
      </w:r>
      <w:r>
        <w:t>pre-SCC logic</w:t>
      </w:r>
      <w:r w:rsidR="007346FA">
        <w:t>). This compo</w:t>
      </w:r>
      <w:r>
        <w:t xml:space="preserve">nent is referred as the </w:t>
      </w:r>
      <w:r w:rsidR="00382C79">
        <w:t>“</w:t>
      </w:r>
      <w:r>
        <w:t>slave CDC</w:t>
      </w:r>
      <w:r w:rsidR="00382C79">
        <w:t>”</w:t>
      </w:r>
      <w:r>
        <w:t xml:space="preserve"> in the figure below. </w:t>
      </w:r>
    </w:p>
    <w:p w14:paraId="0FDACAEA" w14:textId="77777777" w:rsidR="004E4066" w:rsidRDefault="004E4066" w:rsidP="004E4066"/>
    <w:p w14:paraId="2F31B58A" w14:textId="538B4A90" w:rsidR="00382C79" w:rsidRDefault="00382C79" w:rsidP="00382C79">
      <w:pPr>
        <w:pStyle w:val="Caption"/>
      </w:pPr>
      <w:bookmarkStart w:id="287" w:name="_Toc360672261"/>
      <w:r>
        <w:lastRenderedPageBreak/>
        <w:t xml:space="preserve">Figure </w:t>
      </w:r>
      <w:fldSimple w:instr=" STYLEREF 1 \s ">
        <w:r w:rsidR="00094572">
          <w:rPr>
            <w:noProof/>
          </w:rPr>
          <w:t>6</w:t>
        </w:r>
      </w:fldSimple>
      <w:r w:rsidR="00194B7F">
        <w:noBreakHyphen/>
      </w:r>
      <w:fldSimple w:instr=" SEQ Figure \* ARABIC \s 1 ">
        <w:r w:rsidR="00094572">
          <w:rPr>
            <w:noProof/>
          </w:rPr>
          <w:t>3</w:t>
        </w:r>
      </w:fldSimple>
      <w:r>
        <w:t>: Solution for Cascaded SCCs using "slave CDC"</w:t>
      </w:r>
      <w:bookmarkEnd w:id="287"/>
    </w:p>
    <w:p w14:paraId="0C2DB9A5" w14:textId="7D9DF187" w:rsidR="005F6BC4" w:rsidRDefault="005F6BC4" w:rsidP="004E4066">
      <w:r w:rsidRPr="005F6BC4">
        <w:rPr>
          <w:noProof/>
        </w:rPr>
        <w:drawing>
          <wp:inline distT="0" distB="0" distL="0" distR="0" wp14:anchorId="2F47C2C7" wp14:editId="32DBFD71">
            <wp:extent cx="4483100" cy="4310896"/>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78931" cy="4306887"/>
                    </a:xfrm>
                    <a:prstGeom prst="rect">
                      <a:avLst/>
                    </a:prstGeom>
                    <a:noFill/>
                    <a:ln>
                      <a:noFill/>
                    </a:ln>
                    <a:effectLst/>
                    <a:extLst/>
                  </pic:spPr>
                </pic:pic>
              </a:graphicData>
            </a:graphic>
          </wp:inline>
        </w:drawing>
      </w:r>
    </w:p>
    <w:p w14:paraId="67F4B99E" w14:textId="77777777" w:rsidR="00250066" w:rsidRDefault="00250066" w:rsidP="009C12CF"/>
    <w:p w14:paraId="3AFAA800" w14:textId="77777777" w:rsidR="00BD45F6" w:rsidRDefault="00BD45F6" w:rsidP="00BD45F6">
      <w:r>
        <w:t xml:space="preserve">Advantages of this approach: </w:t>
      </w:r>
    </w:p>
    <w:p w14:paraId="3D0BE49D" w14:textId="77777777" w:rsidR="00BD45F6" w:rsidRDefault="00BD45F6" w:rsidP="00DD1D6C">
      <w:pPr>
        <w:pStyle w:val="ListParagraph"/>
        <w:numPr>
          <w:ilvl w:val="0"/>
          <w:numId w:val="49"/>
        </w:numPr>
      </w:pPr>
      <w:r>
        <w:t>Can use CDC without any pre-SCC support</w:t>
      </w:r>
    </w:p>
    <w:p w14:paraId="0C4E21FF" w14:textId="77777777" w:rsidR="00BD45F6" w:rsidRDefault="00BD45F6" w:rsidP="00DD1D6C">
      <w:pPr>
        <w:pStyle w:val="ListParagraph"/>
        <w:numPr>
          <w:ilvl w:val="0"/>
          <w:numId w:val="49"/>
        </w:numPr>
      </w:pPr>
      <w:r>
        <w:t>No scan coverage loss</w:t>
      </w:r>
    </w:p>
    <w:p w14:paraId="0215344E" w14:textId="77777777" w:rsidR="00BD45F6" w:rsidRDefault="00BD45F6" w:rsidP="00BD45F6">
      <w:r>
        <w:t xml:space="preserve">Disadvantages of this approach: </w:t>
      </w:r>
    </w:p>
    <w:p w14:paraId="518257F3" w14:textId="4CE1AA12" w:rsidR="00BD45F6" w:rsidRDefault="00BD45F6" w:rsidP="00BD45F6">
      <w:pPr>
        <w:pStyle w:val="ListParagraph"/>
        <w:numPr>
          <w:ilvl w:val="0"/>
          <w:numId w:val="50"/>
        </w:numPr>
      </w:pPr>
      <w:r>
        <w:lastRenderedPageBreak/>
        <w:t>Requires assumption of balancing of pre-SCC and post-SCC clock</w:t>
      </w:r>
    </w:p>
    <w:p w14:paraId="53285061" w14:textId="77777777" w:rsidR="00BD45F6" w:rsidRDefault="00BD45F6" w:rsidP="00BD45F6">
      <w:pPr>
        <w:pStyle w:val="ListParagraph"/>
        <w:numPr>
          <w:ilvl w:val="0"/>
          <w:numId w:val="50"/>
        </w:numPr>
      </w:pPr>
      <w:r>
        <w:t>SIP may need to add multiple and separate clock ports for source clock</w:t>
      </w:r>
    </w:p>
    <w:p w14:paraId="028450E2" w14:textId="46680A07" w:rsidR="00BD45F6" w:rsidRDefault="00BD45F6" w:rsidP="00DD1D6C">
      <w:pPr>
        <w:pStyle w:val="ListParagraph"/>
        <w:numPr>
          <w:ilvl w:val="0"/>
          <w:numId w:val="50"/>
        </w:numPr>
      </w:pPr>
      <w:r>
        <w:t>Requires separate clock-gate component with special SCAN bypass controls (needed for pre-SCC logic)</w:t>
      </w:r>
    </w:p>
    <w:p w14:paraId="291F9897" w14:textId="77777777" w:rsidR="00BD45F6" w:rsidRDefault="00BD45F6" w:rsidP="00DD1D6C">
      <w:pPr>
        <w:pStyle w:val="ListParagraph"/>
        <w:numPr>
          <w:ilvl w:val="0"/>
          <w:numId w:val="50"/>
        </w:numPr>
      </w:pPr>
      <w:r>
        <w:t xml:space="preserve">All clock source logic moves to pre-SCC domain. </w:t>
      </w:r>
    </w:p>
    <w:p w14:paraId="2E4397A6" w14:textId="77777777" w:rsidR="006A70D7" w:rsidRDefault="006A70D7" w:rsidP="006A70D7"/>
    <w:p w14:paraId="36181C18" w14:textId="45AD8583" w:rsidR="006A70D7" w:rsidRDefault="006A70D7" w:rsidP="006A70D7">
      <w:r>
        <w:t>NOTE: The CDC provides the output signal “</w:t>
      </w:r>
      <w:r w:rsidRPr="006A70D7">
        <w:rPr>
          <w:i/>
        </w:rPr>
        <w:t>gclock_enable_final</w:t>
      </w:r>
      <w:r>
        <w:t xml:space="preserve">” to control the </w:t>
      </w:r>
      <w:r w:rsidR="00606A18">
        <w:t>“</w:t>
      </w:r>
      <w:r>
        <w:t>slave CDC</w:t>
      </w:r>
      <w:r w:rsidR="00606A18">
        <w:t>”</w:t>
      </w:r>
      <w:r>
        <w:t xml:space="preserve"> component in the figure above. Any SIP team intending to use this approach should consult the SCAN/DFx team to ensure that all requirements for bypass control for pre-SCC logic are included within the design of the </w:t>
      </w:r>
      <w:r w:rsidR="00606A18">
        <w:t>“</w:t>
      </w:r>
      <w:r>
        <w:t>slave CDC</w:t>
      </w:r>
      <w:r w:rsidR="00606A18">
        <w:t>”</w:t>
      </w:r>
      <w:r>
        <w:t xml:space="preserve">. Reference design of the </w:t>
      </w:r>
      <w:r w:rsidR="00606A18">
        <w:t>“</w:t>
      </w:r>
      <w:r>
        <w:t>slave CDC</w:t>
      </w:r>
      <w:r w:rsidR="00606A18">
        <w:t>”</w:t>
      </w:r>
      <w:r>
        <w:t xml:space="preserve"> is included below (SIP teams should still consult with respective SCAN/DFX teams to ensure this design can be used as-is).</w:t>
      </w:r>
      <w:r w:rsidR="00606A18">
        <w:t xml:space="preserve"> Note that the CDC providing the ‘</w:t>
      </w:r>
      <w:r w:rsidR="00606A18" w:rsidRPr="00606A18">
        <w:rPr>
          <w:i/>
        </w:rPr>
        <w:t>gclock_enable_final</w:t>
      </w:r>
      <w:r w:rsidR="00606A18">
        <w:t xml:space="preserve">’ signal may need to be configured with </w:t>
      </w:r>
      <w:r w:rsidR="00316AE4">
        <w:t xml:space="preserve">either </w:t>
      </w:r>
      <w:r w:rsidR="00606A18">
        <w:t xml:space="preserve">DSYNC_CG_EN == </w:t>
      </w:r>
      <w:r w:rsidR="00316AE4">
        <w:t>‘</w:t>
      </w:r>
      <w:r w:rsidR="00606A18">
        <w:t>0</w:t>
      </w:r>
      <w:r w:rsidR="00316AE4">
        <w:t>’</w:t>
      </w:r>
      <w:r w:rsidR="00606A18">
        <w:t xml:space="preserve"> </w:t>
      </w:r>
      <w:r w:rsidR="00316AE4">
        <w:t xml:space="preserve">or ‘1’ </w:t>
      </w:r>
      <w:r w:rsidR="00606A18">
        <w:t>and the DSYNC shown in the figure below may also need to be replaced by double-syncs at the mux inputs for the fsc</w:t>
      </w:r>
      <w:r w:rsidR="00316AE4">
        <w:t>a</w:t>
      </w:r>
      <w:r w:rsidR="00606A18">
        <w:t xml:space="preserve">n_clkgenctrl* signals. </w:t>
      </w:r>
    </w:p>
    <w:p w14:paraId="58BFEE9F" w14:textId="1E92C10A" w:rsidR="00382C79" w:rsidRDefault="00382C79" w:rsidP="00382C79">
      <w:pPr>
        <w:pStyle w:val="Caption"/>
      </w:pPr>
      <w:bookmarkStart w:id="288" w:name="_Toc360672262"/>
      <w:r>
        <w:lastRenderedPageBreak/>
        <w:t xml:space="preserve">Figure </w:t>
      </w:r>
      <w:fldSimple w:instr=" STYLEREF 1 \s ">
        <w:r w:rsidR="00094572">
          <w:rPr>
            <w:noProof/>
          </w:rPr>
          <w:t>6</w:t>
        </w:r>
      </w:fldSimple>
      <w:r w:rsidR="00194B7F">
        <w:noBreakHyphen/>
      </w:r>
      <w:fldSimple w:instr=" SEQ Figure \* ARABIC \s 1 ">
        <w:r w:rsidR="00094572">
          <w:rPr>
            <w:noProof/>
          </w:rPr>
          <w:t>4</w:t>
        </w:r>
      </w:fldSimple>
      <w:r>
        <w:t>: Reference Design for "Slave CDC"</w:t>
      </w:r>
      <w:bookmarkEnd w:id="288"/>
    </w:p>
    <w:p w14:paraId="21A15E3A" w14:textId="46A89FAD" w:rsidR="00606A18" w:rsidRDefault="00606A18" w:rsidP="00606A18">
      <w:r>
        <w:rPr>
          <w:noProof/>
        </w:rPr>
        <w:drawing>
          <wp:inline distT="0" distB="0" distL="0" distR="0" wp14:anchorId="3B01FEAC" wp14:editId="5B00E68D">
            <wp:extent cx="5321300" cy="27370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CDC.emf"/>
                    <pic:cNvPicPr/>
                  </pic:nvPicPr>
                  <pic:blipFill>
                    <a:blip r:embed="rId92">
                      <a:extLst>
                        <a:ext uri="{28A0092B-C50C-407E-A947-70E740481C1C}">
                          <a14:useLocalDpi xmlns:a14="http://schemas.microsoft.com/office/drawing/2010/main" val="0"/>
                        </a:ext>
                      </a:extLst>
                    </a:blip>
                    <a:stretch>
                      <a:fillRect/>
                    </a:stretch>
                  </pic:blipFill>
                  <pic:spPr>
                    <a:xfrm>
                      <a:off x="0" y="0"/>
                      <a:ext cx="5321300" cy="2737021"/>
                    </a:xfrm>
                    <a:prstGeom prst="rect">
                      <a:avLst/>
                    </a:prstGeom>
                  </pic:spPr>
                </pic:pic>
              </a:graphicData>
            </a:graphic>
          </wp:inline>
        </w:drawing>
      </w:r>
    </w:p>
    <w:p w14:paraId="4E028A10" w14:textId="77777777" w:rsidR="00606A18" w:rsidRDefault="00606A18" w:rsidP="00606A18"/>
    <w:p w14:paraId="14BC492D" w14:textId="12DF642A" w:rsidR="009B62C9" w:rsidRDefault="009B62C9" w:rsidP="009B62C9">
      <w:pPr>
        <w:pStyle w:val="Heading3"/>
      </w:pPr>
      <w:bookmarkStart w:id="289" w:name="_Toc360722296"/>
      <w:r>
        <w:t>Option 3: Changes within CDC to support Pre-SCC usage</w:t>
      </w:r>
      <w:bookmarkEnd w:id="289"/>
    </w:p>
    <w:p w14:paraId="3DD1557D" w14:textId="75AAF340" w:rsidR="00BD45F6" w:rsidRDefault="009B62C9" w:rsidP="009B62C9">
      <w:r>
        <w:t xml:space="preserve">For this option, the CDC is used in the SIP in a pre-SCC manner. Therefore, the CDC is required to meet the special SCAN bypass control requirements for pre-SCC logic. However, the SIP team has minimal impact from this approach. </w:t>
      </w:r>
    </w:p>
    <w:p w14:paraId="7C2013F7" w14:textId="77777777" w:rsidR="009B62C9" w:rsidRDefault="009B62C9" w:rsidP="009B62C9"/>
    <w:p w14:paraId="3798CAC1" w14:textId="21C80645" w:rsidR="00382C79" w:rsidRDefault="00382C79" w:rsidP="00382C79">
      <w:pPr>
        <w:pStyle w:val="Caption"/>
      </w:pPr>
      <w:bookmarkStart w:id="290" w:name="_Toc360672263"/>
      <w:r>
        <w:lastRenderedPageBreak/>
        <w:t xml:space="preserve">Figure </w:t>
      </w:r>
      <w:fldSimple w:instr=" STYLEREF 1 \s ">
        <w:r w:rsidR="00094572">
          <w:rPr>
            <w:noProof/>
          </w:rPr>
          <w:t>6</w:t>
        </w:r>
      </w:fldSimple>
      <w:r w:rsidR="00194B7F">
        <w:noBreakHyphen/>
      </w:r>
      <w:fldSimple w:instr=" SEQ Figure \* ARABIC \s 1 ">
        <w:r w:rsidR="00094572">
          <w:rPr>
            <w:noProof/>
          </w:rPr>
          <w:t>5</w:t>
        </w:r>
      </w:fldSimple>
      <w:r>
        <w:t>: Option to Solve Cascade</w:t>
      </w:r>
      <w:r w:rsidR="00316AE4">
        <w:t xml:space="preserve">d SCC Issue with CDC parameter </w:t>
      </w:r>
      <w:r>
        <w:t>PRESCC==</w:t>
      </w:r>
      <w:r w:rsidR="00316AE4">
        <w:t>’</w:t>
      </w:r>
      <w:r>
        <w:t>1</w:t>
      </w:r>
      <w:r w:rsidR="00316AE4">
        <w:t>’</w:t>
      </w:r>
      <w:bookmarkEnd w:id="290"/>
    </w:p>
    <w:p w14:paraId="5BED25D1" w14:textId="6A2DDDC0" w:rsidR="00F544DE" w:rsidRDefault="00F544DE" w:rsidP="009B62C9">
      <w:r w:rsidRPr="00F544DE">
        <w:rPr>
          <w:noProof/>
        </w:rPr>
        <w:drawing>
          <wp:inline distT="0" distB="0" distL="0" distR="0" wp14:anchorId="7CA0F4CD" wp14:editId="5F69F5C0">
            <wp:extent cx="4737100" cy="5094168"/>
            <wp:effectExtent l="0" t="0" r="635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37100" cy="5094168"/>
                    </a:xfrm>
                    <a:prstGeom prst="rect">
                      <a:avLst/>
                    </a:prstGeom>
                    <a:noFill/>
                    <a:ln>
                      <a:noFill/>
                    </a:ln>
                    <a:effectLst/>
                    <a:extLst/>
                  </pic:spPr>
                </pic:pic>
              </a:graphicData>
            </a:graphic>
          </wp:inline>
        </w:drawing>
      </w:r>
    </w:p>
    <w:p w14:paraId="732D16BF" w14:textId="77777777" w:rsidR="00F544DE" w:rsidRDefault="00F544DE" w:rsidP="009B62C9"/>
    <w:p w14:paraId="29FF9991" w14:textId="77777777" w:rsidR="00F544DE" w:rsidRDefault="00F544DE" w:rsidP="00F544DE">
      <w:r>
        <w:t xml:space="preserve">Advantages of this approach: </w:t>
      </w:r>
    </w:p>
    <w:p w14:paraId="4DB31968" w14:textId="7B9C6F60" w:rsidR="00F544DE" w:rsidRDefault="00F544DE" w:rsidP="00F544DE">
      <w:pPr>
        <w:pStyle w:val="ListParagraph"/>
        <w:numPr>
          <w:ilvl w:val="0"/>
          <w:numId w:val="51"/>
        </w:numPr>
      </w:pPr>
      <w:r>
        <w:lastRenderedPageBreak/>
        <w:t>Minimal changes to the SIP</w:t>
      </w:r>
    </w:p>
    <w:p w14:paraId="6AE27A6D" w14:textId="309155C9" w:rsidR="00F544DE" w:rsidRDefault="00F544DE" w:rsidP="00F544DE">
      <w:pPr>
        <w:pStyle w:val="ListParagraph"/>
        <w:numPr>
          <w:ilvl w:val="0"/>
          <w:numId w:val="51"/>
        </w:numPr>
      </w:pPr>
      <w:r>
        <w:t>No scan coverage loss</w:t>
      </w:r>
      <w:r w:rsidR="002F3A8B">
        <w:t xml:space="preserve"> (assuming CDC FSM is using post-SCC clock</w:t>
      </w:r>
      <w:r w:rsidR="00741EE8">
        <w:t xml:space="preserve"> – see note below)</w:t>
      </w:r>
      <w:r w:rsidR="002F3A8B">
        <w:t xml:space="preserve"> </w:t>
      </w:r>
    </w:p>
    <w:p w14:paraId="39D593F7" w14:textId="6B42EA3F" w:rsidR="002F3A8B" w:rsidRDefault="002F3A8B" w:rsidP="00F544DE">
      <w:pPr>
        <w:pStyle w:val="ListParagraph"/>
        <w:numPr>
          <w:ilvl w:val="0"/>
          <w:numId w:val="51"/>
        </w:numPr>
      </w:pPr>
      <w:r>
        <w:t>No need for separate clock-gate component with special bypass support</w:t>
      </w:r>
    </w:p>
    <w:p w14:paraId="4A249AF7" w14:textId="7959DF3A" w:rsidR="002F3A8B" w:rsidRDefault="002F3A8B" w:rsidP="00F544DE">
      <w:pPr>
        <w:pStyle w:val="ListParagraph"/>
        <w:numPr>
          <w:ilvl w:val="0"/>
          <w:numId w:val="51"/>
        </w:numPr>
      </w:pPr>
      <w:r>
        <w:t xml:space="preserve">No assumption of balancing of pre-SCC and post-SCC clocks. </w:t>
      </w:r>
    </w:p>
    <w:p w14:paraId="78134CB8" w14:textId="77777777" w:rsidR="000E3DB9" w:rsidRDefault="000E3DB9" w:rsidP="00F544DE"/>
    <w:p w14:paraId="0D7FAB06" w14:textId="77777777" w:rsidR="00F544DE" w:rsidRDefault="00F544DE" w:rsidP="00F544DE">
      <w:r>
        <w:t xml:space="preserve">Disadvantages of this approach: </w:t>
      </w:r>
    </w:p>
    <w:p w14:paraId="3733F4EE" w14:textId="77777777" w:rsidR="00F544DE" w:rsidRDefault="00F544DE" w:rsidP="00F544DE">
      <w:pPr>
        <w:pStyle w:val="ListParagraph"/>
        <w:numPr>
          <w:ilvl w:val="0"/>
          <w:numId w:val="52"/>
        </w:numPr>
      </w:pPr>
      <w:r>
        <w:t xml:space="preserve">All clock source logic moves to pre-SCC domain. </w:t>
      </w:r>
    </w:p>
    <w:p w14:paraId="71BCEE6A" w14:textId="77777777" w:rsidR="000E3DB9" w:rsidRDefault="000E3DB9" w:rsidP="009C12CF"/>
    <w:p w14:paraId="38843279" w14:textId="2BBD2FEA" w:rsidR="00741EE8" w:rsidRDefault="00741EE8" w:rsidP="009C12CF">
      <w:r>
        <w:t xml:space="preserve">NOTE: The CDC </w:t>
      </w:r>
      <w:r w:rsidR="00784CE0">
        <w:t>now</w:t>
      </w:r>
      <w:r>
        <w:t xml:space="preserve"> ha</w:t>
      </w:r>
      <w:r w:rsidR="00784CE0">
        <w:t>s</w:t>
      </w:r>
      <w:r>
        <w:t xml:space="preserve"> separate clock ports for pre-SCC and post-SCC clocks</w:t>
      </w:r>
      <w:r w:rsidR="00784CE0">
        <w:t>. The prescc_clock input needs to be connected to the pre-SCC clock and the clock input should be connected to the post-SCC clock.</w:t>
      </w:r>
      <w:r>
        <w:t xml:space="preserve"> </w:t>
      </w:r>
    </w:p>
    <w:p w14:paraId="4E878728" w14:textId="09007609" w:rsidR="005F6BC4" w:rsidRDefault="00DD3EB2" w:rsidP="009C12CF">
      <w:r>
        <w:t xml:space="preserve">The internal changes to the CDC to support pre-SCC usage are shown in the figure below. Note that the user needs to set the parameter PRESCC to ‘1’. Also, the design assumes asynchronous relationship between the CDC FSM clock and clock used in the clock-gate within the CDC. This configuration also suffers from potential performance impact because of the increased latency for gating/ungating of the clock (refer to section on “CDC Behavior Details” for further information on </w:t>
      </w:r>
      <w:r w:rsidR="000E3DB9">
        <w:t xml:space="preserve">options for </w:t>
      </w:r>
      <w:r>
        <w:t xml:space="preserve">mitigation </w:t>
      </w:r>
      <w:r w:rsidR="000E3DB9">
        <w:t xml:space="preserve">of </w:t>
      </w:r>
      <w:r>
        <w:t xml:space="preserve">the latency impact). </w:t>
      </w:r>
    </w:p>
    <w:p w14:paraId="4058FB1F" w14:textId="77777777" w:rsidR="005F6BC4" w:rsidRDefault="005F6BC4" w:rsidP="009C12CF"/>
    <w:p w14:paraId="39CC39F4" w14:textId="05FA39B6" w:rsidR="00194B7F" w:rsidRDefault="00194B7F" w:rsidP="00194B7F">
      <w:pPr>
        <w:pStyle w:val="Caption"/>
      </w:pPr>
      <w:bookmarkStart w:id="291" w:name="_Toc360672264"/>
      <w:r>
        <w:lastRenderedPageBreak/>
        <w:t xml:space="preserve">Figure </w:t>
      </w:r>
      <w:fldSimple w:instr=" STYLEREF 1 \s ">
        <w:r w:rsidR="00094572">
          <w:rPr>
            <w:noProof/>
          </w:rPr>
          <w:t>6</w:t>
        </w:r>
      </w:fldSimple>
      <w:r>
        <w:noBreakHyphen/>
      </w:r>
      <w:fldSimple w:instr=" SEQ Figure \* ARABIC \s 1 ">
        <w:r w:rsidR="00094572">
          <w:rPr>
            <w:noProof/>
          </w:rPr>
          <w:t>6</w:t>
        </w:r>
      </w:fldSimple>
      <w:r>
        <w:t>: Internal CDC Implementa</w:t>
      </w:r>
      <w:r w:rsidR="00316AE4">
        <w:t xml:space="preserve">tion of Clock-gate Enable When </w:t>
      </w:r>
      <w:r>
        <w:t xml:space="preserve">PRESCC == </w:t>
      </w:r>
      <w:r w:rsidR="00316AE4">
        <w:t>‘</w:t>
      </w:r>
      <w:r>
        <w:t>1</w:t>
      </w:r>
      <w:r w:rsidR="00316AE4">
        <w:t>’</w:t>
      </w:r>
      <w:bookmarkEnd w:id="291"/>
    </w:p>
    <w:p w14:paraId="0D062A7F" w14:textId="13E3F6CE" w:rsidR="00DD3EB2" w:rsidRDefault="00784CE0" w:rsidP="009C12CF">
      <w:r w:rsidRPr="00784CE0">
        <w:t xml:space="preserve"> </w:t>
      </w:r>
      <w:r>
        <w:object w:dxaOrig="11565" w:dyaOrig="7786" w14:anchorId="551E9E1C">
          <v:shape id="_x0000_i1027" type="#_x0000_t75" style="width:6in;height:290.25pt" o:ole="">
            <v:imagedata r:id="rId94" o:title=""/>
          </v:shape>
          <o:OLEObject Type="Embed" ProgID="Visio.Drawing.15" ShapeID="_x0000_i1027" DrawAspect="Content" ObjectID="_1491137631" r:id="rId95"/>
        </w:object>
      </w:r>
    </w:p>
    <w:p w14:paraId="39949A00" w14:textId="77777777" w:rsidR="00250066" w:rsidRDefault="00250066" w:rsidP="009C12CF"/>
    <w:p w14:paraId="2B462DDB" w14:textId="26EA58C0" w:rsidR="00445207" w:rsidRDefault="00445207" w:rsidP="009C12CF"/>
    <w:p w14:paraId="5269463E" w14:textId="228AE991" w:rsidR="00224457" w:rsidRDefault="00224457" w:rsidP="00224457">
      <w:pPr>
        <w:pStyle w:val="Heading2"/>
      </w:pPr>
      <w:bookmarkStart w:id="292" w:name="_Toc360722297"/>
      <w:r>
        <w:lastRenderedPageBreak/>
        <w:t>Example of Control Sequencer for CDC that Operates in S0 Only</w:t>
      </w:r>
      <w:bookmarkEnd w:id="292"/>
    </w:p>
    <w:p w14:paraId="5712DB92" w14:textId="77777777" w:rsidR="001277E0" w:rsidRDefault="001277E0" w:rsidP="00B31C1F">
      <w:r>
        <w:t xml:space="preserve">NOTE: The sequencer example and other logic depicted here is only for reference purposes, it is not validated and the users are fully responsible for reviewing and validating any design based on this. </w:t>
      </w:r>
    </w:p>
    <w:p w14:paraId="49F4B744" w14:textId="097E5E7D" w:rsidR="00224457" w:rsidRDefault="00224457" w:rsidP="00B31C1F">
      <w:r>
        <w:t xml:space="preserve">The following figure refers to the example of sequencer that may be used to control a CDC within a dual-space device, where the CDC’s functional clock domain is operational only in S0 (the clock is not even available in Sx system states). </w:t>
      </w:r>
      <w:r w:rsidR="0047215C">
        <w:t xml:space="preserve">For this case, the trigger used for entry into active state (S0) is a BootPrep message from PMC to the SIP and the trigger for exit from the active state isa ResetPrep message from PMC. However, a SIP could as well use some other forms of triggers. </w:t>
      </w:r>
    </w:p>
    <w:p w14:paraId="7DF8F6F3" w14:textId="77777777" w:rsidR="00194B7F" w:rsidRDefault="00194B7F" w:rsidP="00B31C1F"/>
    <w:p w14:paraId="2581CD5E" w14:textId="242ED229" w:rsidR="00194B7F" w:rsidRDefault="00194B7F">
      <w:pPr>
        <w:pStyle w:val="Caption"/>
      </w:pPr>
      <w:bookmarkStart w:id="293" w:name="_Toc360672265"/>
      <w:r>
        <w:lastRenderedPageBreak/>
        <w:t xml:space="preserve">Figure </w:t>
      </w:r>
      <w:fldSimple w:instr=" STYLEREF 1 \s ">
        <w:r w:rsidR="00094572">
          <w:rPr>
            <w:noProof/>
          </w:rPr>
          <w:t>6</w:t>
        </w:r>
      </w:fldSimple>
      <w:r>
        <w:noBreakHyphen/>
      </w:r>
      <w:fldSimple w:instr=" SEQ Figure \* ARABIC \s 1 ">
        <w:r w:rsidR="00094572">
          <w:rPr>
            <w:noProof/>
          </w:rPr>
          <w:t>7</w:t>
        </w:r>
      </w:fldSimple>
      <w:r>
        <w:t>: Example Sequencer for CDCs for Clocks Not Available in all IP Active States</w:t>
      </w:r>
      <w:bookmarkEnd w:id="293"/>
    </w:p>
    <w:p w14:paraId="462F13D4" w14:textId="4DB530E0" w:rsidR="00224457" w:rsidRDefault="0047215C" w:rsidP="00B31C1F">
      <w:r w:rsidRPr="00B31C1F">
        <w:rPr>
          <w:noProof/>
        </w:rPr>
        <w:drawing>
          <wp:inline distT="0" distB="0" distL="0" distR="0" wp14:anchorId="3B20E3E8" wp14:editId="1D694160">
            <wp:extent cx="5486400" cy="594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0_only.emf"/>
                    <pic:cNvPicPr/>
                  </pic:nvPicPr>
                  <pic:blipFill>
                    <a:blip r:embed="rId96">
                      <a:extLst>
                        <a:ext uri="{28A0092B-C50C-407E-A947-70E740481C1C}">
                          <a14:useLocalDpi xmlns:a14="http://schemas.microsoft.com/office/drawing/2010/main" val="0"/>
                        </a:ext>
                      </a:extLst>
                    </a:blip>
                    <a:stretch>
                      <a:fillRect/>
                    </a:stretch>
                  </pic:blipFill>
                  <pic:spPr>
                    <a:xfrm>
                      <a:off x="0" y="0"/>
                      <a:ext cx="5486400" cy="5946140"/>
                    </a:xfrm>
                    <a:prstGeom prst="rect">
                      <a:avLst/>
                    </a:prstGeom>
                  </pic:spPr>
                </pic:pic>
              </a:graphicData>
            </a:graphic>
          </wp:inline>
        </w:drawing>
      </w:r>
      <w:r w:rsidR="00224457">
        <w:t xml:space="preserve"> </w:t>
      </w:r>
    </w:p>
    <w:p w14:paraId="2AE480EE" w14:textId="7CFF49E5" w:rsidR="00224457" w:rsidRPr="00224457" w:rsidRDefault="001277E0" w:rsidP="00B31C1F">
      <w:r>
        <w:lastRenderedPageBreak/>
        <w:t xml:space="preserve">Using the sequencer above, some additional glue logic may be used as suggested below. </w:t>
      </w:r>
    </w:p>
    <w:p w14:paraId="45D352DA" w14:textId="1506858B" w:rsidR="00194B7F" w:rsidRDefault="00194B7F">
      <w:pPr>
        <w:pStyle w:val="Caption"/>
      </w:pPr>
      <w:bookmarkStart w:id="294" w:name="_Toc360672266"/>
      <w:r>
        <w:t xml:space="preserve">Figure </w:t>
      </w:r>
      <w:fldSimple w:instr=" STYLEREF 1 \s ">
        <w:r w:rsidR="00094572">
          <w:rPr>
            <w:noProof/>
          </w:rPr>
          <w:t>6</w:t>
        </w:r>
      </w:fldSimple>
      <w:r>
        <w:noBreakHyphen/>
      </w:r>
      <w:fldSimple w:instr=" SEQ Figure \* ARABIC \s 1 ">
        <w:r w:rsidR="00094572">
          <w:rPr>
            <w:noProof/>
          </w:rPr>
          <w:t>8</w:t>
        </w:r>
      </w:fldSimple>
      <w:r>
        <w:t>: Example Aggregation Glue Logic for Use with CDC Sequencer</w:t>
      </w:r>
      <w:bookmarkEnd w:id="294"/>
    </w:p>
    <w:p w14:paraId="59C76B39" w14:textId="345DFBCC" w:rsidR="00224457" w:rsidRPr="005C0865" w:rsidRDefault="000E69A4" w:rsidP="009C12CF">
      <w:r>
        <w:rPr>
          <w:noProof/>
        </w:rPr>
        <w:drawing>
          <wp:inline distT="0" distB="0" distL="0" distR="0" wp14:anchorId="1491928F" wp14:editId="26F903A3">
            <wp:extent cx="5486400" cy="463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DC-S0-Only.emf"/>
                    <pic:cNvPicPr/>
                  </pic:nvPicPr>
                  <pic:blipFill>
                    <a:blip r:embed="rId97">
                      <a:extLst>
                        <a:ext uri="{28A0092B-C50C-407E-A947-70E740481C1C}">
                          <a14:useLocalDpi xmlns:a14="http://schemas.microsoft.com/office/drawing/2010/main" val="0"/>
                        </a:ext>
                      </a:extLst>
                    </a:blip>
                    <a:stretch>
                      <a:fillRect/>
                    </a:stretch>
                  </pic:blipFill>
                  <pic:spPr>
                    <a:xfrm>
                      <a:off x="0" y="0"/>
                      <a:ext cx="5486400" cy="4639945"/>
                    </a:xfrm>
                    <a:prstGeom prst="rect">
                      <a:avLst/>
                    </a:prstGeom>
                  </pic:spPr>
                </pic:pic>
              </a:graphicData>
            </a:graphic>
          </wp:inline>
        </w:drawing>
      </w:r>
    </w:p>
    <w:sectPr w:rsidR="00224457" w:rsidRPr="005C0865" w:rsidSect="009D1286">
      <w:headerReference w:type="even" r:id="rId98"/>
      <w:headerReference w:type="default" r:id="rId99"/>
      <w:footerReference w:type="even" r:id="rId100"/>
      <w:footerReference w:type="default" r:id="rId101"/>
      <w:headerReference w:type="first" r:id="rId102"/>
      <w:footerReference w:type="first" r:id="rId103"/>
      <w:pgSz w:w="12240" w:h="15840" w:code="1"/>
      <w:pgMar w:top="1440" w:right="1440" w:bottom="1440" w:left="1440" w:header="720" w:footer="1238" w:gutter="72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D5BA5" w14:textId="77777777" w:rsidR="00EA7A02" w:rsidRDefault="00EA7A02" w:rsidP="00D56C82">
      <w:pPr>
        <w:pStyle w:val="CellBodyCenter"/>
      </w:pPr>
      <w:r>
        <w:separator/>
      </w:r>
    </w:p>
  </w:endnote>
  <w:endnote w:type="continuationSeparator" w:id="0">
    <w:p w14:paraId="3E779F5D" w14:textId="77777777" w:rsidR="00EA7A02" w:rsidRDefault="00EA7A02" w:rsidP="00D56C82">
      <w:pPr>
        <w:pStyle w:val="CellBodyCenter"/>
      </w:pPr>
      <w:r>
        <w:continuationSeparator/>
      </w:r>
    </w:p>
  </w:endnote>
  <w:endnote w:type="continuationNotice" w:id="1">
    <w:p w14:paraId="6847475A" w14:textId="77777777" w:rsidR="00EA7A02" w:rsidRDefault="00EA7A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o Sans Intel">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6E065" w14:textId="77777777" w:rsidR="006F2ACB" w:rsidRPr="00DC4887" w:rsidRDefault="006F2ACB" w:rsidP="00DC4887">
    <w:pPr>
      <w:pStyle w:val="Footer"/>
      <w:widowControl w:val="0"/>
      <w:tabs>
        <w:tab w:val="left" w:pos="2880"/>
      </w:tabs>
      <w:ind w:left="-1300"/>
      <w:jc w:val="center"/>
      <w:rPr>
        <w:szCs w:val="16"/>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sidRPr="00DC4887">
      <w:rPr>
        <w:szCs w:val="16"/>
      </w:rPr>
      <w:t xml:space="preserve"> </w:t>
    </w:r>
    <w:r w:rsidRPr="00DC4887">
      <w:rPr>
        <w:i/>
        <w:iCs/>
        <w:szCs w:val="16"/>
      </w:rPr>
      <w:tab/>
    </w:r>
    <w:r w:rsidRPr="00DC4887">
      <w:rPr>
        <w:b/>
        <w:bCs/>
        <w:color w:val="FF0000"/>
        <w:szCs w:val="16"/>
      </w:rPr>
      <w:t>Classification</w:t>
    </w:r>
    <w:r w:rsidRPr="00DC4887">
      <w:rPr>
        <w:szCs w:val="16"/>
      </w:rPr>
      <w:tab/>
      <w:t>XXXXX / Doc Type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D8E69" w14:textId="6A0A8578" w:rsidR="006F2ACB" w:rsidRPr="00DC4887" w:rsidRDefault="006F2ACB" w:rsidP="00DC4887">
    <w:pPr>
      <w:pStyle w:val="Footer"/>
      <w:widowControl w:val="0"/>
      <w:tabs>
        <w:tab w:val="left" w:pos="2880"/>
      </w:tabs>
      <w:ind w:left="-1300"/>
      <w:jc w:val="center"/>
      <w:rPr>
        <w:szCs w:val="16"/>
      </w:rPr>
    </w:pPr>
    <w:r>
      <w:rPr>
        <w:szCs w:val="16"/>
      </w:rPr>
      <w:fldChar w:fldCharType="begin"/>
    </w:r>
    <w:r>
      <w:rPr>
        <w:szCs w:val="16"/>
      </w:rPr>
      <w:instrText xml:space="preserve"> TITLE  \* MERGEFORMAT </w:instrText>
    </w:r>
    <w:r>
      <w:rPr>
        <w:szCs w:val="16"/>
      </w:rPr>
      <w:fldChar w:fldCharType="separate"/>
    </w:r>
    <w:r>
      <w:rPr>
        <w:szCs w:val="16"/>
      </w:rPr>
      <w:t>Clock Domain Controller</w:t>
    </w:r>
    <w:r>
      <w:rPr>
        <w:szCs w:val="16"/>
      </w:rPr>
      <w:fldChar w:fldCharType="end"/>
    </w:r>
    <w:r w:rsidRPr="00DC4887">
      <w:rPr>
        <w:i/>
        <w:iCs/>
        <w:szCs w:val="16"/>
      </w:rPr>
      <w:tab/>
    </w:r>
    <w:r>
      <w:rPr>
        <w:b/>
        <w:bCs/>
        <w:color w:val="FF0000"/>
        <w:szCs w:val="16"/>
      </w:rPr>
      <w:t>Intel Restricted Secret</w:t>
    </w:r>
    <w:r w:rsidRPr="00DC4887">
      <w:rPr>
        <w:szCs w:val="16"/>
      </w:rPr>
      <w:tab/>
    </w:r>
    <w:r w:rsidRPr="00DC4887">
      <w:rPr>
        <w:szCs w:val="16"/>
      </w:rPr>
      <w:fldChar w:fldCharType="begin"/>
    </w:r>
    <w:r w:rsidRPr="00DC4887">
      <w:rPr>
        <w:szCs w:val="16"/>
      </w:rPr>
      <w:instrText xml:space="preserve"> PAGE </w:instrText>
    </w:r>
    <w:r w:rsidRPr="00DC4887">
      <w:rPr>
        <w:szCs w:val="16"/>
      </w:rPr>
      <w:fldChar w:fldCharType="separate"/>
    </w:r>
    <w:r w:rsidR="002B6D4A">
      <w:rPr>
        <w:noProof/>
        <w:szCs w:val="16"/>
      </w:rPr>
      <w:t>3</w:t>
    </w:r>
    <w:r w:rsidRPr="00DC4887">
      <w:rPr>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96E6" w14:textId="3CEFF651" w:rsidR="006F2ACB" w:rsidRPr="009F0C13" w:rsidRDefault="006F2ACB" w:rsidP="009F0C13">
    <w:pPr>
      <w:spacing w:before="0"/>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EE5AD" w14:textId="77777777" w:rsidR="00EA7A02" w:rsidRDefault="00EA7A02" w:rsidP="00D56C82">
      <w:pPr>
        <w:pStyle w:val="CellBodyCenter"/>
      </w:pPr>
      <w:r>
        <w:separator/>
      </w:r>
    </w:p>
  </w:footnote>
  <w:footnote w:type="continuationSeparator" w:id="0">
    <w:p w14:paraId="46B91B2B" w14:textId="77777777" w:rsidR="00EA7A02" w:rsidRDefault="00EA7A02" w:rsidP="00D56C82">
      <w:pPr>
        <w:pStyle w:val="CellBodyCenter"/>
      </w:pPr>
      <w:r>
        <w:continuationSeparator/>
      </w:r>
    </w:p>
  </w:footnote>
  <w:footnote w:type="continuationNotice" w:id="1">
    <w:p w14:paraId="234B9542" w14:textId="77777777" w:rsidR="00EA7A02" w:rsidRDefault="00EA7A02">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B4201" w14:textId="77777777" w:rsidR="006F2ACB" w:rsidRDefault="006F2ACB"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57728" behindDoc="1" locked="0" layoutInCell="1" allowOverlap="1" wp14:anchorId="044CD720" wp14:editId="12E5A126">
          <wp:simplePos x="0" y="0"/>
          <wp:positionH relativeFrom="column">
            <wp:posOffset>-939165</wp:posOffset>
          </wp:positionH>
          <wp:positionV relativeFrom="paragraph">
            <wp:posOffset>-187960</wp:posOffset>
          </wp:positionV>
          <wp:extent cx="1257300" cy="951865"/>
          <wp:effectExtent l="0" t="0" r="0" b="0"/>
          <wp:wrapNone/>
          <wp:docPr id="16" name="Picture 1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p>
  <w:p w14:paraId="7B70225C" w14:textId="77777777" w:rsidR="006F2ACB" w:rsidRDefault="00EA7A02" w:rsidP="00296CDE">
    <w:pPr>
      <w:pStyle w:val="Header"/>
      <w:tabs>
        <w:tab w:val="clear" w:pos="4320"/>
        <w:tab w:val="clear" w:pos="8640"/>
        <w:tab w:val="center" w:pos="3290"/>
        <w:tab w:val="right" w:pos="7900"/>
      </w:tabs>
      <w:spacing w:before="40" w:line="160" w:lineRule="atLeast"/>
      <w:ind w:left="20" w:right="60" w:hanging="1320"/>
      <w:jc w:val="right"/>
    </w:pPr>
    <w:r>
      <w:fldChar w:fldCharType="begin"/>
    </w:r>
    <w:r>
      <w:instrText xml:space="preserve"> STYLEREF "Heading 1" \* MERGEFORMAT </w:instrText>
    </w:r>
    <w:r>
      <w:fldChar w:fldCharType="separate"/>
    </w:r>
    <w:r w:rsidR="006F2ACB">
      <w:rPr>
        <w:noProof/>
      </w:rPr>
      <w:t>Architectural Overview</w:t>
    </w:r>
    <w:r>
      <w:rPr>
        <w:noProof/>
      </w:rPr>
      <w:fldChar w:fldCharType="end"/>
    </w:r>
  </w:p>
  <w:p w14:paraId="17E3293F" w14:textId="77777777" w:rsidR="006F2ACB" w:rsidRDefault="006F2ACB" w:rsidP="00296CDE">
    <w:pPr>
      <w:pStyle w:val="Header"/>
      <w:tabs>
        <w:tab w:val="clear" w:pos="4320"/>
        <w:tab w:val="clear" w:pos="8640"/>
        <w:tab w:val="right" w:pos="7920"/>
      </w:tabs>
      <w:spacing w:line="160" w:lineRule="atLeast"/>
      <w:ind w:right="100"/>
      <w:jc w:val="right"/>
    </w:pPr>
  </w:p>
  <w:p w14:paraId="00B21940" w14:textId="77777777" w:rsidR="006F2ACB" w:rsidRDefault="006F2ACB" w:rsidP="00245A37">
    <w:pPr>
      <w:pStyle w:val="Header"/>
      <w:tabs>
        <w:tab w:val="clear" w:pos="4320"/>
        <w:tab w:val="clear" w:pos="8640"/>
        <w:tab w:val="right" w:pos="7920"/>
      </w:tabs>
      <w:spacing w:line="160" w:lineRule="atLeast"/>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A40B6" w14:textId="77777777" w:rsidR="006F2ACB" w:rsidRDefault="006F2ACB">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58752" behindDoc="1" locked="0" layoutInCell="1" allowOverlap="1" wp14:anchorId="0E63DCF7" wp14:editId="28209F03">
          <wp:simplePos x="0" y="0"/>
          <wp:positionH relativeFrom="column">
            <wp:posOffset>3975735</wp:posOffset>
          </wp:positionH>
          <wp:positionV relativeFrom="paragraph">
            <wp:posOffset>-187960</wp:posOffset>
          </wp:positionV>
          <wp:extent cx="1257300" cy="951865"/>
          <wp:effectExtent l="0" t="0" r="0" b="0"/>
          <wp:wrapNone/>
          <wp:docPr id="17" name="Picture 17"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p>
  <w:p w14:paraId="3FD188DE" w14:textId="2C54C188" w:rsidR="006F2ACB" w:rsidRDefault="00EA7A02">
    <w:pPr>
      <w:pStyle w:val="Header"/>
      <w:tabs>
        <w:tab w:val="clear" w:pos="4320"/>
        <w:tab w:val="clear" w:pos="8640"/>
        <w:tab w:val="center" w:pos="3290"/>
        <w:tab w:val="right" w:pos="7900"/>
      </w:tabs>
      <w:spacing w:before="40" w:line="160" w:lineRule="atLeast"/>
      <w:ind w:left="20" w:right="60" w:hanging="1320"/>
    </w:pPr>
    <w:r>
      <w:fldChar w:fldCharType="begin"/>
    </w:r>
    <w:r>
      <w:instrText xml:space="preserve"> STYLEREF "Heading 1" \* MERGEFORMAT </w:instrText>
    </w:r>
    <w:r>
      <w:fldChar w:fldCharType="separate"/>
    </w:r>
    <w:r w:rsidR="002B6D4A">
      <w:rPr>
        <w:noProof/>
      </w:rPr>
      <w:t>Architectural Overview</w:t>
    </w:r>
    <w:r>
      <w:rPr>
        <w:noProof/>
      </w:rPr>
      <w:fldChar w:fldCharType="end"/>
    </w:r>
  </w:p>
  <w:p w14:paraId="647C8523" w14:textId="77777777" w:rsidR="006F2ACB" w:rsidRDefault="006F2ACB" w:rsidP="00F12860">
    <w:pPr>
      <w:pStyle w:val="Header"/>
      <w:tabs>
        <w:tab w:val="clear" w:pos="4320"/>
        <w:tab w:val="clear" w:pos="8640"/>
        <w:tab w:val="center" w:pos="3290"/>
      </w:tabs>
      <w:spacing w:before="40" w:line="160" w:lineRule="atLeast"/>
      <w:ind w:left="20" w:right="60" w:hanging="1320"/>
    </w:pPr>
  </w:p>
  <w:p w14:paraId="180C7D6A" w14:textId="77777777" w:rsidR="006F2ACB" w:rsidRDefault="006F2ACB"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A00C" w14:textId="77777777" w:rsidR="006F2ACB" w:rsidRDefault="006F2ACB">
    <w:pPr>
      <w:pStyle w:val="Header"/>
    </w:pPr>
    <w:r>
      <w:rPr>
        <w:noProof/>
      </w:rPr>
      <w:drawing>
        <wp:anchor distT="0" distB="0" distL="114300" distR="114300" simplePos="0" relativeHeight="251656704" behindDoc="1" locked="0" layoutInCell="1" allowOverlap="1" wp14:anchorId="0681012C" wp14:editId="1E16A89D">
          <wp:simplePos x="0" y="0"/>
          <wp:positionH relativeFrom="column">
            <wp:posOffset>3686175</wp:posOffset>
          </wp:positionH>
          <wp:positionV relativeFrom="paragraph">
            <wp:posOffset>-295275</wp:posOffset>
          </wp:positionV>
          <wp:extent cx="1600200" cy="1211580"/>
          <wp:effectExtent l="0" t="0" r="0" b="0"/>
          <wp:wrapNone/>
          <wp:docPr id="15" name="Picture 1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l_rgb_100"/>
                  <pic:cNvPicPr>
                    <a:picLocks noChangeAspect="1" noChangeArrowheads="1"/>
                  </pic:cNvPicPr>
                </pic:nvPicPr>
                <pic:blipFill>
                  <a:blip r:embed="rId1"/>
                  <a:srcRect/>
                  <a:stretch>
                    <a:fillRect/>
                  </a:stretch>
                </pic:blipFill>
                <pic:spPr bwMode="auto">
                  <a:xfrm>
                    <a:off x="0" y="0"/>
                    <a:ext cx="1600200" cy="12115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BF34A87E"/>
    <w:lvl w:ilvl="0">
      <w:start w:val="1"/>
      <w:numFmt w:val="decimal"/>
      <w:pStyle w:val="ListNumber2"/>
      <w:lvlText w:val="%1."/>
      <w:lvlJc w:val="left"/>
      <w:pPr>
        <w:tabs>
          <w:tab w:val="num" w:pos="720"/>
        </w:tabs>
        <w:ind w:left="720" w:hanging="360"/>
      </w:pPr>
    </w:lvl>
  </w:abstractNum>
  <w:abstractNum w:abstractNumId="1">
    <w:nsid w:val="FFFFFF82"/>
    <w:multiLevelType w:val="singleLevel"/>
    <w:tmpl w:val="A34AE4AE"/>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87BE0DE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6478B056"/>
    <w:lvl w:ilvl="0">
      <w:start w:val="1"/>
      <w:numFmt w:val="decimal"/>
      <w:pStyle w:val="ListNumber"/>
      <w:lvlText w:val="%1."/>
      <w:lvlJc w:val="left"/>
      <w:pPr>
        <w:tabs>
          <w:tab w:val="num" w:pos="360"/>
        </w:tabs>
        <w:ind w:left="360" w:hanging="360"/>
      </w:pPr>
    </w:lvl>
  </w:abstractNum>
  <w:abstractNum w:abstractNumId="4">
    <w:nsid w:val="FFFFFF89"/>
    <w:multiLevelType w:val="singleLevel"/>
    <w:tmpl w:val="0E38DC7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6102B"/>
    <w:multiLevelType w:val="hybridMultilevel"/>
    <w:tmpl w:val="F7B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E45041"/>
    <w:multiLevelType w:val="hybridMultilevel"/>
    <w:tmpl w:val="40F09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014BE8"/>
    <w:multiLevelType w:val="multilevel"/>
    <w:tmpl w:val="BC409AB6"/>
    <w:lvl w:ilvl="0">
      <w:start w:val="1"/>
      <w:numFmt w:val="decimal"/>
      <w:lvlText w:val="%1"/>
      <w:lvlJc w:val="left"/>
      <w:pPr>
        <w:tabs>
          <w:tab w:val="num" w:pos="1300"/>
        </w:tabs>
        <w:ind w:left="1300" w:hanging="1300"/>
      </w:pPr>
      <w:rPr>
        <w:rFonts w:hint="default"/>
      </w:rPr>
    </w:lvl>
    <w:lvl w:ilvl="1">
      <w:start w:val="1"/>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800"/>
        </w:tabs>
        <w:ind w:left="1300" w:hanging="1300"/>
      </w:pPr>
      <w:rPr>
        <w:rFonts w:hint="default"/>
      </w:rPr>
    </w:lvl>
    <w:lvl w:ilvl="4">
      <w:start w:val="1"/>
      <w:numFmt w:val="decimal"/>
      <w:lvlText w:val="%1.%2.%3.%4.%5"/>
      <w:lvlJc w:val="left"/>
      <w:pPr>
        <w:tabs>
          <w:tab w:val="num" w:pos="2160"/>
        </w:tabs>
        <w:ind w:left="1300" w:hanging="130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C263132"/>
    <w:multiLevelType w:val="hybridMultilevel"/>
    <w:tmpl w:val="2FA4F0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DD55DEA"/>
    <w:multiLevelType w:val="hybridMultilevel"/>
    <w:tmpl w:val="269A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0A3E0A"/>
    <w:multiLevelType w:val="hybridMultilevel"/>
    <w:tmpl w:val="D1B81378"/>
    <w:lvl w:ilvl="0" w:tplc="F3CEAF6E">
      <w:start w:val="1"/>
      <w:numFmt w:val="decimal"/>
      <w:lvlText w:val="2.1.1.1.1.%1"/>
      <w:lvlJc w:val="left"/>
      <w:pPr>
        <w:ind w:left="-580" w:hanging="360"/>
      </w:pPr>
      <w:rPr>
        <w:rFonts w:hint="default"/>
      </w:rPr>
    </w:lvl>
    <w:lvl w:ilvl="1" w:tplc="04090019" w:tentative="1">
      <w:start w:val="1"/>
      <w:numFmt w:val="lowerLetter"/>
      <w:lvlText w:val="%2."/>
      <w:lvlJc w:val="left"/>
      <w:pPr>
        <w:ind w:left="140" w:hanging="360"/>
      </w:pPr>
    </w:lvl>
    <w:lvl w:ilvl="2" w:tplc="0409001B" w:tentative="1">
      <w:start w:val="1"/>
      <w:numFmt w:val="lowerRoman"/>
      <w:lvlText w:val="%3."/>
      <w:lvlJc w:val="right"/>
      <w:pPr>
        <w:ind w:left="860" w:hanging="180"/>
      </w:pPr>
    </w:lvl>
    <w:lvl w:ilvl="3" w:tplc="0409000F" w:tentative="1">
      <w:start w:val="1"/>
      <w:numFmt w:val="decimal"/>
      <w:lvlText w:val="%4."/>
      <w:lvlJc w:val="left"/>
      <w:pPr>
        <w:ind w:left="1580" w:hanging="360"/>
      </w:pPr>
    </w:lvl>
    <w:lvl w:ilvl="4" w:tplc="04090019" w:tentative="1">
      <w:start w:val="1"/>
      <w:numFmt w:val="lowerLetter"/>
      <w:lvlText w:val="%5."/>
      <w:lvlJc w:val="left"/>
      <w:pPr>
        <w:ind w:left="2300" w:hanging="360"/>
      </w:pPr>
    </w:lvl>
    <w:lvl w:ilvl="5" w:tplc="0409001B" w:tentative="1">
      <w:start w:val="1"/>
      <w:numFmt w:val="lowerRoman"/>
      <w:lvlText w:val="%6."/>
      <w:lvlJc w:val="right"/>
      <w:pPr>
        <w:ind w:left="3020" w:hanging="180"/>
      </w:pPr>
    </w:lvl>
    <w:lvl w:ilvl="6" w:tplc="0409000F" w:tentative="1">
      <w:start w:val="1"/>
      <w:numFmt w:val="decimal"/>
      <w:lvlText w:val="%7."/>
      <w:lvlJc w:val="left"/>
      <w:pPr>
        <w:ind w:left="3740" w:hanging="360"/>
      </w:pPr>
    </w:lvl>
    <w:lvl w:ilvl="7" w:tplc="04090019" w:tentative="1">
      <w:start w:val="1"/>
      <w:numFmt w:val="lowerLetter"/>
      <w:lvlText w:val="%8."/>
      <w:lvlJc w:val="left"/>
      <w:pPr>
        <w:ind w:left="4460" w:hanging="360"/>
      </w:pPr>
    </w:lvl>
    <w:lvl w:ilvl="8" w:tplc="0409001B" w:tentative="1">
      <w:start w:val="1"/>
      <w:numFmt w:val="lowerRoman"/>
      <w:lvlText w:val="%9."/>
      <w:lvlJc w:val="right"/>
      <w:pPr>
        <w:ind w:left="5180" w:hanging="180"/>
      </w:pPr>
    </w:lvl>
  </w:abstractNum>
  <w:abstractNum w:abstractNumId="12">
    <w:nsid w:val="10344CBC"/>
    <w:multiLevelType w:val="hybridMultilevel"/>
    <w:tmpl w:val="2AFA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434D31"/>
    <w:multiLevelType w:val="hybridMultilevel"/>
    <w:tmpl w:val="1F8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D609B7"/>
    <w:multiLevelType w:val="hybridMultilevel"/>
    <w:tmpl w:val="E2740D7E"/>
    <w:lvl w:ilvl="0" w:tplc="9E3CD8E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FF7E87"/>
    <w:multiLevelType w:val="hybridMultilevel"/>
    <w:tmpl w:val="9FCC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026F3A"/>
    <w:multiLevelType w:val="hybridMultilevel"/>
    <w:tmpl w:val="B2587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A6CE8"/>
    <w:multiLevelType w:val="hybridMultilevel"/>
    <w:tmpl w:val="8ECA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6B22DC"/>
    <w:multiLevelType w:val="hybridMultilevel"/>
    <w:tmpl w:val="3E6A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22">
    <w:nsid w:val="21B003A7"/>
    <w:multiLevelType w:val="hybridMultilevel"/>
    <w:tmpl w:val="BDACEE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22C925E6"/>
    <w:multiLevelType w:val="hybridMultilevel"/>
    <w:tmpl w:val="E47A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26B1135A"/>
    <w:multiLevelType w:val="hybridMultilevel"/>
    <w:tmpl w:val="2598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605352"/>
    <w:multiLevelType w:val="hybridMultilevel"/>
    <w:tmpl w:val="76D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CF0039"/>
    <w:multiLevelType w:val="hybridMultilevel"/>
    <w:tmpl w:val="93C4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3704D0"/>
    <w:multiLevelType w:val="hybridMultilevel"/>
    <w:tmpl w:val="8BC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EF64A6"/>
    <w:multiLevelType w:val="hybridMultilevel"/>
    <w:tmpl w:val="EF3E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E94AC5"/>
    <w:multiLevelType w:val="hybridMultilevel"/>
    <w:tmpl w:val="40A6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5261C7"/>
    <w:multiLevelType w:val="hybridMultilevel"/>
    <w:tmpl w:val="93C4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A11312"/>
    <w:multiLevelType w:val="hybridMultilevel"/>
    <w:tmpl w:val="9E98D34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335C097C"/>
    <w:multiLevelType w:val="hybridMultilevel"/>
    <w:tmpl w:val="1EB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682594"/>
    <w:multiLevelType w:val="hybridMultilevel"/>
    <w:tmpl w:val="CCDE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DE32E6"/>
    <w:multiLevelType w:val="hybridMultilevel"/>
    <w:tmpl w:val="0324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8A37FD2"/>
    <w:multiLevelType w:val="hybridMultilevel"/>
    <w:tmpl w:val="D1EE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8139B2"/>
    <w:multiLevelType w:val="multilevel"/>
    <w:tmpl w:val="B888D0CA"/>
    <w:lvl w:ilvl="0">
      <w:start w:val="1"/>
      <w:numFmt w:val="none"/>
      <w:pStyle w:val="Note"/>
      <w:lvlText w:val="Note:"/>
      <w:lvlJc w:val="left"/>
      <w:pPr>
        <w:tabs>
          <w:tab w:val="num" w:pos="3600"/>
        </w:tabs>
        <w:ind w:left="2880" w:firstLine="0"/>
      </w:pPr>
      <w:rPr>
        <w:rFonts w:ascii="Verdana" w:hAnsi="Verdana" w:hint="default"/>
        <w:b/>
        <w:i/>
        <w:sz w:val="18"/>
      </w:rPr>
    </w:lvl>
    <w:lvl w:ilvl="1">
      <w:start w:val="1"/>
      <w:numFmt w:val="decimalZero"/>
      <w:isLgl/>
      <w:lvlText w:val="Section %1.%2"/>
      <w:lvlJc w:val="left"/>
      <w:pPr>
        <w:tabs>
          <w:tab w:val="num" w:pos="3960"/>
        </w:tabs>
        <w:ind w:left="2880" w:firstLine="0"/>
      </w:pPr>
      <w:rPr>
        <w:rFonts w:hint="default"/>
      </w:rPr>
    </w:lvl>
    <w:lvl w:ilvl="2">
      <w:start w:val="1"/>
      <w:numFmt w:val="lowerLetter"/>
      <w:lvlText w:val="(%3)"/>
      <w:lvlJc w:val="left"/>
      <w:pPr>
        <w:tabs>
          <w:tab w:val="num" w:pos="3600"/>
        </w:tabs>
        <w:ind w:left="3600" w:hanging="432"/>
      </w:pPr>
      <w:rPr>
        <w:rFonts w:hint="default"/>
      </w:rPr>
    </w:lvl>
    <w:lvl w:ilvl="3">
      <w:start w:val="1"/>
      <w:numFmt w:val="lowerRoman"/>
      <w:lvlText w:val="(%4)"/>
      <w:lvlJc w:val="right"/>
      <w:pPr>
        <w:tabs>
          <w:tab w:val="num" w:pos="3744"/>
        </w:tabs>
        <w:ind w:left="3744" w:hanging="144"/>
      </w:pPr>
      <w:rPr>
        <w:rFonts w:hint="default"/>
      </w:rPr>
    </w:lvl>
    <w:lvl w:ilvl="4">
      <w:start w:val="1"/>
      <w:numFmt w:val="decimal"/>
      <w:lvlText w:val="%5)"/>
      <w:lvlJc w:val="left"/>
      <w:pPr>
        <w:tabs>
          <w:tab w:val="num" w:pos="3888"/>
        </w:tabs>
        <w:ind w:left="3888" w:hanging="432"/>
      </w:pPr>
      <w:rPr>
        <w:rFonts w:hint="default"/>
      </w:rPr>
    </w:lvl>
    <w:lvl w:ilvl="5">
      <w:start w:val="1"/>
      <w:numFmt w:val="lowerLetter"/>
      <w:lvlText w:val="%6)"/>
      <w:lvlJc w:val="left"/>
      <w:pPr>
        <w:tabs>
          <w:tab w:val="num" w:pos="4032"/>
        </w:tabs>
        <w:ind w:left="4032" w:hanging="432"/>
      </w:pPr>
      <w:rPr>
        <w:rFonts w:hint="default"/>
      </w:rPr>
    </w:lvl>
    <w:lvl w:ilvl="6">
      <w:start w:val="1"/>
      <w:numFmt w:val="lowerRoman"/>
      <w:lvlText w:val="%7)"/>
      <w:lvlJc w:val="right"/>
      <w:pPr>
        <w:tabs>
          <w:tab w:val="num" w:pos="4176"/>
        </w:tabs>
        <w:ind w:left="4176" w:hanging="288"/>
      </w:pPr>
      <w:rPr>
        <w:rFonts w:hint="default"/>
      </w:rPr>
    </w:lvl>
    <w:lvl w:ilvl="7">
      <w:start w:val="1"/>
      <w:numFmt w:val="lowerLetter"/>
      <w:lvlText w:val="%8."/>
      <w:lvlJc w:val="left"/>
      <w:pPr>
        <w:tabs>
          <w:tab w:val="num" w:pos="4320"/>
        </w:tabs>
        <w:ind w:left="4320" w:hanging="432"/>
      </w:pPr>
      <w:rPr>
        <w:rFonts w:hint="default"/>
      </w:rPr>
    </w:lvl>
    <w:lvl w:ilvl="8">
      <w:start w:val="1"/>
      <w:numFmt w:val="lowerRoman"/>
      <w:lvlText w:val="%9."/>
      <w:lvlJc w:val="right"/>
      <w:pPr>
        <w:tabs>
          <w:tab w:val="num" w:pos="4464"/>
        </w:tabs>
        <w:ind w:left="4464" w:hanging="144"/>
      </w:pPr>
      <w:rPr>
        <w:rFonts w:hint="default"/>
      </w:rPr>
    </w:lvl>
  </w:abstractNum>
  <w:abstractNum w:abstractNumId="39">
    <w:nsid w:val="3ACA1E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710" w:hanging="1440"/>
      </w:pPr>
    </w:lvl>
    <w:lvl w:ilvl="8">
      <w:start w:val="1"/>
      <w:numFmt w:val="decimal"/>
      <w:pStyle w:val="Heading9"/>
      <w:lvlText w:val="%1.%2.%3.%4.%5.%6.%7.%8.%9"/>
      <w:lvlJc w:val="left"/>
      <w:pPr>
        <w:ind w:left="1584" w:hanging="1584"/>
      </w:pPr>
    </w:lvl>
  </w:abstractNum>
  <w:abstractNum w:abstractNumId="40">
    <w:nsid w:val="3BDE6D2B"/>
    <w:multiLevelType w:val="hybridMultilevel"/>
    <w:tmpl w:val="A59C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4F5E24"/>
    <w:multiLevelType w:val="hybridMultilevel"/>
    <w:tmpl w:val="94D2D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471E47"/>
    <w:multiLevelType w:val="hybridMultilevel"/>
    <w:tmpl w:val="07E65144"/>
    <w:lvl w:ilvl="0" w:tplc="320A02DC">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3">
    <w:nsid w:val="413A7FFD"/>
    <w:multiLevelType w:val="hybridMultilevel"/>
    <w:tmpl w:val="CD06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04435C"/>
    <w:multiLevelType w:val="hybridMultilevel"/>
    <w:tmpl w:val="DC5677E0"/>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45">
    <w:nsid w:val="46C831CE"/>
    <w:multiLevelType w:val="hybridMultilevel"/>
    <w:tmpl w:val="E47A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47">
    <w:nsid w:val="4F941BB4"/>
    <w:multiLevelType w:val="hybridMultilevel"/>
    <w:tmpl w:val="93C4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8842CB"/>
    <w:multiLevelType w:val="hybridMultilevel"/>
    <w:tmpl w:val="B838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50">
    <w:nsid w:val="54B90F30"/>
    <w:multiLevelType w:val="hybridMultilevel"/>
    <w:tmpl w:val="BECE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nsid w:val="55FB52CF"/>
    <w:multiLevelType w:val="singleLevel"/>
    <w:tmpl w:val="7E16716E"/>
    <w:lvl w:ilvl="0">
      <w:start w:val="1"/>
      <w:numFmt w:val="bullet"/>
      <w:pStyle w:val="BulletSub"/>
      <w:lvlText w:val=""/>
      <w:lvlJc w:val="left"/>
      <w:pPr>
        <w:tabs>
          <w:tab w:val="num" w:pos="720"/>
        </w:tabs>
        <w:ind w:left="360" w:hanging="360"/>
      </w:pPr>
      <w:rPr>
        <w:rFonts w:ascii="Symbol" w:hAnsi="Symbol" w:hint="default"/>
      </w:rPr>
    </w:lvl>
  </w:abstractNum>
  <w:abstractNum w:abstractNumId="53">
    <w:nsid w:val="56D271B6"/>
    <w:multiLevelType w:val="hybridMultilevel"/>
    <w:tmpl w:val="52BC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4C1F6A"/>
    <w:multiLevelType w:val="hybridMultilevel"/>
    <w:tmpl w:val="D908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8EE6FF1"/>
    <w:multiLevelType w:val="hybridMultilevel"/>
    <w:tmpl w:val="E9AE5AAC"/>
    <w:lvl w:ilvl="0" w:tplc="E56A9C0C">
      <w:start w:val="1"/>
      <w:numFmt w:val="lowerLetter"/>
      <w:pStyle w:val="ListAlphabetic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7B2809"/>
    <w:multiLevelType w:val="multilevel"/>
    <w:tmpl w:val="92AAE5EC"/>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7">
    <w:nsid w:val="5D392252"/>
    <w:multiLevelType w:val="hybridMultilevel"/>
    <w:tmpl w:val="C6E2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ED31AAC"/>
    <w:multiLevelType w:val="hybridMultilevel"/>
    <w:tmpl w:val="DEE2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60">
    <w:nsid w:val="5F476B9D"/>
    <w:multiLevelType w:val="hybridMultilevel"/>
    <w:tmpl w:val="E47A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FCF52FC"/>
    <w:multiLevelType w:val="hybridMultilevel"/>
    <w:tmpl w:val="BF52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0E3ABB"/>
    <w:multiLevelType w:val="hybridMultilevel"/>
    <w:tmpl w:val="B0EE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2232EA8"/>
    <w:multiLevelType w:val="hybridMultilevel"/>
    <w:tmpl w:val="25DC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5">
    <w:nsid w:val="67840287"/>
    <w:multiLevelType w:val="hybridMultilevel"/>
    <w:tmpl w:val="6C90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D54748B"/>
    <w:multiLevelType w:val="hybridMultilevel"/>
    <w:tmpl w:val="D3726E6C"/>
    <w:lvl w:ilvl="0" w:tplc="7E04D012">
      <w:start w:val="6"/>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71AF0EAE"/>
    <w:multiLevelType w:val="hybridMultilevel"/>
    <w:tmpl w:val="76D8CE7E"/>
    <w:lvl w:ilvl="0" w:tplc="DBEA4F10">
      <w:start w:val="1"/>
      <w:numFmt w:val="decimal"/>
      <w:lvlText w:val="%1."/>
      <w:lvlJc w:val="left"/>
      <w:pPr>
        <w:ind w:left="360" w:hanging="360"/>
      </w:pPr>
      <w:rPr>
        <w:rFonts w:hint="default"/>
      </w:rPr>
    </w:lvl>
    <w:lvl w:ilvl="1" w:tplc="87F2F5D4">
      <w:start w:val="1"/>
      <w:numFmt w:val="bullet"/>
      <w:lvlText w:val=""/>
      <w:lvlJc w:val="left"/>
      <w:pPr>
        <w:ind w:left="1080" w:hanging="360"/>
      </w:pPr>
      <w:rPr>
        <w:rFonts w:ascii="Symbol" w:hAnsi="Symbol" w:hint="default"/>
      </w:rPr>
    </w:lvl>
    <w:lvl w:ilvl="2" w:tplc="86E807C4">
      <w:start w:val="1"/>
      <w:numFmt w:val="bullet"/>
      <w:lvlText w:val=""/>
      <w:lvlJc w:val="left"/>
      <w:pPr>
        <w:ind w:left="1800" w:hanging="360"/>
      </w:pPr>
      <w:rPr>
        <w:rFonts w:ascii="Wingdings" w:hAnsi="Wingdings" w:hint="default"/>
      </w:rPr>
    </w:lvl>
    <w:lvl w:ilvl="3" w:tplc="3FCE42EA">
      <w:start w:val="1"/>
      <w:numFmt w:val="decimal"/>
      <w:lvlText w:val="%4."/>
      <w:lvlJc w:val="left"/>
      <w:pPr>
        <w:tabs>
          <w:tab w:val="num" w:pos="2880"/>
        </w:tabs>
        <w:ind w:left="2880" w:hanging="360"/>
      </w:pPr>
    </w:lvl>
    <w:lvl w:ilvl="4" w:tplc="949469B2">
      <w:start w:val="1"/>
      <w:numFmt w:val="decimal"/>
      <w:lvlText w:val="%5."/>
      <w:lvlJc w:val="left"/>
      <w:pPr>
        <w:tabs>
          <w:tab w:val="num" w:pos="3600"/>
        </w:tabs>
        <w:ind w:left="3600" w:hanging="360"/>
      </w:pPr>
    </w:lvl>
    <w:lvl w:ilvl="5" w:tplc="3F3C33F0">
      <w:start w:val="1"/>
      <w:numFmt w:val="decimal"/>
      <w:lvlText w:val="%6."/>
      <w:lvlJc w:val="left"/>
      <w:pPr>
        <w:tabs>
          <w:tab w:val="num" w:pos="4320"/>
        </w:tabs>
        <w:ind w:left="4320" w:hanging="360"/>
      </w:pPr>
    </w:lvl>
    <w:lvl w:ilvl="6" w:tplc="C8D41FDE">
      <w:start w:val="1"/>
      <w:numFmt w:val="decimal"/>
      <w:lvlText w:val="%7."/>
      <w:lvlJc w:val="left"/>
      <w:pPr>
        <w:tabs>
          <w:tab w:val="num" w:pos="5040"/>
        </w:tabs>
        <w:ind w:left="5040" w:hanging="360"/>
      </w:pPr>
    </w:lvl>
    <w:lvl w:ilvl="7" w:tplc="FA564F96">
      <w:start w:val="1"/>
      <w:numFmt w:val="decimal"/>
      <w:lvlText w:val="%8."/>
      <w:lvlJc w:val="left"/>
      <w:pPr>
        <w:tabs>
          <w:tab w:val="num" w:pos="5760"/>
        </w:tabs>
        <w:ind w:left="5760" w:hanging="360"/>
      </w:pPr>
    </w:lvl>
    <w:lvl w:ilvl="8" w:tplc="94A02EDA">
      <w:start w:val="1"/>
      <w:numFmt w:val="decimal"/>
      <w:lvlText w:val="%9."/>
      <w:lvlJc w:val="left"/>
      <w:pPr>
        <w:tabs>
          <w:tab w:val="num" w:pos="6480"/>
        </w:tabs>
        <w:ind w:left="6480" w:hanging="360"/>
      </w:pPr>
    </w:lvl>
  </w:abstractNum>
  <w:abstractNum w:abstractNumId="69">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nsid w:val="773629AC"/>
    <w:multiLevelType w:val="hybridMultilevel"/>
    <w:tmpl w:val="0324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76F366E"/>
    <w:multiLevelType w:val="hybridMultilevel"/>
    <w:tmpl w:val="AB0A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FF36790"/>
    <w:multiLevelType w:val="hybridMultilevel"/>
    <w:tmpl w:val="76A8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49"/>
  </w:num>
  <w:num w:numId="3">
    <w:abstractNumId w:val="52"/>
  </w:num>
  <w:num w:numId="4">
    <w:abstractNumId w:val="51"/>
  </w:num>
  <w:num w:numId="5">
    <w:abstractNumId w:val="69"/>
  </w:num>
  <w:num w:numId="6">
    <w:abstractNumId w:val="25"/>
  </w:num>
  <w:num w:numId="7">
    <w:abstractNumId w:val="46"/>
  </w:num>
  <w:num w:numId="8">
    <w:abstractNumId w:val="21"/>
  </w:num>
  <w:num w:numId="9">
    <w:abstractNumId w:val="38"/>
  </w:num>
  <w:num w:numId="10">
    <w:abstractNumId w:val="64"/>
  </w:num>
  <w:num w:numId="11">
    <w:abstractNumId w:val="59"/>
  </w:num>
  <w:num w:numId="12">
    <w:abstractNumId w:val="24"/>
  </w:num>
  <w:num w:numId="13">
    <w:abstractNumId w:val="7"/>
  </w:num>
  <w:num w:numId="14">
    <w:abstractNumId w:val="56"/>
  </w:num>
  <w:num w:numId="15">
    <w:abstractNumId w:val="4"/>
  </w:num>
  <w:num w:numId="16">
    <w:abstractNumId w:val="2"/>
  </w:num>
  <w:num w:numId="17">
    <w:abstractNumId w:val="3"/>
  </w:num>
  <w:num w:numId="18">
    <w:abstractNumId w:val="0"/>
  </w:num>
  <w:num w:numId="19">
    <w:abstractNumId w:val="8"/>
  </w:num>
  <w:num w:numId="20">
    <w:abstractNumId w:val="55"/>
  </w:num>
  <w:num w:numId="21">
    <w:abstractNumId w:val="19"/>
  </w:num>
  <w:num w:numId="22">
    <w:abstractNumId w:val="58"/>
  </w:num>
  <w:num w:numId="23">
    <w:abstractNumId w:val="11"/>
  </w:num>
  <w:num w:numId="24">
    <w:abstractNumId w:val="39"/>
  </w:num>
  <w:num w:numId="25">
    <w:abstractNumId w:val="1"/>
  </w:num>
  <w:num w:numId="26">
    <w:abstractNumId w:val="9"/>
  </w:num>
  <w:num w:numId="27">
    <w:abstractNumId w:val="22"/>
  </w:num>
  <w:num w:numId="28">
    <w:abstractNumId w:val="39"/>
  </w:num>
  <w:num w:numId="29">
    <w:abstractNumId w:val="14"/>
  </w:num>
  <w:num w:numId="30">
    <w:abstractNumId w:val="68"/>
  </w:num>
  <w:num w:numId="31">
    <w:abstractNumId w:val="39"/>
  </w:num>
  <w:num w:numId="32">
    <w:abstractNumId w:val="37"/>
  </w:num>
  <w:num w:numId="33">
    <w:abstractNumId w:val="50"/>
  </w:num>
  <w:num w:numId="34">
    <w:abstractNumId w:val="65"/>
  </w:num>
  <w:num w:numId="35">
    <w:abstractNumId w:val="29"/>
  </w:num>
  <w:num w:numId="36">
    <w:abstractNumId w:val="44"/>
  </w:num>
  <w:num w:numId="37">
    <w:abstractNumId w:val="74"/>
  </w:num>
  <w:num w:numId="38">
    <w:abstractNumId w:val="48"/>
  </w:num>
  <w:num w:numId="39">
    <w:abstractNumId w:val="42"/>
  </w:num>
  <w:num w:numId="40">
    <w:abstractNumId w:val="36"/>
  </w:num>
  <w:num w:numId="41">
    <w:abstractNumId w:val="26"/>
  </w:num>
  <w:num w:numId="42">
    <w:abstractNumId w:val="70"/>
  </w:num>
  <w:num w:numId="43">
    <w:abstractNumId w:val="53"/>
  </w:num>
  <w:num w:numId="44">
    <w:abstractNumId w:val="71"/>
  </w:num>
  <w:num w:numId="45">
    <w:abstractNumId w:val="5"/>
  </w:num>
  <w:num w:numId="46">
    <w:abstractNumId w:val="6"/>
  </w:num>
  <w:num w:numId="47">
    <w:abstractNumId w:val="45"/>
  </w:num>
  <w:num w:numId="48">
    <w:abstractNumId w:val="47"/>
  </w:num>
  <w:num w:numId="49">
    <w:abstractNumId w:val="23"/>
  </w:num>
  <w:num w:numId="50">
    <w:abstractNumId w:val="28"/>
  </w:num>
  <w:num w:numId="51">
    <w:abstractNumId w:val="60"/>
  </w:num>
  <w:num w:numId="52">
    <w:abstractNumId w:val="32"/>
  </w:num>
  <w:num w:numId="53">
    <w:abstractNumId w:val="16"/>
  </w:num>
  <w:num w:numId="54">
    <w:abstractNumId w:val="35"/>
  </w:num>
  <w:num w:numId="55">
    <w:abstractNumId w:val="62"/>
  </w:num>
  <w:num w:numId="56">
    <w:abstractNumId w:val="61"/>
  </w:num>
  <w:num w:numId="57">
    <w:abstractNumId w:val="18"/>
  </w:num>
  <w:num w:numId="58">
    <w:abstractNumId w:val="30"/>
  </w:num>
  <w:num w:numId="59">
    <w:abstractNumId w:val="57"/>
  </w:num>
  <w:num w:numId="60">
    <w:abstractNumId w:val="12"/>
  </w:num>
  <w:num w:numId="61">
    <w:abstractNumId w:val="17"/>
  </w:num>
  <w:num w:numId="62">
    <w:abstractNumId w:val="10"/>
  </w:num>
  <w:num w:numId="63">
    <w:abstractNumId w:val="31"/>
  </w:num>
  <w:num w:numId="64">
    <w:abstractNumId w:val="63"/>
  </w:num>
  <w:num w:numId="65">
    <w:abstractNumId w:val="40"/>
  </w:num>
  <w:num w:numId="66">
    <w:abstractNumId w:val="27"/>
  </w:num>
  <w:num w:numId="67">
    <w:abstractNumId w:val="34"/>
  </w:num>
  <w:num w:numId="68">
    <w:abstractNumId w:val="13"/>
  </w:num>
  <w:num w:numId="69">
    <w:abstractNumId w:val="54"/>
  </w:num>
  <w:num w:numId="70">
    <w:abstractNumId w:val="73"/>
  </w:num>
  <w:num w:numId="71">
    <w:abstractNumId w:val="20"/>
  </w:num>
  <w:num w:numId="72">
    <w:abstractNumId w:val="43"/>
  </w:num>
  <w:num w:numId="73">
    <w:abstractNumId w:val="33"/>
  </w:num>
  <w:num w:numId="74">
    <w:abstractNumId w:val="66"/>
  </w:num>
  <w:num w:numId="75">
    <w:abstractNumId w:val="72"/>
  </w:num>
  <w:num w:numId="76">
    <w:abstractNumId w:val="15"/>
  </w:num>
  <w:num w:numId="77">
    <w:abstractNumId w:val="4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trackRevisions/>
  <w:defaultTabStop w:val="360"/>
  <w:doNotHyphenateCaps/>
  <w:drawingGridHorizontalSpacing w:val="100"/>
  <w:displayHorizontalDrawingGridEvery w:val="2"/>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E6"/>
    <w:rsid w:val="000001F0"/>
    <w:rsid w:val="00000440"/>
    <w:rsid w:val="00006AD8"/>
    <w:rsid w:val="00006CC7"/>
    <w:rsid w:val="000111A8"/>
    <w:rsid w:val="00020B88"/>
    <w:rsid w:val="0002135A"/>
    <w:rsid w:val="00022729"/>
    <w:rsid w:val="00023DD3"/>
    <w:rsid w:val="0002552D"/>
    <w:rsid w:val="000260F5"/>
    <w:rsid w:val="00026263"/>
    <w:rsid w:val="000308EC"/>
    <w:rsid w:val="00031F6E"/>
    <w:rsid w:val="000342FC"/>
    <w:rsid w:val="00037A53"/>
    <w:rsid w:val="00040E05"/>
    <w:rsid w:val="000433B2"/>
    <w:rsid w:val="0004416F"/>
    <w:rsid w:val="000456AF"/>
    <w:rsid w:val="0005119F"/>
    <w:rsid w:val="00051573"/>
    <w:rsid w:val="00052C2D"/>
    <w:rsid w:val="00053221"/>
    <w:rsid w:val="000539BA"/>
    <w:rsid w:val="00055D4D"/>
    <w:rsid w:val="00056DBE"/>
    <w:rsid w:val="00064327"/>
    <w:rsid w:val="00065CC3"/>
    <w:rsid w:val="0007466C"/>
    <w:rsid w:val="00074956"/>
    <w:rsid w:val="00075B03"/>
    <w:rsid w:val="000806EE"/>
    <w:rsid w:val="00081071"/>
    <w:rsid w:val="000825C2"/>
    <w:rsid w:val="0008341D"/>
    <w:rsid w:val="00085509"/>
    <w:rsid w:val="000872CC"/>
    <w:rsid w:val="0009454B"/>
    <w:rsid w:val="00094572"/>
    <w:rsid w:val="00096E65"/>
    <w:rsid w:val="000A5FE1"/>
    <w:rsid w:val="000B28BD"/>
    <w:rsid w:val="000B38C5"/>
    <w:rsid w:val="000C0860"/>
    <w:rsid w:val="000C28D7"/>
    <w:rsid w:val="000C371E"/>
    <w:rsid w:val="000C6CCE"/>
    <w:rsid w:val="000D0138"/>
    <w:rsid w:val="000D0DB0"/>
    <w:rsid w:val="000D7A54"/>
    <w:rsid w:val="000D7BD5"/>
    <w:rsid w:val="000D7F8C"/>
    <w:rsid w:val="000E30FB"/>
    <w:rsid w:val="000E36D3"/>
    <w:rsid w:val="000E3DB9"/>
    <w:rsid w:val="000E5C47"/>
    <w:rsid w:val="000E64C5"/>
    <w:rsid w:val="000E69A4"/>
    <w:rsid w:val="000F0E5A"/>
    <w:rsid w:val="000F6DCF"/>
    <w:rsid w:val="00102168"/>
    <w:rsid w:val="001044C0"/>
    <w:rsid w:val="00107CDE"/>
    <w:rsid w:val="00115E15"/>
    <w:rsid w:val="00120B17"/>
    <w:rsid w:val="0012310B"/>
    <w:rsid w:val="0012442E"/>
    <w:rsid w:val="00126CC6"/>
    <w:rsid w:val="00127115"/>
    <w:rsid w:val="001277E0"/>
    <w:rsid w:val="0013193E"/>
    <w:rsid w:val="00134EFC"/>
    <w:rsid w:val="0013519B"/>
    <w:rsid w:val="00141078"/>
    <w:rsid w:val="00143401"/>
    <w:rsid w:val="0014522F"/>
    <w:rsid w:val="001471FF"/>
    <w:rsid w:val="00151167"/>
    <w:rsid w:val="001519B5"/>
    <w:rsid w:val="00152E59"/>
    <w:rsid w:val="00155DD2"/>
    <w:rsid w:val="00164A8F"/>
    <w:rsid w:val="00165A91"/>
    <w:rsid w:val="00165B6E"/>
    <w:rsid w:val="00165DD8"/>
    <w:rsid w:val="001662B7"/>
    <w:rsid w:val="0017243D"/>
    <w:rsid w:val="00172D34"/>
    <w:rsid w:val="00172FC3"/>
    <w:rsid w:val="00175EBB"/>
    <w:rsid w:val="001773B6"/>
    <w:rsid w:val="00184C07"/>
    <w:rsid w:val="00185CF4"/>
    <w:rsid w:val="00185F72"/>
    <w:rsid w:val="0018717A"/>
    <w:rsid w:val="00191EBE"/>
    <w:rsid w:val="00194B7F"/>
    <w:rsid w:val="00197ACA"/>
    <w:rsid w:val="001A0A82"/>
    <w:rsid w:val="001A2E27"/>
    <w:rsid w:val="001A5F1B"/>
    <w:rsid w:val="001A6ACA"/>
    <w:rsid w:val="001A7A78"/>
    <w:rsid w:val="001B0FF2"/>
    <w:rsid w:val="001B2E92"/>
    <w:rsid w:val="001B4CCB"/>
    <w:rsid w:val="001B6408"/>
    <w:rsid w:val="001C0AE3"/>
    <w:rsid w:val="001C4CCA"/>
    <w:rsid w:val="001C7BCB"/>
    <w:rsid w:val="001D38F5"/>
    <w:rsid w:val="001D5B7B"/>
    <w:rsid w:val="001D7E36"/>
    <w:rsid w:val="001E03A0"/>
    <w:rsid w:val="001E563D"/>
    <w:rsid w:val="001E7C4B"/>
    <w:rsid w:val="001E7F25"/>
    <w:rsid w:val="001F1322"/>
    <w:rsid w:val="001F43BF"/>
    <w:rsid w:val="001F5E7D"/>
    <w:rsid w:val="00206F4F"/>
    <w:rsid w:val="002072B8"/>
    <w:rsid w:val="002107E9"/>
    <w:rsid w:val="00210BC9"/>
    <w:rsid w:val="0021130B"/>
    <w:rsid w:val="002113A1"/>
    <w:rsid w:val="00214F24"/>
    <w:rsid w:val="00223A3A"/>
    <w:rsid w:val="00223D81"/>
    <w:rsid w:val="00224457"/>
    <w:rsid w:val="00226C3D"/>
    <w:rsid w:val="00232608"/>
    <w:rsid w:val="0023310B"/>
    <w:rsid w:val="00233D81"/>
    <w:rsid w:val="0023452B"/>
    <w:rsid w:val="00235657"/>
    <w:rsid w:val="00235AAC"/>
    <w:rsid w:val="00235F21"/>
    <w:rsid w:val="00240677"/>
    <w:rsid w:val="00241CE9"/>
    <w:rsid w:val="00244040"/>
    <w:rsid w:val="00245A37"/>
    <w:rsid w:val="002470E5"/>
    <w:rsid w:val="00250066"/>
    <w:rsid w:val="00251518"/>
    <w:rsid w:val="002533A4"/>
    <w:rsid w:val="002560EB"/>
    <w:rsid w:val="00260B85"/>
    <w:rsid w:val="00267DD0"/>
    <w:rsid w:val="0027352B"/>
    <w:rsid w:val="00273907"/>
    <w:rsid w:val="002822F7"/>
    <w:rsid w:val="00284DC6"/>
    <w:rsid w:val="00286651"/>
    <w:rsid w:val="0029060F"/>
    <w:rsid w:val="00291654"/>
    <w:rsid w:val="00291DCC"/>
    <w:rsid w:val="00295640"/>
    <w:rsid w:val="00296CDE"/>
    <w:rsid w:val="00297925"/>
    <w:rsid w:val="002A1CDF"/>
    <w:rsid w:val="002A2375"/>
    <w:rsid w:val="002A3289"/>
    <w:rsid w:val="002A44C5"/>
    <w:rsid w:val="002A55A5"/>
    <w:rsid w:val="002A68CD"/>
    <w:rsid w:val="002A7B65"/>
    <w:rsid w:val="002B286C"/>
    <w:rsid w:val="002B2C10"/>
    <w:rsid w:val="002B2C73"/>
    <w:rsid w:val="002B3E09"/>
    <w:rsid w:val="002B513F"/>
    <w:rsid w:val="002B63C9"/>
    <w:rsid w:val="002B6D4A"/>
    <w:rsid w:val="002B768C"/>
    <w:rsid w:val="002B78E0"/>
    <w:rsid w:val="002C53F6"/>
    <w:rsid w:val="002D05D5"/>
    <w:rsid w:val="002D158B"/>
    <w:rsid w:val="002D6343"/>
    <w:rsid w:val="002D63A3"/>
    <w:rsid w:val="002D7CE9"/>
    <w:rsid w:val="002E6227"/>
    <w:rsid w:val="002E794E"/>
    <w:rsid w:val="002F2A8E"/>
    <w:rsid w:val="002F30BE"/>
    <w:rsid w:val="002F3A8B"/>
    <w:rsid w:val="002F56C6"/>
    <w:rsid w:val="003053B0"/>
    <w:rsid w:val="00307479"/>
    <w:rsid w:val="003142ED"/>
    <w:rsid w:val="003151C2"/>
    <w:rsid w:val="003157ED"/>
    <w:rsid w:val="003168EA"/>
    <w:rsid w:val="00316AE4"/>
    <w:rsid w:val="00320C91"/>
    <w:rsid w:val="00322CDB"/>
    <w:rsid w:val="003266E1"/>
    <w:rsid w:val="003345A7"/>
    <w:rsid w:val="00336D82"/>
    <w:rsid w:val="00341AF1"/>
    <w:rsid w:val="00341F4F"/>
    <w:rsid w:val="00344845"/>
    <w:rsid w:val="0034651E"/>
    <w:rsid w:val="003475DA"/>
    <w:rsid w:val="00351196"/>
    <w:rsid w:val="0035136C"/>
    <w:rsid w:val="00353789"/>
    <w:rsid w:val="00354159"/>
    <w:rsid w:val="0035596F"/>
    <w:rsid w:val="003611F2"/>
    <w:rsid w:val="00362FCF"/>
    <w:rsid w:val="00363458"/>
    <w:rsid w:val="00363A61"/>
    <w:rsid w:val="0036481D"/>
    <w:rsid w:val="00370737"/>
    <w:rsid w:val="00371E1D"/>
    <w:rsid w:val="00374605"/>
    <w:rsid w:val="003750A3"/>
    <w:rsid w:val="003757DA"/>
    <w:rsid w:val="00380629"/>
    <w:rsid w:val="0038074E"/>
    <w:rsid w:val="00382C79"/>
    <w:rsid w:val="00390603"/>
    <w:rsid w:val="003A29DF"/>
    <w:rsid w:val="003B2B66"/>
    <w:rsid w:val="003B673F"/>
    <w:rsid w:val="003C06C6"/>
    <w:rsid w:val="003C0A29"/>
    <w:rsid w:val="003C333A"/>
    <w:rsid w:val="003C399A"/>
    <w:rsid w:val="003C4897"/>
    <w:rsid w:val="003D04BE"/>
    <w:rsid w:val="003D35DE"/>
    <w:rsid w:val="003D68B1"/>
    <w:rsid w:val="003E0538"/>
    <w:rsid w:val="003F0FE5"/>
    <w:rsid w:val="003F17A6"/>
    <w:rsid w:val="003F3866"/>
    <w:rsid w:val="003F5C0C"/>
    <w:rsid w:val="003F6257"/>
    <w:rsid w:val="0040043E"/>
    <w:rsid w:val="00412940"/>
    <w:rsid w:val="00417589"/>
    <w:rsid w:val="0042549E"/>
    <w:rsid w:val="00425A7F"/>
    <w:rsid w:val="00427E5E"/>
    <w:rsid w:val="00432E2F"/>
    <w:rsid w:val="00437241"/>
    <w:rsid w:val="004424F7"/>
    <w:rsid w:val="0044377C"/>
    <w:rsid w:val="00445207"/>
    <w:rsid w:val="0044521D"/>
    <w:rsid w:val="004454F8"/>
    <w:rsid w:val="00445CBB"/>
    <w:rsid w:val="00456799"/>
    <w:rsid w:val="00457B35"/>
    <w:rsid w:val="00460AA4"/>
    <w:rsid w:val="00461DF8"/>
    <w:rsid w:val="004621A3"/>
    <w:rsid w:val="0046230C"/>
    <w:rsid w:val="00462A77"/>
    <w:rsid w:val="00465985"/>
    <w:rsid w:val="00465DD6"/>
    <w:rsid w:val="004676A0"/>
    <w:rsid w:val="0047215C"/>
    <w:rsid w:val="00472B32"/>
    <w:rsid w:val="00473DEB"/>
    <w:rsid w:val="00474FB9"/>
    <w:rsid w:val="00476BCC"/>
    <w:rsid w:val="004803D5"/>
    <w:rsid w:val="00480B36"/>
    <w:rsid w:val="00483E5E"/>
    <w:rsid w:val="00487615"/>
    <w:rsid w:val="00490915"/>
    <w:rsid w:val="00491453"/>
    <w:rsid w:val="00492AEF"/>
    <w:rsid w:val="004A4D89"/>
    <w:rsid w:val="004A607E"/>
    <w:rsid w:val="004B0EAA"/>
    <w:rsid w:val="004B1A48"/>
    <w:rsid w:val="004B1CA2"/>
    <w:rsid w:val="004B5B91"/>
    <w:rsid w:val="004B6586"/>
    <w:rsid w:val="004C1616"/>
    <w:rsid w:val="004C1E43"/>
    <w:rsid w:val="004C3773"/>
    <w:rsid w:val="004C7123"/>
    <w:rsid w:val="004C7F32"/>
    <w:rsid w:val="004D31B7"/>
    <w:rsid w:val="004E029B"/>
    <w:rsid w:val="004E36A5"/>
    <w:rsid w:val="004E4066"/>
    <w:rsid w:val="004E51A5"/>
    <w:rsid w:val="004E5A32"/>
    <w:rsid w:val="004F15B5"/>
    <w:rsid w:val="004F3795"/>
    <w:rsid w:val="004F6221"/>
    <w:rsid w:val="004F7B5D"/>
    <w:rsid w:val="00501F80"/>
    <w:rsid w:val="005033E8"/>
    <w:rsid w:val="00507539"/>
    <w:rsid w:val="00507CD9"/>
    <w:rsid w:val="00510051"/>
    <w:rsid w:val="0051186C"/>
    <w:rsid w:val="005143E3"/>
    <w:rsid w:val="00514AE6"/>
    <w:rsid w:val="00514ECF"/>
    <w:rsid w:val="00515B67"/>
    <w:rsid w:val="00516805"/>
    <w:rsid w:val="005209A5"/>
    <w:rsid w:val="0052112B"/>
    <w:rsid w:val="005242B7"/>
    <w:rsid w:val="005260F2"/>
    <w:rsid w:val="005310F2"/>
    <w:rsid w:val="00531154"/>
    <w:rsid w:val="00531B1A"/>
    <w:rsid w:val="0053300C"/>
    <w:rsid w:val="00533B49"/>
    <w:rsid w:val="00535E47"/>
    <w:rsid w:val="0054078D"/>
    <w:rsid w:val="005421F3"/>
    <w:rsid w:val="0054545B"/>
    <w:rsid w:val="0055044C"/>
    <w:rsid w:val="00551497"/>
    <w:rsid w:val="005532E8"/>
    <w:rsid w:val="005535C2"/>
    <w:rsid w:val="005540C9"/>
    <w:rsid w:val="0055611D"/>
    <w:rsid w:val="00556E02"/>
    <w:rsid w:val="005603E9"/>
    <w:rsid w:val="00560E50"/>
    <w:rsid w:val="005625DE"/>
    <w:rsid w:val="00565BE6"/>
    <w:rsid w:val="00567226"/>
    <w:rsid w:val="00586AFE"/>
    <w:rsid w:val="00587A8F"/>
    <w:rsid w:val="0059067A"/>
    <w:rsid w:val="00591E38"/>
    <w:rsid w:val="00593080"/>
    <w:rsid w:val="005942B6"/>
    <w:rsid w:val="00594F8C"/>
    <w:rsid w:val="00596A2E"/>
    <w:rsid w:val="005A1A2D"/>
    <w:rsid w:val="005A2947"/>
    <w:rsid w:val="005A61DC"/>
    <w:rsid w:val="005B3634"/>
    <w:rsid w:val="005B3D4A"/>
    <w:rsid w:val="005B54DC"/>
    <w:rsid w:val="005B59C5"/>
    <w:rsid w:val="005C0865"/>
    <w:rsid w:val="005C0B10"/>
    <w:rsid w:val="005C54B8"/>
    <w:rsid w:val="005C5F9A"/>
    <w:rsid w:val="005C67AE"/>
    <w:rsid w:val="005E3E7A"/>
    <w:rsid w:val="005F1044"/>
    <w:rsid w:val="005F12B2"/>
    <w:rsid w:val="005F2A7F"/>
    <w:rsid w:val="005F6BC4"/>
    <w:rsid w:val="005F7653"/>
    <w:rsid w:val="0060553C"/>
    <w:rsid w:val="00606A18"/>
    <w:rsid w:val="00606BE1"/>
    <w:rsid w:val="0060719B"/>
    <w:rsid w:val="00615840"/>
    <w:rsid w:val="006225C5"/>
    <w:rsid w:val="00622AB9"/>
    <w:rsid w:val="00633E89"/>
    <w:rsid w:val="00635E40"/>
    <w:rsid w:val="00642A0D"/>
    <w:rsid w:val="00643676"/>
    <w:rsid w:val="00645C74"/>
    <w:rsid w:val="00646218"/>
    <w:rsid w:val="00646378"/>
    <w:rsid w:val="00647D2A"/>
    <w:rsid w:val="00650B1A"/>
    <w:rsid w:val="00656258"/>
    <w:rsid w:val="00656796"/>
    <w:rsid w:val="0066028F"/>
    <w:rsid w:val="006617A7"/>
    <w:rsid w:val="00663C8D"/>
    <w:rsid w:val="00663FAA"/>
    <w:rsid w:val="00666AFE"/>
    <w:rsid w:val="00667407"/>
    <w:rsid w:val="00667937"/>
    <w:rsid w:val="00667C2E"/>
    <w:rsid w:val="00672619"/>
    <w:rsid w:val="00675564"/>
    <w:rsid w:val="00675A83"/>
    <w:rsid w:val="00675C20"/>
    <w:rsid w:val="00676514"/>
    <w:rsid w:val="00682BBA"/>
    <w:rsid w:val="006840DD"/>
    <w:rsid w:val="00685DD7"/>
    <w:rsid w:val="00690668"/>
    <w:rsid w:val="0069470B"/>
    <w:rsid w:val="006978F9"/>
    <w:rsid w:val="006A0C9A"/>
    <w:rsid w:val="006A1CD4"/>
    <w:rsid w:val="006A2538"/>
    <w:rsid w:val="006A4ABC"/>
    <w:rsid w:val="006A698A"/>
    <w:rsid w:val="006A70D7"/>
    <w:rsid w:val="006B1ACB"/>
    <w:rsid w:val="006B634D"/>
    <w:rsid w:val="006C05B7"/>
    <w:rsid w:val="006C0E89"/>
    <w:rsid w:val="006C4523"/>
    <w:rsid w:val="006C48B0"/>
    <w:rsid w:val="006D4FE8"/>
    <w:rsid w:val="006E5FE0"/>
    <w:rsid w:val="006F2339"/>
    <w:rsid w:val="006F2ACB"/>
    <w:rsid w:val="006F529D"/>
    <w:rsid w:val="006F6652"/>
    <w:rsid w:val="007015DB"/>
    <w:rsid w:val="00704F48"/>
    <w:rsid w:val="00711941"/>
    <w:rsid w:val="0071226C"/>
    <w:rsid w:val="00717913"/>
    <w:rsid w:val="00720387"/>
    <w:rsid w:val="00721DDF"/>
    <w:rsid w:val="007228F0"/>
    <w:rsid w:val="00723D5F"/>
    <w:rsid w:val="00723EDE"/>
    <w:rsid w:val="00724AC5"/>
    <w:rsid w:val="00724D97"/>
    <w:rsid w:val="007250AE"/>
    <w:rsid w:val="007252EB"/>
    <w:rsid w:val="00726196"/>
    <w:rsid w:val="00730ECC"/>
    <w:rsid w:val="00732C6D"/>
    <w:rsid w:val="007346FA"/>
    <w:rsid w:val="00741EE8"/>
    <w:rsid w:val="00742402"/>
    <w:rsid w:val="00742CF0"/>
    <w:rsid w:val="0074339F"/>
    <w:rsid w:val="00750C4A"/>
    <w:rsid w:val="00752533"/>
    <w:rsid w:val="00752FB7"/>
    <w:rsid w:val="00753BBC"/>
    <w:rsid w:val="0076264F"/>
    <w:rsid w:val="00763F2A"/>
    <w:rsid w:val="007645C1"/>
    <w:rsid w:val="007666BF"/>
    <w:rsid w:val="00766850"/>
    <w:rsid w:val="00766A5B"/>
    <w:rsid w:val="007674FF"/>
    <w:rsid w:val="0077095B"/>
    <w:rsid w:val="0077196B"/>
    <w:rsid w:val="00771B8D"/>
    <w:rsid w:val="00775449"/>
    <w:rsid w:val="007774D1"/>
    <w:rsid w:val="00781B2F"/>
    <w:rsid w:val="00782013"/>
    <w:rsid w:val="00784CE0"/>
    <w:rsid w:val="00790338"/>
    <w:rsid w:val="00790C73"/>
    <w:rsid w:val="0079287A"/>
    <w:rsid w:val="00795B34"/>
    <w:rsid w:val="007A061A"/>
    <w:rsid w:val="007A456F"/>
    <w:rsid w:val="007A47EB"/>
    <w:rsid w:val="007A5EDB"/>
    <w:rsid w:val="007A7AA1"/>
    <w:rsid w:val="007B26D2"/>
    <w:rsid w:val="007C0E23"/>
    <w:rsid w:val="007D0FD0"/>
    <w:rsid w:val="007D1A7A"/>
    <w:rsid w:val="007D4FA2"/>
    <w:rsid w:val="007D50DC"/>
    <w:rsid w:val="007D5A87"/>
    <w:rsid w:val="007D5CFD"/>
    <w:rsid w:val="007D65E3"/>
    <w:rsid w:val="007D786F"/>
    <w:rsid w:val="007E03A8"/>
    <w:rsid w:val="007E36B7"/>
    <w:rsid w:val="007E5EB8"/>
    <w:rsid w:val="007E6221"/>
    <w:rsid w:val="007E676A"/>
    <w:rsid w:val="007F0643"/>
    <w:rsid w:val="007F51B7"/>
    <w:rsid w:val="007F6190"/>
    <w:rsid w:val="007F6A4B"/>
    <w:rsid w:val="007F75A4"/>
    <w:rsid w:val="00800435"/>
    <w:rsid w:val="00801937"/>
    <w:rsid w:val="00802F84"/>
    <w:rsid w:val="008036CE"/>
    <w:rsid w:val="008043CE"/>
    <w:rsid w:val="0080659B"/>
    <w:rsid w:val="008113ED"/>
    <w:rsid w:val="0081339A"/>
    <w:rsid w:val="00825679"/>
    <w:rsid w:val="00827984"/>
    <w:rsid w:val="00833B18"/>
    <w:rsid w:val="00835D89"/>
    <w:rsid w:val="00844008"/>
    <w:rsid w:val="008450E5"/>
    <w:rsid w:val="0084534F"/>
    <w:rsid w:val="0085019A"/>
    <w:rsid w:val="00854C9B"/>
    <w:rsid w:val="00855306"/>
    <w:rsid w:val="0085771D"/>
    <w:rsid w:val="00857868"/>
    <w:rsid w:val="00857905"/>
    <w:rsid w:val="00865A78"/>
    <w:rsid w:val="00867340"/>
    <w:rsid w:val="00867FE5"/>
    <w:rsid w:val="00876514"/>
    <w:rsid w:val="00884B54"/>
    <w:rsid w:val="008876D7"/>
    <w:rsid w:val="0089239B"/>
    <w:rsid w:val="00892B89"/>
    <w:rsid w:val="00894D77"/>
    <w:rsid w:val="008952FF"/>
    <w:rsid w:val="008A07F9"/>
    <w:rsid w:val="008A11CE"/>
    <w:rsid w:val="008A4F26"/>
    <w:rsid w:val="008B25DA"/>
    <w:rsid w:val="008B2652"/>
    <w:rsid w:val="008B2AEC"/>
    <w:rsid w:val="008B4B11"/>
    <w:rsid w:val="008B5BAA"/>
    <w:rsid w:val="008B6093"/>
    <w:rsid w:val="008B65B5"/>
    <w:rsid w:val="008C240C"/>
    <w:rsid w:val="008C5E92"/>
    <w:rsid w:val="008D461E"/>
    <w:rsid w:val="008E21AF"/>
    <w:rsid w:val="008E5BA8"/>
    <w:rsid w:val="008E5DE0"/>
    <w:rsid w:val="008F0574"/>
    <w:rsid w:val="008F1791"/>
    <w:rsid w:val="008F330E"/>
    <w:rsid w:val="008F36CF"/>
    <w:rsid w:val="008F5DC0"/>
    <w:rsid w:val="009047BB"/>
    <w:rsid w:val="00905A00"/>
    <w:rsid w:val="00906025"/>
    <w:rsid w:val="00906CBE"/>
    <w:rsid w:val="00912382"/>
    <w:rsid w:val="00912E12"/>
    <w:rsid w:val="0091669B"/>
    <w:rsid w:val="00917874"/>
    <w:rsid w:val="0092102D"/>
    <w:rsid w:val="009211A3"/>
    <w:rsid w:val="00921388"/>
    <w:rsid w:val="00921D61"/>
    <w:rsid w:val="00925010"/>
    <w:rsid w:val="0092587D"/>
    <w:rsid w:val="00925CB5"/>
    <w:rsid w:val="00925E5A"/>
    <w:rsid w:val="009307B5"/>
    <w:rsid w:val="00930846"/>
    <w:rsid w:val="00934903"/>
    <w:rsid w:val="0094356F"/>
    <w:rsid w:val="00944B3E"/>
    <w:rsid w:val="009453AB"/>
    <w:rsid w:val="0094603A"/>
    <w:rsid w:val="00947062"/>
    <w:rsid w:val="00951D45"/>
    <w:rsid w:val="009529D0"/>
    <w:rsid w:val="0095304A"/>
    <w:rsid w:val="009542A0"/>
    <w:rsid w:val="0095629F"/>
    <w:rsid w:val="00957699"/>
    <w:rsid w:val="00960DD5"/>
    <w:rsid w:val="009637A6"/>
    <w:rsid w:val="00964CE5"/>
    <w:rsid w:val="00972229"/>
    <w:rsid w:val="0097242A"/>
    <w:rsid w:val="0097407E"/>
    <w:rsid w:val="0097479E"/>
    <w:rsid w:val="009774FB"/>
    <w:rsid w:val="00981BE1"/>
    <w:rsid w:val="0098277E"/>
    <w:rsid w:val="0098549F"/>
    <w:rsid w:val="00986C11"/>
    <w:rsid w:val="00991092"/>
    <w:rsid w:val="009910B5"/>
    <w:rsid w:val="00993BCF"/>
    <w:rsid w:val="00994D66"/>
    <w:rsid w:val="00995348"/>
    <w:rsid w:val="009A0126"/>
    <w:rsid w:val="009B3213"/>
    <w:rsid w:val="009B62C9"/>
    <w:rsid w:val="009C0AFB"/>
    <w:rsid w:val="009C12CF"/>
    <w:rsid w:val="009C46B9"/>
    <w:rsid w:val="009C4AE6"/>
    <w:rsid w:val="009D119F"/>
    <w:rsid w:val="009D1286"/>
    <w:rsid w:val="009D292A"/>
    <w:rsid w:val="009E1E9B"/>
    <w:rsid w:val="009F0C13"/>
    <w:rsid w:val="009F2CD6"/>
    <w:rsid w:val="009F43C3"/>
    <w:rsid w:val="009F609A"/>
    <w:rsid w:val="009F6BA2"/>
    <w:rsid w:val="009F7667"/>
    <w:rsid w:val="00A00BC5"/>
    <w:rsid w:val="00A02508"/>
    <w:rsid w:val="00A034B2"/>
    <w:rsid w:val="00A05A25"/>
    <w:rsid w:val="00A0628E"/>
    <w:rsid w:val="00A069EA"/>
    <w:rsid w:val="00A1194A"/>
    <w:rsid w:val="00A1377F"/>
    <w:rsid w:val="00A16B89"/>
    <w:rsid w:val="00A173E1"/>
    <w:rsid w:val="00A17D1F"/>
    <w:rsid w:val="00A201F1"/>
    <w:rsid w:val="00A20A64"/>
    <w:rsid w:val="00A25515"/>
    <w:rsid w:val="00A264AF"/>
    <w:rsid w:val="00A32DAF"/>
    <w:rsid w:val="00A339F0"/>
    <w:rsid w:val="00A36BC0"/>
    <w:rsid w:val="00A36C6C"/>
    <w:rsid w:val="00A41369"/>
    <w:rsid w:val="00A43488"/>
    <w:rsid w:val="00A51599"/>
    <w:rsid w:val="00A5262E"/>
    <w:rsid w:val="00A53D2F"/>
    <w:rsid w:val="00A55879"/>
    <w:rsid w:val="00A62D2C"/>
    <w:rsid w:val="00A701A2"/>
    <w:rsid w:val="00A717A7"/>
    <w:rsid w:val="00A80F9C"/>
    <w:rsid w:val="00A8416B"/>
    <w:rsid w:val="00A8788B"/>
    <w:rsid w:val="00A92782"/>
    <w:rsid w:val="00A94075"/>
    <w:rsid w:val="00A97943"/>
    <w:rsid w:val="00AA2399"/>
    <w:rsid w:val="00AB0B97"/>
    <w:rsid w:val="00AB53FB"/>
    <w:rsid w:val="00AB6286"/>
    <w:rsid w:val="00AB7318"/>
    <w:rsid w:val="00AC17BE"/>
    <w:rsid w:val="00AC2E0F"/>
    <w:rsid w:val="00AC3DA9"/>
    <w:rsid w:val="00AC50F1"/>
    <w:rsid w:val="00AD53C3"/>
    <w:rsid w:val="00AE1F1A"/>
    <w:rsid w:val="00AE7791"/>
    <w:rsid w:val="00AF38E4"/>
    <w:rsid w:val="00AF61EA"/>
    <w:rsid w:val="00B00FD7"/>
    <w:rsid w:val="00B056A0"/>
    <w:rsid w:val="00B07639"/>
    <w:rsid w:val="00B16830"/>
    <w:rsid w:val="00B17DFE"/>
    <w:rsid w:val="00B20EA1"/>
    <w:rsid w:val="00B22335"/>
    <w:rsid w:val="00B22847"/>
    <w:rsid w:val="00B252B5"/>
    <w:rsid w:val="00B2594A"/>
    <w:rsid w:val="00B25AF6"/>
    <w:rsid w:val="00B261E9"/>
    <w:rsid w:val="00B263D0"/>
    <w:rsid w:val="00B26DF2"/>
    <w:rsid w:val="00B302BD"/>
    <w:rsid w:val="00B31C1F"/>
    <w:rsid w:val="00B3213D"/>
    <w:rsid w:val="00B33776"/>
    <w:rsid w:val="00B347FF"/>
    <w:rsid w:val="00B364E2"/>
    <w:rsid w:val="00B36CD4"/>
    <w:rsid w:val="00B4018B"/>
    <w:rsid w:val="00B4188A"/>
    <w:rsid w:val="00B423F4"/>
    <w:rsid w:val="00B4300E"/>
    <w:rsid w:val="00B46A97"/>
    <w:rsid w:val="00B47C70"/>
    <w:rsid w:val="00B50A35"/>
    <w:rsid w:val="00B51DC2"/>
    <w:rsid w:val="00B53865"/>
    <w:rsid w:val="00B60E34"/>
    <w:rsid w:val="00B64860"/>
    <w:rsid w:val="00B64F34"/>
    <w:rsid w:val="00B725CC"/>
    <w:rsid w:val="00B72CEF"/>
    <w:rsid w:val="00B75C04"/>
    <w:rsid w:val="00B815ED"/>
    <w:rsid w:val="00B81AE2"/>
    <w:rsid w:val="00B81E1B"/>
    <w:rsid w:val="00B84BBB"/>
    <w:rsid w:val="00B86305"/>
    <w:rsid w:val="00B86823"/>
    <w:rsid w:val="00B86B17"/>
    <w:rsid w:val="00B86BBD"/>
    <w:rsid w:val="00B90449"/>
    <w:rsid w:val="00B90AED"/>
    <w:rsid w:val="00B90D60"/>
    <w:rsid w:val="00B91645"/>
    <w:rsid w:val="00B91B5A"/>
    <w:rsid w:val="00B91BF9"/>
    <w:rsid w:val="00B955C2"/>
    <w:rsid w:val="00B976AE"/>
    <w:rsid w:val="00B97A90"/>
    <w:rsid w:val="00BA0DDD"/>
    <w:rsid w:val="00BA1BA2"/>
    <w:rsid w:val="00BA248C"/>
    <w:rsid w:val="00BA662A"/>
    <w:rsid w:val="00BB0FDC"/>
    <w:rsid w:val="00BB35ED"/>
    <w:rsid w:val="00BB4536"/>
    <w:rsid w:val="00BB6587"/>
    <w:rsid w:val="00BB70F4"/>
    <w:rsid w:val="00BC6976"/>
    <w:rsid w:val="00BD2578"/>
    <w:rsid w:val="00BD3F5B"/>
    <w:rsid w:val="00BD45F6"/>
    <w:rsid w:val="00BD487D"/>
    <w:rsid w:val="00BD48DA"/>
    <w:rsid w:val="00BD4B15"/>
    <w:rsid w:val="00BD6DA4"/>
    <w:rsid w:val="00BE1042"/>
    <w:rsid w:val="00BE23D5"/>
    <w:rsid w:val="00BE42F5"/>
    <w:rsid w:val="00BE7BBF"/>
    <w:rsid w:val="00BF0491"/>
    <w:rsid w:val="00BF157E"/>
    <w:rsid w:val="00BF41A2"/>
    <w:rsid w:val="00BF6800"/>
    <w:rsid w:val="00BF73C0"/>
    <w:rsid w:val="00C00261"/>
    <w:rsid w:val="00C003FD"/>
    <w:rsid w:val="00C054AB"/>
    <w:rsid w:val="00C0682A"/>
    <w:rsid w:val="00C076FD"/>
    <w:rsid w:val="00C07D35"/>
    <w:rsid w:val="00C13A6C"/>
    <w:rsid w:val="00C17880"/>
    <w:rsid w:val="00C178AB"/>
    <w:rsid w:val="00C2412E"/>
    <w:rsid w:val="00C265BD"/>
    <w:rsid w:val="00C306CE"/>
    <w:rsid w:val="00C34D1C"/>
    <w:rsid w:val="00C40AD5"/>
    <w:rsid w:val="00C456FB"/>
    <w:rsid w:val="00C52D62"/>
    <w:rsid w:val="00C630DA"/>
    <w:rsid w:val="00C63190"/>
    <w:rsid w:val="00C701BD"/>
    <w:rsid w:val="00C707D7"/>
    <w:rsid w:val="00C71535"/>
    <w:rsid w:val="00C74603"/>
    <w:rsid w:val="00C760C6"/>
    <w:rsid w:val="00C7786B"/>
    <w:rsid w:val="00C813B2"/>
    <w:rsid w:val="00C822B3"/>
    <w:rsid w:val="00C82720"/>
    <w:rsid w:val="00C834B9"/>
    <w:rsid w:val="00C83860"/>
    <w:rsid w:val="00C855B3"/>
    <w:rsid w:val="00C87F36"/>
    <w:rsid w:val="00C903CA"/>
    <w:rsid w:val="00C95613"/>
    <w:rsid w:val="00CA4C24"/>
    <w:rsid w:val="00CA573C"/>
    <w:rsid w:val="00CA5E45"/>
    <w:rsid w:val="00CB14D3"/>
    <w:rsid w:val="00CC05EE"/>
    <w:rsid w:val="00CC078A"/>
    <w:rsid w:val="00CC0C48"/>
    <w:rsid w:val="00CC16DC"/>
    <w:rsid w:val="00CC1F4E"/>
    <w:rsid w:val="00CC7AAF"/>
    <w:rsid w:val="00CD0E72"/>
    <w:rsid w:val="00CD16BE"/>
    <w:rsid w:val="00CD2370"/>
    <w:rsid w:val="00CD5423"/>
    <w:rsid w:val="00CD5B9B"/>
    <w:rsid w:val="00CE336E"/>
    <w:rsid w:val="00CF3BF0"/>
    <w:rsid w:val="00CF4F44"/>
    <w:rsid w:val="00CF7060"/>
    <w:rsid w:val="00D02B37"/>
    <w:rsid w:val="00D02E78"/>
    <w:rsid w:val="00D036D4"/>
    <w:rsid w:val="00D06C83"/>
    <w:rsid w:val="00D0750C"/>
    <w:rsid w:val="00D11D53"/>
    <w:rsid w:val="00D141B6"/>
    <w:rsid w:val="00D17CB6"/>
    <w:rsid w:val="00D20E92"/>
    <w:rsid w:val="00D221A0"/>
    <w:rsid w:val="00D25FBE"/>
    <w:rsid w:val="00D26F24"/>
    <w:rsid w:val="00D31856"/>
    <w:rsid w:val="00D34170"/>
    <w:rsid w:val="00D35BEC"/>
    <w:rsid w:val="00D36431"/>
    <w:rsid w:val="00D41052"/>
    <w:rsid w:val="00D411A9"/>
    <w:rsid w:val="00D46779"/>
    <w:rsid w:val="00D477E5"/>
    <w:rsid w:val="00D51624"/>
    <w:rsid w:val="00D53E1A"/>
    <w:rsid w:val="00D56C82"/>
    <w:rsid w:val="00D61172"/>
    <w:rsid w:val="00D6255B"/>
    <w:rsid w:val="00D67032"/>
    <w:rsid w:val="00D7103D"/>
    <w:rsid w:val="00D710D6"/>
    <w:rsid w:val="00D73E2C"/>
    <w:rsid w:val="00D822FF"/>
    <w:rsid w:val="00D824E5"/>
    <w:rsid w:val="00D8288A"/>
    <w:rsid w:val="00D83A81"/>
    <w:rsid w:val="00D84482"/>
    <w:rsid w:val="00D84999"/>
    <w:rsid w:val="00D86B5F"/>
    <w:rsid w:val="00D92534"/>
    <w:rsid w:val="00D95C7C"/>
    <w:rsid w:val="00D978F4"/>
    <w:rsid w:val="00DA292F"/>
    <w:rsid w:val="00DA45D2"/>
    <w:rsid w:val="00DA4CF8"/>
    <w:rsid w:val="00DA5C06"/>
    <w:rsid w:val="00DA6907"/>
    <w:rsid w:val="00DA79FD"/>
    <w:rsid w:val="00DB386A"/>
    <w:rsid w:val="00DB3E7B"/>
    <w:rsid w:val="00DB4D5D"/>
    <w:rsid w:val="00DB6491"/>
    <w:rsid w:val="00DB70DD"/>
    <w:rsid w:val="00DC4887"/>
    <w:rsid w:val="00DC5EFA"/>
    <w:rsid w:val="00DD1D6C"/>
    <w:rsid w:val="00DD274D"/>
    <w:rsid w:val="00DD3EB2"/>
    <w:rsid w:val="00DE2BEA"/>
    <w:rsid w:val="00DE33E5"/>
    <w:rsid w:val="00DE472D"/>
    <w:rsid w:val="00DE4E4E"/>
    <w:rsid w:val="00DE6BAA"/>
    <w:rsid w:val="00DF1CF3"/>
    <w:rsid w:val="00DF2A45"/>
    <w:rsid w:val="00DF366D"/>
    <w:rsid w:val="00DF39FE"/>
    <w:rsid w:val="00DF52D1"/>
    <w:rsid w:val="00DF725E"/>
    <w:rsid w:val="00E00B42"/>
    <w:rsid w:val="00E025E8"/>
    <w:rsid w:val="00E0330C"/>
    <w:rsid w:val="00E04038"/>
    <w:rsid w:val="00E076E0"/>
    <w:rsid w:val="00E103A4"/>
    <w:rsid w:val="00E210D5"/>
    <w:rsid w:val="00E21142"/>
    <w:rsid w:val="00E21D3E"/>
    <w:rsid w:val="00E238F9"/>
    <w:rsid w:val="00E257DC"/>
    <w:rsid w:val="00E349B9"/>
    <w:rsid w:val="00E356F8"/>
    <w:rsid w:val="00E35901"/>
    <w:rsid w:val="00E375B7"/>
    <w:rsid w:val="00E37B16"/>
    <w:rsid w:val="00E413C5"/>
    <w:rsid w:val="00E46C4B"/>
    <w:rsid w:val="00E46C83"/>
    <w:rsid w:val="00E52FA3"/>
    <w:rsid w:val="00E53C9F"/>
    <w:rsid w:val="00E543E9"/>
    <w:rsid w:val="00E54B56"/>
    <w:rsid w:val="00E62D38"/>
    <w:rsid w:val="00E63855"/>
    <w:rsid w:val="00E63B92"/>
    <w:rsid w:val="00E63E42"/>
    <w:rsid w:val="00E71EE7"/>
    <w:rsid w:val="00E75C5B"/>
    <w:rsid w:val="00E77BD4"/>
    <w:rsid w:val="00E81C93"/>
    <w:rsid w:val="00E82FAD"/>
    <w:rsid w:val="00E87083"/>
    <w:rsid w:val="00E87749"/>
    <w:rsid w:val="00E92BDA"/>
    <w:rsid w:val="00E937CD"/>
    <w:rsid w:val="00E94CCC"/>
    <w:rsid w:val="00E966B7"/>
    <w:rsid w:val="00E97585"/>
    <w:rsid w:val="00EA1B73"/>
    <w:rsid w:val="00EA1EB1"/>
    <w:rsid w:val="00EA286F"/>
    <w:rsid w:val="00EA4EFB"/>
    <w:rsid w:val="00EA6EBA"/>
    <w:rsid w:val="00EA7549"/>
    <w:rsid w:val="00EA7A02"/>
    <w:rsid w:val="00EB0ADB"/>
    <w:rsid w:val="00EB732F"/>
    <w:rsid w:val="00EC11AA"/>
    <w:rsid w:val="00EC76DE"/>
    <w:rsid w:val="00ED0410"/>
    <w:rsid w:val="00EE0E7D"/>
    <w:rsid w:val="00EE0EA4"/>
    <w:rsid w:val="00EE4C40"/>
    <w:rsid w:val="00EE6795"/>
    <w:rsid w:val="00EF0F65"/>
    <w:rsid w:val="00EF3399"/>
    <w:rsid w:val="00EF343C"/>
    <w:rsid w:val="00EF3504"/>
    <w:rsid w:val="00EF3F16"/>
    <w:rsid w:val="00EF41BB"/>
    <w:rsid w:val="00EF6500"/>
    <w:rsid w:val="00EF7CB5"/>
    <w:rsid w:val="00F0622A"/>
    <w:rsid w:val="00F1006B"/>
    <w:rsid w:val="00F12860"/>
    <w:rsid w:val="00F16160"/>
    <w:rsid w:val="00F16B47"/>
    <w:rsid w:val="00F16D51"/>
    <w:rsid w:val="00F17158"/>
    <w:rsid w:val="00F20F8D"/>
    <w:rsid w:val="00F21CF0"/>
    <w:rsid w:val="00F2297C"/>
    <w:rsid w:val="00F23294"/>
    <w:rsid w:val="00F250A6"/>
    <w:rsid w:val="00F3404B"/>
    <w:rsid w:val="00F35A49"/>
    <w:rsid w:val="00F368FA"/>
    <w:rsid w:val="00F37C5B"/>
    <w:rsid w:val="00F4119D"/>
    <w:rsid w:val="00F41BDB"/>
    <w:rsid w:val="00F44593"/>
    <w:rsid w:val="00F47136"/>
    <w:rsid w:val="00F47596"/>
    <w:rsid w:val="00F53CF2"/>
    <w:rsid w:val="00F544DE"/>
    <w:rsid w:val="00F55A61"/>
    <w:rsid w:val="00F55F64"/>
    <w:rsid w:val="00F55FD7"/>
    <w:rsid w:val="00F659B2"/>
    <w:rsid w:val="00F65F74"/>
    <w:rsid w:val="00F70B83"/>
    <w:rsid w:val="00F72854"/>
    <w:rsid w:val="00F73FE2"/>
    <w:rsid w:val="00F76989"/>
    <w:rsid w:val="00F77216"/>
    <w:rsid w:val="00F83099"/>
    <w:rsid w:val="00F94687"/>
    <w:rsid w:val="00F955BA"/>
    <w:rsid w:val="00F96BE9"/>
    <w:rsid w:val="00F96D5A"/>
    <w:rsid w:val="00F9745C"/>
    <w:rsid w:val="00FA092A"/>
    <w:rsid w:val="00FA2D6D"/>
    <w:rsid w:val="00FA47AB"/>
    <w:rsid w:val="00FA6D56"/>
    <w:rsid w:val="00FA7D2A"/>
    <w:rsid w:val="00FB0AD2"/>
    <w:rsid w:val="00FB1D1F"/>
    <w:rsid w:val="00FB2A30"/>
    <w:rsid w:val="00FB36AA"/>
    <w:rsid w:val="00FC4EF9"/>
    <w:rsid w:val="00FC507C"/>
    <w:rsid w:val="00FC6118"/>
    <w:rsid w:val="00FC61DC"/>
    <w:rsid w:val="00FC69C9"/>
    <w:rsid w:val="00FC7233"/>
    <w:rsid w:val="00FC73F6"/>
    <w:rsid w:val="00FD0670"/>
    <w:rsid w:val="00FD0CBE"/>
    <w:rsid w:val="00FD3996"/>
    <w:rsid w:val="00FD64EC"/>
    <w:rsid w:val="00FD7C07"/>
    <w:rsid w:val="00FE1C65"/>
    <w:rsid w:val="00FE4694"/>
    <w:rsid w:val="00FE69F0"/>
    <w:rsid w:val="00FE77CE"/>
    <w:rsid w:val="00FF0966"/>
    <w:rsid w:val="00FF55A7"/>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94C34F"/>
  <w15:docId w15:val="{504AC71B-71B2-4888-87A4-6F567AD0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E47"/>
    <w:pPr>
      <w:spacing w:before="200"/>
    </w:pPr>
    <w:rPr>
      <w:rFonts w:ascii="Neo Sans Intel" w:hAnsi="Neo Sans Intel"/>
    </w:rPr>
  </w:style>
  <w:style w:type="paragraph" w:styleId="Heading1">
    <w:name w:val="heading 1"/>
    <w:basedOn w:val="Body"/>
    <w:next w:val="Normal"/>
    <w:qFormat/>
    <w:rsid w:val="00535E47"/>
    <w:pPr>
      <w:keepNext/>
      <w:keepLines/>
      <w:pageBreakBefore/>
      <w:numPr>
        <w:numId w:val="24"/>
      </w:numPr>
      <w:pBdr>
        <w:bottom w:val="single" w:sz="8" w:space="6" w:color="auto"/>
      </w:pBdr>
      <w:spacing w:before="480" w:after="60" w:line="580" w:lineRule="exact"/>
      <w:outlineLvl w:val="0"/>
    </w:pPr>
    <w:rPr>
      <w:b/>
      <w:i/>
      <w:color w:val="0860A8"/>
      <w:sz w:val="44"/>
    </w:rPr>
  </w:style>
  <w:style w:type="paragraph" w:styleId="Heading2">
    <w:name w:val="heading 2"/>
    <w:basedOn w:val="Body"/>
    <w:next w:val="Normal"/>
    <w:qFormat/>
    <w:rsid w:val="00535E47"/>
    <w:pPr>
      <w:keepNext/>
      <w:keepLines/>
      <w:numPr>
        <w:ilvl w:val="1"/>
        <w:numId w:val="24"/>
      </w:numPr>
      <w:spacing w:before="400" w:after="60" w:line="340" w:lineRule="exact"/>
      <w:outlineLvl w:val="1"/>
    </w:pPr>
    <w:rPr>
      <w:b/>
      <w:color w:val="0860A8"/>
      <w:sz w:val="28"/>
    </w:rPr>
  </w:style>
  <w:style w:type="paragraph" w:styleId="Heading3">
    <w:name w:val="heading 3"/>
    <w:basedOn w:val="Body"/>
    <w:next w:val="Normal"/>
    <w:link w:val="Heading3Char"/>
    <w:qFormat/>
    <w:rsid w:val="00535E47"/>
    <w:pPr>
      <w:keepNext/>
      <w:keepLines/>
      <w:numPr>
        <w:ilvl w:val="2"/>
        <w:numId w:val="24"/>
      </w:numPr>
      <w:spacing w:before="360" w:after="60" w:line="300" w:lineRule="exact"/>
      <w:outlineLvl w:val="2"/>
    </w:pPr>
    <w:rPr>
      <w:b/>
      <w:color w:val="0860A8"/>
      <w:sz w:val="24"/>
    </w:rPr>
  </w:style>
  <w:style w:type="paragraph" w:styleId="Heading4">
    <w:name w:val="heading 4"/>
    <w:basedOn w:val="Body"/>
    <w:next w:val="Normal"/>
    <w:qFormat/>
    <w:rsid w:val="00535E47"/>
    <w:pPr>
      <w:keepNext/>
      <w:keepLines/>
      <w:numPr>
        <w:ilvl w:val="3"/>
        <w:numId w:val="24"/>
      </w:numPr>
      <w:tabs>
        <w:tab w:val="left" w:pos="0"/>
      </w:tabs>
      <w:spacing w:before="300" w:line="260" w:lineRule="exact"/>
      <w:outlineLvl w:val="3"/>
    </w:pPr>
    <w:rPr>
      <w:b/>
      <w:color w:val="0860A8"/>
      <w:sz w:val="22"/>
    </w:rPr>
  </w:style>
  <w:style w:type="paragraph" w:styleId="Heading5">
    <w:name w:val="heading 5"/>
    <w:basedOn w:val="Body"/>
    <w:next w:val="Normal"/>
    <w:qFormat/>
    <w:rsid w:val="00535E47"/>
    <w:pPr>
      <w:keepNext/>
      <w:keepLines/>
      <w:numPr>
        <w:ilvl w:val="4"/>
        <w:numId w:val="24"/>
      </w:numPr>
      <w:tabs>
        <w:tab w:val="left" w:pos="0"/>
      </w:tabs>
      <w:spacing w:before="300" w:after="100" w:line="240" w:lineRule="exact"/>
      <w:outlineLvl w:val="4"/>
    </w:pPr>
    <w:rPr>
      <w:b/>
      <w:color w:val="0860A8"/>
    </w:rPr>
  </w:style>
  <w:style w:type="paragraph" w:styleId="Heading6">
    <w:name w:val="heading 6"/>
    <w:basedOn w:val="Heading5"/>
    <w:next w:val="Normal"/>
    <w:qFormat/>
    <w:rsid w:val="00535E47"/>
    <w:pPr>
      <w:numPr>
        <w:ilvl w:val="5"/>
      </w:numPr>
      <w:outlineLvl w:val="5"/>
    </w:pPr>
    <w:rPr>
      <w:sz w:val="18"/>
    </w:rPr>
  </w:style>
  <w:style w:type="paragraph" w:styleId="Heading7">
    <w:name w:val="heading 7"/>
    <w:basedOn w:val="Heading6"/>
    <w:next w:val="Normal"/>
    <w:qFormat/>
    <w:rsid w:val="00535E47"/>
    <w:pPr>
      <w:numPr>
        <w:ilvl w:val="6"/>
      </w:numPr>
      <w:spacing w:after="60"/>
      <w:outlineLvl w:val="6"/>
    </w:pPr>
  </w:style>
  <w:style w:type="paragraph" w:styleId="Heading8">
    <w:name w:val="heading 8"/>
    <w:aliases w:val="(Do Not Use-)"/>
    <w:basedOn w:val="Body"/>
    <w:next w:val="Normal"/>
    <w:qFormat/>
    <w:rsid w:val="00535E47"/>
    <w:pPr>
      <w:keepNext/>
      <w:keepLines/>
      <w:numPr>
        <w:ilvl w:val="7"/>
        <w:numId w:val="24"/>
      </w:numPr>
      <w:tabs>
        <w:tab w:val="left" w:pos="0"/>
      </w:tabs>
      <w:spacing w:before="300" w:after="60"/>
      <w:outlineLvl w:val="7"/>
    </w:pPr>
    <w:rPr>
      <w:b/>
    </w:rPr>
  </w:style>
  <w:style w:type="paragraph" w:styleId="Heading9">
    <w:name w:val="heading 9"/>
    <w:aliases w:val="(Do Not Use )"/>
    <w:basedOn w:val="Body"/>
    <w:next w:val="Normal"/>
    <w:qFormat/>
    <w:rsid w:val="00535E47"/>
    <w:pPr>
      <w:keepNext/>
      <w:keepLines/>
      <w:numPr>
        <w:ilvl w:val="8"/>
        <w:numId w:val="24"/>
      </w:numPr>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Normal"/>
    <w:rsid w:val="00535E47"/>
    <w:rPr>
      <w:color w:val="00000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0D7F8C"/>
    <w:pPr>
      <w:keepNext/>
      <w:tabs>
        <w:tab w:val="left" w:pos="0"/>
      </w:tabs>
      <w:spacing w:before="240" w:after="120" w:line="220" w:lineRule="exact"/>
    </w:pPr>
    <w:rPr>
      <w:b/>
      <w:color w:val="0860A8"/>
    </w:rPr>
  </w:style>
  <w:style w:type="paragraph" w:styleId="TOC8">
    <w:name w:val="toc 8"/>
    <w:basedOn w:val="Body"/>
    <w:next w:val="Normal"/>
    <w:rsid w:val="00535E47"/>
    <w:pPr>
      <w:spacing w:before="0"/>
      <w:ind w:left="1200"/>
    </w:pPr>
    <w:rPr>
      <w:rFonts w:ascii="Arial" w:hAnsi="Arial"/>
    </w:rPr>
  </w:style>
  <w:style w:type="paragraph" w:styleId="TOC7">
    <w:name w:val="toc 7"/>
    <w:basedOn w:val="BodyTextFirstIndent"/>
    <w:next w:val="Normal"/>
    <w:uiPriority w:val="39"/>
    <w:rsid w:val="00535E47"/>
    <w:pPr>
      <w:tabs>
        <w:tab w:val="left" w:pos="706"/>
        <w:tab w:val="left" w:pos="1656"/>
        <w:tab w:val="right" w:leader="dot" w:pos="7920"/>
      </w:tabs>
      <w:spacing w:before="0"/>
      <w:ind w:left="706" w:hanging="706"/>
    </w:pPr>
  </w:style>
  <w:style w:type="paragraph" w:styleId="TOC6">
    <w:name w:val="toc 6"/>
    <w:basedOn w:val="BodyText"/>
    <w:next w:val="Normal"/>
    <w:uiPriority w:val="39"/>
    <w:rsid w:val="00535E47"/>
    <w:pPr>
      <w:tabs>
        <w:tab w:val="left" w:pos="706"/>
        <w:tab w:val="left" w:pos="1440"/>
        <w:tab w:val="right" w:leader="dot" w:pos="7920"/>
      </w:tabs>
      <w:spacing w:before="20" w:after="20"/>
      <w:ind w:left="706" w:hanging="706"/>
    </w:pPr>
  </w:style>
  <w:style w:type="paragraph" w:styleId="TOC5">
    <w:name w:val="toc 5"/>
    <w:basedOn w:val="Body"/>
    <w:next w:val="Normal"/>
    <w:uiPriority w:val="39"/>
    <w:rsid w:val="00535E47"/>
    <w:pPr>
      <w:tabs>
        <w:tab w:val="left" w:pos="706"/>
        <w:tab w:val="right" w:pos="1555"/>
        <w:tab w:val="right" w:leader="dot" w:pos="7920"/>
      </w:tabs>
      <w:spacing w:before="20" w:after="20"/>
      <w:ind w:left="706" w:hanging="706"/>
    </w:pPr>
    <w:rPr>
      <w:noProof/>
    </w:rPr>
  </w:style>
  <w:style w:type="paragraph" w:styleId="TOC4">
    <w:name w:val="toc 4"/>
    <w:basedOn w:val="BodyText"/>
    <w:next w:val="Normal"/>
    <w:uiPriority w:val="39"/>
    <w:rsid w:val="00535E47"/>
    <w:pPr>
      <w:tabs>
        <w:tab w:val="right" w:pos="648"/>
        <w:tab w:val="right" w:pos="1728"/>
        <w:tab w:val="right" w:leader="dot" w:pos="7920"/>
      </w:tabs>
      <w:spacing w:before="20" w:after="20"/>
      <w:ind w:left="706" w:hanging="706"/>
    </w:pPr>
  </w:style>
  <w:style w:type="paragraph" w:styleId="TOC3">
    <w:name w:val="toc 3"/>
    <w:basedOn w:val="Body"/>
    <w:next w:val="Normal"/>
    <w:uiPriority w:val="39"/>
    <w:rsid w:val="00535E47"/>
    <w:pPr>
      <w:tabs>
        <w:tab w:val="left" w:pos="706"/>
        <w:tab w:val="left" w:pos="1560"/>
        <w:tab w:val="right" w:leader="dot" w:pos="7920"/>
      </w:tabs>
      <w:spacing w:before="20" w:after="20"/>
      <w:ind w:left="706" w:hanging="706"/>
    </w:pPr>
    <w:rPr>
      <w:rFonts w:cs="Arial"/>
      <w:noProof/>
      <w:szCs w:val="28"/>
    </w:rPr>
  </w:style>
  <w:style w:type="paragraph" w:styleId="TOC2">
    <w:name w:val="toc 2"/>
    <w:basedOn w:val="Body"/>
    <w:next w:val="Normal"/>
    <w:uiPriority w:val="39"/>
    <w:rsid w:val="00535E47"/>
    <w:pPr>
      <w:tabs>
        <w:tab w:val="left" w:pos="700"/>
        <w:tab w:val="right" w:leader="dot" w:pos="7920"/>
      </w:tabs>
      <w:spacing w:before="20" w:after="20"/>
      <w:ind w:left="706" w:hanging="706"/>
    </w:pPr>
  </w:style>
  <w:style w:type="paragraph" w:styleId="TOC1">
    <w:name w:val="toc 1"/>
    <w:basedOn w:val="Body"/>
    <w:next w:val="Normal"/>
    <w:uiPriority w:val="39"/>
    <w:rsid w:val="00535E47"/>
    <w:pPr>
      <w:tabs>
        <w:tab w:val="right" w:leader="dot" w:pos="7920"/>
      </w:tabs>
      <w:spacing w:before="140" w:after="60"/>
      <w:ind w:hanging="1296"/>
    </w:pPr>
  </w:style>
  <w:style w:type="character" w:styleId="LineNumber">
    <w:name w:val="line number"/>
    <w:aliases w:val="(Do Not Use&gt;)"/>
    <w:basedOn w:val="DefaultParagraphFont"/>
    <w:semiHidden/>
    <w:rsid w:val="00535E47"/>
  </w:style>
  <w:style w:type="paragraph" w:styleId="Footer">
    <w:name w:val="footer"/>
    <w:basedOn w:val="Body"/>
    <w:rsid w:val="00535E47"/>
    <w:pPr>
      <w:tabs>
        <w:tab w:val="right" w:pos="7920"/>
      </w:tabs>
    </w:pPr>
    <w:rPr>
      <w:sz w:val="16"/>
    </w:rPr>
  </w:style>
  <w:style w:type="paragraph" w:customStyle="1" w:styleId="CellHeadingLeft">
    <w:name w:val="CellHeadingLeft"/>
    <w:basedOn w:val="CellHeadingCenter"/>
    <w:rsid w:val="00535E47"/>
    <w:pPr>
      <w:jc w:val="left"/>
    </w:pPr>
    <w:rPr>
      <w:b w:val="0"/>
    </w:rPr>
  </w:style>
  <w:style w:type="paragraph" w:customStyle="1" w:styleId="CellHeadingCenter">
    <w:name w:val="CellHeadingCenter"/>
    <w:basedOn w:val="Body"/>
    <w:link w:val="CellHeadingCenterChar"/>
    <w:rsid w:val="00535E47"/>
    <w:pPr>
      <w:keepNext/>
      <w:keepLines/>
      <w:spacing w:before="120" w:after="120" w:line="160" w:lineRule="exact"/>
      <w:ind w:left="40" w:right="40"/>
      <w:jc w:val="center"/>
    </w:pPr>
    <w:rPr>
      <w:b/>
      <w:color w:val="0860A8"/>
      <w:sz w:val="16"/>
    </w:rPr>
  </w:style>
  <w:style w:type="paragraph" w:styleId="TOC9">
    <w:name w:val="toc 9"/>
    <w:basedOn w:val="Body"/>
    <w:next w:val="Normal"/>
    <w:rsid w:val="00535E47"/>
    <w:pPr>
      <w:spacing w:before="0"/>
      <w:ind w:left="1400"/>
    </w:pPr>
    <w:rPr>
      <w:rFonts w:ascii="Arial" w:hAnsi="Arial"/>
    </w:rPr>
  </w:style>
  <w:style w:type="paragraph" w:customStyle="1" w:styleId="DocTitle">
    <w:name w:val="DocTitle"/>
    <w:basedOn w:val="Body"/>
    <w:autoRedefine/>
    <w:rsid w:val="00535E47"/>
    <w:pPr>
      <w:keepNext/>
      <w:ind w:left="-720" w:right="580"/>
    </w:pPr>
    <w:rPr>
      <w:b/>
      <w:color w:val="0860A8"/>
      <w:sz w:val="44"/>
    </w:rPr>
  </w:style>
  <w:style w:type="paragraph" w:customStyle="1" w:styleId="CellBodyBullet">
    <w:name w:val="CellBodyBullet"/>
    <w:basedOn w:val="Bullet"/>
    <w:rsid w:val="00535E47"/>
    <w:pPr>
      <w:numPr>
        <w:numId w:val="7"/>
      </w:numPr>
      <w:tabs>
        <w:tab w:val="left" w:pos="180"/>
        <w:tab w:val="left" w:pos="720"/>
      </w:tabs>
      <w:spacing w:before="60" w:after="60"/>
      <w:ind w:right="20"/>
    </w:pPr>
    <w:rPr>
      <w:color w:val="auto"/>
      <w:sz w:val="16"/>
    </w:rPr>
  </w:style>
  <w:style w:type="paragraph" w:customStyle="1" w:styleId="Bullet">
    <w:name w:val="Bullet"/>
    <w:basedOn w:val="Body"/>
    <w:rsid w:val="00535E47"/>
    <w:pPr>
      <w:numPr>
        <w:numId w:val="2"/>
      </w:numPr>
      <w:spacing w:before="120"/>
      <w:ind w:left="360" w:hanging="360"/>
    </w:pPr>
  </w:style>
  <w:style w:type="paragraph" w:customStyle="1" w:styleId="CellBodyBulletSub">
    <w:name w:val="CellBodyBulletSub"/>
    <w:basedOn w:val="CellBodyBullet"/>
    <w:rsid w:val="00535E47"/>
    <w:pPr>
      <w:numPr>
        <w:numId w:val="8"/>
      </w:numPr>
      <w:tabs>
        <w:tab w:val="clear" w:pos="180"/>
        <w:tab w:val="clear" w:pos="720"/>
        <w:tab w:val="clear" w:pos="936"/>
      </w:tabs>
      <w:spacing w:before="0"/>
      <w:ind w:left="396" w:hanging="216"/>
    </w:pPr>
  </w:style>
  <w:style w:type="paragraph" w:customStyle="1" w:styleId="Classification">
    <w:name w:val="Classification"/>
    <w:rsid w:val="00535E47"/>
    <w:pPr>
      <w:ind w:left="-1140"/>
    </w:pPr>
    <w:rPr>
      <w:rFonts w:ascii="Neo Sans Intel" w:hAnsi="Neo Sans Intel" w:cs="Arial"/>
      <w:b/>
      <w:color w:val="F20017"/>
      <w:sz w:val="24"/>
      <w:szCs w:val="40"/>
    </w:rPr>
  </w:style>
  <w:style w:type="paragraph" w:customStyle="1" w:styleId="Spacer">
    <w:name w:val="Spacer"/>
    <w:basedOn w:val="Body"/>
    <w:rsid w:val="00535E47"/>
    <w:pPr>
      <w:numPr>
        <w:numId w:val="10"/>
      </w:numPr>
      <w:spacing w:before="0"/>
      <w:ind w:left="0" w:firstLine="0"/>
      <w:outlineLvl w:val="0"/>
    </w:pPr>
    <w:rPr>
      <w:sz w:val="12"/>
    </w:rPr>
  </w:style>
  <w:style w:type="paragraph" w:customStyle="1" w:styleId="CellBodyLeft">
    <w:name w:val="CellBodyLeft"/>
    <w:basedOn w:val="Body"/>
    <w:link w:val="CellBodyLeftChar"/>
    <w:rsid w:val="00535E47"/>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styleId="TOAHeading">
    <w:name w:val="toa heading"/>
    <w:basedOn w:val="Normal"/>
    <w:next w:val="Normal"/>
    <w:semiHidden/>
    <w:rsid w:val="00535E47"/>
    <w:pPr>
      <w:spacing w:before="240" w:after="120"/>
    </w:pPr>
    <w:rPr>
      <w:b/>
      <w:caps/>
    </w:rPr>
  </w:style>
  <w:style w:type="paragraph" w:customStyle="1" w:styleId="BulletSub">
    <w:name w:val="Bullet Sub"/>
    <w:basedOn w:val="Bullet"/>
    <w:rsid w:val="00535E47"/>
    <w:pPr>
      <w:numPr>
        <w:numId w:val="3"/>
      </w:numPr>
      <w:tabs>
        <w:tab w:val="left" w:pos="1900"/>
      </w:tabs>
      <w:spacing w:before="0"/>
      <w:ind w:left="720"/>
    </w:pPr>
  </w:style>
  <w:style w:type="paragraph" w:customStyle="1" w:styleId="RegisterSummary">
    <w:name w:val="Register Summary"/>
    <w:basedOn w:val="Normal"/>
    <w:rsid w:val="00535E47"/>
    <w:pPr>
      <w:tabs>
        <w:tab w:val="left" w:pos="3260"/>
      </w:tabs>
      <w:spacing w:before="0"/>
    </w:pPr>
  </w:style>
  <w:style w:type="paragraph" w:styleId="DocumentMap">
    <w:name w:val="Document Map"/>
    <w:basedOn w:val="Body"/>
    <w:semiHidden/>
    <w:rsid w:val="00535E47"/>
    <w:pPr>
      <w:shd w:val="clear" w:color="auto" w:fill="000080"/>
    </w:pPr>
    <w:rPr>
      <w:rFonts w:ascii="Tahoma" w:hAnsi="Tahoma"/>
    </w:rPr>
  </w:style>
  <w:style w:type="paragraph" w:customStyle="1" w:styleId="Code">
    <w:name w:val="Code"/>
    <w:basedOn w:val="Body"/>
    <w:link w:val="CodeChar"/>
    <w:rsid w:val="00535E47"/>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535E47"/>
    <w:pPr>
      <w:tabs>
        <w:tab w:val="center" w:pos="4320"/>
        <w:tab w:val="right" w:pos="8640"/>
      </w:tabs>
      <w:spacing w:before="0"/>
    </w:pPr>
    <w:rPr>
      <w:b/>
      <w:i/>
      <w:sz w:val="16"/>
    </w:rPr>
  </w:style>
  <w:style w:type="paragraph" w:customStyle="1" w:styleId="RegFigbit">
    <w:name w:val="Reg_Fig (bit#)"/>
    <w:basedOn w:val="Body"/>
    <w:rsid w:val="00535E47"/>
    <w:pPr>
      <w:spacing w:before="20"/>
    </w:pPr>
    <w:rPr>
      <w:color w:val="auto"/>
      <w:sz w:val="16"/>
    </w:rPr>
  </w:style>
  <w:style w:type="paragraph" w:customStyle="1" w:styleId="Caution">
    <w:name w:val="Caution"/>
    <w:basedOn w:val="Body"/>
    <w:next w:val="Normal"/>
    <w:rsid w:val="00535E47"/>
    <w:pPr>
      <w:numPr>
        <w:numId w:val="4"/>
      </w:numPr>
      <w:tabs>
        <w:tab w:val="left" w:pos="1300"/>
      </w:tabs>
      <w:spacing w:before="260" w:line="240" w:lineRule="exact"/>
    </w:pPr>
  </w:style>
  <w:style w:type="paragraph" w:customStyle="1" w:styleId="RegFigfield">
    <w:name w:val="Reg_Fig (field)"/>
    <w:basedOn w:val="RegFigbit"/>
    <w:rsid w:val="00535E47"/>
    <w:pPr>
      <w:spacing w:before="100" w:after="100"/>
      <w:jc w:val="center"/>
    </w:pPr>
  </w:style>
  <w:style w:type="character" w:styleId="Hyperlink">
    <w:name w:val="Hyperlink"/>
    <w:basedOn w:val="DefaultParagraphFont"/>
    <w:uiPriority w:val="99"/>
    <w:rsid w:val="00535E47"/>
    <w:rPr>
      <w:rFonts w:ascii="Verdana" w:hAnsi="Verdana"/>
      <w:color w:val="0860A8"/>
      <w:sz w:val="18"/>
      <w:szCs w:val="18"/>
      <w:u w:val="single"/>
    </w:rPr>
  </w:style>
  <w:style w:type="paragraph" w:customStyle="1" w:styleId="Legal">
    <w:name w:val="Legal"/>
    <w:basedOn w:val="Body"/>
    <w:rsid w:val="00535E47"/>
    <w:pPr>
      <w:spacing w:before="0" w:after="80"/>
      <w:ind w:left="-1300"/>
    </w:pPr>
    <w:rPr>
      <w:snapToGrid w:val="0"/>
      <w:sz w:val="14"/>
    </w:rPr>
  </w:style>
  <w:style w:type="paragraph" w:customStyle="1" w:styleId="DocType">
    <w:name w:val="DocType"/>
    <w:basedOn w:val="Body"/>
    <w:autoRedefine/>
    <w:rsid w:val="00535E47"/>
    <w:pPr>
      <w:pBdr>
        <w:bottom w:val="single" w:sz="4" w:space="1" w:color="auto"/>
      </w:pBdr>
      <w:spacing w:before="0"/>
      <w:ind w:left="-1140" w:right="580"/>
    </w:pPr>
    <w:rPr>
      <w:b/>
      <w:color w:val="0860A8"/>
      <w:sz w:val="24"/>
    </w:rPr>
  </w:style>
  <w:style w:type="paragraph" w:customStyle="1" w:styleId="DateTitlePage">
    <w:name w:val="DateTitlePage"/>
    <w:basedOn w:val="Body"/>
    <w:autoRedefine/>
    <w:rsid w:val="00535E47"/>
    <w:pPr>
      <w:spacing w:before="0"/>
      <w:ind w:left="-1140" w:right="580"/>
    </w:pPr>
    <w:rPr>
      <w:b/>
      <w:i/>
      <w:color w:val="0860A8"/>
      <w:sz w:val="24"/>
    </w:rPr>
  </w:style>
  <w:style w:type="paragraph" w:customStyle="1" w:styleId="HeadingTOC">
    <w:name w:val="Heading (TOC"/>
    <w:aliases w:val="RevHistory)"/>
    <w:basedOn w:val="Body"/>
    <w:next w:val="Normal"/>
    <w:rsid w:val="00535E47"/>
    <w:pPr>
      <w:pageBreakBefore/>
      <w:pBdr>
        <w:bottom w:val="single" w:sz="8" w:space="6" w:color="auto"/>
      </w:pBdr>
      <w:spacing w:before="480" w:after="60" w:line="580" w:lineRule="exact"/>
      <w:ind w:left="-1300"/>
    </w:pPr>
    <w:rPr>
      <w:b/>
      <w:i/>
      <w:color w:val="0860A8"/>
      <w:sz w:val="44"/>
    </w:rPr>
  </w:style>
  <w:style w:type="paragraph" w:customStyle="1" w:styleId="NotesTableNumberedList">
    <w:name w:val="NotesTable (Numbered List)"/>
    <w:basedOn w:val="Normal"/>
    <w:rsid w:val="00535E47"/>
    <w:pPr>
      <w:numPr>
        <w:ilvl w:val="1"/>
        <w:numId w:val="14"/>
      </w:numPr>
      <w:snapToGrid w:val="0"/>
      <w:spacing w:before="0"/>
      <w:outlineLvl w:val="1"/>
    </w:pPr>
    <w:rPr>
      <w:sz w:val="16"/>
    </w:rPr>
  </w:style>
  <w:style w:type="paragraph" w:customStyle="1" w:styleId="Note">
    <w:name w:val="Note"/>
    <w:basedOn w:val="Body"/>
    <w:next w:val="Normal"/>
    <w:rsid w:val="00535E47"/>
    <w:pPr>
      <w:numPr>
        <w:numId w:val="9"/>
      </w:numPr>
      <w:tabs>
        <w:tab w:val="left" w:pos="0"/>
      </w:tabs>
      <w:spacing w:before="260" w:line="220" w:lineRule="exact"/>
      <w:ind w:left="36" w:hanging="680"/>
    </w:pPr>
    <w:rPr>
      <w:sz w:val="18"/>
    </w:rPr>
  </w:style>
  <w:style w:type="paragraph" w:customStyle="1" w:styleId="FigureSpace">
    <w:name w:val="FigureSpace"/>
    <w:basedOn w:val="Body"/>
    <w:rsid w:val="00535E47"/>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535E47"/>
    <w:pPr>
      <w:numPr>
        <w:numId w:val="1"/>
      </w:numPr>
      <w:tabs>
        <w:tab w:val="left" w:pos="0"/>
      </w:tabs>
      <w:spacing w:before="260" w:line="220" w:lineRule="exact"/>
    </w:pPr>
  </w:style>
  <w:style w:type="paragraph" w:styleId="TableofFigures">
    <w:name w:val="table of figures"/>
    <w:basedOn w:val="Body"/>
    <w:next w:val="Normal"/>
    <w:uiPriority w:val="99"/>
    <w:rsid w:val="00535E47"/>
    <w:pPr>
      <w:tabs>
        <w:tab w:val="left" w:pos="900"/>
        <w:tab w:val="right" w:leader="dot" w:pos="7920"/>
      </w:tabs>
      <w:spacing w:before="0"/>
      <w:ind w:left="400" w:hanging="400"/>
    </w:pPr>
  </w:style>
  <w:style w:type="paragraph" w:customStyle="1" w:styleId="CellBitClear">
    <w:name w:val="CellBitClear"/>
    <w:basedOn w:val="CellBodyLeft"/>
    <w:rsid w:val="00535E47"/>
    <w:pPr>
      <w:numPr>
        <w:numId w:val="5"/>
      </w:numPr>
      <w:tabs>
        <w:tab w:val="left" w:pos="340"/>
      </w:tabs>
      <w:spacing w:before="0" w:after="0" w:line="180" w:lineRule="exact"/>
      <w:ind w:left="360" w:hanging="340"/>
    </w:pPr>
  </w:style>
  <w:style w:type="paragraph" w:customStyle="1" w:styleId="CellBitSet">
    <w:name w:val="CellBitSet"/>
    <w:basedOn w:val="CellBitClear"/>
    <w:rsid w:val="00535E47"/>
    <w:pPr>
      <w:numPr>
        <w:numId w:val="6"/>
      </w:numPr>
      <w:ind w:left="380"/>
    </w:pPr>
  </w:style>
  <w:style w:type="paragraph" w:customStyle="1" w:styleId="zHeading1Appendix">
    <w:name w:val="zHeading_1_Appendix"/>
    <w:basedOn w:val="Heading1"/>
    <w:next w:val="Normal"/>
    <w:rsid w:val="00535E47"/>
    <w:pPr>
      <w:numPr>
        <w:numId w:val="11"/>
      </w:numPr>
      <w:tabs>
        <w:tab w:val="left" w:pos="0"/>
      </w:tabs>
    </w:pPr>
  </w:style>
  <w:style w:type="paragraph" w:customStyle="1" w:styleId="zHeading2Appendix">
    <w:name w:val="zHeading_2_Appendix"/>
    <w:basedOn w:val="zHeading1Appendix"/>
    <w:next w:val="Normal"/>
    <w:rsid w:val="00535E47"/>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rsid w:val="00535E47"/>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autoRedefine/>
    <w:rsid w:val="00535E47"/>
    <w:pPr>
      <w:numPr>
        <w:numId w:val="19"/>
      </w:numPr>
      <w:tabs>
        <w:tab w:val="left" w:pos="360"/>
      </w:tabs>
    </w:pPr>
  </w:style>
  <w:style w:type="paragraph" w:customStyle="1" w:styleId="zHeading4Appendix">
    <w:name w:val="zHeading_4_Appendix"/>
    <w:basedOn w:val="zHeading1Appendix"/>
    <w:next w:val="Normal"/>
    <w:rsid w:val="00535E47"/>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rsid w:val="00535E47"/>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535E47"/>
    <w:pPr>
      <w:numPr>
        <w:numId w:val="14"/>
      </w:numPr>
    </w:pPr>
  </w:style>
  <w:style w:type="paragraph" w:customStyle="1" w:styleId="NoteTable">
    <w:name w:val="NoteTable"/>
    <w:basedOn w:val="Normal"/>
    <w:rsid w:val="00535E47"/>
    <w:pPr>
      <w:numPr>
        <w:numId w:val="12"/>
      </w:numPr>
      <w:spacing w:before="120"/>
      <w:ind w:left="700" w:hanging="700"/>
      <w:outlineLvl w:val="0"/>
    </w:pPr>
    <w:rPr>
      <w:sz w:val="16"/>
    </w:rPr>
  </w:style>
  <w:style w:type="paragraph" w:customStyle="1" w:styleId="CellBodyCenter">
    <w:name w:val="CellBodyCenter"/>
    <w:basedOn w:val="CellBodyLeft"/>
    <w:link w:val="CellBodyCenterChar"/>
    <w:rsid w:val="00535E47"/>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535E47"/>
    <w:pPr>
      <w:spacing w:before="240" w:after="240" w:line="340" w:lineRule="exact"/>
      <w:ind w:left="-1300"/>
    </w:pPr>
    <w:rPr>
      <w:b/>
      <w:noProof/>
      <w:color w:val="0860A8"/>
      <w:sz w:val="28"/>
    </w:rPr>
  </w:style>
  <w:style w:type="character" w:styleId="PageNumber">
    <w:name w:val="page number"/>
    <w:basedOn w:val="DefaultParagraphFont"/>
    <w:semiHidden/>
    <w:rsid w:val="00535E47"/>
  </w:style>
  <w:style w:type="character" w:customStyle="1" w:styleId="Cross-Reference">
    <w:name w:val="Cross-Reference"/>
    <w:basedOn w:val="DefaultParagraphFont"/>
    <w:rsid w:val="00535E47"/>
    <w:rPr>
      <w:rFonts w:ascii="Verdana" w:hAnsi="Verdana"/>
      <w:color w:val="0860A8"/>
      <w:sz w:val="18"/>
      <w:u w:val="single"/>
    </w:rPr>
  </w:style>
  <w:style w:type="character" w:styleId="FollowedHyperlink">
    <w:name w:val="FollowedHyperlink"/>
    <w:basedOn w:val="DefaultParagraphFont"/>
    <w:rsid w:val="00535E47"/>
    <w:rPr>
      <w:color w:val="800080"/>
      <w:u w:val="single"/>
    </w:rPr>
  </w:style>
  <w:style w:type="paragraph" w:customStyle="1" w:styleId="HeadingNoNumber">
    <w:name w:val="HeadingNoNumber"/>
    <w:basedOn w:val="Heading2"/>
    <w:rsid w:val="00535E47"/>
    <w:pPr>
      <w:numPr>
        <w:ilvl w:val="0"/>
        <w:numId w:val="0"/>
      </w:numPr>
      <w:ind w:left="-1300"/>
    </w:pPr>
  </w:style>
  <w:style w:type="paragraph" w:styleId="ListBullet">
    <w:name w:val="List Bullet"/>
    <w:basedOn w:val="Normal"/>
    <w:rsid w:val="00535E47"/>
    <w:pPr>
      <w:numPr>
        <w:numId w:val="15"/>
      </w:numPr>
    </w:pPr>
  </w:style>
  <w:style w:type="paragraph" w:styleId="ListBullet2">
    <w:name w:val="List Bullet 2"/>
    <w:basedOn w:val="Normal"/>
    <w:rsid w:val="00535E47"/>
    <w:pPr>
      <w:numPr>
        <w:numId w:val="16"/>
      </w:numPr>
    </w:pPr>
  </w:style>
  <w:style w:type="paragraph" w:styleId="ListNumber">
    <w:name w:val="List Number"/>
    <w:basedOn w:val="Normal"/>
    <w:rsid w:val="00535E47"/>
    <w:pPr>
      <w:numPr>
        <w:numId w:val="17"/>
      </w:numPr>
    </w:pPr>
  </w:style>
  <w:style w:type="paragraph" w:styleId="ListNumber2">
    <w:name w:val="List Number 2"/>
    <w:basedOn w:val="Normal"/>
    <w:rsid w:val="00535E47"/>
    <w:pPr>
      <w:numPr>
        <w:numId w:val="18"/>
      </w:numPr>
    </w:pPr>
  </w:style>
  <w:style w:type="paragraph" w:styleId="List">
    <w:name w:val="List"/>
    <w:basedOn w:val="Normal"/>
    <w:rsid w:val="00535E47"/>
    <w:pPr>
      <w:ind w:left="360" w:hanging="360"/>
      <w:contextualSpacing/>
    </w:pPr>
  </w:style>
  <w:style w:type="paragraph" w:customStyle="1" w:styleId="ListAlphabetical">
    <w:name w:val="List Alphabetical"/>
    <w:basedOn w:val="Normal"/>
    <w:link w:val="ListAlphabeticalChar"/>
    <w:qFormat/>
    <w:rsid w:val="00535E47"/>
    <w:pPr>
      <w:numPr>
        <w:numId w:val="20"/>
      </w:numPr>
    </w:pPr>
  </w:style>
  <w:style w:type="paragraph" w:styleId="NormalWeb">
    <w:name w:val="Normal (Web)"/>
    <w:basedOn w:val="Normal"/>
    <w:uiPriority w:val="99"/>
    <w:unhideWhenUsed/>
    <w:rsid w:val="00535E47"/>
    <w:pPr>
      <w:spacing w:before="100" w:beforeAutospacing="1" w:after="100" w:afterAutospacing="1"/>
    </w:pPr>
    <w:rPr>
      <w:rFonts w:ascii="Times New Roman" w:eastAsia="Calibri" w:hAnsi="Times New Roman"/>
      <w:sz w:val="24"/>
      <w:szCs w:val="24"/>
    </w:rPr>
  </w:style>
  <w:style w:type="character" w:customStyle="1" w:styleId="ListAlphabeticalChar">
    <w:name w:val="List Alphabetical Char"/>
    <w:basedOn w:val="DefaultParagraphFont"/>
    <w:link w:val="ListAlphabetical"/>
    <w:rsid w:val="00535E47"/>
    <w:rPr>
      <w:rFonts w:ascii="Neo Sans Intel" w:hAnsi="Neo Sans Intel"/>
    </w:rPr>
  </w:style>
  <w:style w:type="paragraph" w:styleId="NoSpacing">
    <w:name w:val="No Spacing"/>
    <w:uiPriority w:val="1"/>
    <w:qFormat/>
    <w:rsid w:val="00535E47"/>
    <w:rPr>
      <w:rFonts w:ascii="Neo Sans Intel" w:hAnsi="Neo Sans Intel"/>
    </w:rPr>
  </w:style>
  <w:style w:type="paragraph" w:styleId="TOCHeading">
    <w:name w:val="TOC Heading"/>
    <w:basedOn w:val="Heading1"/>
    <w:next w:val="Normal"/>
    <w:uiPriority w:val="39"/>
    <w:semiHidden/>
    <w:unhideWhenUsed/>
    <w:qFormat/>
    <w:rsid w:val="00535E47"/>
    <w:pPr>
      <w:pageBreakBefore w:val="0"/>
      <w:numPr>
        <w:numId w:val="0"/>
      </w:numPr>
      <w:pBdr>
        <w:bottom w:val="none" w:sz="0" w:space="0" w:color="auto"/>
      </w:pBdr>
      <w:spacing w:after="0" w:line="276" w:lineRule="auto"/>
      <w:outlineLvl w:val="9"/>
    </w:pPr>
    <w:rPr>
      <w:rFonts w:ascii="Cambria" w:hAnsi="Cambria"/>
      <w:bCs/>
      <w:i w:val="0"/>
      <w:color w:val="365F91"/>
      <w:sz w:val="28"/>
      <w:szCs w:val="28"/>
    </w:rPr>
  </w:style>
  <w:style w:type="paragraph" w:styleId="BodyText">
    <w:name w:val="Body Text"/>
    <w:basedOn w:val="Normal"/>
    <w:link w:val="BodyTextChar"/>
    <w:rsid w:val="00535E47"/>
    <w:pPr>
      <w:spacing w:after="120"/>
    </w:pPr>
  </w:style>
  <w:style w:type="character" w:customStyle="1" w:styleId="BodyTextChar">
    <w:name w:val="Body Text Char"/>
    <w:basedOn w:val="DefaultParagraphFont"/>
    <w:link w:val="BodyText"/>
    <w:rsid w:val="00535E47"/>
    <w:rPr>
      <w:rFonts w:ascii="Neo Sans Intel" w:hAnsi="Neo Sans Intel"/>
    </w:rPr>
  </w:style>
  <w:style w:type="paragraph" w:styleId="BodyTextFirstIndent">
    <w:name w:val="Body Text First Indent"/>
    <w:basedOn w:val="BodyText"/>
    <w:link w:val="BodyTextFirstIndentChar"/>
    <w:rsid w:val="00535E47"/>
    <w:pPr>
      <w:ind w:firstLine="210"/>
    </w:pPr>
  </w:style>
  <w:style w:type="character" w:customStyle="1" w:styleId="BodyTextFirstIndentChar">
    <w:name w:val="Body Text First Indent Char"/>
    <w:basedOn w:val="BodyTextChar"/>
    <w:link w:val="BodyTextFirstIndent"/>
    <w:rsid w:val="00535E47"/>
    <w:rPr>
      <w:rFonts w:ascii="Neo Sans Intel" w:hAnsi="Neo Sans Intel"/>
    </w:rPr>
  </w:style>
  <w:style w:type="character" w:customStyle="1" w:styleId="CellBodyLeftChar">
    <w:name w:val="CellBodyLeft Char"/>
    <w:basedOn w:val="DefaultParagraphFont"/>
    <w:link w:val="CellBodyLeft"/>
    <w:rsid w:val="00535E47"/>
    <w:rPr>
      <w:rFonts w:ascii="Neo Sans Intel" w:hAnsi="Neo Sans Intel"/>
      <w:color w:val="000000"/>
      <w:sz w:val="16"/>
    </w:rPr>
  </w:style>
  <w:style w:type="character" w:customStyle="1" w:styleId="CellBodyCenterChar">
    <w:name w:val="CellBodyCenter Char"/>
    <w:basedOn w:val="CellBodyLeftChar"/>
    <w:link w:val="CellBodyCenter"/>
    <w:rsid w:val="00535E47"/>
    <w:rPr>
      <w:rFonts w:ascii="Neo Sans Intel" w:hAnsi="Neo Sans Intel" w:cs="Arial"/>
      <w:snapToGrid w:val="0"/>
      <w:color w:val="000000"/>
      <w:sz w:val="16"/>
      <w:lang w:val="en-GB"/>
    </w:rPr>
  </w:style>
  <w:style w:type="character" w:customStyle="1" w:styleId="CellHeadingCenterChar">
    <w:name w:val="CellHeadingCenter Char"/>
    <w:basedOn w:val="DefaultParagraphFont"/>
    <w:link w:val="CellHeadingCenter"/>
    <w:rsid w:val="00535E47"/>
    <w:rPr>
      <w:rFonts w:ascii="Neo Sans Intel" w:hAnsi="Neo Sans Intel"/>
      <w:b/>
      <w:color w:val="0860A8"/>
      <w:sz w:val="16"/>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0D7F8C"/>
    <w:rPr>
      <w:rFonts w:ascii="Neo Sans Intel" w:hAnsi="Neo Sans Intel"/>
      <w:b/>
      <w:color w:val="0860A8"/>
    </w:rPr>
  </w:style>
  <w:style w:type="character" w:customStyle="1" w:styleId="StyleItalic">
    <w:name w:val="Style Italic"/>
    <w:basedOn w:val="DefaultParagraphFont"/>
    <w:rsid w:val="002A2375"/>
    <w:rPr>
      <w:i/>
      <w:iCs/>
    </w:rPr>
  </w:style>
  <w:style w:type="paragraph" w:customStyle="1" w:styleId="TableCell">
    <w:name w:val="Table Cell"/>
    <w:basedOn w:val="Normal"/>
    <w:link w:val="TableCellChar"/>
    <w:rsid w:val="002A2375"/>
    <w:pPr>
      <w:widowControl w:val="0"/>
      <w:spacing w:before="40"/>
    </w:pPr>
    <w:rPr>
      <w:rFonts w:ascii="Verdana" w:hAnsi="Verdana"/>
      <w:snapToGrid w:val="0"/>
      <w:sz w:val="16"/>
      <w:szCs w:val="16"/>
    </w:rPr>
  </w:style>
  <w:style w:type="character" w:customStyle="1" w:styleId="TableCellChar">
    <w:name w:val="Table Cell Char"/>
    <w:basedOn w:val="DefaultParagraphFont"/>
    <w:link w:val="TableCell"/>
    <w:rsid w:val="002A2375"/>
    <w:rPr>
      <w:rFonts w:ascii="Verdana" w:hAnsi="Verdana"/>
      <w:snapToGrid w:val="0"/>
      <w:sz w:val="16"/>
      <w:szCs w:val="16"/>
    </w:rPr>
  </w:style>
  <w:style w:type="paragraph" w:customStyle="1" w:styleId="Assertion">
    <w:name w:val="Assertion"/>
    <w:basedOn w:val="Caption"/>
    <w:autoRedefine/>
    <w:rsid w:val="00645C74"/>
    <w:pPr>
      <w:tabs>
        <w:tab w:val="clear" w:pos="0"/>
      </w:tabs>
      <w:spacing w:before="120" w:after="220" w:line="220" w:lineRule="atLeast"/>
      <w:ind w:left="1008" w:hanging="1008"/>
      <w:contextualSpacing/>
    </w:pPr>
    <w:rPr>
      <w:rFonts w:ascii="Arial" w:hAnsi="Arial"/>
      <w:bCs/>
      <w:i/>
      <w:color w:val="0000FF"/>
      <w:lang w:bidi="he-IL"/>
    </w:rPr>
  </w:style>
  <w:style w:type="table" w:styleId="TableGrid">
    <w:name w:val="Table Grid"/>
    <w:basedOn w:val="TableNormal"/>
    <w:uiPriority w:val="59"/>
    <w:rsid w:val="0049091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43488"/>
    <w:pPr>
      <w:ind w:left="720"/>
      <w:contextualSpacing/>
    </w:pPr>
  </w:style>
  <w:style w:type="character" w:styleId="CommentReference">
    <w:name w:val="annotation reference"/>
    <w:basedOn w:val="DefaultParagraphFont"/>
    <w:rsid w:val="009B3213"/>
    <w:rPr>
      <w:sz w:val="16"/>
      <w:szCs w:val="16"/>
    </w:rPr>
  </w:style>
  <w:style w:type="paragraph" w:styleId="CommentText">
    <w:name w:val="annotation text"/>
    <w:basedOn w:val="Normal"/>
    <w:link w:val="CommentTextChar"/>
    <w:rsid w:val="009B3213"/>
  </w:style>
  <w:style w:type="character" w:customStyle="1" w:styleId="CommentTextChar">
    <w:name w:val="Comment Text Char"/>
    <w:basedOn w:val="DefaultParagraphFont"/>
    <w:link w:val="CommentText"/>
    <w:rsid w:val="009B3213"/>
    <w:rPr>
      <w:rFonts w:ascii="Neo Sans Intel" w:hAnsi="Neo Sans Intel"/>
    </w:rPr>
  </w:style>
  <w:style w:type="paragraph" w:styleId="CommentSubject">
    <w:name w:val="annotation subject"/>
    <w:basedOn w:val="CommentText"/>
    <w:next w:val="CommentText"/>
    <w:link w:val="CommentSubjectChar"/>
    <w:rsid w:val="009B3213"/>
    <w:rPr>
      <w:b/>
      <w:bCs/>
    </w:rPr>
  </w:style>
  <w:style w:type="character" w:customStyle="1" w:styleId="CommentSubjectChar">
    <w:name w:val="Comment Subject Char"/>
    <w:basedOn w:val="CommentTextChar"/>
    <w:link w:val="CommentSubject"/>
    <w:rsid w:val="009B3213"/>
    <w:rPr>
      <w:rFonts w:ascii="Neo Sans Intel" w:hAnsi="Neo Sans Intel"/>
      <w:b/>
      <w:bCs/>
    </w:rPr>
  </w:style>
  <w:style w:type="paragraph" w:styleId="BalloonText">
    <w:name w:val="Balloon Text"/>
    <w:basedOn w:val="Normal"/>
    <w:link w:val="BalloonTextChar"/>
    <w:rsid w:val="009B3213"/>
    <w:pPr>
      <w:spacing w:before="0"/>
    </w:pPr>
    <w:rPr>
      <w:rFonts w:ascii="Tahoma" w:hAnsi="Tahoma" w:cs="Tahoma"/>
      <w:sz w:val="16"/>
      <w:szCs w:val="16"/>
    </w:rPr>
  </w:style>
  <w:style w:type="character" w:customStyle="1" w:styleId="BalloonTextChar">
    <w:name w:val="Balloon Text Char"/>
    <w:basedOn w:val="DefaultParagraphFont"/>
    <w:link w:val="BalloonText"/>
    <w:rsid w:val="009B3213"/>
    <w:rPr>
      <w:rFonts w:ascii="Tahoma" w:hAnsi="Tahoma" w:cs="Tahoma"/>
      <w:sz w:val="16"/>
      <w:szCs w:val="16"/>
    </w:rPr>
  </w:style>
  <w:style w:type="character" w:styleId="IntenseEmphasis">
    <w:name w:val="Intense Emphasis"/>
    <w:basedOn w:val="DefaultParagraphFont"/>
    <w:uiPriority w:val="21"/>
    <w:qFormat/>
    <w:rsid w:val="006C0E89"/>
    <w:rPr>
      <w:b/>
      <w:bCs/>
      <w:i/>
      <w:iCs/>
      <w:color w:val="4F81BD" w:themeColor="accent1"/>
    </w:rPr>
  </w:style>
  <w:style w:type="paragraph" w:styleId="Quote">
    <w:name w:val="Quote"/>
    <w:basedOn w:val="Normal"/>
    <w:next w:val="Normal"/>
    <w:link w:val="QuoteChar"/>
    <w:uiPriority w:val="29"/>
    <w:qFormat/>
    <w:rsid w:val="003157ED"/>
    <w:rPr>
      <w:i/>
      <w:iCs/>
      <w:color w:val="000000" w:themeColor="text1"/>
    </w:rPr>
  </w:style>
  <w:style w:type="character" w:customStyle="1" w:styleId="QuoteChar">
    <w:name w:val="Quote Char"/>
    <w:basedOn w:val="DefaultParagraphFont"/>
    <w:link w:val="Quote"/>
    <w:uiPriority w:val="29"/>
    <w:rsid w:val="003157ED"/>
    <w:rPr>
      <w:rFonts w:ascii="Neo Sans Intel" w:hAnsi="Neo Sans Intel"/>
      <w:i/>
      <w:iCs/>
      <w:color w:val="000000" w:themeColor="text1"/>
    </w:rPr>
  </w:style>
  <w:style w:type="character" w:styleId="Strong">
    <w:name w:val="Strong"/>
    <w:basedOn w:val="DefaultParagraphFont"/>
    <w:qFormat/>
    <w:rsid w:val="00CD16BE"/>
    <w:rPr>
      <w:b/>
      <w:bCs/>
    </w:rPr>
  </w:style>
  <w:style w:type="character" w:customStyle="1" w:styleId="CodeChar">
    <w:name w:val="Code Char"/>
    <w:basedOn w:val="DefaultParagraphFont"/>
    <w:link w:val="Code"/>
    <w:locked/>
    <w:rsid w:val="007F51B7"/>
    <w:rPr>
      <w:rFonts w:ascii="Courier" w:hAnsi="Courier"/>
      <w:color w:val="000000"/>
    </w:rPr>
  </w:style>
  <w:style w:type="character" w:customStyle="1" w:styleId="Heading3Char">
    <w:name w:val="Heading 3 Char"/>
    <w:basedOn w:val="DefaultParagraphFont"/>
    <w:link w:val="Heading3"/>
    <w:rsid w:val="00FD64EC"/>
    <w:rPr>
      <w:rFonts w:ascii="Neo Sans Intel" w:hAnsi="Neo Sans Intel"/>
      <w:b/>
      <w:color w:val="0860A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5670">
      <w:bodyDiv w:val="1"/>
      <w:marLeft w:val="0"/>
      <w:marRight w:val="0"/>
      <w:marTop w:val="0"/>
      <w:marBottom w:val="0"/>
      <w:divBdr>
        <w:top w:val="none" w:sz="0" w:space="0" w:color="auto"/>
        <w:left w:val="none" w:sz="0" w:space="0" w:color="auto"/>
        <w:bottom w:val="none" w:sz="0" w:space="0" w:color="auto"/>
        <w:right w:val="none" w:sz="0" w:space="0" w:color="auto"/>
      </w:divBdr>
    </w:div>
    <w:div w:id="1413502172">
      <w:bodyDiv w:val="1"/>
      <w:marLeft w:val="0"/>
      <w:marRight w:val="0"/>
      <w:marTop w:val="0"/>
      <w:marBottom w:val="0"/>
      <w:divBdr>
        <w:top w:val="none" w:sz="0" w:space="0" w:color="auto"/>
        <w:left w:val="none" w:sz="0" w:space="0" w:color="auto"/>
        <w:bottom w:val="none" w:sz="0" w:space="0" w:color="auto"/>
        <w:right w:val="none" w:sz="0" w:space="0" w:color="auto"/>
      </w:divBdr>
    </w:div>
    <w:div w:id="1943686846">
      <w:bodyDiv w:val="1"/>
      <w:marLeft w:val="0"/>
      <w:marRight w:val="0"/>
      <w:marTop w:val="0"/>
      <w:marBottom w:val="0"/>
      <w:divBdr>
        <w:top w:val="none" w:sz="0" w:space="0" w:color="auto"/>
        <w:left w:val="none" w:sz="0" w:space="0" w:color="auto"/>
        <w:bottom w:val="none" w:sz="0" w:space="0" w:color="auto"/>
        <w:right w:val="none" w:sz="0" w:space="0" w:color="auto"/>
      </w:divBdr>
    </w:div>
    <w:div w:id="1974480751">
      <w:bodyDiv w:val="1"/>
      <w:marLeft w:val="0"/>
      <w:marRight w:val="0"/>
      <w:marTop w:val="0"/>
      <w:marBottom w:val="0"/>
      <w:divBdr>
        <w:top w:val="none" w:sz="0" w:space="0" w:color="auto"/>
        <w:left w:val="none" w:sz="0" w:space="0" w:color="auto"/>
        <w:bottom w:val="none" w:sz="0" w:space="0" w:color="auto"/>
        <w:right w:val="none" w:sz="0" w:space="0" w:color="auto"/>
      </w:divBdr>
    </w:div>
    <w:div w:id="19889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sd-ifs.fm.intel.com/hsd/ifs/issue/default.aspx?issue_id=1276548&amp;hideMenu=1" TargetMode="External"/><Relationship Id="rId21" Type="http://schemas.openxmlformats.org/officeDocument/2006/relationships/hyperlink" Target="https://hsd-ifs.fm.intel.com/hsd/ifs/issue/default.aspx?issue_id=1276306&amp;hideMenu=1" TargetMode="External"/><Relationship Id="rId42" Type="http://schemas.openxmlformats.org/officeDocument/2006/relationships/hyperlink" Target="https://hsd-ifs.fm.intel.com/hsd/ifs/issue/default.aspx?issue_id=1277155&amp;hideMenu=1" TargetMode="External"/><Relationship Id="rId47" Type="http://schemas.openxmlformats.org/officeDocument/2006/relationships/hyperlink" Target="https://hsd-ifs.fm.intel.com/hsd/ifs/issue/default.aspx?issue_id=2243801" TargetMode="External"/><Relationship Id="rId63" Type="http://schemas.openxmlformats.org/officeDocument/2006/relationships/hyperlink" Target="https://hsd-ifs.fm.intel.com/hsd/ifs/issue/default.aspx?issue_id=2280824" TargetMode="External"/><Relationship Id="rId68" Type="http://schemas.openxmlformats.org/officeDocument/2006/relationships/hyperlink" Target="https://hsd-ifs.fm.intel.com/hsd/ifs/issue/default.aspx?issue_id=2246461" TargetMode="External"/><Relationship Id="rId84" Type="http://schemas.openxmlformats.org/officeDocument/2006/relationships/oleObject" Target="embeddings/Microsoft_Visio_2003-2010_Drawing1.vsd"/><Relationship Id="rId89" Type="http://schemas.openxmlformats.org/officeDocument/2006/relationships/image" Target="media/image11.png"/><Relationship Id="rId7" Type="http://schemas.openxmlformats.org/officeDocument/2006/relationships/footnotes" Target="footnotes.xml"/><Relationship Id="rId71" Type="http://schemas.openxmlformats.org/officeDocument/2006/relationships/hyperlink" Target="https://hsd-ifs.fm.intel.com/hsd/ifs/issue/default.aspx?issue_id=2245761" TargetMode="External"/><Relationship Id="rId92"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hyperlink" Target="https://hsd-ifs.fm.intel.com/hsd/ifs/issue/default.aspx?issue_id=1274581" TargetMode="External"/><Relationship Id="rId29" Type="http://schemas.openxmlformats.org/officeDocument/2006/relationships/hyperlink" Target="https://hsd-ifs.fm.intel.com/hsd/ifs/issue/default.aspx?issue_id=1275250&amp;hideMenu=1" TargetMode="External"/><Relationship Id="rId11" Type="http://schemas.openxmlformats.org/officeDocument/2006/relationships/hyperlink" Target="https://hsd-ifs.fm.intel.com/hsd/ifs/issue/default.aspx?issue_id=1274316" TargetMode="External"/><Relationship Id="rId24" Type="http://schemas.openxmlformats.org/officeDocument/2006/relationships/hyperlink" Target="https://hsd-ifs.fm.intel.com/hsd/ifs/issue/default.aspx?issue_id=1276310&amp;hideMenu=1" TargetMode="External"/><Relationship Id="rId32" Type="http://schemas.openxmlformats.org/officeDocument/2006/relationships/hyperlink" Target="https://hsd-ifs.fm.intel.com/hsd/ifs/issue/default.aspx?issue_id=1275943&amp;hideMenu=1" TargetMode="External"/><Relationship Id="rId37" Type="http://schemas.openxmlformats.org/officeDocument/2006/relationships/hyperlink" Target="https://hsd-ifs.fm.intel.com/hsd/ifs/issue/default.aspx?issue_id=1275328&amp;hideMenu=1" TargetMode="External"/><Relationship Id="rId40" Type="http://schemas.openxmlformats.org/officeDocument/2006/relationships/hyperlink" Target="https://hsd-ifs.fm.intel.com/hsd/ifs/issue/default.aspx?issue_id=1275588&amp;hideMenu=1" TargetMode="External"/><Relationship Id="rId45" Type="http://schemas.openxmlformats.org/officeDocument/2006/relationships/hyperlink" Target="https://hsd-ifs.fm.intel.com/hsd/ifs/issue/default.aspx?issue_id=2243686" TargetMode="External"/><Relationship Id="rId53" Type="http://schemas.openxmlformats.org/officeDocument/2006/relationships/hyperlink" Target="https://hsd-ifs.fm.intel.com/hsd/ifs/issue/default.aspx?issue_id=2267263" TargetMode="External"/><Relationship Id="rId58" Type="http://schemas.openxmlformats.org/officeDocument/2006/relationships/hyperlink" Target="https://hsd-ifs.fm.intel.com/hsd/ifs/issue/default.aspx?issue_id=2280804" TargetMode="External"/><Relationship Id="rId66" Type="http://schemas.openxmlformats.org/officeDocument/2006/relationships/hyperlink" Target="https://hsd-ifs.fm.intel.com/hsd/ifs/issue/default.aspx?issue_id=2243993" TargetMode="External"/><Relationship Id="rId74" Type="http://schemas.openxmlformats.org/officeDocument/2006/relationships/hyperlink" Target="https://hsd-ifs.fm.intel.com/hsd/ifs/issue/default.aspx?issue_id=2266993" TargetMode="External"/><Relationship Id="rId79" Type="http://schemas.openxmlformats.org/officeDocument/2006/relationships/image" Target="media/image4.wmf"/><Relationship Id="rId87" Type="http://schemas.openxmlformats.org/officeDocument/2006/relationships/image" Target="media/image10.emf"/><Relationship Id="rId102"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s://hsd-ifs.fm.intel.com/hsd/ifs/issue/default.aspx?issue_id=2245023" TargetMode="External"/><Relationship Id="rId82" Type="http://schemas.openxmlformats.org/officeDocument/2006/relationships/image" Target="media/image6.emf"/><Relationship Id="rId90" Type="http://schemas.openxmlformats.org/officeDocument/2006/relationships/image" Target="media/image12.png"/><Relationship Id="rId95" Type="http://schemas.openxmlformats.org/officeDocument/2006/relationships/package" Target="embeddings/Microsoft_Visio_Drawing1.vsdx"/><Relationship Id="rId19" Type="http://schemas.openxmlformats.org/officeDocument/2006/relationships/hyperlink" Target="https://hsd-ifs.fm.intel.com/hsd/ifs/issue/default.aspx?issue_id=1276565&amp;hideMenu=1" TargetMode="External"/><Relationship Id="rId14" Type="http://schemas.openxmlformats.org/officeDocument/2006/relationships/hyperlink" Target="https://hsd-ifs.fm.intel.com/hsd/ifs/issue/default.aspx?issue_id=1274685" TargetMode="External"/><Relationship Id="rId22" Type="http://schemas.openxmlformats.org/officeDocument/2006/relationships/hyperlink" Target="https://hsd-ifs.fm.intel.com/hsd/ifs/issue/default.aspx?issue_id=1276307&amp;hideMenu=1" TargetMode="External"/><Relationship Id="rId27" Type="http://schemas.openxmlformats.org/officeDocument/2006/relationships/hyperlink" Target="https://hsd-ifs.fm.intel.com/hsd/ifs/issue/default.aspx?issue_id=1276562&amp;hideMenu=1" TargetMode="External"/><Relationship Id="rId30" Type="http://schemas.openxmlformats.org/officeDocument/2006/relationships/hyperlink" Target="https://hsd-ifs.fm.intel.com/hsd/ifs/issue/default.aspx?issue_id=1276028&amp;hideMenu=1" TargetMode="External"/><Relationship Id="rId35" Type="http://schemas.openxmlformats.org/officeDocument/2006/relationships/hyperlink" Target="https://hsd-ifs.fm.intel.com/hsd/ifs/issue/default.aspx?issue_id=1275024&amp;hideMenu=1" TargetMode="External"/><Relationship Id="rId43" Type="http://schemas.openxmlformats.org/officeDocument/2006/relationships/hyperlink" Target="https://hsd-ifs.fm.intel.com/hsd/ifs/issue/default.aspx?issue_id=1277156&amp;hideMenu=1" TargetMode="External"/><Relationship Id="rId48" Type="http://schemas.openxmlformats.org/officeDocument/2006/relationships/hyperlink" Target="https://hsd-ifs.fm.intel.com/hsd/ifs/issue/default.aspx?issue_id=2243601&amp;hideMenu=1" TargetMode="External"/><Relationship Id="rId56" Type="http://schemas.openxmlformats.org/officeDocument/2006/relationships/hyperlink" Target="https://hsd-ifs.fm.intel.com/hsd/ifs/issue/default.aspx?issue_id=2247919" TargetMode="External"/><Relationship Id="rId64" Type="http://schemas.openxmlformats.org/officeDocument/2006/relationships/hyperlink" Target="https://hsd-ifs.fm.intel.com/hsd/ifs/issue/default.aspx?issue_id=2244989" TargetMode="External"/><Relationship Id="rId69" Type="http://schemas.openxmlformats.org/officeDocument/2006/relationships/hyperlink" Target="https://hsd-ifs.fm.intel.com/hsd/ifs/issue/default.aspx?issue_id=2245424" TargetMode="External"/><Relationship Id="rId77" Type="http://schemas.openxmlformats.org/officeDocument/2006/relationships/image" Target="media/image2.emf"/><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hsd-ifs.fm.intel.com/hsd/ifs/issue/default.aspx?issue_id=2243998" TargetMode="External"/><Relationship Id="rId72" Type="http://schemas.openxmlformats.org/officeDocument/2006/relationships/hyperlink" Target="https://hsd-ifs.fm.intel.com/hsd/ifs/issue/default.aspx?issue_id=2245509" TargetMode="External"/><Relationship Id="rId80" Type="http://schemas.openxmlformats.org/officeDocument/2006/relationships/hyperlink" Target="https://vthsd.intel.com/hsd/soc_chassis/default.aspx" TargetMode="External"/><Relationship Id="rId85" Type="http://schemas.openxmlformats.org/officeDocument/2006/relationships/image" Target="media/image8.wmf"/><Relationship Id="rId93" Type="http://schemas.openxmlformats.org/officeDocument/2006/relationships/image" Target="media/image15.png"/><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hsd-ifs.fm.intel.com/hsd/ifs/issue/default.aspx?issue_id=1274682" TargetMode="External"/><Relationship Id="rId17" Type="http://schemas.openxmlformats.org/officeDocument/2006/relationships/hyperlink" Target="https://hsd-ifs.fm.intel.com/hsd/ifs/issue/default.aspx?issue_id=1274580" TargetMode="External"/><Relationship Id="rId25" Type="http://schemas.openxmlformats.org/officeDocument/2006/relationships/hyperlink" Target="https://hsd-ifs.fm.intel.com/hsd/ifs/issue/default.aspx?issue_id=1276311&amp;hideMenu=1" TargetMode="External"/><Relationship Id="rId33" Type="http://schemas.openxmlformats.org/officeDocument/2006/relationships/hyperlink" Target="https://hsd-ifs.fm.intel.com/hsd/ifs/issue/default.aspx?issue_id=1275944&amp;hideMenu=1" TargetMode="External"/><Relationship Id="rId38" Type="http://schemas.openxmlformats.org/officeDocument/2006/relationships/hyperlink" Target="https://hsd-ifs.fm.intel.com/hsd/ifs/issue/default.aspx?issue_id=1274997&amp;hideMenu=1" TargetMode="External"/><Relationship Id="rId46" Type="http://schemas.openxmlformats.org/officeDocument/2006/relationships/hyperlink" Target="https://hsd-ifs.fm.intel.com/hsd/ifs/issue/default.aspx?issue_id=2243688" TargetMode="External"/><Relationship Id="rId59" Type="http://schemas.openxmlformats.org/officeDocument/2006/relationships/hyperlink" Target="https://hsd-ifs.fm.intel.com/hsd/ifs/issue/default.aspx?issue_id=1275945" TargetMode="External"/><Relationship Id="rId67" Type="http://schemas.openxmlformats.org/officeDocument/2006/relationships/hyperlink" Target="https://hsd-ifs.fm.intel.com/hsd/ifs/issue/default.aspx?issue_id=2249492" TargetMode="External"/><Relationship Id="rId103" Type="http://schemas.openxmlformats.org/officeDocument/2006/relationships/footer" Target="footer3.xml"/><Relationship Id="rId20" Type="http://schemas.openxmlformats.org/officeDocument/2006/relationships/hyperlink" Target="https://hsd-ifs.fm.intel.com/hsd/ifs/issue/default.aspx?issue_id=1276305&amp;hideMenu=1" TargetMode="External"/><Relationship Id="rId41" Type="http://schemas.openxmlformats.org/officeDocument/2006/relationships/hyperlink" Target="https://hsd-ifs.fm.intel.com/hsd/ifs/issue/default.aspx?issue_id=1277154&amp;hideMenu=1" TargetMode="External"/><Relationship Id="rId54" Type="http://schemas.openxmlformats.org/officeDocument/2006/relationships/hyperlink" Target="https://hsd-ifs.fm.intel.com/hsd/ifs/issue/default.aspx?issue_id=2244996" TargetMode="External"/><Relationship Id="rId62" Type="http://schemas.openxmlformats.org/officeDocument/2006/relationships/hyperlink" Target="https://hsd-ifs.fm.intel.com/hsd/ifs/issue/default.aspx?issue_id=2267264" TargetMode="External"/><Relationship Id="rId70" Type="http://schemas.openxmlformats.org/officeDocument/2006/relationships/hyperlink" Target="https://hsd-ifs.fm.intel.com/hsd/ifs/issue/default.aspx?issue_id=2244732" TargetMode="External"/><Relationship Id="rId75" Type="http://schemas.openxmlformats.org/officeDocument/2006/relationships/hyperlink" Target="https://hsd-ifs.fm.intel.com/hsd/ifs/issue/default.aspx?issue_id=2246425" TargetMode="External"/><Relationship Id="rId83" Type="http://schemas.openxmlformats.org/officeDocument/2006/relationships/image" Target="media/image7.emf"/><Relationship Id="rId88" Type="http://schemas.openxmlformats.org/officeDocument/2006/relationships/oleObject" Target="embeddings/Microsoft_Visio_2003-2010_Drawing2.vsd"/><Relationship Id="rId91" Type="http://schemas.openxmlformats.org/officeDocument/2006/relationships/image" Target="media/image13.png"/><Relationship Id="rId96"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hsd-ifs.fm.intel.com/hsd/ifs/issue/default.aspx?issue_id=1274684" TargetMode="External"/><Relationship Id="rId23" Type="http://schemas.openxmlformats.org/officeDocument/2006/relationships/hyperlink" Target="https://hsd-ifs.fm.intel.com/hsd/ifs/issue/default.aspx?issue_id=1276308&amp;hideMenu=1" TargetMode="External"/><Relationship Id="rId28" Type="http://schemas.openxmlformats.org/officeDocument/2006/relationships/hyperlink" Target="https://hsd-ifs.fm.intel.com/hsd/ifs/issue/default.aspx?issue_id=1276564&amp;hideMenu=1" TargetMode="External"/><Relationship Id="rId36" Type="http://schemas.openxmlformats.org/officeDocument/2006/relationships/hyperlink" Target="https://hsd-ifs.fm.intel.com/hsd/ifs/issue/default.aspx?issue_id=1274883&amp;hideMenu=1" TargetMode="External"/><Relationship Id="rId49" Type="http://schemas.openxmlformats.org/officeDocument/2006/relationships/hyperlink" Target="https://hsd-ifs.fm.intel.com/hsd/ifs/issue/default.aspx?issue_id=1276710&amp;hideMenu=1" TargetMode="External"/><Relationship Id="rId57" Type="http://schemas.openxmlformats.org/officeDocument/2006/relationships/hyperlink" Target="https://hsd-ifs.fm.intel.com/hsd/ifs/issue/default.aspx?issue_id=2392454" TargetMode="External"/><Relationship Id="rId10" Type="http://schemas.openxmlformats.org/officeDocument/2006/relationships/hyperlink" Target="https://hsd-ifs.fm.intel.com/hsd/ifs/issue/default.aspx?issue_id=1274578" TargetMode="External"/><Relationship Id="rId31" Type="http://schemas.openxmlformats.org/officeDocument/2006/relationships/hyperlink" Target="https://hsd-ifs.fm.intel.com/hsd/ifs/issue/default.aspx?issue_id=1275787&amp;hideMenu=1" TargetMode="External"/><Relationship Id="rId44" Type="http://schemas.openxmlformats.org/officeDocument/2006/relationships/hyperlink" Target="https://hsd-ifs.fm.intel.com/hsd/ifs/issue/default.aspx?issue_id=2243684" TargetMode="External"/><Relationship Id="rId52" Type="http://schemas.openxmlformats.org/officeDocument/2006/relationships/hyperlink" Target="https://hsd-ifs.fm.intel.com/hsd/ifs/issue/default.aspx?issue_id=2281759" TargetMode="External"/><Relationship Id="rId60" Type="http://schemas.openxmlformats.org/officeDocument/2006/relationships/hyperlink" Target="https://hsd-ifs.fm.intel.com/hsd/ifs/issue/default.aspx?issue_id=2266757" TargetMode="External"/><Relationship Id="rId65" Type="http://schemas.openxmlformats.org/officeDocument/2006/relationships/hyperlink" Target="https://hsd-ifs.fm.intel.com/hsd/ifs/issue/default.aspx?issue_id=2244791" TargetMode="External"/><Relationship Id="rId73" Type="http://schemas.openxmlformats.org/officeDocument/2006/relationships/hyperlink" Target="https://hsd-ifs.fm.intel.com/hsd/ifs/issue/default.aspx?issue_id=2392384" TargetMode="External"/><Relationship Id="rId78" Type="http://schemas.openxmlformats.org/officeDocument/2006/relationships/image" Target="media/image3.emf"/><Relationship Id="rId81" Type="http://schemas.openxmlformats.org/officeDocument/2006/relationships/image" Target="media/image5.emf"/><Relationship Id="rId86" Type="http://schemas.openxmlformats.org/officeDocument/2006/relationships/image" Target="media/image9.emf"/><Relationship Id="rId94" Type="http://schemas.openxmlformats.org/officeDocument/2006/relationships/image" Target="media/image16.emf"/><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hsd-ifs.fm.intel.com/hsd/ifs/issue/default.aspx?issue_id=1274582" TargetMode="External"/><Relationship Id="rId13" Type="http://schemas.openxmlformats.org/officeDocument/2006/relationships/hyperlink" Target="https://hsd-ifs.fm.intel.com/hsd/ifs/issue/default.aspx?issue_id=1274683" TargetMode="External"/><Relationship Id="rId18" Type="http://schemas.openxmlformats.org/officeDocument/2006/relationships/hyperlink" Target="https://hsd-ifs.fm.intel.com/hsd/ifs/issue/default.aspx?issue_id=1274583" TargetMode="External"/><Relationship Id="rId39" Type="http://schemas.openxmlformats.org/officeDocument/2006/relationships/hyperlink" Target="https://hsd-ifs.fm.intel.com/hsd/ifs/issue/default.aspx?issue_id=1275343&amp;hideMenu=1" TargetMode="External"/><Relationship Id="rId34" Type="http://schemas.openxmlformats.org/officeDocument/2006/relationships/hyperlink" Target="https://hsd-ifs.fm.intel.com/hsd/ifs/issue/default.aspx?issue_id=1275023hideMenu=1" TargetMode="External"/><Relationship Id="rId50" Type="http://schemas.openxmlformats.org/officeDocument/2006/relationships/hyperlink" Target="https://hsd-ifs.fm.intel.com/hsd/ifs/issue/default.aspx?issue_id=1276742&amp;hideMenu=1" TargetMode="External"/><Relationship Id="rId55" Type="http://schemas.openxmlformats.org/officeDocument/2006/relationships/hyperlink" Target="https://vthsd.intel.com/hsd/soc_chassis/" TargetMode="External"/><Relationship Id="rId76" Type="http://schemas.openxmlformats.org/officeDocument/2006/relationships/image" Target="media/image1.png"/><Relationship Id="rId97" Type="http://schemas.openxmlformats.org/officeDocument/2006/relationships/image" Target="media/image18.emf"/><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_rels/header2.xml.rels><?xml version="1.0" encoding="UTF-8" standalone="yes"?>
<Relationships xmlns="http://schemas.openxmlformats.org/package/2006/relationships"><Relationship Id="rId1" Type="http://schemas.openxmlformats.org/officeDocument/2006/relationships/image" Target="media/image19.wmf"/></Relationships>
</file>

<file path=word/_rels/header3.xml.rels><?xml version="1.0" encoding="UTF-8" standalone="yes"?>
<Relationships xmlns="http://schemas.openxmlformats.org/package/2006/relationships"><Relationship Id="rId1" Type="http://schemas.openxmlformats.org/officeDocument/2006/relationships/image" Target="media/image19.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nnair\Local%20Settings\Temporary%20Internet%20Files\Content.Outlook\DEKZOO39\SIP%20Format%20Template%20r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94C86-1D6A-4A6A-B94F-80397412AFCE}">
  <ds:schemaRefs>
    <ds:schemaRef ds:uri="http://schemas.openxmlformats.org/officeDocument/2006/bibliography"/>
  </ds:schemaRefs>
</ds:datastoreItem>
</file>

<file path=customXml/itemProps2.xml><?xml version="1.0" encoding="utf-8"?>
<ds:datastoreItem xmlns:ds="http://schemas.openxmlformats.org/officeDocument/2006/customXml" ds:itemID="{2FFD0495-025A-4ED4-8370-9B90A96B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 Format Template r1 1.dotx</Template>
  <TotalTime>0</TotalTime>
  <Pages>118</Pages>
  <Words>18471</Words>
  <Characters>105289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Clock Domain Controller</vt:lpstr>
    </vt:vector>
  </TitlesOfParts>
  <Company>Intel Corporation</Company>
  <LinksUpToDate>false</LinksUpToDate>
  <CharactersWithSpaces>123513</CharactersWithSpaces>
  <SharedDoc>false</SharedDoc>
  <HyperlinkBase/>
  <HLinks>
    <vt:vector size="72" baseType="variant">
      <vt:variant>
        <vt:i4>1179698</vt:i4>
      </vt:variant>
      <vt:variant>
        <vt:i4>56</vt:i4>
      </vt:variant>
      <vt:variant>
        <vt:i4>0</vt:i4>
      </vt:variant>
      <vt:variant>
        <vt:i4>5</vt:i4>
      </vt:variant>
      <vt:variant>
        <vt:lpwstr/>
      </vt:variant>
      <vt:variant>
        <vt:lpwstr>_Toc254247059</vt:lpwstr>
      </vt:variant>
      <vt:variant>
        <vt:i4>1179698</vt:i4>
      </vt:variant>
      <vt:variant>
        <vt:i4>50</vt:i4>
      </vt:variant>
      <vt:variant>
        <vt:i4>0</vt:i4>
      </vt:variant>
      <vt:variant>
        <vt:i4>5</vt:i4>
      </vt:variant>
      <vt:variant>
        <vt:lpwstr/>
      </vt:variant>
      <vt:variant>
        <vt:lpwstr>_Toc254247058</vt:lpwstr>
      </vt:variant>
      <vt:variant>
        <vt:i4>1179698</vt:i4>
      </vt:variant>
      <vt:variant>
        <vt:i4>44</vt:i4>
      </vt:variant>
      <vt:variant>
        <vt:i4>0</vt:i4>
      </vt:variant>
      <vt:variant>
        <vt:i4>5</vt:i4>
      </vt:variant>
      <vt:variant>
        <vt:lpwstr/>
      </vt:variant>
      <vt:variant>
        <vt:lpwstr>_Toc254247057</vt:lpwstr>
      </vt:variant>
      <vt:variant>
        <vt:i4>1179698</vt:i4>
      </vt:variant>
      <vt:variant>
        <vt:i4>38</vt:i4>
      </vt:variant>
      <vt:variant>
        <vt:i4>0</vt:i4>
      </vt:variant>
      <vt:variant>
        <vt:i4>5</vt:i4>
      </vt:variant>
      <vt:variant>
        <vt:lpwstr/>
      </vt:variant>
      <vt:variant>
        <vt:lpwstr>_Toc254247056</vt:lpwstr>
      </vt:variant>
      <vt:variant>
        <vt:i4>1179698</vt:i4>
      </vt:variant>
      <vt:variant>
        <vt:i4>32</vt:i4>
      </vt:variant>
      <vt:variant>
        <vt:i4>0</vt:i4>
      </vt:variant>
      <vt:variant>
        <vt:i4>5</vt:i4>
      </vt:variant>
      <vt:variant>
        <vt:lpwstr/>
      </vt:variant>
      <vt:variant>
        <vt:lpwstr>_Toc254247055</vt:lpwstr>
      </vt:variant>
      <vt:variant>
        <vt:i4>1179698</vt:i4>
      </vt:variant>
      <vt:variant>
        <vt:i4>26</vt:i4>
      </vt:variant>
      <vt:variant>
        <vt:i4>0</vt:i4>
      </vt:variant>
      <vt:variant>
        <vt:i4>5</vt:i4>
      </vt:variant>
      <vt:variant>
        <vt:lpwstr/>
      </vt:variant>
      <vt:variant>
        <vt:lpwstr>_Toc254247054</vt:lpwstr>
      </vt:variant>
      <vt:variant>
        <vt:i4>1179698</vt:i4>
      </vt:variant>
      <vt:variant>
        <vt:i4>20</vt:i4>
      </vt:variant>
      <vt:variant>
        <vt:i4>0</vt:i4>
      </vt:variant>
      <vt:variant>
        <vt:i4>5</vt:i4>
      </vt:variant>
      <vt:variant>
        <vt:lpwstr/>
      </vt:variant>
      <vt:variant>
        <vt:lpwstr>_Toc254247053</vt:lpwstr>
      </vt:variant>
      <vt:variant>
        <vt:i4>1179698</vt:i4>
      </vt:variant>
      <vt:variant>
        <vt:i4>14</vt:i4>
      </vt:variant>
      <vt:variant>
        <vt:i4>0</vt:i4>
      </vt:variant>
      <vt:variant>
        <vt:i4>5</vt:i4>
      </vt:variant>
      <vt:variant>
        <vt:lpwstr/>
      </vt:variant>
      <vt:variant>
        <vt:lpwstr>_Toc254247052</vt:lpwstr>
      </vt:variant>
      <vt:variant>
        <vt:i4>4390935</vt:i4>
      </vt:variant>
      <vt:variant>
        <vt:i4>9</vt:i4>
      </vt:variant>
      <vt:variant>
        <vt:i4>0</vt:i4>
      </vt:variant>
      <vt:variant>
        <vt:i4>5</vt:i4>
      </vt:variant>
      <vt:variant>
        <vt:lpwstr>http://legal.intel.com/index.htm</vt:lpwstr>
      </vt:variant>
      <vt:variant>
        <vt:lpwstr/>
      </vt:variant>
      <vt:variant>
        <vt:i4>4587607</vt:i4>
      </vt:variant>
      <vt:variant>
        <vt:i4>6</vt:i4>
      </vt:variant>
      <vt:variant>
        <vt:i4>0</vt:i4>
      </vt:variant>
      <vt:variant>
        <vt:i4>5</vt:i4>
      </vt:variant>
      <vt:variant>
        <vt:lpwstr>https://documents.intel.com/webtop/drl/objectId/09005ffd808ead2d</vt:lpwstr>
      </vt:variant>
      <vt:variant>
        <vt:lpwstr/>
      </vt:variant>
      <vt:variant>
        <vt:i4>5505095</vt:i4>
      </vt:variant>
      <vt:variant>
        <vt:i4>3</vt:i4>
      </vt:variant>
      <vt:variant>
        <vt:i4>0</vt:i4>
      </vt:variant>
      <vt:variant>
        <vt:i4>5</vt:i4>
      </vt:variant>
      <vt:variant>
        <vt:lpwstr>http://iss.intel.com/ProductInfo/TabProductInfo.asp?Product=5772&amp;CanInstall=0</vt:lpwstr>
      </vt:variant>
      <vt:variant>
        <vt:lpwstr/>
      </vt:variant>
      <vt:variant>
        <vt:i4>1703939</vt:i4>
      </vt:variant>
      <vt:variant>
        <vt:i4>0</vt:i4>
      </vt:variant>
      <vt:variant>
        <vt:i4>0</vt:i4>
      </vt:variant>
      <vt:variant>
        <vt:i4>5</vt:i4>
      </vt:variant>
      <vt:variant>
        <vt:lpwstr>https://documents.intel.com/webtop/drl/objectId/0b005ffd808df5a3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 Domain Controller</dc:title>
  <dc:subject>Integration Guide</dc:subject>
  <dc:creator>Wilcox, Jeffrey R;Singh, Hartej;Havican, Jared</dc:creator>
  <cp:lastModifiedBy>Correll, Ken</cp:lastModifiedBy>
  <cp:revision>2</cp:revision>
  <cp:lastPrinted>2013-07-15T03:48:00Z</cp:lastPrinted>
  <dcterms:created xsi:type="dcterms:W3CDTF">2015-04-21T20:07:00Z</dcterms:created>
  <dcterms:modified xsi:type="dcterms:W3CDTF">2015-04-21T20:07:00Z</dcterms:modified>
</cp:coreProperties>
</file>
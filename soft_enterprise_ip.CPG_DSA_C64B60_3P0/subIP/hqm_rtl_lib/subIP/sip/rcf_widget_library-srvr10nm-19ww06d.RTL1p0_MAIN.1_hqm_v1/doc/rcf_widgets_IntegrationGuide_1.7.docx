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59B644ED" w:rsidR="00FB0192" w:rsidRPr="00FB0192" w:rsidRDefault="004F0CC1" w:rsidP="001443CE">
      <w:pPr>
        <w:pStyle w:val="Title"/>
      </w:pPr>
      <w:r w:rsidRPr="004F0CC1">
        <w:rPr>
          <w:noProof/>
        </w:rPr>
        <w:drawing>
          <wp:anchor distT="0" distB="0" distL="114300" distR="114300" simplePos="0" relativeHeight="251659264"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2"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proofErr w:type="spellStart"/>
      <w:r w:rsidR="00FF3667">
        <w:t>rcf_widgets</w:t>
      </w:r>
      <w:proofErr w:type="spellEnd"/>
    </w:p>
    <w:p w14:paraId="5FCCCEC3" w14:textId="77777777" w:rsidR="00FB0192" w:rsidRDefault="00251046" w:rsidP="00FB0192">
      <w:pPr>
        <w:pStyle w:val="Subtitle"/>
      </w:pPr>
      <w:r>
        <w:t>Integration Guide</w:t>
      </w:r>
    </w:p>
    <w:p w14:paraId="5FCCCEC4" w14:textId="1C67CB1E" w:rsidR="00FB0192" w:rsidRPr="00FB0192" w:rsidRDefault="00D612C5" w:rsidP="00FB0192">
      <w:pPr>
        <w:pStyle w:val="Rev"/>
      </w:pPr>
      <w:r>
        <w:t xml:space="preserve">IP </w:t>
      </w:r>
      <w:r w:rsidR="00FB0192" w:rsidRPr="00FB0192">
        <w:t>Rev</w:t>
      </w:r>
      <w:r>
        <w:t>.</w:t>
      </w:r>
      <w:r w:rsidR="00FB0192" w:rsidRPr="00FB0192">
        <w:t xml:space="preserve"> </w:t>
      </w:r>
      <w:r w:rsidR="00BA7634">
        <w:t>1.</w:t>
      </w:r>
      <w:ins w:id="0" w:author="Correll, Ken" w:date="2019-02-07T10:00:00Z">
        <w:r w:rsidR="00F40179">
          <w:t>7</w:t>
        </w:r>
      </w:ins>
      <w:del w:id="1" w:author="Correll, Ken" w:date="2019-02-07T10:00:00Z">
        <w:r w:rsidR="00BF04A9" w:rsidDel="00F40179">
          <w:delText>6</w:delText>
        </w:r>
      </w:del>
    </w:p>
    <w:p w14:paraId="5FCCCEC5" w14:textId="2EF15208" w:rsidR="00FB0192" w:rsidRDefault="00FB0192" w:rsidP="00FB0192">
      <w:pPr>
        <w:pStyle w:val="Rev"/>
      </w:pPr>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58240"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F40179" w:rsidRPr="002E5F11" w:rsidRDefault="00F40179" w:rsidP="0003448B">
                            <w:pPr>
                              <w:pStyle w:val="CopyrightText"/>
                            </w:pPr>
                            <w:r w:rsidRPr="002E5F11">
                              <w:t>Copyright © 201</w:t>
                            </w:r>
                            <w:r>
                              <w:t>4</w:t>
                            </w:r>
                            <w:r w:rsidRPr="002E5F11">
                              <w:t>, Intel Corporation. All rights reserved.</w:t>
                            </w:r>
                          </w:p>
                          <w:p w14:paraId="5FCCD1C1" w14:textId="77777777" w:rsidR="00F40179" w:rsidRPr="002E5F11" w:rsidRDefault="00F40179" w:rsidP="0003448B">
                            <w:pPr>
                              <w:pStyle w:val="CopyrightText"/>
                            </w:pPr>
                            <w:r w:rsidRPr="002E5F11">
                              <w:t>Intel and the Intel logo are trademarks of Intel Corporation in the U.S. and other countries.</w:t>
                            </w:r>
                          </w:p>
                          <w:p w14:paraId="5FCCD1C2" w14:textId="77777777" w:rsidR="00F40179" w:rsidRPr="002E5F11" w:rsidRDefault="00F40179" w:rsidP="0003448B">
                            <w:pPr>
                              <w:pStyle w:val="CopyrightText"/>
                            </w:pPr>
                            <w:r w:rsidRPr="002E5F11">
                              <w:t>* Other names and brands may be claimed as the property of others.</w:t>
                            </w:r>
                          </w:p>
                          <w:p w14:paraId="5FCCD1C3" w14:textId="77777777" w:rsidR="00F40179" w:rsidRPr="002E5F11" w:rsidRDefault="00F40179" w:rsidP="0003448B">
                            <w:pPr>
                              <w:pStyle w:val="CopyrightText"/>
                            </w:pPr>
                            <w:r w:rsidRPr="002E5F11">
                              <w:t>This document contains information on products in the design phase of development.</w:t>
                            </w:r>
                          </w:p>
                          <w:p w14:paraId="5FCCD1C4" w14:textId="77777777" w:rsidR="00F40179" w:rsidRPr="002E5F11" w:rsidRDefault="00F40179"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F40179" w:rsidRPr="002E5F11" w:rsidRDefault="00F40179"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F40179" w:rsidRPr="002E5F11" w:rsidRDefault="00F40179"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F40179" w:rsidRPr="002E5F11" w:rsidRDefault="00F40179"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F40179" w:rsidRPr="002E5F11" w:rsidRDefault="00F40179" w:rsidP="0003448B">
                            <w:pPr>
                              <w:pStyle w:val="CopyrightText"/>
                            </w:pPr>
                            <w:r w:rsidRPr="002E5F11">
                              <w:t>Contact your Intel account manager or distributor to obtain the latest specifications and before placing your product order.</w:t>
                            </w:r>
                          </w:p>
                          <w:p w14:paraId="5FCCD1C9" w14:textId="77777777" w:rsidR="00F40179" w:rsidRPr="002E5F11" w:rsidRDefault="00F40179"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F40179" w:rsidRPr="002E5F11" w:rsidRDefault="00F40179" w:rsidP="0003448B">
                      <w:pPr>
                        <w:pStyle w:val="CopyrightText"/>
                      </w:pPr>
                      <w:r w:rsidRPr="002E5F11">
                        <w:t>Copyright © 201</w:t>
                      </w:r>
                      <w:r>
                        <w:t>4</w:t>
                      </w:r>
                      <w:r w:rsidRPr="002E5F11">
                        <w:t>, Intel Corporation. All rights reserved.</w:t>
                      </w:r>
                    </w:p>
                    <w:p w14:paraId="5FCCD1C1" w14:textId="77777777" w:rsidR="00F40179" w:rsidRPr="002E5F11" w:rsidRDefault="00F40179" w:rsidP="0003448B">
                      <w:pPr>
                        <w:pStyle w:val="CopyrightText"/>
                      </w:pPr>
                      <w:r w:rsidRPr="002E5F11">
                        <w:t>Intel and the Intel logo are trademarks of Intel Corporation in the U.S. and other countries.</w:t>
                      </w:r>
                    </w:p>
                    <w:p w14:paraId="5FCCD1C2" w14:textId="77777777" w:rsidR="00F40179" w:rsidRPr="002E5F11" w:rsidRDefault="00F40179" w:rsidP="0003448B">
                      <w:pPr>
                        <w:pStyle w:val="CopyrightText"/>
                      </w:pPr>
                      <w:r w:rsidRPr="002E5F11">
                        <w:t>* Other names and brands may be claimed as the property of others.</w:t>
                      </w:r>
                    </w:p>
                    <w:p w14:paraId="5FCCD1C3" w14:textId="77777777" w:rsidR="00F40179" w:rsidRPr="002E5F11" w:rsidRDefault="00F40179" w:rsidP="0003448B">
                      <w:pPr>
                        <w:pStyle w:val="CopyrightText"/>
                      </w:pPr>
                      <w:r w:rsidRPr="002E5F11">
                        <w:t>This document contains information on products in the design phase of development.</w:t>
                      </w:r>
                    </w:p>
                    <w:p w14:paraId="5FCCD1C4" w14:textId="77777777" w:rsidR="00F40179" w:rsidRPr="002E5F11" w:rsidRDefault="00F40179"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F40179" w:rsidRPr="002E5F11" w:rsidRDefault="00F40179"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F40179" w:rsidRPr="002E5F11" w:rsidRDefault="00F40179"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F40179" w:rsidRPr="002E5F11" w:rsidRDefault="00F40179"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F40179" w:rsidRPr="002E5F11" w:rsidRDefault="00F40179" w:rsidP="0003448B">
                      <w:pPr>
                        <w:pStyle w:val="CopyrightText"/>
                      </w:pPr>
                      <w:r w:rsidRPr="002E5F11">
                        <w:t>Contact your Intel account manager or distributor to obtain the latest specifications and before placing your product order.</w:t>
                      </w:r>
                    </w:p>
                    <w:p w14:paraId="5FCCD1C9" w14:textId="77777777" w:rsidR="00F40179" w:rsidRPr="002E5F11" w:rsidRDefault="00F40179"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2" w:name="_Toc294097320"/>
    <w:bookmarkStart w:id="3" w:name="_Toc294097394"/>
    <w:bookmarkStart w:id="4" w:name="_Toc294097466"/>
    <w:bookmarkStart w:id="5" w:name="_Toc294099851"/>
    <w:bookmarkStart w:id="6" w:name="_Toc296358121"/>
    <w:bookmarkStart w:id="7" w:name="_Toc299031447"/>
    <w:bookmarkStart w:id="8" w:name="_Toc298854057"/>
    <w:bookmarkStart w:id="9" w:name="_Toc299016700"/>
    <w:p w14:paraId="7F55FED9" w14:textId="77777777" w:rsidR="000E05E6" w:rsidRDefault="009E101C">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36798219" w:history="1">
        <w:r w:rsidR="000E05E6" w:rsidRPr="00C2211C">
          <w:rPr>
            <w:rStyle w:val="Hyperlink"/>
            <w:noProof/>
          </w:rPr>
          <w:t>1</w:t>
        </w:r>
        <w:r w:rsidR="000E05E6">
          <w:rPr>
            <w:rFonts w:asciiTheme="minorHAnsi" w:eastAsiaTheme="minorEastAsia" w:hAnsiTheme="minorHAnsi"/>
            <w:noProof/>
            <w:color w:val="auto"/>
            <w:sz w:val="22"/>
          </w:rPr>
          <w:tab/>
        </w:r>
        <w:r w:rsidR="000E05E6" w:rsidRPr="00C2211C">
          <w:rPr>
            <w:rStyle w:val="Hyperlink"/>
            <w:noProof/>
          </w:rPr>
          <w:t>Introduction</w:t>
        </w:r>
        <w:r w:rsidR="000E05E6">
          <w:rPr>
            <w:noProof/>
            <w:webHidden/>
          </w:rPr>
          <w:tab/>
        </w:r>
        <w:r w:rsidR="000E05E6">
          <w:rPr>
            <w:noProof/>
            <w:webHidden/>
          </w:rPr>
          <w:fldChar w:fldCharType="begin"/>
        </w:r>
        <w:r w:rsidR="000E05E6">
          <w:rPr>
            <w:noProof/>
            <w:webHidden/>
          </w:rPr>
          <w:instrText xml:space="preserve"> PAGEREF _Toc536798219 \h </w:instrText>
        </w:r>
        <w:r w:rsidR="000E05E6">
          <w:rPr>
            <w:noProof/>
            <w:webHidden/>
          </w:rPr>
        </w:r>
        <w:r w:rsidR="000E05E6">
          <w:rPr>
            <w:noProof/>
            <w:webHidden/>
          </w:rPr>
          <w:fldChar w:fldCharType="separate"/>
        </w:r>
        <w:r w:rsidR="000E05E6">
          <w:rPr>
            <w:noProof/>
            <w:webHidden/>
          </w:rPr>
          <w:t>8</w:t>
        </w:r>
        <w:r w:rsidR="000E05E6">
          <w:rPr>
            <w:noProof/>
            <w:webHidden/>
          </w:rPr>
          <w:fldChar w:fldCharType="end"/>
        </w:r>
      </w:hyperlink>
    </w:p>
    <w:p w14:paraId="211EC75D" w14:textId="77777777" w:rsidR="000E05E6" w:rsidRDefault="000E05E6">
      <w:pPr>
        <w:pStyle w:val="TOC2"/>
        <w:rPr>
          <w:rFonts w:asciiTheme="minorHAnsi" w:eastAsiaTheme="minorEastAsia" w:hAnsiTheme="minorHAnsi"/>
          <w:noProof/>
          <w:color w:val="auto"/>
          <w:sz w:val="22"/>
        </w:rPr>
      </w:pPr>
      <w:hyperlink w:anchor="_Toc536798220" w:history="1">
        <w:r w:rsidRPr="00C2211C">
          <w:rPr>
            <w:rStyle w:val="Hyperlink"/>
            <w:noProof/>
          </w:rPr>
          <w:t>1.1</w:t>
        </w:r>
        <w:r>
          <w:rPr>
            <w:rFonts w:asciiTheme="minorHAnsi" w:eastAsiaTheme="minorEastAsia" w:hAnsiTheme="minorHAnsi"/>
            <w:noProof/>
            <w:color w:val="auto"/>
            <w:sz w:val="22"/>
          </w:rPr>
          <w:tab/>
        </w:r>
        <w:r w:rsidRPr="00C2211C">
          <w:rPr>
            <w:rStyle w:val="Hyperlink"/>
            <w:noProof/>
          </w:rPr>
          <w:t>Audience</w:t>
        </w:r>
        <w:r>
          <w:rPr>
            <w:noProof/>
            <w:webHidden/>
          </w:rPr>
          <w:tab/>
        </w:r>
        <w:r>
          <w:rPr>
            <w:noProof/>
            <w:webHidden/>
          </w:rPr>
          <w:fldChar w:fldCharType="begin"/>
        </w:r>
        <w:r>
          <w:rPr>
            <w:noProof/>
            <w:webHidden/>
          </w:rPr>
          <w:instrText xml:space="preserve"> PAGEREF _Toc536798220 \h </w:instrText>
        </w:r>
        <w:r>
          <w:rPr>
            <w:noProof/>
            <w:webHidden/>
          </w:rPr>
        </w:r>
        <w:r>
          <w:rPr>
            <w:noProof/>
            <w:webHidden/>
          </w:rPr>
          <w:fldChar w:fldCharType="separate"/>
        </w:r>
        <w:r>
          <w:rPr>
            <w:noProof/>
            <w:webHidden/>
          </w:rPr>
          <w:t>8</w:t>
        </w:r>
        <w:r>
          <w:rPr>
            <w:noProof/>
            <w:webHidden/>
          </w:rPr>
          <w:fldChar w:fldCharType="end"/>
        </w:r>
      </w:hyperlink>
    </w:p>
    <w:p w14:paraId="34D3106E" w14:textId="77777777" w:rsidR="000E05E6" w:rsidRDefault="000E05E6">
      <w:pPr>
        <w:pStyle w:val="TOC2"/>
        <w:rPr>
          <w:rFonts w:asciiTheme="minorHAnsi" w:eastAsiaTheme="minorEastAsia" w:hAnsiTheme="minorHAnsi"/>
          <w:noProof/>
          <w:color w:val="auto"/>
          <w:sz w:val="22"/>
        </w:rPr>
      </w:pPr>
      <w:hyperlink w:anchor="_Toc536798221" w:history="1">
        <w:r w:rsidRPr="00C2211C">
          <w:rPr>
            <w:rStyle w:val="Hyperlink"/>
            <w:noProof/>
          </w:rPr>
          <w:t>1.2</w:t>
        </w:r>
        <w:r>
          <w:rPr>
            <w:rFonts w:asciiTheme="minorHAnsi" w:eastAsiaTheme="minorEastAsia" w:hAnsiTheme="minorHAnsi"/>
            <w:noProof/>
            <w:color w:val="auto"/>
            <w:sz w:val="22"/>
          </w:rPr>
          <w:tab/>
        </w:r>
        <w:r w:rsidRPr="00C2211C">
          <w:rPr>
            <w:rStyle w:val="Hyperlink"/>
            <w:noProof/>
          </w:rPr>
          <w:t>Supported Projects</w:t>
        </w:r>
        <w:r>
          <w:rPr>
            <w:noProof/>
            <w:webHidden/>
          </w:rPr>
          <w:tab/>
        </w:r>
        <w:r>
          <w:rPr>
            <w:noProof/>
            <w:webHidden/>
          </w:rPr>
          <w:fldChar w:fldCharType="begin"/>
        </w:r>
        <w:r>
          <w:rPr>
            <w:noProof/>
            <w:webHidden/>
          </w:rPr>
          <w:instrText xml:space="preserve"> PAGEREF _Toc536798221 \h </w:instrText>
        </w:r>
        <w:r>
          <w:rPr>
            <w:noProof/>
            <w:webHidden/>
          </w:rPr>
        </w:r>
        <w:r>
          <w:rPr>
            <w:noProof/>
            <w:webHidden/>
          </w:rPr>
          <w:fldChar w:fldCharType="separate"/>
        </w:r>
        <w:r>
          <w:rPr>
            <w:noProof/>
            <w:webHidden/>
          </w:rPr>
          <w:t>8</w:t>
        </w:r>
        <w:r>
          <w:rPr>
            <w:noProof/>
            <w:webHidden/>
          </w:rPr>
          <w:fldChar w:fldCharType="end"/>
        </w:r>
      </w:hyperlink>
    </w:p>
    <w:p w14:paraId="202A170B" w14:textId="77777777" w:rsidR="000E05E6" w:rsidRDefault="000E05E6">
      <w:pPr>
        <w:pStyle w:val="TOC2"/>
        <w:rPr>
          <w:rFonts w:asciiTheme="minorHAnsi" w:eastAsiaTheme="minorEastAsia" w:hAnsiTheme="minorHAnsi"/>
          <w:noProof/>
          <w:color w:val="auto"/>
          <w:sz w:val="22"/>
        </w:rPr>
      </w:pPr>
      <w:hyperlink w:anchor="_Toc536798222" w:history="1">
        <w:r w:rsidRPr="00C2211C">
          <w:rPr>
            <w:rStyle w:val="Hyperlink"/>
            <w:noProof/>
          </w:rPr>
          <w:t>1.3</w:t>
        </w:r>
        <w:r>
          <w:rPr>
            <w:rFonts w:asciiTheme="minorHAnsi" w:eastAsiaTheme="minorEastAsia" w:hAnsiTheme="minorHAnsi"/>
            <w:noProof/>
            <w:color w:val="auto"/>
            <w:sz w:val="22"/>
          </w:rPr>
          <w:tab/>
        </w:r>
        <w:r w:rsidRPr="00C2211C">
          <w:rPr>
            <w:rStyle w:val="Hyperlink"/>
            <w:noProof/>
          </w:rPr>
          <w:t>Terminology</w:t>
        </w:r>
        <w:r>
          <w:rPr>
            <w:noProof/>
            <w:webHidden/>
          </w:rPr>
          <w:tab/>
        </w:r>
        <w:r>
          <w:rPr>
            <w:noProof/>
            <w:webHidden/>
          </w:rPr>
          <w:fldChar w:fldCharType="begin"/>
        </w:r>
        <w:r>
          <w:rPr>
            <w:noProof/>
            <w:webHidden/>
          </w:rPr>
          <w:instrText xml:space="preserve"> PAGEREF _Toc536798222 \h </w:instrText>
        </w:r>
        <w:r>
          <w:rPr>
            <w:noProof/>
            <w:webHidden/>
          </w:rPr>
        </w:r>
        <w:r>
          <w:rPr>
            <w:noProof/>
            <w:webHidden/>
          </w:rPr>
          <w:fldChar w:fldCharType="separate"/>
        </w:r>
        <w:r>
          <w:rPr>
            <w:noProof/>
            <w:webHidden/>
          </w:rPr>
          <w:t>8</w:t>
        </w:r>
        <w:r>
          <w:rPr>
            <w:noProof/>
            <w:webHidden/>
          </w:rPr>
          <w:fldChar w:fldCharType="end"/>
        </w:r>
      </w:hyperlink>
    </w:p>
    <w:p w14:paraId="09C2B4A0" w14:textId="77777777" w:rsidR="000E05E6" w:rsidRDefault="000E05E6">
      <w:pPr>
        <w:pStyle w:val="TOC2"/>
        <w:rPr>
          <w:rFonts w:asciiTheme="minorHAnsi" w:eastAsiaTheme="minorEastAsia" w:hAnsiTheme="minorHAnsi"/>
          <w:noProof/>
          <w:color w:val="auto"/>
          <w:sz w:val="22"/>
        </w:rPr>
      </w:pPr>
      <w:hyperlink w:anchor="_Toc536798223" w:history="1">
        <w:r w:rsidRPr="00C2211C">
          <w:rPr>
            <w:rStyle w:val="Hyperlink"/>
            <w:noProof/>
          </w:rPr>
          <w:t>1.4</w:t>
        </w:r>
        <w:r>
          <w:rPr>
            <w:rFonts w:asciiTheme="minorHAnsi" w:eastAsiaTheme="minorEastAsia" w:hAnsiTheme="minorHAnsi"/>
            <w:noProof/>
            <w:color w:val="auto"/>
            <w:sz w:val="22"/>
          </w:rPr>
          <w:tab/>
        </w:r>
        <w:r w:rsidRPr="00C2211C">
          <w:rPr>
            <w:rStyle w:val="Hyperlink"/>
            <w:noProof/>
          </w:rPr>
          <w:t>Related Documents</w:t>
        </w:r>
        <w:r>
          <w:rPr>
            <w:noProof/>
            <w:webHidden/>
          </w:rPr>
          <w:tab/>
        </w:r>
        <w:r>
          <w:rPr>
            <w:noProof/>
            <w:webHidden/>
          </w:rPr>
          <w:fldChar w:fldCharType="begin"/>
        </w:r>
        <w:r>
          <w:rPr>
            <w:noProof/>
            <w:webHidden/>
          </w:rPr>
          <w:instrText xml:space="preserve"> PAGEREF _Toc536798223 \h </w:instrText>
        </w:r>
        <w:r>
          <w:rPr>
            <w:noProof/>
            <w:webHidden/>
          </w:rPr>
        </w:r>
        <w:r>
          <w:rPr>
            <w:noProof/>
            <w:webHidden/>
          </w:rPr>
          <w:fldChar w:fldCharType="separate"/>
        </w:r>
        <w:r>
          <w:rPr>
            <w:noProof/>
            <w:webHidden/>
          </w:rPr>
          <w:t>8</w:t>
        </w:r>
        <w:r>
          <w:rPr>
            <w:noProof/>
            <w:webHidden/>
          </w:rPr>
          <w:fldChar w:fldCharType="end"/>
        </w:r>
      </w:hyperlink>
    </w:p>
    <w:p w14:paraId="0D981760" w14:textId="77777777" w:rsidR="000E05E6" w:rsidRDefault="000E05E6">
      <w:pPr>
        <w:pStyle w:val="TOC2"/>
        <w:rPr>
          <w:rFonts w:asciiTheme="minorHAnsi" w:eastAsiaTheme="minorEastAsia" w:hAnsiTheme="minorHAnsi"/>
          <w:noProof/>
          <w:color w:val="auto"/>
          <w:sz w:val="22"/>
        </w:rPr>
      </w:pPr>
      <w:hyperlink w:anchor="_Toc536798224" w:history="1">
        <w:r w:rsidRPr="00C2211C">
          <w:rPr>
            <w:rStyle w:val="Hyperlink"/>
            <w:noProof/>
          </w:rPr>
          <w:t>1.5</w:t>
        </w:r>
        <w:r>
          <w:rPr>
            <w:rFonts w:asciiTheme="minorHAnsi" w:eastAsiaTheme="minorEastAsia" w:hAnsiTheme="minorHAnsi"/>
            <w:noProof/>
            <w:color w:val="auto"/>
            <w:sz w:val="22"/>
          </w:rPr>
          <w:tab/>
        </w:r>
        <w:r w:rsidRPr="00C2211C">
          <w:rPr>
            <w:rStyle w:val="Hyperlink"/>
            <w:noProof/>
          </w:rPr>
          <w:t>Opens, Risks, and Assumptions</w:t>
        </w:r>
        <w:r>
          <w:rPr>
            <w:noProof/>
            <w:webHidden/>
          </w:rPr>
          <w:tab/>
        </w:r>
        <w:r>
          <w:rPr>
            <w:noProof/>
            <w:webHidden/>
          </w:rPr>
          <w:fldChar w:fldCharType="begin"/>
        </w:r>
        <w:r>
          <w:rPr>
            <w:noProof/>
            <w:webHidden/>
          </w:rPr>
          <w:instrText xml:space="preserve"> PAGEREF _Toc536798224 \h </w:instrText>
        </w:r>
        <w:r>
          <w:rPr>
            <w:noProof/>
            <w:webHidden/>
          </w:rPr>
        </w:r>
        <w:r>
          <w:rPr>
            <w:noProof/>
            <w:webHidden/>
          </w:rPr>
          <w:fldChar w:fldCharType="separate"/>
        </w:r>
        <w:r>
          <w:rPr>
            <w:noProof/>
            <w:webHidden/>
          </w:rPr>
          <w:t>9</w:t>
        </w:r>
        <w:r>
          <w:rPr>
            <w:noProof/>
            <w:webHidden/>
          </w:rPr>
          <w:fldChar w:fldCharType="end"/>
        </w:r>
      </w:hyperlink>
    </w:p>
    <w:p w14:paraId="1EC568A9" w14:textId="77777777" w:rsidR="000E05E6" w:rsidRDefault="000E05E6">
      <w:pPr>
        <w:pStyle w:val="TOC2"/>
        <w:rPr>
          <w:rFonts w:asciiTheme="minorHAnsi" w:eastAsiaTheme="minorEastAsia" w:hAnsiTheme="minorHAnsi"/>
          <w:noProof/>
          <w:color w:val="auto"/>
          <w:sz w:val="22"/>
        </w:rPr>
      </w:pPr>
      <w:hyperlink w:anchor="_Toc536798225" w:history="1">
        <w:r w:rsidRPr="00C2211C">
          <w:rPr>
            <w:rStyle w:val="Hyperlink"/>
            <w:noProof/>
          </w:rPr>
          <w:t>1.6</w:t>
        </w:r>
        <w:r>
          <w:rPr>
            <w:rFonts w:asciiTheme="minorHAnsi" w:eastAsiaTheme="minorEastAsia" w:hAnsiTheme="minorHAnsi"/>
            <w:noProof/>
            <w:color w:val="auto"/>
            <w:sz w:val="22"/>
          </w:rPr>
          <w:tab/>
        </w:r>
        <w:r w:rsidRPr="00C2211C">
          <w:rPr>
            <w:rStyle w:val="Hyperlink"/>
            <w:noProof/>
          </w:rPr>
          <w:t>Contact Information</w:t>
        </w:r>
        <w:r>
          <w:rPr>
            <w:noProof/>
            <w:webHidden/>
          </w:rPr>
          <w:tab/>
        </w:r>
        <w:r>
          <w:rPr>
            <w:noProof/>
            <w:webHidden/>
          </w:rPr>
          <w:fldChar w:fldCharType="begin"/>
        </w:r>
        <w:r>
          <w:rPr>
            <w:noProof/>
            <w:webHidden/>
          </w:rPr>
          <w:instrText xml:space="preserve"> PAGEREF _Toc536798225 \h </w:instrText>
        </w:r>
        <w:r>
          <w:rPr>
            <w:noProof/>
            <w:webHidden/>
          </w:rPr>
        </w:r>
        <w:r>
          <w:rPr>
            <w:noProof/>
            <w:webHidden/>
          </w:rPr>
          <w:fldChar w:fldCharType="separate"/>
        </w:r>
        <w:r>
          <w:rPr>
            <w:noProof/>
            <w:webHidden/>
          </w:rPr>
          <w:t>9</w:t>
        </w:r>
        <w:r>
          <w:rPr>
            <w:noProof/>
            <w:webHidden/>
          </w:rPr>
          <w:fldChar w:fldCharType="end"/>
        </w:r>
      </w:hyperlink>
    </w:p>
    <w:p w14:paraId="164CEA5F" w14:textId="77777777" w:rsidR="000E05E6" w:rsidRDefault="000E05E6">
      <w:pPr>
        <w:pStyle w:val="TOC2"/>
        <w:rPr>
          <w:rFonts w:asciiTheme="minorHAnsi" w:eastAsiaTheme="minorEastAsia" w:hAnsiTheme="minorHAnsi"/>
          <w:noProof/>
          <w:color w:val="auto"/>
          <w:sz w:val="22"/>
        </w:rPr>
      </w:pPr>
      <w:hyperlink w:anchor="_Toc536798226" w:history="1">
        <w:r w:rsidRPr="00C2211C">
          <w:rPr>
            <w:rStyle w:val="Hyperlink"/>
            <w:noProof/>
          </w:rPr>
          <w:t>1.7</w:t>
        </w:r>
        <w:r>
          <w:rPr>
            <w:rFonts w:asciiTheme="minorHAnsi" w:eastAsiaTheme="minorEastAsia" w:hAnsiTheme="minorHAnsi"/>
            <w:noProof/>
            <w:color w:val="auto"/>
            <w:sz w:val="22"/>
          </w:rPr>
          <w:tab/>
        </w:r>
        <w:r w:rsidRPr="00C2211C">
          <w:rPr>
            <w:rStyle w:val="Hyperlink"/>
            <w:noProof/>
          </w:rPr>
          <w:t>Document Revision History</w:t>
        </w:r>
        <w:r>
          <w:rPr>
            <w:noProof/>
            <w:webHidden/>
          </w:rPr>
          <w:tab/>
        </w:r>
        <w:r>
          <w:rPr>
            <w:noProof/>
            <w:webHidden/>
          </w:rPr>
          <w:fldChar w:fldCharType="begin"/>
        </w:r>
        <w:r>
          <w:rPr>
            <w:noProof/>
            <w:webHidden/>
          </w:rPr>
          <w:instrText xml:space="preserve"> PAGEREF _Toc536798226 \h </w:instrText>
        </w:r>
        <w:r>
          <w:rPr>
            <w:noProof/>
            <w:webHidden/>
          </w:rPr>
        </w:r>
        <w:r>
          <w:rPr>
            <w:noProof/>
            <w:webHidden/>
          </w:rPr>
          <w:fldChar w:fldCharType="separate"/>
        </w:r>
        <w:r>
          <w:rPr>
            <w:noProof/>
            <w:webHidden/>
          </w:rPr>
          <w:t>9</w:t>
        </w:r>
        <w:r>
          <w:rPr>
            <w:noProof/>
            <w:webHidden/>
          </w:rPr>
          <w:fldChar w:fldCharType="end"/>
        </w:r>
      </w:hyperlink>
    </w:p>
    <w:p w14:paraId="1FC80339" w14:textId="77777777" w:rsidR="000E05E6" w:rsidRDefault="000E05E6">
      <w:pPr>
        <w:pStyle w:val="TOC1"/>
        <w:rPr>
          <w:rFonts w:asciiTheme="minorHAnsi" w:eastAsiaTheme="minorEastAsia" w:hAnsiTheme="minorHAnsi"/>
          <w:noProof/>
          <w:color w:val="auto"/>
          <w:sz w:val="22"/>
        </w:rPr>
      </w:pPr>
      <w:hyperlink w:anchor="_Toc536798227" w:history="1">
        <w:r w:rsidRPr="00C2211C">
          <w:rPr>
            <w:rStyle w:val="Hyperlink"/>
            <w:noProof/>
          </w:rPr>
          <w:t>2</w:t>
        </w:r>
        <w:r>
          <w:rPr>
            <w:rFonts w:asciiTheme="minorHAnsi" w:eastAsiaTheme="minorEastAsia" w:hAnsiTheme="minorHAnsi"/>
            <w:noProof/>
            <w:color w:val="auto"/>
            <w:sz w:val="22"/>
          </w:rPr>
          <w:tab/>
        </w:r>
        <w:r w:rsidRPr="00C2211C">
          <w:rPr>
            <w:rStyle w:val="Hyperlink"/>
            <w:noProof/>
          </w:rPr>
          <w:t>Quick Start</w:t>
        </w:r>
        <w:r>
          <w:rPr>
            <w:noProof/>
            <w:webHidden/>
          </w:rPr>
          <w:tab/>
        </w:r>
        <w:r>
          <w:rPr>
            <w:noProof/>
            <w:webHidden/>
          </w:rPr>
          <w:fldChar w:fldCharType="begin"/>
        </w:r>
        <w:r>
          <w:rPr>
            <w:noProof/>
            <w:webHidden/>
          </w:rPr>
          <w:instrText xml:space="preserve"> PAGEREF _Toc536798227 \h </w:instrText>
        </w:r>
        <w:r>
          <w:rPr>
            <w:noProof/>
            <w:webHidden/>
          </w:rPr>
        </w:r>
        <w:r>
          <w:rPr>
            <w:noProof/>
            <w:webHidden/>
          </w:rPr>
          <w:fldChar w:fldCharType="separate"/>
        </w:r>
        <w:r>
          <w:rPr>
            <w:noProof/>
            <w:webHidden/>
          </w:rPr>
          <w:t>11</w:t>
        </w:r>
        <w:r>
          <w:rPr>
            <w:noProof/>
            <w:webHidden/>
          </w:rPr>
          <w:fldChar w:fldCharType="end"/>
        </w:r>
      </w:hyperlink>
    </w:p>
    <w:p w14:paraId="57306AD6" w14:textId="77777777" w:rsidR="000E05E6" w:rsidRDefault="000E05E6">
      <w:pPr>
        <w:pStyle w:val="TOC2"/>
        <w:rPr>
          <w:rFonts w:asciiTheme="minorHAnsi" w:eastAsiaTheme="minorEastAsia" w:hAnsiTheme="minorHAnsi"/>
          <w:noProof/>
          <w:color w:val="auto"/>
          <w:sz w:val="22"/>
        </w:rPr>
      </w:pPr>
      <w:hyperlink w:anchor="_Toc536798228" w:history="1">
        <w:r w:rsidRPr="00C2211C">
          <w:rPr>
            <w:rStyle w:val="Hyperlink"/>
            <w:noProof/>
          </w:rPr>
          <w:t>2.1</w:t>
        </w:r>
        <w:r>
          <w:rPr>
            <w:rFonts w:asciiTheme="minorHAnsi" w:eastAsiaTheme="minorEastAsia" w:hAnsiTheme="minorHAnsi"/>
            <w:noProof/>
            <w:color w:val="auto"/>
            <w:sz w:val="22"/>
          </w:rPr>
          <w:tab/>
        </w:r>
        <w:r w:rsidRPr="00C2211C">
          <w:rPr>
            <w:rStyle w:val="Hyperlink"/>
            <w:noProof/>
          </w:rPr>
          <w:t>Downloading Sub IP</w:t>
        </w:r>
        <w:r>
          <w:rPr>
            <w:noProof/>
            <w:webHidden/>
          </w:rPr>
          <w:tab/>
        </w:r>
        <w:r>
          <w:rPr>
            <w:noProof/>
            <w:webHidden/>
          </w:rPr>
          <w:fldChar w:fldCharType="begin"/>
        </w:r>
        <w:r>
          <w:rPr>
            <w:noProof/>
            <w:webHidden/>
          </w:rPr>
          <w:instrText xml:space="preserve"> PAGEREF _Toc536798228 \h </w:instrText>
        </w:r>
        <w:r>
          <w:rPr>
            <w:noProof/>
            <w:webHidden/>
          </w:rPr>
        </w:r>
        <w:r>
          <w:rPr>
            <w:noProof/>
            <w:webHidden/>
          </w:rPr>
          <w:fldChar w:fldCharType="separate"/>
        </w:r>
        <w:r>
          <w:rPr>
            <w:noProof/>
            <w:webHidden/>
          </w:rPr>
          <w:t>11</w:t>
        </w:r>
        <w:r>
          <w:rPr>
            <w:noProof/>
            <w:webHidden/>
          </w:rPr>
          <w:fldChar w:fldCharType="end"/>
        </w:r>
      </w:hyperlink>
    </w:p>
    <w:p w14:paraId="777F785E" w14:textId="77777777" w:rsidR="000E05E6" w:rsidRDefault="000E05E6">
      <w:pPr>
        <w:pStyle w:val="TOC2"/>
        <w:rPr>
          <w:rFonts w:asciiTheme="minorHAnsi" w:eastAsiaTheme="minorEastAsia" w:hAnsiTheme="minorHAnsi"/>
          <w:noProof/>
          <w:color w:val="auto"/>
          <w:sz w:val="22"/>
        </w:rPr>
      </w:pPr>
      <w:hyperlink w:anchor="_Toc536798229" w:history="1">
        <w:r w:rsidRPr="00C2211C">
          <w:rPr>
            <w:rStyle w:val="Hyperlink"/>
            <w:noProof/>
          </w:rPr>
          <w:t>2.2</w:t>
        </w:r>
        <w:r>
          <w:rPr>
            <w:rFonts w:asciiTheme="minorHAnsi" w:eastAsiaTheme="minorEastAsia" w:hAnsiTheme="minorHAnsi"/>
            <w:noProof/>
            <w:color w:val="auto"/>
            <w:sz w:val="22"/>
          </w:rPr>
          <w:tab/>
        </w:r>
        <w:r w:rsidRPr="00C2211C">
          <w:rPr>
            <w:rStyle w:val="Hyperlink"/>
            <w:noProof/>
          </w:rPr>
          <w:t>Integrity Checks for Standalone IP</w:t>
        </w:r>
        <w:r>
          <w:rPr>
            <w:noProof/>
            <w:webHidden/>
          </w:rPr>
          <w:tab/>
        </w:r>
        <w:r>
          <w:rPr>
            <w:noProof/>
            <w:webHidden/>
          </w:rPr>
          <w:fldChar w:fldCharType="begin"/>
        </w:r>
        <w:r>
          <w:rPr>
            <w:noProof/>
            <w:webHidden/>
          </w:rPr>
          <w:instrText xml:space="preserve"> PAGEREF _Toc536798229 \h </w:instrText>
        </w:r>
        <w:r>
          <w:rPr>
            <w:noProof/>
            <w:webHidden/>
          </w:rPr>
        </w:r>
        <w:r>
          <w:rPr>
            <w:noProof/>
            <w:webHidden/>
          </w:rPr>
          <w:fldChar w:fldCharType="separate"/>
        </w:r>
        <w:r>
          <w:rPr>
            <w:noProof/>
            <w:webHidden/>
          </w:rPr>
          <w:t>11</w:t>
        </w:r>
        <w:r>
          <w:rPr>
            <w:noProof/>
            <w:webHidden/>
          </w:rPr>
          <w:fldChar w:fldCharType="end"/>
        </w:r>
      </w:hyperlink>
    </w:p>
    <w:p w14:paraId="7039AC2D" w14:textId="77777777" w:rsidR="000E05E6" w:rsidRDefault="000E05E6">
      <w:pPr>
        <w:pStyle w:val="TOC1"/>
        <w:rPr>
          <w:rFonts w:asciiTheme="minorHAnsi" w:eastAsiaTheme="minorEastAsia" w:hAnsiTheme="minorHAnsi"/>
          <w:noProof/>
          <w:color w:val="auto"/>
          <w:sz w:val="22"/>
        </w:rPr>
      </w:pPr>
      <w:hyperlink w:anchor="_Toc536798230" w:history="1">
        <w:r w:rsidRPr="00C2211C">
          <w:rPr>
            <w:rStyle w:val="Hyperlink"/>
            <w:noProof/>
          </w:rPr>
          <w:t>3</w:t>
        </w:r>
        <w:r>
          <w:rPr>
            <w:rFonts w:asciiTheme="minorHAnsi" w:eastAsiaTheme="minorEastAsia" w:hAnsiTheme="minorHAnsi"/>
            <w:noProof/>
            <w:color w:val="auto"/>
            <w:sz w:val="22"/>
          </w:rPr>
          <w:tab/>
        </w:r>
        <w:r w:rsidRPr="00C2211C">
          <w:rPr>
            <w:rStyle w:val="Hyperlink"/>
            <w:noProof/>
          </w:rPr>
          <w:t>Overview</w:t>
        </w:r>
        <w:r>
          <w:rPr>
            <w:noProof/>
            <w:webHidden/>
          </w:rPr>
          <w:tab/>
        </w:r>
        <w:r>
          <w:rPr>
            <w:noProof/>
            <w:webHidden/>
          </w:rPr>
          <w:fldChar w:fldCharType="begin"/>
        </w:r>
        <w:r>
          <w:rPr>
            <w:noProof/>
            <w:webHidden/>
          </w:rPr>
          <w:instrText xml:space="preserve"> PAGEREF _Toc536798230 \h </w:instrText>
        </w:r>
        <w:r>
          <w:rPr>
            <w:noProof/>
            <w:webHidden/>
          </w:rPr>
        </w:r>
        <w:r>
          <w:rPr>
            <w:noProof/>
            <w:webHidden/>
          </w:rPr>
          <w:fldChar w:fldCharType="separate"/>
        </w:r>
        <w:r>
          <w:rPr>
            <w:noProof/>
            <w:webHidden/>
          </w:rPr>
          <w:t>12</w:t>
        </w:r>
        <w:r>
          <w:rPr>
            <w:noProof/>
            <w:webHidden/>
          </w:rPr>
          <w:fldChar w:fldCharType="end"/>
        </w:r>
      </w:hyperlink>
    </w:p>
    <w:p w14:paraId="6F8F2844" w14:textId="77777777" w:rsidR="000E05E6" w:rsidRDefault="000E05E6">
      <w:pPr>
        <w:pStyle w:val="TOC2"/>
        <w:rPr>
          <w:rFonts w:asciiTheme="minorHAnsi" w:eastAsiaTheme="minorEastAsia" w:hAnsiTheme="minorHAnsi"/>
          <w:noProof/>
          <w:color w:val="auto"/>
          <w:sz w:val="22"/>
        </w:rPr>
      </w:pPr>
      <w:hyperlink w:anchor="_Toc536798231" w:history="1">
        <w:r w:rsidRPr="00C2211C">
          <w:rPr>
            <w:rStyle w:val="Hyperlink"/>
            <w:noProof/>
          </w:rPr>
          <w:t>3.1</w:t>
        </w:r>
        <w:r>
          <w:rPr>
            <w:rFonts w:asciiTheme="minorHAnsi" w:eastAsiaTheme="minorEastAsia" w:hAnsiTheme="minorHAnsi"/>
            <w:noProof/>
            <w:color w:val="auto"/>
            <w:sz w:val="22"/>
          </w:rPr>
          <w:tab/>
        </w:r>
        <w:r w:rsidRPr="00C2211C">
          <w:rPr>
            <w:rStyle w:val="Hyperlink"/>
            <w:noProof/>
          </w:rPr>
          <w:t>cdc_wrapper</w:t>
        </w:r>
        <w:r>
          <w:rPr>
            <w:noProof/>
            <w:webHidden/>
          </w:rPr>
          <w:tab/>
        </w:r>
        <w:r>
          <w:rPr>
            <w:noProof/>
            <w:webHidden/>
          </w:rPr>
          <w:fldChar w:fldCharType="begin"/>
        </w:r>
        <w:r>
          <w:rPr>
            <w:noProof/>
            <w:webHidden/>
          </w:rPr>
          <w:instrText xml:space="preserve"> PAGEREF _Toc536798231 \h </w:instrText>
        </w:r>
        <w:r>
          <w:rPr>
            <w:noProof/>
            <w:webHidden/>
          </w:rPr>
        </w:r>
        <w:r>
          <w:rPr>
            <w:noProof/>
            <w:webHidden/>
          </w:rPr>
          <w:fldChar w:fldCharType="separate"/>
        </w:r>
        <w:r>
          <w:rPr>
            <w:noProof/>
            <w:webHidden/>
          </w:rPr>
          <w:t>12</w:t>
        </w:r>
        <w:r>
          <w:rPr>
            <w:noProof/>
            <w:webHidden/>
          </w:rPr>
          <w:fldChar w:fldCharType="end"/>
        </w:r>
      </w:hyperlink>
    </w:p>
    <w:p w14:paraId="6208A486" w14:textId="77777777" w:rsidR="000E05E6" w:rsidRDefault="000E05E6">
      <w:pPr>
        <w:pStyle w:val="TOC3"/>
        <w:rPr>
          <w:rFonts w:asciiTheme="minorHAnsi" w:eastAsiaTheme="minorEastAsia" w:hAnsiTheme="minorHAnsi"/>
          <w:noProof/>
          <w:color w:val="auto"/>
          <w:sz w:val="22"/>
        </w:rPr>
      </w:pPr>
      <w:hyperlink w:anchor="_Toc536798232" w:history="1">
        <w:r w:rsidRPr="00C2211C">
          <w:rPr>
            <w:rStyle w:val="Hyperlink"/>
            <w:noProof/>
          </w:rPr>
          <w:t>3.1.1</w:t>
        </w:r>
        <w:r>
          <w:rPr>
            <w:rFonts w:asciiTheme="minorHAnsi" w:eastAsiaTheme="minorEastAsia" w:hAnsiTheme="minorHAnsi"/>
            <w:noProof/>
            <w:color w:val="auto"/>
            <w:sz w:val="22"/>
          </w:rPr>
          <w:tab/>
        </w:r>
        <w:r w:rsidRPr="00C2211C">
          <w:rPr>
            <w:rStyle w:val="Hyperlink"/>
            <w:noProof/>
          </w:rPr>
          <w:t>IP Block Diagram</w:t>
        </w:r>
        <w:r>
          <w:rPr>
            <w:noProof/>
            <w:webHidden/>
          </w:rPr>
          <w:tab/>
        </w:r>
        <w:r>
          <w:rPr>
            <w:noProof/>
            <w:webHidden/>
          </w:rPr>
          <w:fldChar w:fldCharType="begin"/>
        </w:r>
        <w:r>
          <w:rPr>
            <w:noProof/>
            <w:webHidden/>
          </w:rPr>
          <w:instrText xml:space="preserve"> PAGEREF _Toc536798232 \h </w:instrText>
        </w:r>
        <w:r>
          <w:rPr>
            <w:noProof/>
            <w:webHidden/>
          </w:rPr>
        </w:r>
        <w:r>
          <w:rPr>
            <w:noProof/>
            <w:webHidden/>
          </w:rPr>
          <w:fldChar w:fldCharType="separate"/>
        </w:r>
        <w:r>
          <w:rPr>
            <w:noProof/>
            <w:webHidden/>
          </w:rPr>
          <w:t>12</w:t>
        </w:r>
        <w:r>
          <w:rPr>
            <w:noProof/>
            <w:webHidden/>
          </w:rPr>
          <w:fldChar w:fldCharType="end"/>
        </w:r>
      </w:hyperlink>
    </w:p>
    <w:p w14:paraId="009C9135" w14:textId="77777777" w:rsidR="000E05E6" w:rsidRDefault="000E05E6">
      <w:pPr>
        <w:pStyle w:val="TOC3"/>
        <w:rPr>
          <w:rFonts w:asciiTheme="minorHAnsi" w:eastAsiaTheme="minorEastAsia" w:hAnsiTheme="minorHAnsi"/>
          <w:noProof/>
          <w:color w:val="auto"/>
          <w:sz w:val="22"/>
        </w:rPr>
      </w:pPr>
      <w:hyperlink w:anchor="_Toc536798233" w:history="1">
        <w:r w:rsidRPr="00C2211C">
          <w:rPr>
            <w:rStyle w:val="Hyperlink"/>
            <w:noProof/>
          </w:rPr>
          <w:t>3.1.2</w:t>
        </w:r>
        <w:r>
          <w:rPr>
            <w:rFonts w:asciiTheme="minorHAnsi" w:eastAsiaTheme="minorEastAsia" w:hAnsiTheme="minorHAnsi"/>
            <w:noProof/>
            <w:color w:val="auto"/>
            <w:sz w:val="22"/>
          </w:rPr>
          <w:tab/>
        </w:r>
        <w:r w:rsidRPr="00C2211C">
          <w:rPr>
            <w:rStyle w:val="Hyperlink"/>
            <w:noProof/>
          </w:rPr>
          <w:t>CDC_wrapper Functional Interface</w:t>
        </w:r>
        <w:r>
          <w:rPr>
            <w:noProof/>
            <w:webHidden/>
          </w:rPr>
          <w:tab/>
        </w:r>
        <w:r>
          <w:rPr>
            <w:noProof/>
            <w:webHidden/>
          </w:rPr>
          <w:fldChar w:fldCharType="begin"/>
        </w:r>
        <w:r>
          <w:rPr>
            <w:noProof/>
            <w:webHidden/>
          </w:rPr>
          <w:instrText xml:space="preserve"> PAGEREF _Toc536798233 \h </w:instrText>
        </w:r>
        <w:r>
          <w:rPr>
            <w:noProof/>
            <w:webHidden/>
          </w:rPr>
        </w:r>
        <w:r>
          <w:rPr>
            <w:noProof/>
            <w:webHidden/>
          </w:rPr>
          <w:fldChar w:fldCharType="separate"/>
        </w:r>
        <w:r>
          <w:rPr>
            <w:noProof/>
            <w:webHidden/>
          </w:rPr>
          <w:t>12</w:t>
        </w:r>
        <w:r>
          <w:rPr>
            <w:noProof/>
            <w:webHidden/>
          </w:rPr>
          <w:fldChar w:fldCharType="end"/>
        </w:r>
      </w:hyperlink>
    </w:p>
    <w:p w14:paraId="117B60A5" w14:textId="77777777" w:rsidR="000E05E6" w:rsidRDefault="000E05E6">
      <w:pPr>
        <w:pStyle w:val="TOC3"/>
        <w:rPr>
          <w:rFonts w:asciiTheme="minorHAnsi" w:eastAsiaTheme="minorEastAsia" w:hAnsiTheme="minorHAnsi"/>
          <w:noProof/>
          <w:color w:val="auto"/>
          <w:sz w:val="22"/>
        </w:rPr>
      </w:pPr>
      <w:hyperlink w:anchor="_Toc536798234" w:history="1">
        <w:r w:rsidRPr="00C2211C">
          <w:rPr>
            <w:rStyle w:val="Hyperlink"/>
            <w:noProof/>
          </w:rPr>
          <w:t>3.1.3</w:t>
        </w:r>
        <w:r>
          <w:rPr>
            <w:rFonts w:asciiTheme="minorHAnsi" w:eastAsiaTheme="minorEastAsia" w:hAnsiTheme="minorHAnsi"/>
            <w:noProof/>
            <w:color w:val="auto"/>
            <w:sz w:val="22"/>
          </w:rPr>
          <w:tab/>
        </w:r>
        <w:r w:rsidRPr="00C2211C">
          <w:rPr>
            <w:rStyle w:val="Hyperlink"/>
            <w:noProof/>
          </w:rPr>
          <w:t>VISA, DFx</w:t>
        </w:r>
        <w:r>
          <w:rPr>
            <w:noProof/>
            <w:webHidden/>
          </w:rPr>
          <w:tab/>
        </w:r>
        <w:r>
          <w:rPr>
            <w:noProof/>
            <w:webHidden/>
          </w:rPr>
          <w:fldChar w:fldCharType="begin"/>
        </w:r>
        <w:r>
          <w:rPr>
            <w:noProof/>
            <w:webHidden/>
          </w:rPr>
          <w:instrText xml:space="preserve"> PAGEREF _Toc536798234 \h </w:instrText>
        </w:r>
        <w:r>
          <w:rPr>
            <w:noProof/>
            <w:webHidden/>
          </w:rPr>
        </w:r>
        <w:r>
          <w:rPr>
            <w:noProof/>
            <w:webHidden/>
          </w:rPr>
          <w:fldChar w:fldCharType="separate"/>
        </w:r>
        <w:r>
          <w:rPr>
            <w:noProof/>
            <w:webHidden/>
          </w:rPr>
          <w:t>15</w:t>
        </w:r>
        <w:r>
          <w:rPr>
            <w:noProof/>
            <w:webHidden/>
          </w:rPr>
          <w:fldChar w:fldCharType="end"/>
        </w:r>
      </w:hyperlink>
    </w:p>
    <w:p w14:paraId="45374ADF" w14:textId="77777777" w:rsidR="000E05E6" w:rsidRDefault="000E05E6">
      <w:pPr>
        <w:pStyle w:val="TOC3"/>
        <w:rPr>
          <w:rFonts w:asciiTheme="minorHAnsi" w:eastAsiaTheme="minorEastAsia" w:hAnsiTheme="minorHAnsi"/>
          <w:noProof/>
          <w:color w:val="auto"/>
          <w:sz w:val="22"/>
        </w:rPr>
      </w:pPr>
      <w:hyperlink w:anchor="_Toc536798235" w:history="1">
        <w:r w:rsidRPr="00C2211C">
          <w:rPr>
            <w:rStyle w:val="Hyperlink"/>
            <w:noProof/>
          </w:rPr>
          <w:t>3.1.4</w:t>
        </w:r>
        <w:r>
          <w:rPr>
            <w:rFonts w:asciiTheme="minorHAnsi" w:eastAsiaTheme="minorEastAsia" w:hAnsiTheme="minorHAnsi"/>
            <w:noProof/>
            <w:color w:val="auto"/>
            <w:sz w:val="22"/>
          </w:rPr>
          <w:tab/>
        </w:r>
        <w:r w:rsidRPr="00C2211C">
          <w:rPr>
            <w:rStyle w:val="Hyperlink"/>
            <w:noProof/>
          </w:rPr>
          <w:t>ClockDomainController changes</w:t>
        </w:r>
        <w:r>
          <w:rPr>
            <w:noProof/>
            <w:webHidden/>
          </w:rPr>
          <w:tab/>
        </w:r>
        <w:r>
          <w:rPr>
            <w:noProof/>
            <w:webHidden/>
          </w:rPr>
          <w:fldChar w:fldCharType="begin"/>
        </w:r>
        <w:r>
          <w:rPr>
            <w:noProof/>
            <w:webHidden/>
          </w:rPr>
          <w:instrText xml:space="preserve"> PAGEREF _Toc536798235 \h </w:instrText>
        </w:r>
        <w:r>
          <w:rPr>
            <w:noProof/>
            <w:webHidden/>
          </w:rPr>
        </w:r>
        <w:r>
          <w:rPr>
            <w:noProof/>
            <w:webHidden/>
          </w:rPr>
          <w:fldChar w:fldCharType="separate"/>
        </w:r>
        <w:r>
          <w:rPr>
            <w:noProof/>
            <w:webHidden/>
          </w:rPr>
          <w:t>16</w:t>
        </w:r>
        <w:r>
          <w:rPr>
            <w:noProof/>
            <w:webHidden/>
          </w:rPr>
          <w:fldChar w:fldCharType="end"/>
        </w:r>
      </w:hyperlink>
    </w:p>
    <w:p w14:paraId="75402370" w14:textId="77777777" w:rsidR="000E05E6" w:rsidRDefault="000E05E6">
      <w:pPr>
        <w:pStyle w:val="TOC3"/>
        <w:rPr>
          <w:rFonts w:asciiTheme="minorHAnsi" w:eastAsiaTheme="minorEastAsia" w:hAnsiTheme="minorHAnsi"/>
          <w:noProof/>
          <w:color w:val="auto"/>
          <w:sz w:val="22"/>
        </w:rPr>
      </w:pPr>
      <w:hyperlink w:anchor="_Toc536798236" w:history="1">
        <w:r w:rsidRPr="00C2211C">
          <w:rPr>
            <w:rStyle w:val="Hyperlink"/>
            <w:noProof/>
          </w:rPr>
          <w:t>3.1.5</w:t>
        </w:r>
        <w:r>
          <w:rPr>
            <w:rFonts w:asciiTheme="minorHAnsi" w:eastAsiaTheme="minorEastAsia" w:hAnsiTheme="minorHAnsi"/>
            <w:noProof/>
            <w:color w:val="auto"/>
            <w:sz w:val="22"/>
          </w:rPr>
          <w:tab/>
        </w:r>
        <w:r w:rsidRPr="00C2211C">
          <w:rPr>
            <w:rStyle w:val="Hyperlink"/>
            <w:noProof/>
          </w:rPr>
          <w:t>Integration examples</w:t>
        </w:r>
        <w:r>
          <w:rPr>
            <w:noProof/>
            <w:webHidden/>
          </w:rPr>
          <w:tab/>
        </w:r>
        <w:r>
          <w:rPr>
            <w:noProof/>
            <w:webHidden/>
          </w:rPr>
          <w:fldChar w:fldCharType="begin"/>
        </w:r>
        <w:r>
          <w:rPr>
            <w:noProof/>
            <w:webHidden/>
          </w:rPr>
          <w:instrText xml:space="preserve"> PAGEREF _Toc536798236 \h </w:instrText>
        </w:r>
        <w:r>
          <w:rPr>
            <w:noProof/>
            <w:webHidden/>
          </w:rPr>
        </w:r>
        <w:r>
          <w:rPr>
            <w:noProof/>
            <w:webHidden/>
          </w:rPr>
          <w:fldChar w:fldCharType="separate"/>
        </w:r>
        <w:r>
          <w:rPr>
            <w:noProof/>
            <w:webHidden/>
          </w:rPr>
          <w:t>17</w:t>
        </w:r>
        <w:r>
          <w:rPr>
            <w:noProof/>
            <w:webHidden/>
          </w:rPr>
          <w:fldChar w:fldCharType="end"/>
        </w:r>
      </w:hyperlink>
    </w:p>
    <w:p w14:paraId="389C80B7" w14:textId="77777777" w:rsidR="000E05E6" w:rsidRDefault="000E05E6">
      <w:pPr>
        <w:pStyle w:val="TOC3"/>
        <w:rPr>
          <w:rFonts w:asciiTheme="minorHAnsi" w:eastAsiaTheme="minorEastAsia" w:hAnsiTheme="minorHAnsi"/>
          <w:noProof/>
          <w:color w:val="auto"/>
          <w:sz w:val="22"/>
        </w:rPr>
      </w:pPr>
      <w:hyperlink w:anchor="_Toc536798237" w:history="1">
        <w:r w:rsidRPr="00C2211C">
          <w:rPr>
            <w:rStyle w:val="Hyperlink"/>
            <w:noProof/>
          </w:rPr>
          <w:t>3.1.6</w:t>
        </w:r>
        <w:r>
          <w:rPr>
            <w:rFonts w:asciiTheme="minorHAnsi" w:eastAsiaTheme="minorEastAsia" w:hAnsiTheme="minorHAnsi"/>
            <w:noProof/>
            <w:color w:val="auto"/>
            <w:sz w:val="22"/>
          </w:rPr>
          <w:tab/>
        </w:r>
        <w:r w:rsidRPr="00C2211C">
          <w:rPr>
            <w:rStyle w:val="Hyperlink"/>
            <w:noProof/>
          </w:rPr>
          <w:t>Agent Endpoint responsibilities</w:t>
        </w:r>
        <w:r>
          <w:rPr>
            <w:noProof/>
            <w:webHidden/>
          </w:rPr>
          <w:tab/>
        </w:r>
        <w:r>
          <w:rPr>
            <w:noProof/>
            <w:webHidden/>
          </w:rPr>
          <w:fldChar w:fldCharType="begin"/>
        </w:r>
        <w:r>
          <w:rPr>
            <w:noProof/>
            <w:webHidden/>
          </w:rPr>
          <w:instrText xml:space="preserve"> PAGEREF _Toc536798237 \h </w:instrText>
        </w:r>
        <w:r>
          <w:rPr>
            <w:noProof/>
            <w:webHidden/>
          </w:rPr>
        </w:r>
        <w:r>
          <w:rPr>
            <w:noProof/>
            <w:webHidden/>
          </w:rPr>
          <w:fldChar w:fldCharType="separate"/>
        </w:r>
        <w:r>
          <w:rPr>
            <w:noProof/>
            <w:webHidden/>
          </w:rPr>
          <w:t>17</w:t>
        </w:r>
        <w:r>
          <w:rPr>
            <w:noProof/>
            <w:webHidden/>
          </w:rPr>
          <w:fldChar w:fldCharType="end"/>
        </w:r>
      </w:hyperlink>
    </w:p>
    <w:p w14:paraId="6702BE3A" w14:textId="77777777" w:rsidR="000E05E6" w:rsidRDefault="000E05E6">
      <w:pPr>
        <w:pStyle w:val="TOC3"/>
        <w:rPr>
          <w:rFonts w:asciiTheme="minorHAnsi" w:eastAsiaTheme="minorEastAsia" w:hAnsiTheme="minorHAnsi"/>
          <w:noProof/>
          <w:color w:val="auto"/>
          <w:sz w:val="22"/>
        </w:rPr>
      </w:pPr>
      <w:hyperlink w:anchor="_Toc536798238" w:history="1">
        <w:r w:rsidRPr="00C2211C">
          <w:rPr>
            <w:rStyle w:val="Hyperlink"/>
            <w:noProof/>
          </w:rPr>
          <w:t>3.1.7</w:t>
        </w:r>
        <w:r>
          <w:rPr>
            <w:rFonts w:asciiTheme="minorHAnsi" w:eastAsiaTheme="minorEastAsia" w:hAnsiTheme="minorHAnsi"/>
            <w:noProof/>
            <w:color w:val="auto"/>
            <w:sz w:val="22"/>
          </w:rPr>
          <w:tab/>
        </w:r>
        <w:r w:rsidRPr="00C2211C">
          <w:rPr>
            <w:rStyle w:val="Hyperlink"/>
            <w:noProof/>
          </w:rPr>
          <w:t>Timing Diagrams</w:t>
        </w:r>
        <w:r>
          <w:rPr>
            <w:noProof/>
            <w:webHidden/>
          </w:rPr>
          <w:tab/>
        </w:r>
        <w:r>
          <w:rPr>
            <w:noProof/>
            <w:webHidden/>
          </w:rPr>
          <w:fldChar w:fldCharType="begin"/>
        </w:r>
        <w:r>
          <w:rPr>
            <w:noProof/>
            <w:webHidden/>
          </w:rPr>
          <w:instrText xml:space="preserve"> PAGEREF _Toc536798238 \h </w:instrText>
        </w:r>
        <w:r>
          <w:rPr>
            <w:noProof/>
            <w:webHidden/>
          </w:rPr>
        </w:r>
        <w:r>
          <w:rPr>
            <w:noProof/>
            <w:webHidden/>
          </w:rPr>
          <w:fldChar w:fldCharType="separate"/>
        </w:r>
        <w:r>
          <w:rPr>
            <w:noProof/>
            <w:webHidden/>
          </w:rPr>
          <w:t>17</w:t>
        </w:r>
        <w:r>
          <w:rPr>
            <w:noProof/>
            <w:webHidden/>
          </w:rPr>
          <w:fldChar w:fldCharType="end"/>
        </w:r>
      </w:hyperlink>
    </w:p>
    <w:p w14:paraId="6F48976D" w14:textId="77777777" w:rsidR="000E05E6" w:rsidRDefault="000E05E6">
      <w:pPr>
        <w:pStyle w:val="TOC3"/>
        <w:rPr>
          <w:rFonts w:asciiTheme="minorHAnsi" w:eastAsiaTheme="minorEastAsia" w:hAnsiTheme="minorHAnsi"/>
          <w:noProof/>
          <w:color w:val="auto"/>
          <w:sz w:val="22"/>
        </w:rPr>
      </w:pPr>
      <w:hyperlink w:anchor="_Toc536798239" w:history="1">
        <w:r w:rsidRPr="00C2211C">
          <w:rPr>
            <w:rStyle w:val="Hyperlink"/>
            <w:noProof/>
          </w:rPr>
          <w:t>3.1.8</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_Toc536798239 \h </w:instrText>
        </w:r>
        <w:r>
          <w:rPr>
            <w:noProof/>
            <w:webHidden/>
          </w:rPr>
        </w:r>
        <w:r>
          <w:rPr>
            <w:noProof/>
            <w:webHidden/>
          </w:rPr>
          <w:fldChar w:fldCharType="separate"/>
        </w:r>
        <w:r>
          <w:rPr>
            <w:noProof/>
            <w:webHidden/>
          </w:rPr>
          <w:t>17</w:t>
        </w:r>
        <w:r>
          <w:rPr>
            <w:noProof/>
            <w:webHidden/>
          </w:rPr>
          <w:fldChar w:fldCharType="end"/>
        </w:r>
      </w:hyperlink>
    </w:p>
    <w:p w14:paraId="4EE62110" w14:textId="77777777" w:rsidR="000E05E6" w:rsidRDefault="000E05E6">
      <w:pPr>
        <w:pStyle w:val="TOC3"/>
        <w:rPr>
          <w:rFonts w:asciiTheme="minorHAnsi" w:eastAsiaTheme="minorEastAsia" w:hAnsiTheme="minorHAnsi"/>
          <w:noProof/>
          <w:color w:val="auto"/>
          <w:sz w:val="22"/>
        </w:rPr>
      </w:pPr>
      <w:hyperlink w:anchor="_Toc536798240" w:history="1">
        <w:r w:rsidRPr="00C2211C">
          <w:rPr>
            <w:rStyle w:val="Hyperlink"/>
            <w:noProof/>
          </w:rPr>
          <w:t>3.1.9</w:t>
        </w:r>
        <w:r>
          <w:rPr>
            <w:rFonts w:asciiTheme="minorHAnsi" w:eastAsiaTheme="minorEastAsia" w:hAnsiTheme="minorHAnsi"/>
            <w:noProof/>
            <w:color w:val="auto"/>
            <w:sz w:val="22"/>
          </w:rPr>
          <w:tab/>
        </w:r>
        <w:r w:rsidRPr="00C2211C">
          <w:rPr>
            <w:rStyle w:val="Hyperlink"/>
            <w:noProof/>
          </w:rPr>
          <w:t>Commands to run for sgcdc_sva</w:t>
        </w:r>
        <w:r>
          <w:rPr>
            <w:noProof/>
            <w:webHidden/>
          </w:rPr>
          <w:tab/>
        </w:r>
        <w:r>
          <w:rPr>
            <w:noProof/>
            <w:webHidden/>
          </w:rPr>
          <w:fldChar w:fldCharType="begin"/>
        </w:r>
        <w:r>
          <w:rPr>
            <w:noProof/>
            <w:webHidden/>
          </w:rPr>
          <w:instrText xml:space="preserve"> PAGEREF _Toc536798240 \h </w:instrText>
        </w:r>
        <w:r>
          <w:rPr>
            <w:noProof/>
            <w:webHidden/>
          </w:rPr>
        </w:r>
        <w:r>
          <w:rPr>
            <w:noProof/>
            <w:webHidden/>
          </w:rPr>
          <w:fldChar w:fldCharType="separate"/>
        </w:r>
        <w:r>
          <w:rPr>
            <w:noProof/>
            <w:webHidden/>
          </w:rPr>
          <w:t>17</w:t>
        </w:r>
        <w:r>
          <w:rPr>
            <w:noProof/>
            <w:webHidden/>
          </w:rPr>
          <w:fldChar w:fldCharType="end"/>
        </w:r>
      </w:hyperlink>
    </w:p>
    <w:p w14:paraId="6D8F5560" w14:textId="77777777" w:rsidR="000E05E6" w:rsidRDefault="000E05E6">
      <w:pPr>
        <w:pStyle w:val="TOC2"/>
        <w:rPr>
          <w:rFonts w:asciiTheme="minorHAnsi" w:eastAsiaTheme="minorEastAsia" w:hAnsiTheme="minorHAnsi"/>
          <w:noProof/>
          <w:color w:val="auto"/>
          <w:sz w:val="22"/>
        </w:rPr>
      </w:pPr>
      <w:hyperlink w:anchor="_Toc536798241" w:history="1">
        <w:r w:rsidRPr="00C2211C">
          <w:rPr>
            <w:rStyle w:val="Hyperlink"/>
            <w:noProof/>
          </w:rPr>
          <w:t>3.2</w:t>
        </w:r>
        <w:r>
          <w:rPr>
            <w:rFonts w:asciiTheme="minorHAnsi" w:eastAsiaTheme="minorEastAsia" w:hAnsiTheme="minorHAnsi"/>
            <w:noProof/>
            <w:color w:val="auto"/>
            <w:sz w:val="22"/>
          </w:rPr>
          <w:tab/>
        </w:r>
        <w:r w:rsidRPr="00C2211C">
          <w:rPr>
            <w:rStyle w:val="Hyperlink"/>
            <w:noProof/>
          </w:rPr>
          <w:t>dft_reset_sync</w:t>
        </w:r>
        <w:r>
          <w:rPr>
            <w:noProof/>
            <w:webHidden/>
          </w:rPr>
          <w:tab/>
        </w:r>
        <w:r>
          <w:rPr>
            <w:noProof/>
            <w:webHidden/>
          </w:rPr>
          <w:fldChar w:fldCharType="begin"/>
        </w:r>
        <w:r>
          <w:rPr>
            <w:noProof/>
            <w:webHidden/>
          </w:rPr>
          <w:instrText xml:space="preserve"> PAGEREF _Toc536798241 \h </w:instrText>
        </w:r>
        <w:r>
          <w:rPr>
            <w:noProof/>
            <w:webHidden/>
          </w:rPr>
        </w:r>
        <w:r>
          <w:rPr>
            <w:noProof/>
            <w:webHidden/>
          </w:rPr>
          <w:fldChar w:fldCharType="separate"/>
        </w:r>
        <w:r>
          <w:rPr>
            <w:noProof/>
            <w:webHidden/>
          </w:rPr>
          <w:t>18</w:t>
        </w:r>
        <w:r>
          <w:rPr>
            <w:noProof/>
            <w:webHidden/>
          </w:rPr>
          <w:fldChar w:fldCharType="end"/>
        </w:r>
      </w:hyperlink>
    </w:p>
    <w:p w14:paraId="2ECB39AA" w14:textId="77777777" w:rsidR="000E05E6" w:rsidRDefault="000E05E6">
      <w:pPr>
        <w:pStyle w:val="TOC3"/>
        <w:rPr>
          <w:rFonts w:asciiTheme="minorHAnsi" w:eastAsiaTheme="minorEastAsia" w:hAnsiTheme="minorHAnsi"/>
          <w:noProof/>
          <w:color w:val="auto"/>
          <w:sz w:val="22"/>
        </w:rPr>
      </w:pPr>
      <w:hyperlink w:anchor="_Toc536798242" w:history="1">
        <w:r w:rsidRPr="00C2211C">
          <w:rPr>
            <w:rStyle w:val="Hyperlink"/>
            <w:noProof/>
          </w:rPr>
          <w:t>3.2.1</w:t>
        </w:r>
        <w:r>
          <w:rPr>
            <w:rFonts w:asciiTheme="minorHAnsi" w:eastAsiaTheme="minorEastAsia" w:hAnsiTheme="minorHAnsi"/>
            <w:noProof/>
            <w:color w:val="auto"/>
            <w:sz w:val="22"/>
          </w:rPr>
          <w:tab/>
        </w:r>
        <w:r w:rsidRPr="00C2211C">
          <w:rPr>
            <w:rStyle w:val="Hyperlink"/>
            <w:noProof/>
          </w:rPr>
          <w:t>Interface signals</w:t>
        </w:r>
        <w:r>
          <w:rPr>
            <w:noProof/>
            <w:webHidden/>
          </w:rPr>
          <w:tab/>
        </w:r>
        <w:r>
          <w:rPr>
            <w:noProof/>
            <w:webHidden/>
          </w:rPr>
          <w:fldChar w:fldCharType="begin"/>
        </w:r>
        <w:r>
          <w:rPr>
            <w:noProof/>
            <w:webHidden/>
          </w:rPr>
          <w:instrText xml:space="preserve"> PAGEREF _Toc536798242 \h </w:instrText>
        </w:r>
        <w:r>
          <w:rPr>
            <w:noProof/>
            <w:webHidden/>
          </w:rPr>
        </w:r>
        <w:r>
          <w:rPr>
            <w:noProof/>
            <w:webHidden/>
          </w:rPr>
          <w:fldChar w:fldCharType="separate"/>
        </w:r>
        <w:r>
          <w:rPr>
            <w:noProof/>
            <w:webHidden/>
          </w:rPr>
          <w:t>18</w:t>
        </w:r>
        <w:r>
          <w:rPr>
            <w:noProof/>
            <w:webHidden/>
          </w:rPr>
          <w:fldChar w:fldCharType="end"/>
        </w:r>
      </w:hyperlink>
    </w:p>
    <w:p w14:paraId="456FF6EA" w14:textId="77777777" w:rsidR="000E05E6" w:rsidRDefault="000E05E6">
      <w:pPr>
        <w:pStyle w:val="TOC3"/>
        <w:rPr>
          <w:rFonts w:asciiTheme="minorHAnsi" w:eastAsiaTheme="minorEastAsia" w:hAnsiTheme="minorHAnsi"/>
          <w:noProof/>
          <w:color w:val="auto"/>
          <w:sz w:val="22"/>
        </w:rPr>
      </w:pPr>
      <w:hyperlink w:anchor="_Toc536798243" w:history="1">
        <w:r w:rsidRPr="00C2211C">
          <w:rPr>
            <w:rStyle w:val="Hyperlink"/>
            <w:noProof/>
          </w:rPr>
          <w:t>3.2.2</w:t>
        </w:r>
        <w:r>
          <w:rPr>
            <w:rFonts w:asciiTheme="minorHAnsi" w:eastAsiaTheme="minorEastAsia" w:hAnsiTheme="minorHAnsi"/>
            <w:noProof/>
            <w:color w:val="auto"/>
            <w:sz w:val="22"/>
          </w:rPr>
          <w:tab/>
        </w:r>
        <w:r w:rsidRPr="00C2211C">
          <w:rPr>
            <w:rStyle w:val="Hyperlink"/>
            <w:noProof/>
          </w:rPr>
          <w:t>Parameters</w:t>
        </w:r>
        <w:r>
          <w:rPr>
            <w:noProof/>
            <w:webHidden/>
          </w:rPr>
          <w:tab/>
        </w:r>
        <w:r>
          <w:rPr>
            <w:noProof/>
            <w:webHidden/>
          </w:rPr>
          <w:fldChar w:fldCharType="begin"/>
        </w:r>
        <w:r>
          <w:rPr>
            <w:noProof/>
            <w:webHidden/>
          </w:rPr>
          <w:instrText xml:space="preserve"> PAGEREF _Toc536798243 \h </w:instrText>
        </w:r>
        <w:r>
          <w:rPr>
            <w:noProof/>
            <w:webHidden/>
          </w:rPr>
        </w:r>
        <w:r>
          <w:rPr>
            <w:noProof/>
            <w:webHidden/>
          </w:rPr>
          <w:fldChar w:fldCharType="separate"/>
        </w:r>
        <w:r>
          <w:rPr>
            <w:noProof/>
            <w:webHidden/>
          </w:rPr>
          <w:t>18</w:t>
        </w:r>
        <w:r>
          <w:rPr>
            <w:noProof/>
            <w:webHidden/>
          </w:rPr>
          <w:fldChar w:fldCharType="end"/>
        </w:r>
      </w:hyperlink>
    </w:p>
    <w:p w14:paraId="736045C6" w14:textId="77777777" w:rsidR="000E05E6" w:rsidRDefault="000E05E6">
      <w:pPr>
        <w:pStyle w:val="TOC3"/>
        <w:rPr>
          <w:rFonts w:asciiTheme="minorHAnsi" w:eastAsiaTheme="minorEastAsia" w:hAnsiTheme="minorHAnsi"/>
          <w:noProof/>
          <w:color w:val="auto"/>
          <w:sz w:val="22"/>
        </w:rPr>
      </w:pPr>
      <w:hyperlink w:anchor="_Toc536798244" w:history="1">
        <w:r w:rsidRPr="00C2211C">
          <w:rPr>
            <w:rStyle w:val="Hyperlink"/>
            <w:noProof/>
          </w:rPr>
          <w:t>3.2.3</w:t>
        </w:r>
        <w:r>
          <w:rPr>
            <w:rFonts w:asciiTheme="minorHAnsi" w:eastAsiaTheme="minorEastAsia" w:hAnsiTheme="minorHAnsi"/>
            <w:noProof/>
            <w:color w:val="auto"/>
            <w:sz w:val="22"/>
          </w:rPr>
          <w:tab/>
        </w:r>
        <w:r w:rsidRPr="00C2211C">
          <w:rPr>
            <w:rStyle w:val="Hyperlink"/>
            <w:noProof/>
          </w:rPr>
          <w:t>IP Block Diagram</w:t>
        </w:r>
        <w:r>
          <w:rPr>
            <w:noProof/>
            <w:webHidden/>
          </w:rPr>
          <w:tab/>
        </w:r>
        <w:r>
          <w:rPr>
            <w:noProof/>
            <w:webHidden/>
          </w:rPr>
          <w:fldChar w:fldCharType="begin"/>
        </w:r>
        <w:r>
          <w:rPr>
            <w:noProof/>
            <w:webHidden/>
          </w:rPr>
          <w:instrText xml:space="preserve"> PAGEREF _Toc536798244 \h </w:instrText>
        </w:r>
        <w:r>
          <w:rPr>
            <w:noProof/>
            <w:webHidden/>
          </w:rPr>
        </w:r>
        <w:r>
          <w:rPr>
            <w:noProof/>
            <w:webHidden/>
          </w:rPr>
          <w:fldChar w:fldCharType="separate"/>
        </w:r>
        <w:r>
          <w:rPr>
            <w:noProof/>
            <w:webHidden/>
          </w:rPr>
          <w:t>18</w:t>
        </w:r>
        <w:r>
          <w:rPr>
            <w:noProof/>
            <w:webHidden/>
          </w:rPr>
          <w:fldChar w:fldCharType="end"/>
        </w:r>
      </w:hyperlink>
    </w:p>
    <w:p w14:paraId="4F61A3CE" w14:textId="77777777" w:rsidR="000E05E6" w:rsidRDefault="000E05E6">
      <w:pPr>
        <w:pStyle w:val="TOC3"/>
        <w:rPr>
          <w:rFonts w:asciiTheme="minorHAnsi" w:eastAsiaTheme="minorEastAsia" w:hAnsiTheme="minorHAnsi"/>
          <w:noProof/>
          <w:color w:val="auto"/>
          <w:sz w:val="22"/>
        </w:rPr>
      </w:pPr>
      <w:hyperlink w:anchor="_Toc536798245" w:history="1">
        <w:r w:rsidRPr="00C2211C">
          <w:rPr>
            <w:rStyle w:val="Hyperlink"/>
            <w:noProof/>
          </w:rPr>
          <w:t>3.2.4</w:t>
        </w:r>
        <w:r>
          <w:rPr>
            <w:rFonts w:asciiTheme="minorHAnsi" w:eastAsiaTheme="minorEastAsia" w:hAnsiTheme="minorHAnsi"/>
            <w:noProof/>
            <w:color w:val="auto"/>
            <w:sz w:val="22"/>
          </w:rPr>
          <w:tab/>
        </w:r>
        <w:r w:rsidRPr="00C2211C">
          <w:rPr>
            <w:rStyle w:val="Hyperlink"/>
            <w:noProof/>
          </w:rPr>
          <w:t>Functional description</w:t>
        </w:r>
        <w:r>
          <w:rPr>
            <w:noProof/>
            <w:webHidden/>
          </w:rPr>
          <w:tab/>
        </w:r>
        <w:r>
          <w:rPr>
            <w:noProof/>
            <w:webHidden/>
          </w:rPr>
          <w:fldChar w:fldCharType="begin"/>
        </w:r>
        <w:r>
          <w:rPr>
            <w:noProof/>
            <w:webHidden/>
          </w:rPr>
          <w:instrText xml:space="preserve"> PAGEREF _Toc536798245 \h </w:instrText>
        </w:r>
        <w:r>
          <w:rPr>
            <w:noProof/>
            <w:webHidden/>
          </w:rPr>
        </w:r>
        <w:r>
          <w:rPr>
            <w:noProof/>
            <w:webHidden/>
          </w:rPr>
          <w:fldChar w:fldCharType="separate"/>
        </w:r>
        <w:r>
          <w:rPr>
            <w:noProof/>
            <w:webHidden/>
          </w:rPr>
          <w:t>18</w:t>
        </w:r>
        <w:r>
          <w:rPr>
            <w:noProof/>
            <w:webHidden/>
          </w:rPr>
          <w:fldChar w:fldCharType="end"/>
        </w:r>
      </w:hyperlink>
    </w:p>
    <w:p w14:paraId="6FD5FECF" w14:textId="77777777" w:rsidR="000E05E6" w:rsidRDefault="000E05E6">
      <w:pPr>
        <w:pStyle w:val="TOC3"/>
        <w:rPr>
          <w:rFonts w:asciiTheme="minorHAnsi" w:eastAsiaTheme="minorEastAsia" w:hAnsiTheme="minorHAnsi"/>
          <w:noProof/>
          <w:color w:val="auto"/>
          <w:sz w:val="22"/>
        </w:rPr>
      </w:pPr>
      <w:hyperlink w:anchor="_Toc536798246" w:history="1">
        <w:r w:rsidRPr="00C2211C">
          <w:rPr>
            <w:rStyle w:val="Hyperlink"/>
            <w:noProof/>
          </w:rPr>
          <w:t>3.2.1</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_Toc536798246 \h </w:instrText>
        </w:r>
        <w:r>
          <w:rPr>
            <w:noProof/>
            <w:webHidden/>
          </w:rPr>
        </w:r>
        <w:r>
          <w:rPr>
            <w:noProof/>
            <w:webHidden/>
          </w:rPr>
          <w:fldChar w:fldCharType="separate"/>
        </w:r>
        <w:r>
          <w:rPr>
            <w:noProof/>
            <w:webHidden/>
          </w:rPr>
          <w:t>20</w:t>
        </w:r>
        <w:r>
          <w:rPr>
            <w:noProof/>
            <w:webHidden/>
          </w:rPr>
          <w:fldChar w:fldCharType="end"/>
        </w:r>
      </w:hyperlink>
    </w:p>
    <w:p w14:paraId="7F9D3764" w14:textId="77777777" w:rsidR="000E05E6" w:rsidRDefault="000E05E6">
      <w:pPr>
        <w:pStyle w:val="TOC3"/>
        <w:rPr>
          <w:rFonts w:asciiTheme="minorHAnsi" w:eastAsiaTheme="minorEastAsia" w:hAnsiTheme="minorHAnsi"/>
          <w:noProof/>
          <w:color w:val="auto"/>
          <w:sz w:val="22"/>
        </w:rPr>
      </w:pPr>
      <w:hyperlink w:anchor="_Toc536798247" w:history="1">
        <w:r w:rsidRPr="00C2211C">
          <w:rPr>
            <w:rStyle w:val="Hyperlink"/>
            <w:noProof/>
          </w:rPr>
          <w:t>3.2.1</w:t>
        </w:r>
        <w:r>
          <w:rPr>
            <w:rFonts w:asciiTheme="minorHAnsi" w:eastAsiaTheme="minorEastAsia" w:hAnsiTheme="minorHAnsi"/>
            <w:noProof/>
            <w:color w:val="auto"/>
            <w:sz w:val="22"/>
          </w:rPr>
          <w:tab/>
        </w:r>
        <w:r w:rsidRPr="00C2211C">
          <w:rPr>
            <w:rStyle w:val="Hyperlink"/>
            <w:noProof/>
          </w:rPr>
          <w:t>Commands to run for sgcdc_sva</w:t>
        </w:r>
        <w:r>
          <w:rPr>
            <w:noProof/>
            <w:webHidden/>
          </w:rPr>
          <w:tab/>
        </w:r>
        <w:r>
          <w:rPr>
            <w:noProof/>
            <w:webHidden/>
          </w:rPr>
          <w:fldChar w:fldCharType="begin"/>
        </w:r>
        <w:r>
          <w:rPr>
            <w:noProof/>
            <w:webHidden/>
          </w:rPr>
          <w:instrText xml:space="preserve"> PAGEREF _Toc536798247 \h </w:instrText>
        </w:r>
        <w:r>
          <w:rPr>
            <w:noProof/>
            <w:webHidden/>
          </w:rPr>
        </w:r>
        <w:r>
          <w:rPr>
            <w:noProof/>
            <w:webHidden/>
          </w:rPr>
          <w:fldChar w:fldCharType="separate"/>
        </w:r>
        <w:r>
          <w:rPr>
            <w:noProof/>
            <w:webHidden/>
          </w:rPr>
          <w:t>20</w:t>
        </w:r>
        <w:r>
          <w:rPr>
            <w:noProof/>
            <w:webHidden/>
          </w:rPr>
          <w:fldChar w:fldCharType="end"/>
        </w:r>
      </w:hyperlink>
    </w:p>
    <w:p w14:paraId="4D63029F" w14:textId="77777777" w:rsidR="000E05E6" w:rsidRDefault="000E05E6">
      <w:pPr>
        <w:pStyle w:val="TOC2"/>
        <w:rPr>
          <w:rFonts w:asciiTheme="minorHAnsi" w:eastAsiaTheme="minorEastAsia" w:hAnsiTheme="minorHAnsi"/>
          <w:noProof/>
          <w:color w:val="auto"/>
          <w:sz w:val="22"/>
        </w:rPr>
      </w:pPr>
      <w:hyperlink w:anchor="_Toc536798248" w:history="1">
        <w:r w:rsidRPr="00C2211C">
          <w:rPr>
            <w:rStyle w:val="Hyperlink"/>
            <w:noProof/>
          </w:rPr>
          <w:t>3.3</w:t>
        </w:r>
        <w:r>
          <w:rPr>
            <w:rFonts w:asciiTheme="minorHAnsi" w:eastAsiaTheme="minorEastAsia" w:hAnsiTheme="minorHAnsi"/>
            <w:noProof/>
            <w:color w:val="auto"/>
            <w:sz w:val="22"/>
          </w:rPr>
          <w:tab/>
        </w:r>
        <w:r w:rsidRPr="00C2211C">
          <w:rPr>
            <w:rStyle w:val="Hyperlink"/>
            <w:noProof/>
          </w:rPr>
          <w:t>ip_disable</w:t>
        </w:r>
        <w:r>
          <w:rPr>
            <w:noProof/>
            <w:webHidden/>
          </w:rPr>
          <w:tab/>
        </w:r>
        <w:r>
          <w:rPr>
            <w:noProof/>
            <w:webHidden/>
          </w:rPr>
          <w:fldChar w:fldCharType="begin"/>
        </w:r>
        <w:r>
          <w:rPr>
            <w:noProof/>
            <w:webHidden/>
          </w:rPr>
          <w:instrText xml:space="preserve"> PAGEREF _Toc536798248 \h </w:instrText>
        </w:r>
        <w:r>
          <w:rPr>
            <w:noProof/>
            <w:webHidden/>
          </w:rPr>
        </w:r>
        <w:r>
          <w:rPr>
            <w:noProof/>
            <w:webHidden/>
          </w:rPr>
          <w:fldChar w:fldCharType="separate"/>
        </w:r>
        <w:r>
          <w:rPr>
            <w:noProof/>
            <w:webHidden/>
          </w:rPr>
          <w:t>20</w:t>
        </w:r>
        <w:r>
          <w:rPr>
            <w:noProof/>
            <w:webHidden/>
          </w:rPr>
          <w:fldChar w:fldCharType="end"/>
        </w:r>
      </w:hyperlink>
    </w:p>
    <w:p w14:paraId="6A685B03" w14:textId="77777777" w:rsidR="000E05E6" w:rsidRDefault="000E05E6">
      <w:pPr>
        <w:pStyle w:val="TOC3"/>
        <w:rPr>
          <w:rFonts w:asciiTheme="minorHAnsi" w:eastAsiaTheme="minorEastAsia" w:hAnsiTheme="minorHAnsi"/>
          <w:noProof/>
          <w:color w:val="auto"/>
          <w:sz w:val="22"/>
        </w:rPr>
      </w:pPr>
      <w:hyperlink w:anchor="_Toc536798249" w:history="1">
        <w:r w:rsidRPr="00C2211C">
          <w:rPr>
            <w:rStyle w:val="Hyperlink"/>
            <w:noProof/>
          </w:rPr>
          <w:t>3.3.1</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_Toc536798249 \h </w:instrText>
        </w:r>
        <w:r>
          <w:rPr>
            <w:noProof/>
            <w:webHidden/>
          </w:rPr>
        </w:r>
        <w:r>
          <w:rPr>
            <w:noProof/>
            <w:webHidden/>
          </w:rPr>
          <w:fldChar w:fldCharType="separate"/>
        </w:r>
        <w:r>
          <w:rPr>
            <w:noProof/>
            <w:webHidden/>
          </w:rPr>
          <w:t>21</w:t>
        </w:r>
        <w:r>
          <w:rPr>
            <w:noProof/>
            <w:webHidden/>
          </w:rPr>
          <w:fldChar w:fldCharType="end"/>
        </w:r>
      </w:hyperlink>
    </w:p>
    <w:p w14:paraId="40786658" w14:textId="77777777" w:rsidR="000E05E6" w:rsidRDefault="000E05E6">
      <w:pPr>
        <w:pStyle w:val="TOC2"/>
        <w:rPr>
          <w:rFonts w:asciiTheme="minorHAnsi" w:eastAsiaTheme="minorEastAsia" w:hAnsiTheme="minorHAnsi"/>
          <w:noProof/>
          <w:color w:val="auto"/>
          <w:sz w:val="22"/>
        </w:rPr>
      </w:pPr>
      <w:hyperlink w:anchor="_Toc536798250" w:history="1">
        <w:r w:rsidRPr="00C2211C">
          <w:rPr>
            <w:rStyle w:val="Hyperlink"/>
            <w:noProof/>
          </w:rPr>
          <w:t>3.4</w:t>
        </w:r>
        <w:r>
          <w:rPr>
            <w:rFonts w:asciiTheme="minorHAnsi" w:eastAsiaTheme="minorEastAsia" w:hAnsiTheme="minorHAnsi"/>
            <w:noProof/>
            <w:color w:val="auto"/>
            <w:sz w:val="22"/>
          </w:rPr>
          <w:tab/>
        </w:r>
        <w:r w:rsidRPr="00C2211C">
          <w:rPr>
            <w:rStyle w:val="Hyperlink"/>
            <w:noProof/>
          </w:rPr>
          <w:t>fuse_hip_glue</w:t>
        </w:r>
        <w:r>
          <w:rPr>
            <w:noProof/>
            <w:webHidden/>
          </w:rPr>
          <w:tab/>
        </w:r>
        <w:r>
          <w:rPr>
            <w:noProof/>
            <w:webHidden/>
          </w:rPr>
          <w:fldChar w:fldCharType="begin"/>
        </w:r>
        <w:r>
          <w:rPr>
            <w:noProof/>
            <w:webHidden/>
          </w:rPr>
          <w:instrText xml:space="preserve"> PAGEREF _Toc536798250 \h </w:instrText>
        </w:r>
        <w:r>
          <w:rPr>
            <w:noProof/>
            <w:webHidden/>
          </w:rPr>
        </w:r>
        <w:r>
          <w:rPr>
            <w:noProof/>
            <w:webHidden/>
          </w:rPr>
          <w:fldChar w:fldCharType="separate"/>
        </w:r>
        <w:r>
          <w:rPr>
            <w:noProof/>
            <w:webHidden/>
          </w:rPr>
          <w:t>21</w:t>
        </w:r>
        <w:r>
          <w:rPr>
            <w:noProof/>
            <w:webHidden/>
          </w:rPr>
          <w:fldChar w:fldCharType="end"/>
        </w:r>
      </w:hyperlink>
    </w:p>
    <w:p w14:paraId="65FB1928" w14:textId="77777777" w:rsidR="000E05E6" w:rsidRDefault="000E05E6">
      <w:pPr>
        <w:pStyle w:val="TOC2"/>
        <w:rPr>
          <w:rFonts w:asciiTheme="minorHAnsi" w:eastAsiaTheme="minorEastAsia" w:hAnsiTheme="minorHAnsi"/>
          <w:noProof/>
          <w:color w:val="auto"/>
          <w:sz w:val="22"/>
        </w:rPr>
      </w:pPr>
      <w:hyperlink w:anchor="_Toc536798251" w:history="1">
        <w:r w:rsidRPr="00C2211C">
          <w:rPr>
            <w:rStyle w:val="Hyperlink"/>
            <w:noProof/>
          </w:rPr>
          <w:t>A required by the fuse group that needed a repo in $IP_MODELS.  Not for general consumption.</w:t>
        </w:r>
        <w:r>
          <w:rPr>
            <w:noProof/>
            <w:webHidden/>
          </w:rPr>
          <w:tab/>
        </w:r>
        <w:r>
          <w:rPr>
            <w:noProof/>
            <w:webHidden/>
          </w:rPr>
          <w:fldChar w:fldCharType="begin"/>
        </w:r>
        <w:r>
          <w:rPr>
            <w:noProof/>
            <w:webHidden/>
          </w:rPr>
          <w:instrText xml:space="preserve"> PAGEREF _Toc536798251 \h </w:instrText>
        </w:r>
        <w:r>
          <w:rPr>
            <w:noProof/>
            <w:webHidden/>
          </w:rPr>
        </w:r>
        <w:r>
          <w:rPr>
            <w:noProof/>
            <w:webHidden/>
          </w:rPr>
          <w:fldChar w:fldCharType="separate"/>
        </w:r>
        <w:r>
          <w:rPr>
            <w:noProof/>
            <w:webHidden/>
          </w:rPr>
          <w:t>21</w:t>
        </w:r>
        <w:r>
          <w:rPr>
            <w:noProof/>
            <w:webHidden/>
          </w:rPr>
          <w:fldChar w:fldCharType="end"/>
        </w:r>
      </w:hyperlink>
    </w:p>
    <w:p w14:paraId="6D00EF8A" w14:textId="77777777" w:rsidR="000E05E6" w:rsidRDefault="000E05E6">
      <w:pPr>
        <w:pStyle w:val="TOC3"/>
        <w:rPr>
          <w:rFonts w:asciiTheme="minorHAnsi" w:eastAsiaTheme="minorEastAsia" w:hAnsiTheme="minorHAnsi"/>
          <w:noProof/>
          <w:color w:val="auto"/>
          <w:sz w:val="22"/>
        </w:rPr>
      </w:pPr>
      <w:hyperlink w:anchor="_Toc536798252" w:history="1">
        <w:r w:rsidRPr="00C2211C">
          <w:rPr>
            <w:rStyle w:val="Hyperlink"/>
            <w:noProof/>
          </w:rPr>
          <w:t>3.4.1</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_Toc536798252 \h </w:instrText>
        </w:r>
        <w:r>
          <w:rPr>
            <w:noProof/>
            <w:webHidden/>
          </w:rPr>
        </w:r>
        <w:r>
          <w:rPr>
            <w:noProof/>
            <w:webHidden/>
          </w:rPr>
          <w:fldChar w:fldCharType="separate"/>
        </w:r>
        <w:r>
          <w:rPr>
            <w:noProof/>
            <w:webHidden/>
          </w:rPr>
          <w:t>21</w:t>
        </w:r>
        <w:r>
          <w:rPr>
            <w:noProof/>
            <w:webHidden/>
          </w:rPr>
          <w:fldChar w:fldCharType="end"/>
        </w:r>
      </w:hyperlink>
    </w:p>
    <w:p w14:paraId="57F2836F" w14:textId="77777777" w:rsidR="000E05E6" w:rsidRDefault="000E05E6">
      <w:pPr>
        <w:pStyle w:val="TOC1"/>
        <w:rPr>
          <w:rFonts w:asciiTheme="minorHAnsi" w:eastAsiaTheme="minorEastAsia" w:hAnsiTheme="minorHAnsi"/>
          <w:noProof/>
          <w:color w:val="auto"/>
          <w:sz w:val="22"/>
        </w:rPr>
      </w:pPr>
      <w:hyperlink w:anchor="_Toc536798253" w:history="1">
        <w:r w:rsidRPr="00C2211C">
          <w:rPr>
            <w:rStyle w:val="Hyperlink"/>
            <w:noProof/>
          </w:rPr>
          <w:t>4</w:t>
        </w:r>
        <w:r>
          <w:rPr>
            <w:rFonts w:asciiTheme="minorHAnsi" w:eastAsiaTheme="minorEastAsia" w:hAnsiTheme="minorHAnsi"/>
            <w:noProof/>
            <w:color w:val="auto"/>
            <w:sz w:val="22"/>
          </w:rPr>
          <w:tab/>
        </w:r>
        <w:r w:rsidRPr="00C2211C">
          <w:rPr>
            <w:rStyle w:val="Hyperlink"/>
            <w:noProof/>
          </w:rPr>
          <w:t>Design Information for Integration</w:t>
        </w:r>
        <w:r>
          <w:rPr>
            <w:noProof/>
            <w:webHidden/>
          </w:rPr>
          <w:tab/>
        </w:r>
        <w:r>
          <w:rPr>
            <w:noProof/>
            <w:webHidden/>
          </w:rPr>
          <w:fldChar w:fldCharType="begin"/>
        </w:r>
        <w:r>
          <w:rPr>
            <w:noProof/>
            <w:webHidden/>
          </w:rPr>
          <w:instrText xml:space="preserve"> PAGEREF _Toc536798253 \h </w:instrText>
        </w:r>
        <w:r>
          <w:rPr>
            <w:noProof/>
            <w:webHidden/>
          </w:rPr>
        </w:r>
        <w:r>
          <w:rPr>
            <w:noProof/>
            <w:webHidden/>
          </w:rPr>
          <w:fldChar w:fldCharType="separate"/>
        </w:r>
        <w:r>
          <w:rPr>
            <w:noProof/>
            <w:webHidden/>
          </w:rPr>
          <w:t>22</w:t>
        </w:r>
        <w:r>
          <w:rPr>
            <w:noProof/>
            <w:webHidden/>
          </w:rPr>
          <w:fldChar w:fldCharType="end"/>
        </w:r>
      </w:hyperlink>
    </w:p>
    <w:p w14:paraId="0DA90E5F" w14:textId="77777777" w:rsidR="000E05E6" w:rsidRDefault="000E05E6">
      <w:pPr>
        <w:pStyle w:val="TOC2"/>
        <w:rPr>
          <w:rFonts w:asciiTheme="minorHAnsi" w:eastAsiaTheme="minorEastAsia" w:hAnsiTheme="minorHAnsi"/>
          <w:noProof/>
          <w:color w:val="auto"/>
          <w:sz w:val="22"/>
        </w:rPr>
      </w:pPr>
      <w:hyperlink w:anchor="_Toc536798254" w:history="1">
        <w:r w:rsidRPr="00C2211C">
          <w:rPr>
            <w:rStyle w:val="Hyperlink"/>
            <w:noProof/>
          </w:rPr>
          <w:t>4.1</w:t>
        </w:r>
        <w:r>
          <w:rPr>
            <w:rFonts w:asciiTheme="minorHAnsi" w:eastAsiaTheme="minorEastAsia" w:hAnsiTheme="minorHAnsi"/>
            <w:noProof/>
            <w:color w:val="auto"/>
            <w:sz w:val="22"/>
          </w:rPr>
          <w:tab/>
        </w:r>
        <w:r w:rsidRPr="00C2211C">
          <w:rPr>
            <w:rStyle w:val="Hyperlink"/>
            <w:noProof/>
          </w:rPr>
          <w:t>RTL Directory Structure</w:t>
        </w:r>
        <w:r>
          <w:rPr>
            <w:noProof/>
            <w:webHidden/>
          </w:rPr>
          <w:tab/>
        </w:r>
        <w:r>
          <w:rPr>
            <w:noProof/>
            <w:webHidden/>
          </w:rPr>
          <w:fldChar w:fldCharType="begin"/>
        </w:r>
        <w:r>
          <w:rPr>
            <w:noProof/>
            <w:webHidden/>
          </w:rPr>
          <w:instrText xml:space="preserve"> PAGEREF _Toc536798254 \h </w:instrText>
        </w:r>
        <w:r>
          <w:rPr>
            <w:noProof/>
            <w:webHidden/>
          </w:rPr>
        </w:r>
        <w:r>
          <w:rPr>
            <w:noProof/>
            <w:webHidden/>
          </w:rPr>
          <w:fldChar w:fldCharType="separate"/>
        </w:r>
        <w:r>
          <w:rPr>
            <w:noProof/>
            <w:webHidden/>
          </w:rPr>
          <w:t>22</w:t>
        </w:r>
        <w:r>
          <w:rPr>
            <w:noProof/>
            <w:webHidden/>
          </w:rPr>
          <w:fldChar w:fldCharType="end"/>
        </w:r>
      </w:hyperlink>
    </w:p>
    <w:p w14:paraId="29990C35" w14:textId="77777777" w:rsidR="000E05E6" w:rsidRDefault="000E05E6">
      <w:pPr>
        <w:pStyle w:val="TOC2"/>
        <w:rPr>
          <w:rFonts w:asciiTheme="minorHAnsi" w:eastAsiaTheme="minorEastAsia" w:hAnsiTheme="minorHAnsi"/>
          <w:noProof/>
          <w:color w:val="auto"/>
          <w:sz w:val="22"/>
        </w:rPr>
      </w:pPr>
      <w:hyperlink w:anchor="_Toc536798255" w:history="1">
        <w:r w:rsidRPr="00C2211C">
          <w:rPr>
            <w:rStyle w:val="Hyperlink"/>
            <w:noProof/>
          </w:rPr>
          <w:t>4.2</w:t>
        </w:r>
        <w:r>
          <w:rPr>
            <w:rFonts w:asciiTheme="minorHAnsi" w:eastAsiaTheme="minorEastAsia" w:hAnsiTheme="minorHAnsi"/>
            <w:noProof/>
            <w:color w:val="auto"/>
            <w:sz w:val="22"/>
          </w:rPr>
          <w:tab/>
        </w:r>
        <w:r w:rsidRPr="00C2211C">
          <w:rPr>
            <w:rStyle w:val="Hyperlink"/>
            <w:noProof/>
          </w:rPr>
          <w:t>Clock, Power and Reset Domains</w:t>
        </w:r>
        <w:r>
          <w:rPr>
            <w:noProof/>
            <w:webHidden/>
          </w:rPr>
          <w:tab/>
        </w:r>
        <w:r>
          <w:rPr>
            <w:noProof/>
            <w:webHidden/>
          </w:rPr>
          <w:fldChar w:fldCharType="begin"/>
        </w:r>
        <w:r>
          <w:rPr>
            <w:noProof/>
            <w:webHidden/>
          </w:rPr>
          <w:instrText xml:space="preserve"> PAGEREF _Toc536798255 \h </w:instrText>
        </w:r>
        <w:r>
          <w:rPr>
            <w:noProof/>
            <w:webHidden/>
          </w:rPr>
        </w:r>
        <w:r>
          <w:rPr>
            <w:noProof/>
            <w:webHidden/>
          </w:rPr>
          <w:fldChar w:fldCharType="separate"/>
        </w:r>
        <w:r>
          <w:rPr>
            <w:noProof/>
            <w:webHidden/>
          </w:rPr>
          <w:t>22</w:t>
        </w:r>
        <w:r>
          <w:rPr>
            <w:noProof/>
            <w:webHidden/>
          </w:rPr>
          <w:fldChar w:fldCharType="end"/>
        </w:r>
      </w:hyperlink>
    </w:p>
    <w:p w14:paraId="6F7621D8" w14:textId="77777777" w:rsidR="000E05E6" w:rsidRDefault="000E05E6">
      <w:pPr>
        <w:pStyle w:val="TOC3"/>
        <w:rPr>
          <w:rFonts w:asciiTheme="minorHAnsi" w:eastAsiaTheme="minorEastAsia" w:hAnsiTheme="minorHAnsi"/>
          <w:noProof/>
          <w:color w:val="auto"/>
          <w:sz w:val="22"/>
        </w:rPr>
      </w:pPr>
      <w:hyperlink w:anchor="_Toc536798256" w:history="1">
        <w:r w:rsidRPr="00C2211C">
          <w:rPr>
            <w:rStyle w:val="Hyperlink"/>
            <w:noProof/>
          </w:rPr>
          <w:t>4.2.1</w:t>
        </w:r>
        <w:r>
          <w:rPr>
            <w:rFonts w:asciiTheme="minorHAnsi" w:eastAsiaTheme="minorEastAsia" w:hAnsiTheme="minorHAnsi"/>
            <w:noProof/>
            <w:color w:val="auto"/>
            <w:sz w:val="22"/>
          </w:rPr>
          <w:tab/>
        </w:r>
        <w:r w:rsidRPr="00C2211C">
          <w:rPr>
            <w:rStyle w:val="Hyperlink"/>
            <w:noProof/>
          </w:rPr>
          <w:t>Clock Domain Diagram</w:t>
        </w:r>
        <w:r>
          <w:rPr>
            <w:noProof/>
            <w:webHidden/>
          </w:rPr>
          <w:tab/>
        </w:r>
        <w:r>
          <w:rPr>
            <w:noProof/>
            <w:webHidden/>
          </w:rPr>
          <w:fldChar w:fldCharType="begin"/>
        </w:r>
        <w:r>
          <w:rPr>
            <w:noProof/>
            <w:webHidden/>
          </w:rPr>
          <w:instrText xml:space="preserve"> PAGEREF _Toc536798256 \h </w:instrText>
        </w:r>
        <w:r>
          <w:rPr>
            <w:noProof/>
            <w:webHidden/>
          </w:rPr>
        </w:r>
        <w:r>
          <w:rPr>
            <w:noProof/>
            <w:webHidden/>
          </w:rPr>
          <w:fldChar w:fldCharType="separate"/>
        </w:r>
        <w:r>
          <w:rPr>
            <w:noProof/>
            <w:webHidden/>
          </w:rPr>
          <w:t>22</w:t>
        </w:r>
        <w:r>
          <w:rPr>
            <w:noProof/>
            <w:webHidden/>
          </w:rPr>
          <w:fldChar w:fldCharType="end"/>
        </w:r>
      </w:hyperlink>
    </w:p>
    <w:p w14:paraId="21FD5E72" w14:textId="77777777" w:rsidR="000E05E6" w:rsidRDefault="000E05E6">
      <w:pPr>
        <w:pStyle w:val="TOC2"/>
        <w:rPr>
          <w:rFonts w:asciiTheme="minorHAnsi" w:eastAsiaTheme="minorEastAsia" w:hAnsiTheme="minorHAnsi"/>
          <w:noProof/>
          <w:color w:val="auto"/>
          <w:sz w:val="22"/>
        </w:rPr>
      </w:pPr>
      <w:hyperlink w:anchor="_Toc536798257" w:history="1">
        <w:r w:rsidRPr="00C2211C">
          <w:rPr>
            <w:rStyle w:val="Hyperlink"/>
            <w:noProof/>
          </w:rPr>
          <w:t>4.3</w:t>
        </w:r>
        <w:r>
          <w:rPr>
            <w:rFonts w:asciiTheme="minorHAnsi" w:eastAsiaTheme="minorEastAsia" w:hAnsiTheme="minorHAnsi"/>
            <w:noProof/>
            <w:color w:val="auto"/>
            <w:sz w:val="22"/>
          </w:rPr>
          <w:tab/>
        </w:r>
        <w:r w:rsidRPr="00C2211C">
          <w:rPr>
            <w:rStyle w:val="Hyperlink"/>
            <w:noProof/>
          </w:rPr>
          <w:t>Embedded Building Blocks/Custom Logic</w:t>
        </w:r>
        <w:r>
          <w:rPr>
            <w:noProof/>
            <w:webHidden/>
          </w:rPr>
          <w:tab/>
        </w:r>
        <w:r>
          <w:rPr>
            <w:noProof/>
            <w:webHidden/>
          </w:rPr>
          <w:fldChar w:fldCharType="begin"/>
        </w:r>
        <w:r>
          <w:rPr>
            <w:noProof/>
            <w:webHidden/>
          </w:rPr>
          <w:instrText xml:space="preserve"> PAGEREF _Toc536798257 \h </w:instrText>
        </w:r>
        <w:r>
          <w:rPr>
            <w:noProof/>
            <w:webHidden/>
          </w:rPr>
        </w:r>
        <w:r>
          <w:rPr>
            <w:noProof/>
            <w:webHidden/>
          </w:rPr>
          <w:fldChar w:fldCharType="separate"/>
        </w:r>
        <w:r>
          <w:rPr>
            <w:noProof/>
            <w:webHidden/>
          </w:rPr>
          <w:t>22</w:t>
        </w:r>
        <w:r>
          <w:rPr>
            <w:noProof/>
            <w:webHidden/>
          </w:rPr>
          <w:fldChar w:fldCharType="end"/>
        </w:r>
      </w:hyperlink>
    </w:p>
    <w:p w14:paraId="101D0260" w14:textId="77777777" w:rsidR="000E05E6" w:rsidRDefault="000E05E6">
      <w:pPr>
        <w:pStyle w:val="TOC2"/>
        <w:rPr>
          <w:rFonts w:asciiTheme="minorHAnsi" w:eastAsiaTheme="minorEastAsia" w:hAnsiTheme="minorHAnsi"/>
          <w:noProof/>
          <w:color w:val="auto"/>
          <w:sz w:val="22"/>
        </w:rPr>
      </w:pPr>
      <w:hyperlink w:anchor="_Toc536798258" w:history="1">
        <w:r w:rsidRPr="00C2211C">
          <w:rPr>
            <w:rStyle w:val="Hyperlink"/>
            <w:noProof/>
          </w:rPr>
          <w:t>4.4</w:t>
        </w:r>
        <w:r>
          <w:rPr>
            <w:rFonts w:asciiTheme="minorHAnsi" w:eastAsiaTheme="minorEastAsia" w:hAnsiTheme="minorHAnsi"/>
            <w:noProof/>
            <w:color w:val="auto"/>
            <w:sz w:val="22"/>
          </w:rPr>
          <w:tab/>
        </w:r>
        <w:r w:rsidRPr="00C2211C">
          <w:rPr>
            <w:rStyle w:val="Hyperlink"/>
            <w:noProof/>
          </w:rPr>
          <w:t>RTL Configuration Parameters</w:t>
        </w:r>
        <w:r>
          <w:rPr>
            <w:noProof/>
            <w:webHidden/>
          </w:rPr>
          <w:tab/>
        </w:r>
        <w:r>
          <w:rPr>
            <w:noProof/>
            <w:webHidden/>
          </w:rPr>
          <w:fldChar w:fldCharType="begin"/>
        </w:r>
        <w:r>
          <w:rPr>
            <w:noProof/>
            <w:webHidden/>
          </w:rPr>
          <w:instrText xml:space="preserve"> PAGEREF _Toc536798258 \h </w:instrText>
        </w:r>
        <w:r>
          <w:rPr>
            <w:noProof/>
            <w:webHidden/>
          </w:rPr>
        </w:r>
        <w:r>
          <w:rPr>
            <w:noProof/>
            <w:webHidden/>
          </w:rPr>
          <w:fldChar w:fldCharType="separate"/>
        </w:r>
        <w:r>
          <w:rPr>
            <w:noProof/>
            <w:webHidden/>
          </w:rPr>
          <w:t>22</w:t>
        </w:r>
        <w:r>
          <w:rPr>
            <w:noProof/>
            <w:webHidden/>
          </w:rPr>
          <w:fldChar w:fldCharType="end"/>
        </w:r>
      </w:hyperlink>
    </w:p>
    <w:p w14:paraId="43F0D0E0" w14:textId="77777777" w:rsidR="000E05E6" w:rsidRDefault="000E05E6">
      <w:pPr>
        <w:pStyle w:val="TOC3"/>
        <w:rPr>
          <w:rFonts w:asciiTheme="minorHAnsi" w:eastAsiaTheme="minorEastAsia" w:hAnsiTheme="minorHAnsi"/>
          <w:noProof/>
          <w:color w:val="auto"/>
          <w:sz w:val="22"/>
        </w:rPr>
      </w:pPr>
      <w:hyperlink w:anchor="_Toc536798259" w:history="1">
        <w:r w:rsidRPr="00C2211C">
          <w:rPr>
            <w:rStyle w:val="Hyperlink"/>
            <w:noProof/>
          </w:rPr>
          <w:t>4.4.1</w:t>
        </w:r>
        <w:r>
          <w:rPr>
            <w:rFonts w:asciiTheme="minorHAnsi" w:eastAsiaTheme="minorEastAsia" w:hAnsiTheme="minorHAnsi"/>
            <w:noProof/>
            <w:color w:val="auto"/>
            <w:sz w:val="22"/>
          </w:rPr>
          <w:tab/>
        </w:r>
        <w:r w:rsidRPr="00C2211C">
          <w:rPr>
            <w:rStyle w:val="Hyperlink"/>
            <w:noProof/>
          </w:rPr>
          <w:t>Mandatory Parameters</w:t>
        </w:r>
        <w:r>
          <w:rPr>
            <w:noProof/>
            <w:webHidden/>
          </w:rPr>
          <w:tab/>
        </w:r>
        <w:r>
          <w:rPr>
            <w:noProof/>
            <w:webHidden/>
          </w:rPr>
          <w:fldChar w:fldCharType="begin"/>
        </w:r>
        <w:r>
          <w:rPr>
            <w:noProof/>
            <w:webHidden/>
          </w:rPr>
          <w:instrText xml:space="preserve"> PAGEREF _Toc536798259 \h </w:instrText>
        </w:r>
        <w:r>
          <w:rPr>
            <w:noProof/>
            <w:webHidden/>
          </w:rPr>
        </w:r>
        <w:r>
          <w:rPr>
            <w:noProof/>
            <w:webHidden/>
          </w:rPr>
          <w:fldChar w:fldCharType="separate"/>
        </w:r>
        <w:r>
          <w:rPr>
            <w:noProof/>
            <w:webHidden/>
          </w:rPr>
          <w:t>22</w:t>
        </w:r>
        <w:r>
          <w:rPr>
            <w:noProof/>
            <w:webHidden/>
          </w:rPr>
          <w:fldChar w:fldCharType="end"/>
        </w:r>
      </w:hyperlink>
    </w:p>
    <w:p w14:paraId="0889FD77" w14:textId="77777777" w:rsidR="000E05E6" w:rsidRDefault="000E05E6">
      <w:pPr>
        <w:pStyle w:val="TOC3"/>
        <w:rPr>
          <w:rFonts w:asciiTheme="minorHAnsi" w:eastAsiaTheme="minorEastAsia" w:hAnsiTheme="minorHAnsi"/>
          <w:noProof/>
          <w:color w:val="auto"/>
          <w:sz w:val="22"/>
        </w:rPr>
      </w:pPr>
      <w:hyperlink w:anchor="_Toc536798260" w:history="1">
        <w:r w:rsidRPr="00C2211C">
          <w:rPr>
            <w:rStyle w:val="Hyperlink"/>
            <w:noProof/>
          </w:rPr>
          <w:t>4.4.2</w:t>
        </w:r>
        <w:r>
          <w:rPr>
            <w:rFonts w:asciiTheme="minorHAnsi" w:eastAsiaTheme="minorEastAsia" w:hAnsiTheme="minorHAnsi"/>
            <w:noProof/>
            <w:color w:val="auto"/>
            <w:sz w:val="22"/>
          </w:rPr>
          <w:tab/>
        </w:r>
        <w:r w:rsidRPr="00C2211C">
          <w:rPr>
            <w:rStyle w:val="Hyperlink"/>
            <w:noProof/>
          </w:rPr>
          <w:t>Boundary Scan Parameters</w:t>
        </w:r>
        <w:r>
          <w:rPr>
            <w:noProof/>
            <w:webHidden/>
          </w:rPr>
          <w:tab/>
        </w:r>
        <w:r>
          <w:rPr>
            <w:noProof/>
            <w:webHidden/>
          </w:rPr>
          <w:fldChar w:fldCharType="begin"/>
        </w:r>
        <w:r>
          <w:rPr>
            <w:noProof/>
            <w:webHidden/>
          </w:rPr>
          <w:instrText xml:space="preserve"> PAGEREF _Toc536798260 \h </w:instrText>
        </w:r>
        <w:r>
          <w:rPr>
            <w:noProof/>
            <w:webHidden/>
          </w:rPr>
        </w:r>
        <w:r>
          <w:rPr>
            <w:noProof/>
            <w:webHidden/>
          </w:rPr>
          <w:fldChar w:fldCharType="separate"/>
        </w:r>
        <w:r>
          <w:rPr>
            <w:noProof/>
            <w:webHidden/>
          </w:rPr>
          <w:t>23</w:t>
        </w:r>
        <w:r>
          <w:rPr>
            <w:noProof/>
            <w:webHidden/>
          </w:rPr>
          <w:fldChar w:fldCharType="end"/>
        </w:r>
      </w:hyperlink>
    </w:p>
    <w:p w14:paraId="30CD7AC6" w14:textId="77777777" w:rsidR="000E05E6" w:rsidRDefault="000E05E6">
      <w:pPr>
        <w:pStyle w:val="TOC3"/>
        <w:rPr>
          <w:rFonts w:asciiTheme="minorHAnsi" w:eastAsiaTheme="minorEastAsia" w:hAnsiTheme="minorHAnsi"/>
          <w:noProof/>
          <w:color w:val="auto"/>
          <w:sz w:val="22"/>
        </w:rPr>
      </w:pPr>
      <w:hyperlink w:anchor="_Toc536798261" w:history="1">
        <w:r w:rsidRPr="00C2211C">
          <w:rPr>
            <w:rStyle w:val="Hyperlink"/>
            <w:noProof/>
          </w:rPr>
          <w:t>4.4.3</w:t>
        </w:r>
        <w:r>
          <w:rPr>
            <w:rFonts w:asciiTheme="minorHAnsi" w:eastAsiaTheme="minorEastAsia" w:hAnsiTheme="minorHAnsi"/>
            <w:noProof/>
            <w:color w:val="auto"/>
            <w:sz w:val="22"/>
          </w:rPr>
          <w:tab/>
        </w:r>
        <w:r w:rsidRPr="00C2211C">
          <w:rPr>
            <w:rStyle w:val="Hyperlink"/>
            <w:noProof/>
          </w:rPr>
          <w:t>Test Data Register Parameters</w:t>
        </w:r>
        <w:r>
          <w:rPr>
            <w:noProof/>
            <w:webHidden/>
          </w:rPr>
          <w:tab/>
        </w:r>
        <w:r>
          <w:rPr>
            <w:noProof/>
            <w:webHidden/>
          </w:rPr>
          <w:fldChar w:fldCharType="begin"/>
        </w:r>
        <w:r>
          <w:rPr>
            <w:noProof/>
            <w:webHidden/>
          </w:rPr>
          <w:instrText xml:space="preserve"> PAGEREF _Toc536798261 \h </w:instrText>
        </w:r>
        <w:r>
          <w:rPr>
            <w:noProof/>
            <w:webHidden/>
          </w:rPr>
        </w:r>
        <w:r>
          <w:rPr>
            <w:noProof/>
            <w:webHidden/>
          </w:rPr>
          <w:fldChar w:fldCharType="separate"/>
        </w:r>
        <w:r>
          <w:rPr>
            <w:noProof/>
            <w:webHidden/>
          </w:rPr>
          <w:t>23</w:t>
        </w:r>
        <w:r>
          <w:rPr>
            <w:noProof/>
            <w:webHidden/>
          </w:rPr>
          <w:fldChar w:fldCharType="end"/>
        </w:r>
      </w:hyperlink>
    </w:p>
    <w:p w14:paraId="55EBCEC7" w14:textId="77777777" w:rsidR="000E05E6" w:rsidRDefault="000E05E6">
      <w:pPr>
        <w:pStyle w:val="TOC2"/>
        <w:rPr>
          <w:rFonts w:asciiTheme="minorHAnsi" w:eastAsiaTheme="minorEastAsia" w:hAnsiTheme="minorHAnsi"/>
          <w:noProof/>
          <w:color w:val="auto"/>
          <w:sz w:val="22"/>
        </w:rPr>
      </w:pPr>
      <w:hyperlink w:anchor="_Toc536798262" w:history="1">
        <w:r w:rsidRPr="00C2211C">
          <w:rPr>
            <w:rStyle w:val="Hyperlink"/>
            <w:noProof/>
          </w:rPr>
          <w:t>4.5</w:t>
        </w:r>
        <w:r>
          <w:rPr>
            <w:rFonts w:asciiTheme="minorHAnsi" w:eastAsiaTheme="minorEastAsia" w:hAnsiTheme="minorHAnsi"/>
            <w:noProof/>
            <w:color w:val="auto"/>
            <w:sz w:val="22"/>
          </w:rPr>
          <w:tab/>
        </w:r>
        <w:r w:rsidRPr="00C2211C">
          <w:rPr>
            <w:rStyle w:val="Hyperlink"/>
            <w:noProof/>
          </w:rPr>
          <w:t>Testbench Parameters</w:t>
        </w:r>
        <w:r>
          <w:rPr>
            <w:noProof/>
            <w:webHidden/>
          </w:rPr>
          <w:tab/>
        </w:r>
        <w:r>
          <w:rPr>
            <w:noProof/>
            <w:webHidden/>
          </w:rPr>
          <w:fldChar w:fldCharType="begin"/>
        </w:r>
        <w:r>
          <w:rPr>
            <w:noProof/>
            <w:webHidden/>
          </w:rPr>
          <w:instrText xml:space="preserve"> PAGEREF _Toc536798262 \h </w:instrText>
        </w:r>
        <w:r>
          <w:rPr>
            <w:noProof/>
            <w:webHidden/>
          </w:rPr>
        </w:r>
        <w:r>
          <w:rPr>
            <w:noProof/>
            <w:webHidden/>
          </w:rPr>
          <w:fldChar w:fldCharType="separate"/>
        </w:r>
        <w:r>
          <w:rPr>
            <w:noProof/>
            <w:webHidden/>
          </w:rPr>
          <w:t>23</w:t>
        </w:r>
        <w:r>
          <w:rPr>
            <w:noProof/>
            <w:webHidden/>
          </w:rPr>
          <w:fldChar w:fldCharType="end"/>
        </w:r>
      </w:hyperlink>
    </w:p>
    <w:p w14:paraId="526881C2" w14:textId="77777777" w:rsidR="000E05E6" w:rsidRDefault="000E05E6">
      <w:pPr>
        <w:pStyle w:val="TOC2"/>
        <w:rPr>
          <w:rFonts w:asciiTheme="minorHAnsi" w:eastAsiaTheme="minorEastAsia" w:hAnsiTheme="minorHAnsi"/>
          <w:noProof/>
          <w:color w:val="auto"/>
          <w:sz w:val="22"/>
        </w:rPr>
      </w:pPr>
      <w:hyperlink w:anchor="_Toc536798263" w:history="1">
        <w:r w:rsidRPr="00C2211C">
          <w:rPr>
            <w:rStyle w:val="Hyperlink"/>
            <w:noProof/>
          </w:rPr>
          <w:t>4.6</w:t>
        </w:r>
        <w:r>
          <w:rPr>
            <w:rFonts w:asciiTheme="minorHAnsi" w:eastAsiaTheme="minorEastAsia" w:hAnsiTheme="minorHAnsi"/>
            <w:noProof/>
            <w:color w:val="auto"/>
            <w:sz w:val="22"/>
          </w:rPr>
          <w:tab/>
        </w:r>
        <w:r w:rsidRPr="00C2211C">
          <w:rPr>
            <w:rStyle w:val="Hyperlink"/>
            <w:noProof/>
          </w:rPr>
          <w:t>IP Straps</w:t>
        </w:r>
        <w:r>
          <w:rPr>
            <w:noProof/>
            <w:webHidden/>
          </w:rPr>
          <w:tab/>
        </w:r>
        <w:r>
          <w:rPr>
            <w:noProof/>
            <w:webHidden/>
          </w:rPr>
          <w:fldChar w:fldCharType="begin"/>
        </w:r>
        <w:r>
          <w:rPr>
            <w:noProof/>
            <w:webHidden/>
          </w:rPr>
          <w:instrText xml:space="preserve"> PAGEREF _Toc536798263 \h </w:instrText>
        </w:r>
        <w:r>
          <w:rPr>
            <w:noProof/>
            <w:webHidden/>
          </w:rPr>
        </w:r>
        <w:r>
          <w:rPr>
            <w:noProof/>
            <w:webHidden/>
          </w:rPr>
          <w:fldChar w:fldCharType="separate"/>
        </w:r>
        <w:r>
          <w:rPr>
            <w:noProof/>
            <w:webHidden/>
          </w:rPr>
          <w:t>23</w:t>
        </w:r>
        <w:r>
          <w:rPr>
            <w:noProof/>
            <w:webHidden/>
          </w:rPr>
          <w:fldChar w:fldCharType="end"/>
        </w:r>
      </w:hyperlink>
    </w:p>
    <w:p w14:paraId="0E46C4AC" w14:textId="77777777" w:rsidR="000E05E6" w:rsidRDefault="000E05E6">
      <w:pPr>
        <w:pStyle w:val="TOC2"/>
        <w:rPr>
          <w:rFonts w:asciiTheme="minorHAnsi" w:eastAsiaTheme="minorEastAsia" w:hAnsiTheme="minorHAnsi"/>
          <w:noProof/>
          <w:color w:val="auto"/>
          <w:sz w:val="22"/>
        </w:rPr>
      </w:pPr>
      <w:hyperlink w:anchor="_Toc536798264" w:history="1">
        <w:r w:rsidRPr="00C2211C">
          <w:rPr>
            <w:rStyle w:val="Hyperlink"/>
            <w:noProof/>
          </w:rPr>
          <w:t>4.7</w:t>
        </w:r>
        <w:r>
          <w:rPr>
            <w:rFonts w:asciiTheme="minorHAnsi" w:eastAsiaTheme="minorEastAsia" w:hAnsiTheme="minorHAnsi"/>
            <w:noProof/>
            <w:color w:val="auto"/>
            <w:sz w:val="22"/>
          </w:rPr>
          <w:tab/>
        </w:r>
        <w:r w:rsidRPr="00C2211C">
          <w:rPr>
            <w:rStyle w:val="Hyperlink"/>
            <w:noProof/>
          </w:rPr>
          <w:t>Fuses</w:t>
        </w:r>
        <w:r>
          <w:rPr>
            <w:noProof/>
            <w:webHidden/>
          </w:rPr>
          <w:tab/>
        </w:r>
        <w:r>
          <w:rPr>
            <w:noProof/>
            <w:webHidden/>
          </w:rPr>
          <w:fldChar w:fldCharType="begin"/>
        </w:r>
        <w:r>
          <w:rPr>
            <w:noProof/>
            <w:webHidden/>
          </w:rPr>
          <w:instrText xml:space="preserve"> PAGEREF _Toc536798264 \h </w:instrText>
        </w:r>
        <w:r>
          <w:rPr>
            <w:noProof/>
            <w:webHidden/>
          </w:rPr>
        </w:r>
        <w:r>
          <w:rPr>
            <w:noProof/>
            <w:webHidden/>
          </w:rPr>
          <w:fldChar w:fldCharType="separate"/>
        </w:r>
        <w:r>
          <w:rPr>
            <w:noProof/>
            <w:webHidden/>
          </w:rPr>
          <w:t>23</w:t>
        </w:r>
        <w:r>
          <w:rPr>
            <w:noProof/>
            <w:webHidden/>
          </w:rPr>
          <w:fldChar w:fldCharType="end"/>
        </w:r>
      </w:hyperlink>
    </w:p>
    <w:p w14:paraId="4BF3C21E" w14:textId="77777777" w:rsidR="000E05E6" w:rsidRDefault="000E05E6">
      <w:pPr>
        <w:pStyle w:val="TOC2"/>
        <w:rPr>
          <w:rFonts w:asciiTheme="minorHAnsi" w:eastAsiaTheme="minorEastAsia" w:hAnsiTheme="minorHAnsi"/>
          <w:noProof/>
          <w:color w:val="auto"/>
          <w:sz w:val="22"/>
        </w:rPr>
      </w:pPr>
      <w:hyperlink w:anchor="_Toc536798265" w:history="1">
        <w:r w:rsidRPr="00C2211C">
          <w:rPr>
            <w:rStyle w:val="Hyperlink"/>
            <w:noProof/>
          </w:rPr>
          <w:t>4.8</w:t>
        </w:r>
        <w:r>
          <w:rPr>
            <w:rFonts w:asciiTheme="minorHAnsi" w:eastAsiaTheme="minorEastAsia" w:hAnsiTheme="minorHAnsi"/>
            <w:noProof/>
            <w:color w:val="auto"/>
            <w:sz w:val="22"/>
          </w:rPr>
          <w:tab/>
        </w:r>
        <w:r w:rsidRPr="00C2211C">
          <w:rPr>
            <w:rStyle w:val="Hyperlink"/>
            <w:noProof/>
          </w:rPr>
          <w:t>Power Information</w:t>
        </w:r>
        <w:r>
          <w:rPr>
            <w:noProof/>
            <w:webHidden/>
          </w:rPr>
          <w:tab/>
        </w:r>
        <w:r>
          <w:rPr>
            <w:noProof/>
            <w:webHidden/>
          </w:rPr>
          <w:fldChar w:fldCharType="begin"/>
        </w:r>
        <w:r>
          <w:rPr>
            <w:noProof/>
            <w:webHidden/>
          </w:rPr>
          <w:instrText xml:space="preserve"> PAGEREF _Toc536798265 \h </w:instrText>
        </w:r>
        <w:r>
          <w:rPr>
            <w:noProof/>
            <w:webHidden/>
          </w:rPr>
        </w:r>
        <w:r>
          <w:rPr>
            <w:noProof/>
            <w:webHidden/>
          </w:rPr>
          <w:fldChar w:fldCharType="separate"/>
        </w:r>
        <w:r>
          <w:rPr>
            <w:noProof/>
            <w:webHidden/>
          </w:rPr>
          <w:t>24</w:t>
        </w:r>
        <w:r>
          <w:rPr>
            <w:noProof/>
            <w:webHidden/>
          </w:rPr>
          <w:fldChar w:fldCharType="end"/>
        </w:r>
      </w:hyperlink>
    </w:p>
    <w:p w14:paraId="616AC540" w14:textId="77777777" w:rsidR="000E05E6" w:rsidRDefault="000E05E6">
      <w:pPr>
        <w:pStyle w:val="TOC3"/>
        <w:rPr>
          <w:rFonts w:asciiTheme="minorHAnsi" w:eastAsiaTheme="minorEastAsia" w:hAnsiTheme="minorHAnsi"/>
          <w:noProof/>
          <w:color w:val="auto"/>
          <w:sz w:val="22"/>
        </w:rPr>
      </w:pPr>
      <w:hyperlink w:anchor="_Toc536798266" w:history="1">
        <w:r w:rsidRPr="00C2211C">
          <w:rPr>
            <w:rStyle w:val="Hyperlink"/>
            <w:noProof/>
          </w:rPr>
          <w:t>4.8.1</w:t>
        </w:r>
        <w:r>
          <w:rPr>
            <w:rFonts w:asciiTheme="minorHAnsi" w:eastAsiaTheme="minorEastAsia" w:hAnsiTheme="minorHAnsi"/>
            <w:noProof/>
            <w:color w:val="auto"/>
            <w:sz w:val="22"/>
          </w:rPr>
          <w:tab/>
        </w:r>
        <w:r w:rsidRPr="00C2211C">
          <w:rPr>
            <w:rStyle w:val="Hyperlink"/>
            <w:noProof/>
          </w:rPr>
          <w:t>Power Supply</w:t>
        </w:r>
        <w:r>
          <w:rPr>
            <w:noProof/>
            <w:webHidden/>
          </w:rPr>
          <w:tab/>
        </w:r>
        <w:r>
          <w:rPr>
            <w:noProof/>
            <w:webHidden/>
          </w:rPr>
          <w:fldChar w:fldCharType="begin"/>
        </w:r>
        <w:r>
          <w:rPr>
            <w:noProof/>
            <w:webHidden/>
          </w:rPr>
          <w:instrText xml:space="preserve"> PAGEREF _Toc536798266 \h </w:instrText>
        </w:r>
        <w:r>
          <w:rPr>
            <w:noProof/>
            <w:webHidden/>
          </w:rPr>
        </w:r>
        <w:r>
          <w:rPr>
            <w:noProof/>
            <w:webHidden/>
          </w:rPr>
          <w:fldChar w:fldCharType="separate"/>
        </w:r>
        <w:r>
          <w:rPr>
            <w:noProof/>
            <w:webHidden/>
          </w:rPr>
          <w:t>24</w:t>
        </w:r>
        <w:r>
          <w:rPr>
            <w:noProof/>
            <w:webHidden/>
          </w:rPr>
          <w:fldChar w:fldCharType="end"/>
        </w:r>
      </w:hyperlink>
    </w:p>
    <w:p w14:paraId="581E059C" w14:textId="77777777" w:rsidR="000E05E6" w:rsidRDefault="000E05E6">
      <w:pPr>
        <w:pStyle w:val="TOC3"/>
        <w:rPr>
          <w:rFonts w:asciiTheme="minorHAnsi" w:eastAsiaTheme="minorEastAsia" w:hAnsiTheme="minorHAnsi"/>
          <w:noProof/>
          <w:color w:val="auto"/>
          <w:sz w:val="22"/>
        </w:rPr>
      </w:pPr>
      <w:hyperlink w:anchor="_Toc536798267" w:history="1">
        <w:r w:rsidRPr="00C2211C">
          <w:rPr>
            <w:rStyle w:val="Hyperlink"/>
            <w:noProof/>
          </w:rPr>
          <w:t>4.8.2</w:t>
        </w:r>
        <w:r>
          <w:rPr>
            <w:rFonts w:asciiTheme="minorHAnsi" w:eastAsiaTheme="minorEastAsia" w:hAnsiTheme="minorHAnsi"/>
            <w:noProof/>
            <w:color w:val="auto"/>
            <w:sz w:val="22"/>
          </w:rPr>
          <w:tab/>
        </w:r>
        <w:r w:rsidRPr="00C2211C">
          <w:rPr>
            <w:rStyle w:val="Hyperlink"/>
            <w:noProof/>
          </w:rPr>
          <w:t>Static Clock Gating</w:t>
        </w:r>
        <w:r>
          <w:rPr>
            <w:noProof/>
            <w:webHidden/>
          </w:rPr>
          <w:tab/>
        </w:r>
        <w:r>
          <w:rPr>
            <w:noProof/>
            <w:webHidden/>
          </w:rPr>
          <w:fldChar w:fldCharType="begin"/>
        </w:r>
        <w:r>
          <w:rPr>
            <w:noProof/>
            <w:webHidden/>
          </w:rPr>
          <w:instrText xml:space="preserve"> PAGEREF _Toc536798267 \h </w:instrText>
        </w:r>
        <w:r>
          <w:rPr>
            <w:noProof/>
            <w:webHidden/>
          </w:rPr>
        </w:r>
        <w:r>
          <w:rPr>
            <w:noProof/>
            <w:webHidden/>
          </w:rPr>
          <w:fldChar w:fldCharType="separate"/>
        </w:r>
        <w:r>
          <w:rPr>
            <w:noProof/>
            <w:webHidden/>
          </w:rPr>
          <w:t>24</w:t>
        </w:r>
        <w:r>
          <w:rPr>
            <w:noProof/>
            <w:webHidden/>
          </w:rPr>
          <w:fldChar w:fldCharType="end"/>
        </w:r>
      </w:hyperlink>
    </w:p>
    <w:p w14:paraId="12CA17F4" w14:textId="77777777" w:rsidR="000E05E6" w:rsidRDefault="000E05E6">
      <w:pPr>
        <w:pStyle w:val="TOC3"/>
        <w:rPr>
          <w:rFonts w:asciiTheme="minorHAnsi" w:eastAsiaTheme="minorEastAsia" w:hAnsiTheme="minorHAnsi"/>
          <w:noProof/>
          <w:color w:val="auto"/>
          <w:sz w:val="22"/>
        </w:rPr>
      </w:pPr>
      <w:hyperlink w:anchor="_Toc536798268" w:history="1">
        <w:r w:rsidRPr="00C2211C">
          <w:rPr>
            <w:rStyle w:val="Hyperlink"/>
            <w:noProof/>
          </w:rPr>
          <w:t>4.8.3</w:t>
        </w:r>
        <w:r>
          <w:rPr>
            <w:rFonts w:asciiTheme="minorHAnsi" w:eastAsiaTheme="minorEastAsia" w:hAnsiTheme="minorHAnsi"/>
            <w:noProof/>
            <w:color w:val="auto"/>
            <w:sz w:val="22"/>
          </w:rPr>
          <w:tab/>
        </w:r>
        <w:r w:rsidRPr="00C2211C">
          <w:rPr>
            <w:rStyle w:val="Hyperlink"/>
            <w:noProof/>
          </w:rPr>
          <w:t>Power Gating</w:t>
        </w:r>
        <w:r>
          <w:rPr>
            <w:noProof/>
            <w:webHidden/>
          </w:rPr>
          <w:tab/>
        </w:r>
        <w:r>
          <w:rPr>
            <w:noProof/>
            <w:webHidden/>
          </w:rPr>
          <w:fldChar w:fldCharType="begin"/>
        </w:r>
        <w:r>
          <w:rPr>
            <w:noProof/>
            <w:webHidden/>
          </w:rPr>
          <w:instrText xml:space="preserve"> PAGEREF _Toc536798268 \h </w:instrText>
        </w:r>
        <w:r>
          <w:rPr>
            <w:noProof/>
            <w:webHidden/>
          </w:rPr>
        </w:r>
        <w:r>
          <w:rPr>
            <w:noProof/>
            <w:webHidden/>
          </w:rPr>
          <w:fldChar w:fldCharType="separate"/>
        </w:r>
        <w:r>
          <w:rPr>
            <w:noProof/>
            <w:webHidden/>
          </w:rPr>
          <w:t>24</w:t>
        </w:r>
        <w:r>
          <w:rPr>
            <w:noProof/>
            <w:webHidden/>
          </w:rPr>
          <w:fldChar w:fldCharType="end"/>
        </w:r>
      </w:hyperlink>
    </w:p>
    <w:p w14:paraId="6E059CCB" w14:textId="77777777" w:rsidR="000E05E6" w:rsidRDefault="000E05E6">
      <w:pPr>
        <w:pStyle w:val="TOC3"/>
        <w:rPr>
          <w:rFonts w:asciiTheme="minorHAnsi" w:eastAsiaTheme="minorEastAsia" w:hAnsiTheme="minorHAnsi"/>
          <w:noProof/>
          <w:color w:val="auto"/>
          <w:sz w:val="22"/>
        </w:rPr>
      </w:pPr>
      <w:hyperlink w:anchor="_Toc536798269" w:history="1">
        <w:r w:rsidRPr="00C2211C">
          <w:rPr>
            <w:rStyle w:val="Hyperlink"/>
            <w:noProof/>
          </w:rPr>
          <w:t>4.8.4</w:t>
        </w:r>
        <w:r>
          <w:rPr>
            <w:rFonts w:asciiTheme="minorHAnsi" w:eastAsiaTheme="minorEastAsia" w:hAnsiTheme="minorHAnsi"/>
            <w:noProof/>
            <w:color w:val="auto"/>
            <w:sz w:val="22"/>
          </w:rPr>
          <w:tab/>
        </w:r>
        <w:r w:rsidRPr="00C2211C">
          <w:rPr>
            <w:rStyle w:val="Hyperlink"/>
            <w:noProof/>
          </w:rPr>
          <w:t>Bumps and Their Power Domains</w:t>
        </w:r>
        <w:r>
          <w:rPr>
            <w:noProof/>
            <w:webHidden/>
          </w:rPr>
          <w:tab/>
        </w:r>
        <w:r>
          <w:rPr>
            <w:noProof/>
            <w:webHidden/>
          </w:rPr>
          <w:fldChar w:fldCharType="begin"/>
        </w:r>
        <w:r>
          <w:rPr>
            <w:noProof/>
            <w:webHidden/>
          </w:rPr>
          <w:instrText xml:space="preserve"> PAGEREF _Toc536798269 \h </w:instrText>
        </w:r>
        <w:r>
          <w:rPr>
            <w:noProof/>
            <w:webHidden/>
          </w:rPr>
        </w:r>
        <w:r>
          <w:rPr>
            <w:noProof/>
            <w:webHidden/>
          </w:rPr>
          <w:fldChar w:fldCharType="separate"/>
        </w:r>
        <w:r>
          <w:rPr>
            <w:noProof/>
            <w:webHidden/>
          </w:rPr>
          <w:t>24</w:t>
        </w:r>
        <w:r>
          <w:rPr>
            <w:noProof/>
            <w:webHidden/>
          </w:rPr>
          <w:fldChar w:fldCharType="end"/>
        </w:r>
      </w:hyperlink>
    </w:p>
    <w:p w14:paraId="685CF794" w14:textId="77777777" w:rsidR="000E05E6" w:rsidRDefault="000E05E6">
      <w:pPr>
        <w:pStyle w:val="TOC2"/>
        <w:rPr>
          <w:rFonts w:asciiTheme="minorHAnsi" w:eastAsiaTheme="minorEastAsia" w:hAnsiTheme="minorHAnsi"/>
          <w:noProof/>
          <w:color w:val="auto"/>
          <w:sz w:val="22"/>
        </w:rPr>
      </w:pPr>
      <w:hyperlink w:anchor="_Toc536798270" w:history="1">
        <w:r w:rsidRPr="00C2211C">
          <w:rPr>
            <w:rStyle w:val="Hyperlink"/>
            <w:noProof/>
          </w:rPr>
          <w:t>4.9</w:t>
        </w:r>
        <w:r>
          <w:rPr>
            <w:rFonts w:asciiTheme="minorHAnsi" w:eastAsiaTheme="minorEastAsia" w:hAnsiTheme="minorHAnsi"/>
            <w:noProof/>
            <w:color w:val="auto"/>
            <w:sz w:val="22"/>
          </w:rPr>
          <w:tab/>
        </w:r>
        <w:r w:rsidRPr="00C2211C">
          <w:rPr>
            <w:rStyle w:val="Hyperlink"/>
            <w:noProof/>
          </w:rPr>
          <w:t>Power-up Requirements</w:t>
        </w:r>
        <w:r>
          <w:rPr>
            <w:noProof/>
            <w:webHidden/>
          </w:rPr>
          <w:tab/>
        </w:r>
        <w:r>
          <w:rPr>
            <w:noProof/>
            <w:webHidden/>
          </w:rPr>
          <w:fldChar w:fldCharType="begin"/>
        </w:r>
        <w:r>
          <w:rPr>
            <w:noProof/>
            <w:webHidden/>
          </w:rPr>
          <w:instrText xml:space="preserve"> PAGEREF _Toc536798270 \h </w:instrText>
        </w:r>
        <w:r>
          <w:rPr>
            <w:noProof/>
            <w:webHidden/>
          </w:rPr>
        </w:r>
        <w:r>
          <w:rPr>
            <w:noProof/>
            <w:webHidden/>
          </w:rPr>
          <w:fldChar w:fldCharType="separate"/>
        </w:r>
        <w:r>
          <w:rPr>
            <w:noProof/>
            <w:webHidden/>
          </w:rPr>
          <w:t>24</w:t>
        </w:r>
        <w:r>
          <w:rPr>
            <w:noProof/>
            <w:webHidden/>
          </w:rPr>
          <w:fldChar w:fldCharType="end"/>
        </w:r>
      </w:hyperlink>
    </w:p>
    <w:p w14:paraId="5192CEE4" w14:textId="77777777" w:rsidR="000E05E6" w:rsidRDefault="000E05E6">
      <w:pPr>
        <w:pStyle w:val="TOC2"/>
        <w:rPr>
          <w:rFonts w:asciiTheme="minorHAnsi" w:eastAsiaTheme="minorEastAsia" w:hAnsiTheme="minorHAnsi"/>
          <w:noProof/>
          <w:color w:val="auto"/>
          <w:sz w:val="22"/>
        </w:rPr>
      </w:pPr>
      <w:hyperlink w:anchor="_Toc536798271" w:history="1">
        <w:r w:rsidRPr="00C2211C">
          <w:rPr>
            <w:rStyle w:val="Hyperlink"/>
            <w:noProof/>
          </w:rPr>
          <w:t>4.10</w:t>
        </w:r>
        <w:r>
          <w:rPr>
            <w:rFonts w:asciiTheme="minorHAnsi" w:eastAsiaTheme="minorEastAsia" w:hAnsiTheme="minorHAnsi"/>
            <w:noProof/>
            <w:color w:val="auto"/>
            <w:sz w:val="22"/>
          </w:rPr>
          <w:tab/>
        </w:r>
        <w:r w:rsidRPr="00C2211C">
          <w:rPr>
            <w:rStyle w:val="Hyperlink"/>
            <w:noProof/>
          </w:rPr>
          <w:t>Macros used by IP</w:t>
        </w:r>
        <w:r>
          <w:rPr>
            <w:noProof/>
            <w:webHidden/>
          </w:rPr>
          <w:tab/>
        </w:r>
        <w:r>
          <w:rPr>
            <w:noProof/>
            <w:webHidden/>
          </w:rPr>
          <w:fldChar w:fldCharType="begin"/>
        </w:r>
        <w:r>
          <w:rPr>
            <w:noProof/>
            <w:webHidden/>
          </w:rPr>
          <w:instrText xml:space="preserve"> PAGEREF _Toc536798271 \h </w:instrText>
        </w:r>
        <w:r>
          <w:rPr>
            <w:noProof/>
            <w:webHidden/>
          </w:rPr>
        </w:r>
        <w:r>
          <w:rPr>
            <w:noProof/>
            <w:webHidden/>
          </w:rPr>
          <w:fldChar w:fldCharType="separate"/>
        </w:r>
        <w:r>
          <w:rPr>
            <w:noProof/>
            <w:webHidden/>
          </w:rPr>
          <w:t>24</w:t>
        </w:r>
        <w:r>
          <w:rPr>
            <w:noProof/>
            <w:webHidden/>
          </w:rPr>
          <w:fldChar w:fldCharType="end"/>
        </w:r>
      </w:hyperlink>
    </w:p>
    <w:p w14:paraId="0817F0C6" w14:textId="77777777" w:rsidR="000E05E6" w:rsidRDefault="000E05E6">
      <w:pPr>
        <w:pStyle w:val="TOC2"/>
        <w:rPr>
          <w:rFonts w:asciiTheme="minorHAnsi" w:eastAsiaTheme="minorEastAsia" w:hAnsiTheme="minorHAnsi"/>
          <w:noProof/>
          <w:color w:val="auto"/>
          <w:sz w:val="22"/>
        </w:rPr>
      </w:pPr>
      <w:hyperlink w:anchor="_Toc536798272" w:history="1">
        <w:r w:rsidRPr="00C2211C">
          <w:rPr>
            <w:rStyle w:val="Hyperlink"/>
            <w:noProof/>
          </w:rPr>
          <w:t>4.11</w:t>
        </w:r>
        <w:r>
          <w:rPr>
            <w:rFonts w:asciiTheme="minorHAnsi" w:eastAsiaTheme="minorEastAsia" w:hAnsiTheme="minorHAnsi"/>
            <w:noProof/>
            <w:color w:val="auto"/>
            <w:sz w:val="22"/>
          </w:rPr>
          <w:tab/>
        </w:r>
        <w:r w:rsidRPr="00C2211C">
          <w:rPr>
            <w:rStyle w:val="Hyperlink"/>
            <w:noProof/>
          </w:rPr>
          <w:t>Other Design Considerations</w:t>
        </w:r>
        <w:r>
          <w:rPr>
            <w:noProof/>
            <w:webHidden/>
          </w:rPr>
          <w:tab/>
        </w:r>
        <w:r>
          <w:rPr>
            <w:noProof/>
            <w:webHidden/>
          </w:rPr>
          <w:fldChar w:fldCharType="begin"/>
        </w:r>
        <w:r>
          <w:rPr>
            <w:noProof/>
            <w:webHidden/>
          </w:rPr>
          <w:instrText xml:space="preserve"> PAGEREF _Toc536798272 \h </w:instrText>
        </w:r>
        <w:r>
          <w:rPr>
            <w:noProof/>
            <w:webHidden/>
          </w:rPr>
        </w:r>
        <w:r>
          <w:rPr>
            <w:noProof/>
            <w:webHidden/>
          </w:rPr>
          <w:fldChar w:fldCharType="separate"/>
        </w:r>
        <w:r>
          <w:rPr>
            <w:noProof/>
            <w:webHidden/>
          </w:rPr>
          <w:t>24</w:t>
        </w:r>
        <w:r>
          <w:rPr>
            <w:noProof/>
            <w:webHidden/>
          </w:rPr>
          <w:fldChar w:fldCharType="end"/>
        </w:r>
      </w:hyperlink>
    </w:p>
    <w:p w14:paraId="197C9DA5" w14:textId="77777777" w:rsidR="000E05E6" w:rsidRDefault="000E05E6">
      <w:pPr>
        <w:pStyle w:val="TOC2"/>
        <w:rPr>
          <w:rFonts w:asciiTheme="minorHAnsi" w:eastAsiaTheme="minorEastAsia" w:hAnsiTheme="minorHAnsi"/>
          <w:noProof/>
          <w:color w:val="auto"/>
          <w:sz w:val="22"/>
        </w:rPr>
      </w:pPr>
      <w:hyperlink w:anchor="_Toc536798273" w:history="1">
        <w:r w:rsidRPr="00C2211C">
          <w:rPr>
            <w:rStyle w:val="Hyperlink"/>
            <w:noProof/>
          </w:rPr>
          <w:t>4.12</w:t>
        </w:r>
        <w:r>
          <w:rPr>
            <w:rFonts w:asciiTheme="minorHAnsi" w:eastAsiaTheme="minorEastAsia" w:hAnsiTheme="minorHAnsi"/>
            <w:noProof/>
            <w:color w:val="auto"/>
            <w:sz w:val="22"/>
          </w:rPr>
          <w:tab/>
        </w:r>
        <w:r w:rsidRPr="00C2211C">
          <w:rPr>
            <w:rStyle w:val="Hyperlink"/>
            <w:noProof/>
          </w:rPr>
          <w:t>DFx Considerations</w:t>
        </w:r>
        <w:r>
          <w:rPr>
            <w:noProof/>
            <w:webHidden/>
          </w:rPr>
          <w:tab/>
        </w:r>
        <w:r>
          <w:rPr>
            <w:noProof/>
            <w:webHidden/>
          </w:rPr>
          <w:fldChar w:fldCharType="begin"/>
        </w:r>
        <w:r>
          <w:rPr>
            <w:noProof/>
            <w:webHidden/>
          </w:rPr>
          <w:instrText xml:space="preserve"> PAGEREF _Toc536798273 \h </w:instrText>
        </w:r>
        <w:r>
          <w:rPr>
            <w:noProof/>
            <w:webHidden/>
          </w:rPr>
        </w:r>
        <w:r>
          <w:rPr>
            <w:noProof/>
            <w:webHidden/>
          </w:rPr>
          <w:fldChar w:fldCharType="separate"/>
        </w:r>
        <w:r>
          <w:rPr>
            <w:noProof/>
            <w:webHidden/>
          </w:rPr>
          <w:t>24</w:t>
        </w:r>
        <w:r>
          <w:rPr>
            <w:noProof/>
            <w:webHidden/>
          </w:rPr>
          <w:fldChar w:fldCharType="end"/>
        </w:r>
      </w:hyperlink>
    </w:p>
    <w:p w14:paraId="5CB881E1" w14:textId="77777777" w:rsidR="000E05E6" w:rsidRDefault="000E05E6">
      <w:pPr>
        <w:pStyle w:val="TOC3"/>
        <w:rPr>
          <w:rFonts w:asciiTheme="minorHAnsi" w:eastAsiaTheme="minorEastAsia" w:hAnsiTheme="minorHAnsi"/>
          <w:noProof/>
          <w:color w:val="auto"/>
          <w:sz w:val="22"/>
        </w:rPr>
      </w:pPr>
      <w:hyperlink w:anchor="_Toc536798274" w:history="1">
        <w:r w:rsidRPr="00C2211C">
          <w:rPr>
            <w:rStyle w:val="Hyperlink"/>
            <w:noProof/>
          </w:rPr>
          <w:t>4.12.1</w:t>
        </w:r>
        <w:r>
          <w:rPr>
            <w:rFonts w:asciiTheme="minorHAnsi" w:eastAsiaTheme="minorEastAsia" w:hAnsiTheme="minorHAnsi"/>
            <w:noProof/>
            <w:color w:val="auto"/>
            <w:sz w:val="22"/>
          </w:rPr>
          <w:tab/>
        </w:r>
        <w:r w:rsidRPr="00C2211C">
          <w:rPr>
            <w:rStyle w:val="Hyperlink"/>
            <w:noProof/>
          </w:rPr>
          <w:t>DFx Top-Level Signals</w:t>
        </w:r>
        <w:r>
          <w:rPr>
            <w:noProof/>
            <w:webHidden/>
          </w:rPr>
          <w:tab/>
        </w:r>
        <w:r>
          <w:rPr>
            <w:noProof/>
            <w:webHidden/>
          </w:rPr>
          <w:fldChar w:fldCharType="begin"/>
        </w:r>
        <w:r>
          <w:rPr>
            <w:noProof/>
            <w:webHidden/>
          </w:rPr>
          <w:instrText xml:space="preserve"> PAGEREF _Toc536798274 \h </w:instrText>
        </w:r>
        <w:r>
          <w:rPr>
            <w:noProof/>
            <w:webHidden/>
          </w:rPr>
        </w:r>
        <w:r>
          <w:rPr>
            <w:noProof/>
            <w:webHidden/>
          </w:rPr>
          <w:fldChar w:fldCharType="separate"/>
        </w:r>
        <w:r>
          <w:rPr>
            <w:noProof/>
            <w:webHidden/>
          </w:rPr>
          <w:t>24</w:t>
        </w:r>
        <w:r>
          <w:rPr>
            <w:noProof/>
            <w:webHidden/>
          </w:rPr>
          <w:fldChar w:fldCharType="end"/>
        </w:r>
      </w:hyperlink>
    </w:p>
    <w:p w14:paraId="2D5B84C2" w14:textId="77777777" w:rsidR="000E05E6" w:rsidRDefault="000E05E6">
      <w:pPr>
        <w:pStyle w:val="TOC3"/>
        <w:rPr>
          <w:rFonts w:asciiTheme="minorHAnsi" w:eastAsiaTheme="minorEastAsia" w:hAnsiTheme="minorHAnsi"/>
          <w:noProof/>
          <w:color w:val="auto"/>
          <w:sz w:val="22"/>
        </w:rPr>
      </w:pPr>
      <w:hyperlink w:anchor="_Toc536798275" w:history="1">
        <w:r w:rsidRPr="00C2211C">
          <w:rPr>
            <w:rStyle w:val="Hyperlink"/>
            <w:noProof/>
          </w:rPr>
          <w:t>4.12.2</w:t>
        </w:r>
        <w:r>
          <w:rPr>
            <w:rFonts w:asciiTheme="minorHAnsi" w:eastAsiaTheme="minorEastAsia" w:hAnsiTheme="minorHAnsi"/>
            <w:noProof/>
            <w:color w:val="auto"/>
            <w:sz w:val="22"/>
          </w:rPr>
          <w:tab/>
        </w:r>
        <w:r w:rsidRPr="00C2211C">
          <w:rPr>
            <w:rStyle w:val="Hyperlink"/>
            <w:noProof/>
          </w:rPr>
          <w:t>DFx Clock Definition</w:t>
        </w:r>
        <w:r>
          <w:rPr>
            <w:noProof/>
            <w:webHidden/>
          </w:rPr>
          <w:tab/>
        </w:r>
        <w:r>
          <w:rPr>
            <w:noProof/>
            <w:webHidden/>
          </w:rPr>
          <w:fldChar w:fldCharType="begin"/>
        </w:r>
        <w:r>
          <w:rPr>
            <w:noProof/>
            <w:webHidden/>
          </w:rPr>
          <w:instrText xml:space="preserve"> PAGEREF _Toc536798275 \h </w:instrText>
        </w:r>
        <w:r>
          <w:rPr>
            <w:noProof/>
            <w:webHidden/>
          </w:rPr>
        </w:r>
        <w:r>
          <w:rPr>
            <w:noProof/>
            <w:webHidden/>
          </w:rPr>
          <w:fldChar w:fldCharType="separate"/>
        </w:r>
        <w:r>
          <w:rPr>
            <w:noProof/>
            <w:webHidden/>
          </w:rPr>
          <w:t>24</w:t>
        </w:r>
        <w:r>
          <w:rPr>
            <w:noProof/>
            <w:webHidden/>
          </w:rPr>
          <w:fldChar w:fldCharType="end"/>
        </w:r>
      </w:hyperlink>
    </w:p>
    <w:p w14:paraId="2B00CF29" w14:textId="77777777" w:rsidR="000E05E6" w:rsidRDefault="000E05E6">
      <w:pPr>
        <w:pStyle w:val="TOC3"/>
        <w:rPr>
          <w:rFonts w:asciiTheme="minorHAnsi" w:eastAsiaTheme="minorEastAsia" w:hAnsiTheme="minorHAnsi"/>
          <w:noProof/>
          <w:color w:val="auto"/>
          <w:sz w:val="22"/>
        </w:rPr>
      </w:pPr>
      <w:hyperlink w:anchor="_Toc536798276" w:history="1">
        <w:r w:rsidRPr="00C2211C">
          <w:rPr>
            <w:rStyle w:val="Hyperlink"/>
            <w:noProof/>
          </w:rPr>
          <w:t>4.12.3</w:t>
        </w:r>
        <w:r>
          <w:rPr>
            <w:rFonts w:asciiTheme="minorHAnsi" w:eastAsiaTheme="minorEastAsia" w:hAnsiTheme="minorHAnsi"/>
            <w:noProof/>
            <w:color w:val="auto"/>
            <w:sz w:val="22"/>
          </w:rPr>
          <w:tab/>
        </w:r>
        <w:r w:rsidRPr="00C2211C">
          <w:rPr>
            <w:rStyle w:val="Hyperlink"/>
            <w:noProof/>
          </w:rPr>
          <w:t>Clock Crossings</w:t>
        </w:r>
        <w:r>
          <w:rPr>
            <w:noProof/>
            <w:webHidden/>
          </w:rPr>
          <w:tab/>
        </w:r>
        <w:r>
          <w:rPr>
            <w:noProof/>
            <w:webHidden/>
          </w:rPr>
          <w:fldChar w:fldCharType="begin"/>
        </w:r>
        <w:r>
          <w:rPr>
            <w:noProof/>
            <w:webHidden/>
          </w:rPr>
          <w:instrText xml:space="preserve"> PAGEREF _Toc536798276 \h </w:instrText>
        </w:r>
        <w:r>
          <w:rPr>
            <w:noProof/>
            <w:webHidden/>
          </w:rPr>
        </w:r>
        <w:r>
          <w:rPr>
            <w:noProof/>
            <w:webHidden/>
          </w:rPr>
          <w:fldChar w:fldCharType="separate"/>
        </w:r>
        <w:r>
          <w:rPr>
            <w:noProof/>
            <w:webHidden/>
          </w:rPr>
          <w:t>24</w:t>
        </w:r>
        <w:r>
          <w:rPr>
            <w:noProof/>
            <w:webHidden/>
          </w:rPr>
          <w:fldChar w:fldCharType="end"/>
        </w:r>
      </w:hyperlink>
    </w:p>
    <w:p w14:paraId="591812B6" w14:textId="77777777" w:rsidR="000E05E6" w:rsidRDefault="000E05E6">
      <w:pPr>
        <w:pStyle w:val="TOC3"/>
        <w:rPr>
          <w:rFonts w:asciiTheme="minorHAnsi" w:eastAsiaTheme="minorEastAsia" w:hAnsiTheme="minorHAnsi"/>
          <w:noProof/>
          <w:color w:val="auto"/>
          <w:sz w:val="22"/>
        </w:rPr>
      </w:pPr>
      <w:hyperlink w:anchor="_Toc536798277" w:history="1">
        <w:r w:rsidRPr="00C2211C">
          <w:rPr>
            <w:rStyle w:val="Hyperlink"/>
            <w:noProof/>
          </w:rPr>
          <w:t>4.12.4</w:t>
        </w:r>
        <w:r>
          <w:rPr>
            <w:rFonts w:asciiTheme="minorHAnsi" w:eastAsiaTheme="minorEastAsia" w:hAnsiTheme="minorHAnsi"/>
            <w:noProof/>
            <w:color w:val="auto"/>
            <w:sz w:val="22"/>
          </w:rPr>
          <w:tab/>
        </w:r>
        <w:r w:rsidRPr="00C2211C">
          <w:rPr>
            <w:rStyle w:val="Hyperlink"/>
            <w:noProof/>
          </w:rPr>
          <w:t>N/ADebug Registers</w:t>
        </w:r>
        <w:r>
          <w:rPr>
            <w:noProof/>
            <w:webHidden/>
          </w:rPr>
          <w:tab/>
        </w:r>
        <w:r>
          <w:rPr>
            <w:noProof/>
            <w:webHidden/>
          </w:rPr>
          <w:fldChar w:fldCharType="begin"/>
        </w:r>
        <w:r>
          <w:rPr>
            <w:noProof/>
            <w:webHidden/>
          </w:rPr>
          <w:instrText xml:space="preserve"> PAGEREF _Toc536798277 \h </w:instrText>
        </w:r>
        <w:r>
          <w:rPr>
            <w:noProof/>
            <w:webHidden/>
          </w:rPr>
        </w:r>
        <w:r>
          <w:rPr>
            <w:noProof/>
            <w:webHidden/>
          </w:rPr>
          <w:fldChar w:fldCharType="separate"/>
        </w:r>
        <w:r>
          <w:rPr>
            <w:noProof/>
            <w:webHidden/>
          </w:rPr>
          <w:t>24</w:t>
        </w:r>
        <w:r>
          <w:rPr>
            <w:noProof/>
            <w:webHidden/>
          </w:rPr>
          <w:fldChar w:fldCharType="end"/>
        </w:r>
      </w:hyperlink>
    </w:p>
    <w:p w14:paraId="0B92C083" w14:textId="77777777" w:rsidR="000E05E6" w:rsidRDefault="000E05E6">
      <w:pPr>
        <w:pStyle w:val="TOC3"/>
        <w:rPr>
          <w:rFonts w:asciiTheme="minorHAnsi" w:eastAsiaTheme="minorEastAsia" w:hAnsiTheme="minorHAnsi"/>
          <w:noProof/>
          <w:color w:val="auto"/>
          <w:sz w:val="22"/>
        </w:rPr>
      </w:pPr>
      <w:hyperlink w:anchor="_Toc536798278" w:history="1">
        <w:r w:rsidRPr="00C2211C">
          <w:rPr>
            <w:rStyle w:val="Hyperlink"/>
            <w:noProof/>
          </w:rPr>
          <w:t>4.12.5</w:t>
        </w:r>
        <w:r>
          <w:rPr>
            <w:rFonts w:asciiTheme="minorHAnsi" w:eastAsiaTheme="minorEastAsia" w:hAnsiTheme="minorHAnsi"/>
            <w:noProof/>
            <w:color w:val="auto"/>
            <w:sz w:val="22"/>
          </w:rPr>
          <w:tab/>
        </w:r>
        <w:r w:rsidRPr="00C2211C">
          <w:rPr>
            <w:rStyle w:val="Hyperlink"/>
            <w:noProof/>
          </w:rPr>
          <w:t>Scan – Clock Gating in RTL</w:t>
        </w:r>
        <w:r>
          <w:rPr>
            <w:noProof/>
            <w:webHidden/>
          </w:rPr>
          <w:tab/>
        </w:r>
        <w:r>
          <w:rPr>
            <w:noProof/>
            <w:webHidden/>
          </w:rPr>
          <w:fldChar w:fldCharType="begin"/>
        </w:r>
        <w:r>
          <w:rPr>
            <w:noProof/>
            <w:webHidden/>
          </w:rPr>
          <w:instrText xml:space="preserve"> PAGEREF _Toc536798278 \h </w:instrText>
        </w:r>
        <w:r>
          <w:rPr>
            <w:noProof/>
            <w:webHidden/>
          </w:rPr>
        </w:r>
        <w:r>
          <w:rPr>
            <w:noProof/>
            <w:webHidden/>
          </w:rPr>
          <w:fldChar w:fldCharType="separate"/>
        </w:r>
        <w:r>
          <w:rPr>
            <w:noProof/>
            <w:webHidden/>
          </w:rPr>
          <w:t>24</w:t>
        </w:r>
        <w:r>
          <w:rPr>
            <w:noProof/>
            <w:webHidden/>
          </w:rPr>
          <w:fldChar w:fldCharType="end"/>
        </w:r>
      </w:hyperlink>
    </w:p>
    <w:p w14:paraId="17F026C0" w14:textId="77777777" w:rsidR="000E05E6" w:rsidRDefault="000E05E6">
      <w:pPr>
        <w:pStyle w:val="TOC3"/>
        <w:rPr>
          <w:rFonts w:asciiTheme="minorHAnsi" w:eastAsiaTheme="minorEastAsia" w:hAnsiTheme="minorHAnsi"/>
          <w:noProof/>
          <w:color w:val="auto"/>
          <w:sz w:val="22"/>
        </w:rPr>
      </w:pPr>
      <w:hyperlink w:anchor="_Toc536798279" w:history="1">
        <w:r w:rsidRPr="00C2211C">
          <w:rPr>
            <w:rStyle w:val="Hyperlink"/>
            <w:noProof/>
          </w:rPr>
          <w:t>4.12.6</w:t>
        </w:r>
        <w:r>
          <w:rPr>
            <w:rFonts w:asciiTheme="minorHAnsi" w:eastAsiaTheme="minorEastAsia" w:hAnsiTheme="minorHAnsi"/>
            <w:noProof/>
            <w:color w:val="auto"/>
            <w:sz w:val="22"/>
          </w:rPr>
          <w:tab/>
        </w:r>
        <w:r w:rsidRPr="00C2211C">
          <w:rPr>
            <w:rStyle w:val="Hyperlink"/>
            <w:noProof/>
          </w:rPr>
          <w:t>Scan – Reset Override</w:t>
        </w:r>
        <w:r>
          <w:rPr>
            <w:noProof/>
            <w:webHidden/>
          </w:rPr>
          <w:tab/>
        </w:r>
        <w:r>
          <w:rPr>
            <w:noProof/>
            <w:webHidden/>
          </w:rPr>
          <w:fldChar w:fldCharType="begin"/>
        </w:r>
        <w:r>
          <w:rPr>
            <w:noProof/>
            <w:webHidden/>
          </w:rPr>
          <w:instrText xml:space="preserve"> PAGEREF _Toc536798279 \h </w:instrText>
        </w:r>
        <w:r>
          <w:rPr>
            <w:noProof/>
            <w:webHidden/>
          </w:rPr>
        </w:r>
        <w:r>
          <w:rPr>
            <w:noProof/>
            <w:webHidden/>
          </w:rPr>
          <w:fldChar w:fldCharType="separate"/>
        </w:r>
        <w:r>
          <w:rPr>
            <w:noProof/>
            <w:webHidden/>
          </w:rPr>
          <w:t>24</w:t>
        </w:r>
        <w:r>
          <w:rPr>
            <w:noProof/>
            <w:webHidden/>
          </w:rPr>
          <w:fldChar w:fldCharType="end"/>
        </w:r>
      </w:hyperlink>
    </w:p>
    <w:p w14:paraId="730B6053" w14:textId="77777777" w:rsidR="000E05E6" w:rsidRDefault="000E05E6">
      <w:pPr>
        <w:pStyle w:val="TOC3"/>
        <w:rPr>
          <w:rFonts w:asciiTheme="minorHAnsi" w:eastAsiaTheme="minorEastAsia" w:hAnsiTheme="minorHAnsi"/>
          <w:noProof/>
          <w:color w:val="auto"/>
          <w:sz w:val="22"/>
        </w:rPr>
      </w:pPr>
      <w:hyperlink w:anchor="_Toc536798280" w:history="1">
        <w:r w:rsidRPr="00C2211C">
          <w:rPr>
            <w:rStyle w:val="Hyperlink"/>
            <w:noProof/>
          </w:rPr>
          <w:t>4.12.7</w:t>
        </w:r>
        <w:r>
          <w:rPr>
            <w:rFonts w:asciiTheme="minorHAnsi" w:eastAsiaTheme="minorEastAsia" w:hAnsiTheme="minorHAnsi"/>
            <w:noProof/>
            <w:color w:val="auto"/>
            <w:sz w:val="22"/>
          </w:rPr>
          <w:tab/>
        </w:r>
        <w:r w:rsidRPr="00C2211C">
          <w:rPr>
            <w:rStyle w:val="Hyperlink"/>
            <w:noProof/>
          </w:rPr>
          <w:t>TAP and Associated Registers</w:t>
        </w:r>
        <w:r>
          <w:rPr>
            <w:noProof/>
            <w:webHidden/>
          </w:rPr>
          <w:tab/>
        </w:r>
        <w:r>
          <w:rPr>
            <w:noProof/>
            <w:webHidden/>
          </w:rPr>
          <w:fldChar w:fldCharType="begin"/>
        </w:r>
        <w:r>
          <w:rPr>
            <w:noProof/>
            <w:webHidden/>
          </w:rPr>
          <w:instrText xml:space="preserve"> PAGEREF _Toc536798280 \h </w:instrText>
        </w:r>
        <w:r>
          <w:rPr>
            <w:noProof/>
            <w:webHidden/>
          </w:rPr>
        </w:r>
        <w:r>
          <w:rPr>
            <w:noProof/>
            <w:webHidden/>
          </w:rPr>
          <w:fldChar w:fldCharType="separate"/>
        </w:r>
        <w:r>
          <w:rPr>
            <w:noProof/>
            <w:webHidden/>
          </w:rPr>
          <w:t>25</w:t>
        </w:r>
        <w:r>
          <w:rPr>
            <w:noProof/>
            <w:webHidden/>
          </w:rPr>
          <w:fldChar w:fldCharType="end"/>
        </w:r>
      </w:hyperlink>
    </w:p>
    <w:p w14:paraId="167B426C" w14:textId="77777777" w:rsidR="000E05E6" w:rsidRDefault="000E05E6">
      <w:pPr>
        <w:pStyle w:val="TOC2"/>
        <w:rPr>
          <w:rFonts w:asciiTheme="minorHAnsi" w:eastAsiaTheme="minorEastAsia" w:hAnsiTheme="minorHAnsi"/>
          <w:noProof/>
          <w:color w:val="auto"/>
          <w:sz w:val="22"/>
        </w:rPr>
      </w:pPr>
      <w:hyperlink w:anchor="_Toc536798281" w:history="1">
        <w:r w:rsidRPr="00C2211C">
          <w:rPr>
            <w:rStyle w:val="Hyperlink"/>
            <w:noProof/>
          </w:rPr>
          <w:t>4.13</w:t>
        </w:r>
        <w:r>
          <w:rPr>
            <w:rFonts w:asciiTheme="minorHAnsi" w:eastAsiaTheme="minorEastAsia" w:hAnsiTheme="minorHAnsi"/>
            <w:noProof/>
            <w:color w:val="auto"/>
            <w:sz w:val="22"/>
          </w:rPr>
          <w:tab/>
        </w:r>
        <w:r w:rsidRPr="00C2211C">
          <w:rPr>
            <w:rStyle w:val="Hyperlink"/>
            <w:noProof/>
          </w:rPr>
          <w:t>System Startup</w:t>
        </w:r>
        <w:r>
          <w:rPr>
            <w:noProof/>
            <w:webHidden/>
          </w:rPr>
          <w:tab/>
        </w:r>
        <w:r>
          <w:rPr>
            <w:noProof/>
            <w:webHidden/>
          </w:rPr>
          <w:fldChar w:fldCharType="begin"/>
        </w:r>
        <w:r>
          <w:rPr>
            <w:noProof/>
            <w:webHidden/>
          </w:rPr>
          <w:instrText xml:space="preserve"> PAGEREF _Toc536798281 \h </w:instrText>
        </w:r>
        <w:r>
          <w:rPr>
            <w:noProof/>
            <w:webHidden/>
          </w:rPr>
        </w:r>
        <w:r>
          <w:rPr>
            <w:noProof/>
            <w:webHidden/>
          </w:rPr>
          <w:fldChar w:fldCharType="separate"/>
        </w:r>
        <w:r>
          <w:rPr>
            <w:noProof/>
            <w:webHidden/>
          </w:rPr>
          <w:t>25</w:t>
        </w:r>
        <w:r>
          <w:rPr>
            <w:noProof/>
            <w:webHidden/>
          </w:rPr>
          <w:fldChar w:fldCharType="end"/>
        </w:r>
      </w:hyperlink>
    </w:p>
    <w:p w14:paraId="11AFDCDD" w14:textId="77777777" w:rsidR="000E05E6" w:rsidRDefault="000E05E6">
      <w:pPr>
        <w:pStyle w:val="TOC3"/>
        <w:rPr>
          <w:rFonts w:asciiTheme="minorHAnsi" w:eastAsiaTheme="minorEastAsia" w:hAnsiTheme="minorHAnsi"/>
          <w:noProof/>
          <w:color w:val="auto"/>
          <w:sz w:val="22"/>
        </w:rPr>
      </w:pPr>
      <w:hyperlink w:anchor="_Toc536798282" w:history="1">
        <w:r w:rsidRPr="00C2211C">
          <w:rPr>
            <w:rStyle w:val="Hyperlink"/>
            <w:noProof/>
          </w:rPr>
          <w:t>4.13.1</w:t>
        </w:r>
        <w:r>
          <w:rPr>
            <w:rFonts w:asciiTheme="minorHAnsi" w:eastAsiaTheme="minorEastAsia" w:hAnsiTheme="minorHAnsi"/>
            <w:noProof/>
            <w:color w:val="auto"/>
            <w:sz w:val="22"/>
          </w:rPr>
          <w:tab/>
        </w:r>
        <w:r w:rsidRPr="00C2211C">
          <w:rPr>
            <w:rStyle w:val="Hyperlink"/>
            <w:noProof/>
          </w:rPr>
          <w:t>Power-up Sequence</w:t>
        </w:r>
        <w:r>
          <w:rPr>
            <w:noProof/>
            <w:webHidden/>
          </w:rPr>
          <w:tab/>
        </w:r>
        <w:r>
          <w:rPr>
            <w:noProof/>
            <w:webHidden/>
          </w:rPr>
          <w:fldChar w:fldCharType="begin"/>
        </w:r>
        <w:r>
          <w:rPr>
            <w:noProof/>
            <w:webHidden/>
          </w:rPr>
          <w:instrText xml:space="preserve"> PAGEREF _Toc536798282 \h </w:instrText>
        </w:r>
        <w:r>
          <w:rPr>
            <w:noProof/>
            <w:webHidden/>
          </w:rPr>
        </w:r>
        <w:r>
          <w:rPr>
            <w:noProof/>
            <w:webHidden/>
          </w:rPr>
          <w:fldChar w:fldCharType="separate"/>
        </w:r>
        <w:r>
          <w:rPr>
            <w:noProof/>
            <w:webHidden/>
          </w:rPr>
          <w:t>25</w:t>
        </w:r>
        <w:r>
          <w:rPr>
            <w:noProof/>
            <w:webHidden/>
          </w:rPr>
          <w:fldChar w:fldCharType="end"/>
        </w:r>
      </w:hyperlink>
    </w:p>
    <w:p w14:paraId="22B8C388" w14:textId="77777777" w:rsidR="000E05E6" w:rsidRDefault="000E05E6">
      <w:pPr>
        <w:pStyle w:val="TOC3"/>
        <w:rPr>
          <w:rFonts w:asciiTheme="minorHAnsi" w:eastAsiaTheme="minorEastAsia" w:hAnsiTheme="minorHAnsi"/>
          <w:noProof/>
          <w:color w:val="auto"/>
          <w:sz w:val="22"/>
        </w:rPr>
      </w:pPr>
      <w:hyperlink w:anchor="_Toc536798283" w:history="1">
        <w:r w:rsidRPr="00C2211C">
          <w:rPr>
            <w:rStyle w:val="Hyperlink"/>
            <w:noProof/>
          </w:rPr>
          <w:t>4.13.2</w:t>
        </w:r>
        <w:r>
          <w:rPr>
            <w:rFonts w:asciiTheme="minorHAnsi" w:eastAsiaTheme="minorEastAsia" w:hAnsiTheme="minorHAnsi"/>
            <w:noProof/>
            <w:color w:val="auto"/>
            <w:sz w:val="22"/>
          </w:rPr>
          <w:tab/>
        </w:r>
        <w:r w:rsidRPr="00C2211C">
          <w:rPr>
            <w:rStyle w:val="Hyperlink"/>
            <w:noProof/>
          </w:rPr>
          <w:t>Initialization Sequence</w:t>
        </w:r>
        <w:r>
          <w:rPr>
            <w:noProof/>
            <w:webHidden/>
          </w:rPr>
          <w:tab/>
        </w:r>
        <w:r>
          <w:rPr>
            <w:noProof/>
            <w:webHidden/>
          </w:rPr>
          <w:fldChar w:fldCharType="begin"/>
        </w:r>
        <w:r>
          <w:rPr>
            <w:noProof/>
            <w:webHidden/>
          </w:rPr>
          <w:instrText xml:space="preserve"> PAGEREF _Toc536798283 \h </w:instrText>
        </w:r>
        <w:r>
          <w:rPr>
            <w:noProof/>
            <w:webHidden/>
          </w:rPr>
        </w:r>
        <w:r>
          <w:rPr>
            <w:noProof/>
            <w:webHidden/>
          </w:rPr>
          <w:fldChar w:fldCharType="separate"/>
        </w:r>
        <w:r>
          <w:rPr>
            <w:noProof/>
            <w:webHidden/>
          </w:rPr>
          <w:t>25</w:t>
        </w:r>
        <w:r>
          <w:rPr>
            <w:noProof/>
            <w:webHidden/>
          </w:rPr>
          <w:fldChar w:fldCharType="end"/>
        </w:r>
      </w:hyperlink>
    </w:p>
    <w:p w14:paraId="2532098E" w14:textId="77777777" w:rsidR="000E05E6" w:rsidRDefault="000E05E6">
      <w:pPr>
        <w:pStyle w:val="TOC3"/>
        <w:rPr>
          <w:rFonts w:asciiTheme="minorHAnsi" w:eastAsiaTheme="minorEastAsia" w:hAnsiTheme="minorHAnsi"/>
          <w:noProof/>
          <w:color w:val="auto"/>
          <w:sz w:val="22"/>
        </w:rPr>
      </w:pPr>
      <w:hyperlink w:anchor="_Toc536798284" w:history="1">
        <w:r w:rsidRPr="00C2211C">
          <w:rPr>
            <w:rStyle w:val="Hyperlink"/>
            <w:noProof/>
          </w:rPr>
          <w:t>4.13.3</w:t>
        </w:r>
        <w:r>
          <w:rPr>
            <w:rFonts w:asciiTheme="minorHAnsi" w:eastAsiaTheme="minorEastAsia" w:hAnsiTheme="minorHAnsi"/>
            <w:noProof/>
            <w:color w:val="auto"/>
            <w:sz w:val="22"/>
          </w:rPr>
          <w:tab/>
        </w:r>
        <w:r w:rsidRPr="00C2211C">
          <w:rPr>
            <w:rStyle w:val="Hyperlink"/>
            <w:noProof/>
          </w:rPr>
          <w:t>Device Configuration</w:t>
        </w:r>
        <w:r>
          <w:rPr>
            <w:noProof/>
            <w:webHidden/>
          </w:rPr>
          <w:tab/>
        </w:r>
        <w:r>
          <w:rPr>
            <w:noProof/>
            <w:webHidden/>
          </w:rPr>
          <w:fldChar w:fldCharType="begin"/>
        </w:r>
        <w:r>
          <w:rPr>
            <w:noProof/>
            <w:webHidden/>
          </w:rPr>
          <w:instrText xml:space="preserve"> PAGEREF _Toc536798284 \h </w:instrText>
        </w:r>
        <w:r>
          <w:rPr>
            <w:noProof/>
            <w:webHidden/>
          </w:rPr>
        </w:r>
        <w:r>
          <w:rPr>
            <w:noProof/>
            <w:webHidden/>
          </w:rPr>
          <w:fldChar w:fldCharType="separate"/>
        </w:r>
        <w:r>
          <w:rPr>
            <w:noProof/>
            <w:webHidden/>
          </w:rPr>
          <w:t>25</w:t>
        </w:r>
        <w:r>
          <w:rPr>
            <w:noProof/>
            <w:webHidden/>
          </w:rPr>
          <w:fldChar w:fldCharType="end"/>
        </w:r>
      </w:hyperlink>
    </w:p>
    <w:p w14:paraId="0BA55B90" w14:textId="77777777" w:rsidR="000E05E6" w:rsidRDefault="000E05E6">
      <w:pPr>
        <w:pStyle w:val="TOC3"/>
        <w:rPr>
          <w:rFonts w:asciiTheme="minorHAnsi" w:eastAsiaTheme="minorEastAsia" w:hAnsiTheme="minorHAnsi"/>
          <w:noProof/>
          <w:color w:val="auto"/>
          <w:sz w:val="22"/>
        </w:rPr>
      </w:pPr>
      <w:hyperlink w:anchor="_Toc536798285" w:history="1">
        <w:r w:rsidRPr="00C2211C">
          <w:rPr>
            <w:rStyle w:val="Hyperlink"/>
            <w:noProof/>
          </w:rPr>
          <w:t>4.13.4</w:t>
        </w:r>
        <w:r>
          <w:rPr>
            <w:rFonts w:asciiTheme="minorHAnsi" w:eastAsiaTheme="minorEastAsia" w:hAnsiTheme="minorHAnsi"/>
            <w:noProof/>
            <w:color w:val="auto"/>
            <w:sz w:val="22"/>
          </w:rPr>
          <w:tab/>
        </w:r>
        <w:r w:rsidRPr="00C2211C">
          <w:rPr>
            <w:rStyle w:val="Hyperlink"/>
            <w:noProof/>
          </w:rPr>
          <w:t>Header for Windows Boot</w:t>
        </w:r>
        <w:r>
          <w:rPr>
            <w:noProof/>
            <w:webHidden/>
          </w:rPr>
          <w:tab/>
        </w:r>
        <w:r>
          <w:rPr>
            <w:noProof/>
            <w:webHidden/>
          </w:rPr>
          <w:fldChar w:fldCharType="begin"/>
        </w:r>
        <w:r>
          <w:rPr>
            <w:noProof/>
            <w:webHidden/>
          </w:rPr>
          <w:instrText xml:space="preserve"> PAGEREF _Toc536798285 \h </w:instrText>
        </w:r>
        <w:r>
          <w:rPr>
            <w:noProof/>
            <w:webHidden/>
          </w:rPr>
        </w:r>
        <w:r>
          <w:rPr>
            <w:noProof/>
            <w:webHidden/>
          </w:rPr>
          <w:fldChar w:fldCharType="separate"/>
        </w:r>
        <w:r>
          <w:rPr>
            <w:noProof/>
            <w:webHidden/>
          </w:rPr>
          <w:t>25</w:t>
        </w:r>
        <w:r>
          <w:rPr>
            <w:noProof/>
            <w:webHidden/>
          </w:rPr>
          <w:fldChar w:fldCharType="end"/>
        </w:r>
      </w:hyperlink>
    </w:p>
    <w:p w14:paraId="61B66805" w14:textId="77777777" w:rsidR="000E05E6" w:rsidRDefault="000E05E6">
      <w:pPr>
        <w:pStyle w:val="TOC2"/>
        <w:rPr>
          <w:rFonts w:asciiTheme="minorHAnsi" w:eastAsiaTheme="minorEastAsia" w:hAnsiTheme="minorHAnsi"/>
          <w:noProof/>
          <w:color w:val="auto"/>
          <w:sz w:val="22"/>
        </w:rPr>
      </w:pPr>
      <w:hyperlink w:anchor="_Toc536798286" w:history="1">
        <w:r w:rsidRPr="00C2211C">
          <w:rPr>
            <w:rStyle w:val="Hyperlink"/>
            <w:noProof/>
          </w:rPr>
          <w:t>4.14</w:t>
        </w:r>
        <w:r>
          <w:rPr>
            <w:rFonts w:asciiTheme="minorHAnsi" w:eastAsiaTheme="minorEastAsia" w:hAnsiTheme="minorHAnsi"/>
            <w:noProof/>
            <w:color w:val="auto"/>
            <w:sz w:val="22"/>
          </w:rPr>
          <w:tab/>
        </w:r>
        <w:r w:rsidRPr="00C2211C">
          <w:rPr>
            <w:rStyle w:val="Hyperlink"/>
            <w:noProof/>
          </w:rPr>
          <w:t>Security Considerations</w:t>
        </w:r>
        <w:r>
          <w:rPr>
            <w:noProof/>
            <w:webHidden/>
          </w:rPr>
          <w:tab/>
        </w:r>
        <w:r>
          <w:rPr>
            <w:noProof/>
            <w:webHidden/>
          </w:rPr>
          <w:fldChar w:fldCharType="begin"/>
        </w:r>
        <w:r>
          <w:rPr>
            <w:noProof/>
            <w:webHidden/>
          </w:rPr>
          <w:instrText xml:space="preserve"> PAGEREF _Toc536798286 \h </w:instrText>
        </w:r>
        <w:r>
          <w:rPr>
            <w:noProof/>
            <w:webHidden/>
          </w:rPr>
        </w:r>
        <w:r>
          <w:rPr>
            <w:noProof/>
            <w:webHidden/>
          </w:rPr>
          <w:fldChar w:fldCharType="separate"/>
        </w:r>
        <w:r>
          <w:rPr>
            <w:noProof/>
            <w:webHidden/>
          </w:rPr>
          <w:t>25</w:t>
        </w:r>
        <w:r>
          <w:rPr>
            <w:noProof/>
            <w:webHidden/>
          </w:rPr>
          <w:fldChar w:fldCharType="end"/>
        </w:r>
      </w:hyperlink>
    </w:p>
    <w:p w14:paraId="2DC17750" w14:textId="77777777" w:rsidR="000E05E6" w:rsidRDefault="000E05E6">
      <w:pPr>
        <w:pStyle w:val="TOC3"/>
        <w:rPr>
          <w:rFonts w:asciiTheme="minorHAnsi" w:eastAsiaTheme="minorEastAsia" w:hAnsiTheme="minorHAnsi"/>
          <w:noProof/>
          <w:color w:val="auto"/>
          <w:sz w:val="22"/>
        </w:rPr>
      </w:pPr>
      <w:hyperlink w:anchor="_Toc536798287" w:history="1">
        <w:r w:rsidRPr="00C2211C">
          <w:rPr>
            <w:rStyle w:val="Hyperlink"/>
            <w:noProof/>
          </w:rPr>
          <w:t>4.14.1</w:t>
        </w:r>
        <w:r>
          <w:rPr>
            <w:rFonts w:asciiTheme="minorHAnsi" w:eastAsiaTheme="minorEastAsia" w:hAnsiTheme="minorHAnsi"/>
            <w:noProof/>
            <w:color w:val="auto"/>
            <w:sz w:val="22"/>
          </w:rPr>
          <w:tab/>
        </w:r>
        <w:r w:rsidRPr="00C2211C">
          <w:rPr>
            <w:rStyle w:val="Hyperlink"/>
            <w:noProof/>
          </w:rPr>
          <w:t>Security Threats</w:t>
        </w:r>
        <w:r>
          <w:rPr>
            <w:noProof/>
            <w:webHidden/>
          </w:rPr>
          <w:tab/>
        </w:r>
        <w:r>
          <w:rPr>
            <w:noProof/>
            <w:webHidden/>
          </w:rPr>
          <w:fldChar w:fldCharType="begin"/>
        </w:r>
        <w:r>
          <w:rPr>
            <w:noProof/>
            <w:webHidden/>
          </w:rPr>
          <w:instrText xml:space="preserve"> PAGEREF _Toc536798287 \h </w:instrText>
        </w:r>
        <w:r>
          <w:rPr>
            <w:noProof/>
            <w:webHidden/>
          </w:rPr>
        </w:r>
        <w:r>
          <w:rPr>
            <w:noProof/>
            <w:webHidden/>
          </w:rPr>
          <w:fldChar w:fldCharType="separate"/>
        </w:r>
        <w:r>
          <w:rPr>
            <w:noProof/>
            <w:webHidden/>
          </w:rPr>
          <w:t>25</w:t>
        </w:r>
        <w:r>
          <w:rPr>
            <w:noProof/>
            <w:webHidden/>
          </w:rPr>
          <w:fldChar w:fldCharType="end"/>
        </w:r>
      </w:hyperlink>
    </w:p>
    <w:p w14:paraId="720AF653" w14:textId="77777777" w:rsidR="000E05E6" w:rsidRDefault="000E05E6">
      <w:pPr>
        <w:pStyle w:val="TOC3"/>
        <w:rPr>
          <w:rFonts w:asciiTheme="minorHAnsi" w:eastAsiaTheme="minorEastAsia" w:hAnsiTheme="minorHAnsi"/>
          <w:noProof/>
          <w:color w:val="auto"/>
          <w:sz w:val="22"/>
        </w:rPr>
      </w:pPr>
      <w:hyperlink w:anchor="_Toc536798288" w:history="1">
        <w:r w:rsidRPr="00C2211C">
          <w:rPr>
            <w:rStyle w:val="Hyperlink"/>
            <w:noProof/>
          </w:rPr>
          <w:t>4.14.2</w:t>
        </w:r>
        <w:r>
          <w:rPr>
            <w:rFonts w:asciiTheme="minorHAnsi" w:eastAsiaTheme="minorEastAsia" w:hAnsiTheme="minorHAnsi"/>
            <w:noProof/>
            <w:color w:val="auto"/>
            <w:sz w:val="22"/>
          </w:rPr>
          <w:tab/>
        </w:r>
        <w:r w:rsidRPr="00C2211C">
          <w:rPr>
            <w:rStyle w:val="Hyperlink"/>
            <w:noProof/>
          </w:rPr>
          <w:t>Security Tests</w:t>
        </w:r>
        <w:r>
          <w:rPr>
            <w:noProof/>
            <w:webHidden/>
          </w:rPr>
          <w:tab/>
        </w:r>
        <w:r>
          <w:rPr>
            <w:noProof/>
            <w:webHidden/>
          </w:rPr>
          <w:fldChar w:fldCharType="begin"/>
        </w:r>
        <w:r>
          <w:rPr>
            <w:noProof/>
            <w:webHidden/>
          </w:rPr>
          <w:instrText xml:space="preserve"> PAGEREF _Toc536798288 \h </w:instrText>
        </w:r>
        <w:r>
          <w:rPr>
            <w:noProof/>
            <w:webHidden/>
          </w:rPr>
        </w:r>
        <w:r>
          <w:rPr>
            <w:noProof/>
            <w:webHidden/>
          </w:rPr>
          <w:fldChar w:fldCharType="separate"/>
        </w:r>
        <w:r>
          <w:rPr>
            <w:noProof/>
            <w:webHidden/>
          </w:rPr>
          <w:t>25</w:t>
        </w:r>
        <w:r>
          <w:rPr>
            <w:noProof/>
            <w:webHidden/>
          </w:rPr>
          <w:fldChar w:fldCharType="end"/>
        </w:r>
      </w:hyperlink>
    </w:p>
    <w:p w14:paraId="2998CC2F" w14:textId="77777777" w:rsidR="000E05E6" w:rsidRDefault="000E05E6">
      <w:pPr>
        <w:pStyle w:val="TOC3"/>
        <w:rPr>
          <w:rFonts w:asciiTheme="minorHAnsi" w:eastAsiaTheme="minorEastAsia" w:hAnsiTheme="minorHAnsi"/>
          <w:noProof/>
          <w:color w:val="auto"/>
          <w:sz w:val="22"/>
        </w:rPr>
      </w:pPr>
      <w:hyperlink w:anchor="_Toc536798289" w:history="1">
        <w:r w:rsidRPr="00C2211C">
          <w:rPr>
            <w:rStyle w:val="Hyperlink"/>
            <w:noProof/>
          </w:rPr>
          <w:t>4.14.3</w:t>
        </w:r>
        <w:r>
          <w:rPr>
            <w:rFonts w:asciiTheme="minorHAnsi" w:eastAsiaTheme="minorEastAsia" w:hAnsiTheme="minorHAnsi"/>
            <w:noProof/>
            <w:color w:val="auto"/>
            <w:sz w:val="22"/>
          </w:rPr>
          <w:tab/>
        </w:r>
        <w:r w:rsidRPr="00C2211C">
          <w:rPr>
            <w:rStyle w:val="Hyperlink"/>
            <w:noProof/>
          </w:rPr>
          <w:t>Interface Signals Implemented for Security</w:t>
        </w:r>
        <w:r>
          <w:rPr>
            <w:noProof/>
            <w:webHidden/>
          </w:rPr>
          <w:tab/>
        </w:r>
        <w:r>
          <w:rPr>
            <w:noProof/>
            <w:webHidden/>
          </w:rPr>
          <w:fldChar w:fldCharType="begin"/>
        </w:r>
        <w:r>
          <w:rPr>
            <w:noProof/>
            <w:webHidden/>
          </w:rPr>
          <w:instrText xml:space="preserve"> PAGEREF _Toc536798289 \h </w:instrText>
        </w:r>
        <w:r>
          <w:rPr>
            <w:noProof/>
            <w:webHidden/>
          </w:rPr>
        </w:r>
        <w:r>
          <w:rPr>
            <w:noProof/>
            <w:webHidden/>
          </w:rPr>
          <w:fldChar w:fldCharType="separate"/>
        </w:r>
        <w:r>
          <w:rPr>
            <w:noProof/>
            <w:webHidden/>
          </w:rPr>
          <w:t>25</w:t>
        </w:r>
        <w:r>
          <w:rPr>
            <w:noProof/>
            <w:webHidden/>
          </w:rPr>
          <w:fldChar w:fldCharType="end"/>
        </w:r>
      </w:hyperlink>
    </w:p>
    <w:p w14:paraId="65DDEEA1" w14:textId="77777777" w:rsidR="000E05E6" w:rsidRDefault="000E05E6">
      <w:pPr>
        <w:pStyle w:val="TOC2"/>
        <w:rPr>
          <w:rFonts w:asciiTheme="minorHAnsi" w:eastAsiaTheme="minorEastAsia" w:hAnsiTheme="minorHAnsi"/>
          <w:noProof/>
          <w:color w:val="auto"/>
          <w:sz w:val="22"/>
        </w:rPr>
      </w:pPr>
      <w:hyperlink w:anchor="_Toc536798290" w:history="1">
        <w:r w:rsidRPr="00C2211C">
          <w:rPr>
            <w:rStyle w:val="Hyperlink"/>
            <w:noProof/>
          </w:rPr>
          <w:t>4.15</w:t>
        </w:r>
        <w:r>
          <w:rPr>
            <w:rFonts w:asciiTheme="minorHAnsi" w:eastAsiaTheme="minorEastAsia" w:hAnsiTheme="minorHAnsi"/>
            <w:noProof/>
            <w:color w:val="auto"/>
            <w:sz w:val="22"/>
          </w:rPr>
          <w:tab/>
        </w:r>
        <w:r w:rsidRPr="00C2211C">
          <w:rPr>
            <w:rStyle w:val="Hyperlink"/>
            <w:noProof/>
          </w:rPr>
          <w:t>RTL Design Libraries</w:t>
        </w:r>
        <w:r>
          <w:rPr>
            <w:noProof/>
            <w:webHidden/>
          </w:rPr>
          <w:tab/>
        </w:r>
        <w:r>
          <w:rPr>
            <w:noProof/>
            <w:webHidden/>
          </w:rPr>
          <w:fldChar w:fldCharType="begin"/>
        </w:r>
        <w:r>
          <w:rPr>
            <w:noProof/>
            <w:webHidden/>
          </w:rPr>
          <w:instrText xml:space="preserve"> PAGEREF _Toc536798290 \h </w:instrText>
        </w:r>
        <w:r>
          <w:rPr>
            <w:noProof/>
            <w:webHidden/>
          </w:rPr>
        </w:r>
        <w:r>
          <w:rPr>
            <w:noProof/>
            <w:webHidden/>
          </w:rPr>
          <w:fldChar w:fldCharType="separate"/>
        </w:r>
        <w:r>
          <w:rPr>
            <w:noProof/>
            <w:webHidden/>
          </w:rPr>
          <w:t>25</w:t>
        </w:r>
        <w:r>
          <w:rPr>
            <w:noProof/>
            <w:webHidden/>
          </w:rPr>
          <w:fldChar w:fldCharType="end"/>
        </w:r>
      </w:hyperlink>
    </w:p>
    <w:p w14:paraId="0E18823D" w14:textId="77777777" w:rsidR="000E05E6" w:rsidRDefault="000E05E6">
      <w:pPr>
        <w:pStyle w:val="TOC2"/>
        <w:rPr>
          <w:rFonts w:asciiTheme="minorHAnsi" w:eastAsiaTheme="minorEastAsia" w:hAnsiTheme="minorHAnsi"/>
          <w:noProof/>
          <w:color w:val="auto"/>
          <w:sz w:val="22"/>
        </w:rPr>
      </w:pPr>
      <w:hyperlink w:anchor="_Toc536798291" w:history="1">
        <w:r w:rsidRPr="00C2211C">
          <w:rPr>
            <w:rStyle w:val="Hyperlink"/>
            <w:noProof/>
          </w:rPr>
          <w:t>4.16</w:t>
        </w:r>
        <w:r>
          <w:rPr>
            <w:rFonts w:asciiTheme="minorHAnsi" w:eastAsiaTheme="minorEastAsia" w:hAnsiTheme="minorHAnsi"/>
            <w:noProof/>
            <w:color w:val="auto"/>
            <w:sz w:val="22"/>
          </w:rPr>
          <w:tab/>
        </w:r>
        <w:r w:rsidRPr="00C2211C">
          <w:rPr>
            <w:rStyle w:val="Hyperlink"/>
            <w:noProof/>
          </w:rPr>
          <w:t>RTL Uniquification</w:t>
        </w:r>
        <w:r>
          <w:rPr>
            <w:noProof/>
            <w:webHidden/>
          </w:rPr>
          <w:tab/>
        </w:r>
        <w:r>
          <w:rPr>
            <w:noProof/>
            <w:webHidden/>
          </w:rPr>
          <w:fldChar w:fldCharType="begin"/>
        </w:r>
        <w:r>
          <w:rPr>
            <w:noProof/>
            <w:webHidden/>
          </w:rPr>
          <w:instrText xml:space="preserve"> PAGEREF _Toc536798291 \h </w:instrText>
        </w:r>
        <w:r>
          <w:rPr>
            <w:noProof/>
            <w:webHidden/>
          </w:rPr>
        </w:r>
        <w:r>
          <w:rPr>
            <w:noProof/>
            <w:webHidden/>
          </w:rPr>
          <w:fldChar w:fldCharType="separate"/>
        </w:r>
        <w:r>
          <w:rPr>
            <w:noProof/>
            <w:webHidden/>
          </w:rPr>
          <w:t>25</w:t>
        </w:r>
        <w:r>
          <w:rPr>
            <w:noProof/>
            <w:webHidden/>
          </w:rPr>
          <w:fldChar w:fldCharType="end"/>
        </w:r>
      </w:hyperlink>
    </w:p>
    <w:p w14:paraId="5D491947" w14:textId="77777777" w:rsidR="000E05E6" w:rsidRDefault="000E05E6">
      <w:pPr>
        <w:pStyle w:val="TOC2"/>
        <w:rPr>
          <w:rFonts w:asciiTheme="minorHAnsi" w:eastAsiaTheme="minorEastAsia" w:hAnsiTheme="minorHAnsi"/>
          <w:noProof/>
          <w:color w:val="auto"/>
          <w:sz w:val="22"/>
        </w:rPr>
      </w:pPr>
      <w:hyperlink w:anchor="_Toc536798292" w:history="1">
        <w:r w:rsidRPr="00C2211C">
          <w:rPr>
            <w:rStyle w:val="Hyperlink"/>
            <w:noProof/>
          </w:rPr>
          <w:t>4.17</w:t>
        </w:r>
        <w:r>
          <w:rPr>
            <w:rFonts w:asciiTheme="minorHAnsi" w:eastAsiaTheme="minorEastAsia" w:hAnsiTheme="minorHAnsi"/>
            <w:noProof/>
            <w:color w:val="auto"/>
            <w:sz w:val="22"/>
          </w:rPr>
          <w:tab/>
        </w:r>
        <w:r w:rsidRPr="00C2211C">
          <w:rPr>
            <w:rStyle w:val="Hyperlink"/>
            <w:noProof/>
          </w:rPr>
          <w:t>Emulation Support</w:t>
        </w:r>
        <w:r>
          <w:rPr>
            <w:noProof/>
            <w:webHidden/>
          </w:rPr>
          <w:tab/>
        </w:r>
        <w:r>
          <w:rPr>
            <w:noProof/>
            <w:webHidden/>
          </w:rPr>
          <w:fldChar w:fldCharType="begin"/>
        </w:r>
        <w:r>
          <w:rPr>
            <w:noProof/>
            <w:webHidden/>
          </w:rPr>
          <w:instrText xml:space="preserve"> PAGEREF _Toc536798292 \h </w:instrText>
        </w:r>
        <w:r>
          <w:rPr>
            <w:noProof/>
            <w:webHidden/>
          </w:rPr>
        </w:r>
        <w:r>
          <w:rPr>
            <w:noProof/>
            <w:webHidden/>
          </w:rPr>
          <w:fldChar w:fldCharType="separate"/>
        </w:r>
        <w:r>
          <w:rPr>
            <w:noProof/>
            <w:webHidden/>
          </w:rPr>
          <w:t>25</w:t>
        </w:r>
        <w:r>
          <w:rPr>
            <w:noProof/>
            <w:webHidden/>
          </w:rPr>
          <w:fldChar w:fldCharType="end"/>
        </w:r>
      </w:hyperlink>
    </w:p>
    <w:p w14:paraId="585B9EB2" w14:textId="77777777" w:rsidR="000E05E6" w:rsidRDefault="000E05E6">
      <w:pPr>
        <w:pStyle w:val="TOC1"/>
        <w:rPr>
          <w:rFonts w:asciiTheme="minorHAnsi" w:eastAsiaTheme="minorEastAsia" w:hAnsiTheme="minorHAnsi"/>
          <w:noProof/>
          <w:color w:val="auto"/>
          <w:sz w:val="22"/>
        </w:rPr>
      </w:pPr>
      <w:hyperlink w:anchor="_Toc536798293" w:history="1">
        <w:r w:rsidRPr="00C2211C">
          <w:rPr>
            <w:rStyle w:val="Hyperlink"/>
            <w:noProof/>
          </w:rPr>
          <w:t>5</w:t>
        </w:r>
        <w:r>
          <w:rPr>
            <w:rFonts w:asciiTheme="minorHAnsi" w:eastAsiaTheme="minorEastAsia" w:hAnsiTheme="minorHAnsi"/>
            <w:noProof/>
            <w:color w:val="auto"/>
            <w:sz w:val="22"/>
          </w:rPr>
          <w:tab/>
        </w:r>
        <w:r w:rsidRPr="00C2211C">
          <w:rPr>
            <w:rStyle w:val="Hyperlink"/>
            <w:noProof/>
          </w:rPr>
          <w:t>Verification Information for Integration</w:t>
        </w:r>
        <w:r>
          <w:rPr>
            <w:noProof/>
            <w:webHidden/>
          </w:rPr>
          <w:tab/>
        </w:r>
        <w:r>
          <w:rPr>
            <w:noProof/>
            <w:webHidden/>
          </w:rPr>
          <w:fldChar w:fldCharType="begin"/>
        </w:r>
        <w:r>
          <w:rPr>
            <w:noProof/>
            <w:webHidden/>
          </w:rPr>
          <w:instrText xml:space="preserve"> PAGEREF _Toc536798293 \h </w:instrText>
        </w:r>
        <w:r>
          <w:rPr>
            <w:noProof/>
            <w:webHidden/>
          </w:rPr>
        </w:r>
        <w:r>
          <w:rPr>
            <w:noProof/>
            <w:webHidden/>
          </w:rPr>
          <w:fldChar w:fldCharType="separate"/>
        </w:r>
        <w:r>
          <w:rPr>
            <w:noProof/>
            <w:webHidden/>
          </w:rPr>
          <w:t>26</w:t>
        </w:r>
        <w:r>
          <w:rPr>
            <w:noProof/>
            <w:webHidden/>
          </w:rPr>
          <w:fldChar w:fldCharType="end"/>
        </w:r>
      </w:hyperlink>
    </w:p>
    <w:p w14:paraId="4DE3EDB4" w14:textId="77777777" w:rsidR="000E05E6" w:rsidRDefault="000E05E6">
      <w:pPr>
        <w:pStyle w:val="TOC2"/>
        <w:rPr>
          <w:rFonts w:asciiTheme="minorHAnsi" w:eastAsiaTheme="minorEastAsia" w:hAnsiTheme="minorHAnsi"/>
          <w:noProof/>
          <w:color w:val="auto"/>
          <w:sz w:val="22"/>
        </w:rPr>
      </w:pPr>
      <w:hyperlink w:anchor="_Toc536798294" w:history="1">
        <w:r w:rsidRPr="00C2211C">
          <w:rPr>
            <w:rStyle w:val="Hyperlink"/>
            <w:noProof/>
          </w:rPr>
          <w:t>5.1</w:t>
        </w:r>
        <w:r>
          <w:rPr>
            <w:rFonts w:asciiTheme="minorHAnsi" w:eastAsiaTheme="minorEastAsia" w:hAnsiTheme="minorHAnsi"/>
            <w:noProof/>
            <w:color w:val="auto"/>
            <w:sz w:val="22"/>
          </w:rPr>
          <w:tab/>
        </w:r>
        <w:r w:rsidRPr="00C2211C">
          <w:rPr>
            <w:rStyle w:val="Hyperlink"/>
            <w:noProof/>
          </w:rPr>
          <w:t>IP Testbench Overview</w:t>
        </w:r>
        <w:r>
          <w:rPr>
            <w:noProof/>
            <w:webHidden/>
          </w:rPr>
          <w:tab/>
        </w:r>
        <w:r>
          <w:rPr>
            <w:noProof/>
            <w:webHidden/>
          </w:rPr>
          <w:fldChar w:fldCharType="begin"/>
        </w:r>
        <w:r>
          <w:rPr>
            <w:noProof/>
            <w:webHidden/>
          </w:rPr>
          <w:instrText xml:space="preserve"> PAGEREF _Toc536798294 \h </w:instrText>
        </w:r>
        <w:r>
          <w:rPr>
            <w:noProof/>
            <w:webHidden/>
          </w:rPr>
        </w:r>
        <w:r>
          <w:rPr>
            <w:noProof/>
            <w:webHidden/>
          </w:rPr>
          <w:fldChar w:fldCharType="separate"/>
        </w:r>
        <w:r>
          <w:rPr>
            <w:noProof/>
            <w:webHidden/>
          </w:rPr>
          <w:t>26</w:t>
        </w:r>
        <w:r>
          <w:rPr>
            <w:noProof/>
            <w:webHidden/>
          </w:rPr>
          <w:fldChar w:fldCharType="end"/>
        </w:r>
      </w:hyperlink>
    </w:p>
    <w:p w14:paraId="3C22E077" w14:textId="77777777" w:rsidR="000E05E6" w:rsidRDefault="000E05E6">
      <w:pPr>
        <w:pStyle w:val="TOC2"/>
        <w:rPr>
          <w:rFonts w:asciiTheme="minorHAnsi" w:eastAsiaTheme="minorEastAsia" w:hAnsiTheme="minorHAnsi"/>
          <w:noProof/>
          <w:color w:val="auto"/>
          <w:sz w:val="22"/>
        </w:rPr>
      </w:pPr>
      <w:hyperlink w:anchor="_Toc536798295" w:history="1">
        <w:r w:rsidRPr="00C2211C">
          <w:rPr>
            <w:rStyle w:val="Hyperlink"/>
            <w:noProof/>
          </w:rPr>
          <w:t>5.2</w:t>
        </w:r>
        <w:r>
          <w:rPr>
            <w:rFonts w:asciiTheme="minorHAnsi" w:eastAsiaTheme="minorEastAsia" w:hAnsiTheme="minorHAnsi"/>
            <w:noProof/>
            <w:color w:val="auto"/>
            <w:sz w:val="22"/>
          </w:rPr>
          <w:tab/>
        </w:r>
        <w:r w:rsidRPr="00C2211C">
          <w:rPr>
            <w:rStyle w:val="Hyperlink"/>
            <w:noProof/>
          </w:rPr>
          <w:t>Reusable IP Testbench Components</w:t>
        </w:r>
        <w:r>
          <w:rPr>
            <w:noProof/>
            <w:webHidden/>
          </w:rPr>
          <w:tab/>
        </w:r>
        <w:r>
          <w:rPr>
            <w:noProof/>
            <w:webHidden/>
          </w:rPr>
          <w:fldChar w:fldCharType="begin"/>
        </w:r>
        <w:r>
          <w:rPr>
            <w:noProof/>
            <w:webHidden/>
          </w:rPr>
          <w:instrText xml:space="preserve"> PAGEREF _Toc536798295 \h </w:instrText>
        </w:r>
        <w:r>
          <w:rPr>
            <w:noProof/>
            <w:webHidden/>
          </w:rPr>
        </w:r>
        <w:r>
          <w:rPr>
            <w:noProof/>
            <w:webHidden/>
          </w:rPr>
          <w:fldChar w:fldCharType="separate"/>
        </w:r>
        <w:r>
          <w:rPr>
            <w:noProof/>
            <w:webHidden/>
          </w:rPr>
          <w:t>26</w:t>
        </w:r>
        <w:r>
          <w:rPr>
            <w:noProof/>
            <w:webHidden/>
          </w:rPr>
          <w:fldChar w:fldCharType="end"/>
        </w:r>
      </w:hyperlink>
    </w:p>
    <w:p w14:paraId="210A1969" w14:textId="77777777" w:rsidR="000E05E6" w:rsidRDefault="000E05E6">
      <w:pPr>
        <w:pStyle w:val="TOC3"/>
        <w:rPr>
          <w:rFonts w:asciiTheme="minorHAnsi" w:eastAsiaTheme="minorEastAsia" w:hAnsiTheme="minorHAnsi"/>
          <w:noProof/>
          <w:color w:val="auto"/>
          <w:sz w:val="22"/>
        </w:rPr>
      </w:pPr>
      <w:hyperlink w:anchor="_Toc536798296" w:history="1">
        <w:r w:rsidRPr="00C2211C">
          <w:rPr>
            <w:rStyle w:val="Hyperlink"/>
            <w:noProof/>
          </w:rPr>
          <w:t>5.2.1</w:t>
        </w:r>
        <w:r>
          <w:rPr>
            <w:rFonts w:asciiTheme="minorHAnsi" w:eastAsiaTheme="minorEastAsia" w:hAnsiTheme="minorHAnsi"/>
            <w:noProof/>
            <w:color w:val="auto"/>
            <w:sz w:val="22"/>
          </w:rPr>
          <w:tab/>
        </w:r>
        <w:r w:rsidRPr="00C2211C">
          <w:rPr>
            <w:rStyle w:val="Hyperlink"/>
            <w:noProof/>
          </w:rPr>
          <w:t>Collage or Sandbox Files</w:t>
        </w:r>
        <w:r>
          <w:rPr>
            <w:noProof/>
            <w:webHidden/>
          </w:rPr>
          <w:tab/>
        </w:r>
        <w:r>
          <w:rPr>
            <w:noProof/>
            <w:webHidden/>
          </w:rPr>
          <w:fldChar w:fldCharType="begin"/>
        </w:r>
        <w:r>
          <w:rPr>
            <w:noProof/>
            <w:webHidden/>
          </w:rPr>
          <w:instrText xml:space="preserve"> PAGEREF _Toc536798296 \h </w:instrText>
        </w:r>
        <w:r>
          <w:rPr>
            <w:noProof/>
            <w:webHidden/>
          </w:rPr>
        </w:r>
        <w:r>
          <w:rPr>
            <w:noProof/>
            <w:webHidden/>
          </w:rPr>
          <w:fldChar w:fldCharType="separate"/>
        </w:r>
        <w:r>
          <w:rPr>
            <w:noProof/>
            <w:webHidden/>
          </w:rPr>
          <w:t>26</w:t>
        </w:r>
        <w:r>
          <w:rPr>
            <w:noProof/>
            <w:webHidden/>
          </w:rPr>
          <w:fldChar w:fldCharType="end"/>
        </w:r>
      </w:hyperlink>
    </w:p>
    <w:p w14:paraId="1B7DA55E" w14:textId="77777777" w:rsidR="000E05E6" w:rsidRDefault="000E05E6">
      <w:pPr>
        <w:pStyle w:val="TOC3"/>
        <w:rPr>
          <w:rFonts w:asciiTheme="minorHAnsi" w:eastAsiaTheme="minorEastAsia" w:hAnsiTheme="minorHAnsi"/>
          <w:noProof/>
          <w:color w:val="auto"/>
          <w:sz w:val="22"/>
        </w:rPr>
      </w:pPr>
      <w:hyperlink w:anchor="_Toc536798297" w:history="1">
        <w:r w:rsidRPr="00C2211C">
          <w:rPr>
            <w:rStyle w:val="Hyperlink"/>
            <w:noProof/>
          </w:rPr>
          <w:t>5.2.2</w:t>
        </w:r>
        <w:r>
          <w:rPr>
            <w:rFonts w:asciiTheme="minorHAnsi" w:eastAsiaTheme="minorEastAsia" w:hAnsiTheme="minorHAnsi"/>
            <w:noProof/>
            <w:color w:val="auto"/>
            <w:sz w:val="22"/>
          </w:rPr>
          <w:tab/>
        </w:r>
        <w:r w:rsidRPr="00C2211C">
          <w:rPr>
            <w:rStyle w:val="Hyperlink"/>
            <w:noProof/>
          </w:rPr>
          <w:t>IP Environment</w:t>
        </w:r>
        <w:r>
          <w:rPr>
            <w:noProof/>
            <w:webHidden/>
          </w:rPr>
          <w:tab/>
        </w:r>
        <w:r>
          <w:rPr>
            <w:noProof/>
            <w:webHidden/>
          </w:rPr>
          <w:fldChar w:fldCharType="begin"/>
        </w:r>
        <w:r>
          <w:rPr>
            <w:noProof/>
            <w:webHidden/>
          </w:rPr>
          <w:instrText xml:space="preserve"> PAGEREF _Toc536798297 \h </w:instrText>
        </w:r>
        <w:r>
          <w:rPr>
            <w:noProof/>
            <w:webHidden/>
          </w:rPr>
        </w:r>
        <w:r>
          <w:rPr>
            <w:noProof/>
            <w:webHidden/>
          </w:rPr>
          <w:fldChar w:fldCharType="separate"/>
        </w:r>
        <w:r>
          <w:rPr>
            <w:noProof/>
            <w:webHidden/>
          </w:rPr>
          <w:t>26</w:t>
        </w:r>
        <w:r>
          <w:rPr>
            <w:noProof/>
            <w:webHidden/>
          </w:rPr>
          <w:fldChar w:fldCharType="end"/>
        </w:r>
      </w:hyperlink>
    </w:p>
    <w:p w14:paraId="3E3DC0EB" w14:textId="77777777" w:rsidR="000E05E6" w:rsidRDefault="000E05E6">
      <w:pPr>
        <w:pStyle w:val="TOC3"/>
        <w:rPr>
          <w:rFonts w:asciiTheme="minorHAnsi" w:eastAsiaTheme="minorEastAsia" w:hAnsiTheme="minorHAnsi"/>
          <w:noProof/>
          <w:color w:val="auto"/>
          <w:sz w:val="22"/>
        </w:rPr>
      </w:pPr>
      <w:hyperlink w:anchor="_Toc536798298" w:history="1">
        <w:r w:rsidRPr="00C2211C">
          <w:rPr>
            <w:rStyle w:val="Hyperlink"/>
            <w:noProof/>
          </w:rPr>
          <w:t>5.2.3</w:t>
        </w:r>
        <w:r>
          <w:rPr>
            <w:rFonts w:asciiTheme="minorHAnsi" w:eastAsiaTheme="minorEastAsia" w:hAnsiTheme="minorHAnsi"/>
            <w:noProof/>
            <w:color w:val="auto"/>
            <w:sz w:val="22"/>
          </w:rPr>
          <w:tab/>
        </w:r>
        <w:r w:rsidRPr="00C2211C">
          <w:rPr>
            <w:rStyle w:val="Hyperlink"/>
            <w:noProof/>
          </w:rPr>
          <w:t>N/A. IP does not has any fuse requirements.Sequences</w:t>
        </w:r>
        <w:r>
          <w:rPr>
            <w:noProof/>
            <w:webHidden/>
          </w:rPr>
          <w:tab/>
        </w:r>
        <w:r>
          <w:rPr>
            <w:noProof/>
            <w:webHidden/>
          </w:rPr>
          <w:fldChar w:fldCharType="begin"/>
        </w:r>
        <w:r>
          <w:rPr>
            <w:noProof/>
            <w:webHidden/>
          </w:rPr>
          <w:instrText xml:space="preserve"> PAGEREF _Toc536798298 \h </w:instrText>
        </w:r>
        <w:r>
          <w:rPr>
            <w:noProof/>
            <w:webHidden/>
          </w:rPr>
        </w:r>
        <w:r>
          <w:rPr>
            <w:noProof/>
            <w:webHidden/>
          </w:rPr>
          <w:fldChar w:fldCharType="separate"/>
        </w:r>
        <w:r>
          <w:rPr>
            <w:noProof/>
            <w:webHidden/>
          </w:rPr>
          <w:t>27</w:t>
        </w:r>
        <w:r>
          <w:rPr>
            <w:noProof/>
            <w:webHidden/>
          </w:rPr>
          <w:fldChar w:fldCharType="end"/>
        </w:r>
      </w:hyperlink>
    </w:p>
    <w:p w14:paraId="621ED2EF" w14:textId="77777777" w:rsidR="000E05E6" w:rsidRDefault="000E05E6">
      <w:pPr>
        <w:pStyle w:val="TOC3"/>
        <w:rPr>
          <w:rFonts w:asciiTheme="minorHAnsi" w:eastAsiaTheme="minorEastAsia" w:hAnsiTheme="minorHAnsi"/>
          <w:noProof/>
          <w:color w:val="auto"/>
          <w:sz w:val="22"/>
        </w:rPr>
      </w:pPr>
      <w:hyperlink w:anchor="_Toc536798299" w:history="1">
        <w:r w:rsidRPr="00C2211C">
          <w:rPr>
            <w:rStyle w:val="Hyperlink"/>
            <w:noProof/>
          </w:rPr>
          <w:t>5.2.4</w:t>
        </w:r>
        <w:r>
          <w:rPr>
            <w:rFonts w:asciiTheme="minorHAnsi" w:eastAsiaTheme="minorEastAsia" w:hAnsiTheme="minorHAnsi"/>
            <w:noProof/>
            <w:color w:val="auto"/>
            <w:sz w:val="22"/>
          </w:rPr>
          <w:tab/>
        </w:r>
        <w:r w:rsidRPr="00C2211C">
          <w:rPr>
            <w:rStyle w:val="Hyperlink"/>
            <w:noProof/>
          </w:rPr>
          <w:t>Ip does not used any sequences or extended sequences.Miscellaneous</w:t>
        </w:r>
        <w:r>
          <w:rPr>
            <w:noProof/>
            <w:webHidden/>
          </w:rPr>
          <w:tab/>
        </w:r>
        <w:r>
          <w:rPr>
            <w:noProof/>
            <w:webHidden/>
          </w:rPr>
          <w:fldChar w:fldCharType="begin"/>
        </w:r>
        <w:r>
          <w:rPr>
            <w:noProof/>
            <w:webHidden/>
          </w:rPr>
          <w:instrText xml:space="preserve"> PAGEREF _Toc536798299 \h </w:instrText>
        </w:r>
        <w:r>
          <w:rPr>
            <w:noProof/>
            <w:webHidden/>
          </w:rPr>
        </w:r>
        <w:r>
          <w:rPr>
            <w:noProof/>
            <w:webHidden/>
          </w:rPr>
          <w:fldChar w:fldCharType="separate"/>
        </w:r>
        <w:r>
          <w:rPr>
            <w:noProof/>
            <w:webHidden/>
          </w:rPr>
          <w:t>28</w:t>
        </w:r>
        <w:r>
          <w:rPr>
            <w:noProof/>
            <w:webHidden/>
          </w:rPr>
          <w:fldChar w:fldCharType="end"/>
        </w:r>
      </w:hyperlink>
    </w:p>
    <w:p w14:paraId="538EF350" w14:textId="77777777" w:rsidR="000E05E6" w:rsidRDefault="000E05E6">
      <w:pPr>
        <w:pStyle w:val="TOC2"/>
        <w:rPr>
          <w:rFonts w:asciiTheme="minorHAnsi" w:eastAsiaTheme="minorEastAsia" w:hAnsiTheme="minorHAnsi"/>
          <w:noProof/>
          <w:color w:val="auto"/>
          <w:sz w:val="22"/>
        </w:rPr>
      </w:pPr>
      <w:hyperlink w:anchor="_Toc536798300" w:history="1">
        <w:r w:rsidRPr="00C2211C">
          <w:rPr>
            <w:rStyle w:val="Hyperlink"/>
            <w:noProof/>
          </w:rPr>
          <w:t>5.3</w:t>
        </w:r>
        <w:r>
          <w:rPr>
            <w:rFonts w:asciiTheme="minorHAnsi" w:eastAsiaTheme="minorEastAsia" w:hAnsiTheme="minorHAnsi"/>
            <w:noProof/>
            <w:color w:val="auto"/>
            <w:sz w:val="22"/>
          </w:rPr>
          <w:tab/>
        </w:r>
        <w:r w:rsidRPr="00C2211C">
          <w:rPr>
            <w:rStyle w:val="Hyperlink"/>
            <w:noProof/>
          </w:rPr>
          <w:t>Environment Settings and Files</w:t>
        </w:r>
        <w:r>
          <w:rPr>
            <w:noProof/>
            <w:webHidden/>
          </w:rPr>
          <w:tab/>
        </w:r>
        <w:r>
          <w:rPr>
            <w:noProof/>
            <w:webHidden/>
          </w:rPr>
          <w:fldChar w:fldCharType="begin"/>
        </w:r>
        <w:r>
          <w:rPr>
            <w:noProof/>
            <w:webHidden/>
          </w:rPr>
          <w:instrText xml:space="preserve"> PAGEREF _Toc536798300 \h </w:instrText>
        </w:r>
        <w:r>
          <w:rPr>
            <w:noProof/>
            <w:webHidden/>
          </w:rPr>
        </w:r>
        <w:r>
          <w:rPr>
            <w:noProof/>
            <w:webHidden/>
          </w:rPr>
          <w:fldChar w:fldCharType="separate"/>
        </w:r>
        <w:r>
          <w:rPr>
            <w:noProof/>
            <w:webHidden/>
          </w:rPr>
          <w:t>28</w:t>
        </w:r>
        <w:r>
          <w:rPr>
            <w:noProof/>
            <w:webHidden/>
          </w:rPr>
          <w:fldChar w:fldCharType="end"/>
        </w:r>
      </w:hyperlink>
    </w:p>
    <w:p w14:paraId="2E1931C2" w14:textId="77777777" w:rsidR="000E05E6" w:rsidRDefault="000E05E6">
      <w:pPr>
        <w:pStyle w:val="TOC3"/>
        <w:rPr>
          <w:rFonts w:asciiTheme="minorHAnsi" w:eastAsiaTheme="minorEastAsia" w:hAnsiTheme="minorHAnsi"/>
          <w:noProof/>
          <w:color w:val="auto"/>
          <w:sz w:val="22"/>
        </w:rPr>
      </w:pPr>
      <w:hyperlink w:anchor="_Toc536798301" w:history="1">
        <w:r w:rsidRPr="00C2211C">
          <w:rPr>
            <w:rStyle w:val="Hyperlink"/>
            <w:noProof/>
          </w:rPr>
          <w:t>5.3.1</w:t>
        </w:r>
        <w:r>
          <w:rPr>
            <w:rFonts w:asciiTheme="minorHAnsi" w:eastAsiaTheme="minorEastAsia" w:hAnsiTheme="minorHAnsi"/>
            <w:noProof/>
            <w:color w:val="auto"/>
            <w:sz w:val="22"/>
          </w:rPr>
          <w:tab/>
        </w:r>
        <w:r w:rsidRPr="00C2211C">
          <w:rPr>
            <w:rStyle w:val="Hyperlink"/>
            <w:noProof/>
          </w:rPr>
          <w:t>Base Test</w:t>
        </w:r>
        <w:r>
          <w:rPr>
            <w:noProof/>
            <w:webHidden/>
          </w:rPr>
          <w:tab/>
        </w:r>
        <w:r>
          <w:rPr>
            <w:noProof/>
            <w:webHidden/>
          </w:rPr>
          <w:fldChar w:fldCharType="begin"/>
        </w:r>
        <w:r>
          <w:rPr>
            <w:noProof/>
            <w:webHidden/>
          </w:rPr>
          <w:instrText xml:space="preserve"> PAGEREF _Toc536798301 \h </w:instrText>
        </w:r>
        <w:r>
          <w:rPr>
            <w:noProof/>
            <w:webHidden/>
          </w:rPr>
        </w:r>
        <w:r>
          <w:rPr>
            <w:noProof/>
            <w:webHidden/>
          </w:rPr>
          <w:fldChar w:fldCharType="separate"/>
        </w:r>
        <w:r>
          <w:rPr>
            <w:noProof/>
            <w:webHidden/>
          </w:rPr>
          <w:t>28</w:t>
        </w:r>
        <w:r>
          <w:rPr>
            <w:noProof/>
            <w:webHidden/>
          </w:rPr>
          <w:fldChar w:fldCharType="end"/>
        </w:r>
      </w:hyperlink>
    </w:p>
    <w:p w14:paraId="1796B652" w14:textId="32341AD6" w:rsidR="000E05E6" w:rsidRDefault="000E05E6">
      <w:pPr>
        <w:pStyle w:val="TOC3"/>
        <w:rPr>
          <w:rFonts w:asciiTheme="minorHAnsi" w:eastAsiaTheme="minorEastAsia" w:hAnsiTheme="minorHAnsi"/>
          <w:noProof/>
          <w:color w:val="auto"/>
          <w:sz w:val="22"/>
        </w:rPr>
      </w:pPr>
      <w:hyperlink w:anchor="_Toc536798302" w:history="1">
        <w:r w:rsidRPr="00C2211C">
          <w:rPr>
            <w:rStyle w:val="Hyperlink"/>
            <w:noProof/>
          </w:rPr>
          <w:t>5.3.2</w:t>
        </w:r>
        <w:r>
          <w:rPr>
            <w:rFonts w:asciiTheme="minorHAnsi" w:eastAsiaTheme="minorEastAsia" w:hAnsiTheme="minorHAnsi"/>
            <w:noProof/>
            <w:color w:val="auto"/>
            <w:sz w:val="22"/>
          </w:rPr>
          <w:tab/>
        </w:r>
        <w:r w:rsidRPr="00C2211C">
          <w:rPr>
            <w:rStyle w:val="Hyperlink"/>
            <w:noProof/>
          </w:rPr>
          <w:t>N/A</w:t>
        </w:r>
        <w:r w:rsidR="00F40179" w:rsidRPr="00C2211C">
          <w:rPr>
            <w:rStyle w:val="Hyperlink"/>
            <w:noProof/>
          </w:rPr>
          <w:t>c</w:t>
        </w:r>
        <w:r w:rsidRPr="00C2211C">
          <w:rPr>
            <w:rStyle w:val="Hyperlink"/>
            <w:noProof/>
          </w:rPr>
          <w:t>onfiguration Object</w:t>
        </w:r>
        <w:r>
          <w:rPr>
            <w:noProof/>
            <w:webHidden/>
          </w:rPr>
          <w:tab/>
        </w:r>
        <w:r>
          <w:rPr>
            <w:noProof/>
            <w:webHidden/>
          </w:rPr>
          <w:fldChar w:fldCharType="begin"/>
        </w:r>
        <w:r>
          <w:rPr>
            <w:noProof/>
            <w:webHidden/>
          </w:rPr>
          <w:instrText xml:space="preserve"> PAGEREF _Toc536798302 \h </w:instrText>
        </w:r>
        <w:r>
          <w:rPr>
            <w:noProof/>
            <w:webHidden/>
          </w:rPr>
        </w:r>
        <w:r>
          <w:rPr>
            <w:noProof/>
            <w:webHidden/>
          </w:rPr>
          <w:fldChar w:fldCharType="separate"/>
        </w:r>
        <w:r>
          <w:rPr>
            <w:noProof/>
            <w:webHidden/>
          </w:rPr>
          <w:t>28</w:t>
        </w:r>
        <w:r>
          <w:rPr>
            <w:noProof/>
            <w:webHidden/>
          </w:rPr>
          <w:fldChar w:fldCharType="end"/>
        </w:r>
      </w:hyperlink>
    </w:p>
    <w:p w14:paraId="0BDD2F46" w14:textId="77777777" w:rsidR="000E05E6" w:rsidRDefault="000E05E6">
      <w:pPr>
        <w:pStyle w:val="TOC3"/>
        <w:rPr>
          <w:rFonts w:asciiTheme="minorHAnsi" w:eastAsiaTheme="minorEastAsia" w:hAnsiTheme="minorHAnsi"/>
          <w:noProof/>
          <w:color w:val="auto"/>
          <w:sz w:val="22"/>
        </w:rPr>
      </w:pPr>
      <w:hyperlink w:anchor="_Toc536798303" w:history="1">
        <w:r w:rsidRPr="00C2211C">
          <w:rPr>
            <w:rStyle w:val="Hyperlink"/>
            <w:noProof/>
          </w:rPr>
          <w:t>5.3.3</w:t>
        </w:r>
        <w:r>
          <w:rPr>
            <w:rFonts w:asciiTheme="minorHAnsi" w:eastAsiaTheme="minorEastAsia" w:hAnsiTheme="minorHAnsi"/>
            <w:noProof/>
            <w:color w:val="auto"/>
            <w:sz w:val="22"/>
          </w:rPr>
          <w:tab/>
        </w:r>
        <w:r w:rsidRPr="00C2211C">
          <w:rPr>
            <w:rStyle w:val="Hyperlink"/>
            <w:noProof/>
          </w:rPr>
          <w:t>API</w:t>
        </w:r>
        <w:r>
          <w:rPr>
            <w:noProof/>
            <w:webHidden/>
          </w:rPr>
          <w:tab/>
        </w:r>
        <w:r>
          <w:rPr>
            <w:noProof/>
            <w:webHidden/>
          </w:rPr>
          <w:fldChar w:fldCharType="begin"/>
        </w:r>
        <w:r>
          <w:rPr>
            <w:noProof/>
            <w:webHidden/>
          </w:rPr>
          <w:instrText xml:space="preserve"> PAGEREF _Toc536798303 \h </w:instrText>
        </w:r>
        <w:r>
          <w:rPr>
            <w:noProof/>
            <w:webHidden/>
          </w:rPr>
        </w:r>
        <w:r>
          <w:rPr>
            <w:noProof/>
            <w:webHidden/>
          </w:rPr>
          <w:fldChar w:fldCharType="separate"/>
        </w:r>
        <w:r>
          <w:rPr>
            <w:noProof/>
            <w:webHidden/>
          </w:rPr>
          <w:t>28</w:t>
        </w:r>
        <w:r>
          <w:rPr>
            <w:noProof/>
            <w:webHidden/>
          </w:rPr>
          <w:fldChar w:fldCharType="end"/>
        </w:r>
      </w:hyperlink>
    </w:p>
    <w:p w14:paraId="3F6B4ED8" w14:textId="6BE72EE7" w:rsidR="000E05E6" w:rsidRDefault="000E05E6">
      <w:pPr>
        <w:pStyle w:val="TOC2"/>
        <w:rPr>
          <w:rFonts w:asciiTheme="minorHAnsi" w:eastAsiaTheme="minorEastAsia" w:hAnsiTheme="minorHAnsi"/>
          <w:noProof/>
          <w:color w:val="auto"/>
          <w:sz w:val="22"/>
        </w:rPr>
      </w:pPr>
      <w:hyperlink w:anchor="_Toc536798304" w:history="1">
        <w:r w:rsidRPr="00C2211C">
          <w:rPr>
            <w:rStyle w:val="Hyperlink"/>
            <w:noProof/>
          </w:rPr>
          <w:t>5.4</w:t>
        </w:r>
        <w:r>
          <w:rPr>
            <w:rFonts w:asciiTheme="minorHAnsi" w:eastAsiaTheme="minorEastAsia" w:hAnsiTheme="minorHAnsi"/>
            <w:noProof/>
            <w:color w:val="auto"/>
            <w:sz w:val="22"/>
          </w:rPr>
          <w:tab/>
        </w:r>
        <w:r w:rsidRPr="00C2211C">
          <w:rPr>
            <w:rStyle w:val="Hyperlink"/>
            <w:noProof/>
          </w:rPr>
          <w:t>N/A</w:t>
        </w:r>
        <w:r w:rsidR="00F40179" w:rsidRPr="00C2211C">
          <w:rPr>
            <w:rStyle w:val="Hyperlink"/>
            <w:noProof/>
          </w:rPr>
          <w:t>d</w:t>
        </w:r>
        <w:r w:rsidRPr="00C2211C">
          <w:rPr>
            <w:rStyle w:val="Hyperlink"/>
            <w:noProof/>
          </w:rPr>
          <w:t>escription of Reusable Tests</w:t>
        </w:r>
        <w:r>
          <w:rPr>
            <w:noProof/>
            <w:webHidden/>
          </w:rPr>
          <w:tab/>
        </w:r>
        <w:r>
          <w:rPr>
            <w:noProof/>
            <w:webHidden/>
          </w:rPr>
          <w:fldChar w:fldCharType="begin"/>
        </w:r>
        <w:r>
          <w:rPr>
            <w:noProof/>
            <w:webHidden/>
          </w:rPr>
          <w:instrText xml:space="preserve"> PAGEREF _Toc536798304 \h </w:instrText>
        </w:r>
        <w:r>
          <w:rPr>
            <w:noProof/>
            <w:webHidden/>
          </w:rPr>
        </w:r>
        <w:r>
          <w:rPr>
            <w:noProof/>
            <w:webHidden/>
          </w:rPr>
          <w:fldChar w:fldCharType="separate"/>
        </w:r>
        <w:r>
          <w:rPr>
            <w:noProof/>
            <w:webHidden/>
          </w:rPr>
          <w:t>28</w:t>
        </w:r>
        <w:r>
          <w:rPr>
            <w:noProof/>
            <w:webHidden/>
          </w:rPr>
          <w:fldChar w:fldCharType="end"/>
        </w:r>
      </w:hyperlink>
    </w:p>
    <w:p w14:paraId="12BC9A13" w14:textId="77777777" w:rsidR="000E05E6" w:rsidRDefault="000E05E6">
      <w:pPr>
        <w:pStyle w:val="TOC2"/>
        <w:rPr>
          <w:rFonts w:asciiTheme="minorHAnsi" w:eastAsiaTheme="minorEastAsia" w:hAnsiTheme="minorHAnsi"/>
          <w:noProof/>
          <w:color w:val="auto"/>
          <w:sz w:val="22"/>
        </w:rPr>
      </w:pPr>
      <w:hyperlink w:anchor="_Toc536798305" w:history="1">
        <w:r w:rsidRPr="00C2211C">
          <w:rPr>
            <w:rStyle w:val="Hyperlink"/>
            <w:noProof/>
          </w:rPr>
          <w:t>5.5</w:t>
        </w:r>
        <w:r>
          <w:rPr>
            <w:rFonts w:asciiTheme="minorHAnsi" w:eastAsiaTheme="minorEastAsia" w:hAnsiTheme="minorHAnsi"/>
            <w:noProof/>
            <w:color w:val="auto"/>
            <w:sz w:val="22"/>
          </w:rPr>
          <w:tab/>
        </w:r>
        <w:r w:rsidRPr="00C2211C">
          <w:rPr>
            <w:rStyle w:val="Hyperlink"/>
            <w:noProof/>
          </w:rPr>
          <w:t>Description of Reusable Automation Scripts</w:t>
        </w:r>
        <w:r>
          <w:rPr>
            <w:noProof/>
            <w:webHidden/>
          </w:rPr>
          <w:tab/>
        </w:r>
        <w:r>
          <w:rPr>
            <w:noProof/>
            <w:webHidden/>
          </w:rPr>
          <w:fldChar w:fldCharType="begin"/>
        </w:r>
        <w:r>
          <w:rPr>
            <w:noProof/>
            <w:webHidden/>
          </w:rPr>
          <w:instrText xml:space="preserve"> PAGEREF _Toc536798305 \h </w:instrText>
        </w:r>
        <w:r>
          <w:rPr>
            <w:noProof/>
            <w:webHidden/>
          </w:rPr>
        </w:r>
        <w:r>
          <w:rPr>
            <w:noProof/>
            <w:webHidden/>
          </w:rPr>
          <w:fldChar w:fldCharType="separate"/>
        </w:r>
        <w:r>
          <w:rPr>
            <w:noProof/>
            <w:webHidden/>
          </w:rPr>
          <w:t>28</w:t>
        </w:r>
        <w:r>
          <w:rPr>
            <w:noProof/>
            <w:webHidden/>
          </w:rPr>
          <w:fldChar w:fldCharType="end"/>
        </w:r>
      </w:hyperlink>
    </w:p>
    <w:p w14:paraId="686F8A11" w14:textId="41E0F6BD" w:rsidR="000E05E6" w:rsidRDefault="000E05E6">
      <w:pPr>
        <w:pStyle w:val="TOC2"/>
        <w:rPr>
          <w:rFonts w:asciiTheme="minorHAnsi" w:eastAsiaTheme="minorEastAsia" w:hAnsiTheme="minorHAnsi"/>
          <w:noProof/>
          <w:color w:val="auto"/>
          <w:sz w:val="22"/>
        </w:rPr>
      </w:pPr>
      <w:hyperlink w:anchor="_Toc536798306" w:history="1">
        <w:r w:rsidRPr="00C2211C">
          <w:rPr>
            <w:rStyle w:val="Hyperlink"/>
            <w:noProof/>
          </w:rPr>
          <w:t>5.6</w:t>
        </w:r>
        <w:r>
          <w:rPr>
            <w:rFonts w:asciiTheme="minorHAnsi" w:eastAsiaTheme="minorEastAsia" w:hAnsiTheme="minorHAnsi"/>
            <w:noProof/>
            <w:color w:val="auto"/>
            <w:sz w:val="22"/>
          </w:rPr>
          <w:tab/>
        </w:r>
        <w:r w:rsidRPr="00C2211C">
          <w:rPr>
            <w:rStyle w:val="Hyperlink"/>
            <w:noProof/>
          </w:rPr>
          <w:t>N/A</w:t>
        </w:r>
        <w:r w:rsidR="00F40179" w:rsidRPr="00C2211C">
          <w:rPr>
            <w:rStyle w:val="Hyperlink"/>
            <w:noProof/>
          </w:rPr>
          <w:t>s</w:t>
        </w:r>
        <w:r w:rsidRPr="00C2211C">
          <w:rPr>
            <w:rStyle w:val="Hyperlink"/>
            <w:noProof/>
          </w:rPr>
          <w:t>upported Compiler Options for Simulation</w:t>
        </w:r>
        <w:r>
          <w:rPr>
            <w:noProof/>
            <w:webHidden/>
          </w:rPr>
          <w:tab/>
        </w:r>
        <w:r>
          <w:rPr>
            <w:noProof/>
            <w:webHidden/>
          </w:rPr>
          <w:fldChar w:fldCharType="begin"/>
        </w:r>
        <w:r>
          <w:rPr>
            <w:noProof/>
            <w:webHidden/>
          </w:rPr>
          <w:instrText xml:space="preserve"> PAGEREF _Toc536798306 \h </w:instrText>
        </w:r>
        <w:r>
          <w:rPr>
            <w:noProof/>
            <w:webHidden/>
          </w:rPr>
        </w:r>
        <w:r>
          <w:rPr>
            <w:noProof/>
            <w:webHidden/>
          </w:rPr>
          <w:fldChar w:fldCharType="separate"/>
        </w:r>
        <w:r>
          <w:rPr>
            <w:noProof/>
            <w:webHidden/>
          </w:rPr>
          <w:t>28</w:t>
        </w:r>
        <w:r>
          <w:rPr>
            <w:noProof/>
            <w:webHidden/>
          </w:rPr>
          <w:fldChar w:fldCharType="end"/>
        </w:r>
      </w:hyperlink>
    </w:p>
    <w:p w14:paraId="1A108CBD" w14:textId="77777777" w:rsidR="000E05E6" w:rsidRDefault="000E05E6">
      <w:pPr>
        <w:pStyle w:val="TOC2"/>
        <w:rPr>
          <w:rFonts w:asciiTheme="minorHAnsi" w:eastAsiaTheme="minorEastAsia" w:hAnsiTheme="minorHAnsi"/>
          <w:noProof/>
          <w:color w:val="auto"/>
          <w:sz w:val="22"/>
        </w:rPr>
      </w:pPr>
      <w:hyperlink w:anchor="_Toc536798307" w:history="1">
        <w:r w:rsidRPr="00C2211C">
          <w:rPr>
            <w:rStyle w:val="Hyperlink"/>
            <w:noProof/>
          </w:rPr>
          <w:t>5.7</w:t>
        </w:r>
        <w:r>
          <w:rPr>
            <w:rFonts w:asciiTheme="minorHAnsi" w:eastAsiaTheme="minorEastAsia" w:hAnsiTheme="minorHAnsi"/>
            <w:noProof/>
            <w:color w:val="auto"/>
            <w:sz w:val="22"/>
          </w:rPr>
          <w:tab/>
        </w:r>
        <w:r w:rsidRPr="00C2211C">
          <w:rPr>
            <w:rStyle w:val="Hyperlink"/>
            <w:noProof/>
          </w:rPr>
          <w:t>Reusable Simulation RUNMODEs</w:t>
        </w:r>
        <w:r>
          <w:rPr>
            <w:noProof/>
            <w:webHidden/>
          </w:rPr>
          <w:tab/>
        </w:r>
        <w:r>
          <w:rPr>
            <w:noProof/>
            <w:webHidden/>
          </w:rPr>
          <w:fldChar w:fldCharType="begin"/>
        </w:r>
        <w:r>
          <w:rPr>
            <w:noProof/>
            <w:webHidden/>
          </w:rPr>
          <w:instrText xml:space="preserve"> PAGEREF _Toc536798307 \h </w:instrText>
        </w:r>
        <w:r>
          <w:rPr>
            <w:noProof/>
            <w:webHidden/>
          </w:rPr>
        </w:r>
        <w:r>
          <w:rPr>
            <w:noProof/>
            <w:webHidden/>
          </w:rPr>
          <w:fldChar w:fldCharType="separate"/>
        </w:r>
        <w:r>
          <w:rPr>
            <w:noProof/>
            <w:webHidden/>
          </w:rPr>
          <w:t>29</w:t>
        </w:r>
        <w:r>
          <w:rPr>
            <w:noProof/>
            <w:webHidden/>
          </w:rPr>
          <w:fldChar w:fldCharType="end"/>
        </w:r>
      </w:hyperlink>
    </w:p>
    <w:p w14:paraId="07F3EAFB" w14:textId="77777777" w:rsidR="000E05E6" w:rsidRDefault="000E05E6">
      <w:pPr>
        <w:pStyle w:val="TOC2"/>
        <w:rPr>
          <w:rFonts w:asciiTheme="minorHAnsi" w:eastAsiaTheme="minorEastAsia" w:hAnsiTheme="minorHAnsi"/>
          <w:noProof/>
          <w:color w:val="auto"/>
          <w:sz w:val="22"/>
        </w:rPr>
      </w:pPr>
      <w:hyperlink w:anchor="_Toc536798308" w:history="1">
        <w:r w:rsidRPr="00C2211C">
          <w:rPr>
            <w:rStyle w:val="Hyperlink"/>
            <w:noProof/>
          </w:rPr>
          <w:t>5.8</w:t>
        </w:r>
        <w:r>
          <w:rPr>
            <w:rFonts w:asciiTheme="minorHAnsi" w:eastAsiaTheme="minorEastAsia" w:hAnsiTheme="minorHAnsi"/>
            <w:noProof/>
            <w:color w:val="auto"/>
            <w:sz w:val="22"/>
          </w:rPr>
          <w:tab/>
        </w:r>
        <w:r w:rsidRPr="00C2211C">
          <w:rPr>
            <w:rStyle w:val="Hyperlink"/>
            <w:noProof/>
          </w:rPr>
          <w:t>RTL Verification Libraries</w:t>
        </w:r>
        <w:r>
          <w:rPr>
            <w:noProof/>
            <w:webHidden/>
          </w:rPr>
          <w:tab/>
        </w:r>
        <w:r>
          <w:rPr>
            <w:noProof/>
            <w:webHidden/>
          </w:rPr>
          <w:fldChar w:fldCharType="begin"/>
        </w:r>
        <w:r>
          <w:rPr>
            <w:noProof/>
            <w:webHidden/>
          </w:rPr>
          <w:instrText xml:space="preserve"> PAGEREF _Toc536798308 \h </w:instrText>
        </w:r>
        <w:r>
          <w:rPr>
            <w:noProof/>
            <w:webHidden/>
          </w:rPr>
        </w:r>
        <w:r>
          <w:rPr>
            <w:noProof/>
            <w:webHidden/>
          </w:rPr>
          <w:fldChar w:fldCharType="separate"/>
        </w:r>
        <w:r>
          <w:rPr>
            <w:noProof/>
            <w:webHidden/>
          </w:rPr>
          <w:t>29</w:t>
        </w:r>
        <w:r>
          <w:rPr>
            <w:noProof/>
            <w:webHidden/>
          </w:rPr>
          <w:fldChar w:fldCharType="end"/>
        </w:r>
      </w:hyperlink>
    </w:p>
    <w:p w14:paraId="338A5B21" w14:textId="77777777" w:rsidR="000E05E6" w:rsidRDefault="000E05E6">
      <w:pPr>
        <w:pStyle w:val="TOC1"/>
        <w:rPr>
          <w:rFonts w:asciiTheme="minorHAnsi" w:eastAsiaTheme="minorEastAsia" w:hAnsiTheme="minorHAnsi"/>
          <w:noProof/>
          <w:color w:val="auto"/>
          <w:sz w:val="22"/>
        </w:rPr>
      </w:pPr>
      <w:hyperlink w:anchor="_Toc536798309" w:history="1">
        <w:r w:rsidRPr="00C2211C">
          <w:rPr>
            <w:rStyle w:val="Hyperlink"/>
            <w:noProof/>
          </w:rPr>
          <w:t>6</w:t>
        </w:r>
        <w:r>
          <w:rPr>
            <w:rFonts w:asciiTheme="minorHAnsi" w:eastAsiaTheme="minorEastAsia" w:hAnsiTheme="minorHAnsi"/>
            <w:noProof/>
            <w:color w:val="auto"/>
            <w:sz w:val="22"/>
          </w:rPr>
          <w:tab/>
        </w:r>
        <w:r w:rsidRPr="00C2211C">
          <w:rPr>
            <w:rStyle w:val="Hyperlink"/>
            <w:noProof/>
          </w:rPr>
          <w:t>Tools and Methodology for Integration</w:t>
        </w:r>
        <w:r>
          <w:rPr>
            <w:noProof/>
            <w:webHidden/>
          </w:rPr>
          <w:tab/>
        </w:r>
        <w:r>
          <w:rPr>
            <w:noProof/>
            <w:webHidden/>
          </w:rPr>
          <w:fldChar w:fldCharType="begin"/>
        </w:r>
        <w:r>
          <w:rPr>
            <w:noProof/>
            <w:webHidden/>
          </w:rPr>
          <w:instrText xml:space="preserve"> PAGEREF _Toc536798309 \h </w:instrText>
        </w:r>
        <w:r>
          <w:rPr>
            <w:noProof/>
            <w:webHidden/>
          </w:rPr>
        </w:r>
        <w:r>
          <w:rPr>
            <w:noProof/>
            <w:webHidden/>
          </w:rPr>
          <w:fldChar w:fldCharType="separate"/>
        </w:r>
        <w:r>
          <w:rPr>
            <w:noProof/>
            <w:webHidden/>
          </w:rPr>
          <w:t>30</w:t>
        </w:r>
        <w:r>
          <w:rPr>
            <w:noProof/>
            <w:webHidden/>
          </w:rPr>
          <w:fldChar w:fldCharType="end"/>
        </w:r>
      </w:hyperlink>
    </w:p>
    <w:p w14:paraId="5DD6C073" w14:textId="77777777" w:rsidR="000E05E6" w:rsidRDefault="000E05E6">
      <w:pPr>
        <w:pStyle w:val="TOC2"/>
        <w:rPr>
          <w:rFonts w:asciiTheme="minorHAnsi" w:eastAsiaTheme="minorEastAsia" w:hAnsiTheme="minorHAnsi"/>
          <w:noProof/>
          <w:color w:val="auto"/>
          <w:sz w:val="22"/>
        </w:rPr>
      </w:pPr>
      <w:hyperlink w:anchor="_Toc536798310" w:history="1">
        <w:r w:rsidRPr="00C2211C">
          <w:rPr>
            <w:rStyle w:val="Hyperlink"/>
            <w:noProof/>
          </w:rPr>
          <w:t>6.1</w:t>
        </w:r>
        <w:r>
          <w:rPr>
            <w:rFonts w:asciiTheme="minorHAnsi" w:eastAsiaTheme="minorEastAsia" w:hAnsiTheme="minorHAnsi"/>
            <w:noProof/>
            <w:color w:val="auto"/>
            <w:sz w:val="22"/>
          </w:rPr>
          <w:tab/>
        </w:r>
        <w:r w:rsidRPr="00C2211C">
          <w:rPr>
            <w:rStyle w:val="Hyperlink"/>
            <w:noProof/>
          </w:rPr>
          <w:t>Supported Tools</w:t>
        </w:r>
        <w:r>
          <w:rPr>
            <w:noProof/>
            <w:webHidden/>
          </w:rPr>
          <w:tab/>
        </w:r>
        <w:r>
          <w:rPr>
            <w:noProof/>
            <w:webHidden/>
          </w:rPr>
          <w:fldChar w:fldCharType="begin"/>
        </w:r>
        <w:r>
          <w:rPr>
            <w:noProof/>
            <w:webHidden/>
          </w:rPr>
          <w:instrText xml:space="preserve"> PAGEREF _Toc536798310 \h </w:instrText>
        </w:r>
        <w:r>
          <w:rPr>
            <w:noProof/>
            <w:webHidden/>
          </w:rPr>
        </w:r>
        <w:r>
          <w:rPr>
            <w:noProof/>
            <w:webHidden/>
          </w:rPr>
          <w:fldChar w:fldCharType="separate"/>
        </w:r>
        <w:r>
          <w:rPr>
            <w:noProof/>
            <w:webHidden/>
          </w:rPr>
          <w:t>30</w:t>
        </w:r>
        <w:r>
          <w:rPr>
            <w:noProof/>
            <w:webHidden/>
          </w:rPr>
          <w:fldChar w:fldCharType="end"/>
        </w:r>
      </w:hyperlink>
    </w:p>
    <w:p w14:paraId="12A1F637" w14:textId="77777777" w:rsidR="000E05E6" w:rsidRDefault="000E05E6">
      <w:pPr>
        <w:pStyle w:val="TOC2"/>
        <w:rPr>
          <w:rFonts w:asciiTheme="minorHAnsi" w:eastAsiaTheme="minorEastAsia" w:hAnsiTheme="minorHAnsi"/>
          <w:noProof/>
          <w:color w:val="auto"/>
          <w:sz w:val="22"/>
        </w:rPr>
      </w:pPr>
      <w:hyperlink w:anchor="_Toc536798311" w:history="1">
        <w:r w:rsidRPr="00C2211C">
          <w:rPr>
            <w:rStyle w:val="Hyperlink"/>
            <w:noProof/>
          </w:rPr>
          <w:t>6.2</w:t>
        </w:r>
        <w:r>
          <w:rPr>
            <w:rFonts w:asciiTheme="minorHAnsi" w:eastAsiaTheme="minorEastAsia" w:hAnsiTheme="minorHAnsi"/>
            <w:noProof/>
            <w:color w:val="auto"/>
            <w:sz w:val="22"/>
          </w:rPr>
          <w:tab/>
        </w:r>
        <w:r w:rsidRPr="00C2211C">
          <w:rPr>
            <w:rStyle w:val="Hyperlink"/>
            <w:noProof/>
          </w:rPr>
          <w:t>Environment Variables</w:t>
        </w:r>
        <w:r>
          <w:rPr>
            <w:noProof/>
            <w:webHidden/>
          </w:rPr>
          <w:tab/>
        </w:r>
        <w:r>
          <w:rPr>
            <w:noProof/>
            <w:webHidden/>
          </w:rPr>
          <w:fldChar w:fldCharType="begin"/>
        </w:r>
        <w:r>
          <w:rPr>
            <w:noProof/>
            <w:webHidden/>
          </w:rPr>
          <w:instrText xml:space="preserve"> PAGEREF _Toc536798311 \h </w:instrText>
        </w:r>
        <w:r>
          <w:rPr>
            <w:noProof/>
            <w:webHidden/>
          </w:rPr>
        </w:r>
        <w:r>
          <w:rPr>
            <w:noProof/>
            <w:webHidden/>
          </w:rPr>
          <w:fldChar w:fldCharType="separate"/>
        </w:r>
        <w:r>
          <w:rPr>
            <w:noProof/>
            <w:webHidden/>
          </w:rPr>
          <w:t>30</w:t>
        </w:r>
        <w:r>
          <w:rPr>
            <w:noProof/>
            <w:webHidden/>
          </w:rPr>
          <w:fldChar w:fldCharType="end"/>
        </w:r>
      </w:hyperlink>
    </w:p>
    <w:p w14:paraId="6A6F47D0" w14:textId="77777777" w:rsidR="000E05E6" w:rsidRDefault="000E05E6">
      <w:pPr>
        <w:pStyle w:val="TOC2"/>
        <w:rPr>
          <w:rFonts w:asciiTheme="minorHAnsi" w:eastAsiaTheme="minorEastAsia" w:hAnsiTheme="minorHAnsi"/>
          <w:noProof/>
          <w:color w:val="auto"/>
          <w:sz w:val="22"/>
        </w:rPr>
      </w:pPr>
      <w:hyperlink w:anchor="_Toc536798312" w:history="1">
        <w:r w:rsidRPr="00C2211C">
          <w:rPr>
            <w:rStyle w:val="Hyperlink"/>
            <w:noProof/>
          </w:rPr>
          <w:t>6.3</w:t>
        </w:r>
        <w:r>
          <w:rPr>
            <w:rFonts w:asciiTheme="minorHAnsi" w:eastAsiaTheme="minorEastAsia" w:hAnsiTheme="minorHAnsi"/>
            <w:noProof/>
            <w:color w:val="auto"/>
            <w:sz w:val="22"/>
          </w:rPr>
          <w:tab/>
        </w:r>
        <w:r w:rsidRPr="00C2211C">
          <w:rPr>
            <w:rStyle w:val="Hyperlink"/>
            <w:noProof/>
          </w:rPr>
          <w:t>HIP Libraries Included in Release</w:t>
        </w:r>
        <w:r>
          <w:rPr>
            <w:noProof/>
            <w:webHidden/>
          </w:rPr>
          <w:tab/>
        </w:r>
        <w:r>
          <w:rPr>
            <w:noProof/>
            <w:webHidden/>
          </w:rPr>
          <w:fldChar w:fldCharType="begin"/>
        </w:r>
        <w:r>
          <w:rPr>
            <w:noProof/>
            <w:webHidden/>
          </w:rPr>
          <w:instrText xml:space="preserve"> PAGEREF _Toc536798312 \h </w:instrText>
        </w:r>
        <w:r>
          <w:rPr>
            <w:noProof/>
            <w:webHidden/>
          </w:rPr>
        </w:r>
        <w:r>
          <w:rPr>
            <w:noProof/>
            <w:webHidden/>
          </w:rPr>
          <w:fldChar w:fldCharType="separate"/>
        </w:r>
        <w:r>
          <w:rPr>
            <w:noProof/>
            <w:webHidden/>
          </w:rPr>
          <w:t>30</w:t>
        </w:r>
        <w:r>
          <w:rPr>
            <w:noProof/>
            <w:webHidden/>
          </w:rPr>
          <w:fldChar w:fldCharType="end"/>
        </w:r>
      </w:hyperlink>
    </w:p>
    <w:p w14:paraId="4A22DA5E" w14:textId="77777777" w:rsidR="000E05E6" w:rsidRDefault="000E05E6">
      <w:pPr>
        <w:pStyle w:val="TOC3"/>
        <w:rPr>
          <w:rFonts w:asciiTheme="minorHAnsi" w:eastAsiaTheme="minorEastAsia" w:hAnsiTheme="minorHAnsi"/>
          <w:noProof/>
          <w:color w:val="auto"/>
          <w:sz w:val="22"/>
        </w:rPr>
      </w:pPr>
      <w:hyperlink w:anchor="_Toc536798313" w:history="1">
        <w:r w:rsidRPr="00C2211C">
          <w:rPr>
            <w:rStyle w:val="Hyperlink"/>
            <w:noProof/>
          </w:rPr>
          <w:t>6.3.1</w:t>
        </w:r>
        <w:r>
          <w:rPr>
            <w:rFonts w:asciiTheme="minorHAnsi" w:eastAsiaTheme="minorEastAsia" w:hAnsiTheme="minorHAnsi"/>
            <w:noProof/>
            <w:color w:val="auto"/>
            <w:sz w:val="22"/>
          </w:rPr>
          <w:tab/>
        </w:r>
        <w:r w:rsidRPr="00C2211C">
          <w:rPr>
            <w:rStyle w:val="Hyperlink"/>
            <w:noProof/>
          </w:rPr>
          <w:t>Register Files or SRAM</w:t>
        </w:r>
        <w:r>
          <w:rPr>
            <w:noProof/>
            <w:webHidden/>
          </w:rPr>
          <w:tab/>
        </w:r>
        <w:r>
          <w:rPr>
            <w:noProof/>
            <w:webHidden/>
          </w:rPr>
          <w:fldChar w:fldCharType="begin"/>
        </w:r>
        <w:r>
          <w:rPr>
            <w:noProof/>
            <w:webHidden/>
          </w:rPr>
          <w:instrText xml:space="preserve"> PAGEREF _Toc536798313 \h </w:instrText>
        </w:r>
        <w:r>
          <w:rPr>
            <w:noProof/>
            <w:webHidden/>
          </w:rPr>
        </w:r>
        <w:r>
          <w:rPr>
            <w:noProof/>
            <w:webHidden/>
          </w:rPr>
          <w:fldChar w:fldCharType="separate"/>
        </w:r>
        <w:r>
          <w:rPr>
            <w:noProof/>
            <w:webHidden/>
          </w:rPr>
          <w:t>30</w:t>
        </w:r>
        <w:r>
          <w:rPr>
            <w:noProof/>
            <w:webHidden/>
          </w:rPr>
          <w:fldChar w:fldCharType="end"/>
        </w:r>
      </w:hyperlink>
    </w:p>
    <w:p w14:paraId="36201FE4" w14:textId="77777777" w:rsidR="000E05E6" w:rsidRDefault="000E05E6">
      <w:pPr>
        <w:pStyle w:val="TOC3"/>
        <w:rPr>
          <w:rFonts w:asciiTheme="minorHAnsi" w:eastAsiaTheme="minorEastAsia" w:hAnsiTheme="minorHAnsi"/>
          <w:noProof/>
          <w:color w:val="auto"/>
          <w:sz w:val="22"/>
        </w:rPr>
      </w:pPr>
      <w:hyperlink w:anchor="_Toc536798314" w:history="1">
        <w:r w:rsidRPr="00C2211C">
          <w:rPr>
            <w:rStyle w:val="Hyperlink"/>
            <w:noProof/>
          </w:rPr>
          <w:t>6.3.2</w:t>
        </w:r>
        <w:r>
          <w:rPr>
            <w:rFonts w:asciiTheme="minorHAnsi" w:eastAsiaTheme="minorEastAsia" w:hAnsiTheme="minorHAnsi"/>
            <w:noProof/>
            <w:color w:val="auto"/>
            <w:sz w:val="22"/>
          </w:rPr>
          <w:tab/>
        </w:r>
        <w:r w:rsidRPr="00C2211C">
          <w:rPr>
            <w:rStyle w:val="Hyperlink"/>
            <w:noProof/>
          </w:rPr>
          <w:t>M-PHY and Related Libraries</w:t>
        </w:r>
        <w:r>
          <w:rPr>
            <w:noProof/>
            <w:webHidden/>
          </w:rPr>
          <w:tab/>
        </w:r>
        <w:r>
          <w:rPr>
            <w:noProof/>
            <w:webHidden/>
          </w:rPr>
          <w:fldChar w:fldCharType="begin"/>
        </w:r>
        <w:r>
          <w:rPr>
            <w:noProof/>
            <w:webHidden/>
          </w:rPr>
          <w:instrText xml:space="preserve"> PAGEREF _Toc536798314 \h </w:instrText>
        </w:r>
        <w:r>
          <w:rPr>
            <w:noProof/>
            <w:webHidden/>
          </w:rPr>
        </w:r>
        <w:r>
          <w:rPr>
            <w:noProof/>
            <w:webHidden/>
          </w:rPr>
          <w:fldChar w:fldCharType="separate"/>
        </w:r>
        <w:r>
          <w:rPr>
            <w:noProof/>
            <w:webHidden/>
          </w:rPr>
          <w:t>30</w:t>
        </w:r>
        <w:r>
          <w:rPr>
            <w:noProof/>
            <w:webHidden/>
          </w:rPr>
          <w:fldChar w:fldCharType="end"/>
        </w:r>
      </w:hyperlink>
    </w:p>
    <w:p w14:paraId="09743C35" w14:textId="77777777" w:rsidR="000E05E6" w:rsidRDefault="000E05E6">
      <w:pPr>
        <w:pStyle w:val="TOC2"/>
        <w:rPr>
          <w:rFonts w:asciiTheme="minorHAnsi" w:eastAsiaTheme="minorEastAsia" w:hAnsiTheme="minorHAnsi"/>
          <w:noProof/>
          <w:color w:val="auto"/>
          <w:sz w:val="22"/>
        </w:rPr>
      </w:pPr>
      <w:hyperlink w:anchor="_Toc536798315" w:history="1">
        <w:r w:rsidRPr="00C2211C">
          <w:rPr>
            <w:rStyle w:val="Hyperlink"/>
            <w:noProof/>
          </w:rPr>
          <w:t>6.4</w:t>
        </w:r>
        <w:r>
          <w:rPr>
            <w:rFonts w:asciiTheme="minorHAnsi" w:eastAsiaTheme="minorEastAsia" w:hAnsiTheme="minorHAnsi"/>
            <w:noProof/>
            <w:color w:val="auto"/>
            <w:sz w:val="22"/>
          </w:rPr>
          <w:tab/>
        </w:r>
        <w:r w:rsidRPr="00C2211C">
          <w:rPr>
            <w:rStyle w:val="Hyperlink"/>
            <w:noProof/>
          </w:rPr>
          <w:t>Directory Structure</w:t>
        </w:r>
        <w:r>
          <w:rPr>
            <w:noProof/>
            <w:webHidden/>
          </w:rPr>
          <w:tab/>
        </w:r>
        <w:r>
          <w:rPr>
            <w:noProof/>
            <w:webHidden/>
          </w:rPr>
          <w:fldChar w:fldCharType="begin"/>
        </w:r>
        <w:r>
          <w:rPr>
            <w:noProof/>
            <w:webHidden/>
          </w:rPr>
          <w:instrText xml:space="preserve"> PAGEREF _Toc536798315 \h </w:instrText>
        </w:r>
        <w:r>
          <w:rPr>
            <w:noProof/>
            <w:webHidden/>
          </w:rPr>
        </w:r>
        <w:r>
          <w:rPr>
            <w:noProof/>
            <w:webHidden/>
          </w:rPr>
          <w:fldChar w:fldCharType="separate"/>
        </w:r>
        <w:r>
          <w:rPr>
            <w:noProof/>
            <w:webHidden/>
          </w:rPr>
          <w:t>31</w:t>
        </w:r>
        <w:r>
          <w:rPr>
            <w:noProof/>
            <w:webHidden/>
          </w:rPr>
          <w:fldChar w:fldCharType="end"/>
        </w:r>
      </w:hyperlink>
    </w:p>
    <w:p w14:paraId="4B367094" w14:textId="77777777" w:rsidR="000E05E6" w:rsidRDefault="000E05E6">
      <w:pPr>
        <w:pStyle w:val="TOC2"/>
        <w:rPr>
          <w:rFonts w:asciiTheme="minorHAnsi" w:eastAsiaTheme="minorEastAsia" w:hAnsiTheme="minorHAnsi"/>
          <w:noProof/>
          <w:color w:val="auto"/>
          <w:sz w:val="22"/>
        </w:rPr>
      </w:pPr>
      <w:hyperlink w:anchor="_Toc536798316" w:history="1">
        <w:r w:rsidRPr="00C2211C">
          <w:rPr>
            <w:rStyle w:val="Hyperlink"/>
            <w:noProof/>
          </w:rPr>
          <w:t>6.5</w:t>
        </w:r>
        <w:r>
          <w:rPr>
            <w:rFonts w:asciiTheme="minorHAnsi" w:eastAsiaTheme="minorEastAsia" w:hAnsiTheme="minorHAnsi"/>
            <w:noProof/>
            <w:color w:val="auto"/>
            <w:sz w:val="22"/>
          </w:rPr>
          <w:tab/>
        </w:r>
        <w:r w:rsidRPr="00C2211C">
          <w:rPr>
            <w:rStyle w:val="Hyperlink"/>
            <w:noProof/>
          </w:rPr>
          <w:t>Ace</w:t>
        </w:r>
        <w:r>
          <w:rPr>
            <w:noProof/>
            <w:webHidden/>
          </w:rPr>
          <w:tab/>
        </w:r>
        <w:r>
          <w:rPr>
            <w:noProof/>
            <w:webHidden/>
          </w:rPr>
          <w:fldChar w:fldCharType="begin"/>
        </w:r>
        <w:r>
          <w:rPr>
            <w:noProof/>
            <w:webHidden/>
          </w:rPr>
          <w:instrText xml:space="preserve"> PAGEREF _Toc536798316 \h </w:instrText>
        </w:r>
        <w:r>
          <w:rPr>
            <w:noProof/>
            <w:webHidden/>
          </w:rPr>
        </w:r>
        <w:r>
          <w:rPr>
            <w:noProof/>
            <w:webHidden/>
          </w:rPr>
          <w:fldChar w:fldCharType="separate"/>
        </w:r>
        <w:r>
          <w:rPr>
            <w:noProof/>
            <w:webHidden/>
          </w:rPr>
          <w:t>31</w:t>
        </w:r>
        <w:r>
          <w:rPr>
            <w:noProof/>
            <w:webHidden/>
          </w:rPr>
          <w:fldChar w:fldCharType="end"/>
        </w:r>
      </w:hyperlink>
    </w:p>
    <w:p w14:paraId="0289C7DE" w14:textId="77777777" w:rsidR="000E05E6" w:rsidRDefault="000E05E6">
      <w:pPr>
        <w:pStyle w:val="TOC2"/>
        <w:rPr>
          <w:rFonts w:asciiTheme="minorHAnsi" w:eastAsiaTheme="minorEastAsia" w:hAnsiTheme="minorHAnsi"/>
          <w:noProof/>
          <w:color w:val="auto"/>
          <w:sz w:val="22"/>
        </w:rPr>
      </w:pPr>
      <w:hyperlink w:anchor="_Toc536798317" w:history="1">
        <w:r w:rsidRPr="00C2211C">
          <w:rPr>
            <w:rStyle w:val="Hyperlink"/>
            <w:noProof/>
          </w:rPr>
          <w:t>6.6</w:t>
        </w:r>
        <w:r>
          <w:rPr>
            <w:rFonts w:asciiTheme="minorHAnsi" w:eastAsiaTheme="minorEastAsia" w:hAnsiTheme="minorHAnsi"/>
            <w:noProof/>
            <w:color w:val="auto"/>
            <w:sz w:val="22"/>
          </w:rPr>
          <w:tab/>
        </w:r>
        <w:r w:rsidRPr="00C2211C">
          <w:rPr>
            <w:rStyle w:val="Hyperlink"/>
            <w:noProof/>
          </w:rPr>
          <w:t>Lintra</w:t>
        </w:r>
        <w:r>
          <w:rPr>
            <w:noProof/>
            <w:webHidden/>
          </w:rPr>
          <w:tab/>
        </w:r>
        <w:r>
          <w:rPr>
            <w:noProof/>
            <w:webHidden/>
          </w:rPr>
          <w:fldChar w:fldCharType="begin"/>
        </w:r>
        <w:r>
          <w:rPr>
            <w:noProof/>
            <w:webHidden/>
          </w:rPr>
          <w:instrText xml:space="preserve"> PAGEREF _Toc536798317 \h </w:instrText>
        </w:r>
        <w:r>
          <w:rPr>
            <w:noProof/>
            <w:webHidden/>
          </w:rPr>
        </w:r>
        <w:r>
          <w:rPr>
            <w:noProof/>
            <w:webHidden/>
          </w:rPr>
          <w:fldChar w:fldCharType="separate"/>
        </w:r>
        <w:r>
          <w:rPr>
            <w:noProof/>
            <w:webHidden/>
          </w:rPr>
          <w:t>31</w:t>
        </w:r>
        <w:r>
          <w:rPr>
            <w:noProof/>
            <w:webHidden/>
          </w:rPr>
          <w:fldChar w:fldCharType="end"/>
        </w:r>
      </w:hyperlink>
    </w:p>
    <w:p w14:paraId="7AC54AEA" w14:textId="77777777" w:rsidR="000E05E6" w:rsidRDefault="000E05E6">
      <w:pPr>
        <w:pStyle w:val="TOC2"/>
        <w:rPr>
          <w:rFonts w:asciiTheme="minorHAnsi" w:eastAsiaTheme="minorEastAsia" w:hAnsiTheme="minorHAnsi"/>
          <w:noProof/>
          <w:color w:val="auto"/>
          <w:sz w:val="22"/>
        </w:rPr>
      </w:pPr>
      <w:hyperlink w:anchor="_Toc536798318" w:history="1">
        <w:r w:rsidRPr="00C2211C">
          <w:rPr>
            <w:rStyle w:val="Hyperlink"/>
            <w:noProof/>
          </w:rPr>
          <w:t>6.7</w:t>
        </w:r>
        <w:r>
          <w:rPr>
            <w:rFonts w:asciiTheme="minorHAnsi" w:eastAsiaTheme="minorEastAsia" w:hAnsiTheme="minorHAnsi"/>
            <w:noProof/>
            <w:color w:val="auto"/>
            <w:sz w:val="22"/>
          </w:rPr>
          <w:tab/>
        </w:r>
        <w:r w:rsidRPr="00C2211C">
          <w:rPr>
            <w:rStyle w:val="Hyperlink"/>
            <w:noProof/>
          </w:rPr>
          <w:t>Synthesis</w:t>
        </w:r>
        <w:r>
          <w:rPr>
            <w:noProof/>
            <w:webHidden/>
          </w:rPr>
          <w:tab/>
        </w:r>
        <w:r>
          <w:rPr>
            <w:noProof/>
            <w:webHidden/>
          </w:rPr>
          <w:fldChar w:fldCharType="begin"/>
        </w:r>
        <w:r>
          <w:rPr>
            <w:noProof/>
            <w:webHidden/>
          </w:rPr>
          <w:instrText xml:space="preserve"> PAGEREF _Toc536798318 \h </w:instrText>
        </w:r>
        <w:r>
          <w:rPr>
            <w:noProof/>
            <w:webHidden/>
          </w:rPr>
        </w:r>
        <w:r>
          <w:rPr>
            <w:noProof/>
            <w:webHidden/>
          </w:rPr>
          <w:fldChar w:fldCharType="separate"/>
        </w:r>
        <w:r>
          <w:rPr>
            <w:noProof/>
            <w:webHidden/>
          </w:rPr>
          <w:t>31</w:t>
        </w:r>
        <w:r>
          <w:rPr>
            <w:noProof/>
            <w:webHidden/>
          </w:rPr>
          <w:fldChar w:fldCharType="end"/>
        </w:r>
      </w:hyperlink>
    </w:p>
    <w:p w14:paraId="7DD7E6D9" w14:textId="77777777" w:rsidR="000E05E6" w:rsidRDefault="000E05E6">
      <w:pPr>
        <w:pStyle w:val="TOC3"/>
        <w:rPr>
          <w:rFonts w:asciiTheme="minorHAnsi" w:eastAsiaTheme="minorEastAsia" w:hAnsiTheme="minorHAnsi"/>
          <w:noProof/>
          <w:color w:val="auto"/>
          <w:sz w:val="22"/>
        </w:rPr>
      </w:pPr>
      <w:hyperlink w:anchor="_Toc536798319" w:history="1">
        <w:r w:rsidRPr="00C2211C">
          <w:rPr>
            <w:rStyle w:val="Hyperlink"/>
            <w:noProof/>
          </w:rPr>
          <w:t>6.7.1</w:t>
        </w:r>
        <w:r>
          <w:rPr>
            <w:rFonts w:asciiTheme="minorHAnsi" w:eastAsiaTheme="minorEastAsia" w:hAnsiTheme="minorHAnsi"/>
            <w:noProof/>
            <w:color w:val="auto"/>
            <w:sz w:val="22"/>
          </w:rPr>
          <w:tab/>
        </w:r>
        <w:r w:rsidRPr="00C2211C">
          <w:rPr>
            <w:rStyle w:val="Hyperlink"/>
            <w:noProof/>
          </w:rPr>
          <w:t>Clocks</w:t>
        </w:r>
        <w:r>
          <w:rPr>
            <w:noProof/>
            <w:webHidden/>
          </w:rPr>
          <w:tab/>
        </w:r>
        <w:r>
          <w:rPr>
            <w:noProof/>
            <w:webHidden/>
          </w:rPr>
          <w:fldChar w:fldCharType="begin"/>
        </w:r>
        <w:r>
          <w:rPr>
            <w:noProof/>
            <w:webHidden/>
          </w:rPr>
          <w:instrText xml:space="preserve"> PAGEREF _Toc536798319 \h </w:instrText>
        </w:r>
        <w:r>
          <w:rPr>
            <w:noProof/>
            <w:webHidden/>
          </w:rPr>
        </w:r>
        <w:r>
          <w:rPr>
            <w:noProof/>
            <w:webHidden/>
          </w:rPr>
          <w:fldChar w:fldCharType="separate"/>
        </w:r>
        <w:r>
          <w:rPr>
            <w:noProof/>
            <w:webHidden/>
          </w:rPr>
          <w:t>31</w:t>
        </w:r>
        <w:r>
          <w:rPr>
            <w:noProof/>
            <w:webHidden/>
          </w:rPr>
          <w:fldChar w:fldCharType="end"/>
        </w:r>
      </w:hyperlink>
    </w:p>
    <w:p w14:paraId="5EBFFCB4" w14:textId="77777777" w:rsidR="000E05E6" w:rsidRDefault="000E05E6">
      <w:pPr>
        <w:pStyle w:val="TOC3"/>
        <w:rPr>
          <w:rFonts w:asciiTheme="minorHAnsi" w:eastAsiaTheme="minorEastAsia" w:hAnsiTheme="minorHAnsi"/>
          <w:noProof/>
          <w:color w:val="auto"/>
          <w:sz w:val="22"/>
        </w:rPr>
      </w:pPr>
      <w:hyperlink w:anchor="_Toc536798320" w:history="1">
        <w:r w:rsidRPr="00C2211C">
          <w:rPr>
            <w:rStyle w:val="Hyperlink"/>
            <w:noProof/>
          </w:rPr>
          <w:t>6.7.2</w:t>
        </w:r>
        <w:r>
          <w:rPr>
            <w:rFonts w:asciiTheme="minorHAnsi" w:eastAsiaTheme="minorEastAsia" w:hAnsiTheme="minorHAnsi"/>
            <w:noProof/>
            <w:color w:val="auto"/>
            <w:sz w:val="22"/>
          </w:rPr>
          <w:tab/>
        </w:r>
        <w:r w:rsidRPr="00C2211C">
          <w:rPr>
            <w:rStyle w:val="Hyperlink"/>
            <w:noProof/>
          </w:rPr>
          <w:t>Clock Diagram</w:t>
        </w:r>
        <w:r>
          <w:rPr>
            <w:noProof/>
            <w:webHidden/>
          </w:rPr>
          <w:tab/>
        </w:r>
        <w:r>
          <w:rPr>
            <w:noProof/>
            <w:webHidden/>
          </w:rPr>
          <w:fldChar w:fldCharType="begin"/>
        </w:r>
        <w:r>
          <w:rPr>
            <w:noProof/>
            <w:webHidden/>
          </w:rPr>
          <w:instrText xml:space="preserve"> PAGEREF _Toc536798320 \h </w:instrText>
        </w:r>
        <w:r>
          <w:rPr>
            <w:noProof/>
            <w:webHidden/>
          </w:rPr>
        </w:r>
        <w:r>
          <w:rPr>
            <w:noProof/>
            <w:webHidden/>
          </w:rPr>
          <w:fldChar w:fldCharType="separate"/>
        </w:r>
        <w:r>
          <w:rPr>
            <w:noProof/>
            <w:webHidden/>
          </w:rPr>
          <w:t>32</w:t>
        </w:r>
        <w:r>
          <w:rPr>
            <w:noProof/>
            <w:webHidden/>
          </w:rPr>
          <w:fldChar w:fldCharType="end"/>
        </w:r>
      </w:hyperlink>
    </w:p>
    <w:p w14:paraId="064E788F" w14:textId="77777777" w:rsidR="000E05E6" w:rsidRDefault="000E05E6">
      <w:pPr>
        <w:pStyle w:val="TOC3"/>
        <w:rPr>
          <w:rFonts w:asciiTheme="minorHAnsi" w:eastAsiaTheme="minorEastAsia" w:hAnsiTheme="minorHAnsi"/>
          <w:noProof/>
          <w:color w:val="auto"/>
          <w:sz w:val="22"/>
        </w:rPr>
      </w:pPr>
      <w:hyperlink w:anchor="_Toc536798321" w:history="1">
        <w:r w:rsidRPr="00C2211C">
          <w:rPr>
            <w:rStyle w:val="Hyperlink"/>
            <w:noProof/>
          </w:rPr>
          <w:t>6.7.3</w:t>
        </w:r>
        <w:r>
          <w:rPr>
            <w:rFonts w:asciiTheme="minorHAnsi" w:eastAsiaTheme="minorEastAsia" w:hAnsiTheme="minorHAnsi"/>
            <w:noProof/>
            <w:color w:val="auto"/>
            <w:sz w:val="22"/>
          </w:rPr>
          <w:tab/>
        </w:r>
        <w:r w:rsidRPr="00C2211C">
          <w:rPr>
            <w:rStyle w:val="Hyperlink"/>
            <w:noProof/>
          </w:rPr>
          <w:t>Constraint Files</w:t>
        </w:r>
        <w:r>
          <w:rPr>
            <w:noProof/>
            <w:webHidden/>
          </w:rPr>
          <w:tab/>
        </w:r>
        <w:r>
          <w:rPr>
            <w:noProof/>
            <w:webHidden/>
          </w:rPr>
          <w:fldChar w:fldCharType="begin"/>
        </w:r>
        <w:r>
          <w:rPr>
            <w:noProof/>
            <w:webHidden/>
          </w:rPr>
          <w:instrText xml:space="preserve"> PAGEREF _Toc536798321 \h </w:instrText>
        </w:r>
        <w:r>
          <w:rPr>
            <w:noProof/>
            <w:webHidden/>
          </w:rPr>
        </w:r>
        <w:r>
          <w:rPr>
            <w:noProof/>
            <w:webHidden/>
          </w:rPr>
          <w:fldChar w:fldCharType="separate"/>
        </w:r>
        <w:r>
          <w:rPr>
            <w:noProof/>
            <w:webHidden/>
          </w:rPr>
          <w:t>32</w:t>
        </w:r>
        <w:r>
          <w:rPr>
            <w:noProof/>
            <w:webHidden/>
          </w:rPr>
          <w:fldChar w:fldCharType="end"/>
        </w:r>
      </w:hyperlink>
    </w:p>
    <w:p w14:paraId="0B73C066" w14:textId="77777777" w:rsidR="000E05E6" w:rsidRDefault="000E05E6">
      <w:pPr>
        <w:pStyle w:val="TOC3"/>
        <w:rPr>
          <w:rFonts w:asciiTheme="minorHAnsi" w:eastAsiaTheme="minorEastAsia" w:hAnsiTheme="minorHAnsi"/>
          <w:noProof/>
          <w:color w:val="auto"/>
          <w:sz w:val="22"/>
        </w:rPr>
      </w:pPr>
      <w:hyperlink w:anchor="_Toc536798322" w:history="1">
        <w:r w:rsidRPr="00C2211C">
          <w:rPr>
            <w:rStyle w:val="Hyperlink"/>
            <w:noProof/>
          </w:rPr>
          <w:t>6.7.4</w:t>
        </w:r>
        <w:r>
          <w:rPr>
            <w:rFonts w:asciiTheme="minorHAnsi" w:eastAsiaTheme="minorEastAsia" w:hAnsiTheme="minorHAnsi"/>
            <w:noProof/>
            <w:color w:val="auto"/>
            <w:sz w:val="22"/>
          </w:rPr>
          <w:tab/>
        </w:r>
        <w:r w:rsidRPr="00C2211C">
          <w:rPr>
            <w:rStyle w:val="Hyperlink"/>
            <w:noProof/>
          </w:rPr>
          <w:t>Scan Insertion</w:t>
        </w:r>
        <w:r>
          <w:rPr>
            <w:noProof/>
            <w:webHidden/>
          </w:rPr>
          <w:tab/>
        </w:r>
        <w:r>
          <w:rPr>
            <w:noProof/>
            <w:webHidden/>
          </w:rPr>
          <w:fldChar w:fldCharType="begin"/>
        </w:r>
        <w:r>
          <w:rPr>
            <w:noProof/>
            <w:webHidden/>
          </w:rPr>
          <w:instrText xml:space="preserve"> PAGEREF _Toc536798322 \h </w:instrText>
        </w:r>
        <w:r>
          <w:rPr>
            <w:noProof/>
            <w:webHidden/>
          </w:rPr>
        </w:r>
        <w:r>
          <w:rPr>
            <w:noProof/>
            <w:webHidden/>
          </w:rPr>
          <w:fldChar w:fldCharType="separate"/>
        </w:r>
        <w:r>
          <w:rPr>
            <w:noProof/>
            <w:webHidden/>
          </w:rPr>
          <w:t>32</w:t>
        </w:r>
        <w:r>
          <w:rPr>
            <w:noProof/>
            <w:webHidden/>
          </w:rPr>
          <w:fldChar w:fldCharType="end"/>
        </w:r>
      </w:hyperlink>
    </w:p>
    <w:p w14:paraId="72A8B03D" w14:textId="77777777" w:rsidR="000E05E6" w:rsidRDefault="000E05E6">
      <w:pPr>
        <w:pStyle w:val="TOC2"/>
        <w:rPr>
          <w:rFonts w:asciiTheme="minorHAnsi" w:eastAsiaTheme="minorEastAsia" w:hAnsiTheme="minorHAnsi"/>
          <w:noProof/>
          <w:color w:val="auto"/>
          <w:sz w:val="22"/>
        </w:rPr>
      </w:pPr>
      <w:hyperlink w:anchor="_Toc536798323" w:history="1">
        <w:r w:rsidRPr="00C2211C">
          <w:rPr>
            <w:rStyle w:val="Hyperlink"/>
            <w:noProof/>
          </w:rPr>
          <w:t>6.8</w:t>
        </w:r>
        <w:r>
          <w:rPr>
            <w:rFonts w:asciiTheme="minorHAnsi" w:eastAsiaTheme="minorEastAsia" w:hAnsiTheme="minorHAnsi"/>
            <w:noProof/>
            <w:color w:val="auto"/>
            <w:sz w:val="22"/>
          </w:rPr>
          <w:tab/>
        </w:r>
        <w:r w:rsidRPr="00C2211C">
          <w:rPr>
            <w:rStyle w:val="Hyperlink"/>
            <w:noProof/>
          </w:rPr>
          <w:t>Formal Verification</w:t>
        </w:r>
        <w:r>
          <w:rPr>
            <w:noProof/>
            <w:webHidden/>
          </w:rPr>
          <w:tab/>
        </w:r>
        <w:r>
          <w:rPr>
            <w:noProof/>
            <w:webHidden/>
          </w:rPr>
          <w:fldChar w:fldCharType="begin"/>
        </w:r>
        <w:r>
          <w:rPr>
            <w:noProof/>
            <w:webHidden/>
          </w:rPr>
          <w:instrText xml:space="preserve"> PAGEREF _Toc536798323 \h </w:instrText>
        </w:r>
        <w:r>
          <w:rPr>
            <w:noProof/>
            <w:webHidden/>
          </w:rPr>
        </w:r>
        <w:r>
          <w:rPr>
            <w:noProof/>
            <w:webHidden/>
          </w:rPr>
          <w:fldChar w:fldCharType="separate"/>
        </w:r>
        <w:r>
          <w:rPr>
            <w:noProof/>
            <w:webHidden/>
          </w:rPr>
          <w:t>32</w:t>
        </w:r>
        <w:r>
          <w:rPr>
            <w:noProof/>
            <w:webHidden/>
          </w:rPr>
          <w:fldChar w:fldCharType="end"/>
        </w:r>
      </w:hyperlink>
    </w:p>
    <w:p w14:paraId="4C7E144A" w14:textId="77777777" w:rsidR="000E05E6" w:rsidRDefault="000E05E6">
      <w:pPr>
        <w:pStyle w:val="TOC2"/>
        <w:rPr>
          <w:rFonts w:asciiTheme="minorHAnsi" w:eastAsiaTheme="minorEastAsia" w:hAnsiTheme="minorHAnsi"/>
          <w:noProof/>
          <w:color w:val="auto"/>
          <w:sz w:val="22"/>
        </w:rPr>
      </w:pPr>
      <w:hyperlink w:anchor="_Toc536798324" w:history="1">
        <w:r w:rsidRPr="00C2211C">
          <w:rPr>
            <w:rStyle w:val="Hyperlink"/>
            <w:noProof/>
          </w:rPr>
          <w:t>6.9</w:t>
        </w:r>
        <w:r>
          <w:rPr>
            <w:rFonts w:asciiTheme="minorHAnsi" w:eastAsiaTheme="minorEastAsia" w:hAnsiTheme="minorHAnsi"/>
            <w:noProof/>
            <w:color w:val="auto"/>
            <w:sz w:val="22"/>
          </w:rPr>
          <w:tab/>
        </w:r>
        <w:r w:rsidRPr="00C2211C">
          <w:rPr>
            <w:rStyle w:val="Hyperlink"/>
            <w:noProof/>
          </w:rPr>
          <w:t>CDC</w:t>
        </w:r>
        <w:r>
          <w:rPr>
            <w:noProof/>
            <w:webHidden/>
          </w:rPr>
          <w:tab/>
        </w:r>
        <w:r>
          <w:rPr>
            <w:noProof/>
            <w:webHidden/>
          </w:rPr>
          <w:fldChar w:fldCharType="begin"/>
        </w:r>
        <w:r>
          <w:rPr>
            <w:noProof/>
            <w:webHidden/>
          </w:rPr>
          <w:instrText xml:space="preserve"> PAGEREF _Toc536798324 \h </w:instrText>
        </w:r>
        <w:r>
          <w:rPr>
            <w:noProof/>
            <w:webHidden/>
          </w:rPr>
        </w:r>
        <w:r>
          <w:rPr>
            <w:noProof/>
            <w:webHidden/>
          </w:rPr>
          <w:fldChar w:fldCharType="separate"/>
        </w:r>
        <w:r>
          <w:rPr>
            <w:noProof/>
            <w:webHidden/>
          </w:rPr>
          <w:t>32</w:t>
        </w:r>
        <w:r>
          <w:rPr>
            <w:noProof/>
            <w:webHidden/>
          </w:rPr>
          <w:fldChar w:fldCharType="end"/>
        </w:r>
      </w:hyperlink>
    </w:p>
    <w:p w14:paraId="1BDD25BD" w14:textId="77777777" w:rsidR="000E05E6" w:rsidRDefault="000E05E6">
      <w:pPr>
        <w:pStyle w:val="TOC1"/>
        <w:rPr>
          <w:rFonts w:asciiTheme="minorHAnsi" w:eastAsiaTheme="minorEastAsia" w:hAnsiTheme="minorHAnsi"/>
          <w:noProof/>
          <w:color w:val="auto"/>
          <w:sz w:val="22"/>
        </w:rPr>
      </w:pPr>
      <w:hyperlink w:anchor="_Toc536798325" w:history="1">
        <w:r w:rsidRPr="00C2211C">
          <w:rPr>
            <w:rStyle w:val="Hyperlink"/>
            <w:noProof/>
          </w:rPr>
          <w:t>7</w:t>
        </w:r>
        <w:r>
          <w:rPr>
            <w:rFonts w:asciiTheme="minorHAnsi" w:eastAsiaTheme="minorEastAsia" w:hAnsiTheme="minorHAnsi"/>
            <w:noProof/>
            <w:color w:val="auto"/>
            <w:sz w:val="22"/>
          </w:rPr>
          <w:tab/>
        </w:r>
        <w:r w:rsidRPr="00C2211C">
          <w:rPr>
            <w:rStyle w:val="Hyperlink"/>
            <w:noProof/>
          </w:rPr>
          <w:t>Physical Integration</w:t>
        </w:r>
        <w:r>
          <w:rPr>
            <w:noProof/>
            <w:webHidden/>
          </w:rPr>
          <w:tab/>
        </w:r>
        <w:r>
          <w:rPr>
            <w:noProof/>
            <w:webHidden/>
          </w:rPr>
          <w:fldChar w:fldCharType="begin"/>
        </w:r>
        <w:r>
          <w:rPr>
            <w:noProof/>
            <w:webHidden/>
          </w:rPr>
          <w:instrText xml:space="preserve"> PAGEREF _Toc536798325 \h </w:instrText>
        </w:r>
        <w:r>
          <w:rPr>
            <w:noProof/>
            <w:webHidden/>
          </w:rPr>
        </w:r>
        <w:r>
          <w:rPr>
            <w:noProof/>
            <w:webHidden/>
          </w:rPr>
          <w:fldChar w:fldCharType="separate"/>
        </w:r>
        <w:r>
          <w:rPr>
            <w:noProof/>
            <w:webHidden/>
          </w:rPr>
          <w:t>33</w:t>
        </w:r>
        <w:r>
          <w:rPr>
            <w:noProof/>
            <w:webHidden/>
          </w:rPr>
          <w:fldChar w:fldCharType="end"/>
        </w:r>
      </w:hyperlink>
    </w:p>
    <w:p w14:paraId="0DFD88BF" w14:textId="77777777" w:rsidR="000E05E6" w:rsidRDefault="000E05E6">
      <w:pPr>
        <w:pStyle w:val="TOC1"/>
        <w:rPr>
          <w:rFonts w:asciiTheme="minorHAnsi" w:eastAsiaTheme="minorEastAsia" w:hAnsiTheme="minorHAnsi"/>
          <w:noProof/>
          <w:color w:val="auto"/>
          <w:sz w:val="22"/>
        </w:rPr>
      </w:pPr>
      <w:hyperlink w:anchor="_Toc536798326" w:history="1">
        <w:r w:rsidRPr="00C2211C">
          <w:rPr>
            <w:rStyle w:val="Hyperlink"/>
            <w:noProof/>
          </w:rPr>
          <w:t>8</w:t>
        </w:r>
        <w:r>
          <w:rPr>
            <w:rFonts w:asciiTheme="minorHAnsi" w:eastAsiaTheme="minorEastAsia" w:hAnsiTheme="minorHAnsi"/>
            <w:noProof/>
            <w:color w:val="auto"/>
            <w:sz w:val="22"/>
          </w:rPr>
          <w:tab/>
        </w:r>
        <w:r w:rsidRPr="00C2211C">
          <w:rPr>
            <w:rStyle w:val="Hyperlink"/>
            <w:noProof/>
          </w:rPr>
          <w:t>Integration Test Plan</w:t>
        </w:r>
        <w:r>
          <w:rPr>
            <w:noProof/>
            <w:webHidden/>
          </w:rPr>
          <w:tab/>
        </w:r>
        <w:r>
          <w:rPr>
            <w:noProof/>
            <w:webHidden/>
          </w:rPr>
          <w:fldChar w:fldCharType="begin"/>
        </w:r>
        <w:r>
          <w:rPr>
            <w:noProof/>
            <w:webHidden/>
          </w:rPr>
          <w:instrText xml:space="preserve"> PAGEREF _Toc536798326 \h </w:instrText>
        </w:r>
        <w:r>
          <w:rPr>
            <w:noProof/>
            <w:webHidden/>
          </w:rPr>
        </w:r>
        <w:r>
          <w:rPr>
            <w:noProof/>
            <w:webHidden/>
          </w:rPr>
          <w:fldChar w:fldCharType="separate"/>
        </w:r>
        <w:r>
          <w:rPr>
            <w:noProof/>
            <w:webHidden/>
          </w:rPr>
          <w:t>34</w:t>
        </w:r>
        <w:r>
          <w:rPr>
            <w:noProof/>
            <w:webHidden/>
          </w:rPr>
          <w:fldChar w:fldCharType="end"/>
        </w:r>
      </w:hyperlink>
    </w:p>
    <w:p w14:paraId="5273CCFF" w14:textId="77777777" w:rsidR="000E05E6" w:rsidRDefault="000E05E6">
      <w:pPr>
        <w:pStyle w:val="TOC1"/>
        <w:rPr>
          <w:rFonts w:asciiTheme="minorHAnsi" w:eastAsiaTheme="minorEastAsia" w:hAnsiTheme="minorHAnsi"/>
          <w:noProof/>
          <w:color w:val="auto"/>
          <w:sz w:val="22"/>
        </w:rPr>
      </w:pPr>
      <w:hyperlink w:anchor="_Toc536798327" w:history="1">
        <w:r w:rsidRPr="00C2211C">
          <w:rPr>
            <w:rStyle w:val="Hyperlink"/>
            <w:noProof/>
          </w:rPr>
          <w:t>9</w:t>
        </w:r>
        <w:r>
          <w:rPr>
            <w:rFonts w:asciiTheme="minorHAnsi" w:eastAsiaTheme="minorEastAsia" w:hAnsiTheme="minorHAnsi"/>
            <w:noProof/>
            <w:color w:val="auto"/>
            <w:sz w:val="22"/>
          </w:rPr>
          <w:tab/>
        </w:r>
        <w:r w:rsidRPr="00C2211C">
          <w:rPr>
            <w:rStyle w:val="Hyperlink"/>
            <w:noProof/>
          </w:rPr>
          <w:t>Appendix</w:t>
        </w:r>
        <w:r>
          <w:rPr>
            <w:noProof/>
            <w:webHidden/>
          </w:rPr>
          <w:tab/>
        </w:r>
        <w:r>
          <w:rPr>
            <w:noProof/>
            <w:webHidden/>
          </w:rPr>
          <w:fldChar w:fldCharType="begin"/>
        </w:r>
        <w:r>
          <w:rPr>
            <w:noProof/>
            <w:webHidden/>
          </w:rPr>
          <w:instrText xml:space="preserve"> PAGEREF _Toc536798327 \h </w:instrText>
        </w:r>
        <w:r>
          <w:rPr>
            <w:noProof/>
            <w:webHidden/>
          </w:rPr>
        </w:r>
        <w:r>
          <w:rPr>
            <w:noProof/>
            <w:webHidden/>
          </w:rPr>
          <w:fldChar w:fldCharType="separate"/>
        </w:r>
        <w:r>
          <w:rPr>
            <w:noProof/>
            <w:webHidden/>
          </w:rPr>
          <w:t>35</w:t>
        </w:r>
        <w:r>
          <w:rPr>
            <w:noProof/>
            <w:webHidden/>
          </w:rPr>
          <w:fldChar w:fldCharType="end"/>
        </w:r>
      </w:hyperlink>
    </w:p>
    <w:p w14:paraId="3F8C22A9" w14:textId="77777777" w:rsidR="000E05E6" w:rsidRDefault="000E05E6">
      <w:pPr>
        <w:pStyle w:val="TOC2"/>
        <w:rPr>
          <w:rFonts w:asciiTheme="minorHAnsi" w:eastAsiaTheme="minorEastAsia" w:hAnsiTheme="minorHAnsi"/>
          <w:noProof/>
          <w:color w:val="auto"/>
          <w:sz w:val="22"/>
        </w:rPr>
      </w:pPr>
      <w:hyperlink w:anchor="_Toc536798328" w:history="1">
        <w:r w:rsidRPr="00C2211C">
          <w:rPr>
            <w:rStyle w:val="Hyperlink"/>
            <w:noProof/>
          </w:rPr>
          <w:t>9.1</w:t>
        </w:r>
        <w:r>
          <w:rPr>
            <w:rFonts w:asciiTheme="minorHAnsi" w:eastAsiaTheme="minorEastAsia" w:hAnsiTheme="minorHAnsi"/>
            <w:noProof/>
            <w:color w:val="auto"/>
            <w:sz w:val="22"/>
          </w:rPr>
          <w:tab/>
        </w:r>
        <w:r w:rsidRPr="00C2211C">
          <w:rPr>
            <w:rStyle w:val="Hyperlink"/>
            <w:noProof/>
          </w:rPr>
          <w:t>Subsystem connectivity details</w:t>
        </w:r>
        <w:r>
          <w:rPr>
            <w:noProof/>
            <w:webHidden/>
          </w:rPr>
          <w:tab/>
        </w:r>
        <w:r>
          <w:rPr>
            <w:noProof/>
            <w:webHidden/>
          </w:rPr>
          <w:fldChar w:fldCharType="begin"/>
        </w:r>
        <w:r>
          <w:rPr>
            <w:noProof/>
            <w:webHidden/>
          </w:rPr>
          <w:instrText xml:space="preserve"> PAGEREF _Toc536798328 \h </w:instrText>
        </w:r>
        <w:r>
          <w:rPr>
            <w:noProof/>
            <w:webHidden/>
          </w:rPr>
        </w:r>
        <w:r>
          <w:rPr>
            <w:noProof/>
            <w:webHidden/>
          </w:rPr>
          <w:fldChar w:fldCharType="separate"/>
        </w:r>
        <w:r>
          <w:rPr>
            <w:noProof/>
            <w:webHidden/>
          </w:rPr>
          <w:t>35</w:t>
        </w:r>
        <w:r>
          <w:rPr>
            <w:noProof/>
            <w:webHidden/>
          </w:rPr>
          <w:fldChar w:fldCharType="end"/>
        </w:r>
      </w:hyperlink>
    </w:p>
    <w:p w14:paraId="5FCCCF0D" w14:textId="2ED0F1F6" w:rsidR="007D64DF" w:rsidRDefault="009E101C" w:rsidP="00213BA6">
      <w:pPr>
        <w:pStyle w:val="BodyText"/>
      </w:pPr>
      <w:r>
        <w:fldChar w:fldCharType="end"/>
      </w:r>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10" w:name="_Toc301871114"/>
      <w:bookmarkStart w:id="11" w:name="_Toc300262176"/>
      <w:bookmarkEnd w:id="2"/>
      <w:bookmarkEnd w:id="3"/>
      <w:bookmarkEnd w:id="4"/>
      <w:bookmarkEnd w:id="5"/>
      <w:bookmarkEnd w:id="6"/>
      <w:bookmarkEnd w:id="7"/>
      <w:r w:rsidRPr="009E101C">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 xml:space="preserve">suring that the text is tagged appropriately (for example, with the </w:t>
      </w:r>
      <w:proofErr w:type="spellStart"/>
      <w:r w:rsidRPr="00AC062B">
        <w:t>BodyText</w:t>
      </w:r>
      <w:proofErr w:type="spellEnd"/>
      <w:r w:rsidRPr="00AC062B">
        <w:t xml:space="preserve"> or List Bullet style). If a section is not relevant, do not remove it; instead just replace the “Gap” text with “Not applicable” and apply the </w:t>
      </w:r>
      <w:proofErr w:type="spellStart"/>
      <w:r w:rsidRPr="00AC062B">
        <w:t>BodyText</w:t>
      </w:r>
      <w:proofErr w:type="spellEnd"/>
      <w:r w:rsidRPr="00AC062B">
        <w:t xml:space="preserve">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12" w:name="_Toc536798219"/>
      <w:bookmarkEnd w:id="10"/>
      <w:r>
        <w:t>Introduction</w:t>
      </w:r>
      <w:bookmarkEnd w:id="12"/>
    </w:p>
    <w:p w14:paraId="5FCCCF2C" w14:textId="77777777" w:rsidR="006A5DBF" w:rsidRPr="00344EB9" w:rsidRDefault="006A5DBF" w:rsidP="00344EB9">
      <w:pPr>
        <w:pStyle w:val="Heading2"/>
      </w:pPr>
      <w:bookmarkStart w:id="13" w:name="_Toc536798220"/>
      <w:r w:rsidRPr="00344EB9">
        <w:t>Audience</w:t>
      </w:r>
      <w:bookmarkEnd w:id="13"/>
    </w:p>
    <w:p w14:paraId="6543038B" w14:textId="5F6247B0" w:rsidR="001B374E" w:rsidRDefault="006A5DBF" w:rsidP="006A5DBF">
      <w:pPr>
        <w:pStyle w:val="BodyText"/>
      </w:pPr>
      <w:r>
        <w:t>The information in this document is intended for</w:t>
      </w:r>
      <w:r w:rsidR="00FF7653">
        <w:t xml:space="preserve"> an integration or design team that is using this IP.</w:t>
      </w:r>
    </w:p>
    <w:p w14:paraId="5FCCCF2E" w14:textId="77777777" w:rsidR="00480048" w:rsidRPr="00480048" w:rsidRDefault="00101E07" w:rsidP="00480048">
      <w:pPr>
        <w:pStyle w:val="Heading2"/>
      </w:pPr>
      <w:bookmarkStart w:id="14" w:name="_Toc419982052"/>
      <w:bookmarkStart w:id="15" w:name="_Toc419982053"/>
      <w:bookmarkStart w:id="16" w:name="_Toc536798221"/>
      <w:bookmarkEnd w:id="14"/>
      <w:bookmarkEnd w:id="15"/>
      <w:r w:rsidRPr="00344EB9">
        <w:t>Supported Projects</w:t>
      </w:r>
      <w:bookmarkEnd w:id="16"/>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3959"/>
        <w:gridCol w:w="4671"/>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726AB7CD" w:rsidR="00AC062B" w:rsidRPr="00655760" w:rsidRDefault="00465133" w:rsidP="006807CC">
            <w:pPr>
              <w:pStyle w:val="TableBody"/>
            </w:pPr>
            <w:r>
              <w:t>CNX</w:t>
            </w:r>
          </w:p>
        </w:tc>
        <w:tc>
          <w:tcPr>
            <w:tcW w:w="2706" w:type="pct"/>
          </w:tcPr>
          <w:p w14:paraId="003E559E" w14:textId="6335937A" w:rsidR="00AC062B" w:rsidRPr="00655760" w:rsidRDefault="00190C29" w:rsidP="006807CC">
            <w:pPr>
              <w:pStyle w:val="TableBody"/>
            </w:pPr>
            <w:r>
              <w:t>1P0</w:t>
            </w:r>
          </w:p>
        </w:tc>
      </w:tr>
      <w:tr w:rsidR="00B138FC" w:rsidRPr="00704590" w14:paraId="1F233338" w14:textId="77777777" w:rsidTr="00745448">
        <w:tc>
          <w:tcPr>
            <w:tcW w:w="2294" w:type="pct"/>
          </w:tcPr>
          <w:p w14:paraId="6120CEA0" w14:textId="031A225F" w:rsidR="00B138FC" w:rsidRPr="00655760" w:rsidRDefault="00465133" w:rsidP="006807CC">
            <w:pPr>
              <w:pStyle w:val="TableBody"/>
            </w:pPr>
            <w:r>
              <w:t>KNH</w:t>
            </w:r>
          </w:p>
        </w:tc>
        <w:tc>
          <w:tcPr>
            <w:tcW w:w="2706" w:type="pct"/>
          </w:tcPr>
          <w:p w14:paraId="42A3C0AB" w14:textId="350B4FCC" w:rsidR="00B138FC" w:rsidRPr="00655760" w:rsidRDefault="00190C29" w:rsidP="006807CC">
            <w:pPr>
              <w:pStyle w:val="TableBody"/>
            </w:pPr>
            <w:r>
              <w:t>1P0</w:t>
            </w:r>
          </w:p>
        </w:tc>
      </w:tr>
      <w:tr w:rsidR="00B138FC" w:rsidRPr="00704590" w14:paraId="76C9C02A" w14:textId="77777777" w:rsidTr="00745448">
        <w:tc>
          <w:tcPr>
            <w:tcW w:w="2294" w:type="pct"/>
          </w:tcPr>
          <w:p w14:paraId="1C135B29" w14:textId="1CA54365" w:rsidR="00B138FC" w:rsidRPr="00655760" w:rsidRDefault="00465133">
            <w:pPr>
              <w:pStyle w:val="TableBody"/>
            </w:pPr>
            <w:r>
              <w:t>ICX</w:t>
            </w:r>
          </w:p>
        </w:tc>
        <w:tc>
          <w:tcPr>
            <w:tcW w:w="2706" w:type="pct"/>
          </w:tcPr>
          <w:p w14:paraId="2D9CE353" w14:textId="5D4673DA" w:rsidR="00B138FC" w:rsidRPr="00655760" w:rsidRDefault="00190C29" w:rsidP="006807CC">
            <w:pPr>
              <w:pStyle w:val="TableBody"/>
            </w:pPr>
            <w:r>
              <w:t>1P0</w:t>
            </w:r>
          </w:p>
        </w:tc>
      </w:tr>
      <w:tr w:rsidR="00B138FC" w:rsidRPr="00704590" w14:paraId="5FCCCF36" w14:textId="77777777" w:rsidTr="00745448">
        <w:tc>
          <w:tcPr>
            <w:tcW w:w="2294" w:type="pct"/>
          </w:tcPr>
          <w:p w14:paraId="5FCCCF34" w14:textId="0B174BF8" w:rsidR="00B138FC" w:rsidRPr="00655760" w:rsidRDefault="00465133" w:rsidP="006807CC">
            <w:pPr>
              <w:pStyle w:val="TableBody"/>
            </w:pPr>
            <w:r>
              <w:t>ERL</w:t>
            </w:r>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7C970690" w:rsidR="003934D7" w:rsidRPr="00655760" w:rsidRDefault="00190C29" w:rsidP="006807CC">
            <w:pPr>
              <w:pStyle w:val="TableBody"/>
            </w:pPr>
            <w:r>
              <w:t>SPR</w:t>
            </w:r>
          </w:p>
        </w:tc>
        <w:tc>
          <w:tcPr>
            <w:tcW w:w="2706" w:type="pct"/>
          </w:tcPr>
          <w:p w14:paraId="2562B1F8" w14:textId="4A27D473" w:rsidR="003934D7" w:rsidRPr="00655760" w:rsidRDefault="00190C29" w:rsidP="006807CC">
            <w:pPr>
              <w:pStyle w:val="TableBody"/>
            </w:pPr>
            <w:r>
              <w:t>0P5</w:t>
            </w:r>
          </w:p>
        </w:tc>
      </w:tr>
      <w:tr w:rsidR="00B138FC" w:rsidRPr="00704590" w14:paraId="374B7F64" w14:textId="77777777" w:rsidTr="00745448">
        <w:tc>
          <w:tcPr>
            <w:tcW w:w="2294" w:type="pct"/>
          </w:tcPr>
          <w:p w14:paraId="6B6AAC99" w14:textId="73161578" w:rsidR="00B138FC" w:rsidRPr="00655760" w:rsidRDefault="00190C29" w:rsidP="006807CC">
            <w:pPr>
              <w:pStyle w:val="TableBody"/>
            </w:pPr>
            <w:r>
              <w:t>BER-D</w:t>
            </w:r>
          </w:p>
        </w:tc>
        <w:tc>
          <w:tcPr>
            <w:tcW w:w="2706" w:type="pct"/>
          </w:tcPr>
          <w:p w14:paraId="766C6429" w14:textId="36D76CA5" w:rsidR="00B138FC" w:rsidRPr="00655760" w:rsidRDefault="00190C29" w:rsidP="006807CC">
            <w:pPr>
              <w:pStyle w:val="TableBody"/>
            </w:pPr>
            <w:r>
              <w:t>0P5</w:t>
            </w:r>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17" w:name="_Toc536798222"/>
      <w:r>
        <w:t>Terminology</w:t>
      </w:r>
      <w:bookmarkEnd w:id="17"/>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2995"/>
        <w:gridCol w:w="5635"/>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3F7C8BBA" w:rsidR="00983C10" w:rsidRPr="000F0C17" w:rsidRDefault="00B90A21" w:rsidP="00E000FC">
            <w:pPr>
              <w:pStyle w:val="TableBody"/>
            </w:pPr>
            <w:r>
              <w:t>CDC</w:t>
            </w:r>
          </w:p>
        </w:tc>
        <w:tc>
          <w:tcPr>
            <w:tcW w:w="3265" w:type="pct"/>
          </w:tcPr>
          <w:p w14:paraId="14D37032" w14:textId="28093710" w:rsidR="00983C10" w:rsidRPr="000E74DC" w:rsidRDefault="00B90A21" w:rsidP="00E000FC">
            <w:pPr>
              <w:pStyle w:val="TableBody"/>
            </w:pPr>
            <w:r>
              <w:t xml:space="preserve">Clock Domain Controller, IRR logic </w:t>
            </w:r>
          </w:p>
        </w:tc>
      </w:tr>
      <w:tr w:rsidR="00983C10" w:rsidRPr="000F0C17" w14:paraId="17530E01" w14:textId="77777777" w:rsidTr="00745448">
        <w:tc>
          <w:tcPr>
            <w:tcW w:w="1735" w:type="pct"/>
          </w:tcPr>
          <w:p w14:paraId="5FAAAC6A" w14:textId="04922826" w:rsidR="00983C10" w:rsidRPr="000F0C17" w:rsidRDefault="00B90A21" w:rsidP="00E000FC">
            <w:pPr>
              <w:pStyle w:val="TableBody"/>
            </w:pPr>
            <w:proofErr w:type="spellStart"/>
            <w:r>
              <w:t>ForcePwrGatePOK</w:t>
            </w:r>
            <w:proofErr w:type="spellEnd"/>
          </w:p>
        </w:tc>
        <w:tc>
          <w:tcPr>
            <w:tcW w:w="3265" w:type="pct"/>
          </w:tcPr>
          <w:p w14:paraId="2D2160F8" w14:textId="761AEA48" w:rsidR="00983C10" w:rsidRPr="000F0C17" w:rsidRDefault="00B90A21" w:rsidP="00E000FC">
            <w:pPr>
              <w:pStyle w:val="TableBody"/>
            </w:pPr>
            <w:r>
              <w:t>IOSF SB message telling the IP to prepare for reset</w:t>
            </w:r>
          </w:p>
        </w:tc>
      </w:tr>
      <w:tr w:rsidR="00983C10" w:rsidRPr="000F0C17" w14:paraId="43899BBF" w14:textId="77777777" w:rsidTr="00745448">
        <w:tc>
          <w:tcPr>
            <w:tcW w:w="1735" w:type="pct"/>
          </w:tcPr>
          <w:p w14:paraId="684D06EA" w14:textId="29B14DB3" w:rsidR="00983C10" w:rsidRPr="000F0C17" w:rsidRDefault="00B90A21" w:rsidP="00E000FC">
            <w:pPr>
              <w:pStyle w:val="TableBody"/>
            </w:pPr>
            <w:proofErr w:type="spellStart"/>
            <w:r>
              <w:t>side_pok</w:t>
            </w:r>
            <w:proofErr w:type="spellEnd"/>
            <w:r>
              <w:t xml:space="preserve">, </w:t>
            </w:r>
            <w:proofErr w:type="spellStart"/>
            <w:r>
              <w:t>prim_pok</w:t>
            </w:r>
            <w:proofErr w:type="spellEnd"/>
          </w:p>
        </w:tc>
        <w:tc>
          <w:tcPr>
            <w:tcW w:w="3265" w:type="pct"/>
          </w:tcPr>
          <w:p w14:paraId="586EFE01" w14:textId="0E3D360C" w:rsidR="00983C10" w:rsidRPr="000F0C17" w:rsidRDefault="00B90A21" w:rsidP="00E000FC">
            <w:pPr>
              <w:pStyle w:val="TableBody"/>
            </w:pPr>
            <w:r>
              <w:t>Indication of whether or not the endpoint can accept traffic</w:t>
            </w:r>
          </w:p>
        </w:tc>
      </w:tr>
      <w:tr w:rsidR="00983C10" w:rsidRPr="000F0C17" w14:paraId="781ADB3C" w14:textId="77777777" w:rsidTr="00745448">
        <w:tc>
          <w:tcPr>
            <w:tcW w:w="1735" w:type="pct"/>
          </w:tcPr>
          <w:p w14:paraId="1128CC20" w14:textId="77777777" w:rsidR="00983C10" w:rsidRPr="000F0C17" w:rsidRDefault="00983C10" w:rsidP="00E000FC">
            <w:pPr>
              <w:pStyle w:val="TableBody"/>
            </w:pPr>
          </w:p>
        </w:tc>
        <w:tc>
          <w:tcPr>
            <w:tcW w:w="3265" w:type="pct"/>
          </w:tcPr>
          <w:p w14:paraId="564016BA" w14:textId="77777777" w:rsidR="00983C10" w:rsidRPr="000F0C17" w:rsidRDefault="00983C10" w:rsidP="00E000FC">
            <w:pPr>
              <w:pStyle w:val="TableBody"/>
            </w:pPr>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18" w:name="_Toc536798223"/>
      <w:r w:rsidRPr="00344EB9">
        <w:t>Related Documents</w:t>
      </w:r>
      <w:bookmarkEnd w:id="18"/>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ayout w:type="fixed"/>
        <w:tblLook w:val="0620" w:firstRow="1" w:lastRow="0" w:firstColumn="0" w:lastColumn="0" w:noHBand="1" w:noVBand="1"/>
      </w:tblPr>
      <w:tblGrid>
        <w:gridCol w:w="2541"/>
        <w:gridCol w:w="6089"/>
      </w:tblGrid>
      <w:tr w:rsidR="00207061" w:rsidRPr="000F0C17" w14:paraId="5832DACE" w14:textId="77777777" w:rsidTr="003956A2">
        <w:trPr>
          <w:cnfStyle w:val="100000000000" w:firstRow="1" w:lastRow="0" w:firstColumn="0" w:lastColumn="0" w:oddVBand="0" w:evenVBand="0" w:oddHBand="0" w:evenHBand="0" w:firstRowFirstColumn="0" w:firstRowLastColumn="0" w:lastRowFirstColumn="0" w:lastRowLastColumn="0"/>
        </w:trPr>
        <w:tc>
          <w:tcPr>
            <w:tcW w:w="1472" w:type="pct"/>
          </w:tcPr>
          <w:p w14:paraId="1114A9BE" w14:textId="77777777" w:rsidR="00207061" w:rsidRPr="000F0C17" w:rsidRDefault="00207061" w:rsidP="00C36EB6">
            <w:pPr>
              <w:pStyle w:val="TableBody"/>
            </w:pPr>
            <w:r>
              <w:t>Document Title</w:t>
            </w:r>
          </w:p>
        </w:tc>
        <w:tc>
          <w:tcPr>
            <w:tcW w:w="3528" w:type="pct"/>
          </w:tcPr>
          <w:p w14:paraId="60C09C23" w14:textId="77777777" w:rsidR="00207061" w:rsidRPr="000F0C17" w:rsidRDefault="00207061" w:rsidP="00C36EB6">
            <w:pPr>
              <w:pStyle w:val="TableBody"/>
            </w:pPr>
            <w:r>
              <w:t>Location</w:t>
            </w:r>
          </w:p>
        </w:tc>
      </w:tr>
      <w:tr w:rsidR="00B90A21" w:rsidRPr="000F0C17" w14:paraId="354D0E99" w14:textId="77777777" w:rsidTr="00184E94">
        <w:tc>
          <w:tcPr>
            <w:tcW w:w="1472" w:type="pct"/>
          </w:tcPr>
          <w:p w14:paraId="320106D9" w14:textId="19DD6857" w:rsidR="00B90A21" w:rsidRPr="000F0C17" w:rsidRDefault="00B90A21" w:rsidP="00C36EB6">
            <w:pPr>
              <w:pStyle w:val="TableBody"/>
            </w:pPr>
            <w:r>
              <w:t xml:space="preserve"> </w:t>
            </w:r>
            <w:hyperlink r:id="rId13" w:history="1">
              <w:r>
                <w:rPr>
                  <w:rStyle w:val="Hyperlink"/>
                  <w:szCs w:val="16"/>
                </w:rPr>
                <w:t>Chassis Reset Architecture HAS v1_0RC1_review</w:t>
              </w:r>
            </w:hyperlink>
          </w:p>
        </w:tc>
        <w:tc>
          <w:tcPr>
            <w:tcW w:w="3528" w:type="pct"/>
            <w:vMerge w:val="restart"/>
          </w:tcPr>
          <w:p w14:paraId="6C708FE4" w14:textId="4B29ED93" w:rsidR="00B90A21" w:rsidRPr="000E74DC" w:rsidRDefault="00F40179">
            <w:pPr>
              <w:pStyle w:val="TableBody"/>
            </w:pPr>
            <w:hyperlink r:id="rId14" w:history="1">
              <w:r w:rsidR="00CC5100" w:rsidRPr="00D24E59">
                <w:rPr>
                  <w:rStyle w:val="Hyperlink"/>
                </w:rPr>
                <w:t>https://sharepoint.amr.ith.intel.com/sites/MDGArchMain/Converged/chassisWG/HAS%2010%20RC%20%20Q4%202013/Forms/AllItems.aspx</w:t>
              </w:r>
            </w:hyperlink>
          </w:p>
        </w:tc>
      </w:tr>
      <w:tr w:rsidR="00B90A21" w:rsidRPr="000F0C17" w14:paraId="558649EB" w14:textId="77777777" w:rsidTr="00B90A21">
        <w:tc>
          <w:tcPr>
            <w:tcW w:w="1472" w:type="pct"/>
          </w:tcPr>
          <w:p w14:paraId="7FA056FF" w14:textId="17BAAA5A" w:rsidR="00B90A21" w:rsidDel="00B90A21" w:rsidRDefault="00F40179" w:rsidP="00C36EB6">
            <w:pPr>
              <w:pStyle w:val="TableBody"/>
            </w:pPr>
            <w:hyperlink r:id="rId15" w:history="1">
              <w:r w:rsidR="00B90A21">
                <w:rPr>
                  <w:rStyle w:val="Hyperlink"/>
                  <w:szCs w:val="16"/>
                </w:rPr>
                <w:t>Chassis Power Management HAS Rev1 0RC1_review</w:t>
              </w:r>
            </w:hyperlink>
          </w:p>
        </w:tc>
        <w:tc>
          <w:tcPr>
            <w:tcW w:w="3528" w:type="pct"/>
            <w:vMerge/>
          </w:tcPr>
          <w:p w14:paraId="45367729" w14:textId="77777777" w:rsidR="00B90A21" w:rsidRPr="00B90A21" w:rsidRDefault="00B90A21">
            <w:pPr>
              <w:pStyle w:val="TableBody"/>
            </w:pPr>
          </w:p>
        </w:tc>
      </w:tr>
      <w:tr w:rsidR="00207061" w:rsidRPr="000F0C17" w14:paraId="079AF1E2" w14:textId="77777777" w:rsidTr="003956A2">
        <w:tc>
          <w:tcPr>
            <w:tcW w:w="1472" w:type="pct"/>
          </w:tcPr>
          <w:p w14:paraId="6835C54B" w14:textId="5A3307C1" w:rsidR="00207061" w:rsidRPr="000F0C17" w:rsidRDefault="002251C5" w:rsidP="00C36EB6">
            <w:pPr>
              <w:pStyle w:val="TableBody"/>
            </w:pPr>
            <w:proofErr w:type="spellStart"/>
            <w:r>
              <w:t>pkgS</w:t>
            </w:r>
            <w:proofErr w:type="spellEnd"/>
            <w:r>
              <w:t xml:space="preserve"> LTF slides</w:t>
            </w:r>
          </w:p>
        </w:tc>
        <w:tc>
          <w:tcPr>
            <w:tcW w:w="3528" w:type="pct"/>
          </w:tcPr>
          <w:p w14:paraId="71DEB38C" w14:textId="72BD5346" w:rsidR="00207061" w:rsidRPr="000F0C17" w:rsidRDefault="002251C5" w:rsidP="00C36EB6">
            <w:pPr>
              <w:pStyle w:val="TableBody"/>
            </w:pPr>
            <w:r>
              <w:t>HSD 1011440773</w:t>
            </w:r>
          </w:p>
        </w:tc>
      </w:tr>
      <w:tr w:rsidR="002251C5" w:rsidRPr="000F0C17" w14:paraId="5F998132" w14:textId="77777777" w:rsidTr="003956A2">
        <w:tc>
          <w:tcPr>
            <w:tcW w:w="1472" w:type="pct"/>
          </w:tcPr>
          <w:p w14:paraId="0A7B0687" w14:textId="44C92B7A" w:rsidR="002251C5" w:rsidRDefault="002251C5" w:rsidP="00C36EB6">
            <w:pPr>
              <w:pStyle w:val="TableBody"/>
            </w:pPr>
            <w:r>
              <w:t>Warm reset LTF slides</w:t>
            </w:r>
          </w:p>
        </w:tc>
        <w:tc>
          <w:tcPr>
            <w:tcW w:w="3528" w:type="pct"/>
          </w:tcPr>
          <w:p w14:paraId="2CB6103B" w14:textId="7495C80D" w:rsidR="002251C5" w:rsidRDefault="002251C5" w:rsidP="00C36EB6">
            <w:pPr>
              <w:pStyle w:val="TableBody"/>
            </w:pPr>
            <w:r>
              <w:t>HSD1404020485</w:t>
            </w:r>
          </w:p>
        </w:tc>
      </w:tr>
      <w:tr w:rsidR="007A7BFF" w:rsidRPr="000F0C17" w14:paraId="51AAD7E7" w14:textId="77777777" w:rsidTr="003956A2">
        <w:tc>
          <w:tcPr>
            <w:tcW w:w="1472" w:type="pct"/>
          </w:tcPr>
          <w:p w14:paraId="349A79AC" w14:textId="0EDCBC38" w:rsidR="007A7BFF" w:rsidRDefault="007A7BFF" w:rsidP="00C36EB6">
            <w:pPr>
              <w:pStyle w:val="TableBody"/>
            </w:pPr>
            <w:r>
              <w:t>Introductory meeting slides</w:t>
            </w:r>
          </w:p>
        </w:tc>
        <w:tc>
          <w:tcPr>
            <w:tcW w:w="3528" w:type="pct"/>
          </w:tcPr>
          <w:p w14:paraId="253A891D" w14:textId="452D71E8" w:rsidR="007A7BFF" w:rsidRDefault="007A7BFF" w:rsidP="00C36EB6">
            <w:pPr>
              <w:pStyle w:val="TableBody"/>
            </w:pPr>
            <w:r>
              <w:t>$IP_RELEASES/reference_library/&lt;version&gt;/doc/ForcePwrGatePOK.pptx</w:t>
            </w:r>
          </w:p>
        </w:tc>
      </w:tr>
      <w:tr w:rsidR="00207061" w:rsidRPr="000F0C17" w14:paraId="2EE38402" w14:textId="77777777" w:rsidTr="003956A2">
        <w:tc>
          <w:tcPr>
            <w:tcW w:w="1472" w:type="pct"/>
          </w:tcPr>
          <w:p w14:paraId="5E3E0D7E" w14:textId="77777777" w:rsidR="00207061" w:rsidRPr="000F0C17" w:rsidRDefault="00207061" w:rsidP="00C36EB6">
            <w:pPr>
              <w:pStyle w:val="TableBody"/>
            </w:pPr>
            <w:r>
              <w:t>Release Notes</w:t>
            </w:r>
          </w:p>
        </w:tc>
        <w:tc>
          <w:tcPr>
            <w:tcW w:w="3528" w:type="pct"/>
          </w:tcPr>
          <w:p w14:paraId="0D9882ED" w14:textId="58BF2077" w:rsidR="00207061" w:rsidRPr="000F0C17" w:rsidRDefault="00207061" w:rsidP="00C36EB6">
            <w:pPr>
              <w:pStyle w:val="TableBody"/>
            </w:pPr>
          </w:p>
        </w:tc>
      </w:tr>
      <w:tr w:rsidR="00207061" w:rsidRPr="000F0C17" w14:paraId="1CD75D5B" w14:textId="77777777" w:rsidTr="003956A2">
        <w:tc>
          <w:tcPr>
            <w:tcW w:w="1472" w:type="pct"/>
          </w:tcPr>
          <w:p w14:paraId="694C0642" w14:textId="77777777" w:rsidR="00207061" w:rsidRPr="000F0C17" w:rsidRDefault="00207061" w:rsidP="00C36EB6">
            <w:pPr>
              <w:pStyle w:val="TableBody"/>
            </w:pPr>
            <w:r>
              <w:t>Signal List</w:t>
            </w:r>
          </w:p>
        </w:tc>
        <w:tc>
          <w:tcPr>
            <w:tcW w:w="3528" w:type="pct"/>
          </w:tcPr>
          <w:p w14:paraId="24990166" w14:textId="77777777" w:rsidR="00207061" w:rsidRPr="000F0C17" w:rsidRDefault="00207061" w:rsidP="00C36EB6">
            <w:pPr>
              <w:pStyle w:val="TableBody"/>
            </w:pPr>
          </w:p>
        </w:tc>
      </w:tr>
      <w:tr w:rsidR="00207061" w:rsidRPr="000F0C17" w14:paraId="77A03598" w14:textId="77777777" w:rsidTr="003956A2">
        <w:tc>
          <w:tcPr>
            <w:tcW w:w="1472" w:type="pct"/>
          </w:tcPr>
          <w:p w14:paraId="0D25217C" w14:textId="624732CA" w:rsidR="00207061" w:rsidRPr="000F0C17" w:rsidRDefault="00BF0B18" w:rsidP="00C36EB6">
            <w:pPr>
              <w:pStyle w:val="TableBody"/>
            </w:pPr>
            <w:r>
              <w:t xml:space="preserve">GPSB endpoints and </w:t>
            </w:r>
            <w:proofErr w:type="spellStart"/>
            <w:r>
              <w:t>cdc_wrappers</w:t>
            </w:r>
            <w:proofErr w:type="spellEnd"/>
          </w:p>
        </w:tc>
        <w:tc>
          <w:tcPr>
            <w:tcW w:w="3528" w:type="pct"/>
          </w:tcPr>
          <w:p w14:paraId="0AEC2BAA" w14:textId="1A91C423" w:rsidR="00207061" w:rsidRDefault="00F40179" w:rsidP="00C36EB6">
            <w:pPr>
              <w:pStyle w:val="TableBody"/>
            </w:pPr>
            <w:hyperlink r:id="rId16" w:history="1">
              <w:r w:rsidR="00BF0B18" w:rsidRPr="00A85508">
                <w:rPr>
                  <w:rStyle w:val="Hyperlink"/>
                </w:rPr>
                <w:t>https://sharepoint.amr.ith.intel.com/sites/10nmServer/chassis/RCF/Shared%20Documents/GPSB%20endpoints%20and%20cdc_wrappers.xlsx</w:t>
              </w:r>
            </w:hyperlink>
          </w:p>
          <w:p w14:paraId="64825914" w14:textId="36663AD7" w:rsidR="00BF0B18" w:rsidRPr="000F0C17" w:rsidRDefault="00BF0B18" w:rsidP="00C36EB6">
            <w:pPr>
              <w:pStyle w:val="TableBody"/>
            </w:pPr>
          </w:p>
        </w:tc>
      </w:tr>
      <w:tr w:rsidR="004F23DF" w:rsidRPr="000F0C17" w14:paraId="2EEF0070" w14:textId="77777777" w:rsidTr="003956A2">
        <w:tc>
          <w:tcPr>
            <w:tcW w:w="1472" w:type="pct"/>
          </w:tcPr>
          <w:p w14:paraId="44B7B720" w14:textId="21F093D8" w:rsidR="004F23DF" w:rsidRDefault="004F23DF" w:rsidP="00C36EB6">
            <w:pPr>
              <w:pStyle w:val="TableBody"/>
            </w:pPr>
            <w:r>
              <w:t xml:space="preserve">VISA connectivity </w:t>
            </w:r>
          </w:p>
        </w:tc>
        <w:tc>
          <w:tcPr>
            <w:tcW w:w="3528" w:type="pct"/>
          </w:tcPr>
          <w:p w14:paraId="56F92436" w14:textId="47FCB4EF" w:rsidR="004F23DF" w:rsidRDefault="004F23DF" w:rsidP="00C013FF">
            <w:pPr>
              <w:pStyle w:val="TableBody"/>
              <w:tabs>
                <w:tab w:val="clear" w:pos="720"/>
              </w:tabs>
            </w:pPr>
            <w:r>
              <w:tab/>
            </w:r>
            <w:hyperlink r:id="rId17" w:history="1">
              <w:r w:rsidRPr="009F4F54">
                <w:rPr>
                  <w:rStyle w:val="Hyperlink"/>
                </w:rPr>
                <w:t>https://sharepoint.amr.ith.intel.com/sites/10nmCon/CHASSIS/MsgChn/DFD/Shared%20Documents/0.8%20Parameter%20Spreadsheets/0p8_redrop1_ww30j_1_dtf_visa_packetizer_parameters.xlsx</w:t>
              </w:r>
            </w:hyperlink>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19" w:name="_Toc536798224"/>
      <w:r>
        <w:t>Opens, Risks, and Assumptions</w:t>
      </w:r>
      <w:bookmarkEnd w:id="19"/>
    </w:p>
    <w:p w14:paraId="19A0B37A" w14:textId="74460AB7" w:rsidR="00983C10" w:rsidRPr="000F0C17" w:rsidRDefault="00983C10" w:rsidP="001D393C">
      <w:pPr>
        <w:pStyle w:val="Gaps"/>
      </w:pPr>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3956A2">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AB3570" w:rsidRPr="000F0C17" w14:paraId="37E271BB" w14:textId="77777777" w:rsidTr="003956A2">
        <w:tc>
          <w:tcPr>
            <w:tcW w:w="441" w:type="pct"/>
          </w:tcPr>
          <w:p w14:paraId="248DA78D" w14:textId="6ABA19AD" w:rsidR="00AB3570" w:rsidRPr="000F0C17" w:rsidRDefault="00AB3570" w:rsidP="00E000FC">
            <w:pPr>
              <w:pStyle w:val="TableBody"/>
            </w:pPr>
          </w:p>
        </w:tc>
        <w:tc>
          <w:tcPr>
            <w:tcW w:w="1789" w:type="pct"/>
          </w:tcPr>
          <w:p w14:paraId="69618B63" w14:textId="0077EFFF" w:rsidR="00AB3570" w:rsidRPr="000F0C17" w:rsidRDefault="00AB3570" w:rsidP="00E000FC">
            <w:pPr>
              <w:pStyle w:val="TableBody"/>
            </w:pPr>
          </w:p>
        </w:tc>
        <w:tc>
          <w:tcPr>
            <w:tcW w:w="1534" w:type="pct"/>
          </w:tcPr>
          <w:p w14:paraId="5E2D3386" w14:textId="143ECBF4" w:rsidR="00AB3570" w:rsidRPr="000E74DC" w:rsidRDefault="00AB3570" w:rsidP="00E000FC">
            <w:pPr>
              <w:pStyle w:val="TableBody"/>
            </w:pPr>
          </w:p>
        </w:tc>
        <w:tc>
          <w:tcPr>
            <w:tcW w:w="1236" w:type="pct"/>
          </w:tcPr>
          <w:p w14:paraId="071E7E5D" w14:textId="4822F99A" w:rsidR="00AB3570" w:rsidRPr="000F0C17" w:rsidRDefault="00AB3570" w:rsidP="00E000FC">
            <w:pPr>
              <w:pStyle w:val="TableBody"/>
            </w:pPr>
          </w:p>
        </w:tc>
      </w:tr>
      <w:tr w:rsidR="00AB3570" w:rsidRPr="000F0C17" w14:paraId="62F22475" w14:textId="77777777" w:rsidTr="003956A2">
        <w:tc>
          <w:tcPr>
            <w:tcW w:w="441" w:type="pct"/>
          </w:tcPr>
          <w:p w14:paraId="0531D267" w14:textId="00CE6380" w:rsidR="00AB3570" w:rsidRPr="000F0C17" w:rsidRDefault="00AB3570" w:rsidP="00E000FC">
            <w:pPr>
              <w:pStyle w:val="TableBody"/>
            </w:pPr>
          </w:p>
        </w:tc>
        <w:tc>
          <w:tcPr>
            <w:tcW w:w="1789" w:type="pct"/>
          </w:tcPr>
          <w:p w14:paraId="6361671F" w14:textId="08CBD981" w:rsidR="00AB3570" w:rsidRPr="000F0C17" w:rsidRDefault="00AB3570" w:rsidP="00E000FC">
            <w:pPr>
              <w:pStyle w:val="TableBody"/>
            </w:pPr>
          </w:p>
        </w:tc>
        <w:tc>
          <w:tcPr>
            <w:tcW w:w="1534" w:type="pct"/>
          </w:tcPr>
          <w:p w14:paraId="2ABE08D3" w14:textId="0F63DF97" w:rsidR="00AB3570" w:rsidRPr="000F0C17" w:rsidRDefault="00AB3570" w:rsidP="00E000FC">
            <w:pPr>
              <w:pStyle w:val="TableBody"/>
            </w:pPr>
          </w:p>
        </w:tc>
        <w:tc>
          <w:tcPr>
            <w:tcW w:w="1236" w:type="pct"/>
          </w:tcPr>
          <w:p w14:paraId="57654418" w14:textId="6A89360C" w:rsidR="00AB3570" w:rsidRPr="000F0C17" w:rsidRDefault="00AB3570" w:rsidP="00E000FC">
            <w:pPr>
              <w:pStyle w:val="TableBody"/>
            </w:pPr>
          </w:p>
        </w:tc>
      </w:tr>
      <w:tr w:rsidR="00AB3570" w:rsidRPr="000F0C17" w14:paraId="5323C3E7" w14:textId="77777777" w:rsidTr="003956A2">
        <w:tc>
          <w:tcPr>
            <w:tcW w:w="441" w:type="pct"/>
          </w:tcPr>
          <w:p w14:paraId="7E6D913D" w14:textId="77777777" w:rsidR="00AB3570" w:rsidRPr="000F0C17" w:rsidRDefault="00AB3570" w:rsidP="00E000FC">
            <w:pPr>
              <w:pStyle w:val="TableBody"/>
            </w:pPr>
          </w:p>
        </w:tc>
        <w:tc>
          <w:tcPr>
            <w:tcW w:w="1789" w:type="pct"/>
          </w:tcPr>
          <w:p w14:paraId="4C69D136" w14:textId="3BEC36FC" w:rsidR="00AB3570" w:rsidRPr="000F0C17" w:rsidRDefault="00AB3570" w:rsidP="00E000FC">
            <w:pPr>
              <w:pStyle w:val="TableBody"/>
            </w:pPr>
          </w:p>
        </w:tc>
        <w:tc>
          <w:tcPr>
            <w:tcW w:w="1534" w:type="pct"/>
          </w:tcPr>
          <w:p w14:paraId="128BEECB" w14:textId="77777777" w:rsidR="00AB3570" w:rsidRPr="000F0C17" w:rsidRDefault="00AB3570" w:rsidP="00E000FC">
            <w:pPr>
              <w:pStyle w:val="TableBody"/>
            </w:pPr>
          </w:p>
        </w:tc>
        <w:tc>
          <w:tcPr>
            <w:tcW w:w="1236" w:type="pct"/>
          </w:tcPr>
          <w:p w14:paraId="1D54A3FC" w14:textId="1EF2D000" w:rsidR="00AB3570" w:rsidRPr="000F0C17" w:rsidRDefault="00AB3570" w:rsidP="00E000FC">
            <w:pPr>
              <w:pStyle w:val="TableBody"/>
            </w:pPr>
          </w:p>
        </w:tc>
      </w:tr>
      <w:tr w:rsidR="00AB3570" w:rsidRPr="000F0C17" w14:paraId="6BE8C93D" w14:textId="77777777" w:rsidTr="003956A2">
        <w:tc>
          <w:tcPr>
            <w:tcW w:w="441" w:type="pct"/>
          </w:tcPr>
          <w:p w14:paraId="1E1F4817" w14:textId="77777777" w:rsidR="00AB3570" w:rsidRPr="000F0C17" w:rsidRDefault="00AB3570" w:rsidP="00E000FC">
            <w:pPr>
              <w:pStyle w:val="TableBody"/>
            </w:pPr>
          </w:p>
        </w:tc>
        <w:tc>
          <w:tcPr>
            <w:tcW w:w="1789" w:type="pct"/>
          </w:tcPr>
          <w:p w14:paraId="311D65A9" w14:textId="0485532D" w:rsidR="00AB3570" w:rsidRPr="000F0C17" w:rsidRDefault="00AB3570" w:rsidP="00E000FC">
            <w:pPr>
              <w:pStyle w:val="TableBody"/>
            </w:pPr>
          </w:p>
        </w:tc>
        <w:tc>
          <w:tcPr>
            <w:tcW w:w="1534" w:type="pct"/>
          </w:tcPr>
          <w:p w14:paraId="4FD1CCED" w14:textId="77777777" w:rsidR="00AB3570" w:rsidRPr="000F0C17" w:rsidRDefault="00AB3570" w:rsidP="00E000FC">
            <w:pPr>
              <w:pStyle w:val="TableBody"/>
            </w:pPr>
          </w:p>
        </w:tc>
        <w:tc>
          <w:tcPr>
            <w:tcW w:w="1236" w:type="pct"/>
          </w:tcPr>
          <w:p w14:paraId="3EAF7358" w14:textId="155270CE" w:rsidR="00AB3570" w:rsidRPr="000F0C17" w:rsidRDefault="00AB3570" w:rsidP="00E000FC">
            <w:pPr>
              <w:pStyle w:val="TableBody"/>
            </w:pPr>
          </w:p>
        </w:tc>
      </w:tr>
      <w:tr w:rsidR="00AB3570" w:rsidRPr="000F0C17" w14:paraId="2BE3334C" w14:textId="77777777" w:rsidTr="003956A2">
        <w:tc>
          <w:tcPr>
            <w:tcW w:w="441" w:type="pct"/>
          </w:tcPr>
          <w:p w14:paraId="5C7D13EE" w14:textId="77777777" w:rsidR="00AB3570" w:rsidRPr="000F0C17" w:rsidRDefault="00AB3570" w:rsidP="00E000FC">
            <w:pPr>
              <w:pStyle w:val="TableBody"/>
            </w:pPr>
          </w:p>
        </w:tc>
        <w:tc>
          <w:tcPr>
            <w:tcW w:w="1789" w:type="pct"/>
          </w:tcPr>
          <w:p w14:paraId="45728B85" w14:textId="77777777" w:rsidR="00AB3570" w:rsidRPr="000F0C17" w:rsidRDefault="00AB3570" w:rsidP="00E000FC">
            <w:pPr>
              <w:pStyle w:val="TableBody"/>
            </w:pPr>
          </w:p>
        </w:tc>
        <w:tc>
          <w:tcPr>
            <w:tcW w:w="1534" w:type="pct"/>
          </w:tcPr>
          <w:p w14:paraId="565F4309" w14:textId="77777777" w:rsidR="00AB3570" w:rsidRPr="000F0C17" w:rsidRDefault="00AB3570" w:rsidP="00E000FC">
            <w:pPr>
              <w:pStyle w:val="TableBody"/>
            </w:pPr>
          </w:p>
        </w:tc>
        <w:tc>
          <w:tcPr>
            <w:tcW w:w="1236" w:type="pct"/>
          </w:tcPr>
          <w:p w14:paraId="1F9B8251" w14:textId="77777777" w:rsidR="00AB3570" w:rsidRPr="000F0C17" w:rsidRDefault="00AB3570" w:rsidP="00E000FC">
            <w:pPr>
              <w:pStyle w:val="TableBody"/>
            </w:pPr>
          </w:p>
        </w:tc>
      </w:tr>
    </w:tbl>
    <w:p w14:paraId="5FCCCF4F" w14:textId="49CF4200" w:rsidR="006A5DBF" w:rsidRPr="00344EB9" w:rsidRDefault="00FD581C" w:rsidP="00344EB9">
      <w:pPr>
        <w:pStyle w:val="Heading2"/>
      </w:pPr>
      <w:bookmarkStart w:id="20" w:name="_Toc536798225"/>
      <w:r>
        <w:t>Contact Information</w:t>
      </w:r>
      <w:bookmarkEnd w:id="20"/>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77"/>
        <w:gridCol w:w="2877"/>
        <w:gridCol w:w="2876"/>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2CEB6A9A" w:rsidR="00207061" w:rsidRPr="00704590" w:rsidRDefault="00B90A21" w:rsidP="00704590">
            <w:pPr>
              <w:pStyle w:val="TableBody"/>
            </w:pPr>
            <w:r>
              <w:t>John Ayers, Hartej Singh</w:t>
            </w:r>
          </w:p>
        </w:tc>
        <w:tc>
          <w:tcPr>
            <w:tcW w:w="1666" w:type="pct"/>
          </w:tcPr>
          <w:p w14:paraId="28369830" w14:textId="7BD58145" w:rsidR="00207061" w:rsidRPr="00704590" w:rsidRDefault="00F40179" w:rsidP="003956A2">
            <w:pPr>
              <w:pStyle w:val="TableBody"/>
            </w:pPr>
            <w:hyperlink r:id="rId18" w:history="1">
              <w:r w:rsidR="00184E94" w:rsidRPr="006B09ED">
                <w:rPr>
                  <w:rStyle w:val="Hyperlink"/>
                </w:rPr>
                <w:t>john.r.ayers@intel.com</w:t>
              </w:r>
            </w:hyperlink>
            <w:r w:rsidR="00184E94">
              <w:t xml:space="preserve">, </w:t>
            </w:r>
            <w:hyperlink r:id="rId19" w:history="1">
              <w:r w:rsidR="00CC5100" w:rsidRPr="00D24E59">
                <w:rPr>
                  <w:rStyle w:val="Hyperlink"/>
                </w:rPr>
                <w:pgNum/>
              </w:r>
              <w:r w:rsidR="00CC5100" w:rsidRPr="00D24E59">
                <w:rPr>
                  <w:rStyle w:val="Hyperlink"/>
                </w:rPr>
                <w:t>artej.singh@intel.com</w:t>
              </w:r>
            </w:hyperlink>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r>
              <w:t>N/A</w:t>
            </w:r>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4AE49DC9" w:rsidR="00207061" w:rsidRDefault="00524F62" w:rsidP="00704590">
            <w:pPr>
              <w:pStyle w:val="TableBody"/>
            </w:pPr>
            <w:r>
              <w:t>Ken Correll</w:t>
            </w:r>
          </w:p>
        </w:tc>
        <w:tc>
          <w:tcPr>
            <w:tcW w:w="1666" w:type="pct"/>
          </w:tcPr>
          <w:p w14:paraId="7E8DAB5E" w14:textId="24C284B3" w:rsidR="00207061" w:rsidRDefault="00F40179" w:rsidP="00704590">
            <w:pPr>
              <w:pStyle w:val="TableBody"/>
            </w:pPr>
            <w:hyperlink r:id="rId20" w:history="1">
              <w:r w:rsidR="00CC5100" w:rsidRPr="00D24E59">
                <w:rPr>
                  <w:rStyle w:val="Hyperlink"/>
                </w:rPr>
                <w:t>ken.correll@intel.com</w:t>
              </w:r>
            </w:hyperlink>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17CA9635" w:rsidR="00207061" w:rsidRPr="00704590" w:rsidRDefault="00F40179" w:rsidP="00704590">
            <w:pPr>
              <w:pStyle w:val="TableBody"/>
            </w:pPr>
            <w:hyperlink r:id="rId21" w:history="1">
              <w:r w:rsidR="00CC5100" w:rsidRPr="00D24E59">
                <w:rPr>
                  <w:rStyle w:val="Hyperlink"/>
                </w:rPr>
                <w:t>susann.flowers@intel.com</w:t>
              </w:r>
            </w:hyperlink>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21" w:name="_Toc536798226"/>
      <w:bookmarkStart w:id="22" w:name="_Toc300262179"/>
      <w:bookmarkStart w:id="23" w:name="_Ref354048412"/>
      <w:bookmarkStart w:id="24" w:name="_Ref354048433"/>
      <w:bookmarkStart w:id="25" w:name="_Ref354048529"/>
      <w:bookmarkEnd w:id="11"/>
      <w:r>
        <w:t xml:space="preserve">Document </w:t>
      </w:r>
      <w:r w:rsidRPr="000F0C17">
        <w:t>Revision History</w:t>
      </w:r>
      <w:bookmarkEnd w:id="21"/>
    </w:p>
    <w:p w14:paraId="25C47144" w14:textId="6C9A9FA3" w:rsidR="00207061" w:rsidRPr="000F0C17" w:rsidRDefault="00207061" w:rsidP="00207061">
      <w:pPr>
        <w:pStyle w:val="Gaps"/>
      </w:pPr>
    </w:p>
    <w:tbl>
      <w:tblPr>
        <w:tblStyle w:val="TableClassic1"/>
        <w:tblW w:w="5000" w:type="pct"/>
        <w:tblLook w:val="01E0" w:firstRow="1" w:lastRow="1" w:firstColumn="1" w:lastColumn="1" w:noHBand="0" w:noVBand="0"/>
      </w:tblPr>
      <w:tblGrid>
        <w:gridCol w:w="850"/>
        <w:gridCol w:w="5671"/>
        <w:gridCol w:w="905"/>
        <w:gridCol w:w="1204"/>
      </w:tblGrid>
      <w:tr w:rsidR="00ED35F7" w14:paraId="36CE2E69" w14:textId="77777777" w:rsidTr="0079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59A95B2" w14:textId="77777777" w:rsidR="00ED35F7" w:rsidRPr="00AC2F97" w:rsidRDefault="00ED35F7" w:rsidP="00AC2F97">
            <w:pPr>
              <w:pStyle w:val="TableBody"/>
            </w:pPr>
            <w:r w:rsidRPr="00AC2F97">
              <w:t>Revision Number</w:t>
            </w:r>
          </w:p>
        </w:tc>
        <w:tc>
          <w:tcPr>
            <w:tcW w:w="3289"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514"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701" w:type="pct"/>
          </w:tcPr>
          <w:p w14:paraId="2FB7BCAE" w14:textId="77777777" w:rsidR="00ED35F7" w:rsidRPr="00AC2F97" w:rsidRDefault="00ED35F7" w:rsidP="00AC2F97">
            <w:pPr>
              <w:pStyle w:val="TableBody"/>
            </w:pPr>
            <w:r w:rsidRPr="00AC2F97">
              <w:t>Revised By</w:t>
            </w:r>
          </w:p>
        </w:tc>
      </w:tr>
      <w:tr w:rsidR="00ED35F7" w14:paraId="7749355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ED74BC3" w14:textId="40789CF2" w:rsidR="00ED35F7" w:rsidRPr="00AC2F97" w:rsidRDefault="00FF3667" w:rsidP="00AC2F97">
            <w:pPr>
              <w:pStyle w:val="TableBody"/>
            </w:pPr>
            <w:r>
              <w:t>0.4</w:t>
            </w:r>
          </w:p>
        </w:tc>
        <w:tc>
          <w:tcPr>
            <w:tcW w:w="3289" w:type="pct"/>
          </w:tcPr>
          <w:p w14:paraId="4482349B" w14:textId="19AF176B" w:rsidR="00ED35F7" w:rsidRPr="00AC2F97" w:rsidRDefault="00FF3667" w:rsidP="00AC2F97">
            <w:pPr>
              <w:pStyle w:val="TableBody"/>
              <w:cnfStyle w:val="000000100000" w:firstRow="0" w:lastRow="0" w:firstColumn="0" w:lastColumn="0" w:oddVBand="0" w:evenVBand="0" w:oddHBand="1" w:evenHBand="0" w:firstRowFirstColumn="0" w:firstRowLastColumn="0" w:lastRowFirstColumn="0" w:lastRowLastColumn="0"/>
            </w:pPr>
            <w:r>
              <w:t>Integrated previous separate integration guides into one document</w:t>
            </w:r>
          </w:p>
        </w:tc>
        <w:tc>
          <w:tcPr>
            <w:tcW w:w="514" w:type="pct"/>
          </w:tcPr>
          <w:p w14:paraId="5229040F" w14:textId="51D4ECC2"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15ww</w:t>
            </w:r>
            <w:r w:rsidR="00FF3667">
              <w:t>28.5</w:t>
            </w:r>
          </w:p>
        </w:tc>
        <w:tc>
          <w:tcPr>
            <w:tcW w:w="701" w:type="pct"/>
          </w:tcPr>
          <w:p w14:paraId="0A8DA6EB" w14:textId="3BBA3476"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C5100" w14:paraId="524C3A2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2660D2" w14:textId="51F13636" w:rsidR="00CC5100" w:rsidRDefault="00CC5100" w:rsidP="00AC2F97">
            <w:pPr>
              <w:pStyle w:val="TableBody"/>
            </w:pPr>
            <w:r>
              <w:t>0.5</w:t>
            </w:r>
          </w:p>
        </w:tc>
        <w:tc>
          <w:tcPr>
            <w:tcW w:w="3289" w:type="pct"/>
          </w:tcPr>
          <w:p w14:paraId="055D24CB" w14:textId="0365A24F"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Updated for the 0p5 drop</w:t>
            </w:r>
          </w:p>
        </w:tc>
        <w:tc>
          <w:tcPr>
            <w:tcW w:w="514" w:type="pct"/>
          </w:tcPr>
          <w:p w14:paraId="615944AE" w14:textId="6D1063CC"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15ww50</w:t>
            </w:r>
          </w:p>
        </w:tc>
        <w:tc>
          <w:tcPr>
            <w:tcW w:w="701" w:type="pct"/>
          </w:tcPr>
          <w:p w14:paraId="38ACA53F" w14:textId="28D184AB"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A2BA3" w14:paraId="7751C00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BB6F09D" w14:textId="076CA980" w:rsidR="00CA2BA3" w:rsidRDefault="00CA2BA3" w:rsidP="00AC2F97">
            <w:pPr>
              <w:pStyle w:val="TableBody"/>
            </w:pPr>
            <w:r>
              <w:t>0.6</w:t>
            </w:r>
          </w:p>
        </w:tc>
        <w:tc>
          <w:tcPr>
            <w:tcW w:w="3289" w:type="pct"/>
          </w:tcPr>
          <w:p w14:paraId="7439851C" w14:textId="22F79D01"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Added section detailing Agent Endpoints responsibilities (3.1.4), fixed some typo’s</w:t>
            </w:r>
          </w:p>
        </w:tc>
        <w:tc>
          <w:tcPr>
            <w:tcW w:w="514" w:type="pct"/>
          </w:tcPr>
          <w:p w14:paraId="5DB46759" w14:textId="104F0409"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15ww51.4</w:t>
            </w:r>
          </w:p>
        </w:tc>
        <w:tc>
          <w:tcPr>
            <w:tcW w:w="701" w:type="pct"/>
          </w:tcPr>
          <w:p w14:paraId="6CEDBBFD" w14:textId="425A8A7C"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F6CC3" w14:paraId="1BDF881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8180056" w14:textId="4A4D55AA" w:rsidR="00FF6CC3" w:rsidRDefault="00FF6CC3" w:rsidP="00AC2F97">
            <w:pPr>
              <w:pStyle w:val="TableBody"/>
            </w:pPr>
            <w:r>
              <w:t>0.7</w:t>
            </w:r>
          </w:p>
        </w:tc>
        <w:tc>
          <w:tcPr>
            <w:tcW w:w="3289" w:type="pct"/>
          </w:tcPr>
          <w:p w14:paraId="2BD1CA0C" w14:textId="60D1A412"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I/O signal list for </w:t>
            </w:r>
            <w:proofErr w:type="spellStart"/>
            <w:r>
              <w:t>dft_reset_sync</w:t>
            </w:r>
            <w:proofErr w:type="spellEnd"/>
            <w:r>
              <w:t xml:space="preserve"> and </w:t>
            </w:r>
            <w:proofErr w:type="spellStart"/>
            <w:r>
              <w:t>fpg_pok</w:t>
            </w:r>
            <w:proofErr w:type="spellEnd"/>
          </w:p>
        </w:tc>
        <w:tc>
          <w:tcPr>
            <w:tcW w:w="514" w:type="pct"/>
          </w:tcPr>
          <w:p w14:paraId="2A40E9EE" w14:textId="65902BD7"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16ww02.5</w:t>
            </w:r>
          </w:p>
        </w:tc>
        <w:tc>
          <w:tcPr>
            <w:tcW w:w="701" w:type="pct"/>
          </w:tcPr>
          <w:p w14:paraId="175B1273" w14:textId="66EEC71F"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EC7B67" w14:paraId="1A24C49B"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72B8E74C" w14:textId="0F9738DE" w:rsidR="00EC7B67" w:rsidRDefault="00EC7B67" w:rsidP="00AC2F97">
            <w:pPr>
              <w:pStyle w:val="TableBody"/>
            </w:pPr>
            <w:r>
              <w:t>0.8</w:t>
            </w:r>
          </w:p>
        </w:tc>
        <w:tc>
          <w:tcPr>
            <w:tcW w:w="3289" w:type="pct"/>
          </w:tcPr>
          <w:p w14:paraId="3A8E4AC4" w14:textId="63BC5758"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notes on integrating the </w:t>
            </w:r>
            <w:proofErr w:type="spellStart"/>
            <w:r>
              <w:t>cdc_wrapper</w:t>
            </w:r>
            <w:proofErr w:type="spellEnd"/>
            <w:r>
              <w:t xml:space="preserve"> into the subsystem</w:t>
            </w:r>
          </w:p>
        </w:tc>
        <w:tc>
          <w:tcPr>
            <w:tcW w:w="514" w:type="pct"/>
          </w:tcPr>
          <w:p w14:paraId="7FD71A4A" w14:textId="2CED2769" w:rsidR="00EC7B67" w:rsidRDefault="003009AF" w:rsidP="00AC2F97">
            <w:pPr>
              <w:pStyle w:val="TableBody"/>
              <w:cnfStyle w:val="000000100000" w:firstRow="0" w:lastRow="0" w:firstColumn="0" w:lastColumn="0" w:oddVBand="0" w:evenVBand="0" w:oddHBand="1" w:evenHBand="0" w:firstRowFirstColumn="0" w:firstRowLastColumn="0" w:lastRowFirstColumn="0" w:lastRowLastColumn="0"/>
            </w:pPr>
            <w:r>
              <w:t>16ww06</w:t>
            </w:r>
          </w:p>
        </w:tc>
        <w:tc>
          <w:tcPr>
            <w:tcW w:w="701" w:type="pct"/>
          </w:tcPr>
          <w:p w14:paraId="7A1887F5" w14:textId="4B6FB451"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F23DF" w14:paraId="36DB3069"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67F13AF" w14:textId="11DCEA1D" w:rsidR="004F23DF" w:rsidRDefault="004F23DF" w:rsidP="00AC2F97">
            <w:pPr>
              <w:pStyle w:val="TableBody"/>
            </w:pPr>
            <w:r>
              <w:t>0.9</w:t>
            </w:r>
          </w:p>
        </w:tc>
        <w:tc>
          <w:tcPr>
            <w:tcW w:w="3289" w:type="pct"/>
          </w:tcPr>
          <w:p w14:paraId="2422E30A" w14:textId="5EF5A02A"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Added example of VISA connectivity and location of spreadsheet, added additional IOSF SB Endpoint parameter to set to 1</w:t>
            </w:r>
          </w:p>
        </w:tc>
        <w:tc>
          <w:tcPr>
            <w:tcW w:w="514" w:type="pct"/>
          </w:tcPr>
          <w:p w14:paraId="696CAE87" w14:textId="100E561C"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16ww37</w:t>
            </w:r>
          </w:p>
        </w:tc>
        <w:tc>
          <w:tcPr>
            <w:tcW w:w="701" w:type="pct"/>
          </w:tcPr>
          <w:p w14:paraId="09705E38" w14:textId="110A2466"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013FF" w14:paraId="3C8B100D"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23210EB" w14:textId="6B864660" w:rsidR="00C013FF" w:rsidRDefault="00C013FF" w:rsidP="00AC2F97">
            <w:pPr>
              <w:pStyle w:val="TableBody"/>
            </w:pPr>
            <w:r>
              <w:t>0.10</w:t>
            </w:r>
          </w:p>
        </w:tc>
        <w:tc>
          <w:tcPr>
            <w:tcW w:w="3289" w:type="pct"/>
          </w:tcPr>
          <w:p w14:paraId="15BFE688" w14:textId="6B74CB8A"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another parameter option for the </w:t>
            </w:r>
            <w:proofErr w:type="spellStart"/>
            <w:r>
              <w:t>dft_reset_sync</w:t>
            </w:r>
            <w:proofErr w:type="spellEnd"/>
          </w:p>
        </w:tc>
        <w:tc>
          <w:tcPr>
            <w:tcW w:w="514" w:type="pct"/>
          </w:tcPr>
          <w:p w14:paraId="7DFBBD1A" w14:textId="252B4BF3"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16ww45</w:t>
            </w:r>
          </w:p>
        </w:tc>
        <w:tc>
          <w:tcPr>
            <w:tcW w:w="701" w:type="pct"/>
          </w:tcPr>
          <w:p w14:paraId="3D929C83" w14:textId="64EECBE6"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E10CF" w14:paraId="5CEE764A"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D533464" w14:textId="66CC33DA" w:rsidR="004E10CF" w:rsidRDefault="004E10CF" w:rsidP="00AC2F97">
            <w:pPr>
              <w:pStyle w:val="TableBody"/>
            </w:pPr>
            <w:r>
              <w:t>0.11</w:t>
            </w:r>
          </w:p>
        </w:tc>
        <w:tc>
          <w:tcPr>
            <w:tcW w:w="3289" w:type="pct"/>
          </w:tcPr>
          <w:p w14:paraId="4C0D8AD0" w14:textId="0939CBD0"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Clarified section 3.1.3 – Visa connectivity</w:t>
            </w:r>
          </w:p>
        </w:tc>
        <w:tc>
          <w:tcPr>
            <w:tcW w:w="514" w:type="pct"/>
          </w:tcPr>
          <w:p w14:paraId="3E932707" w14:textId="74AF0715"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16ww51.5</w:t>
            </w:r>
          </w:p>
        </w:tc>
        <w:tc>
          <w:tcPr>
            <w:tcW w:w="701" w:type="pct"/>
          </w:tcPr>
          <w:p w14:paraId="2E4D0CBD" w14:textId="636B6783"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485966" w14:paraId="5FFB8009"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A81440" w14:textId="261884F5" w:rsidR="00485966" w:rsidRPr="009C540B" w:rsidRDefault="00C25012" w:rsidP="00AC2F97">
            <w:pPr>
              <w:pStyle w:val="TableBody"/>
              <w:rPr>
                <w:b/>
              </w:rPr>
            </w:pPr>
            <w:r w:rsidRPr="009C540B">
              <w:rPr>
                <w:b/>
              </w:rPr>
              <w:t>1.0</w:t>
            </w:r>
          </w:p>
        </w:tc>
        <w:tc>
          <w:tcPr>
            <w:tcW w:w="3289" w:type="pct"/>
          </w:tcPr>
          <w:p w14:paraId="751DB649" w14:textId="4962B20A"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 xml:space="preserve">1p0 update, parameters for </w:t>
            </w:r>
            <w:proofErr w:type="spellStart"/>
            <w:r>
              <w:t>cdc_wrapper</w:t>
            </w:r>
            <w:proofErr w:type="spellEnd"/>
          </w:p>
        </w:tc>
        <w:tc>
          <w:tcPr>
            <w:tcW w:w="514" w:type="pct"/>
          </w:tcPr>
          <w:p w14:paraId="0FE702F6" w14:textId="57F35C81"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17ww08.3</w:t>
            </w:r>
          </w:p>
        </w:tc>
        <w:tc>
          <w:tcPr>
            <w:tcW w:w="701" w:type="pct"/>
          </w:tcPr>
          <w:p w14:paraId="2C695556" w14:textId="1FE87A10"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25012" w14:paraId="60C96F11"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289F0EC0" w14:textId="2AB6D63D" w:rsidR="00C25012" w:rsidRPr="00C25012" w:rsidRDefault="00C25012" w:rsidP="00AC2F97">
            <w:pPr>
              <w:pStyle w:val="TableBody"/>
              <w:rPr>
                <w:b/>
              </w:rPr>
            </w:pPr>
            <w:r>
              <w:t>1.1</w:t>
            </w:r>
          </w:p>
        </w:tc>
        <w:tc>
          <w:tcPr>
            <w:tcW w:w="3289" w:type="pct"/>
          </w:tcPr>
          <w:p w14:paraId="7905AF97" w14:textId="395995EE"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path to find the security </w:t>
            </w:r>
            <w:proofErr w:type="spellStart"/>
            <w:r>
              <w:t>questionaires</w:t>
            </w:r>
            <w:proofErr w:type="spellEnd"/>
            <w:r>
              <w:t>, fixed I/O for visa outputs</w:t>
            </w:r>
          </w:p>
        </w:tc>
        <w:tc>
          <w:tcPr>
            <w:tcW w:w="514" w:type="pct"/>
          </w:tcPr>
          <w:p w14:paraId="6A2E3DDF" w14:textId="568B4E07"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17ww28f</w:t>
            </w:r>
          </w:p>
        </w:tc>
        <w:tc>
          <w:tcPr>
            <w:tcW w:w="701" w:type="pct"/>
          </w:tcPr>
          <w:p w14:paraId="0B088455" w14:textId="7A72667F"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9C540B" w14:paraId="3BEE3725"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EC0E8CE" w14:textId="21AD78BA" w:rsidR="009C540B" w:rsidRPr="00F91434" w:rsidRDefault="009C540B" w:rsidP="00AC2F97">
            <w:pPr>
              <w:pStyle w:val="TableBody"/>
            </w:pPr>
            <w:r w:rsidRPr="009C540B">
              <w:t>1.2</w:t>
            </w:r>
          </w:p>
        </w:tc>
        <w:tc>
          <w:tcPr>
            <w:tcW w:w="3289" w:type="pct"/>
          </w:tcPr>
          <w:p w14:paraId="59AFF4E9" w14:textId="4A4C29A3"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 xml:space="preserve">Clarify connection requirements for </w:t>
            </w:r>
            <w:proofErr w:type="spellStart"/>
            <w:r>
              <w:t>pgcb_rst_b</w:t>
            </w:r>
            <w:proofErr w:type="spellEnd"/>
            <w:r>
              <w:t xml:space="preserve">, </w:t>
            </w:r>
            <w:proofErr w:type="spellStart"/>
            <w:r>
              <w:t>pok_reset_b</w:t>
            </w:r>
            <w:proofErr w:type="spellEnd"/>
            <w:r>
              <w:t xml:space="preserve"> and </w:t>
            </w:r>
            <w:proofErr w:type="spellStart"/>
            <w:r>
              <w:t>ip_pm</w:t>
            </w:r>
            <w:proofErr w:type="spellEnd"/>
            <w:r>
              <w:t xml:space="preserve"> _wake</w:t>
            </w:r>
            <w:r w:rsidR="00FC6C19">
              <w:t xml:space="preserve"> – HSD’s sent to modify connection to </w:t>
            </w:r>
            <w:proofErr w:type="spellStart"/>
            <w:r w:rsidR="00FC6C19">
              <w:t>pgcb_rst_b</w:t>
            </w:r>
            <w:proofErr w:type="spellEnd"/>
          </w:p>
        </w:tc>
        <w:tc>
          <w:tcPr>
            <w:tcW w:w="514" w:type="pct"/>
          </w:tcPr>
          <w:p w14:paraId="4E5372D3" w14:textId="69329C92"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17ww45.1</w:t>
            </w:r>
          </w:p>
        </w:tc>
        <w:tc>
          <w:tcPr>
            <w:tcW w:w="701" w:type="pct"/>
          </w:tcPr>
          <w:p w14:paraId="7268DCDE" w14:textId="715FB894"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91434" w14:paraId="61675D88"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679238C2" w14:textId="557C0E23" w:rsidR="00F91434" w:rsidRPr="009C540B" w:rsidRDefault="00F91434" w:rsidP="00AC2F97">
            <w:pPr>
              <w:pStyle w:val="TableBody"/>
            </w:pPr>
            <w:r>
              <w:t>1.3</w:t>
            </w:r>
          </w:p>
        </w:tc>
        <w:tc>
          <w:tcPr>
            <w:tcW w:w="3289" w:type="pct"/>
          </w:tcPr>
          <w:p w14:paraId="6F984BE1" w14:textId="6EFAFDD2"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 xml:space="preserve">Updated </w:t>
            </w:r>
            <w:proofErr w:type="spellStart"/>
            <w:r>
              <w:t>cdc_wrapper</w:t>
            </w:r>
            <w:proofErr w:type="spellEnd"/>
            <w:r>
              <w:t xml:space="preserve"> diagram to show extra pipe stages</w:t>
            </w:r>
          </w:p>
        </w:tc>
        <w:tc>
          <w:tcPr>
            <w:tcW w:w="514" w:type="pct"/>
          </w:tcPr>
          <w:p w14:paraId="40A3FC09" w14:textId="7EA48ACB"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Ww47.1</w:t>
            </w:r>
          </w:p>
        </w:tc>
        <w:tc>
          <w:tcPr>
            <w:tcW w:w="701" w:type="pct"/>
          </w:tcPr>
          <w:p w14:paraId="6E08C480" w14:textId="1E37DEC4"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897C61" w14:paraId="3AD2929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FED9CFB" w14:textId="3B4DBD89" w:rsidR="00897C61" w:rsidRDefault="00897C61" w:rsidP="00AC2F97">
            <w:pPr>
              <w:pStyle w:val="TableBody"/>
            </w:pPr>
            <w:r>
              <w:t>1.4</w:t>
            </w:r>
          </w:p>
        </w:tc>
        <w:tc>
          <w:tcPr>
            <w:tcW w:w="3289" w:type="pct"/>
          </w:tcPr>
          <w:p w14:paraId="29AC1430" w14:textId="22D61963"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 xml:space="preserve">Update for wave3, </w:t>
            </w:r>
            <w:proofErr w:type="spellStart"/>
            <w:r>
              <w:t>pok_mgr</w:t>
            </w:r>
            <w:proofErr w:type="spellEnd"/>
            <w:r>
              <w:t xml:space="preserve"> has been removed</w:t>
            </w:r>
          </w:p>
        </w:tc>
        <w:tc>
          <w:tcPr>
            <w:tcW w:w="514" w:type="pct"/>
          </w:tcPr>
          <w:p w14:paraId="498F4875" w14:textId="21F4A65C"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18ww16</w:t>
            </w:r>
          </w:p>
        </w:tc>
        <w:tc>
          <w:tcPr>
            <w:tcW w:w="701" w:type="pct"/>
          </w:tcPr>
          <w:p w14:paraId="18DB943C" w14:textId="759F7659"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D7648C" w14:paraId="127C0E92"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78852127" w14:textId="3C47BFDF" w:rsidR="00D7648C" w:rsidRDefault="00D7648C" w:rsidP="00AC2F97">
            <w:pPr>
              <w:pStyle w:val="TableBody"/>
            </w:pPr>
            <w:r>
              <w:t>1.5</w:t>
            </w:r>
          </w:p>
        </w:tc>
        <w:tc>
          <w:tcPr>
            <w:tcW w:w="3289" w:type="pct"/>
          </w:tcPr>
          <w:p w14:paraId="2655CE1B" w14:textId="6E77CECF" w:rsidR="00D7648C" w:rsidRDefault="00D7648C" w:rsidP="00AC2F97">
            <w:pPr>
              <w:pStyle w:val="TableBody"/>
              <w:cnfStyle w:val="000000010000" w:firstRow="0" w:lastRow="0" w:firstColumn="0" w:lastColumn="0" w:oddVBand="0" w:evenVBand="0" w:oddHBand="0" w:evenHBand="1" w:firstRowFirstColumn="0" w:firstRowLastColumn="0" w:lastRowFirstColumn="0" w:lastRowLastColumn="0"/>
            </w:pPr>
            <w:r>
              <w:t xml:space="preserve">Include new IP’s </w:t>
            </w:r>
            <w:proofErr w:type="spellStart"/>
            <w:r>
              <w:t>ip_disable</w:t>
            </w:r>
            <w:proofErr w:type="spellEnd"/>
            <w:r>
              <w:t xml:space="preserve"> &amp; </w:t>
            </w:r>
            <w:proofErr w:type="spellStart"/>
            <w:r>
              <w:t>fuse_hip_glue</w:t>
            </w:r>
            <w:proofErr w:type="spellEnd"/>
            <w:r>
              <w:t xml:space="preserve"> – release version:</w:t>
            </w:r>
          </w:p>
        </w:tc>
        <w:tc>
          <w:tcPr>
            <w:tcW w:w="514" w:type="pct"/>
          </w:tcPr>
          <w:p w14:paraId="44D09BE1" w14:textId="2DDCF3F3" w:rsidR="00D7648C" w:rsidRDefault="00922AF0">
            <w:pPr>
              <w:pStyle w:val="TableBody"/>
              <w:cnfStyle w:val="000000010000" w:firstRow="0" w:lastRow="0" w:firstColumn="0" w:lastColumn="0" w:oddVBand="0" w:evenVBand="0" w:oddHBand="0" w:evenHBand="1" w:firstRowFirstColumn="0" w:firstRowLastColumn="0" w:lastRowFirstColumn="0" w:lastRowLastColumn="0"/>
            </w:pPr>
            <w:r>
              <w:t>19ww5c</w:t>
            </w:r>
          </w:p>
        </w:tc>
        <w:tc>
          <w:tcPr>
            <w:tcW w:w="701" w:type="pct"/>
          </w:tcPr>
          <w:p w14:paraId="11F8D7D0" w14:textId="4D488B73" w:rsidR="00D7648C" w:rsidRDefault="00D7648C"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BF04A9" w14:paraId="10FA037D"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37A0A77" w14:textId="11985D6C" w:rsidR="00BF04A9" w:rsidRDefault="00BF04A9" w:rsidP="00AC2F97">
            <w:pPr>
              <w:pStyle w:val="TableBody"/>
            </w:pPr>
            <w:r>
              <w:t>1.6</w:t>
            </w:r>
          </w:p>
        </w:tc>
        <w:tc>
          <w:tcPr>
            <w:tcW w:w="3289" w:type="pct"/>
          </w:tcPr>
          <w:p w14:paraId="3BF0593D" w14:textId="72FF5357" w:rsidR="00BF04A9" w:rsidRDefault="00BF04A9" w:rsidP="00AC2F97">
            <w:pPr>
              <w:pStyle w:val="TableBody"/>
              <w:cnfStyle w:val="000000100000" w:firstRow="0" w:lastRow="0" w:firstColumn="0" w:lastColumn="0" w:oddVBand="0" w:evenVBand="0" w:oddHBand="1" w:evenHBand="0" w:firstRowFirstColumn="0" w:firstRowLastColumn="0" w:lastRowFirstColumn="0" w:lastRowLastColumn="0"/>
            </w:pPr>
            <w:r>
              <w:t xml:space="preserve">Add commands to enable </w:t>
            </w:r>
            <w:proofErr w:type="spellStart"/>
            <w:r>
              <w:t>sgcdc_sva</w:t>
            </w:r>
            <w:proofErr w:type="spellEnd"/>
          </w:p>
        </w:tc>
        <w:tc>
          <w:tcPr>
            <w:tcW w:w="514" w:type="pct"/>
          </w:tcPr>
          <w:p w14:paraId="0E9C5A1F" w14:textId="34FEEEE6" w:rsidR="00BF04A9" w:rsidRDefault="00BF04A9">
            <w:pPr>
              <w:pStyle w:val="TableBody"/>
              <w:cnfStyle w:val="000000100000" w:firstRow="0" w:lastRow="0" w:firstColumn="0" w:lastColumn="0" w:oddVBand="0" w:evenVBand="0" w:oddHBand="1" w:evenHBand="0" w:firstRowFirstColumn="0" w:firstRowLastColumn="0" w:lastRowFirstColumn="0" w:lastRowLastColumn="0"/>
            </w:pPr>
            <w:r>
              <w:t>19ww5c</w:t>
            </w:r>
          </w:p>
        </w:tc>
        <w:tc>
          <w:tcPr>
            <w:tcW w:w="701" w:type="pct"/>
          </w:tcPr>
          <w:p w14:paraId="1F3A0C63" w14:textId="527689BC" w:rsidR="00BF04A9" w:rsidRDefault="00BF04A9"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40179" w14:paraId="30B3B2B0" w14:textId="77777777" w:rsidTr="00796375">
        <w:trPr>
          <w:cnfStyle w:val="010000000000" w:firstRow="0" w:lastRow="1" w:firstColumn="0" w:lastColumn="0" w:oddVBand="0" w:evenVBand="0" w:oddHBand="0" w:evenHBand="0" w:firstRowFirstColumn="0" w:firstRowLastColumn="0" w:lastRowFirstColumn="0" w:lastRowLastColumn="0"/>
          <w:ins w:id="26" w:author="Correll, Ken" w:date="2019-02-07T10:01:00Z"/>
        </w:trPr>
        <w:tc>
          <w:tcPr>
            <w:cnfStyle w:val="001000000001" w:firstRow="0" w:lastRow="0" w:firstColumn="1" w:lastColumn="0" w:oddVBand="0" w:evenVBand="0" w:oddHBand="0" w:evenHBand="0" w:firstRowFirstColumn="0" w:firstRowLastColumn="0" w:lastRowFirstColumn="1" w:lastRowLastColumn="0"/>
            <w:tcW w:w="496" w:type="pct"/>
          </w:tcPr>
          <w:p w14:paraId="5BE65BCB" w14:textId="6E668DB8" w:rsidR="00F40179" w:rsidRDefault="00F40179" w:rsidP="00AC2F97">
            <w:pPr>
              <w:pStyle w:val="TableBody"/>
              <w:rPr>
                <w:ins w:id="27" w:author="Correll, Ken" w:date="2019-02-07T10:01:00Z"/>
              </w:rPr>
            </w:pPr>
            <w:ins w:id="28" w:author="Correll, Ken" w:date="2019-02-07T10:01:00Z">
              <w:r>
                <w:t>1.7</w:t>
              </w:r>
            </w:ins>
          </w:p>
        </w:tc>
        <w:tc>
          <w:tcPr>
            <w:tcW w:w="3289" w:type="pct"/>
          </w:tcPr>
          <w:p w14:paraId="2F5C6D9D" w14:textId="1BC670B3" w:rsidR="00F40179" w:rsidRDefault="00F40179" w:rsidP="00AC2F97">
            <w:pPr>
              <w:pStyle w:val="TableBody"/>
              <w:cnfStyle w:val="010000000000" w:firstRow="0" w:lastRow="1" w:firstColumn="0" w:lastColumn="0" w:oddVBand="0" w:evenVBand="0" w:oddHBand="0" w:evenHBand="0" w:firstRowFirstColumn="0" w:firstRowLastColumn="0" w:lastRowFirstColumn="0" w:lastRowLastColumn="0"/>
              <w:rPr>
                <w:ins w:id="29" w:author="Correll, Ken" w:date="2019-02-07T10:01:00Z"/>
              </w:rPr>
            </w:pPr>
            <w:ins w:id="30" w:author="Correll, Ken" w:date="2019-02-07T10:01:00Z">
              <w:r>
                <w:t xml:space="preserve">Fix </w:t>
              </w:r>
              <w:proofErr w:type="spellStart"/>
              <w:r>
                <w:t>misc</w:t>
              </w:r>
              <w:proofErr w:type="spellEnd"/>
              <w:r>
                <w:t xml:space="preserve"> typos/omissions due to the new IP’s</w:t>
              </w:r>
            </w:ins>
          </w:p>
        </w:tc>
        <w:tc>
          <w:tcPr>
            <w:tcW w:w="514" w:type="pct"/>
          </w:tcPr>
          <w:p w14:paraId="07E5FBFA" w14:textId="1D5F243F" w:rsidR="00F40179" w:rsidRDefault="00F40179">
            <w:pPr>
              <w:pStyle w:val="TableBody"/>
              <w:cnfStyle w:val="010000000000" w:firstRow="0" w:lastRow="1" w:firstColumn="0" w:lastColumn="0" w:oddVBand="0" w:evenVBand="0" w:oddHBand="0" w:evenHBand="0" w:firstRowFirstColumn="0" w:firstRowLastColumn="0" w:lastRowFirstColumn="0" w:lastRowLastColumn="0"/>
              <w:rPr>
                <w:ins w:id="31" w:author="Correll, Ken" w:date="2019-02-07T10:01:00Z"/>
              </w:rPr>
            </w:pPr>
            <w:ins w:id="32" w:author="Correll, Ken" w:date="2019-02-07T10:01:00Z">
              <w:r>
                <w:t>19ww</w:t>
              </w:r>
            </w:ins>
            <w:ins w:id="33" w:author="Correll, Ken" w:date="2019-02-07T10:02:00Z">
              <w:r>
                <w:t>6c</w:t>
              </w:r>
            </w:ins>
          </w:p>
        </w:tc>
        <w:tc>
          <w:tcPr>
            <w:tcW w:w="701" w:type="pct"/>
          </w:tcPr>
          <w:p w14:paraId="1D00546E" w14:textId="42E45D3F" w:rsidR="00F40179" w:rsidRDefault="00F40179" w:rsidP="00AC2F97">
            <w:pPr>
              <w:pStyle w:val="TableBody"/>
              <w:cnfStyle w:val="010000000000" w:firstRow="0" w:lastRow="1" w:firstColumn="0" w:lastColumn="0" w:oddVBand="0" w:evenVBand="0" w:oddHBand="0" w:evenHBand="0" w:firstRowFirstColumn="0" w:firstRowLastColumn="0" w:lastRowFirstColumn="0" w:lastRowLastColumn="0"/>
              <w:rPr>
                <w:ins w:id="34" w:author="Correll, Ken" w:date="2019-02-07T10:01:00Z"/>
              </w:rPr>
            </w:pPr>
            <w:ins w:id="35" w:author="Correll, Ken" w:date="2019-02-07T10:02:00Z">
              <w:r>
                <w:t xml:space="preserve">Ken </w:t>
              </w:r>
            </w:ins>
            <w:ins w:id="36" w:author="Correll, Ken" w:date="2019-02-07T10:03:00Z">
              <w:r>
                <w:t>Correll</w:t>
              </w:r>
            </w:ins>
          </w:p>
        </w:tc>
      </w:tr>
    </w:tbl>
    <w:p w14:paraId="32886520" w14:textId="77777777" w:rsidR="00207061" w:rsidRDefault="00207061" w:rsidP="00207061">
      <w:pPr>
        <w:pStyle w:val="BodyText"/>
      </w:pPr>
    </w:p>
    <w:p w14:paraId="5FCCCF62" w14:textId="77777777" w:rsidR="00251046" w:rsidRDefault="00251046" w:rsidP="00ED7A45">
      <w:pPr>
        <w:pStyle w:val="Heading1"/>
      </w:pPr>
      <w:bookmarkStart w:id="37" w:name="_Toc536798227"/>
      <w:r w:rsidRPr="001C362B">
        <w:t>Quick</w:t>
      </w:r>
      <w:r>
        <w:t xml:space="preserve"> </w:t>
      </w:r>
      <w:r w:rsidRPr="00ED7A45">
        <w:t>Start</w:t>
      </w:r>
      <w:bookmarkEnd w:id="22"/>
      <w:bookmarkEnd w:id="23"/>
      <w:bookmarkEnd w:id="24"/>
      <w:bookmarkEnd w:id="25"/>
      <w:bookmarkEnd w:id="37"/>
    </w:p>
    <w:p w14:paraId="74264EC1" w14:textId="2994E219" w:rsidR="00545566" w:rsidRPr="00545566" w:rsidRDefault="00545566" w:rsidP="00545566">
      <w:pPr>
        <w:pStyle w:val="BodyText"/>
      </w:pPr>
    </w:p>
    <w:p w14:paraId="5FCCCF63" w14:textId="63BD89D0" w:rsidR="00943080" w:rsidRDefault="00943080" w:rsidP="00344EB9">
      <w:pPr>
        <w:pStyle w:val="Heading2"/>
      </w:pPr>
      <w:bookmarkStart w:id="38" w:name="_Toc536798228"/>
      <w:bookmarkStart w:id="39" w:name="_Toc294097324"/>
      <w:bookmarkStart w:id="40" w:name="_Toc294097398"/>
      <w:bookmarkStart w:id="41" w:name="_Toc294097470"/>
      <w:bookmarkStart w:id="42" w:name="_Toc294099855"/>
      <w:bookmarkStart w:id="43" w:name="_Toc296358125"/>
      <w:bookmarkStart w:id="44" w:name="_Toc299025140"/>
      <w:bookmarkStart w:id="45" w:name="_Toc299031451"/>
      <w:bookmarkStart w:id="46" w:name="_Toc300262180"/>
      <w:r>
        <w:t xml:space="preserve">Downloading </w:t>
      </w:r>
      <w:r w:rsidR="003F6C6F">
        <w:t>Sub IP</w:t>
      </w:r>
      <w:bookmarkEnd w:id="38"/>
    </w:p>
    <w:p w14:paraId="43B485F4" w14:textId="49EA749C" w:rsidR="0020313A" w:rsidRDefault="002251C5" w:rsidP="00C04B88">
      <w:pPr>
        <w:pStyle w:val="BodyText"/>
      </w:pPr>
      <w:r>
        <w:t xml:space="preserve">The </w:t>
      </w:r>
      <w:proofErr w:type="spellStart"/>
      <w:r>
        <w:t>cdc_wrapper</w:t>
      </w:r>
      <w:proofErr w:type="spellEnd"/>
      <w:r w:rsidR="00FF3667">
        <w:t xml:space="preserve">, </w:t>
      </w:r>
      <w:proofErr w:type="spellStart"/>
      <w:r w:rsidR="00FF3667">
        <w:t>dft_reset_sync</w:t>
      </w:r>
      <w:proofErr w:type="spellEnd"/>
      <w:ins w:id="47" w:author="Correll, Ken" w:date="2019-02-07T10:04:00Z">
        <w:r w:rsidR="00F40179">
          <w:t xml:space="preserve">, </w:t>
        </w:r>
        <w:proofErr w:type="spellStart"/>
        <w:r w:rsidR="00F40179">
          <w:t>ip_disable</w:t>
        </w:r>
        <w:proofErr w:type="spellEnd"/>
        <w:r w:rsidR="00F40179">
          <w:t xml:space="preserve"> and </w:t>
        </w:r>
        <w:proofErr w:type="spellStart"/>
        <w:r w:rsidR="00F40179">
          <w:t>fuse_hip_glue</w:t>
        </w:r>
      </w:ins>
      <w:proofErr w:type="spellEnd"/>
      <w:del w:id="48" w:author="Correll, Ken" w:date="2019-02-07T10:04:00Z">
        <w:r w:rsidR="00FF3667" w:rsidDel="00F40179">
          <w:delText xml:space="preserve"> and </w:delText>
        </w:r>
        <w:r w:rsidR="006A6944" w:rsidDel="00F40179">
          <w:delText>pok_mgr</w:delText>
        </w:r>
      </w:del>
      <w:r w:rsidR="00FF3667">
        <w:t xml:space="preserve"> models are</w:t>
      </w:r>
      <w:r>
        <w:t xml:space="preserve"> </w:t>
      </w:r>
      <w:r w:rsidR="0020313A">
        <w:t xml:space="preserve">in </w:t>
      </w:r>
      <w:proofErr w:type="spellStart"/>
      <w:r w:rsidR="0020313A">
        <w:t>rcf_widget_library</w:t>
      </w:r>
      <w:proofErr w:type="spellEnd"/>
      <w:r w:rsidR="0020313A">
        <w:t xml:space="preserve"> repo</w:t>
      </w:r>
    </w:p>
    <w:p w14:paraId="5D211F5E" w14:textId="7F83AA9E" w:rsidR="00142AE7" w:rsidRDefault="0020313A" w:rsidP="00C04B88">
      <w:pPr>
        <w:pStyle w:val="BodyText"/>
      </w:pPr>
      <w:r>
        <w:t>$IP_RELEASES/</w:t>
      </w:r>
      <w:proofErr w:type="spellStart"/>
      <w:r>
        <w:t>rcf_widget</w:t>
      </w:r>
      <w:r w:rsidR="002251C5">
        <w:t>_library</w:t>
      </w:r>
      <w:proofErr w:type="spellEnd"/>
      <w:r w:rsidR="002251C5">
        <w:t>/&lt;version&gt;/</w:t>
      </w:r>
    </w:p>
    <w:p w14:paraId="777130E1" w14:textId="11E24275" w:rsidR="002251C5" w:rsidRPr="00943080" w:rsidRDefault="00FF3667" w:rsidP="00C04B88">
      <w:pPr>
        <w:pStyle w:val="BodyText"/>
      </w:pPr>
      <w:r>
        <w:t xml:space="preserve">Note that all have been </w:t>
      </w:r>
      <w:proofErr w:type="spellStart"/>
      <w:r>
        <w:t>uniquified</w:t>
      </w:r>
      <w:proofErr w:type="spellEnd"/>
      <w:r>
        <w:t xml:space="preserve"> with </w:t>
      </w:r>
      <w:proofErr w:type="spellStart"/>
      <w:r>
        <w:t>rcfwl</w:t>
      </w:r>
      <w:proofErr w:type="spellEnd"/>
      <w:r>
        <w:t>_ prefix.</w:t>
      </w:r>
    </w:p>
    <w:p w14:paraId="5FCCCF65" w14:textId="77777777" w:rsidR="00251046" w:rsidRPr="00344EB9" w:rsidRDefault="00251046" w:rsidP="00344EB9">
      <w:pPr>
        <w:pStyle w:val="Heading2"/>
      </w:pPr>
      <w:bookmarkStart w:id="49" w:name="_Toc536798229"/>
      <w:r w:rsidRPr="00344EB9">
        <w:t>Integrity Checks for Standalone IP</w:t>
      </w:r>
      <w:bookmarkEnd w:id="39"/>
      <w:bookmarkEnd w:id="40"/>
      <w:bookmarkEnd w:id="41"/>
      <w:bookmarkEnd w:id="42"/>
      <w:bookmarkEnd w:id="43"/>
      <w:bookmarkEnd w:id="44"/>
      <w:bookmarkEnd w:id="45"/>
      <w:bookmarkEnd w:id="46"/>
      <w:bookmarkEnd w:id="49"/>
    </w:p>
    <w:p w14:paraId="5FCCCF66" w14:textId="0748583C" w:rsidR="00251046" w:rsidRDefault="001358DC" w:rsidP="00251046">
      <w:pPr>
        <w:pStyle w:val="BodyText"/>
      </w:pPr>
      <w:r>
        <w:t xml:space="preserve">Following are steps for running standalone integrity checks of this IP. It is assumed that the environment variable </w:t>
      </w:r>
      <w:r w:rsidRPr="008121D1">
        <w:rPr>
          <w:rStyle w:val="Filename"/>
        </w:rPr>
        <w:t>IP_ROOT</w:t>
      </w:r>
      <w:r>
        <w:t xml:space="preserve"> is set t</w:t>
      </w:r>
      <w:r w:rsidR="003F6C6F">
        <w:t>o the path of the IP collateral</w:t>
      </w:r>
      <w:r>
        <w:t>.</w:t>
      </w:r>
    </w:p>
    <w:p w14:paraId="5FCCCF68" w14:textId="6F9B8C13" w:rsidR="00251046" w:rsidRDefault="0020313A" w:rsidP="007B4BFF">
      <w:pPr>
        <w:pStyle w:val="List"/>
        <w:numPr>
          <w:ilvl w:val="0"/>
          <w:numId w:val="1"/>
        </w:numPr>
      </w:pPr>
      <w:r>
        <w:t>Build the model:</w:t>
      </w:r>
    </w:p>
    <w:p w14:paraId="4C6A9AAB" w14:textId="77CA2A76" w:rsidR="00DB7DD8" w:rsidRDefault="00CC5100"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rsidR="0020313A" w:rsidRPr="0020313A">
        <w:t xml:space="preserve"> -mc=</w:t>
      </w:r>
      <w:proofErr w:type="spellStart"/>
      <w:r w:rsidR="0020313A" w:rsidRPr="0020313A">
        <w:t>cdc_wrapper</w:t>
      </w:r>
      <w:proofErr w:type="spellEnd"/>
    </w:p>
    <w:p w14:paraId="3E555E5D" w14:textId="4B8CF3F6" w:rsidR="00FF3667" w:rsidRDefault="00FF3667" w:rsidP="00FF3667">
      <w:pPr>
        <w:pStyle w:val="List"/>
        <w:numPr>
          <w:ilvl w:val="0"/>
          <w:numId w:val="0"/>
        </w:numPr>
        <w:spacing w:before="0" w:after="0"/>
        <w:ind w:left="360"/>
      </w:pPr>
      <w:proofErr w:type="spellStart"/>
      <w:r w:rsidRPr="0020313A">
        <w:t>bman</w:t>
      </w:r>
      <w:proofErr w:type="spellEnd"/>
      <w:r w:rsidRPr="0020313A">
        <w:t xml:space="preserve"> -</w:t>
      </w:r>
      <w:proofErr w:type="spellStart"/>
      <w:r w:rsidRPr="0020313A">
        <w:t>dut</w:t>
      </w:r>
      <w:proofErr w:type="spellEnd"/>
      <w:r w:rsidRPr="0020313A">
        <w:t xml:space="preserve"> </w:t>
      </w:r>
      <w:proofErr w:type="spellStart"/>
      <w:r w:rsidRPr="0020313A">
        <w:t>rc</w:t>
      </w:r>
      <w:r>
        <w:t>fwl</w:t>
      </w:r>
      <w:proofErr w:type="spellEnd"/>
      <w:r>
        <w:t xml:space="preserve"> -mc=</w:t>
      </w:r>
      <w:proofErr w:type="spellStart"/>
      <w:r>
        <w:t>dft_reset_sync</w:t>
      </w:r>
      <w:proofErr w:type="spellEnd"/>
    </w:p>
    <w:p w14:paraId="3B82C27F" w14:textId="78611252" w:rsidR="00D7648C" w:rsidRDefault="00D7648C"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t xml:space="preserve"> –mc= </w:t>
      </w:r>
      <w:proofErr w:type="spellStart"/>
      <w:r>
        <w:t>ip_disable</w:t>
      </w:r>
      <w:proofErr w:type="spellEnd"/>
    </w:p>
    <w:p w14:paraId="0110B0F3" w14:textId="2EB562E5" w:rsidR="00D7648C" w:rsidRPr="00524F62" w:rsidRDefault="00D7648C"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t xml:space="preserve"> –mc=</w:t>
      </w:r>
      <w:proofErr w:type="spellStart"/>
      <w:r>
        <w:t>fuse_hip_glue</w:t>
      </w:r>
      <w:proofErr w:type="spellEnd"/>
    </w:p>
    <w:p w14:paraId="54CA3D3A" w14:textId="77777777" w:rsidR="00F40179" w:rsidRDefault="00F40179" w:rsidP="00FF3667">
      <w:pPr>
        <w:pStyle w:val="List"/>
        <w:numPr>
          <w:ilvl w:val="0"/>
          <w:numId w:val="0"/>
        </w:numPr>
        <w:spacing w:before="0"/>
        <w:ind w:left="360"/>
        <w:rPr>
          <w:ins w:id="50" w:author="Correll, Ken" w:date="2019-02-07T10:04:00Z"/>
          <w:strike/>
        </w:rPr>
      </w:pPr>
    </w:p>
    <w:p w14:paraId="47AFCCEC" w14:textId="11FA9246" w:rsidR="00FF3667" w:rsidRPr="00D7648C" w:rsidDel="00F40179" w:rsidRDefault="00FF3667" w:rsidP="00FF3667">
      <w:pPr>
        <w:pStyle w:val="List"/>
        <w:numPr>
          <w:ilvl w:val="0"/>
          <w:numId w:val="0"/>
        </w:numPr>
        <w:spacing w:before="0"/>
        <w:ind w:left="360"/>
        <w:rPr>
          <w:del w:id="51" w:author="Correll, Ken" w:date="2019-02-07T10:04:00Z"/>
          <w:strike/>
        </w:rPr>
      </w:pPr>
      <w:del w:id="52" w:author="Correll, Ken" w:date="2019-02-07T10:04:00Z">
        <w:r w:rsidRPr="00D7648C" w:rsidDel="00F40179">
          <w:rPr>
            <w:strike/>
          </w:rPr>
          <w:delText>bman -dut rcfwl -mc=</w:delText>
        </w:r>
        <w:r w:rsidR="006A6944" w:rsidRPr="00D7648C" w:rsidDel="00F40179">
          <w:rPr>
            <w:strike/>
          </w:rPr>
          <w:delText>pok_mgr</w:delText>
        </w:r>
      </w:del>
    </w:p>
    <w:p w14:paraId="0A0DB99C" w14:textId="605E5E84" w:rsidR="00CC5100" w:rsidRDefault="00CC5100" w:rsidP="00FF3667">
      <w:pPr>
        <w:pStyle w:val="List"/>
        <w:numPr>
          <w:ilvl w:val="0"/>
          <w:numId w:val="0"/>
        </w:numPr>
        <w:spacing w:before="0"/>
        <w:ind w:left="360"/>
      </w:pPr>
      <w:r>
        <w:t>or to build all</w:t>
      </w:r>
      <w:del w:id="53" w:author="Correll, Ken" w:date="2019-02-07T10:04:00Z">
        <w:r w:rsidDel="00F40179">
          <w:delText xml:space="preserve"> </w:delText>
        </w:r>
        <w:r w:rsidRPr="00D7648C" w:rsidDel="00F40179">
          <w:rPr>
            <w:strike/>
          </w:rPr>
          <w:delText>three</w:delText>
        </w:r>
      </w:del>
    </w:p>
    <w:p w14:paraId="4B964EEB" w14:textId="59CBB4FB" w:rsidR="00CC5100" w:rsidRPr="00524F62" w:rsidRDefault="00CC5100" w:rsidP="00FF3667">
      <w:pPr>
        <w:pStyle w:val="List"/>
        <w:numPr>
          <w:ilvl w:val="0"/>
          <w:numId w:val="0"/>
        </w:numPr>
        <w:spacing w:before="0"/>
        <w:ind w:left="360"/>
      </w:pPr>
      <w:proofErr w:type="spellStart"/>
      <w:r>
        <w:t>bman</w:t>
      </w:r>
      <w:proofErr w:type="spellEnd"/>
      <w:r>
        <w:t xml:space="preserve"> –</w:t>
      </w:r>
      <w:proofErr w:type="spellStart"/>
      <w:r>
        <w:t>dut</w:t>
      </w:r>
      <w:proofErr w:type="spellEnd"/>
      <w:r>
        <w:t xml:space="preserve"> </w:t>
      </w:r>
      <w:proofErr w:type="spellStart"/>
      <w:r>
        <w:t>rcfwl</w:t>
      </w:r>
      <w:proofErr w:type="spellEnd"/>
    </w:p>
    <w:p w14:paraId="5FCCCF6C" w14:textId="3FD8AD99" w:rsidR="00251046" w:rsidRDefault="0020313A" w:rsidP="00FF3667">
      <w:pPr>
        <w:pStyle w:val="List"/>
        <w:numPr>
          <w:ilvl w:val="0"/>
          <w:numId w:val="1"/>
        </w:numPr>
      </w:pPr>
      <w:r>
        <w:t>Run a simple regression:</w:t>
      </w:r>
    </w:p>
    <w:p w14:paraId="7EC01857" w14:textId="0BB8E7A5" w:rsidR="006A6944" w:rsidRDefault="0020313A" w:rsidP="00524F62">
      <w:pPr>
        <w:pStyle w:val="List"/>
        <w:numPr>
          <w:ilvl w:val="0"/>
          <w:numId w:val="0"/>
        </w:numPr>
        <w:ind w:left="360"/>
      </w:pPr>
      <w:r>
        <w:t xml:space="preserve">There are no standalone regressions for the </w:t>
      </w:r>
      <w:proofErr w:type="spellStart"/>
      <w:r>
        <w:t>cdc_wrapper</w:t>
      </w:r>
      <w:proofErr w:type="spellEnd"/>
      <w:r w:rsidR="006A6944">
        <w:t xml:space="preserve"> or </w:t>
      </w:r>
      <w:proofErr w:type="spellStart"/>
      <w:r w:rsidR="006A6944">
        <w:t>dft_reset_sync</w:t>
      </w:r>
      <w:proofErr w:type="spellEnd"/>
      <w:r>
        <w:t>.  Regression is done at chassis</w:t>
      </w:r>
      <w:r w:rsidR="006A6944">
        <w:t xml:space="preserve"> level.</w:t>
      </w:r>
      <w:del w:id="54" w:author="Correll, Ken" w:date="2019-02-07T10:05:00Z">
        <w:r w:rsidR="006A6944" w:rsidDel="00F40179">
          <w:delText xml:space="preserve">  </w:delText>
        </w:r>
        <w:r w:rsidR="006A6944" w:rsidRPr="00D7648C" w:rsidDel="00F40179">
          <w:rPr>
            <w:strike/>
          </w:rPr>
          <w:delText>Pok_mgr does have verification collateral</w:delText>
        </w:r>
      </w:del>
    </w:p>
    <w:p w14:paraId="1602ADB6" w14:textId="2A72CC00" w:rsidR="00524F62" w:rsidRDefault="0020313A" w:rsidP="00524F62">
      <w:pPr>
        <w:pStyle w:val="List"/>
        <w:numPr>
          <w:ilvl w:val="0"/>
          <w:numId w:val="0"/>
        </w:numPr>
        <w:ind w:left="360"/>
      </w:pPr>
      <w:r>
        <w:t xml:space="preserve"> </w:t>
      </w:r>
    </w:p>
    <w:p w14:paraId="78C24EC9" w14:textId="3A4CC0EB" w:rsidR="00F40179" w:rsidRDefault="0020313A" w:rsidP="00F40179">
      <w:pPr>
        <w:pStyle w:val="List"/>
        <w:numPr>
          <w:ilvl w:val="0"/>
          <w:numId w:val="1"/>
        </w:numPr>
        <w:spacing w:after="0"/>
        <w:rPr>
          <w:ins w:id="55" w:author="Correll, Ken" w:date="2019-02-07T10:05:00Z"/>
        </w:rPr>
        <w:pPrChange w:id="56" w:author="Correll, Ken" w:date="2019-02-07T10:06:00Z">
          <w:pPr>
            <w:pStyle w:val="List"/>
            <w:numPr>
              <w:numId w:val="1"/>
            </w:numPr>
          </w:pPr>
        </w:pPrChange>
      </w:pPr>
      <w:r>
        <w:t>Run synthesis</w:t>
      </w:r>
      <w:r w:rsidR="00251046">
        <w:t>:</w:t>
      </w:r>
      <w:r w:rsidR="00545B08">
        <w:br/>
      </w:r>
      <w:proofErr w:type="spellStart"/>
      <w:r w:rsidR="006A6944">
        <w:t>febe</w:t>
      </w:r>
      <w:proofErr w:type="spellEnd"/>
      <w:r w:rsidR="006A6944">
        <w:t xml:space="preserve"> –</w:t>
      </w:r>
      <w:proofErr w:type="spellStart"/>
      <w:r w:rsidR="006A6944">
        <w:t>dut</w:t>
      </w:r>
      <w:proofErr w:type="spellEnd"/>
      <w:r w:rsidR="006A6944">
        <w:t xml:space="preserve"> </w:t>
      </w:r>
      <w:proofErr w:type="spellStart"/>
      <w:r w:rsidR="006A6944">
        <w:t>rcfwl</w:t>
      </w:r>
      <w:proofErr w:type="spellEnd"/>
      <w:r w:rsidR="00545B08">
        <w:br/>
      </w:r>
      <w:proofErr w:type="spellStart"/>
      <w:ins w:id="57" w:author="Correll, Ken" w:date="2019-02-07T10:06:00Z">
        <w:r w:rsidR="00F40179" w:rsidRPr="00F40179">
          <w:t>febe</w:t>
        </w:r>
        <w:proofErr w:type="spellEnd"/>
        <w:r w:rsidR="00F40179" w:rsidRPr="00F40179">
          <w:t xml:space="preserve"> -</w:t>
        </w:r>
        <w:proofErr w:type="spellStart"/>
        <w:r w:rsidR="00F40179" w:rsidRPr="00F40179">
          <w:t>dut</w:t>
        </w:r>
        <w:proofErr w:type="spellEnd"/>
        <w:r w:rsidR="00F40179" w:rsidRPr="00F40179">
          <w:t xml:space="preserve"> </w:t>
        </w:r>
        <w:proofErr w:type="spellStart"/>
        <w:r w:rsidR="00F40179" w:rsidRPr="00F40179">
          <w:t>rcfwl</w:t>
        </w:r>
        <w:proofErr w:type="spellEnd"/>
        <w:r w:rsidR="00F40179" w:rsidRPr="00F40179">
          <w:t xml:space="preserve"> +s .flg_v2k_sim +s .syn2sim -</w:t>
        </w:r>
        <w:proofErr w:type="spellStart"/>
        <w:r w:rsidR="00F40179" w:rsidRPr="00F40179">
          <w:t>stop_dc_at</w:t>
        </w:r>
        <w:proofErr w:type="spellEnd"/>
        <w:r w:rsidR="00F40179" w:rsidRPr="00F40179">
          <w:t xml:space="preserve"> </w:t>
        </w:r>
        <w:proofErr w:type="spellStart"/>
        <w:r w:rsidR="00F40179" w:rsidRPr="00F40179">
          <w:t>upf</w:t>
        </w:r>
      </w:ins>
      <w:proofErr w:type="spellEnd"/>
      <w:ins w:id="58" w:author="Correll, Ken" w:date="2019-02-07T10:05:00Z">
        <w:r w:rsidR="00F40179">
          <w:t xml:space="preserve"> </w:t>
        </w:r>
      </w:ins>
    </w:p>
    <w:p w14:paraId="3FA5442E" w14:textId="51556A6E" w:rsidR="00524F62" w:rsidRPr="00524F62" w:rsidRDefault="00CC5100" w:rsidP="00F40179">
      <w:pPr>
        <w:pStyle w:val="List"/>
        <w:numPr>
          <w:ilvl w:val="0"/>
          <w:numId w:val="0"/>
        </w:numPr>
        <w:ind w:left="360"/>
        <w:pPrChange w:id="59" w:author="Correll, Ken" w:date="2019-02-07T10:05:00Z">
          <w:pPr>
            <w:pStyle w:val="List"/>
            <w:numPr>
              <w:numId w:val="1"/>
            </w:numPr>
          </w:pPr>
        </w:pPrChange>
      </w:pPr>
      <w:proofErr w:type="spellStart"/>
      <w:r>
        <w:t>febe</w:t>
      </w:r>
      <w:proofErr w:type="spellEnd"/>
      <w:r>
        <w:t xml:space="preserve"> –</w:t>
      </w:r>
      <w:proofErr w:type="spellStart"/>
      <w:r>
        <w:t>dut</w:t>
      </w:r>
      <w:proofErr w:type="spellEnd"/>
      <w:r>
        <w:t xml:space="preserve"> </w:t>
      </w:r>
      <w:proofErr w:type="spellStart"/>
      <w:r>
        <w:t>rcfwl</w:t>
      </w:r>
      <w:proofErr w:type="spellEnd"/>
      <w:r w:rsidR="00897C61">
        <w:t xml:space="preserve"> –s all +s .dc +s .</w:t>
      </w:r>
      <w:proofErr w:type="spellStart"/>
      <w:r w:rsidR="00897C61">
        <w:t>fv</w:t>
      </w:r>
      <w:proofErr w:type="spellEnd"/>
      <w:r w:rsidR="00897C61">
        <w:t xml:space="preserve"> +s .caliber</w:t>
      </w:r>
      <w:r>
        <w:t xml:space="preserve"> </w:t>
      </w:r>
      <w:r w:rsidRPr="00CC5100">
        <w:t xml:space="preserve">-flow </w:t>
      </w:r>
      <w:proofErr w:type="spellStart"/>
      <w:r w:rsidRPr="00CC5100">
        <w:t>ip_release</w:t>
      </w:r>
      <w:proofErr w:type="spellEnd"/>
      <w:r w:rsidRPr="00CC5100">
        <w:t xml:space="preserve"> -</w:t>
      </w:r>
      <w:proofErr w:type="spellStart"/>
      <w:r w:rsidRPr="00CC5100">
        <w:t>gkturnin</w:t>
      </w:r>
      <w:proofErr w:type="spellEnd"/>
    </w:p>
    <w:p w14:paraId="0DDDD610" w14:textId="6B633518" w:rsidR="00545566" w:rsidRDefault="00545566" w:rsidP="00545566">
      <w:pPr>
        <w:pStyle w:val="Heading1"/>
      </w:pPr>
      <w:bookmarkStart w:id="60" w:name="_Toc299025142"/>
      <w:bookmarkStart w:id="61" w:name="_Toc299031453"/>
      <w:bookmarkStart w:id="62" w:name="_Toc300262181"/>
      <w:bookmarkStart w:id="63" w:name="_Toc301871700"/>
      <w:bookmarkStart w:id="64" w:name="_Toc300262205"/>
      <w:r>
        <w:tab/>
      </w:r>
      <w:bookmarkStart w:id="65" w:name="_Toc536798230"/>
      <w:r w:rsidR="0020313A">
        <w:t>Overview</w:t>
      </w:r>
      <w:bookmarkEnd w:id="65"/>
    </w:p>
    <w:p w14:paraId="7E8D1E9D" w14:textId="3A1B6F41" w:rsidR="00FF3667" w:rsidRDefault="00FF3667" w:rsidP="00257D4A">
      <w:pPr>
        <w:pStyle w:val="Heading2"/>
      </w:pPr>
      <w:bookmarkStart w:id="66" w:name="_Toc536798231"/>
      <w:proofErr w:type="spellStart"/>
      <w:r>
        <w:t>cdc_wrapper</w:t>
      </w:r>
      <w:bookmarkEnd w:id="66"/>
      <w:proofErr w:type="spellEnd"/>
    </w:p>
    <w:p w14:paraId="0F5C2FF3" w14:textId="77777777" w:rsidR="00257D4A" w:rsidRPr="00344EB9" w:rsidRDefault="00257D4A" w:rsidP="00FF3667">
      <w:pPr>
        <w:pStyle w:val="Heading3"/>
      </w:pPr>
      <w:bookmarkStart w:id="67" w:name="_Toc536798232"/>
      <w:r w:rsidRPr="00344EB9">
        <w:t>IP Block Diagram</w:t>
      </w:r>
      <w:bookmarkEnd w:id="67"/>
    </w:p>
    <w:p w14:paraId="552BA156" w14:textId="067FEB25" w:rsidR="0076396B" w:rsidRDefault="00B90A21" w:rsidP="00514039">
      <w:r>
        <w:t xml:space="preserve">The </w:t>
      </w:r>
      <w:proofErr w:type="spellStart"/>
      <w:r>
        <w:t>CDC_wrapper</w:t>
      </w:r>
      <w:proofErr w:type="spellEnd"/>
      <w:r>
        <w:t xml:space="preserve"> takes the CDC from IRR and adds circuitry to make it function correctly without the inclusion of a PGCB.  In addition, support has been added to </w:t>
      </w:r>
      <w:r w:rsidR="0076396B">
        <w:t>include syn</w:t>
      </w:r>
      <w:r w:rsidR="007A016C">
        <w:t>chronizer cells where necessary and</w:t>
      </w:r>
      <w:r w:rsidR="0076396B">
        <w:t xml:space="preserve"> t</w:t>
      </w:r>
      <w:r w:rsidR="007A016C">
        <w:t>o attach to multiple endpoints.</w:t>
      </w:r>
    </w:p>
    <w:p w14:paraId="79EC456B" w14:textId="77777777" w:rsidR="0076396B" w:rsidRDefault="0076396B" w:rsidP="00514039"/>
    <w:p w14:paraId="6525D881" w14:textId="4EDA6A3D" w:rsidR="0076396B" w:rsidRDefault="0076396B" w:rsidP="00514039"/>
    <w:p w14:paraId="05BCFAD6" w14:textId="78ED260E" w:rsidR="00F91434" w:rsidRDefault="00F91434" w:rsidP="00514039">
      <w:r>
        <w:object w:dxaOrig="19471" w:dyaOrig="10921" w14:anchorId="60EAA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0pt" o:ole="">
            <v:imagedata r:id="rId22" o:title=""/>
          </v:shape>
          <o:OLEObject Type="Embed" ProgID="Visio.Drawing.15" ShapeID="_x0000_i1025" DrawAspect="Content" ObjectID="_1611039589" r:id="rId23"/>
        </w:object>
      </w:r>
    </w:p>
    <w:p w14:paraId="431CB38F" w14:textId="77777777" w:rsidR="0076396B" w:rsidRDefault="0076396B" w:rsidP="00514039"/>
    <w:p w14:paraId="4ADFD95C" w14:textId="77777777" w:rsidR="003956A2" w:rsidRDefault="0076396B" w:rsidP="00514039">
      <w:r>
        <w:t xml:space="preserve">This drawing is available in the repo doc/widget block </w:t>
      </w:r>
      <w:proofErr w:type="spellStart"/>
      <w:r>
        <w:t>diagrams.vsdx</w:t>
      </w:r>
      <w:proofErr w:type="spellEnd"/>
      <w:r>
        <w:t xml:space="preserve">, tab </w:t>
      </w:r>
      <w:proofErr w:type="spellStart"/>
      <w:r>
        <w:t>cdc_wrapper</w:t>
      </w:r>
      <w:proofErr w:type="spellEnd"/>
      <w:r>
        <w:t>.</w:t>
      </w:r>
    </w:p>
    <w:p w14:paraId="756C2DD7" w14:textId="77777777" w:rsidR="003956A2" w:rsidRDefault="003956A2" w:rsidP="00514039"/>
    <w:p w14:paraId="3F4DBAEC" w14:textId="641F397B" w:rsidR="005972C6" w:rsidRDefault="0020313A" w:rsidP="00514039">
      <w:r>
        <w:t xml:space="preserve">This document </w:t>
      </w:r>
      <w:r w:rsidR="003956A2">
        <w:t xml:space="preserve">describes the </w:t>
      </w:r>
      <w:proofErr w:type="spellStart"/>
      <w:r>
        <w:t>cdc_wrapper</w:t>
      </w:r>
      <w:proofErr w:type="spellEnd"/>
      <w:r>
        <w:t xml:space="preserve">.  The </w:t>
      </w:r>
      <w:proofErr w:type="spellStart"/>
      <w:r>
        <w:t>ClockDomainController</w:t>
      </w:r>
      <w:proofErr w:type="spellEnd"/>
      <w:r>
        <w:t xml:space="preserve"> integration guide, with notes on using the CDC without the normally accompanying PGCB is in the CDC Integration Guide_notes.docx.</w:t>
      </w:r>
      <w:r w:rsidR="003956A2">
        <w:t xml:space="preserve"> </w:t>
      </w:r>
    </w:p>
    <w:p w14:paraId="174E49CD" w14:textId="61BFEAF0" w:rsidR="00C978C6" w:rsidRDefault="00C978C6" w:rsidP="00257D4A">
      <w:pPr>
        <w:pStyle w:val="Gaps"/>
      </w:pPr>
    </w:p>
    <w:p w14:paraId="1247E02D" w14:textId="5B3C4602" w:rsidR="0077609B" w:rsidRDefault="0077609B" w:rsidP="00877B11">
      <w:pPr>
        <w:pStyle w:val="Heading3"/>
      </w:pPr>
      <w:bookmarkStart w:id="68" w:name="_Toc536798233"/>
      <w:proofErr w:type="spellStart"/>
      <w:r>
        <w:t>CDC_wrapper</w:t>
      </w:r>
      <w:proofErr w:type="spellEnd"/>
      <w:r>
        <w:t xml:space="preserve"> </w:t>
      </w:r>
      <w:r w:rsidR="000C4EB2">
        <w:t xml:space="preserve">Functional </w:t>
      </w:r>
      <w:r>
        <w:t>Interface</w:t>
      </w:r>
      <w:bookmarkEnd w:id="68"/>
    </w:p>
    <w:p w14:paraId="4496DFA8" w14:textId="5E6EE59C" w:rsidR="007A016C" w:rsidRPr="007A016C" w:rsidRDefault="007A016C" w:rsidP="007A016C">
      <w:pPr>
        <w:pStyle w:val="BodyText"/>
      </w:pPr>
      <w:r>
        <w:t xml:space="preserve">The CDC Integration Guide_notes.docx remains the guide to understanding the CDC.  More information on the interface signals is in that document while here the connections to the surrounding circuitry is </w:t>
      </w:r>
      <w:r w:rsidR="00BC4C0A">
        <w:t>described.</w:t>
      </w:r>
    </w:p>
    <w:p w14:paraId="180E65F7" w14:textId="77777777" w:rsidR="0077609B" w:rsidRDefault="0077609B" w:rsidP="00877B11">
      <w:pPr>
        <w:pStyle w:val="Heading4"/>
      </w:pPr>
      <w:r>
        <w:t>Parameters</w:t>
      </w:r>
    </w:p>
    <w:p w14:paraId="46B589B8" w14:textId="3D713F78" w:rsidR="00184E94" w:rsidRPr="00184E94" w:rsidRDefault="00184E94" w:rsidP="00184E94">
      <w:pPr>
        <w:pStyle w:val="BodyText"/>
      </w:pPr>
      <w:r>
        <w:t xml:space="preserve">Only CDC parameters that are exposed in </w:t>
      </w:r>
      <w:proofErr w:type="spellStart"/>
      <w:r>
        <w:t>CDC_wrapper</w:t>
      </w:r>
      <w:proofErr w:type="spellEnd"/>
      <w:r>
        <w:t xml:space="preserve"> are listed.  Other CDC parameters are explained in the CDC Integration guide.</w:t>
      </w:r>
    </w:p>
    <w:tbl>
      <w:tblPr>
        <w:tblStyle w:val="TableGrid"/>
        <w:tblW w:w="10381" w:type="dxa"/>
        <w:jc w:val="center"/>
        <w:tblLook w:val="04A0" w:firstRow="1" w:lastRow="0" w:firstColumn="1" w:lastColumn="0" w:noHBand="0" w:noVBand="1"/>
      </w:tblPr>
      <w:tblGrid>
        <w:gridCol w:w="3748"/>
        <w:gridCol w:w="1997"/>
        <w:gridCol w:w="2040"/>
        <w:gridCol w:w="2639"/>
      </w:tblGrid>
      <w:tr w:rsidR="003956A2" w14:paraId="44088F7C" w14:textId="77777777" w:rsidTr="000C5716">
        <w:trPr>
          <w:jc w:val="center"/>
        </w:trPr>
        <w:tc>
          <w:tcPr>
            <w:tcW w:w="3748" w:type="dxa"/>
          </w:tcPr>
          <w:p w14:paraId="2D8CC5A2" w14:textId="77777777" w:rsidR="003956A2" w:rsidRPr="000D7F8C" w:rsidRDefault="003956A2" w:rsidP="00184E94">
            <w:pPr>
              <w:pStyle w:val="Caption"/>
            </w:pPr>
            <w:r>
              <w:t>Name</w:t>
            </w:r>
          </w:p>
        </w:tc>
        <w:tc>
          <w:tcPr>
            <w:tcW w:w="1997" w:type="dxa"/>
          </w:tcPr>
          <w:p w14:paraId="0C86AD0C" w14:textId="77777777" w:rsidR="003956A2" w:rsidRPr="000D7F8C" w:rsidRDefault="003956A2" w:rsidP="00184E94">
            <w:pPr>
              <w:pStyle w:val="Caption"/>
              <w:jc w:val="center"/>
            </w:pPr>
            <w:r>
              <w:t>Default</w:t>
            </w:r>
          </w:p>
        </w:tc>
        <w:tc>
          <w:tcPr>
            <w:tcW w:w="1997" w:type="dxa"/>
          </w:tcPr>
          <w:p w14:paraId="25A96CFE" w14:textId="77777777" w:rsidR="003956A2" w:rsidRPr="000D7F8C" w:rsidRDefault="003956A2" w:rsidP="00184E94">
            <w:pPr>
              <w:pStyle w:val="Caption"/>
              <w:jc w:val="center"/>
            </w:pPr>
            <w:r>
              <w:t>Valid Values</w:t>
            </w:r>
          </w:p>
        </w:tc>
        <w:tc>
          <w:tcPr>
            <w:tcW w:w="2639" w:type="dxa"/>
          </w:tcPr>
          <w:p w14:paraId="6FC7189F" w14:textId="77777777" w:rsidR="003956A2" w:rsidRPr="000D7F8C" w:rsidRDefault="003956A2" w:rsidP="00184E94">
            <w:pPr>
              <w:pStyle w:val="Caption"/>
            </w:pPr>
            <w:r w:rsidRPr="000D7F8C">
              <w:t>Description</w:t>
            </w:r>
          </w:p>
        </w:tc>
      </w:tr>
      <w:tr w:rsidR="003956A2" w14:paraId="5A62013B" w14:textId="77777777" w:rsidTr="000C5716">
        <w:trPr>
          <w:jc w:val="center"/>
        </w:trPr>
        <w:tc>
          <w:tcPr>
            <w:tcW w:w="3748" w:type="dxa"/>
          </w:tcPr>
          <w:p w14:paraId="17756E7A" w14:textId="77777777" w:rsidR="003956A2" w:rsidRDefault="003956A2" w:rsidP="00184E94">
            <w:r>
              <w:t>DEF_PWRON</w:t>
            </w:r>
          </w:p>
        </w:tc>
        <w:tc>
          <w:tcPr>
            <w:tcW w:w="1997" w:type="dxa"/>
          </w:tcPr>
          <w:p w14:paraId="0F1BFD6A" w14:textId="0460A427" w:rsidR="003956A2" w:rsidRDefault="006A6944" w:rsidP="00184E94">
            <w:pPr>
              <w:jc w:val="center"/>
            </w:pPr>
            <w:r>
              <w:t>0</w:t>
            </w:r>
          </w:p>
        </w:tc>
        <w:tc>
          <w:tcPr>
            <w:tcW w:w="1997" w:type="dxa"/>
          </w:tcPr>
          <w:p w14:paraId="3FD57CBC" w14:textId="77777777" w:rsidR="003956A2" w:rsidRPr="000D7F8C" w:rsidRDefault="003956A2" w:rsidP="00184E94">
            <w:pPr>
              <w:jc w:val="center"/>
              <w:rPr>
                <w:b/>
              </w:rPr>
            </w:pPr>
            <w:r>
              <w:rPr>
                <w:b/>
              </w:rPr>
              <w:t>0,1</w:t>
            </w:r>
          </w:p>
        </w:tc>
        <w:tc>
          <w:tcPr>
            <w:tcW w:w="2639" w:type="dxa"/>
          </w:tcPr>
          <w:p w14:paraId="7C1F1F18" w14:textId="23C8A697" w:rsidR="003956A2" w:rsidRDefault="003956A2" w:rsidP="00184E94">
            <w:r w:rsidRPr="000D7F8C">
              <w:rPr>
                <w:b/>
              </w:rPr>
              <w:t>Default Power On</w:t>
            </w:r>
            <w:r>
              <w:t xml:space="preserve">: Determines whether the initial state after </w:t>
            </w:r>
            <w:proofErr w:type="spellStart"/>
            <w:r>
              <w:t>reset_b</w:t>
            </w:r>
            <w:proofErr w:type="spellEnd"/>
            <w:r>
              <w:t xml:space="preserve"> de-assertion is powered on or powered off</w:t>
            </w:r>
            <w:r w:rsidR="00485966">
              <w:t>.</w:t>
            </w:r>
          </w:p>
          <w:p w14:paraId="2AB7CC47" w14:textId="4BEC7820" w:rsidR="00485966" w:rsidRDefault="003956A2">
            <w:r>
              <w:t xml:space="preserve">If this is set to one </w:t>
            </w:r>
            <w:proofErr w:type="spellStart"/>
            <w:r>
              <w:t>clkreq</w:t>
            </w:r>
            <w:proofErr w:type="spellEnd"/>
            <w:r>
              <w:t xml:space="preserve"> and </w:t>
            </w:r>
            <w:proofErr w:type="spellStart"/>
            <w:r>
              <w:t>pok</w:t>
            </w:r>
            <w:proofErr w:type="spellEnd"/>
            <w:r>
              <w:t xml:space="preserve"> will be asserted</w:t>
            </w:r>
            <w:r w:rsidR="00485966">
              <w:t xml:space="preserve">. </w:t>
            </w:r>
            <w:r>
              <w:t xml:space="preserve">When set to zero, </w:t>
            </w:r>
            <w:proofErr w:type="spellStart"/>
            <w:r>
              <w:t>clkreq</w:t>
            </w:r>
            <w:proofErr w:type="spellEnd"/>
            <w:r>
              <w:t xml:space="preserve">, </w:t>
            </w:r>
            <w:proofErr w:type="spellStart"/>
            <w:r>
              <w:t>pok</w:t>
            </w:r>
            <w:proofErr w:type="spellEnd"/>
            <w:r>
              <w:t xml:space="preserve"> and </w:t>
            </w:r>
            <w:proofErr w:type="spellStart"/>
            <w:r>
              <w:t>gclock_active</w:t>
            </w:r>
            <w:proofErr w:type="spellEnd"/>
            <w:r>
              <w:t xml:space="preserve"> will be de-asserted</w:t>
            </w:r>
            <w:r w:rsidR="00485966">
              <w:t>.</w:t>
            </w:r>
          </w:p>
          <w:p w14:paraId="77503083" w14:textId="03F8DAD1" w:rsidR="003956A2" w:rsidRDefault="00485966">
            <w:proofErr w:type="spellStart"/>
            <w:r>
              <w:t>Prefered</w:t>
            </w:r>
            <w:proofErr w:type="spellEnd"/>
            <w:r>
              <w:t xml:space="preserve"> state is 0.</w:t>
            </w:r>
          </w:p>
        </w:tc>
      </w:tr>
      <w:tr w:rsidR="009B5010" w14:paraId="7E8E687C" w14:textId="77777777" w:rsidTr="000C5716">
        <w:trPr>
          <w:jc w:val="center"/>
        </w:trPr>
        <w:tc>
          <w:tcPr>
            <w:tcW w:w="3748" w:type="dxa"/>
          </w:tcPr>
          <w:p w14:paraId="204CA067" w14:textId="0A8620D9" w:rsidR="009B5010" w:rsidRDefault="006A6944" w:rsidP="00184E94">
            <w:r>
              <w:t>IT_BITS</w:t>
            </w:r>
          </w:p>
        </w:tc>
        <w:tc>
          <w:tcPr>
            <w:tcW w:w="1997" w:type="dxa"/>
          </w:tcPr>
          <w:p w14:paraId="36B256FA" w14:textId="56A6CC8B" w:rsidR="009B5010" w:rsidRDefault="006A6944" w:rsidP="00184E94">
            <w:pPr>
              <w:jc w:val="center"/>
            </w:pPr>
            <w:r>
              <w:t>4</w:t>
            </w:r>
          </w:p>
        </w:tc>
        <w:tc>
          <w:tcPr>
            <w:tcW w:w="1997" w:type="dxa"/>
          </w:tcPr>
          <w:p w14:paraId="72BF7A33" w14:textId="121B1FBB"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36BFFE60" w14:textId="084E9B44" w:rsidR="009B5010" w:rsidRDefault="006A6944" w:rsidP="00184E94">
            <w:pPr>
              <w:rPr>
                <w:b/>
              </w:rPr>
            </w:pPr>
            <w:r>
              <w:rPr>
                <w:b/>
              </w:rPr>
              <w:t xml:space="preserve">IDLE TIMER BITS: </w:t>
            </w:r>
            <w:r>
              <w:t xml:space="preserve">must match the values set in inputs like </w:t>
            </w:r>
            <w:proofErr w:type="spellStart"/>
            <w:r>
              <w:t>cfg_clkreq_syncoff_holdoff</w:t>
            </w:r>
            <w:proofErr w:type="spellEnd"/>
          </w:p>
        </w:tc>
      </w:tr>
      <w:tr w:rsidR="003956A2" w14:paraId="38E534CC" w14:textId="77777777" w:rsidTr="000C5716">
        <w:trPr>
          <w:jc w:val="center"/>
        </w:trPr>
        <w:tc>
          <w:tcPr>
            <w:tcW w:w="3748" w:type="dxa"/>
          </w:tcPr>
          <w:p w14:paraId="1FCF8820" w14:textId="77777777" w:rsidR="003956A2" w:rsidRDefault="003956A2" w:rsidP="00184E94">
            <w:r>
              <w:t>AREQ</w:t>
            </w:r>
          </w:p>
        </w:tc>
        <w:tc>
          <w:tcPr>
            <w:tcW w:w="1997" w:type="dxa"/>
          </w:tcPr>
          <w:p w14:paraId="77A5F243" w14:textId="77777777" w:rsidR="003956A2" w:rsidRDefault="003956A2" w:rsidP="00184E94">
            <w:pPr>
              <w:jc w:val="center"/>
            </w:pPr>
            <w:r>
              <w:t>1</w:t>
            </w:r>
          </w:p>
        </w:tc>
        <w:tc>
          <w:tcPr>
            <w:tcW w:w="1997" w:type="dxa"/>
          </w:tcPr>
          <w:p w14:paraId="344BEED9" w14:textId="77777777" w:rsidR="003956A2" w:rsidRDefault="003956A2" w:rsidP="00184E94">
            <w:pPr>
              <w:jc w:val="center"/>
              <w:rPr>
                <w:b/>
              </w:rPr>
            </w:pPr>
            <w:r w:rsidRPr="000806EE">
              <w:rPr>
                <w:rFonts w:eastAsia="MS Gothic"/>
                <w:color w:val="000000"/>
              </w:rPr>
              <w:t>≥1</w:t>
            </w:r>
          </w:p>
        </w:tc>
        <w:tc>
          <w:tcPr>
            <w:tcW w:w="2639" w:type="dxa"/>
          </w:tcPr>
          <w:p w14:paraId="6016D412" w14:textId="77777777" w:rsidR="003956A2" w:rsidRDefault="003956A2" w:rsidP="00184E94">
            <w:r>
              <w:rPr>
                <w:b/>
              </w:rPr>
              <w:t xml:space="preserve">Asynchronous Clock Requests: </w:t>
            </w:r>
            <w:r>
              <w:t xml:space="preserve">Determines the number of asynchronous clock request inputs.  Providing dedicated inputs for different asynchronous sources ensures glitch free aggregation of different requests but will require per-request synchronization, increasing design area/cost. </w:t>
            </w:r>
          </w:p>
          <w:p w14:paraId="66D29D30" w14:textId="77777777" w:rsidR="003956A2" w:rsidRPr="000806EE" w:rsidRDefault="003956A2" w:rsidP="00184E94">
            <w:r>
              <w:t>This parameter is SIP-specific (does not depend on SOC where SIP is being used).</w:t>
            </w:r>
          </w:p>
        </w:tc>
      </w:tr>
      <w:tr w:rsidR="009B5010" w14:paraId="07CEE801" w14:textId="77777777" w:rsidTr="000C5716">
        <w:trPr>
          <w:jc w:val="center"/>
        </w:trPr>
        <w:tc>
          <w:tcPr>
            <w:tcW w:w="3748" w:type="dxa"/>
          </w:tcPr>
          <w:p w14:paraId="1D43FD23" w14:textId="27A722D1" w:rsidR="009B5010" w:rsidRDefault="009B5010" w:rsidP="00184E94">
            <w:r>
              <w:t>NUM_EP_ATTACHED</w:t>
            </w:r>
          </w:p>
        </w:tc>
        <w:tc>
          <w:tcPr>
            <w:tcW w:w="1997" w:type="dxa"/>
          </w:tcPr>
          <w:p w14:paraId="5452F770" w14:textId="51EF6518" w:rsidR="009B5010" w:rsidRDefault="009B5010" w:rsidP="00184E94">
            <w:pPr>
              <w:jc w:val="center"/>
            </w:pPr>
            <w:r>
              <w:t>1</w:t>
            </w:r>
          </w:p>
        </w:tc>
        <w:tc>
          <w:tcPr>
            <w:tcW w:w="1997" w:type="dxa"/>
          </w:tcPr>
          <w:p w14:paraId="0DEB67B8" w14:textId="1D37CDDF"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1AF6C421" w14:textId="648E8541" w:rsidR="009B5010" w:rsidRPr="009B5010" w:rsidRDefault="009B5010" w:rsidP="00184E94">
            <w:r w:rsidRPr="009B5010">
              <w:t xml:space="preserve">Number of endpoints attached </w:t>
            </w:r>
            <w:r w:rsidR="000C5716">
              <w:t>–</w:t>
            </w:r>
            <w:r w:rsidRPr="009B5010">
              <w:t xml:space="preserve"> used to size the bitwise OR of the ISM bits</w:t>
            </w:r>
          </w:p>
        </w:tc>
      </w:tr>
      <w:tr w:rsidR="00485966" w14:paraId="4A0914FB" w14:textId="77777777" w:rsidTr="000C5716">
        <w:trPr>
          <w:jc w:val="center"/>
        </w:trPr>
        <w:tc>
          <w:tcPr>
            <w:tcW w:w="3748" w:type="dxa"/>
          </w:tcPr>
          <w:p w14:paraId="65AC571B" w14:textId="75354B96" w:rsidR="00485966" w:rsidRDefault="00485966" w:rsidP="00184E94">
            <w:r w:rsidRPr="00485966">
              <w:t>ISM_AGT_IS_NS</w:t>
            </w:r>
          </w:p>
        </w:tc>
        <w:tc>
          <w:tcPr>
            <w:tcW w:w="1997" w:type="dxa"/>
          </w:tcPr>
          <w:p w14:paraId="1F9694A8" w14:textId="18A19FB2" w:rsidR="00485966" w:rsidRDefault="00485966" w:rsidP="00184E94">
            <w:pPr>
              <w:jc w:val="center"/>
            </w:pPr>
            <w:r>
              <w:t>0</w:t>
            </w:r>
          </w:p>
        </w:tc>
        <w:tc>
          <w:tcPr>
            <w:tcW w:w="1997" w:type="dxa"/>
          </w:tcPr>
          <w:p w14:paraId="6ED1AF72" w14:textId="17AE35B8" w:rsidR="00485966" w:rsidRPr="000806EE" w:rsidRDefault="00485966" w:rsidP="00184E94">
            <w:pPr>
              <w:jc w:val="center"/>
              <w:rPr>
                <w:rFonts w:eastAsia="MS Gothic"/>
                <w:color w:val="000000"/>
              </w:rPr>
            </w:pPr>
            <w:r>
              <w:rPr>
                <w:rFonts w:eastAsia="MS Gothic"/>
                <w:color w:val="000000"/>
              </w:rPr>
              <w:t>0,1</w:t>
            </w:r>
          </w:p>
        </w:tc>
        <w:tc>
          <w:tcPr>
            <w:tcW w:w="2639" w:type="dxa"/>
          </w:tcPr>
          <w:p w14:paraId="7D448E03" w14:textId="2D0109BD" w:rsidR="00485966" w:rsidRPr="009B5010" w:rsidRDefault="00485966" w:rsidP="00C25012">
            <w:pPr>
              <w:tabs>
                <w:tab w:val="right" w:pos="4490"/>
              </w:tabs>
            </w:pPr>
            <w:r>
              <w:t>Not to be used without consultation</w:t>
            </w:r>
            <w:r w:rsidR="000C5716">
              <w:tab/>
            </w:r>
          </w:p>
        </w:tc>
      </w:tr>
      <w:tr w:rsidR="000C5716" w14:paraId="3A4A1F41" w14:textId="77777777" w:rsidTr="000C5716">
        <w:trPr>
          <w:jc w:val="center"/>
        </w:trPr>
        <w:tc>
          <w:tcPr>
            <w:tcW w:w="3748" w:type="dxa"/>
          </w:tcPr>
          <w:p w14:paraId="671D3229" w14:textId="11B84E1A" w:rsidR="000C5716" w:rsidRPr="00485966" w:rsidRDefault="000C5716" w:rsidP="00184E94">
            <w:r>
              <w:t>DFX_NUM</w:t>
            </w:r>
            <w:r w:rsidRPr="000C5716">
              <w:t>_OF_FEATURES_TO_SECURE</w:t>
            </w:r>
          </w:p>
        </w:tc>
        <w:tc>
          <w:tcPr>
            <w:tcW w:w="1997" w:type="dxa"/>
          </w:tcPr>
          <w:p w14:paraId="661A4355" w14:textId="6698F67D" w:rsidR="000C5716" w:rsidRDefault="000C5716" w:rsidP="00184E94">
            <w:pPr>
              <w:jc w:val="center"/>
            </w:pPr>
            <w:r>
              <w:t>1</w:t>
            </w:r>
          </w:p>
        </w:tc>
        <w:tc>
          <w:tcPr>
            <w:tcW w:w="1997" w:type="dxa"/>
          </w:tcPr>
          <w:p w14:paraId="1895F810" w14:textId="15350F5A" w:rsidR="000C5716" w:rsidRDefault="000C5716" w:rsidP="00184E94">
            <w:pPr>
              <w:jc w:val="center"/>
              <w:rPr>
                <w:rFonts w:eastAsia="MS Gothic"/>
                <w:color w:val="000000"/>
              </w:rPr>
            </w:pPr>
            <w:r>
              <w:rPr>
                <w:rFonts w:eastAsia="MS Gothic"/>
                <w:color w:val="000000"/>
              </w:rPr>
              <w:t>1</w:t>
            </w:r>
          </w:p>
        </w:tc>
        <w:tc>
          <w:tcPr>
            <w:tcW w:w="2639" w:type="dxa"/>
          </w:tcPr>
          <w:p w14:paraId="4C5A2BAB" w14:textId="1F33FD33" w:rsidR="000C5716" w:rsidRDefault="000C5716" w:rsidP="000C5716">
            <w:pPr>
              <w:tabs>
                <w:tab w:val="right" w:pos="4490"/>
              </w:tabs>
            </w:pPr>
            <w:proofErr w:type="spellStart"/>
            <w:r>
              <w:t>SecurePlugin</w:t>
            </w:r>
            <w:proofErr w:type="spellEnd"/>
            <w:r>
              <w:t xml:space="preserve"> parameter</w:t>
            </w:r>
          </w:p>
        </w:tc>
      </w:tr>
      <w:tr w:rsidR="000C5716" w14:paraId="0795EFB3" w14:textId="77777777" w:rsidTr="000C5716">
        <w:trPr>
          <w:jc w:val="center"/>
        </w:trPr>
        <w:tc>
          <w:tcPr>
            <w:tcW w:w="3748" w:type="dxa"/>
          </w:tcPr>
          <w:p w14:paraId="76B66B06" w14:textId="0AA387FF" w:rsidR="000C5716" w:rsidRDefault="000C5716" w:rsidP="000C5716">
            <w:r w:rsidRPr="000C5716">
              <w:t>DFX_SECURE_WIDTH</w:t>
            </w:r>
          </w:p>
        </w:tc>
        <w:tc>
          <w:tcPr>
            <w:tcW w:w="1997" w:type="dxa"/>
          </w:tcPr>
          <w:p w14:paraId="4F34AFBA" w14:textId="3EA4E5FA" w:rsidR="000C5716" w:rsidRDefault="000C5716" w:rsidP="000C5716">
            <w:pPr>
              <w:jc w:val="center"/>
            </w:pPr>
            <w:r>
              <w:t>4</w:t>
            </w:r>
          </w:p>
        </w:tc>
        <w:tc>
          <w:tcPr>
            <w:tcW w:w="1997" w:type="dxa"/>
          </w:tcPr>
          <w:p w14:paraId="334657CD" w14:textId="57178554" w:rsidR="000C5716" w:rsidRDefault="000C5716" w:rsidP="000C5716">
            <w:pPr>
              <w:jc w:val="center"/>
              <w:rPr>
                <w:rFonts w:eastAsia="MS Gothic"/>
                <w:color w:val="000000"/>
              </w:rPr>
            </w:pPr>
            <w:r>
              <w:rPr>
                <w:rFonts w:eastAsia="MS Gothic"/>
                <w:color w:val="000000"/>
              </w:rPr>
              <w:t>4</w:t>
            </w:r>
          </w:p>
        </w:tc>
        <w:tc>
          <w:tcPr>
            <w:tcW w:w="2639" w:type="dxa"/>
          </w:tcPr>
          <w:p w14:paraId="2CA31629" w14:textId="71D01553" w:rsidR="000C5716" w:rsidRDefault="000C5716" w:rsidP="000C5716">
            <w:pPr>
              <w:tabs>
                <w:tab w:val="right" w:pos="4490"/>
              </w:tabs>
            </w:pPr>
            <w:proofErr w:type="spellStart"/>
            <w:r>
              <w:t>SecurePlugin</w:t>
            </w:r>
            <w:proofErr w:type="spellEnd"/>
            <w:r>
              <w:t xml:space="preserve"> parameter</w:t>
            </w:r>
          </w:p>
        </w:tc>
      </w:tr>
      <w:tr w:rsidR="000C5716" w14:paraId="78AA1F7D" w14:textId="77777777" w:rsidTr="000C5716">
        <w:trPr>
          <w:jc w:val="center"/>
        </w:trPr>
        <w:tc>
          <w:tcPr>
            <w:tcW w:w="3748" w:type="dxa"/>
          </w:tcPr>
          <w:p w14:paraId="26C7E8E1" w14:textId="45F865EC" w:rsidR="000C5716" w:rsidRPr="000C5716" w:rsidRDefault="000C5716" w:rsidP="000C5716">
            <w:r w:rsidRPr="000C5716">
              <w:t>DFX_USE_SB_OVR</w:t>
            </w:r>
          </w:p>
        </w:tc>
        <w:tc>
          <w:tcPr>
            <w:tcW w:w="1997" w:type="dxa"/>
          </w:tcPr>
          <w:p w14:paraId="5E3DC951" w14:textId="656AF203" w:rsidR="000C5716" w:rsidRDefault="000C5716" w:rsidP="000C5716">
            <w:pPr>
              <w:jc w:val="center"/>
            </w:pPr>
            <w:r>
              <w:t>0</w:t>
            </w:r>
          </w:p>
        </w:tc>
        <w:tc>
          <w:tcPr>
            <w:tcW w:w="1997" w:type="dxa"/>
          </w:tcPr>
          <w:p w14:paraId="03611081" w14:textId="52D350C7" w:rsidR="000C5716" w:rsidRDefault="000C5716" w:rsidP="000C5716">
            <w:pPr>
              <w:jc w:val="center"/>
              <w:rPr>
                <w:rFonts w:eastAsia="MS Gothic"/>
                <w:color w:val="000000"/>
              </w:rPr>
            </w:pPr>
            <w:r>
              <w:rPr>
                <w:rFonts w:eastAsia="MS Gothic"/>
                <w:color w:val="000000"/>
              </w:rPr>
              <w:t>0</w:t>
            </w:r>
          </w:p>
        </w:tc>
        <w:tc>
          <w:tcPr>
            <w:tcW w:w="2639" w:type="dxa"/>
          </w:tcPr>
          <w:p w14:paraId="3DC2E3CE" w14:textId="3FD36923" w:rsidR="000C5716" w:rsidRDefault="000C5716" w:rsidP="000C5716">
            <w:pPr>
              <w:tabs>
                <w:tab w:val="right" w:pos="4490"/>
              </w:tabs>
            </w:pPr>
            <w:proofErr w:type="spellStart"/>
            <w:r>
              <w:t>SecurePlugin</w:t>
            </w:r>
            <w:proofErr w:type="spellEnd"/>
            <w:r>
              <w:t xml:space="preserve"> parameter</w:t>
            </w:r>
          </w:p>
        </w:tc>
      </w:tr>
      <w:tr w:rsidR="000C5716" w14:paraId="445DBA8E" w14:textId="77777777" w:rsidTr="000C5716">
        <w:trPr>
          <w:jc w:val="center"/>
        </w:trPr>
        <w:tc>
          <w:tcPr>
            <w:tcW w:w="3748" w:type="dxa"/>
          </w:tcPr>
          <w:p w14:paraId="7CD0C20F" w14:textId="2CFA4CD6" w:rsidR="000C5716" w:rsidRPr="000C5716" w:rsidRDefault="000C5716" w:rsidP="000C5716">
            <w:r w:rsidRPr="000C5716">
              <w:t>DFX_VISA_BLACK</w:t>
            </w:r>
          </w:p>
        </w:tc>
        <w:tc>
          <w:tcPr>
            <w:tcW w:w="1997" w:type="dxa"/>
          </w:tcPr>
          <w:p w14:paraId="6FB1BAC6" w14:textId="52D8B952" w:rsidR="000C5716" w:rsidRDefault="000C5716" w:rsidP="000C5716">
            <w:pPr>
              <w:jc w:val="center"/>
            </w:pPr>
            <w:r>
              <w:t>2’b11</w:t>
            </w:r>
          </w:p>
        </w:tc>
        <w:tc>
          <w:tcPr>
            <w:tcW w:w="1997" w:type="dxa"/>
          </w:tcPr>
          <w:p w14:paraId="10572B8E" w14:textId="6E2530F8" w:rsidR="000C5716" w:rsidRDefault="000C5716" w:rsidP="000C5716">
            <w:pPr>
              <w:jc w:val="center"/>
              <w:rPr>
                <w:rFonts w:eastAsia="MS Gothic"/>
                <w:color w:val="000000"/>
              </w:rPr>
            </w:pPr>
            <w:r>
              <w:rPr>
                <w:rFonts w:eastAsia="MS Gothic"/>
                <w:color w:val="000000"/>
              </w:rPr>
              <w:t>2’b11</w:t>
            </w:r>
          </w:p>
        </w:tc>
        <w:tc>
          <w:tcPr>
            <w:tcW w:w="2639" w:type="dxa"/>
          </w:tcPr>
          <w:p w14:paraId="7B2E902B" w14:textId="2C753B28" w:rsidR="000C5716" w:rsidRDefault="000C5716" w:rsidP="000C5716">
            <w:pPr>
              <w:tabs>
                <w:tab w:val="right" w:pos="4490"/>
              </w:tabs>
            </w:pPr>
            <w:proofErr w:type="spellStart"/>
            <w:r>
              <w:t>SecurePlugin</w:t>
            </w:r>
            <w:proofErr w:type="spellEnd"/>
            <w:r>
              <w:t xml:space="preserve"> parameter</w:t>
            </w:r>
          </w:p>
        </w:tc>
      </w:tr>
      <w:tr w:rsidR="000C5716" w14:paraId="67B84BDC" w14:textId="77777777" w:rsidTr="000C5716">
        <w:trPr>
          <w:jc w:val="center"/>
        </w:trPr>
        <w:tc>
          <w:tcPr>
            <w:tcW w:w="3748" w:type="dxa"/>
          </w:tcPr>
          <w:p w14:paraId="00EF8636" w14:textId="4144626E" w:rsidR="000C5716" w:rsidRPr="000C5716" w:rsidRDefault="000C5716" w:rsidP="000C5716">
            <w:r w:rsidRPr="000C5716">
              <w:t>DFX_VISA_GREEN</w:t>
            </w:r>
          </w:p>
        </w:tc>
        <w:tc>
          <w:tcPr>
            <w:tcW w:w="1997" w:type="dxa"/>
          </w:tcPr>
          <w:p w14:paraId="7FFC69E1" w14:textId="7586440A" w:rsidR="000C5716" w:rsidRDefault="000C5716" w:rsidP="000C5716">
            <w:pPr>
              <w:jc w:val="center"/>
            </w:pPr>
            <w:r w:rsidRPr="000C5716">
              <w:t>2'b01</w:t>
            </w:r>
          </w:p>
        </w:tc>
        <w:tc>
          <w:tcPr>
            <w:tcW w:w="1997" w:type="dxa"/>
          </w:tcPr>
          <w:p w14:paraId="1176D9A6" w14:textId="59258F1E" w:rsidR="000C5716" w:rsidRDefault="000C5716" w:rsidP="000C5716">
            <w:pPr>
              <w:jc w:val="center"/>
              <w:rPr>
                <w:rFonts w:eastAsia="MS Gothic"/>
                <w:color w:val="000000"/>
              </w:rPr>
            </w:pPr>
            <w:r w:rsidRPr="000C5716">
              <w:rPr>
                <w:rFonts w:eastAsia="MS Gothic"/>
                <w:color w:val="000000"/>
              </w:rPr>
              <w:t>2'b01</w:t>
            </w:r>
          </w:p>
        </w:tc>
        <w:tc>
          <w:tcPr>
            <w:tcW w:w="2639" w:type="dxa"/>
          </w:tcPr>
          <w:p w14:paraId="17886C88" w14:textId="286B4666" w:rsidR="000C5716" w:rsidRDefault="000C5716" w:rsidP="000C5716">
            <w:pPr>
              <w:tabs>
                <w:tab w:val="right" w:pos="4490"/>
              </w:tabs>
            </w:pPr>
            <w:proofErr w:type="spellStart"/>
            <w:r>
              <w:t>SecurePlugin</w:t>
            </w:r>
            <w:proofErr w:type="spellEnd"/>
            <w:r>
              <w:t xml:space="preserve"> parameter</w:t>
            </w:r>
          </w:p>
        </w:tc>
      </w:tr>
      <w:tr w:rsidR="000C5716" w14:paraId="1A172DE3" w14:textId="77777777" w:rsidTr="000C5716">
        <w:trPr>
          <w:jc w:val="center"/>
        </w:trPr>
        <w:tc>
          <w:tcPr>
            <w:tcW w:w="3748" w:type="dxa"/>
          </w:tcPr>
          <w:p w14:paraId="4022EB37" w14:textId="3566B6B5" w:rsidR="000C5716" w:rsidRPr="000C5716" w:rsidRDefault="000C5716" w:rsidP="000C5716">
            <w:r w:rsidRPr="000C5716">
              <w:t>DFX_VISA_ORANGE</w:t>
            </w:r>
          </w:p>
        </w:tc>
        <w:tc>
          <w:tcPr>
            <w:tcW w:w="1997" w:type="dxa"/>
          </w:tcPr>
          <w:p w14:paraId="16A670FA" w14:textId="2180BC23" w:rsidR="000C5716" w:rsidRPr="000C5716" w:rsidRDefault="000C5716" w:rsidP="000C5716">
            <w:pPr>
              <w:jc w:val="center"/>
            </w:pPr>
            <w:r w:rsidRPr="000C5716">
              <w:t>2'b10</w:t>
            </w:r>
          </w:p>
        </w:tc>
        <w:tc>
          <w:tcPr>
            <w:tcW w:w="1997" w:type="dxa"/>
          </w:tcPr>
          <w:p w14:paraId="0A48F20D" w14:textId="65C635E8" w:rsidR="000C5716" w:rsidRPr="000C5716" w:rsidRDefault="000C5716" w:rsidP="000C5716">
            <w:pPr>
              <w:jc w:val="center"/>
              <w:rPr>
                <w:rFonts w:eastAsia="MS Gothic"/>
                <w:color w:val="000000"/>
              </w:rPr>
            </w:pPr>
            <w:r w:rsidRPr="000C5716">
              <w:rPr>
                <w:rFonts w:eastAsia="MS Gothic"/>
                <w:color w:val="000000"/>
              </w:rPr>
              <w:t>2'b10</w:t>
            </w:r>
          </w:p>
        </w:tc>
        <w:tc>
          <w:tcPr>
            <w:tcW w:w="2639" w:type="dxa"/>
          </w:tcPr>
          <w:p w14:paraId="2B7A9E49" w14:textId="36787ADE" w:rsidR="000C5716" w:rsidRDefault="000C5716" w:rsidP="000C5716">
            <w:pPr>
              <w:tabs>
                <w:tab w:val="right" w:pos="4490"/>
              </w:tabs>
            </w:pPr>
            <w:proofErr w:type="spellStart"/>
            <w:r>
              <w:t>SecurePlugin</w:t>
            </w:r>
            <w:proofErr w:type="spellEnd"/>
            <w:r>
              <w:t xml:space="preserve"> parameter</w:t>
            </w:r>
          </w:p>
        </w:tc>
      </w:tr>
      <w:tr w:rsidR="000C5716" w14:paraId="2FF039C0" w14:textId="77777777" w:rsidTr="000C5716">
        <w:trPr>
          <w:jc w:val="center"/>
        </w:trPr>
        <w:tc>
          <w:tcPr>
            <w:tcW w:w="3748" w:type="dxa"/>
          </w:tcPr>
          <w:p w14:paraId="48864295" w14:textId="436F1FD9" w:rsidR="000C5716" w:rsidRPr="000C5716" w:rsidRDefault="000C5716" w:rsidP="000C5716">
            <w:r w:rsidRPr="000C5716">
              <w:t>DFX_VISA_RED</w:t>
            </w:r>
          </w:p>
        </w:tc>
        <w:tc>
          <w:tcPr>
            <w:tcW w:w="1997" w:type="dxa"/>
          </w:tcPr>
          <w:p w14:paraId="61B51888" w14:textId="7D2C4EFC" w:rsidR="000C5716" w:rsidRPr="000C5716" w:rsidRDefault="000C5716" w:rsidP="000C5716">
            <w:pPr>
              <w:jc w:val="center"/>
            </w:pPr>
            <w:r w:rsidRPr="000C5716">
              <w:t>2'b00</w:t>
            </w:r>
          </w:p>
        </w:tc>
        <w:tc>
          <w:tcPr>
            <w:tcW w:w="1997" w:type="dxa"/>
          </w:tcPr>
          <w:p w14:paraId="7B7B0167" w14:textId="3857CDE5" w:rsidR="000C5716" w:rsidRPr="000C5716" w:rsidRDefault="000C5716" w:rsidP="000C5716">
            <w:pPr>
              <w:jc w:val="center"/>
              <w:rPr>
                <w:rFonts w:eastAsia="MS Gothic"/>
                <w:color w:val="000000"/>
              </w:rPr>
            </w:pPr>
            <w:r w:rsidRPr="000C5716">
              <w:rPr>
                <w:rFonts w:eastAsia="MS Gothic"/>
                <w:color w:val="000000"/>
              </w:rPr>
              <w:t>2'b00</w:t>
            </w:r>
          </w:p>
        </w:tc>
        <w:tc>
          <w:tcPr>
            <w:tcW w:w="2639" w:type="dxa"/>
          </w:tcPr>
          <w:p w14:paraId="38F1D11E" w14:textId="470E58E3" w:rsidR="000C5716" w:rsidRDefault="000C5716" w:rsidP="000C5716">
            <w:pPr>
              <w:tabs>
                <w:tab w:val="right" w:pos="4490"/>
              </w:tabs>
            </w:pPr>
            <w:proofErr w:type="spellStart"/>
            <w:r>
              <w:t>SecurePlugin</w:t>
            </w:r>
            <w:proofErr w:type="spellEnd"/>
            <w:r>
              <w:t xml:space="preserve"> parameter</w:t>
            </w:r>
          </w:p>
        </w:tc>
      </w:tr>
      <w:tr w:rsidR="000C5716" w14:paraId="7EA2324F" w14:textId="77777777" w:rsidTr="000C5716">
        <w:trPr>
          <w:jc w:val="center"/>
        </w:trPr>
        <w:tc>
          <w:tcPr>
            <w:tcW w:w="3748" w:type="dxa"/>
          </w:tcPr>
          <w:p w14:paraId="7490C342" w14:textId="3311218B" w:rsidR="000C5716" w:rsidRPr="000C5716" w:rsidRDefault="000C5716" w:rsidP="000C5716">
            <w:r w:rsidRPr="000C5716">
              <w:t>DFX_EARLYBOOT_FEATURE_ENABLE</w:t>
            </w:r>
          </w:p>
        </w:tc>
        <w:tc>
          <w:tcPr>
            <w:tcW w:w="1997" w:type="dxa"/>
          </w:tcPr>
          <w:p w14:paraId="709FB721" w14:textId="4892A966" w:rsidR="000C5716" w:rsidRPr="000C5716" w:rsidRDefault="000C5716" w:rsidP="000C5716">
            <w:pPr>
              <w:jc w:val="center"/>
            </w:pPr>
            <w:r>
              <w:t xml:space="preserve">{1’b0, </w:t>
            </w:r>
            <w:r w:rsidRPr="000C5716">
              <w:t>DFX_VISA_GREEN</w:t>
            </w:r>
            <w:r>
              <w:t>}</w:t>
            </w:r>
          </w:p>
        </w:tc>
        <w:tc>
          <w:tcPr>
            <w:tcW w:w="1997" w:type="dxa"/>
          </w:tcPr>
          <w:p w14:paraId="3A416C71" w14:textId="108BB260" w:rsidR="000C5716" w:rsidRPr="000C5716" w:rsidRDefault="000C5716" w:rsidP="000C5716">
            <w:pPr>
              <w:jc w:val="center"/>
              <w:rPr>
                <w:rFonts w:eastAsia="MS Gothic"/>
                <w:color w:val="000000"/>
              </w:rPr>
            </w:pPr>
            <w:r>
              <w:t xml:space="preserve">{1’b0, </w:t>
            </w:r>
            <w:r w:rsidRPr="000C5716">
              <w:t>DFX_VISA_GREEN</w:t>
            </w:r>
            <w:r>
              <w:t>}</w:t>
            </w:r>
          </w:p>
        </w:tc>
        <w:tc>
          <w:tcPr>
            <w:tcW w:w="2639" w:type="dxa"/>
          </w:tcPr>
          <w:p w14:paraId="7AEA03D6" w14:textId="0C74C5D3" w:rsidR="000C5716" w:rsidRDefault="000C5716" w:rsidP="000C5716">
            <w:pPr>
              <w:tabs>
                <w:tab w:val="right" w:pos="4490"/>
              </w:tabs>
            </w:pPr>
            <w:proofErr w:type="spellStart"/>
            <w:r>
              <w:t>SecurePlugin</w:t>
            </w:r>
            <w:proofErr w:type="spellEnd"/>
            <w:r>
              <w:t xml:space="preserve"> parameter</w:t>
            </w:r>
          </w:p>
        </w:tc>
      </w:tr>
      <w:tr w:rsidR="000C5716" w14:paraId="22C9D8F9" w14:textId="77777777" w:rsidTr="000C5716">
        <w:trPr>
          <w:jc w:val="center"/>
        </w:trPr>
        <w:tc>
          <w:tcPr>
            <w:tcW w:w="3748" w:type="dxa"/>
          </w:tcPr>
          <w:p w14:paraId="5C76A1DF" w14:textId="452AF387" w:rsidR="000C5716" w:rsidRPr="000C5716" w:rsidRDefault="000C5716" w:rsidP="00C25012">
            <w:pPr>
              <w:tabs>
                <w:tab w:val="left" w:pos="677"/>
              </w:tabs>
            </w:pPr>
            <w:r>
              <w:tab/>
            </w:r>
            <w:r w:rsidRPr="000C5716">
              <w:t>DFX_SECURE_POLICY_MATRIX</w:t>
            </w:r>
          </w:p>
        </w:tc>
        <w:tc>
          <w:tcPr>
            <w:tcW w:w="1997" w:type="dxa"/>
          </w:tcPr>
          <w:p w14:paraId="290639E5" w14:textId="77777777" w:rsidR="00F40179" w:rsidRPr="00612015" w:rsidRDefault="00F40179" w:rsidP="00F40179">
            <w:pPr>
              <w:rPr>
                <w:ins w:id="69" w:author="Correll, Ken" w:date="2019-02-07T10:07:00Z"/>
                <w:rFonts w:ascii="Calibri" w:hAnsi="Calibri"/>
                <w:sz w:val="22"/>
                <w:rPrChange w:id="70" w:author="Correll, Ken" w:date="2019-02-07T10:10:00Z">
                  <w:rPr>
                    <w:ins w:id="71" w:author="Correll, Ken" w:date="2019-02-07T10:07:00Z"/>
                    <w:rFonts w:ascii="Calibri" w:hAnsi="Calibri"/>
                    <w:color w:val="1F497D"/>
                    <w:sz w:val="22"/>
                  </w:rPr>
                </w:rPrChange>
              </w:rPr>
            </w:pPr>
            <w:ins w:id="72" w:author="Correll, Ken" w:date="2019-02-07T10:07:00Z">
              <w:r w:rsidRPr="00612015">
                <w:rPr>
                  <w:rPrChange w:id="73" w:author="Correll, Ken" w:date="2019-02-07T10:10:00Z">
                    <w:rPr>
                      <w:color w:val="1F497D"/>
                    </w:rPr>
                  </w:rPrChange>
                </w:rPr>
                <w:t>0x692492994519</w:t>
              </w:r>
            </w:ins>
          </w:p>
          <w:p w14:paraId="4E2CD51B" w14:textId="19E95FA0" w:rsidR="000C5716" w:rsidRDefault="000C5716" w:rsidP="000C5716">
            <w:pPr>
              <w:jc w:val="center"/>
            </w:pPr>
            <w:del w:id="74" w:author="Correll, Ken" w:date="2019-02-07T10:07:00Z">
              <w:r w:rsidRPr="000C5716" w:rsidDel="00F40179">
                <w:delText>0x692492854519</w:delText>
              </w:r>
            </w:del>
          </w:p>
        </w:tc>
        <w:tc>
          <w:tcPr>
            <w:tcW w:w="1997" w:type="dxa"/>
          </w:tcPr>
          <w:p w14:paraId="28F858A2" w14:textId="202ED302" w:rsidR="000C5716" w:rsidRDefault="000C5716" w:rsidP="000C5716">
            <w:pPr>
              <w:jc w:val="center"/>
            </w:pPr>
            <w:r w:rsidRPr="000C5716">
              <w:t>0x692492</w:t>
            </w:r>
            <w:ins w:id="75" w:author="Correll, Ken" w:date="2019-02-07T10:10:00Z">
              <w:r w:rsidR="00F40179">
                <w:t>99</w:t>
              </w:r>
            </w:ins>
            <w:del w:id="76" w:author="Correll, Ken" w:date="2019-02-07T10:10:00Z">
              <w:r w:rsidRPr="000C5716" w:rsidDel="00F40179">
                <w:delText>85</w:delText>
              </w:r>
            </w:del>
            <w:r w:rsidRPr="000C5716">
              <w:t>4519</w:t>
            </w:r>
          </w:p>
        </w:tc>
        <w:tc>
          <w:tcPr>
            <w:tcW w:w="2639" w:type="dxa"/>
          </w:tcPr>
          <w:p w14:paraId="5A6D00F0" w14:textId="76D5DC75" w:rsidR="000C5716" w:rsidRDefault="000C5716" w:rsidP="000C5716">
            <w:pPr>
              <w:tabs>
                <w:tab w:val="right" w:pos="4490"/>
              </w:tabs>
            </w:pPr>
            <w:proofErr w:type="spellStart"/>
            <w:r>
              <w:t>SecurePlugin</w:t>
            </w:r>
            <w:proofErr w:type="spellEnd"/>
            <w:r>
              <w:t xml:space="preserve"> parameter</w:t>
            </w:r>
          </w:p>
        </w:tc>
      </w:tr>
    </w:tbl>
    <w:p w14:paraId="26192427" w14:textId="77777777" w:rsidR="003956A2" w:rsidRPr="003956A2" w:rsidRDefault="003956A2" w:rsidP="003956A2">
      <w:pPr>
        <w:pStyle w:val="BodyText"/>
      </w:pPr>
    </w:p>
    <w:p w14:paraId="76EFDBEF" w14:textId="6EA855DE" w:rsidR="00257D4A" w:rsidRDefault="00D5485B" w:rsidP="00877B11">
      <w:pPr>
        <w:pStyle w:val="Heading4"/>
      </w:pPr>
      <w:r>
        <w:t xml:space="preserve">Functional </w:t>
      </w:r>
      <w:r w:rsidR="0077609B">
        <w:t>Interface Signals</w:t>
      </w:r>
    </w:p>
    <w:p w14:paraId="481BA6B1" w14:textId="5B74AD38" w:rsidR="009C540B" w:rsidRPr="00F91434" w:rsidRDefault="009C540B" w:rsidP="00F91434">
      <w:pPr>
        <w:pStyle w:val="BodyText"/>
      </w:pPr>
      <w:r>
        <w:t xml:space="preserve">NOTE: For </w:t>
      </w:r>
      <w:proofErr w:type="spellStart"/>
      <w:r>
        <w:t>pgcb_rst_b</w:t>
      </w:r>
      <w:proofErr w:type="spellEnd"/>
      <w:r>
        <w:t xml:space="preserve">, </w:t>
      </w:r>
      <w:proofErr w:type="spellStart"/>
      <w:r>
        <w:t>pok_reset_b</w:t>
      </w:r>
      <w:proofErr w:type="spellEnd"/>
      <w:r>
        <w:t xml:space="preserve">, </w:t>
      </w:r>
      <w:proofErr w:type="spellStart"/>
      <w:r>
        <w:t>ip_pm_wake</w:t>
      </w:r>
      <w:proofErr w:type="spellEnd"/>
      <w:r>
        <w:t xml:space="preserve">, </w:t>
      </w:r>
      <w:proofErr w:type="spellStart"/>
      <w:r>
        <w:t>pmrc</w:t>
      </w:r>
      <w:proofErr w:type="spellEnd"/>
      <w:r>
        <w:t xml:space="preserve"> domain is the same as the </w:t>
      </w:r>
      <w:proofErr w:type="spellStart"/>
      <w:r>
        <w:t>pm_ip_side_rst_</w:t>
      </w:r>
      <w:proofErr w:type="gramStart"/>
      <w:r>
        <w:t>b</w:t>
      </w:r>
      <w:proofErr w:type="spellEnd"/>
      <w:r>
        <w:t>[</w:t>
      </w:r>
      <w:proofErr w:type="spellStart"/>
      <w:proofErr w:type="gramEnd"/>
      <w:r>
        <w:t>pmrc</w:t>
      </w:r>
      <w:proofErr w:type="spellEnd"/>
      <w:r>
        <w:t xml:space="preserve"> domain] that is used for the endpoint the </w:t>
      </w:r>
      <w:proofErr w:type="spellStart"/>
      <w:r>
        <w:t>cdc_wrapper</w:t>
      </w:r>
      <w:proofErr w:type="spellEnd"/>
      <w:r>
        <w:t xml:space="preserve"> is connected to. </w:t>
      </w:r>
    </w:p>
    <w:tbl>
      <w:tblPr>
        <w:tblStyle w:val="TableClassic1"/>
        <w:tblW w:w="0" w:type="auto"/>
        <w:tblLook w:val="04A0" w:firstRow="1" w:lastRow="0" w:firstColumn="1" w:lastColumn="0" w:noHBand="0" w:noVBand="1"/>
      </w:tblPr>
      <w:tblGrid>
        <w:gridCol w:w="2814"/>
        <w:gridCol w:w="740"/>
        <w:gridCol w:w="1063"/>
        <w:gridCol w:w="4013"/>
      </w:tblGrid>
      <w:tr w:rsidR="007A016C" w14:paraId="08A19B10" w14:textId="77777777" w:rsidTr="004E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08837F3" w14:textId="51B7E5C5" w:rsidR="007A016C" w:rsidRDefault="007A016C" w:rsidP="007A016C">
            <w:pPr>
              <w:pStyle w:val="BodyText"/>
            </w:pPr>
            <w:r>
              <w:t>Name</w:t>
            </w:r>
          </w:p>
        </w:tc>
        <w:tc>
          <w:tcPr>
            <w:tcW w:w="740" w:type="dxa"/>
          </w:tcPr>
          <w:p w14:paraId="44D74676" w14:textId="16F6A8AF"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I/O</w:t>
            </w:r>
          </w:p>
        </w:tc>
        <w:tc>
          <w:tcPr>
            <w:tcW w:w="1063" w:type="dxa"/>
          </w:tcPr>
          <w:p w14:paraId="11B6E6E6" w14:textId="0FB20D8E"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Clock</w:t>
            </w:r>
          </w:p>
        </w:tc>
        <w:tc>
          <w:tcPr>
            <w:tcW w:w="4013" w:type="dxa"/>
          </w:tcPr>
          <w:p w14:paraId="30C4CAB7" w14:textId="3CBEBB1B"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7A016C" w14:paraId="3DA8BE7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C65A5A" w14:textId="42324B40" w:rsidR="007A016C" w:rsidRDefault="00504EA8" w:rsidP="009C648F">
            <w:pPr>
              <w:pStyle w:val="BodyText"/>
            </w:pPr>
            <w:proofErr w:type="spellStart"/>
            <w:r>
              <w:t>p</w:t>
            </w:r>
            <w:r w:rsidR="007A016C">
              <w:t>gcb_clk</w:t>
            </w:r>
            <w:proofErr w:type="spellEnd"/>
          </w:p>
        </w:tc>
        <w:tc>
          <w:tcPr>
            <w:tcW w:w="740" w:type="dxa"/>
          </w:tcPr>
          <w:p w14:paraId="6685089B" w14:textId="1CDA42C9"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Input</w:t>
            </w:r>
          </w:p>
        </w:tc>
        <w:tc>
          <w:tcPr>
            <w:tcW w:w="1063" w:type="dxa"/>
          </w:tcPr>
          <w:p w14:paraId="18A82151" w14:textId="7C40E691"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12CF56" w14:textId="0D588417"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 xml:space="preserve">Local PMA’s </w:t>
            </w:r>
            <w:proofErr w:type="spellStart"/>
            <w:r>
              <w:t>pmsb_clk</w:t>
            </w:r>
            <w:proofErr w:type="spellEnd"/>
            <w:r w:rsidR="000C5716">
              <w:t xml:space="preserve"> (x4 clock)</w:t>
            </w:r>
          </w:p>
        </w:tc>
      </w:tr>
      <w:tr w:rsidR="007A016C" w14:paraId="4DE6A0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A03CEB" w14:textId="576EAD4D" w:rsidR="007A016C" w:rsidRDefault="00504EA8" w:rsidP="009C648F">
            <w:pPr>
              <w:pStyle w:val="BodyText"/>
            </w:pPr>
            <w:proofErr w:type="spellStart"/>
            <w:r>
              <w:t>p</w:t>
            </w:r>
            <w:r w:rsidR="007A016C">
              <w:t>gcb_rst_b</w:t>
            </w:r>
            <w:proofErr w:type="spellEnd"/>
          </w:p>
        </w:tc>
        <w:tc>
          <w:tcPr>
            <w:tcW w:w="740" w:type="dxa"/>
          </w:tcPr>
          <w:p w14:paraId="574DBABE" w14:textId="287801C0"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Input</w:t>
            </w:r>
          </w:p>
        </w:tc>
        <w:tc>
          <w:tcPr>
            <w:tcW w:w="1063" w:type="dxa"/>
          </w:tcPr>
          <w:p w14:paraId="5C01EDC7" w14:textId="48E5227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10BD491" w14:textId="6166C527" w:rsidR="007A016C" w:rsidRDefault="009C540B"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t>[</w:t>
            </w:r>
            <w:proofErr w:type="spellStart"/>
            <w:r>
              <w:t>pmrc</w:t>
            </w:r>
            <w:proofErr w:type="spellEnd"/>
            <w:r>
              <w:t xml:space="preserve"> domain] </w:t>
            </w:r>
          </w:p>
        </w:tc>
      </w:tr>
      <w:tr w:rsidR="007A016C" w14:paraId="33818863"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3A3A40C" w14:textId="60110AA6" w:rsidR="007A016C" w:rsidRDefault="00877B11" w:rsidP="009C648F">
            <w:pPr>
              <w:pStyle w:val="BodyText"/>
            </w:pPr>
            <w:r>
              <w:t>C</w:t>
            </w:r>
            <w:r w:rsidR="007A016C">
              <w:t>lock</w:t>
            </w:r>
          </w:p>
        </w:tc>
        <w:tc>
          <w:tcPr>
            <w:tcW w:w="740" w:type="dxa"/>
          </w:tcPr>
          <w:p w14:paraId="57D92F08" w14:textId="0A0A63FE" w:rsidR="007A016C" w:rsidRDefault="006A6944" w:rsidP="009C648F">
            <w:pPr>
              <w:pStyle w:val="BodyText"/>
              <w:cnfStyle w:val="000000100000" w:firstRow="0" w:lastRow="0" w:firstColumn="0" w:lastColumn="0" w:oddVBand="0" w:evenVBand="0" w:oddHBand="1" w:evenHBand="0" w:firstRowFirstColumn="0" w:firstRowLastColumn="0" w:lastRowFirstColumn="0" w:lastRowLastColumn="0"/>
            </w:pPr>
            <w:r>
              <w:t>I</w:t>
            </w:r>
            <w:r w:rsidR="007A016C">
              <w:t>n</w:t>
            </w:r>
            <w:r>
              <w:t>put</w:t>
            </w:r>
          </w:p>
        </w:tc>
        <w:tc>
          <w:tcPr>
            <w:tcW w:w="1063" w:type="dxa"/>
          </w:tcPr>
          <w:p w14:paraId="41EE3B78" w14:textId="7B3B23DF"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4C9F72" w14:textId="77777777" w:rsidR="007A016C" w:rsidRDefault="007A016C" w:rsidP="004E10CF">
            <w:pPr>
              <w:pStyle w:val="BodyText"/>
              <w:spacing w:before="0" w:after="0"/>
              <w:cnfStyle w:val="000000100000" w:firstRow="0" w:lastRow="0" w:firstColumn="0" w:lastColumn="0" w:oddVBand="0" w:evenVBand="0" w:oddHBand="1" w:evenHBand="0" w:firstRowFirstColumn="0" w:firstRowLastColumn="0" w:lastRowFirstColumn="0" w:lastRowLastColumn="0"/>
            </w:pPr>
            <w:r>
              <w:t>Clock for the domain being controlled</w:t>
            </w:r>
          </w:p>
          <w:p w14:paraId="6B6C4435" w14:textId="1A745054" w:rsidR="006A6944" w:rsidRDefault="006A6944" w:rsidP="004E10CF">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side_clk</w:t>
            </w:r>
            <w:proofErr w:type="spellEnd"/>
            <w:r>
              <w:t xml:space="preserve"> or </w:t>
            </w:r>
            <w:proofErr w:type="spellStart"/>
            <w:r>
              <w:t>prim_clk</w:t>
            </w:r>
            <w:proofErr w:type="spellEnd"/>
          </w:p>
        </w:tc>
      </w:tr>
      <w:tr w:rsidR="007A016C" w14:paraId="15A586D0"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78A747A5" w14:textId="531B3521" w:rsidR="007A016C" w:rsidRDefault="00BC4C0A" w:rsidP="009C648F">
            <w:pPr>
              <w:pStyle w:val="BodyText"/>
            </w:pPr>
            <w:proofErr w:type="spellStart"/>
            <w:r>
              <w:t>c</w:t>
            </w:r>
            <w:r w:rsidR="007A016C">
              <w:t>lkack</w:t>
            </w:r>
            <w:proofErr w:type="spellEnd"/>
          </w:p>
        </w:tc>
        <w:tc>
          <w:tcPr>
            <w:tcW w:w="740" w:type="dxa"/>
          </w:tcPr>
          <w:p w14:paraId="447484FE" w14:textId="4BAAC217"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451EEE72" w14:textId="206A5233"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AE7403" w14:textId="4AA731D4" w:rsidR="007A016C" w:rsidRDefault="00BC4C0A" w:rsidP="009C648F">
            <w:pPr>
              <w:pStyle w:val="BodyText"/>
              <w:cnfStyle w:val="000000010000" w:firstRow="0" w:lastRow="0" w:firstColumn="0" w:lastColumn="0" w:oddVBand="0" w:evenVBand="0" w:oddHBand="0" w:evenHBand="1" w:firstRowFirstColumn="0" w:firstRowLastColumn="0" w:lastRowFirstColumn="0" w:lastRowLastColumn="0"/>
            </w:pPr>
            <w:r>
              <w:t>PMA</w:t>
            </w:r>
            <w:r w:rsidR="006A6944">
              <w:t xml:space="preserve"> or </w:t>
            </w:r>
            <w:proofErr w:type="spellStart"/>
            <w:r w:rsidR="006A6944">
              <w:t>clkreqaggr</w:t>
            </w:r>
            <w:proofErr w:type="spellEnd"/>
            <w:r>
              <w:t xml:space="preserve"> r</w:t>
            </w:r>
            <w:r w:rsidR="007A016C">
              <w:t xml:space="preserve">esponse to </w:t>
            </w:r>
            <w:proofErr w:type="spellStart"/>
            <w:r w:rsidR="007A016C">
              <w:t>clkreq</w:t>
            </w:r>
            <w:proofErr w:type="spellEnd"/>
            <w:r w:rsidR="007A016C">
              <w:t xml:space="preserve"> generated by </w:t>
            </w:r>
            <w:proofErr w:type="spellStart"/>
            <w:r w:rsidR="007A016C">
              <w:t>cdc_wrapper</w:t>
            </w:r>
            <w:proofErr w:type="spellEnd"/>
          </w:p>
        </w:tc>
      </w:tr>
      <w:tr w:rsidR="006A6944" w14:paraId="131FDA2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10C3321" w14:textId="5892311E" w:rsidR="006A6944" w:rsidRDefault="006A6944" w:rsidP="006A6944">
            <w:pPr>
              <w:pStyle w:val="BodyText"/>
            </w:pPr>
            <w:proofErr w:type="spellStart"/>
            <w:r>
              <w:t>clkreq</w:t>
            </w:r>
            <w:proofErr w:type="spellEnd"/>
          </w:p>
        </w:tc>
        <w:tc>
          <w:tcPr>
            <w:tcW w:w="740" w:type="dxa"/>
          </w:tcPr>
          <w:p w14:paraId="3C1258E6" w14:textId="70E4DCBF"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r>
              <w:t>Output</w:t>
            </w:r>
          </w:p>
        </w:tc>
        <w:tc>
          <w:tcPr>
            <w:tcW w:w="1063" w:type="dxa"/>
          </w:tcPr>
          <w:p w14:paraId="26E93637" w14:textId="0C7E49B2"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4013" w:type="dxa"/>
          </w:tcPr>
          <w:p w14:paraId="5BD19A78" w14:textId="6E392455" w:rsidR="006A6944"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Connect to PMA input or to </w:t>
            </w:r>
            <w:proofErr w:type="spellStart"/>
            <w:r>
              <w:t>clkreqaggr</w:t>
            </w:r>
            <w:proofErr w:type="spellEnd"/>
          </w:p>
        </w:tc>
      </w:tr>
      <w:tr w:rsidR="007A016C" w14:paraId="2ADC9A06"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18660" w14:textId="20B85098" w:rsidR="007A016C" w:rsidRDefault="00504EA8" w:rsidP="009C648F">
            <w:pPr>
              <w:pStyle w:val="BodyText"/>
            </w:pPr>
            <w:proofErr w:type="spellStart"/>
            <w:r>
              <w:t>p</w:t>
            </w:r>
            <w:r w:rsidR="007A016C">
              <w:t>ok_reset_b</w:t>
            </w:r>
            <w:proofErr w:type="spellEnd"/>
          </w:p>
        </w:tc>
        <w:tc>
          <w:tcPr>
            <w:tcW w:w="740" w:type="dxa"/>
          </w:tcPr>
          <w:p w14:paraId="28FCB5D1" w14:textId="7152E83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01D7DB76" w14:textId="3630BEE4"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10AEAC0" w14:textId="4A9AEEAC" w:rsidR="007A016C" w:rsidRDefault="00401838"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rsidR="00BE4A4F">
              <w:t>[</w:t>
            </w:r>
            <w:proofErr w:type="spellStart"/>
            <w:r w:rsidR="00BA7634">
              <w:t>pmrc</w:t>
            </w:r>
            <w:proofErr w:type="spellEnd"/>
            <w:r w:rsidR="00BA7634">
              <w:t xml:space="preserve"> domain</w:t>
            </w:r>
            <w:r w:rsidR="00BE4A4F">
              <w:t>]</w:t>
            </w:r>
            <w:r>
              <w:t xml:space="preserve"> </w:t>
            </w:r>
          </w:p>
        </w:tc>
      </w:tr>
      <w:tr w:rsidR="007A016C" w14:paraId="0EBABC6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C0DB397" w14:textId="3071AEE1" w:rsidR="007A016C" w:rsidRDefault="00504EA8" w:rsidP="009C648F">
            <w:pPr>
              <w:pStyle w:val="BodyText"/>
            </w:pPr>
            <w:proofErr w:type="spellStart"/>
            <w:r>
              <w:t>g</w:t>
            </w:r>
            <w:r w:rsidR="00401838">
              <w:t>clock_req_</w:t>
            </w:r>
            <w:proofErr w:type="gramStart"/>
            <w:r w:rsidR="00401838">
              <w:t>async</w:t>
            </w:r>
            <w:proofErr w:type="spellEnd"/>
            <w:r w:rsidR="00401838">
              <w:t>[</w:t>
            </w:r>
            <w:proofErr w:type="gramEnd"/>
            <w:r w:rsidR="00401838">
              <w:t>AREQ-1:0]</w:t>
            </w:r>
          </w:p>
        </w:tc>
        <w:tc>
          <w:tcPr>
            <w:tcW w:w="740" w:type="dxa"/>
          </w:tcPr>
          <w:p w14:paraId="64AF98C5" w14:textId="78678E20"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3F84B394" w14:textId="2A468ECE" w:rsidR="007A016C" w:rsidRDefault="00897C61"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60EA11D3" w14:textId="72A612A1"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Asynch</w:t>
            </w:r>
            <w:proofErr w:type="spellEnd"/>
            <w:r>
              <w:t xml:space="preserve"> clock requests</w:t>
            </w:r>
            <w:r w:rsidR="006A6944">
              <w:t xml:space="preserve"> from end point</w:t>
            </w:r>
          </w:p>
        </w:tc>
      </w:tr>
      <w:tr w:rsidR="00401838" w14:paraId="08374E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88ADAC0" w14:textId="2A574C74" w:rsidR="00401838" w:rsidRDefault="00504EA8" w:rsidP="00401838">
            <w:pPr>
              <w:pStyle w:val="BodyText"/>
              <w:spacing w:after="0"/>
            </w:pPr>
            <w:proofErr w:type="spellStart"/>
            <w:r>
              <w:t>i</w:t>
            </w:r>
            <w:r w:rsidR="00401838">
              <w:t>sm_fabric</w:t>
            </w:r>
            <w:proofErr w:type="spellEnd"/>
          </w:p>
          <w:p w14:paraId="3E9FC555" w14:textId="71F6CBF7" w:rsidR="00401838" w:rsidRDefault="00401838" w:rsidP="00401838">
            <w:pPr>
              <w:pStyle w:val="BodyText"/>
              <w:spacing w:before="0" w:after="0"/>
            </w:pPr>
            <w:r>
              <w:t>[</w:t>
            </w:r>
            <w:r w:rsidRPr="00401838">
              <w:t>NUM_EP_ATTACHED</w:t>
            </w:r>
            <w:r>
              <w:t>-1:0]</w:t>
            </w:r>
          </w:p>
        </w:tc>
        <w:tc>
          <w:tcPr>
            <w:tcW w:w="740" w:type="dxa"/>
          </w:tcPr>
          <w:p w14:paraId="12623223" w14:textId="23FF1042"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5C2A1D8A" w14:textId="00A7184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56BC1325" w14:textId="382C0CE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 xml:space="preserve">ISM bits for all the EP’s associated with this </w:t>
            </w:r>
            <w:proofErr w:type="spellStart"/>
            <w:r>
              <w:t>cdc_wrapper</w:t>
            </w:r>
            <w:proofErr w:type="spellEnd"/>
          </w:p>
        </w:tc>
      </w:tr>
      <w:tr w:rsidR="00401838" w14:paraId="2FF6F74A"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5433CCB" w14:textId="0A213A36" w:rsidR="00485966" w:rsidRDefault="00504EA8" w:rsidP="00401838">
            <w:pPr>
              <w:pStyle w:val="BodyText"/>
              <w:spacing w:after="0"/>
            </w:pPr>
            <w:proofErr w:type="spellStart"/>
            <w:r>
              <w:t>i</w:t>
            </w:r>
            <w:r w:rsidR="00401838">
              <w:t>sm_agent</w:t>
            </w:r>
            <w:proofErr w:type="spellEnd"/>
          </w:p>
          <w:p w14:paraId="37C2D17B" w14:textId="47EB2770" w:rsidR="00401838" w:rsidRPr="00BA7634" w:rsidRDefault="00485966" w:rsidP="00BA7634">
            <w:r>
              <w:t>[</w:t>
            </w:r>
            <w:r w:rsidRPr="00401838">
              <w:t>NUM_EP_ATTACHED</w:t>
            </w:r>
            <w:r>
              <w:t>-1:0]</w:t>
            </w:r>
          </w:p>
        </w:tc>
        <w:tc>
          <w:tcPr>
            <w:tcW w:w="740" w:type="dxa"/>
          </w:tcPr>
          <w:p w14:paraId="1F7FF56A" w14:textId="7081290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0AF6A9CB" w14:textId="38433FF6" w:rsidR="00401838" w:rsidRDefault="006A6944"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33DC92C2" w14:textId="29A51D9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 xml:space="preserve">ISM bits for all the EP’s associated with this </w:t>
            </w:r>
            <w:proofErr w:type="spellStart"/>
            <w:r>
              <w:t>cdc_wrapper</w:t>
            </w:r>
            <w:proofErr w:type="spellEnd"/>
          </w:p>
        </w:tc>
      </w:tr>
      <w:tr w:rsidR="00401838" w14:paraId="3BC2F4FB"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B2D0DC" w14:textId="5E678C7F" w:rsidR="00401838" w:rsidRDefault="00504EA8" w:rsidP="00401838">
            <w:pPr>
              <w:pStyle w:val="BodyText"/>
              <w:spacing w:after="0"/>
            </w:pPr>
            <w:proofErr w:type="spellStart"/>
            <w:r>
              <w:t>c</w:t>
            </w:r>
            <w:r w:rsidR="00401838">
              <w:t>fg_clkgate_disable</w:t>
            </w:r>
            <w:proofErr w:type="spellEnd"/>
          </w:p>
        </w:tc>
        <w:tc>
          <w:tcPr>
            <w:tcW w:w="740" w:type="dxa"/>
          </w:tcPr>
          <w:p w14:paraId="200335A1" w14:textId="6E8E544C"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362D33AF" w14:textId="543395A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7F24A460" w14:textId="0D05B485"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1628DFDE"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DEE686A" w14:textId="382EE1F9" w:rsidR="00401838" w:rsidRDefault="00504EA8" w:rsidP="00401838">
            <w:pPr>
              <w:pStyle w:val="BodyText"/>
              <w:spacing w:after="0"/>
            </w:pPr>
            <w:proofErr w:type="spellStart"/>
            <w:r>
              <w:t>c</w:t>
            </w:r>
            <w:r w:rsidR="00401838">
              <w:t>fg_clkreq_ctl_disable</w:t>
            </w:r>
            <w:proofErr w:type="spellEnd"/>
          </w:p>
        </w:tc>
        <w:tc>
          <w:tcPr>
            <w:tcW w:w="740" w:type="dxa"/>
          </w:tcPr>
          <w:p w14:paraId="7E287AE7" w14:textId="7E93894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71FFEC4C" w14:textId="7D0713AE"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2190D89" w14:textId="0FC9460C"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46FA09D4"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2ED4129" w14:textId="0708D9D2" w:rsidR="00401838" w:rsidRDefault="00504EA8" w:rsidP="00401838">
            <w:pPr>
              <w:pStyle w:val="BodyText"/>
              <w:spacing w:after="0"/>
            </w:pPr>
            <w:proofErr w:type="spellStart"/>
            <w:r>
              <w:t>c</w:t>
            </w:r>
            <w:r w:rsidR="00401838">
              <w:t>fg_clkgate_holdoff</w:t>
            </w:r>
            <w:proofErr w:type="spellEnd"/>
          </w:p>
        </w:tc>
        <w:tc>
          <w:tcPr>
            <w:tcW w:w="740" w:type="dxa"/>
          </w:tcPr>
          <w:p w14:paraId="52E97F7C" w14:textId="788BA2CA"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2CC9DB9" w14:textId="372969D7"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ECBAEB4" w14:textId="6EE4A4E8"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3F234F11"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95854F9" w14:textId="7B8BCA38" w:rsidR="00401838" w:rsidRDefault="00504EA8" w:rsidP="00401838">
            <w:pPr>
              <w:pStyle w:val="BodyText"/>
              <w:spacing w:after="0"/>
            </w:pPr>
            <w:proofErr w:type="spellStart"/>
            <w:r>
              <w:t>c</w:t>
            </w:r>
            <w:r w:rsidR="00401838">
              <w:t>fg_pwrgate_holdoff</w:t>
            </w:r>
            <w:proofErr w:type="spellEnd"/>
          </w:p>
        </w:tc>
        <w:tc>
          <w:tcPr>
            <w:tcW w:w="740" w:type="dxa"/>
          </w:tcPr>
          <w:p w14:paraId="1CC0779A" w14:textId="00ACF0A0"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1EB909B1" w14:textId="034EDEF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3BB58E5D" w14:textId="26D0E15B" w:rsidR="00401838" w:rsidRDefault="00BE4A4F" w:rsidP="00401838">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54A9FC2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EF7F1B" w14:textId="09E7B782" w:rsidR="00401838" w:rsidRDefault="00504EA8" w:rsidP="00401838">
            <w:pPr>
              <w:pStyle w:val="BodyText"/>
              <w:spacing w:after="0"/>
            </w:pPr>
            <w:proofErr w:type="spellStart"/>
            <w:r>
              <w:t>c</w:t>
            </w:r>
            <w:r w:rsidR="00401838">
              <w:t>fg_clkreq_off_holdoff</w:t>
            </w:r>
            <w:proofErr w:type="spellEnd"/>
          </w:p>
        </w:tc>
        <w:tc>
          <w:tcPr>
            <w:tcW w:w="740" w:type="dxa"/>
          </w:tcPr>
          <w:p w14:paraId="10EC1085" w14:textId="1548E90E" w:rsidR="00401838" w:rsidRDefault="00401838" w:rsidP="00401838">
            <w:pPr>
              <w:pStyle w:val="BodyText"/>
              <w:cnfStyle w:val="000000010000" w:firstRow="0" w:lastRow="0" w:firstColumn="0" w:lastColumn="0" w:oddVBand="0" w:evenVBand="0" w:oddHBand="0" w:evenHBand="1" w:firstRowFirstColumn="0" w:firstRowLastColumn="0" w:lastRowFirstColumn="0" w:lastRowLastColumn="0"/>
            </w:pPr>
            <w:r>
              <w:t xml:space="preserve">In </w:t>
            </w:r>
          </w:p>
        </w:tc>
        <w:tc>
          <w:tcPr>
            <w:tcW w:w="1063" w:type="dxa"/>
          </w:tcPr>
          <w:p w14:paraId="4B426C66" w14:textId="44926D51"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4553BB" w14:textId="67133456"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‘4</w:t>
            </w:r>
          </w:p>
        </w:tc>
      </w:tr>
      <w:tr w:rsidR="00401838" w14:paraId="090A1FC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FC7DA" w14:textId="1C5D6B18" w:rsidR="00401838" w:rsidRDefault="00504EA8" w:rsidP="00401838">
            <w:pPr>
              <w:pStyle w:val="BodyText"/>
              <w:spacing w:after="0"/>
            </w:pPr>
            <w:proofErr w:type="spellStart"/>
            <w:r>
              <w:t>c</w:t>
            </w:r>
            <w:r w:rsidR="00401838">
              <w:t>fg_clkreq_syncoff_holdoff</w:t>
            </w:r>
            <w:proofErr w:type="spellEnd"/>
          </w:p>
        </w:tc>
        <w:tc>
          <w:tcPr>
            <w:tcW w:w="740" w:type="dxa"/>
          </w:tcPr>
          <w:p w14:paraId="4BE2A52D" w14:textId="44589495"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50E784EA" w14:textId="40788542"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5CE2EF7B" w14:textId="416DCC45"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‘4</w:t>
            </w:r>
          </w:p>
        </w:tc>
      </w:tr>
      <w:tr w:rsidR="00401838" w14:paraId="5B2E7ACF"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06DB2BE" w14:textId="2DDD749D" w:rsidR="00401838" w:rsidRDefault="00504EA8" w:rsidP="00401838">
            <w:pPr>
              <w:pStyle w:val="BodyText"/>
              <w:spacing w:after="0"/>
            </w:pPr>
            <w:proofErr w:type="spellStart"/>
            <w:r>
              <w:t>f</w:t>
            </w:r>
            <w:r w:rsidR="00401838">
              <w:t>orcepgpok_pok</w:t>
            </w:r>
            <w:proofErr w:type="spellEnd"/>
          </w:p>
        </w:tc>
        <w:tc>
          <w:tcPr>
            <w:tcW w:w="740" w:type="dxa"/>
          </w:tcPr>
          <w:p w14:paraId="6B6EFF68" w14:textId="1D84EAE5"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1C493790" w14:textId="0F341A7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3FE54FAD" w14:textId="34C31114" w:rsidR="00401838" w:rsidRPr="00BC4C0A" w:rsidRDefault="006A6944">
            <w:pPr>
              <w:pStyle w:val="BodyText"/>
              <w:cnfStyle w:val="000000010000" w:firstRow="0" w:lastRow="0" w:firstColumn="0" w:lastColumn="0" w:oddVBand="0" w:evenVBand="0" w:oddHBand="0" w:evenHBand="1" w:firstRowFirstColumn="0" w:firstRowLastColumn="0" w:lastRowFirstColumn="0" w:lastRowLastColumn="0"/>
            </w:pPr>
            <w:r>
              <w:t xml:space="preserve">Type field [0] from decoded </w:t>
            </w:r>
            <w:proofErr w:type="spellStart"/>
            <w:r>
              <w:t>ForcePwrGatePOK</w:t>
            </w:r>
            <w:proofErr w:type="spellEnd"/>
            <w:r>
              <w:t xml:space="preserve"> message.  </w:t>
            </w:r>
          </w:p>
        </w:tc>
      </w:tr>
      <w:tr w:rsidR="00401838" w14:paraId="3DD444F4"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1AB49D" w14:textId="362B4195" w:rsidR="00401838" w:rsidRDefault="00504EA8" w:rsidP="00401838">
            <w:pPr>
              <w:pStyle w:val="BodyText"/>
              <w:spacing w:after="0"/>
            </w:pPr>
            <w:proofErr w:type="spellStart"/>
            <w:r>
              <w:t>f</w:t>
            </w:r>
            <w:r w:rsidR="00401838">
              <w:t>orcepgpok_pgreq</w:t>
            </w:r>
            <w:proofErr w:type="spellEnd"/>
          </w:p>
        </w:tc>
        <w:tc>
          <w:tcPr>
            <w:tcW w:w="740" w:type="dxa"/>
          </w:tcPr>
          <w:p w14:paraId="158FC7BA" w14:textId="083C6A3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47EDDD99" w14:textId="10C318A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B5B04D0" w14:textId="3A7308E1" w:rsidR="00401838" w:rsidRPr="00BC4C0A"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Type field [1] from decoded </w:t>
            </w:r>
            <w:proofErr w:type="spellStart"/>
            <w:r>
              <w:t>ForcePwrGatePOK</w:t>
            </w:r>
            <w:proofErr w:type="spellEnd"/>
            <w:r>
              <w:t xml:space="preserve"> message.    </w:t>
            </w:r>
          </w:p>
        </w:tc>
      </w:tr>
      <w:tr w:rsidR="00E935AA" w14:paraId="75F103A9"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1216BC24" w14:textId="106B4186" w:rsidR="00E935AA" w:rsidRPr="00401838" w:rsidRDefault="00504EA8" w:rsidP="00401838">
            <w:pPr>
              <w:pStyle w:val="BodyText"/>
              <w:spacing w:after="0"/>
            </w:pPr>
            <w:proofErr w:type="spellStart"/>
            <w:r>
              <w:t>i</w:t>
            </w:r>
            <w:r w:rsidR="00E935AA">
              <w:t>p_pg_wake</w:t>
            </w:r>
            <w:proofErr w:type="spellEnd"/>
          </w:p>
        </w:tc>
        <w:tc>
          <w:tcPr>
            <w:tcW w:w="740" w:type="dxa"/>
          </w:tcPr>
          <w:p w14:paraId="0D3C7CAF" w14:textId="6B2D49B4"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488039D" w14:textId="5292D18F"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0FF8729" w14:textId="3540FC04" w:rsidR="00E935AA" w:rsidRDefault="00BE4A4F"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w:t>
            </w:r>
            <w:r w:rsidR="00E935AA">
              <w:t>ip_wake</w:t>
            </w:r>
            <w:proofErr w:type="spellEnd"/>
            <w:r w:rsidR="00BC4C0A">
              <w:t>[</w:t>
            </w:r>
            <w:proofErr w:type="spellStart"/>
            <w:r w:rsidR="00BC4C0A">
              <w:t>pmrc</w:t>
            </w:r>
            <w:proofErr w:type="spellEnd"/>
            <w:r w:rsidR="00BC4C0A">
              <w:t xml:space="preserve"> domain]</w:t>
            </w:r>
          </w:p>
        </w:tc>
      </w:tr>
      <w:tr w:rsidR="003C5CE4" w14:paraId="39631F30"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CE88E4E" w14:textId="14B7AB13" w:rsidR="003C5CE4" w:rsidRDefault="006A6944" w:rsidP="00401838">
            <w:pPr>
              <w:pStyle w:val="BodyText"/>
              <w:spacing w:after="0"/>
            </w:pPr>
            <w:proofErr w:type="spellStart"/>
            <w:r>
              <w:t>p</w:t>
            </w:r>
            <w:r w:rsidR="003C5CE4">
              <w:t>ok</w:t>
            </w:r>
            <w:proofErr w:type="spellEnd"/>
          </w:p>
        </w:tc>
        <w:tc>
          <w:tcPr>
            <w:tcW w:w="740" w:type="dxa"/>
          </w:tcPr>
          <w:p w14:paraId="40A8184F" w14:textId="1317ACFA"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0BB95D9A" w14:textId="5734E4CD"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Clock</w:t>
            </w:r>
          </w:p>
        </w:tc>
        <w:tc>
          <w:tcPr>
            <w:tcW w:w="4013" w:type="dxa"/>
          </w:tcPr>
          <w:p w14:paraId="61489AAF" w14:textId="7F6340CF"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Connect to all the associated</w:t>
            </w:r>
            <w:r w:rsidR="00BC4C0A">
              <w:t xml:space="preserve"> endpoint</w:t>
            </w:r>
            <w:r>
              <w:t xml:space="preserve"> </w:t>
            </w:r>
            <w:proofErr w:type="spellStart"/>
            <w:r>
              <w:t>pok</w:t>
            </w:r>
            <w:proofErr w:type="spellEnd"/>
            <w:r>
              <w:t xml:space="preserve"> inputs</w:t>
            </w:r>
            <w:r w:rsidR="00BC4C0A">
              <w:t xml:space="preserve">, and to PMA input </w:t>
            </w:r>
            <w:proofErr w:type="spellStart"/>
            <w:r w:rsidR="00BC4C0A">
              <w:t>ip_pm_pok</w:t>
            </w:r>
            <w:proofErr w:type="spellEnd"/>
            <w:r w:rsidR="00BC4C0A">
              <w:t>[n]</w:t>
            </w:r>
          </w:p>
        </w:tc>
      </w:tr>
      <w:tr w:rsidR="003C5CE4" w14:paraId="6AB5178A"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319413A" w14:textId="1940B3EC" w:rsidR="003C5CE4" w:rsidRDefault="00504EA8" w:rsidP="00401838">
            <w:pPr>
              <w:pStyle w:val="BodyText"/>
              <w:spacing w:after="0"/>
            </w:pPr>
            <w:proofErr w:type="spellStart"/>
            <w:r>
              <w:t>g</w:t>
            </w:r>
            <w:r w:rsidR="003C5CE4">
              <w:t>clk_async_ack_synced</w:t>
            </w:r>
            <w:proofErr w:type="spellEnd"/>
          </w:p>
          <w:p w14:paraId="4F0F2332" w14:textId="3AE8207E" w:rsidR="003C5CE4" w:rsidRDefault="003C5CE4" w:rsidP="003C5CE4">
            <w:pPr>
              <w:pStyle w:val="BodyText"/>
              <w:spacing w:before="0" w:after="0"/>
            </w:pPr>
            <w:r>
              <w:t>[AREQ-1:0]</w:t>
            </w:r>
          </w:p>
        </w:tc>
        <w:tc>
          <w:tcPr>
            <w:tcW w:w="740" w:type="dxa"/>
          </w:tcPr>
          <w:p w14:paraId="12C6124E" w14:textId="5F938B28"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r>
              <w:t>out</w:t>
            </w:r>
          </w:p>
        </w:tc>
        <w:tc>
          <w:tcPr>
            <w:tcW w:w="1063" w:type="dxa"/>
          </w:tcPr>
          <w:p w14:paraId="53B8E558" w14:textId="18A72868" w:rsidR="003C5CE4" w:rsidRDefault="003C5CE4" w:rsidP="003C5CE4">
            <w:pPr>
              <w:pStyle w:val="BodyText"/>
              <w:tabs>
                <w:tab w:val="clear" w:pos="360"/>
              </w:tabs>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774344D8" w14:textId="714EBD43"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Ack</w:t>
            </w:r>
            <w:proofErr w:type="spellEnd"/>
            <w:r>
              <w:t xml:space="preserve"> for </w:t>
            </w:r>
            <w:proofErr w:type="spellStart"/>
            <w:r>
              <w:t>gclock_req_async</w:t>
            </w:r>
            <w:proofErr w:type="spellEnd"/>
            <w:r>
              <w:t xml:space="preserve"> inputs</w:t>
            </w:r>
          </w:p>
        </w:tc>
      </w:tr>
      <w:tr w:rsidR="003C5CE4" w14:paraId="6E0776D7"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F9358B" w14:textId="4731F12E" w:rsidR="003C5CE4" w:rsidRDefault="00504EA8" w:rsidP="00401838">
            <w:pPr>
              <w:pStyle w:val="BodyText"/>
              <w:spacing w:after="0"/>
            </w:pPr>
            <w:proofErr w:type="spellStart"/>
            <w:r>
              <w:t>i</w:t>
            </w:r>
            <w:r w:rsidR="003C5CE4">
              <w:t>sm_locked</w:t>
            </w:r>
            <w:proofErr w:type="spellEnd"/>
          </w:p>
        </w:tc>
        <w:tc>
          <w:tcPr>
            <w:tcW w:w="740" w:type="dxa"/>
          </w:tcPr>
          <w:p w14:paraId="6D87FAB9" w14:textId="263FFE8C"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14AA7442" w14:textId="652AA947" w:rsidR="003C5CE4" w:rsidRDefault="00267780" w:rsidP="003C5CE4">
            <w:pPr>
              <w:pStyle w:val="BodyText"/>
              <w:cnfStyle w:val="000000100000" w:firstRow="0" w:lastRow="0" w:firstColumn="0" w:lastColumn="0" w:oddVBand="0" w:evenVBand="0" w:oddHBand="1" w:evenHBand="0" w:firstRowFirstColumn="0" w:firstRowLastColumn="0" w:lastRowFirstColumn="0" w:lastRowLastColumn="0"/>
            </w:pPr>
            <w:r>
              <w:t>C</w:t>
            </w:r>
            <w:r w:rsidR="003C5CE4">
              <w:t>lock</w:t>
            </w:r>
          </w:p>
        </w:tc>
        <w:tc>
          <w:tcPr>
            <w:tcW w:w="4013" w:type="dxa"/>
          </w:tcPr>
          <w:p w14:paraId="6A3AD4ED" w14:textId="560C9EC4" w:rsidR="003C5CE4" w:rsidRDefault="00BE4A4F" w:rsidP="00401838">
            <w:pPr>
              <w:pStyle w:val="BodyText"/>
              <w:cnfStyle w:val="000000100000" w:firstRow="0" w:lastRow="0" w:firstColumn="0" w:lastColumn="0" w:oddVBand="0" w:evenVBand="0" w:oddHBand="1" w:evenHBand="0" w:firstRowFirstColumn="0" w:firstRowLastColumn="0" w:lastRowFirstColumn="0" w:lastRowLastColumn="0"/>
            </w:pPr>
            <w:r>
              <w:t xml:space="preserve">Connect to agent </w:t>
            </w:r>
            <w:proofErr w:type="spellStart"/>
            <w:r w:rsidR="00257AD3">
              <w:t>side_ism_lock_b</w:t>
            </w:r>
            <w:proofErr w:type="spellEnd"/>
          </w:p>
        </w:tc>
      </w:tr>
    </w:tbl>
    <w:p w14:paraId="2B08EB0A" w14:textId="3DF78176" w:rsidR="00427615" w:rsidRDefault="007A016C" w:rsidP="00877B11">
      <w:pPr>
        <w:pStyle w:val="BodyText"/>
      </w:pPr>
      <w:r>
        <w:t xml:space="preserve">  </w:t>
      </w:r>
      <w:bookmarkStart w:id="77" w:name="_Toc419982068"/>
      <w:bookmarkStart w:id="78" w:name="_Toc419982069"/>
      <w:bookmarkEnd w:id="77"/>
      <w:bookmarkEnd w:id="78"/>
    </w:p>
    <w:p w14:paraId="76306282" w14:textId="6A2866B1" w:rsidR="00524A76" w:rsidRDefault="00216B58" w:rsidP="00877B11">
      <w:pPr>
        <w:pStyle w:val="Heading3"/>
      </w:pPr>
      <w:bookmarkStart w:id="79" w:name="_Toc536798234"/>
      <w:r>
        <w:t xml:space="preserve">VISA, </w:t>
      </w:r>
      <w:proofErr w:type="spellStart"/>
      <w:r>
        <w:t>DFx</w:t>
      </w:r>
      <w:bookmarkEnd w:id="79"/>
      <w:proofErr w:type="spellEnd"/>
    </w:p>
    <w:p w14:paraId="647A0D0A" w14:textId="269DF6D4" w:rsidR="0076578C" w:rsidRDefault="00524A76" w:rsidP="00524A76">
      <w:pPr>
        <w:pStyle w:val="BodyText"/>
      </w:pPr>
      <w:r>
        <w:t xml:space="preserve">Visa lane assignments </w:t>
      </w:r>
      <w:r w:rsidR="0076578C">
        <w:t xml:space="preserve">are made by the DFD group and are maintained here: </w:t>
      </w:r>
      <w:hyperlink r:id="rId24" w:history="1">
        <w:r w:rsidR="0076578C" w:rsidRPr="006460D1">
          <w:rPr>
            <w:rStyle w:val="Hyperlink"/>
          </w:rPr>
          <w:t>https://sharepoint.amr.ith.intel.com/sites/10nmCon/CHASSIS/MsgChn/DFD/SitePages/Home.aspx</w:t>
        </w:r>
      </w:hyperlink>
      <w:r w:rsidR="0076578C">
        <w:t>.</w:t>
      </w:r>
    </w:p>
    <w:tbl>
      <w:tblPr>
        <w:tblStyle w:val="TableClassic1"/>
        <w:tblW w:w="0" w:type="auto"/>
        <w:tblLook w:val="04A0" w:firstRow="1" w:lastRow="0" w:firstColumn="1" w:lastColumn="0" w:noHBand="0" w:noVBand="1"/>
      </w:tblPr>
      <w:tblGrid>
        <w:gridCol w:w="3980"/>
        <w:gridCol w:w="1316"/>
        <w:gridCol w:w="1704"/>
        <w:gridCol w:w="1630"/>
      </w:tblGrid>
      <w:tr w:rsidR="0076578C" w14:paraId="2B4F1B10" w14:textId="77777777" w:rsidTr="00C2501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3772FB7" w14:textId="176DA0E3" w:rsidR="0076578C" w:rsidRDefault="0076578C" w:rsidP="0076578C">
            <w:pPr>
              <w:pStyle w:val="BodyText"/>
            </w:pPr>
            <w:r>
              <w:t>Name</w:t>
            </w:r>
          </w:p>
        </w:tc>
        <w:tc>
          <w:tcPr>
            <w:tcW w:w="1472" w:type="dxa"/>
          </w:tcPr>
          <w:p w14:paraId="3E6E738B" w14:textId="63C1E87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I/O</w:t>
            </w:r>
          </w:p>
        </w:tc>
        <w:tc>
          <w:tcPr>
            <w:tcW w:w="1450" w:type="dxa"/>
          </w:tcPr>
          <w:p w14:paraId="2E538346" w14:textId="21014DA5"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Clock</w:t>
            </w:r>
          </w:p>
        </w:tc>
        <w:tc>
          <w:tcPr>
            <w:tcW w:w="1728" w:type="dxa"/>
          </w:tcPr>
          <w:p w14:paraId="54DFDDDC" w14:textId="4A0C6FE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C4650E" w14:paraId="6261FB28" w14:textId="77777777" w:rsidTr="00C465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4CDFBFF" w14:textId="56F17E00" w:rsidR="0076578C" w:rsidRDefault="0076578C" w:rsidP="00C25012">
            <w:pPr>
              <w:pStyle w:val="BodyText"/>
              <w:spacing w:before="0" w:after="0"/>
            </w:pPr>
            <w:proofErr w:type="spellStart"/>
            <w:r w:rsidRPr="0076578C">
              <w:t>fismdfx_force_clkreq</w:t>
            </w:r>
            <w:proofErr w:type="spellEnd"/>
          </w:p>
        </w:tc>
        <w:tc>
          <w:tcPr>
            <w:tcW w:w="1472" w:type="dxa"/>
          </w:tcPr>
          <w:p w14:paraId="3D492E8B" w14:textId="249B4B5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input</w:t>
            </w:r>
          </w:p>
        </w:tc>
        <w:tc>
          <w:tcPr>
            <w:tcW w:w="1450" w:type="dxa"/>
          </w:tcPr>
          <w:p w14:paraId="3B8B5A38" w14:textId="08719CC5"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C10FA5F"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953709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57" w:type="dxa"/>
          </w:tcPr>
          <w:p w14:paraId="63ED160E" w14:textId="0DF63764" w:rsidR="0076578C" w:rsidRDefault="0076578C" w:rsidP="00C25012">
            <w:pPr>
              <w:pStyle w:val="BodyText"/>
              <w:spacing w:before="0" w:after="0"/>
            </w:pPr>
            <w:proofErr w:type="spellStart"/>
            <w:r w:rsidRPr="0076578C">
              <w:t>fscan_byprst_b</w:t>
            </w:r>
            <w:proofErr w:type="spellEnd"/>
            <w:r>
              <w:t>[1:0]</w:t>
            </w:r>
          </w:p>
        </w:tc>
        <w:tc>
          <w:tcPr>
            <w:tcW w:w="2157" w:type="dxa"/>
          </w:tcPr>
          <w:p w14:paraId="1973FFD7" w14:textId="0A719253"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2158" w:type="dxa"/>
          </w:tcPr>
          <w:p w14:paraId="122A8C09" w14:textId="7F0458CD"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2158" w:type="dxa"/>
          </w:tcPr>
          <w:p w14:paraId="054B003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2A90AF75"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112C59F" w14:textId="72995E36" w:rsidR="0076578C" w:rsidRDefault="0076578C" w:rsidP="00C25012">
            <w:pPr>
              <w:pStyle w:val="BodyText"/>
              <w:spacing w:before="0" w:after="0"/>
            </w:pPr>
            <w:proofErr w:type="spellStart"/>
            <w:r w:rsidRPr="0076578C">
              <w:t>fscan_rstbypen</w:t>
            </w:r>
            <w:proofErr w:type="spellEnd"/>
            <w:r w:rsidR="00C4650E">
              <w:t>[1:0]</w:t>
            </w:r>
          </w:p>
        </w:tc>
        <w:tc>
          <w:tcPr>
            <w:tcW w:w="1435" w:type="dxa"/>
          </w:tcPr>
          <w:p w14:paraId="48340ECC" w14:textId="42072F5A"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10287E22" w14:textId="00C020C0"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C7B8B0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33C50F43"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A7EC5B" w14:textId="1338878C" w:rsidR="0076578C" w:rsidRDefault="0076578C" w:rsidP="00C25012">
            <w:pPr>
              <w:pStyle w:val="BodyText"/>
              <w:spacing w:before="0" w:after="0"/>
            </w:pPr>
            <w:proofErr w:type="spellStart"/>
            <w:r w:rsidRPr="0076578C">
              <w:t>fscan_shiften</w:t>
            </w:r>
            <w:proofErr w:type="spellEnd"/>
          </w:p>
        </w:tc>
        <w:tc>
          <w:tcPr>
            <w:tcW w:w="1435" w:type="dxa"/>
          </w:tcPr>
          <w:p w14:paraId="44231229" w14:textId="28B06830"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107C8417" w14:textId="65B52536"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3E42DFD"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6E8D8798"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29E75AB4" w14:textId="54B803EB" w:rsidR="0076578C" w:rsidRDefault="0076578C" w:rsidP="00C25012">
            <w:pPr>
              <w:pStyle w:val="BodyText"/>
              <w:spacing w:before="0" w:after="0"/>
            </w:pPr>
            <w:proofErr w:type="spellStart"/>
            <w:r w:rsidRPr="0076578C">
              <w:t>fscan_latchopen</w:t>
            </w:r>
            <w:proofErr w:type="spellEnd"/>
          </w:p>
        </w:tc>
        <w:tc>
          <w:tcPr>
            <w:tcW w:w="1435" w:type="dxa"/>
          </w:tcPr>
          <w:p w14:paraId="2B8F6B4E" w14:textId="1299C0C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1466DA" w14:textId="7161830C"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01BA9908"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692FEECE"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697BB32" w14:textId="374B5611" w:rsidR="0076578C" w:rsidRDefault="0076578C" w:rsidP="00C25012">
            <w:pPr>
              <w:pStyle w:val="BodyText"/>
              <w:spacing w:before="0" w:after="0"/>
            </w:pPr>
            <w:proofErr w:type="spellStart"/>
            <w:r w:rsidRPr="0076578C">
              <w:t>fscan_latchclosed_b</w:t>
            </w:r>
            <w:proofErr w:type="spellEnd"/>
          </w:p>
        </w:tc>
        <w:tc>
          <w:tcPr>
            <w:tcW w:w="1435" w:type="dxa"/>
          </w:tcPr>
          <w:p w14:paraId="45F54A00" w14:textId="2F851C69"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6E24BDDC" w14:textId="44ED676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294954A"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34BED8C4"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E93424" w14:textId="6C5643E0" w:rsidR="0076578C" w:rsidRDefault="0076578C" w:rsidP="00C25012">
            <w:pPr>
              <w:pStyle w:val="BodyText"/>
              <w:spacing w:before="0" w:after="0"/>
            </w:pPr>
            <w:proofErr w:type="spellStart"/>
            <w:r w:rsidRPr="0076578C">
              <w:t>fscan_clkungate</w:t>
            </w:r>
            <w:proofErr w:type="spellEnd"/>
          </w:p>
        </w:tc>
        <w:tc>
          <w:tcPr>
            <w:tcW w:w="1435" w:type="dxa"/>
          </w:tcPr>
          <w:p w14:paraId="03824B15" w14:textId="209FAFA1"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871DCD" w14:textId="62A3F68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328F0BA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78FFA627"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430F8B" w14:textId="3C632C78" w:rsidR="0076578C" w:rsidRPr="0076578C" w:rsidRDefault="0076578C" w:rsidP="00C25012">
            <w:pPr>
              <w:pStyle w:val="BodyText"/>
              <w:spacing w:before="0" w:after="0"/>
            </w:pPr>
            <w:proofErr w:type="spellStart"/>
            <w:r w:rsidRPr="0076578C">
              <w:t>fscan_clkungate_syn</w:t>
            </w:r>
            <w:proofErr w:type="spellEnd"/>
          </w:p>
        </w:tc>
        <w:tc>
          <w:tcPr>
            <w:tcW w:w="1435" w:type="dxa"/>
          </w:tcPr>
          <w:p w14:paraId="10B83EEF" w14:textId="292171E8"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07531EFC" w14:textId="7BD50F7B"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AD859F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2750AC9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F759724" w14:textId="103C3080" w:rsidR="0076578C" w:rsidRPr="0076578C" w:rsidRDefault="0076578C" w:rsidP="00C25012">
            <w:pPr>
              <w:pStyle w:val="BodyText"/>
              <w:spacing w:before="0" w:after="0"/>
            </w:pPr>
            <w:proofErr w:type="spellStart"/>
            <w:r w:rsidRPr="0076578C">
              <w:t>fscan_mode</w:t>
            </w:r>
            <w:proofErr w:type="spellEnd"/>
          </w:p>
        </w:tc>
        <w:tc>
          <w:tcPr>
            <w:tcW w:w="1435" w:type="dxa"/>
          </w:tcPr>
          <w:p w14:paraId="2D33F341" w14:textId="031B908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D07E0C7" w14:textId="37BFE44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246F5CD"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E65E02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63D580" w14:textId="7F7CD4AB" w:rsidR="0076578C" w:rsidRPr="0076578C" w:rsidRDefault="0076578C" w:rsidP="00C25012">
            <w:pPr>
              <w:pStyle w:val="BodyText"/>
              <w:spacing w:before="0" w:after="0"/>
            </w:pPr>
            <w:proofErr w:type="spellStart"/>
            <w:r w:rsidRPr="0076578C">
              <w:t>fscan_sdi</w:t>
            </w:r>
            <w:proofErr w:type="spellEnd"/>
          </w:p>
        </w:tc>
        <w:tc>
          <w:tcPr>
            <w:tcW w:w="1435" w:type="dxa"/>
          </w:tcPr>
          <w:p w14:paraId="10023F28" w14:textId="19C9720C"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73" w:type="dxa"/>
          </w:tcPr>
          <w:p w14:paraId="413DA917" w14:textId="57A58F1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758C9CBC"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56AFD49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78ABAB0" w14:textId="5F996F83" w:rsidR="0076578C" w:rsidRPr="0076578C" w:rsidRDefault="0076578C" w:rsidP="00C25012">
            <w:pPr>
              <w:pStyle w:val="BodyText"/>
              <w:spacing w:before="0" w:after="0"/>
            </w:pPr>
            <w:proofErr w:type="spellStart"/>
            <w:r w:rsidRPr="0076578C">
              <w:t>ascan_sdo</w:t>
            </w:r>
            <w:proofErr w:type="spellEnd"/>
          </w:p>
        </w:tc>
        <w:tc>
          <w:tcPr>
            <w:tcW w:w="1435" w:type="dxa"/>
          </w:tcPr>
          <w:p w14:paraId="3028D3F2" w14:textId="6F05CF43"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73" w:type="dxa"/>
          </w:tcPr>
          <w:p w14:paraId="2957B4DF" w14:textId="12C8BD66"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24C28D3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2EF17A48"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47B5B90" w14:textId="3E7457A5" w:rsidR="00C4650E" w:rsidRPr="0076578C" w:rsidRDefault="00C4650E" w:rsidP="00C25012">
            <w:pPr>
              <w:pStyle w:val="BodyText"/>
              <w:spacing w:before="0" w:after="0"/>
            </w:pPr>
            <w:proofErr w:type="spellStart"/>
            <w:r w:rsidRPr="0076578C">
              <w:t>fglobal_visa_start_id_pgcb_clk</w:t>
            </w:r>
            <w:proofErr w:type="spellEnd"/>
            <w:r>
              <w:t>[8:0]</w:t>
            </w:r>
          </w:p>
        </w:tc>
        <w:tc>
          <w:tcPr>
            <w:tcW w:w="1435" w:type="dxa"/>
          </w:tcPr>
          <w:p w14:paraId="3B7498E0" w14:textId="6235E916" w:rsidR="00C4650E"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947FA0">
              <w:t>I</w:t>
            </w:r>
            <w:r w:rsidR="00C4650E" w:rsidRPr="00947FA0">
              <w:t>nput</w:t>
            </w:r>
          </w:p>
        </w:tc>
        <w:tc>
          <w:tcPr>
            <w:tcW w:w="1473" w:type="dxa"/>
          </w:tcPr>
          <w:p w14:paraId="0319A311" w14:textId="34EA84F6"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42" w:type="dxa"/>
          </w:tcPr>
          <w:p w14:paraId="099186EA" w14:textId="77777777"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7AACD9BE"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693E452" w14:textId="77798170" w:rsidR="00C4650E" w:rsidRPr="0076578C" w:rsidRDefault="00C4650E" w:rsidP="00C25012">
            <w:pPr>
              <w:pStyle w:val="BodyText"/>
              <w:spacing w:before="0" w:after="0"/>
            </w:pPr>
            <w:proofErr w:type="spellStart"/>
            <w:r w:rsidRPr="0076578C">
              <w:t>fglobal_visa_start_id_clk</w:t>
            </w:r>
            <w:proofErr w:type="spellEnd"/>
            <w:r>
              <w:t>[8:0]</w:t>
            </w:r>
          </w:p>
        </w:tc>
        <w:tc>
          <w:tcPr>
            <w:tcW w:w="1472" w:type="dxa"/>
          </w:tcPr>
          <w:p w14:paraId="62AAF7A0" w14:textId="5E1D50D6" w:rsidR="00C4650E"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947FA0">
              <w:t>I</w:t>
            </w:r>
            <w:r w:rsidR="00C4650E" w:rsidRPr="00947FA0">
              <w:t>nput</w:t>
            </w:r>
          </w:p>
        </w:tc>
        <w:tc>
          <w:tcPr>
            <w:tcW w:w="1450" w:type="dxa"/>
          </w:tcPr>
          <w:p w14:paraId="53EAAD29" w14:textId="35832183"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D01D748" w14:textId="77777777"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89B7F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E877E56" w14:textId="78512559" w:rsidR="0076578C" w:rsidRPr="0076578C" w:rsidRDefault="0076578C" w:rsidP="00C25012">
            <w:pPr>
              <w:pStyle w:val="BodyText"/>
              <w:spacing w:before="0" w:after="0"/>
            </w:pPr>
            <w:proofErr w:type="spellStart"/>
            <w:r w:rsidRPr="0076578C">
              <w:t>fvisa_serstrb</w:t>
            </w:r>
            <w:proofErr w:type="spellEnd"/>
          </w:p>
        </w:tc>
        <w:tc>
          <w:tcPr>
            <w:tcW w:w="1472" w:type="dxa"/>
          </w:tcPr>
          <w:p w14:paraId="4F06640F" w14:textId="17BED3F9"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433983D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083BAA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BD371D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9D6A371" w14:textId="78FAF0C5" w:rsidR="0076578C" w:rsidRPr="0076578C" w:rsidRDefault="0076578C" w:rsidP="00C25012">
            <w:pPr>
              <w:pStyle w:val="BodyText"/>
              <w:spacing w:before="0" w:after="0"/>
            </w:pPr>
            <w:proofErr w:type="spellStart"/>
            <w:r w:rsidRPr="0076578C">
              <w:t>fvisa_frame</w:t>
            </w:r>
            <w:proofErr w:type="spellEnd"/>
          </w:p>
        </w:tc>
        <w:tc>
          <w:tcPr>
            <w:tcW w:w="1472" w:type="dxa"/>
          </w:tcPr>
          <w:p w14:paraId="1A490849" w14:textId="01B5BA59"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7ECF9103" w14:textId="25110705" w:rsidR="0076578C" w:rsidRDefault="0023029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7BFB1EA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DB78A3"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4CB1EA" w14:textId="451E36E2" w:rsidR="0076578C" w:rsidRPr="0076578C" w:rsidRDefault="0076578C" w:rsidP="00C25012">
            <w:pPr>
              <w:pStyle w:val="BodyText"/>
              <w:spacing w:before="0" w:after="0"/>
            </w:pPr>
            <w:proofErr w:type="spellStart"/>
            <w:r w:rsidRPr="0076578C">
              <w:t>fvisa_serdata</w:t>
            </w:r>
            <w:proofErr w:type="spellEnd"/>
          </w:p>
        </w:tc>
        <w:tc>
          <w:tcPr>
            <w:tcW w:w="1472" w:type="dxa"/>
          </w:tcPr>
          <w:p w14:paraId="0F524B08" w14:textId="1B6C88F7"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63153078" w14:textId="1946FE72" w:rsidR="0076578C" w:rsidRDefault="0023029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EF15F22"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116DAA8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CAB1AF0" w14:textId="06A7824A" w:rsidR="0076578C" w:rsidRPr="0076578C" w:rsidRDefault="0076578C" w:rsidP="00C25012">
            <w:pPr>
              <w:pStyle w:val="BodyText"/>
              <w:spacing w:before="0" w:after="0"/>
            </w:pPr>
            <w:proofErr w:type="spellStart"/>
            <w:r w:rsidRPr="0076578C">
              <w:t>avisa_debug_data_pgcb_clk</w:t>
            </w:r>
            <w:proofErr w:type="spellEnd"/>
            <w:r>
              <w:t>[7:0]</w:t>
            </w:r>
          </w:p>
        </w:tc>
        <w:tc>
          <w:tcPr>
            <w:tcW w:w="1472" w:type="dxa"/>
          </w:tcPr>
          <w:p w14:paraId="4B356378" w14:textId="54C0F578"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5A35DD37" w14:textId="63062E4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1728" w:type="dxa"/>
          </w:tcPr>
          <w:p w14:paraId="5F74730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50ABF05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CC437CC" w14:textId="32DDE606" w:rsidR="0076578C" w:rsidRPr="0076578C" w:rsidRDefault="0076578C" w:rsidP="00C25012">
            <w:pPr>
              <w:pStyle w:val="BodyText"/>
              <w:spacing w:before="0" w:after="0"/>
            </w:pPr>
            <w:proofErr w:type="spellStart"/>
            <w:r w:rsidRPr="0076578C">
              <w:t>avisa_strb_clk_pgcb_clk</w:t>
            </w:r>
            <w:proofErr w:type="spellEnd"/>
          </w:p>
        </w:tc>
        <w:tc>
          <w:tcPr>
            <w:tcW w:w="1472" w:type="dxa"/>
          </w:tcPr>
          <w:p w14:paraId="1E9D7676" w14:textId="568398A6"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9D64F2E" w14:textId="5D1FFB0D"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28" w:type="dxa"/>
          </w:tcPr>
          <w:p w14:paraId="4DA86809"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7F865021"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AF4510E" w14:textId="305A2BCF" w:rsidR="0076578C" w:rsidRPr="0076578C" w:rsidRDefault="0076578C" w:rsidP="00C25012">
            <w:pPr>
              <w:pStyle w:val="BodyText"/>
              <w:spacing w:before="0" w:after="0"/>
            </w:pPr>
            <w:proofErr w:type="spellStart"/>
            <w:r w:rsidRPr="0076578C">
              <w:t>avisa_debug_data_clk</w:t>
            </w:r>
            <w:proofErr w:type="spellEnd"/>
            <w:r>
              <w:t>[15:0]</w:t>
            </w:r>
          </w:p>
        </w:tc>
        <w:tc>
          <w:tcPr>
            <w:tcW w:w="1472" w:type="dxa"/>
          </w:tcPr>
          <w:p w14:paraId="59D64D0B" w14:textId="0D8B8B84"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0D56795D" w14:textId="2B3CB64A"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497A9A82"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35E2BFF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CDD4AA" w14:textId="5ECEB41F" w:rsidR="0076578C" w:rsidRPr="0076578C" w:rsidRDefault="0076578C" w:rsidP="00C25012">
            <w:pPr>
              <w:pStyle w:val="BodyText"/>
              <w:spacing w:before="0" w:after="0"/>
            </w:pPr>
            <w:proofErr w:type="spellStart"/>
            <w:r w:rsidRPr="0076578C">
              <w:t>avisa_strb_clk_clock</w:t>
            </w:r>
            <w:proofErr w:type="spellEnd"/>
            <w:r>
              <w:t>[1:0]</w:t>
            </w:r>
          </w:p>
        </w:tc>
        <w:tc>
          <w:tcPr>
            <w:tcW w:w="1472" w:type="dxa"/>
          </w:tcPr>
          <w:p w14:paraId="5C6479C3" w14:textId="234A376E"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5A01F5C" w14:textId="0C5EC518"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ADFC70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71D477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F5FAF0B" w14:textId="6A5C117E" w:rsidR="0076578C" w:rsidRPr="0076578C" w:rsidRDefault="0076578C" w:rsidP="00C25012">
            <w:pPr>
              <w:pStyle w:val="BodyText"/>
              <w:spacing w:before="0" w:after="0"/>
            </w:pPr>
            <w:proofErr w:type="spellStart"/>
            <w:r w:rsidRPr="0076578C">
              <w:t>fdfx_powergood</w:t>
            </w:r>
            <w:proofErr w:type="spellEnd"/>
          </w:p>
        </w:tc>
        <w:tc>
          <w:tcPr>
            <w:tcW w:w="1472" w:type="dxa"/>
          </w:tcPr>
          <w:p w14:paraId="34CB0C05" w14:textId="56DF536F"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6C98D92E" w14:textId="1D20292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3ED0B0D9"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6AA31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CD03202" w14:textId="28D15F34" w:rsidR="0076578C" w:rsidRPr="0076578C" w:rsidRDefault="0076578C" w:rsidP="00C25012">
            <w:pPr>
              <w:pStyle w:val="BodyText"/>
              <w:spacing w:before="0" w:after="0"/>
            </w:pPr>
            <w:proofErr w:type="spellStart"/>
            <w:r w:rsidRPr="0076578C">
              <w:t>fdfx_secure_</w:t>
            </w:r>
            <w:proofErr w:type="gramStart"/>
            <w:r w:rsidRPr="0076578C">
              <w:t>policy</w:t>
            </w:r>
            <w:proofErr w:type="spellEnd"/>
            <w:r w:rsidRPr="0076578C">
              <w:t>[</w:t>
            </w:r>
            <w:proofErr w:type="gramEnd"/>
            <w:r w:rsidRPr="0076578C">
              <w:t>DFX_SECURE_WIDTH-1:0]</w:t>
            </w:r>
          </w:p>
        </w:tc>
        <w:tc>
          <w:tcPr>
            <w:tcW w:w="1472" w:type="dxa"/>
          </w:tcPr>
          <w:p w14:paraId="2A1B3106" w14:textId="4B0BA075"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3472CB" w14:textId="52CE9915"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rsidRPr="00C4650E">
              <w:t>policy_update</w:t>
            </w:r>
            <w:proofErr w:type="spellEnd"/>
          </w:p>
        </w:tc>
        <w:tc>
          <w:tcPr>
            <w:tcW w:w="1728" w:type="dxa"/>
          </w:tcPr>
          <w:p w14:paraId="2724B7C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031DE65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ACDA28C" w14:textId="6BEAF506" w:rsidR="0076578C" w:rsidRPr="0076578C" w:rsidRDefault="0076578C" w:rsidP="00C25012">
            <w:pPr>
              <w:pStyle w:val="BodyText"/>
              <w:spacing w:before="0" w:after="0"/>
            </w:pPr>
            <w:proofErr w:type="spellStart"/>
            <w:r w:rsidRPr="0076578C">
              <w:t>fdfx_earlyboot_exit</w:t>
            </w:r>
            <w:proofErr w:type="spellEnd"/>
          </w:p>
        </w:tc>
        <w:tc>
          <w:tcPr>
            <w:tcW w:w="1472" w:type="dxa"/>
          </w:tcPr>
          <w:p w14:paraId="7DE19A77" w14:textId="39F0970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2EFBD9E" w14:textId="4DA38EC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524A2FF0"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27225E"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221E386" w14:textId="4621F34A" w:rsidR="0076578C" w:rsidRPr="0076578C" w:rsidRDefault="0076578C" w:rsidP="00C25012">
            <w:pPr>
              <w:pStyle w:val="BodyText"/>
              <w:spacing w:before="0" w:after="0"/>
            </w:pPr>
            <w:proofErr w:type="spellStart"/>
            <w:r w:rsidRPr="0076578C">
              <w:t>fdfx_policy_update</w:t>
            </w:r>
            <w:proofErr w:type="spellEnd"/>
          </w:p>
        </w:tc>
        <w:tc>
          <w:tcPr>
            <w:tcW w:w="1472" w:type="dxa"/>
          </w:tcPr>
          <w:p w14:paraId="3922375D" w14:textId="51BB89CA"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B2C0A6"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495A6A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3B0B614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4DF36EC" w14:textId="0979E6E3" w:rsidR="0076578C" w:rsidRPr="0076578C" w:rsidRDefault="0076578C" w:rsidP="00C25012">
            <w:pPr>
              <w:pStyle w:val="BodyText"/>
              <w:spacing w:before="0" w:after="0"/>
            </w:pPr>
            <w:proofErr w:type="spellStart"/>
            <w:r w:rsidRPr="0076578C">
              <w:t>oem_secure_</w:t>
            </w:r>
            <w:proofErr w:type="gramStart"/>
            <w:r w:rsidRPr="0076578C">
              <w:t>policy</w:t>
            </w:r>
            <w:proofErr w:type="spellEnd"/>
            <w:r w:rsidRPr="0076578C">
              <w:t>[</w:t>
            </w:r>
            <w:proofErr w:type="gramEnd"/>
            <w:r w:rsidRPr="0076578C">
              <w:t>DFX_SECURE_WIDTH-1:0]</w:t>
            </w:r>
          </w:p>
        </w:tc>
        <w:tc>
          <w:tcPr>
            <w:tcW w:w="1472" w:type="dxa"/>
          </w:tcPr>
          <w:p w14:paraId="124AEF34" w14:textId="079837B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FC764D9" w14:textId="0DA01555"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rsidRPr="00C4650E">
              <w:t>policy_update</w:t>
            </w:r>
            <w:proofErr w:type="spellEnd"/>
          </w:p>
        </w:tc>
        <w:tc>
          <w:tcPr>
            <w:tcW w:w="1728" w:type="dxa"/>
          </w:tcPr>
          <w:p w14:paraId="7F74B33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bl>
    <w:p w14:paraId="177C301F" w14:textId="77777777" w:rsidR="0076578C" w:rsidRDefault="0076578C" w:rsidP="00524A76">
      <w:pPr>
        <w:pStyle w:val="BodyText"/>
      </w:pPr>
    </w:p>
    <w:p w14:paraId="4EBCF13B" w14:textId="66996AE9" w:rsidR="007B3E32" w:rsidRPr="00C25012" w:rsidRDefault="007B3E32" w:rsidP="00524A76">
      <w:pPr>
        <w:pStyle w:val="BodyText"/>
      </w:pPr>
      <w:r>
        <w:t xml:space="preserve">For wave1 IP’s only:  </w:t>
      </w:r>
      <w:r w:rsidR="004E10CF" w:rsidRPr="007B3E32">
        <w:t xml:space="preserve">Note that the clock associated with </w:t>
      </w:r>
      <w:proofErr w:type="spellStart"/>
      <w:r w:rsidR="004E10CF" w:rsidRPr="007B3E32">
        <w:t>avisa_debug_data_clk</w:t>
      </w:r>
      <w:proofErr w:type="spellEnd"/>
      <w:r w:rsidR="004E10CF" w:rsidRPr="007B3E32">
        <w:t xml:space="preserve"> should be the same clock that is connected to the </w:t>
      </w:r>
      <w:proofErr w:type="spellStart"/>
      <w:r w:rsidR="004E10CF" w:rsidRPr="007B3E32">
        <w:t>cdc_wrapper.clock</w:t>
      </w:r>
      <w:proofErr w:type="spellEnd"/>
      <w:r w:rsidR="004E10CF" w:rsidRPr="007B3E32">
        <w:t xml:space="preserve"> pin, but directly from the CCDU to the </w:t>
      </w:r>
      <w:proofErr w:type="spellStart"/>
      <w:r w:rsidR="004E10CF" w:rsidRPr="007B3E32">
        <w:t>adl</w:t>
      </w:r>
      <w:proofErr w:type="spellEnd"/>
      <w:r w:rsidR="004E10CF" w:rsidRPr="007B3E32">
        <w:t>.</w:t>
      </w:r>
    </w:p>
    <w:p w14:paraId="15711A11" w14:textId="2E07BD63" w:rsidR="007B3E32" w:rsidRPr="007B3E32" w:rsidRDefault="007B3E32" w:rsidP="00524A76">
      <w:pPr>
        <w:pStyle w:val="BodyText"/>
      </w:pPr>
      <w:r>
        <w:t xml:space="preserve">For </w:t>
      </w:r>
      <w:r w:rsidR="00897C61">
        <w:t xml:space="preserve">all other versions, </w:t>
      </w:r>
      <w:r>
        <w:t xml:space="preserve">the standard connection for </w:t>
      </w:r>
      <w:proofErr w:type="spellStart"/>
      <w:r>
        <w:t>avisa_debug_data_clk</w:t>
      </w:r>
      <w:proofErr w:type="spellEnd"/>
      <w:r>
        <w:t xml:space="preserve"> includes the clock pin associated with those two lanes</w:t>
      </w:r>
    </w:p>
    <w:p w14:paraId="76DD6C72" w14:textId="3AB60ECA" w:rsidR="00216B58" w:rsidRDefault="00216B58" w:rsidP="00877B11">
      <w:pPr>
        <w:pStyle w:val="Heading3"/>
      </w:pPr>
      <w:bookmarkStart w:id="80" w:name="_Toc536798235"/>
      <w:proofErr w:type="spellStart"/>
      <w:r>
        <w:t>ClockDomainController</w:t>
      </w:r>
      <w:proofErr w:type="spellEnd"/>
      <w:r>
        <w:t xml:space="preserve"> changes</w:t>
      </w:r>
      <w:bookmarkEnd w:id="80"/>
    </w:p>
    <w:p w14:paraId="400C80CD" w14:textId="1759BAD6" w:rsidR="00216B58" w:rsidRDefault="00216B58" w:rsidP="00C25012">
      <w:pPr>
        <w:pStyle w:val="BodyText"/>
      </w:pPr>
      <w:r>
        <w:t xml:space="preserve">There have been a few modifications to the imported </w:t>
      </w:r>
      <w:proofErr w:type="spellStart"/>
      <w:r>
        <w:t>ClockDomainController</w:t>
      </w:r>
      <w:proofErr w:type="spellEnd"/>
      <w:r>
        <w:t>:</w:t>
      </w:r>
    </w:p>
    <w:p w14:paraId="1E394D5D" w14:textId="29149372" w:rsidR="00216B58" w:rsidRDefault="00216B58" w:rsidP="00C25012">
      <w:pPr>
        <w:pStyle w:val="BodyText"/>
        <w:numPr>
          <w:ilvl w:val="0"/>
          <w:numId w:val="42"/>
        </w:numPr>
      </w:pPr>
      <w:r>
        <w:t>Add SDG compliant INTEL_SVA_OFF and INTEL_SIMONLY defines to</w:t>
      </w:r>
    </w:p>
    <w:p w14:paraId="15693B6F" w14:textId="533E2E0D" w:rsidR="00216B58" w:rsidRDefault="00216B58" w:rsidP="00C25012">
      <w:pPr>
        <w:pStyle w:val="BodyText"/>
        <w:numPr>
          <w:ilvl w:val="1"/>
          <w:numId w:val="42"/>
        </w:numPr>
      </w:pPr>
      <w:r w:rsidRPr="00216B58">
        <w:t>rcfwl_CdcMainClock.sv</w:t>
      </w:r>
    </w:p>
    <w:p w14:paraId="13798A49" w14:textId="3E06D692" w:rsidR="00216B58" w:rsidRDefault="00216B58" w:rsidP="00C25012">
      <w:pPr>
        <w:pStyle w:val="BodyText"/>
        <w:numPr>
          <w:ilvl w:val="1"/>
          <w:numId w:val="42"/>
        </w:numPr>
      </w:pPr>
      <w:r w:rsidRPr="00216B58">
        <w:t>rcfwl_CdcPgClock.sv</w:t>
      </w:r>
    </w:p>
    <w:p w14:paraId="27626C4B" w14:textId="0CE7BDEF" w:rsidR="00216B58" w:rsidRDefault="00216B58" w:rsidP="00C25012">
      <w:pPr>
        <w:pStyle w:val="BodyText"/>
        <w:numPr>
          <w:ilvl w:val="1"/>
          <w:numId w:val="42"/>
        </w:numPr>
      </w:pPr>
      <w:r w:rsidRPr="00216B58">
        <w:t>rcfwl_ClockDomainController.sv</w:t>
      </w:r>
    </w:p>
    <w:p w14:paraId="316E2F66" w14:textId="5CA4600F" w:rsidR="00216B58" w:rsidRDefault="00216B58" w:rsidP="00C25012">
      <w:pPr>
        <w:pStyle w:val="BodyText"/>
        <w:numPr>
          <w:ilvl w:val="0"/>
          <w:numId w:val="42"/>
        </w:numPr>
      </w:pPr>
      <w:r>
        <w:t xml:space="preserve">modify parameters for a </w:t>
      </w:r>
      <w:proofErr w:type="spellStart"/>
      <w:r>
        <w:t>ctech_doublesync</w:t>
      </w:r>
      <w:proofErr w:type="spellEnd"/>
      <w:r>
        <w:t xml:space="preserve"> so that randomization is between 1 and 2 clocks (</w:t>
      </w:r>
      <w:r w:rsidRPr="00216B58">
        <w:t>HSD 1405876123</w:t>
      </w:r>
      <w:r>
        <w:t>) in rcfwl_CdcPgClock.sv to eliminate an assertion that is harmless in this application</w:t>
      </w:r>
    </w:p>
    <w:p w14:paraId="29060E45" w14:textId="77777777" w:rsidR="00216B58" w:rsidRPr="00C25012" w:rsidRDefault="00216B58" w:rsidP="009C540B">
      <w:pPr>
        <w:pStyle w:val="BodyText"/>
        <w:ind w:left="360"/>
      </w:pPr>
    </w:p>
    <w:p w14:paraId="7C44C73F" w14:textId="29A63825" w:rsidR="00224AFB" w:rsidRDefault="00224AFB" w:rsidP="00877B11">
      <w:pPr>
        <w:pStyle w:val="Heading3"/>
      </w:pPr>
      <w:bookmarkStart w:id="81" w:name="_Toc536798236"/>
      <w:r>
        <w:t>Integration examples</w:t>
      </w:r>
      <w:bookmarkEnd w:id="81"/>
    </w:p>
    <w:p w14:paraId="07679903" w14:textId="7EE2EBC0" w:rsidR="00655206" w:rsidRDefault="00224AFB" w:rsidP="00224AFB">
      <w:pPr>
        <w:pStyle w:val="BodyText"/>
      </w:pPr>
      <w:r>
        <w:t xml:space="preserve">The following example show how a </w:t>
      </w:r>
      <w:proofErr w:type="spellStart"/>
      <w:r>
        <w:t>cdc_wrapper</w:t>
      </w:r>
      <w:proofErr w:type="spellEnd"/>
      <w:r>
        <w:t xml:space="preserve"> </w:t>
      </w:r>
      <w:r w:rsidR="009953A5">
        <w:t>c</w:t>
      </w:r>
      <w:r>
        <w:t xml:space="preserve">ould be connected </w:t>
      </w:r>
      <w:r w:rsidR="00267780">
        <w:t xml:space="preserve">to a </w:t>
      </w:r>
      <w:proofErr w:type="spellStart"/>
      <w:r w:rsidR="00267780">
        <w:t>sbbridge</w:t>
      </w:r>
      <w:proofErr w:type="spellEnd"/>
      <w:r w:rsidR="00655206">
        <w:t>.</w:t>
      </w:r>
    </w:p>
    <w:p w14:paraId="0579011C" w14:textId="7C963DB9" w:rsidR="00655206" w:rsidRDefault="004E10CF" w:rsidP="00655206">
      <w:pPr>
        <w:pStyle w:val="BodyText"/>
      </w:pPr>
      <w:r>
        <w:object w:dxaOrig="9960" w:dyaOrig="4935" w14:anchorId="093024DC">
          <v:shape id="_x0000_i1026" type="#_x0000_t75" style="width:6in;height:3in" o:ole="">
            <v:imagedata r:id="rId25" o:title=""/>
          </v:shape>
          <o:OLEObject Type="Embed" ProgID="Visio.Drawing.15" ShapeID="_x0000_i1026" DrawAspect="Content" ObjectID="_1611039590" r:id="rId26"/>
        </w:object>
      </w:r>
    </w:p>
    <w:p w14:paraId="60261118" w14:textId="45DDD690" w:rsidR="00D36B2E" w:rsidRDefault="007D25F8" w:rsidP="004E10CF">
      <w:pPr>
        <w:pStyle w:val="BodyText"/>
      </w:pPr>
      <w:r>
        <w:t xml:space="preserve">In this drawing, red denotes the global GPSB fabric but does not show the router whose port connects to the bridge global endpoint.  </w:t>
      </w:r>
      <w:proofErr w:type="spellStart"/>
      <w:r>
        <w:t>Similarily</w:t>
      </w:r>
      <w:proofErr w:type="spellEnd"/>
      <w:r>
        <w:t xml:space="preserve"> green denotes the local GPSB fabric and does not show the routers </w:t>
      </w:r>
      <w:proofErr w:type="spellStart"/>
      <w:r>
        <w:t>envolved</w:t>
      </w:r>
      <w:proofErr w:type="spellEnd"/>
      <w:r>
        <w:t xml:space="preserve"> to generate it.  </w:t>
      </w:r>
    </w:p>
    <w:p w14:paraId="43AE9D6E" w14:textId="6A7D2388" w:rsidR="00D36B2E" w:rsidRDefault="00D36B2E" w:rsidP="00D36B2E">
      <w:pPr>
        <w:pStyle w:val="BodyText"/>
      </w:pPr>
    </w:p>
    <w:p w14:paraId="0E254C43" w14:textId="2BB90EE6" w:rsidR="00BC4C0A" w:rsidRDefault="00BC4C0A" w:rsidP="002C3C7A">
      <w:pPr>
        <w:pStyle w:val="Heading3"/>
      </w:pPr>
      <w:bookmarkStart w:id="82" w:name="_Toc536798237"/>
      <w:r>
        <w:t>Agent Endpoint responsibilities</w:t>
      </w:r>
      <w:bookmarkEnd w:id="82"/>
    </w:p>
    <w:p w14:paraId="47EB5F6F" w14:textId="525CDE1B" w:rsidR="00BC4C0A" w:rsidRDefault="00BC4C0A" w:rsidP="00BC4C0A">
      <w:pPr>
        <w:pStyle w:val="BodyText"/>
      </w:pPr>
      <w:r>
        <w:t xml:space="preserve">The </w:t>
      </w:r>
      <w:proofErr w:type="spellStart"/>
      <w:r>
        <w:t>cdc_wrapper</w:t>
      </w:r>
      <w:proofErr w:type="spellEnd"/>
      <w:r>
        <w:t xml:space="preserve"> generates a POK signal for an endpoint based off of the agent’s ISM bits after the indication that a </w:t>
      </w:r>
      <w:proofErr w:type="spellStart"/>
      <w:r>
        <w:t>ForcePwrGatePOK</w:t>
      </w:r>
      <w:proofErr w:type="spellEnd"/>
      <w:r>
        <w:t xml:space="preserve"> message has been received by the PMA through the PMA’s outputs </w:t>
      </w:r>
      <w:proofErr w:type="spellStart"/>
      <w:r>
        <w:t>ForcePGPOK_type</w:t>
      </w:r>
      <w:proofErr w:type="spellEnd"/>
      <w:r>
        <w:t xml:space="preserve"> outputs.</w:t>
      </w:r>
    </w:p>
    <w:p w14:paraId="28B211AD" w14:textId="6A8096BF" w:rsidR="00BC4C0A" w:rsidRDefault="00BC4C0A" w:rsidP="00BC4C0A">
      <w:pPr>
        <w:pStyle w:val="BodyText"/>
      </w:pPr>
      <w:r>
        <w:t xml:space="preserve">It is the agent’s responsibility to make sure that the endpoints ISM bits do not transition to the IDLE state if there is an outstanding NP request.  This is done by setting the </w:t>
      </w:r>
      <w:proofErr w:type="spellStart"/>
      <w:r>
        <w:t>IOSF_Sideband_Endpoint</w:t>
      </w:r>
      <w:proofErr w:type="spellEnd"/>
      <w:r>
        <w:t xml:space="preserve"> parameter ISM_COMPLETION_FENCING to 1</w:t>
      </w:r>
      <w:r w:rsidR="00524A76">
        <w:t xml:space="preserve"> and </w:t>
      </w:r>
      <w:r w:rsidR="00524A76" w:rsidRPr="00524A76">
        <w:t>EXPECTED_COMPLETIONS_COUNTER</w:t>
      </w:r>
      <w:r w:rsidR="00524A76">
        <w:t xml:space="preserve"> to 1.</w:t>
      </w:r>
    </w:p>
    <w:p w14:paraId="4F675AE1" w14:textId="71FA890A" w:rsidR="00BC4C0A" w:rsidRPr="00BC4C0A" w:rsidRDefault="00BC4C0A" w:rsidP="00BC4C0A">
      <w:pPr>
        <w:pStyle w:val="BodyText"/>
      </w:pPr>
      <w:r>
        <w:t xml:space="preserve">It is also the agent’s responsibility to expose the </w:t>
      </w:r>
      <w:proofErr w:type="spellStart"/>
      <w:r>
        <w:t>IOSF_Sideband_Endpoint</w:t>
      </w:r>
      <w:proofErr w:type="spellEnd"/>
      <w:r>
        <w:t xml:space="preserve"> input pin </w:t>
      </w:r>
      <w:proofErr w:type="spellStart"/>
      <w:r w:rsidRPr="00BC4C0A">
        <w:t>side_ism_lock_b</w:t>
      </w:r>
      <w:proofErr w:type="spellEnd"/>
      <w:r>
        <w:t xml:space="preserve">.  This pin will be driven by the </w:t>
      </w:r>
      <w:proofErr w:type="spellStart"/>
      <w:r>
        <w:t>cdc_wrapper</w:t>
      </w:r>
      <w:proofErr w:type="spellEnd"/>
      <w:r>
        <w:t xml:space="preserve"> and will keep the endpoint from</w:t>
      </w:r>
      <w:r w:rsidR="00267780">
        <w:t xml:space="preserve"> transitioning out of the idle state once </w:t>
      </w:r>
      <w:proofErr w:type="spellStart"/>
      <w:r w:rsidR="00267780">
        <w:t>pok</w:t>
      </w:r>
      <w:proofErr w:type="spellEnd"/>
      <w:r w:rsidR="00267780">
        <w:t xml:space="preserve"> has been </w:t>
      </w:r>
      <w:proofErr w:type="spellStart"/>
      <w:r w:rsidR="00267780">
        <w:t>deasserted</w:t>
      </w:r>
      <w:proofErr w:type="spellEnd"/>
      <w:r>
        <w:t>.</w:t>
      </w:r>
    </w:p>
    <w:p w14:paraId="6139BCE6" w14:textId="77777777" w:rsidR="00257AD3" w:rsidRDefault="00257AD3" w:rsidP="002C3C7A">
      <w:pPr>
        <w:pStyle w:val="Heading3"/>
      </w:pPr>
      <w:bookmarkStart w:id="83" w:name="_Toc536798238"/>
      <w:r>
        <w:t>Timing Diagrams</w:t>
      </w:r>
      <w:bookmarkEnd w:id="83"/>
    </w:p>
    <w:p w14:paraId="3B7B9CFA" w14:textId="1041EFED" w:rsidR="00257AD3" w:rsidRPr="00257AD3" w:rsidRDefault="00257AD3" w:rsidP="00257AD3">
      <w:pPr>
        <w:pStyle w:val="BodyText"/>
      </w:pPr>
      <w:r>
        <w:t>&lt;</w:t>
      </w:r>
      <w:proofErr w:type="gramStart"/>
      <w:r>
        <w:t>to</w:t>
      </w:r>
      <w:proofErr w:type="gramEnd"/>
      <w:r>
        <w:t xml:space="preserve"> be supplied&gt;</w:t>
      </w:r>
    </w:p>
    <w:p w14:paraId="3CD99B8F" w14:textId="3A9DD4EE" w:rsidR="00C25012" w:rsidRDefault="00C25012" w:rsidP="009C540B">
      <w:pPr>
        <w:pStyle w:val="Heading3"/>
      </w:pPr>
      <w:bookmarkStart w:id="84" w:name="_Toc536798239"/>
      <w:bookmarkStart w:id="85" w:name="_Toc429560278"/>
      <w:r>
        <w:t xml:space="preserve">Security </w:t>
      </w:r>
      <w:proofErr w:type="spellStart"/>
      <w:r>
        <w:t>Questionaire</w:t>
      </w:r>
      <w:bookmarkEnd w:id="84"/>
      <w:proofErr w:type="spellEnd"/>
    </w:p>
    <w:p w14:paraId="53FE82E7" w14:textId="417494C1" w:rsidR="00C25012" w:rsidRPr="009C540B" w:rsidRDefault="00C25012" w:rsidP="009C540B">
      <w:pPr>
        <w:pStyle w:val="BodyText"/>
      </w:pPr>
      <w:r>
        <w:t xml:space="preserve">This document can be found in this directory, </w:t>
      </w:r>
      <w:r w:rsidRPr="00C25012">
        <w:t>QuestionnaireExport_cdc_wrapper.xlsx</w:t>
      </w:r>
      <w:r>
        <w:t>.</w:t>
      </w:r>
    </w:p>
    <w:p w14:paraId="140DB53A" w14:textId="039A059A" w:rsidR="00BF04A9" w:rsidRDefault="00BF04A9" w:rsidP="00F40179">
      <w:pPr>
        <w:pStyle w:val="Heading3"/>
      </w:pPr>
      <w:bookmarkStart w:id="86" w:name="_Toc536798240"/>
      <w:r>
        <w:t xml:space="preserve">Commands to run for </w:t>
      </w:r>
      <w:proofErr w:type="spellStart"/>
      <w:r>
        <w:t>sgcdc_sva</w:t>
      </w:r>
      <w:bookmarkEnd w:id="86"/>
      <w:proofErr w:type="spellEnd"/>
    </w:p>
    <w:p w14:paraId="46D58876" w14:textId="4F71EE5B" w:rsidR="00BF04A9" w:rsidRDefault="00BF04A9" w:rsidP="00F40179">
      <w:pPr>
        <w:pStyle w:val="BodyText"/>
      </w:pPr>
      <w:r>
        <w:t>This module contains only assumptions.  To build, run these commands:</w:t>
      </w:r>
    </w:p>
    <w:p w14:paraId="73B059CC" w14:textId="649D98C3" w:rsidR="00BF04A9" w:rsidRDefault="00BF04A9" w:rsidP="00F40179">
      <w:pPr>
        <w:pStyle w:val="BodyText"/>
      </w:pPr>
      <w:r>
        <w:t xml:space="preserve">&gt;&gt; </w:t>
      </w:r>
      <w:proofErr w:type="spellStart"/>
      <w:proofErr w:type="gramStart"/>
      <w:r w:rsidRPr="00BF04A9">
        <w:t>bman</w:t>
      </w:r>
      <w:proofErr w:type="spellEnd"/>
      <w:proofErr w:type="gramEnd"/>
      <w:r w:rsidRPr="00BF04A9">
        <w:t xml:space="preserve"> -</w:t>
      </w:r>
      <w:proofErr w:type="spellStart"/>
      <w:r w:rsidRPr="00BF04A9">
        <w:t>dut</w:t>
      </w:r>
      <w:proofErr w:type="spellEnd"/>
      <w:r w:rsidRPr="00BF04A9">
        <w:t xml:space="preserve"> </w:t>
      </w:r>
      <w:proofErr w:type="spellStart"/>
      <w:r w:rsidRPr="00BF04A9">
        <w:t>rcfwl</w:t>
      </w:r>
      <w:proofErr w:type="spellEnd"/>
      <w:r w:rsidRPr="00BF04A9">
        <w:t xml:space="preserve"> -mc=</w:t>
      </w:r>
      <w:proofErr w:type="spellStart"/>
      <w:r w:rsidRPr="00BF04A9">
        <w:t>cdc_wrapper</w:t>
      </w:r>
      <w:proofErr w:type="spellEnd"/>
      <w:r w:rsidRPr="00BF04A9">
        <w:t xml:space="preserve"> -</w:t>
      </w:r>
      <w:proofErr w:type="spellStart"/>
      <w:r w:rsidRPr="00BF04A9">
        <w:t>rundeps</w:t>
      </w:r>
      <w:proofErr w:type="spellEnd"/>
      <w:r w:rsidRPr="00BF04A9">
        <w:t xml:space="preserve"> </w:t>
      </w:r>
      <w:proofErr w:type="spellStart"/>
      <w:r w:rsidRPr="00BF04A9">
        <w:t>sgcdc</w:t>
      </w:r>
      <w:proofErr w:type="spellEnd"/>
      <w:r w:rsidRPr="00BF04A9">
        <w:t xml:space="preserve"> -</w:t>
      </w:r>
      <w:proofErr w:type="spellStart"/>
      <w:r w:rsidRPr="00BF04A9">
        <w:t>spyglass_cdc_list_opts</w:t>
      </w:r>
      <w:proofErr w:type="spellEnd"/>
      <w:r w:rsidRPr="00BF04A9">
        <w:t xml:space="preserve"> "-</w:t>
      </w:r>
      <w:proofErr w:type="spellStart"/>
      <w:r w:rsidRPr="00BF04A9">
        <w:t>trex</w:t>
      </w:r>
      <w:proofErr w:type="spellEnd"/>
      <w:r w:rsidRPr="00BF04A9">
        <w:t xml:space="preserve"> -</w:t>
      </w:r>
      <w:proofErr w:type="spellStart"/>
      <w:r w:rsidRPr="00BF04A9">
        <w:t>ace_args</w:t>
      </w:r>
      <w:proofErr w:type="spellEnd"/>
      <w:r w:rsidRPr="00BF04A9">
        <w:t xml:space="preserve"> -</w:t>
      </w:r>
      <w:proofErr w:type="spellStart"/>
      <w:r w:rsidRPr="00BF04A9">
        <w:t>en_functional_cdc_cp</w:t>
      </w:r>
      <w:proofErr w:type="spellEnd"/>
      <w:r w:rsidRPr="00BF04A9">
        <w:t xml:space="preserve"> -</w:t>
      </w:r>
      <w:proofErr w:type="spellStart"/>
      <w:r w:rsidRPr="00BF04A9">
        <w:t>noenable_spyglass_group_run</w:t>
      </w:r>
      <w:proofErr w:type="spellEnd"/>
      <w:r w:rsidRPr="00BF04A9">
        <w:t xml:space="preserve"> -</w:t>
      </w:r>
      <w:proofErr w:type="spellStart"/>
      <w:r w:rsidRPr="00BF04A9">
        <w:t>ace_args</w:t>
      </w:r>
      <w:proofErr w:type="spellEnd"/>
      <w:r w:rsidRPr="00BF04A9">
        <w:t>- -</w:t>
      </w:r>
      <w:proofErr w:type="spellStart"/>
      <w:r w:rsidRPr="00BF04A9">
        <w:t>trex</w:t>
      </w:r>
      <w:proofErr w:type="spellEnd"/>
      <w:r w:rsidRPr="00BF04A9">
        <w:t>-"</w:t>
      </w:r>
    </w:p>
    <w:p w14:paraId="6B591D1C" w14:textId="689CDB7F" w:rsidR="00BF04A9" w:rsidRPr="00F40179" w:rsidRDefault="00BF04A9" w:rsidP="00F40179">
      <w:pPr>
        <w:pStyle w:val="BodyText"/>
      </w:pPr>
      <w:r>
        <w:t>&gt;&gt;</w:t>
      </w:r>
      <w:r w:rsidRPr="00BF04A9">
        <w:t xml:space="preserve"> </w:t>
      </w:r>
      <w:proofErr w:type="spellStart"/>
      <w:proofErr w:type="gramStart"/>
      <w:r w:rsidRPr="00BF04A9">
        <w:t>bman</w:t>
      </w:r>
      <w:proofErr w:type="spellEnd"/>
      <w:proofErr w:type="gramEnd"/>
      <w:r w:rsidRPr="00BF04A9">
        <w:t xml:space="preserve"> -</w:t>
      </w:r>
      <w:proofErr w:type="spellStart"/>
      <w:r w:rsidRPr="00BF04A9">
        <w:t>dut</w:t>
      </w:r>
      <w:proofErr w:type="spellEnd"/>
      <w:r w:rsidRPr="00BF04A9">
        <w:t xml:space="preserve"> </w:t>
      </w:r>
      <w:proofErr w:type="spellStart"/>
      <w:r w:rsidRPr="00BF04A9">
        <w:t>rcfwl</w:t>
      </w:r>
      <w:proofErr w:type="spellEnd"/>
      <w:r w:rsidRPr="00BF04A9">
        <w:t xml:space="preserve"> -mc=</w:t>
      </w:r>
      <w:proofErr w:type="spellStart"/>
      <w:r w:rsidRPr="00BF04A9">
        <w:t>cdc_wrapper</w:t>
      </w:r>
      <w:proofErr w:type="spellEnd"/>
      <w:r w:rsidRPr="00BF04A9">
        <w:t xml:space="preserve"> -</w:t>
      </w:r>
      <w:proofErr w:type="spellStart"/>
      <w:r w:rsidRPr="00BF04A9">
        <w:t>rundeps</w:t>
      </w:r>
      <w:proofErr w:type="spellEnd"/>
      <w:r w:rsidRPr="00BF04A9">
        <w:t xml:space="preserve"> </w:t>
      </w:r>
      <w:proofErr w:type="spellStart"/>
      <w:r w:rsidRPr="00BF04A9">
        <w:t>vcs</w:t>
      </w:r>
      <w:proofErr w:type="spellEnd"/>
      <w:r w:rsidRPr="00BF04A9">
        <w:t xml:space="preserve"> -</w:t>
      </w:r>
      <w:proofErr w:type="spellStart"/>
      <w:r w:rsidRPr="00BF04A9">
        <w:t>vcscdcbuild_cdc_wrapper</w:t>
      </w:r>
      <w:proofErr w:type="spellEnd"/>
    </w:p>
    <w:p w14:paraId="0D5EBAE1" w14:textId="61D8090D" w:rsidR="002C3C7A" w:rsidRDefault="002C3C7A" w:rsidP="002C3C7A">
      <w:pPr>
        <w:pStyle w:val="Heading2"/>
      </w:pPr>
      <w:bookmarkStart w:id="87" w:name="_Toc536798241"/>
      <w:proofErr w:type="spellStart"/>
      <w:r>
        <w:t>dft_reset_sync</w:t>
      </w:r>
      <w:bookmarkEnd w:id="87"/>
      <w:proofErr w:type="spellEnd"/>
    </w:p>
    <w:p w14:paraId="7DB45742" w14:textId="1660ACDC" w:rsidR="00877CCA" w:rsidRDefault="00877CCA" w:rsidP="002C3C7A">
      <w:pPr>
        <w:pStyle w:val="Heading3"/>
        <w:rPr>
          <w:sz w:val="28"/>
        </w:rPr>
      </w:pPr>
      <w:bookmarkStart w:id="88" w:name="_Toc536798242"/>
      <w:r>
        <w:rPr>
          <w:sz w:val="28"/>
        </w:rPr>
        <w:t>Interface signals</w:t>
      </w:r>
      <w:bookmarkEnd w:id="88"/>
    </w:p>
    <w:tbl>
      <w:tblPr>
        <w:tblStyle w:val="TableClassic1"/>
        <w:tblW w:w="0" w:type="auto"/>
        <w:tblLook w:val="04A0" w:firstRow="1" w:lastRow="0" w:firstColumn="1" w:lastColumn="0" w:noHBand="0" w:noVBand="1"/>
      </w:tblPr>
      <w:tblGrid>
        <w:gridCol w:w="1795"/>
        <w:gridCol w:w="1620"/>
        <w:gridCol w:w="5215"/>
      </w:tblGrid>
      <w:tr w:rsidR="00877CCA" w14:paraId="4BBE3093"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F58B25" w14:textId="2B0BED5F" w:rsidR="00877CCA" w:rsidRDefault="00877CCA" w:rsidP="00877CCA">
            <w:pPr>
              <w:pStyle w:val="BodyText"/>
            </w:pPr>
            <w:r>
              <w:t>Signal name</w:t>
            </w:r>
          </w:p>
        </w:tc>
        <w:tc>
          <w:tcPr>
            <w:tcW w:w="1620" w:type="dxa"/>
          </w:tcPr>
          <w:p w14:paraId="22E80866" w14:textId="039E1AE6"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I/O</w:t>
            </w:r>
          </w:p>
        </w:tc>
        <w:tc>
          <w:tcPr>
            <w:tcW w:w="5215" w:type="dxa"/>
          </w:tcPr>
          <w:p w14:paraId="3A96F192" w14:textId="637AA4AC"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CD2E0A1"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5A5CA1" w14:textId="3577DAE3" w:rsidR="00877CCA" w:rsidRDefault="00877CCA" w:rsidP="00877CCA">
            <w:pPr>
              <w:pStyle w:val="BodyText"/>
            </w:pPr>
            <w:proofErr w:type="spellStart"/>
            <w:r>
              <w:t>clk_in</w:t>
            </w:r>
            <w:proofErr w:type="spellEnd"/>
          </w:p>
        </w:tc>
        <w:tc>
          <w:tcPr>
            <w:tcW w:w="1620" w:type="dxa"/>
          </w:tcPr>
          <w:p w14:paraId="57A07589" w14:textId="1454449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1C9FBEF" w14:textId="2039FA3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Clock that the incoming reset is to be synchronized to</w:t>
            </w:r>
          </w:p>
        </w:tc>
      </w:tr>
      <w:tr w:rsidR="00877CCA" w14:paraId="2F000FB2"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1007467" w14:textId="0AFA4AB6" w:rsidR="00877CCA" w:rsidRDefault="00877CCA" w:rsidP="00877CCA">
            <w:pPr>
              <w:pStyle w:val="BodyText"/>
            </w:pPr>
            <w:proofErr w:type="spellStart"/>
            <w:r>
              <w:t>rst_b</w:t>
            </w:r>
            <w:proofErr w:type="spellEnd"/>
          </w:p>
        </w:tc>
        <w:tc>
          <w:tcPr>
            <w:tcW w:w="1620" w:type="dxa"/>
          </w:tcPr>
          <w:p w14:paraId="497E6D42" w14:textId="103B21BF"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12324EA7" w14:textId="478A4872"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Incoming asynchronous reset</w:t>
            </w:r>
          </w:p>
        </w:tc>
      </w:tr>
      <w:tr w:rsidR="00877CCA" w14:paraId="6D3B53D7"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66EDE4" w14:textId="07ADA666" w:rsidR="00877CCA" w:rsidRDefault="00877CCA" w:rsidP="00877CCA">
            <w:pPr>
              <w:pStyle w:val="BodyText"/>
            </w:pPr>
            <w:proofErr w:type="spellStart"/>
            <w:r>
              <w:t>fscan_rstbyp_sel</w:t>
            </w:r>
            <w:proofErr w:type="spellEnd"/>
          </w:p>
        </w:tc>
        <w:tc>
          <w:tcPr>
            <w:tcW w:w="1620" w:type="dxa"/>
          </w:tcPr>
          <w:p w14:paraId="77C10F94" w14:textId="335E0E26"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47F931B" w14:textId="3A51986E"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DFX reset bypass select</w:t>
            </w:r>
          </w:p>
        </w:tc>
      </w:tr>
      <w:tr w:rsidR="00877CCA" w14:paraId="7A32436C"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0C4190" w14:textId="318D6A16" w:rsidR="00877CCA" w:rsidRDefault="00877CCA" w:rsidP="00877CCA">
            <w:pPr>
              <w:pStyle w:val="BodyText"/>
            </w:pPr>
            <w:proofErr w:type="spellStart"/>
            <w:r>
              <w:t>fscan_byprsb_b</w:t>
            </w:r>
            <w:proofErr w:type="spellEnd"/>
          </w:p>
        </w:tc>
        <w:tc>
          <w:tcPr>
            <w:tcW w:w="1620" w:type="dxa"/>
          </w:tcPr>
          <w:p w14:paraId="293BFEDD" w14:textId="47A7A144"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7DAD3E0C" w14:textId="04E28E5D"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DFX reset signal</w:t>
            </w:r>
          </w:p>
        </w:tc>
      </w:tr>
      <w:tr w:rsidR="00877CCA" w14:paraId="734D4FAF"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518A2E" w14:textId="3A00917E" w:rsidR="00877CCA" w:rsidRDefault="00877CCA" w:rsidP="00877CCA">
            <w:pPr>
              <w:pStyle w:val="BodyText"/>
            </w:pPr>
            <w:proofErr w:type="spellStart"/>
            <w:r>
              <w:t>synced_rst_b</w:t>
            </w:r>
            <w:proofErr w:type="spellEnd"/>
          </w:p>
        </w:tc>
        <w:tc>
          <w:tcPr>
            <w:tcW w:w="1620" w:type="dxa"/>
          </w:tcPr>
          <w:p w14:paraId="542F01F8" w14:textId="69E3C578"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Output</w:t>
            </w:r>
          </w:p>
        </w:tc>
        <w:tc>
          <w:tcPr>
            <w:tcW w:w="5215" w:type="dxa"/>
          </w:tcPr>
          <w:p w14:paraId="2A6B594B" w14:textId="703ECDD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reset output where </w:t>
            </w:r>
            <w:proofErr w:type="spellStart"/>
            <w:r>
              <w:t>deasserting</w:t>
            </w:r>
            <w:proofErr w:type="spellEnd"/>
            <w:r>
              <w:t xml:space="preserve"> edge is synchronized to </w:t>
            </w:r>
            <w:proofErr w:type="spellStart"/>
            <w:r>
              <w:t>clk_in</w:t>
            </w:r>
            <w:proofErr w:type="spellEnd"/>
          </w:p>
        </w:tc>
      </w:tr>
    </w:tbl>
    <w:p w14:paraId="0A8473F1" w14:textId="77777777" w:rsidR="00877CCA" w:rsidRPr="00877CCA" w:rsidRDefault="00877CCA" w:rsidP="00877CCA">
      <w:pPr>
        <w:pStyle w:val="BodyText"/>
      </w:pPr>
    </w:p>
    <w:p w14:paraId="42DA6218" w14:textId="36C19CA8" w:rsidR="00877CCA" w:rsidRDefault="00877CCA" w:rsidP="002C3C7A">
      <w:pPr>
        <w:pStyle w:val="Heading3"/>
        <w:rPr>
          <w:sz w:val="28"/>
        </w:rPr>
      </w:pPr>
      <w:bookmarkStart w:id="89" w:name="_Toc536798243"/>
      <w:r>
        <w:rPr>
          <w:sz w:val="28"/>
        </w:rPr>
        <w:t>Parameters</w:t>
      </w:r>
      <w:bookmarkEnd w:id="89"/>
    </w:p>
    <w:tbl>
      <w:tblPr>
        <w:tblStyle w:val="TableClassic1"/>
        <w:tblW w:w="0" w:type="auto"/>
        <w:tblLook w:val="04A0" w:firstRow="1" w:lastRow="0" w:firstColumn="1" w:lastColumn="0" w:noHBand="0" w:noVBand="1"/>
      </w:tblPr>
      <w:tblGrid>
        <w:gridCol w:w="1615"/>
        <w:gridCol w:w="7015"/>
      </w:tblGrid>
      <w:tr w:rsidR="00877CCA" w14:paraId="0141960A"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24E9A2" w14:textId="73531A47" w:rsidR="00877CCA" w:rsidRDefault="00877CCA" w:rsidP="00877CCA">
            <w:pPr>
              <w:pStyle w:val="BodyText"/>
            </w:pPr>
            <w:r>
              <w:t>Name</w:t>
            </w:r>
          </w:p>
        </w:tc>
        <w:tc>
          <w:tcPr>
            <w:tcW w:w="7015" w:type="dxa"/>
          </w:tcPr>
          <w:p w14:paraId="0723BE20" w14:textId="56240091"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39FAE34"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42B17C" w14:textId="4FEAF4E1" w:rsidR="00877CCA" w:rsidRDefault="00877CCA" w:rsidP="00877CCA">
            <w:pPr>
              <w:pStyle w:val="BodyText"/>
            </w:pPr>
            <w:r>
              <w:t>STRAP</w:t>
            </w:r>
          </w:p>
        </w:tc>
        <w:tc>
          <w:tcPr>
            <w:tcW w:w="7015" w:type="dxa"/>
          </w:tcPr>
          <w:p w14:paraId="2739B48B" w14:textId="3CDDF2F3"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0: circuit acts as a reset synchronizer</w:t>
            </w:r>
            <w:r w:rsidR="00C013FF">
              <w:t xml:space="preserve"> for the </w:t>
            </w:r>
            <w:proofErr w:type="spellStart"/>
            <w:r w:rsidR="00C013FF">
              <w:t>deasserting</w:t>
            </w:r>
            <w:proofErr w:type="spellEnd"/>
            <w:r w:rsidR="00C013FF">
              <w:t xml:space="preserve"> edge only</w:t>
            </w:r>
          </w:p>
          <w:p w14:paraId="38112EF7" w14:textId="7777777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1: circuit simplifies to a </w:t>
            </w:r>
            <w:proofErr w:type="spellStart"/>
            <w:r>
              <w:t>dfx</w:t>
            </w:r>
            <w:proofErr w:type="spellEnd"/>
            <w:r>
              <w:t xml:space="preserve"> controlled mux (see diagram below)</w:t>
            </w:r>
          </w:p>
          <w:p w14:paraId="3B9F918D" w14:textId="730B5B07" w:rsidR="00C013FF" w:rsidRDefault="00C013FF" w:rsidP="00877CCA">
            <w:pPr>
              <w:pStyle w:val="BodyText"/>
              <w:cnfStyle w:val="000000100000" w:firstRow="0" w:lastRow="0" w:firstColumn="0" w:lastColumn="0" w:oddVBand="0" w:evenVBand="0" w:oddHBand="1" w:evenHBand="0" w:firstRowFirstColumn="0" w:firstRowLastColumn="0" w:lastRowFirstColumn="0" w:lastRowLastColumn="0"/>
            </w:pPr>
            <w:r>
              <w:t xml:space="preserve">2: synchronizes both assertion and </w:t>
            </w:r>
            <w:proofErr w:type="spellStart"/>
            <w:r>
              <w:t>deassertion</w:t>
            </w:r>
            <w:proofErr w:type="spellEnd"/>
            <w:r>
              <w:t xml:space="preserve"> of the incoming reset</w:t>
            </w:r>
          </w:p>
        </w:tc>
      </w:tr>
    </w:tbl>
    <w:p w14:paraId="4EF20BF5" w14:textId="6BCFF004" w:rsidR="00877CCA" w:rsidRPr="00877CCA" w:rsidRDefault="00877CCA" w:rsidP="00877CCA">
      <w:pPr>
        <w:pStyle w:val="BodyText"/>
      </w:pPr>
    </w:p>
    <w:p w14:paraId="3EBEAF14" w14:textId="62241665" w:rsidR="002C3C7A" w:rsidRDefault="002C3C7A" w:rsidP="002C3C7A">
      <w:pPr>
        <w:pStyle w:val="Heading3"/>
        <w:rPr>
          <w:sz w:val="28"/>
        </w:rPr>
      </w:pPr>
      <w:bookmarkStart w:id="90" w:name="_Toc536798244"/>
      <w:r>
        <w:rPr>
          <w:sz w:val="28"/>
        </w:rPr>
        <w:t>IP</w:t>
      </w:r>
      <w:r w:rsidR="000C4EB2">
        <w:rPr>
          <w:sz w:val="28"/>
        </w:rPr>
        <w:t xml:space="preserve"> Block Diagram</w:t>
      </w:r>
      <w:bookmarkEnd w:id="90"/>
    </w:p>
    <w:p w14:paraId="38463AB0" w14:textId="7FDCB64A" w:rsidR="002C3C7A" w:rsidRPr="002C3C7A" w:rsidRDefault="002C3C7A" w:rsidP="00C013FF">
      <w:r>
        <w:t xml:space="preserve">The </w:t>
      </w:r>
      <w:proofErr w:type="spellStart"/>
      <w:r>
        <w:t>dft_reset_sync</w:t>
      </w:r>
      <w:proofErr w:type="spellEnd"/>
      <w:r>
        <w:t xml:space="preserve"> is a small circuit that can be used to synchronize the </w:t>
      </w:r>
      <w:proofErr w:type="spellStart"/>
      <w:r>
        <w:t>deasserting</w:t>
      </w:r>
      <w:proofErr w:type="spellEnd"/>
      <w:r>
        <w:t xml:space="preserve"> edge of an asynchronous reset with </w:t>
      </w:r>
      <w:proofErr w:type="spellStart"/>
      <w:r>
        <w:t>dft</w:t>
      </w:r>
      <w:proofErr w:type="spellEnd"/>
      <w:r>
        <w:t xml:space="preserve"> related features included.  </w:t>
      </w:r>
      <w:bookmarkStart w:id="91" w:name="_Toc430341639"/>
      <w:bookmarkStart w:id="92" w:name="_Toc438112994"/>
      <w:bookmarkStart w:id="93" w:name="_Toc438113093"/>
      <w:bookmarkStart w:id="94" w:name="_Toc439932586"/>
      <w:bookmarkStart w:id="95" w:name="_Toc461113666"/>
      <w:bookmarkEnd w:id="91"/>
      <w:bookmarkEnd w:id="92"/>
      <w:bookmarkEnd w:id="93"/>
      <w:bookmarkEnd w:id="94"/>
      <w:bookmarkEnd w:id="95"/>
    </w:p>
    <w:p w14:paraId="3ADB6ECC" w14:textId="1D9AEB0E" w:rsidR="002C3C7A" w:rsidRDefault="002C3C7A" w:rsidP="002C3C7A">
      <w:pPr>
        <w:pStyle w:val="Heading3"/>
        <w:rPr>
          <w:sz w:val="28"/>
        </w:rPr>
      </w:pPr>
      <w:bookmarkStart w:id="96" w:name="_Toc536798245"/>
      <w:bookmarkEnd w:id="85"/>
      <w:r>
        <w:rPr>
          <w:sz w:val="28"/>
        </w:rPr>
        <w:t>Functional description</w:t>
      </w:r>
      <w:bookmarkEnd w:id="96"/>
    </w:p>
    <w:p w14:paraId="43DCC349" w14:textId="77777777" w:rsidR="002C3C7A" w:rsidRDefault="002C3C7A" w:rsidP="002C3C7A">
      <w:pPr>
        <w:pStyle w:val="BodyText"/>
      </w:pPr>
    </w:p>
    <w:p w14:paraId="62485552" w14:textId="514A2773" w:rsidR="002C3C7A" w:rsidRDefault="002C3C7A" w:rsidP="002C3C7A">
      <w:pPr>
        <w:pStyle w:val="BodyText"/>
      </w:pPr>
      <w:r>
        <w:t>When the strap parameter is set to ‘0’ (the default case</w:t>
      </w:r>
      <w:r w:rsidR="00267780">
        <w:t>):</w:t>
      </w:r>
    </w:p>
    <w:p w14:paraId="0BFE0B3A" w14:textId="24D83647" w:rsidR="002C3C7A" w:rsidRDefault="009E3F95" w:rsidP="002C3C7A">
      <w:pPr>
        <w:pStyle w:val="BodyText"/>
      </w:pPr>
      <w:r>
        <w:object w:dxaOrig="9060" w:dyaOrig="4470" w14:anchorId="3BFBBB86">
          <v:shape id="_x0000_i1027" type="#_x0000_t75" style="width:6in;height:210pt" o:ole="">
            <v:imagedata r:id="rId27" o:title=""/>
          </v:shape>
          <o:OLEObject Type="Embed" ProgID="Visio.Drawing.15" ShapeID="_x0000_i1027" DrawAspect="Content" ObjectID="_1611039591" r:id="rId28"/>
        </w:object>
      </w:r>
    </w:p>
    <w:p w14:paraId="3176B53C" w14:textId="77777777" w:rsidR="002C3C7A" w:rsidRDefault="002C3C7A" w:rsidP="002C3C7A">
      <w:pPr>
        <w:pStyle w:val="BodyText"/>
        <w:spacing w:before="0" w:after="0"/>
      </w:pPr>
    </w:p>
    <w:p w14:paraId="7330A4AC" w14:textId="77777777" w:rsidR="009E3F95" w:rsidRDefault="009E3F95" w:rsidP="002C3C7A">
      <w:pPr>
        <w:pStyle w:val="BodyText"/>
        <w:spacing w:before="0" w:after="0"/>
      </w:pPr>
    </w:p>
    <w:p w14:paraId="2C2A579E" w14:textId="77777777" w:rsidR="009E3F95" w:rsidRDefault="009E3F95" w:rsidP="002C3C7A">
      <w:pPr>
        <w:pStyle w:val="BodyText"/>
        <w:spacing w:before="0" w:after="0"/>
      </w:pPr>
    </w:p>
    <w:p w14:paraId="32137EA3" w14:textId="77777777" w:rsidR="002C3C7A" w:rsidRDefault="002C3C7A" w:rsidP="002C3C7A">
      <w:pPr>
        <w:pStyle w:val="BodyText"/>
        <w:spacing w:before="0" w:after="0"/>
      </w:pPr>
      <w:r>
        <w:t>When the strap parameter is set to ‘1’, the circuit simplifies to:</w:t>
      </w:r>
    </w:p>
    <w:p w14:paraId="30EE03C4" w14:textId="77777777" w:rsidR="002C3C7A" w:rsidRDefault="002C3C7A" w:rsidP="002C3C7A">
      <w:pPr>
        <w:pStyle w:val="BodyText"/>
        <w:spacing w:before="0" w:after="0"/>
      </w:pPr>
    </w:p>
    <w:p w14:paraId="361333CC" w14:textId="77777777" w:rsidR="002C3C7A" w:rsidRDefault="009E3F95" w:rsidP="002C3C7A">
      <w:pPr>
        <w:pStyle w:val="BodyText"/>
        <w:spacing w:before="0" w:after="0"/>
      </w:pPr>
      <w:r>
        <w:object w:dxaOrig="9060" w:dyaOrig="3090" w14:anchorId="1F87CACF">
          <v:shape id="_x0000_i1028" type="#_x0000_t75" style="width:456pt;height:156pt" o:ole="">
            <v:imagedata r:id="rId29" o:title=""/>
          </v:shape>
          <o:OLEObject Type="Embed" ProgID="Visio.Drawing.15" ShapeID="_x0000_i1028" DrawAspect="Content" ObjectID="_1611039592" r:id="rId30"/>
        </w:object>
      </w:r>
    </w:p>
    <w:p w14:paraId="19B6D86D" w14:textId="77777777" w:rsidR="002C3C7A" w:rsidRDefault="002C3C7A" w:rsidP="002C3C7A">
      <w:pPr>
        <w:pStyle w:val="BodyText"/>
        <w:spacing w:before="0" w:after="0"/>
      </w:pPr>
    </w:p>
    <w:p w14:paraId="169993BC" w14:textId="77777777" w:rsidR="002C3C7A" w:rsidRDefault="002C3C7A" w:rsidP="002C3C7A">
      <w:pPr>
        <w:pStyle w:val="BodyText"/>
        <w:spacing w:before="0" w:after="0"/>
      </w:pPr>
      <w:r>
        <w:t xml:space="preserve">The </w:t>
      </w:r>
      <w:proofErr w:type="spellStart"/>
      <w:r>
        <w:t>clk</w:t>
      </w:r>
      <w:proofErr w:type="spellEnd"/>
      <w:r>
        <w:t xml:space="preserve"> input will still be present and dangling.  </w:t>
      </w:r>
    </w:p>
    <w:p w14:paraId="073C967F" w14:textId="73129116" w:rsidR="002C3C7A" w:rsidRDefault="00C013FF" w:rsidP="002C3C7A">
      <w:pPr>
        <w:pStyle w:val="BodyText"/>
      </w:pPr>
      <w:r>
        <w:t>With the strap parameter set to 2 the circuit synchronizes both edges of the incoming reset.</w:t>
      </w:r>
    </w:p>
    <w:p w14:paraId="44DD2649" w14:textId="64D3A959" w:rsidR="00C013FF" w:rsidRPr="002C3C7A" w:rsidRDefault="00485966" w:rsidP="002C3C7A">
      <w:pPr>
        <w:pStyle w:val="BodyText"/>
      </w:pPr>
      <w:r>
        <w:object w:dxaOrig="9060" w:dyaOrig="4455" w14:anchorId="5927E40C">
          <v:shape id="_x0000_i1029" type="#_x0000_t75" style="width:6in;height:210pt" o:ole="">
            <v:imagedata r:id="rId31" o:title=""/>
          </v:shape>
          <o:OLEObject Type="Embed" ProgID="Visio.Drawing.15" ShapeID="_x0000_i1029" DrawAspect="Content" ObjectID="_1611039593" r:id="rId32"/>
        </w:object>
      </w:r>
    </w:p>
    <w:p w14:paraId="307B8AB4" w14:textId="24507CFC" w:rsidR="00C25012" w:rsidRDefault="00C25012" w:rsidP="009C540B">
      <w:pPr>
        <w:pStyle w:val="Heading3"/>
        <w:numPr>
          <w:ilvl w:val="2"/>
          <w:numId w:val="43"/>
        </w:numPr>
      </w:pPr>
      <w:bookmarkStart w:id="97" w:name="_Toc536798246"/>
      <w:r>
        <w:t xml:space="preserve">Security </w:t>
      </w:r>
      <w:proofErr w:type="spellStart"/>
      <w:r>
        <w:t>Questionaire</w:t>
      </w:r>
      <w:bookmarkEnd w:id="97"/>
      <w:proofErr w:type="spellEnd"/>
    </w:p>
    <w:p w14:paraId="3ED7A437" w14:textId="6FE9D922" w:rsidR="00C25012" w:rsidRPr="009C540B" w:rsidRDefault="00C25012" w:rsidP="009C540B">
      <w:pPr>
        <w:pStyle w:val="BodyText"/>
      </w:pPr>
      <w:r>
        <w:t>This document can be found in this directory, QuestionnaireExport_dft_reset_sync</w:t>
      </w:r>
      <w:r w:rsidRPr="00C25012">
        <w:t>.xlsx</w:t>
      </w:r>
      <w:r>
        <w:t>.</w:t>
      </w:r>
    </w:p>
    <w:p w14:paraId="70E090B2" w14:textId="77777777" w:rsidR="00BF04A9" w:rsidRDefault="00BF04A9" w:rsidP="00BF04A9">
      <w:pPr>
        <w:pStyle w:val="Heading3"/>
        <w:numPr>
          <w:ilvl w:val="2"/>
          <w:numId w:val="45"/>
        </w:numPr>
      </w:pPr>
      <w:bookmarkStart w:id="98" w:name="_Toc536798247"/>
      <w:r>
        <w:t xml:space="preserve">Commands to run for </w:t>
      </w:r>
      <w:proofErr w:type="spellStart"/>
      <w:r>
        <w:t>sgcdc_sva</w:t>
      </w:r>
      <w:bookmarkEnd w:id="98"/>
      <w:proofErr w:type="spellEnd"/>
    </w:p>
    <w:p w14:paraId="0CFA53D3" w14:textId="20971519" w:rsidR="00BF04A9" w:rsidRDefault="00BF04A9" w:rsidP="00F40179">
      <w:pPr>
        <w:pStyle w:val="BodyText"/>
      </w:pPr>
      <w:r>
        <w:t>This module contains only assumptions.  To build, run these commands:</w:t>
      </w:r>
    </w:p>
    <w:p w14:paraId="5F111CFF" w14:textId="340CA63B" w:rsidR="00BF04A9" w:rsidRDefault="00BF04A9" w:rsidP="00F40179">
      <w:pPr>
        <w:pStyle w:val="BodyText"/>
      </w:pPr>
      <w:r>
        <w:t xml:space="preserve">&gt;&gt; </w:t>
      </w:r>
      <w:proofErr w:type="spellStart"/>
      <w:proofErr w:type="gramStart"/>
      <w:r w:rsidR="000E05E6" w:rsidRPr="000E05E6">
        <w:t>bman</w:t>
      </w:r>
      <w:proofErr w:type="spellEnd"/>
      <w:proofErr w:type="gramEnd"/>
      <w:r w:rsidR="000E05E6" w:rsidRPr="000E05E6">
        <w:t xml:space="preserve"> -</w:t>
      </w:r>
      <w:proofErr w:type="spellStart"/>
      <w:r w:rsidR="000E05E6" w:rsidRPr="000E05E6">
        <w:t>dut</w:t>
      </w:r>
      <w:proofErr w:type="spellEnd"/>
      <w:r w:rsidR="000E05E6" w:rsidRPr="000E05E6">
        <w:t xml:space="preserve"> </w:t>
      </w:r>
      <w:proofErr w:type="spellStart"/>
      <w:r w:rsidR="000E05E6" w:rsidRPr="000E05E6">
        <w:t>rcfwl</w:t>
      </w:r>
      <w:proofErr w:type="spellEnd"/>
      <w:r w:rsidR="000E05E6" w:rsidRPr="000E05E6">
        <w:t xml:space="preserve"> -mc=</w:t>
      </w:r>
      <w:proofErr w:type="spellStart"/>
      <w:r w:rsidR="000E05E6" w:rsidRPr="000E05E6">
        <w:t>dft_reset_sync</w:t>
      </w:r>
      <w:proofErr w:type="spellEnd"/>
      <w:r w:rsidR="000E05E6" w:rsidRPr="000E05E6">
        <w:t xml:space="preserve"> -</w:t>
      </w:r>
      <w:proofErr w:type="spellStart"/>
      <w:r w:rsidR="000E05E6" w:rsidRPr="000E05E6">
        <w:t>rundeps</w:t>
      </w:r>
      <w:proofErr w:type="spellEnd"/>
      <w:r w:rsidR="000E05E6" w:rsidRPr="000E05E6">
        <w:t xml:space="preserve"> </w:t>
      </w:r>
      <w:proofErr w:type="spellStart"/>
      <w:r w:rsidR="000E05E6" w:rsidRPr="000E05E6">
        <w:t>sgcdc</w:t>
      </w:r>
      <w:proofErr w:type="spellEnd"/>
      <w:r w:rsidR="000E05E6" w:rsidRPr="000E05E6">
        <w:t xml:space="preserve"> -</w:t>
      </w:r>
      <w:proofErr w:type="spellStart"/>
      <w:r w:rsidR="000E05E6" w:rsidRPr="000E05E6">
        <w:t>spyglass_cdc_list_opts</w:t>
      </w:r>
      <w:proofErr w:type="spellEnd"/>
      <w:r w:rsidR="000E05E6" w:rsidRPr="000E05E6">
        <w:t xml:space="preserve"> "-</w:t>
      </w:r>
      <w:proofErr w:type="spellStart"/>
      <w:r w:rsidR="000E05E6" w:rsidRPr="000E05E6">
        <w:t>trex</w:t>
      </w:r>
      <w:proofErr w:type="spellEnd"/>
      <w:r w:rsidR="000E05E6" w:rsidRPr="000E05E6">
        <w:t xml:space="preserve"> -</w:t>
      </w:r>
      <w:proofErr w:type="spellStart"/>
      <w:r w:rsidR="000E05E6" w:rsidRPr="000E05E6">
        <w:t>ace_args</w:t>
      </w:r>
      <w:proofErr w:type="spellEnd"/>
      <w:r w:rsidR="000E05E6" w:rsidRPr="000E05E6">
        <w:t xml:space="preserve"> -</w:t>
      </w:r>
      <w:proofErr w:type="spellStart"/>
      <w:r w:rsidR="000E05E6" w:rsidRPr="000E05E6">
        <w:t>en_functional_cdc_cp</w:t>
      </w:r>
      <w:proofErr w:type="spellEnd"/>
      <w:r w:rsidR="000E05E6" w:rsidRPr="000E05E6">
        <w:t xml:space="preserve"> -</w:t>
      </w:r>
      <w:proofErr w:type="spellStart"/>
      <w:r w:rsidR="000E05E6" w:rsidRPr="000E05E6">
        <w:t>noenable_spyglass_group_run</w:t>
      </w:r>
      <w:proofErr w:type="spellEnd"/>
      <w:r w:rsidR="000E05E6" w:rsidRPr="000E05E6">
        <w:t xml:space="preserve"> -</w:t>
      </w:r>
      <w:proofErr w:type="spellStart"/>
      <w:r w:rsidR="000E05E6" w:rsidRPr="000E05E6">
        <w:t>ace_args</w:t>
      </w:r>
      <w:proofErr w:type="spellEnd"/>
      <w:r w:rsidR="000E05E6" w:rsidRPr="000E05E6">
        <w:t>- -</w:t>
      </w:r>
      <w:proofErr w:type="spellStart"/>
      <w:r w:rsidR="000E05E6" w:rsidRPr="000E05E6">
        <w:t>trex</w:t>
      </w:r>
      <w:proofErr w:type="spellEnd"/>
      <w:r w:rsidR="000E05E6" w:rsidRPr="000E05E6">
        <w:t>-"</w:t>
      </w:r>
    </w:p>
    <w:p w14:paraId="6451F23C" w14:textId="1F687EA5" w:rsidR="000E05E6" w:rsidRDefault="000E05E6" w:rsidP="00F40179">
      <w:pPr>
        <w:pStyle w:val="BodyText"/>
      </w:pPr>
      <w:r>
        <w:t xml:space="preserve">&gt;&gt; </w:t>
      </w:r>
      <w:proofErr w:type="spellStart"/>
      <w:proofErr w:type="gramStart"/>
      <w:r w:rsidRPr="000E05E6">
        <w:t>bman</w:t>
      </w:r>
      <w:proofErr w:type="spellEnd"/>
      <w:proofErr w:type="gramEnd"/>
      <w:r w:rsidRPr="000E05E6">
        <w:t xml:space="preserve"> -</w:t>
      </w:r>
      <w:proofErr w:type="spellStart"/>
      <w:r w:rsidRPr="000E05E6">
        <w:t>dut</w:t>
      </w:r>
      <w:proofErr w:type="spellEnd"/>
      <w:r w:rsidRPr="000E05E6">
        <w:t xml:space="preserve"> </w:t>
      </w:r>
      <w:proofErr w:type="spellStart"/>
      <w:r w:rsidRPr="000E05E6">
        <w:t>rcfwl</w:t>
      </w:r>
      <w:proofErr w:type="spellEnd"/>
      <w:r w:rsidRPr="000E05E6">
        <w:t xml:space="preserve"> -mc=</w:t>
      </w:r>
      <w:proofErr w:type="spellStart"/>
      <w:r w:rsidRPr="000E05E6">
        <w:t>dft_reset_sync</w:t>
      </w:r>
      <w:proofErr w:type="spellEnd"/>
      <w:r w:rsidRPr="000E05E6">
        <w:t xml:space="preserve"> -</w:t>
      </w:r>
      <w:proofErr w:type="spellStart"/>
      <w:r w:rsidRPr="000E05E6">
        <w:t>rundeps</w:t>
      </w:r>
      <w:proofErr w:type="spellEnd"/>
      <w:r w:rsidRPr="000E05E6">
        <w:t xml:space="preserve"> </w:t>
      </w:r>
      <w:proofErr w:type="spellStart"/>
      <w:r w:rsidRPr="000E05E6">
        <w:t>vcs</w:t>
      </w:r>
      <w:proofErr w:type="spellEnd"/>
      <w:r w:rsidRPr="000E05E6">
        <w:t xml:space="preserve"> -</w:t>
      </w:r>
      <w:proofErr w:type="spellStart"/>
      <w:r w:rsidRPr="000E05E6">
        <w:t>vcscdcbuild_dft_reset_sync</w:t>
      </w:r>
      <w:proofErr w:type="spellEnd"/>
    </w:p>
    <w:p w14:paraId="7F9FA854" w14:textId="396265AA" w:rsidR="00D7648C" w:rsidRDefault="00D7648C" w:rsidP="00AA75F0">
      <w:pPr>
        <w:pStyle w:val="Heading2"/>
      </w:pPr>
      <w:bookmarkStart w:id="99" w:name="_Toc536798248"/>
      <w:proofErr w:type="spellStart"/>
      <w:r>
        <w:t>ip_disable</w:t>
      </w:r>
      <w:bookmarkEnd w:id="99"/>
      <w:proofErr w:type="spellEnd"/>
    </w:p>
    <w:p w14:paraId="0EE308A5" w14:textId="341E5486" w:rsidR="00D7648C" w:rsidRDefault="00D7648C" w:rsidP="00BF04A9">
      <w:pPr>
        <w:pStyle w:val="BodyText"/>
      </w:pPr>
      <w:r>
        <w:t xml:space="preserve">A simple </w:t>
      </w:r>
      <w:proofErr w:type="spellStart"/>
      <w:r>
        <w:t>ciruit</w:t>
      </w:r>
      <w:proofErr w:type="spellEnd"/>
      <w:r>
        <w:t xml:space="preserve"> to allow a single named IP to intercept control signal coming from the PMA and disable their assertion or </w:t>
      </w:r>
      <w:proofErr w:type="spellStart"/>
      <w:r>
        <w:t>deassertion</w:t>
      </w:r>
      <w:proofErr w:type="spellEnd"/>
      <w:r>
        <w:t xml:space="preserve"> if an IP is to be disabled.</w:t>
      </w:r>
    </w:p>
    <w:p w14:paraId="31EB8A1D" w14:textId="48865C03" w:rsidR="00D7648C" w:rsidRDefault="00D7648C" w:rsidP="00BF04A9">
      <w:pPr>
        <w:pStyle w:val="BodyText"/>
      </w:pPr>
      <w:r>
        <w:t>Parameter: INPUT_SIGNAL_POLARITY = 0</w:t>
      </w:r>
      <w:r w:rsidR="005A2F75">
        <w:t xml:space="preserve"> // 0 to disable active high</w:t>
      </w:r>
      <w:r w:rsidRPr="00D7648C">
        <w:t xml:space="preserve"> </w:t>
      </w:r>
      <w:r w:rsidR="005A2F75">
        <w:t>signal, 1 to disable active low</w:t>
      </w:r>
      <w:r w:rsidRPr="00D7648C">
        <w:t xml:space="preserve"> signal</w:t>
      </w:r>
    </w:p>
    <w:p w14:paraId="0A9D784B" w14:textId="309A5301" w:rsidR="00D7648C" w:rsidRDefault="00D7648C" w:rsidP="00BF04A9">
      <w:pPr>
        <w:pStyle w:val="BodyText"/>
      </w:pPr>
      <w:r>
        <w:t>Logic:</w:t>
      </w:r>
    </w:p>
    <w:p w14:paraId="532A70BB" w14:textId="5E369D7A" w:rsidR="00D7648C" w:rsidRDefault="00D7648C" w:rsidP="00BF04A9">
      <w:pPr>
        <w:pStyle w:val="BodyText"/>
        <w:spacing w:before="0" w:after="0"/>
      </w:pPr>
      <w:r>
        <w:t xml:space="preserve">     </w:t>
      </w:r>
      <w:proofErr w:type="gramStart"/>
      <w:r>
        <w:t>if</w:t>
      </w:r>
      <w:proofErr w:type="gramEnd"/>
      <w:r>
        <w:t xml:space="preserve"> (INPUT_SIGNAL_POLARITY ==</w:t>
      </w:r>
      <w:r w:rsidR="005A2F75">
        <w:t xml:space="preserve"> 1) // to disable an active low</w:t>
      </w:r>
      <w:r>
        <w:t xml:space="preserve"> input</w:t>
      </w:r>
      <w:r w:rsidR="005A2F75">
        <w:t xml:space="preserve"> – keep it low</w:t>
      </w:r>
    </w:p>
    <w:p w14:paraId="1E33A787" w14:textId="77777777" w:rsidR="00D7648C" w:rsidRDefault="00D7648C" w:rsidP="00BF04A9">
      <w:pPr>
        <w:pStyle w:val="BodyText"/>
        <w:spacing w:before="0" w:after="0"/>
      </w:pPr>
      <w:r>
        <w:t xml:space="preserve">        </w:t>
      </w:r>
      <w:proofErr w:type="gramStart"/>
      <w:r>
        <w:t>begin :</w:t>
      </w:r>
      <w:proofErr w:type="gramEnd"/>
      <w:r>
        <w:t xml:space="preserve"> AND </w:t>
      </w:r>
    </w:p>
    <w:p w14:paraId="3EAEA79B" w14:textId="77777777" w:rsidR="00D7648C" w:rsidRDefault="00D7648C" w:rsidP="00BF04A9">
      <w:pPr>
        <w:pStyle w:val="BodyText"/>
        <w:spacing w:before="0" w:after="0"/>
      </w:pPr>
      <w:r>
        <w:t xml:space="preserve">           </w:t>
      </w:r>
      <w:proofErr w:type="gramStart"/>
      <w:r>
        <w:t>logic</w:t>
      </w:r>
      <w:proofErr w:type="gramEnd"/>
      <w:r>
        <w:t xml:space="preserve"> </w:t>
      </w:r>
      <w:proofErr w:type="spellStart"/>
      <w:r>
        <w:t>ip_disable_b</w:t>
      </w:r>
      <w:proofErr w:type="spellEnd"/>
      <w:r>
        <w:t>;</w:t>
      </w:r>
    </w:p>
    <w:p w14:paraId="4D60BCAD" w14:textId="77777777" w:rsidR="00D7648C" w:rsidRDefault="00D7648C" w:rsidP="00BF04A9">
      <w:pPr>
        <w:pStyle w:val="BodyText"/>
        <w:spacing w:before="0" w:after="0"/>
      </w:pPr>
      <w:r>
        <w:t xml:space="preserve">           </w:t>
      </w:r>
      <w:proofErr w:type="spellStart"/>
      <w:r>
        <w:t>rcfwl_ctech_lib_inv</w:t>
      </w:r>
      <w:proofErr w:type="spellEnd"/>
      <w:r>
        <w:t xml:space="preserve"> </w:t>
      </w:r>
      <w:proofErr w:type="spellStart"/>
      <w:r>
        <w:t>ipd_</w:t>
      </w:r>
      <w:proofErr w:type="gramStart"/>
      <w:r>
        <w:t>inv</w:t>
      </w:r>
      <w:proofErr w:type="spellEnd"/>
      <w:r>
        <w:t>(</w:t>
      </w:r>
      <w:proofErr w:type="gramEnd"/>
      <w:r>
        <w:t>.a(</w:t>
      </w:r>
      <w:proofErr w:type="spellStart"/>
      <w:r>
        <w:t>ip_disable</w:t>
      </w:r>
      <w:proofErr w:type="spellEnd"/>
      <w:r>
        <w:t>), .o1(</w:t>
      </w:r>
      <w:proofErr w:type="spellStart"/>
      <w:r>
        <w:t>ip_disable_b</w:t>
      </w:r>
      <w:proofErr w:type="spellEnd"/>
      <w:r>
        <w:t>));</w:t>
      </w:r>
    </w:p>
    <w:p w14:paraId="13330ABF" w14:textId="77777777" w:rsidR="00D7648C" w:rsidRDefault="00D7648C" w:rsidP="00BF04A9">
      <w:pPr>
        <w:pStyle w:val="BodyText"/>
        <w:spacing w:before="0" w:after="0"/>
      </w:pPr>
      <w:r>
        <w:t xml:space="preserve">           </w:t>
      </w:r>
      <w:proofErr w:type="spellStart"/>
      <w:r>
        <w:t>rcfwl_ctech_lib_and</w:t>
      </w:r>
      <w:proofErr w:type="spellEnd"/>
      <w:r>
        <w:t xml:space="preserve"> </w:t>
      </w:r>
      <w:proofErr w:type="spellStart"/>
      <w:r>
        <w:t>ipd_</w:t>
      </w:r>
      <w:proofErr w:type="gramStart"/>
      <w:r>
        <w:t>and</w:t>
      </w:r>
      <w:proofErr w:type="spellEnd"/>
      <w:r>
        <w:t>(</w:t>
      </w:r>
      <w:proofErr w:type="gramEnd"/>
      <w:r>
        <w:t>.a(</w:t>
      </w:r>
      <w:proofErr w:type="spellStart"/>
      <w:r>
        <w:t>ip_disable_b</w:t>
      </w:r>
      <w:proofErr w:type="spellEnd"/>
      <w:r>
        <w:t>), .b(</w:t>
      </w:r>
      <w:proofErr w:type="spellStart"/>
      <w:r>
        <w:t>signal_in</w:t>
      </w:r>
      <w:proofErr w:type="spellEnd"/>
      <w:r>
        <w:t>), .o(</w:t>
      </w:r>
      <w:proofErr w:type="spellStart"/>
      <w:r>
        <w:t>signal_out</w:t>
      </w:r>
      <w:proofErr w:type="spellEnd"/>
      <w:r>
        <w:t>));</w:t>
      </w:r>
    </w:p>
    <w:p w14:paraId="28300952" w14:textId="77777777" w:rsidR="00D7648C" w:rsidRDefault="00D7648C" w:rsidP="00BF04A9">
      <w:pPr>
        <w:pStyle w:val="BodyText"/>
        <w:spacing w:before="0" w:after="0"/>
      </w:pPr>
      <w:r>
        <w:t xml:space="preserve">        </w:t>
      </w:r>
      <w:proofErr w:type="gramStart"/>
      <w:r>
        <w:t>end</w:t>
      </w:r>
      <w:proofErr w:type="gramEnd"/>
    </w:p>
    <w:p w14:paraId="55E250A6" w14:textId="6668B730" w:rsidR="00D7648C" w:rsidRDefault="00D7648C" w:rsidP="00BF04A9">
      <w:pPr>
        <w:pStyle w:val="BodyText"/>
        <w:spacing w:before="0" w:after="0"/>
      </w:pPr>
      <w:r>
        <w:t xml:space="preserve">      </w:t>
      </w:r>
      <w:proofErr w:type="gramStart"/>
      <w:r>
        <w:t>else</w:t>
      </w:r>
      <w:proofErr w:type="gramEnd"/>
      <w:r>
        <w:t xml:space="preserve">                      /</w:t>
      </w:r>
      <w:r w:rsidR="005A2F75">
        <w:t>/ to disable an active high input – keep it high</w:t>
      </w:r>
    </w:p>
    <w:p w14:paraId="663CE38B" w14:textId="77777777" w:rsidR="00D7648C" w:rsidRDefault="00D7648C" w:rsidP="00BF04A9">
      <w:pPr>
        <w:pStyle w:val="BodyText"/>
        <w:spacing w:before="0" w:after="0"/>
      </w:pPr>
      <w:r>
        <w:t xml:space="preserve">        </w:t>
      </w:r>
      <w:proofErr w:type="gramStart"/>
      <w:r>
        <w:t>begin :</w:t>
      </w:r>
      <w:proofErr w:type="gramEnd"/>
      <w:r>
        <w:t xml:space="preserve"> OR</w:t>
      </w:r>
    </w:p>
    <w:p w14:paraId="48F23346" w14:textId="77777777" w:rsidR="00D7648C" w:rsidRDefault="00D7648C" w:rsidP="00BF04A9">
      <w:pPr>
        <w:pStyle w:val="BodyText"/>
        <w:spacing w:before="0" w:after="0"/>
      </w:pPr>
      <w:r>
        <w:t xml:space="preserve">           </w:t>
      </w:r>
      <w:proofErr w:type="spellStart"/>
      <w:r>
        <w:t>rcfwl_ctech_lib_or</w:t>
      </w:r>
      <w:proofErr w:type="spellEnd"/>
      <w:r>
        <w:t xml:space="preserve"> </w:t>
      </w:r>
      <w:proofErr w:type="spellStart"/>
      <w:r>
        <w:t>ipd_</w:t>
      </w:r>
      <w:proofErr w:type="gramStart"/>
      <w:r>
        <w:t>or</w:t>
      </w:r>
      <w:proofErr w:type="spellEnd"/>
      <w:r>
        <w:t>(</w:t>
      </w:r>
      <w:proofErr w:type="gramEnd"/>
      <w:r>
        <w:t>.a(</w:t>
      </w:r>
      <w:proofErr w:type="spellStart"/>
      <w:r>
        <w:t>ip_disable</w:t>
      </w:r>
      <w:proofErr w:type="spellEnd"/>
      <w:r>
        <w:t>), .b(</w:t>
      </w:r>
      <w:proofErr w:type="spellStart"/>
      <w:r>
        <w:t>signal_in</w:t>
      </w:r>
      <w:proofErr w:type="spellEnd"/>
      <w:r>
        <w:t>), .o(</w:t>
      </w:r>
      <w:proofErr w:type="spellStart"/>
      <w:r>
        <w:t>signal_out</w:t>
      </w:r>
      <w:proofErr w:type="spellEnd"/>
      <w:r>
        <w:t>));</w:t>
      </w:r>
    </w:p>
    <w:p w14:paraId="0EA5CDDD" w14:textId="77777777" w:rsidR="00D7648C" w:rsidRDefault="00D7648C" w:rsidP="00BF04A9">
      <w:pPr>
        <w:pStyle w:val="BodyText"/>
        <w:spacing w:before="0" w:after="0"/>
      </w:pPr>
      <w:r>
        <w:t xml:space="preserve">        </w:t>
      </w:r>
      <w:proofErr w:type="gramStart"/>
      <w:r>
        <w:t>end</w:t>
      </w:r>
      <w:proofErr w:type="gramEnd"/>
    </w:p>
    <w:p w14:paraId="2738296F" w14:textId="77777777" w:rsidR="00D7648C" w:rsidRPr="00BF04A9" w:rsidRDefault="00D7648C" w:rsidP="00BF04A9">
      <w:pPr>
        <w:pStyle w:val="BodyText"/>
      </w:pPr>
    </w:p>
    <w:p w14:paraId="2B09A71D" w14:textId="77777777" w:rsidR="00D7648C" w:rsidRPr="00BF04A9" w:rsidRDefault="00D7648C" w:rsidP="00BF04A9">
      <w:pPr>
        <w:pStyle w:val="BodyText"/>
      </w:pPr>
    </w:p>
    <w:p w14:paraId="06CF4E18" w14:textId="47589DA6" w:rsidR="000E05E6" w:rsidRDefault="000E05E6" w:rsidP="00F40179">
      <w:pPr>
        <w:pStyle w:val="Heading3"/>
        <w:ind w:left="2322"/>
      </w:pPr>
      <w:bookmarkStart w:id="100" w:name="_Toc536798249"/>
      <w:r>
        <w:t xml:space="preserve">Security </w:t>
      </w:r>
      <w:proofErr w:type="spellStart"/>
      <w:r>
        <w:t>Questionaire</w:t>
      </w:r>
      <w:bookmarkEnd w:id="100"/>
      <w:proofErr w:type="spellEnd"/>
    </w:p>
    <w:p w14:paraId="7F5051A2" w14:textId="6EC8C8F0" w:rsidR="000E05E6" w:rsidRPr="00F40179" w:rsidRDefault="000E05E6" w:rsidP="00F40179">
      <w:pPr>
        <w:pStyle w:val="BodyText"/>
      </w:pPr>
      <w:r w:rsidRPr="000E05E6">
        <w:t>QuestionnaireExport_ip_disable.xlsx</w:t>
      </w:r>
    </w:p>
    <w:p w14:paraId="5FA76321" w14:textId="77777777" w:rsidR="00D7648C" w:rsidRPr="00BF04A9" w:rsidRDefault="00D7648C" w:rsidP="00AA75F0">
      <w:pPr>
        <w:pStyle w:val="Heading2"/>
        <w:rPr>
          <w:strike/>
        </w:rPr>
      </w:pPr>
      <w:bookmarkStart w:id="101" w:name="_Toc536798250"/>
      <w:proofErr w:type="spellStart"/>
      <w:r>
        <w:t>fuse_hip_glue</w:t>
      </w:r>
      <w:bookmarkEnd w:id="101"/>
      <w:proofErr w:type="spellEnd"/>
    </w:p>
    <w:p w14:paraId="3DEB4A6A" w14:textId="309C7C29" w:rsidR="00877CCA" w:rsidRPr="00BF04A9" w:rsidRDefault="00723D49" w:rsidP="00BF04A9">
      <w:pPr>
        <w:pStyle w:val="Heading2"/>
        <w:numPr>
          <w:ilvl w:val="0"/>
          <w:numId w:val="0"/>
        </w:numPr>
        <w:ind w:left="360" w:hanging="360"/>
        <w:rPr>
          <w:strike/>
          <w:sz w:val="32"/>
          <w:szCs w:val="28"/>
        </w:rPr>
      </w:pPr>
      <w:bookmarkStart w:id="102" w:name="_Toc536798251"/>
      <w:r w:rsidRPr="00BF04A9">
        <w:rPr>
          <w:color w:val="auto"/>
          <w:sz w:val="18"/>
          <w:szCs w:val="18"/>
        </w:rPr>
        <w:t>A</w:t>
      </w:r>
      <w:r>
        <w:rPr>
          <w:color w:val="auto"/>
          <w:sz w:val="18"/>
          <w:szCs w:val="18"/>
        </w:rPr>
        <w:t xml:space="preserve"> required by the fuse group that needed a repo in $IP_MODELS.  Not for general consumption.</w:t>
      </w:r>
      <w:bookmarkEnd w:id="102"/>
      <w:r w:rsidRPr="00BF04A9">
        <w:rPr>
          <w:color w:val="auto"/>
          <w:sz w:val="18"/>
          <w:szCs w:val="18"/>
        </w:rPr>
        <w:t xml:space="preserve"> </w:t>
      </w:r>
    </w:p>
    <w:p w14:paraId="27D18F6F" w14:textId="33B10E3A" w:rsidR="000E05E6" w:rsidRDefault="000E05E6" w:rsidP="00F40179">
      <w:pPr>
        <w:pStyle w:val="Heading3"/>
        <w:ind w:left="2322"/>
      </w:pPr>
      <w:bookmarkStart w:id="103" w:name="_Toc536791711"/>
      <w:bookmarkStart w:id="104" w:name="_Toc536791712"/>
      <w:bookmarkStart w:id="105" w:name="_Toc536791713"/>
      <w:bookmarkStart w:id="106" w:name="_Toc536791714"/>
      <w:bookmarkStart w:id="107" w:name="_Toc536791715"/>
      <w:bookmarkStart w:id="108" w:name="_Toc536791716"/>
      <w:bookmarkStart w:id="109" w:name="_Toc536791717"/>
      <w:bookmarkStart w:id="110" w:name="_Toc536798252"/>
      <w:bookmarkEnd w:id="103"/>
      <w:bookmarkEnd w:id="104"/>
      <w:bookmarkEnd w:id="105"/>
      <w:bookmarkEnd w:id="106"/>
      <w:bookmarkEnd w:id="107"/>
      <w:bookmarkEnd w:id="108"/>
      <w:bookmarkEnd w:id="109"/>
      <w:r>
        <w:t xml:space="preserve">Security </w:t>
      </w:r>
      <w:proofErr w:type="spellStart"/>
      <w:r>
        <w:t>Questionaire</w:t>
      </w:r>
      <w:bookmarkEnd w:id="110"/>
      <w:proofErr w:type="spellEnd"/>
    </w:p>
    <w:p w14:paraId="2A7BA76E" w14:textId="6B47A9CA" w:rsidR="000E05E6" w:rsidRPr="00F40179" w:rsidRDefault="000E05E6" w:rsidP="00F40179">
      <w:pPr>
        <w:pStyle w:val="BodyText"/>
      </w:pPr>
      <w:r w:rsidRPr="000E05E6">
        <w:t>QuestionnaireExport_fuse_hip_glue.xlsx</w:t>
      </w:r>
    </w:p>
    <w:p w14:paraId="5FCCCF86" w14:textId="77777777" w:rsidR="00344EB9" w:rsidRPr="000F6379" w:rsidRDefault="00344EB9" w:rsidP="009A537A">
      <w:pPr>
        <w:pStyle w:val="Heading1"/>
      </w:pPr>
      <w:bookmarkStart w:id="111" w:name="_Toc536798253"/>
      <w:r w:rsidRPr="00B263CA">
        <w:t>Design</w:t>
      </w:r>
      <w:r>
        <w:t xml:space="preserve"> </w:t>
      </w:r>
      <w:r w:rsidRPr="00172284">
        <w:t>Information</w:t>
      </w:r>
      <w:r>
        <w:t xml:space="preserve"> for Integration</w:t>
      </w:r>
      <w:bookmarkEnd w:id="60"/>
      <w:bookmarkEnd w:id="61"/>
      <w:bookmarkEnd w:id="62"/>
      <w:bookmarkEnd w:id="63"/>
      <w:bookmarkEnd w:id="111"/>
    </w:p>
    <w:p w14:paraId="5FCCCF87" w14:textId="2E389A64" w:rsidR="00344EB9" w:rsidRDefault="00545566" w:rsidP="00344EB9">
      <w:pPr>
        <w:pStyle w:val="BodyText"/>
      </w:pPr>
      <w:r>
        <w:t xml:space="preserve">This chapter is </w:t>
      </w:r>
      <w:r w:rsidR="00344EB9">
        <w:t xml:space="preserve">targeted </w:t>
      </w:r>
      <w:r w:rsidR="003F6C6F">
        <w:t>to</w:t>
      </w:r>
      <w:r>
        <w:t xml:space="preserve"> the IP verification</w:t>
      </w:r>
      <w:r w:rsidR="00344EB9">
        <w:t xml:space="preserve"> team responsible for integrating this IP into </w:t>
      </w:r>
      <w:r>
        <w:t>a local test bench</w:t>
      </w:r>
      <w:r w:rsidR="00344EB9">
        <w:t>.</w:t>
      </w:r>
    </w:p>
    <w:p w14:paraId="5A72027E" w14:textId="27DC09DE" w:rsidR="00246AD5" w:rsidRDefault="00246AD5" w:rsidP="00246AD5">
      <w:pPr>
        <w:pStyle w:val="Heading2"/>
      </w:pPr>
      <w:bookmarkStart w:id="112" w:name="_Toc536798254"/>
      <w:bookmarkStart w:id="113" w:name="_Toc299025145"/>
      <w:bookmarkStart w:id="114" w:name="_Toc299031456"/>
      <w:bookmarkStart w:id="115" w:name="_Toc300262184"/>
      <w:bookmarkStart w:id="116" w:name="_Toc301871703"/>
      <w:r>
        <w:t>RTL Directory Structure</w:t>
      </w:r>
      <w:bookmarkEnd w:id="112"/>
    </w:p>
    <w:p w14:paraId="6FF48B5D" w14:textId="13936A7F" w:rsidR="00257AD3" w:rsidRPr="00257AD3" w:rsidRDefault="00257AD3" w:rsidP="00257AD3">
      <w:pPr>
        <w:pStyle w:val="BodyText"/>
      </w:pPr>
      <w:r>
        <w:t>$MODEL_ROOT/</w:t>
      </w:r>
      <w:proofErr w:type="spellStart"/>
      <w:r>
        <w:t>src</w:t>
      </w:r>
      <w:proofErr w:type="spellEnd"/>
      <w:r>
        <w:t>/</w:t>
      </w:r>
      <w:proofErr w:type="spellStart"/>
      <w:r>
        <w:t>rtl</w:t>
      </w:r>
      <w:proofErr w:type="spellEnd"/>
      <w:r>
        <w:t>/widgets/*</w:t>
      </w:r>
    </w:p>
    <w:p w14:paraId="5FCCCF8C" w14:textId="57BAEA83" w:rsidR="00344EB9" w:rsidRDefault="00572C18" w:rsidP="00572C18">
      <w:pPr>
        <w:pStyle w:val="Heading2"/>
      </w:pPr>
      <w:bookmarkStart w:id="117" w:name="_Toc419982074"/>
      <w:bookmarkStart w:id="118" w:name="_Toc536798255"/>
      <w:bookmarkEnd w:id="117"/>
      <w:r>
        <w:t>Clock</w:t>
      </w:r>
      <w:r w:rsidR="00B36622">
        <w:t>,</w:t>
      </w:r>
      <w:r>
        <w:t xml:space="preserve"> </w:t>
      </w:r>
      <w:r w:rsidR="00344EB9" w:rsidRPr="00344EB9">
        <w:t>Power and Reset Domain</w:t>
      </w:r>
      <w:bookmarkEnd w:id="113"/>
      <w:bookmarkEnd w:id="114"/>
      <w:bookmarkEnd w:id="115"/>
      <w:bookmarkEnd w:id="116"/>
      <w:r w:rsidR="00B36622">
        <w:t>s</w:t>
      </w:r>
      <w:bookmarkEnd w:id="118"/>
    </w:p>
    <w:p w14:paraId="69EC8011" w14:textId="19DA8E08" w:rsidR="00D36B2E" w:rsidRDefault="00486E11" w:rsidP="00F605FE">
      <w:pPr>
        <w:pStyle w:val="BodyText"/>
      </w:pPr>
      <w:r>
        <w:t>Power Do</w:t>
      </w:r>
      <w:r w:rsidR="006E6FFC">
        <w:t xml:space="preserve">main for the </w:t>
      </w:r>
      <w:proofErr w:type="spellStart"/>
      <w:r w:rsidR="006E6FFC">
        <w:t>cdc_wrapper</w:t>
      </w:r>
      <w:bookmarkStart w:id="119" w:name="_GoBack"/>
      <w:bookmarkEnd w:id="119"/>
      <w:proofErr w:type="spellEnd"/>
      <w:r w:rsidR="006E6FFC">
        <w:t xml:space="preserve"> should be </w:t>
      </w:r>
      <w:r w:rsidR="00907DB9">
        <w:t xml:space="preserve">always be </w:t>
      </w:r>
      <w:proofErr w:type="spellStart"/>
      <w:r w:rsidR="00907DB9">
        <w:t>Vinf</w:t>
      </w:r>
      <w:proofErr w:type="spellEnd"/>
      <w:r w:rsidR="00907DB9">
        <w:t>.</w:t>
      </w:r>
    </w:p>
    <w:p w14:paraId="786850F3" w14:textId="77777777" w:rsidR="00907DB9" w:rsidRPr="00F605FE" w:rsidRDefault="00907DB9" w:rsidP="00F605FE">
      <w:pPr>
        <w:pStyle w:val="BodyText"/>
      </w:pPr>
    </w:p>
    <w:p w14:paraId="5FCCCF8F" w14:textId="6B41F8FC" w:rsidR="00344EB9" w:rsidRPr="00B746FF" w:rsidRDefault="00344EB9" w:rsidP="00C04B88">
      <w:pPr>
        <w:pStyle w:val="Heading3"/>
      </w:pPr>
      <w:bookmarkStart w:id="120" w:name="_Toc299025146"/>
      <w:bookmarkStart w:id="121" w:name="_Toc299031457"/>
      <w:bookmarkStart w:id="122" w:name="_Toc300262185"/>
      <w:bookmarkStart w:id="123" w:name="_Toc301871704"/>
      <w:bookmarkStart w:id="124" w:name="_Toc536798256"/>
      <w:r w:rsidRPr="00480048">
        <w:t>Clock</w:t>
      </w:r>
      <w:r>
        <w:t xml:space="preserve"> Domain Diagram</w:t>
      </w:r>
      <w:bookmarkEnd w:id="120"/>
      <w:bookmarkEnd w:id="121"/>
      <w:bookmarkEnd w:id="122"/>
      <w:bookmarkEnd w:id="123"/>
      <w:bookmarkEnd w:id="124"/>
    </w:p>
    <w:p w14:paraId="5FCCCF90" w14:textId="77777777" w:rsidR="00344EB9" w:rsidRPr="00344EB9" w:rsidRDefault="00344EB9" w:rsidP="00344EB9">
      <w:pPr>
        <w:pStyle w:val="Heading2"/>
      </w:pPr>
      <w:bookmarkStart w:id="125" w:name="_Toc299025147"/>
      <w:bookmarkStart w:id="126" w:name="_Toc299031458"/>
      <w:bookmarkStart w:id="127" w:name="_Toc300262186"/>
      <w:bookmarkStart w:id="128" w:name="_Toc301871705"/>
      <w:bookmarkStart w:id="129" w:name="_Toc536798257"/>
      <w:r w:rsidRPr="00344EB9">
        <w:t>Embedded Building Blocks/Custom Logic</w:t>
      </w:r>
      <w:bookmarkEnd w:id="125"/>
      <w:bookmarkEnd w:id="126"/>
      <w:bookmarkEnd w:id="127"/>
      <w:bookmarkEnd w:id="128"/>
      <w:bookmarkEnd w:id="129"/>
    </w:p>
    <w:p w14:paraId="7ABA2FCD" w14:textId="6C4CF53B" w:rsidR="00142AE7" w:rsidRPr="006C4118" w:rsidRDefault="006C4118" w:rsidP="00344EB9">
      <w:pPr>
        <w:pStyle w:val="Gaps"/>
        <w:rPr>
          <w:color w:val="auto"/>
        </w:rPr>
      </w:pPr>
      <w:r w:rsidRPr="006C4118">
        <w:rPr>
          <w:color w:val="auto"/>
        </w:rPr>
        <w:t>N/A</w:t>
      </w:r>
    </w:p>
    <w:tbl>
      <w:tblPr>
        <w:tblStyle w:val="TableClassic1"/>
        <w:tblW w:w="5000" w:type="pct"/>
        <w:tblLook w:val="0620" w:firstRow="1" w:lastRow="0" w:firstColumn="0" w:lastColumn="0" w:noHBand="1" w:noVBand="1"/>
      </w:tblPr>
      <w:tblGrid>
        <w:gridCol w:w="2855"/>
        <w:gridCol w:w="2701"/>
        <w:gridCol w:w="3074"/>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130" w:name="_Toc299025148"/>
      <w:bookmarkStart w:id="131" w:name="_Toc299031459"/>
      <w:bookmarkStart w:id="132" w:name="_Toc300262187"/>
      <w:bookmarkStart w:id="133" w:name="_Toc301871706"/>
      <w:bookmarkStart w:id="134" w:name="_Toc536798258"/>
      <w:r>
        <w:t>RTL Configuration Parameters</w:t>
      </w:r>
      <w:bookmarkEnd w:id="130"/>
      <w:bookmarkEnd w:id="131"/>
      <w:bookmarkEnd w:id="132"/>
      <w:bookmarkEnd w:id="133"/>
      <w:bookmarkEnd w:id="134"/>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77777777" w:rsidR="00344EB9" w:rsidRDefault="00344EB9" w:rsidP="00BE6139">
      <w:pPr>
        <w:pStyle w:val="Heading3"/>
      </w:pPr>
      <w:bookmarkStart w:id="135" w:name="_Toc536798259"/>
      <w:r w:rsidRPr="006611C2">
        <w:t>Mandatory</w:t>
      </w:r>
      <w:r w:rsidRPr="00344EB9">
        <w:t xml:space="preserve"> </w:t>
      </w:r>
      <w:r w:rsidR="00BE6139">
        <w:t>P</w:t>
      </w:r>
      <w:r w:rsidRPr="00344EB9">
        <w:t>arameters</w:t>
      </w:r>
      <w:bookmarkEnd w:id="135"/>
    </w:p>
    <w:p w14:paraId="1CC54760" w14:textId="2A1BD2F8" w:rsidR="002C3C7A" w:rsidRPr="002C3C7A" w:rsidRDefault="002C3C7A" w:rsidP="002C3C7A">
      <w:pPr>
        <w:pStyle w:val="BodyText"/>
      </w:pPr>
      <w:proofErr w:type="spellStart"/>
      <w:r>
        <w:t>cdc_wrapper</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BE6139" w:rsidRPr="00AA1982" w14:paraId="5FCCCF9A"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5FCCCF95" w14:textId="77777777" w:rsidR="00BE6139" w:rsidRPr="00344EB9" w:rsidRDefault="00BE6139" w:rsidP="00A33AF3">
            <w:pPr>
              <w:pStyle w:val="TableHeading"/>
            </w:pPr>
            <w:r w:rsidRPr="00AA1982">
              <w:t>Parameter</w:t>
            </w:r>
            <w:r>
              <w:t xml:space="preserve"> Name</w:t>
            </w:r>
          </w:p>
        </w:tc>
        <w:tc>
          <w:tcPr>
            <w:tcW w:w="669"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2" w:type="pct"/>
          </w:tcPr>
          <w:p w14:paraId="5FCCCF99" w14:textId="77777777" w:rsidR="00BE6139" w:rsidRPr="00AA1982" w:rsidRDefault="00BE6139" w:rsidP="00A33AF3">
            <w:pPr>
              <w:pStyle w:val="TableHeading"/>
            </w:pPr>
            <w:r>
              <w:t>Descriptions</w:t>
            </w:r>
            <w:r>
              <w:br/>
              <w:t>(including interdependencies)</w:t>
            </w:r>
          </w:p>
        </w:tc>
      </w:tr>
      <w:tr w:rsidR="00BE6139" w:rsidRPr="00466683" w14:paraId="5FCCCFA0" w14:textId="77777777" w:rsidTr="008D2EEF">
        <w:tc>
          <w:tcPr>
            <w:tcW w:w="1370" w:type="pct"/>
          </w:tcPr>
          <w:p w14:paraId="5FCCCF9B" w14:textId="6F048B10" w:rsidR="00BE6139" w:rsidRPr="00466683" w:rsidRDefault="006E6FFC">
            <w:pPr>
              <w:pStyle w:val="TableBody"/>
            </w:pPr>
            <w:r>
              <w:t>DEF_PWRON</w:t>
            </w:r>
          </w:p>
        </w:tc>
        <w:tc>
          <w:tcPr>
            <w:tcW w:w="669" w:type="pct"/>
          </w:tcPr>
          <w:p w14:paraId="5FCCCF9C" w14:textId="1C57E58B" w:rsidR="00BE6139" w:rsidRPr="00466683" w:rsidRDefault="006E6FFC">
            <w:pPr>
              <w:pStyle w:val="TableBody"/>
            </w:pPr>
            <w:r>
              <w:t>NO</w:t>
            </w:r>
          </w:p>
        </w:tc>
        <w:tc>
          <w:tcPr>
            <w:tcW w:w="565" w:type="pct"/>
          </w:tcPr>
          <w:p w14:paraId="5FCCCF9D" w14:textId="730DBB5E" w:rsidR="00BE6139" w:rsidRPr="00466683" w:rsidRDefault="006E6FFC">
            <w:pPr>
              <w:pStyle w:val="TableBody"/>
            </w:pPr>
            <w:r>
              <w:t>0/1</w:t>
            </w:r>
          </w:p>
        </w:tc>
        <w:tc>
          <w:tcPr>
            <w:tcW w:w="565" w:type="pct"/>
          </w:tcPr>
          <w:p w14:paraId="5FCCCF9E" w14:textId="708779E8" w:rsidR="00BE6139" w:rsidRPr="00466683" w:rsidRDefault="00907DB9">
            <w:pPr>
              <w:pStyle w:val="TableBody"/>
            </w:pPr>
            <w:r>
              <w:t>0</w:t>
            </w:r>
          </w:p>
        </w:tc>
        <w:tc>
          <w:tcPr>
            <w:tcW w:w="1832" w:type="pct"/>
          </w:tcPr>
          <w:p w14:paraId="5FCCCF9F" w14:textId="753DD655" w:rsidR="00BE6139" w:rsidRPr="00466683" w:rsidRDefault="006E6FFC">
            <w:pPr>
              <w:pStyle w:val="TableBody"/>
            </w:pPr>
            <w:r>
              <w:t xml:space="preserve">Determines state of </w:t>
            </w:r>
            <w:proofErr w:type="spellStart"/>
            <w:r>
              <w:t>pok</w:t>
            </w:r>
            <w:proofErr w:type="spellEnd"/>
            <w:r>
              <w:t xml:space="preserve"> and </w:t>
            </w:r>
            <w:proofErr w:type="spellStart"/>
            <w:r>
              <w:t>clkreq</w:t>
            </w:r>
            <w:proofErr w:type="spellEnd"/>
            <w:r>
              <w:t xml:space="preserve"> outputs coming out of reset</w:t>
            </w:r>
          </w:p>
        </w:tc>
      </w:tr>
      <w:tr w:rsidR="00BE6139" w:rsidRPr="00466683" w14:paraId="5FCCCFA6" w14:textId="77777777" w:rsidTr="008D2EEF">
        <w:tc>
          <w:tcPr>
            <w:tcW w:w="1370" w:type="pct"/>
          </w:tcPr>
          <w:p w14:paraId="5FCCCFA1" w14:textId="60547BC1" w:rsidR="00BE6139" w:rsidRPr="00466683" w:rsidRDefault="006E6FFC" w:rsidP="00BE6139">
            <w:pPr>
              <w:pStyle w:val="TableBody"/>
            </w:pPr>
            <w:r>
              <w:t>RST</w:t>
            </w:r>
          </w:p>
        </w:tc>
        <w:tc>
          <w:tcPr>
            <w:tcW w:w="669" w:type="pct"/>
          </w:tcPr>
          <w:p w14:paraId="5FCCCFA2" w14:textId="43F9DCD6" w:rsidR="00BE6139" w:rsidRPr="00466683" w:rsidRDefault="006E6FFC" w:rsidP="00BE6139">
            <w:pPr>
              <w:pStyle w:val="TableBody"/>
            </w:pPr>
            <w:r>
              <w:t xml:space="preserve">No </w:t>
            </w:r>
          </w:p>
        </w:tc>
        <w:tc>
          <w:tcPr>
            <w:tcW w:w="565" w:type="pct"/>
          </w:tcPr>
          <w:p w14:paraId="5FCCCFA3" w14:textId="6399D03D" w:rsidR="00BE6139" w:rsidRPr="00466683" w:rsidRDefault="006E6FFC" w:rsidP="00BE6139">
            <w:pPr>
              <w:pStyle w:val="TableBody"/>
            </w:pPr>
            <w:r>
              <w:t>1 to N</w:t>
            </w:r>
          </w:p>
        </w:tc>
        <w:tc>
          <w:tcPr>
            <w:tcW w:w="565" w:type="pct"/>
          </w:tcPr>
          <w:p w14:paraId="5FCCCFA4" w14:textId="1ED68D7A" w:rsidR="00BE6139" w:rsidRPr="00466683" w:rsidRDefault="006E6FFC" w:rsidP="00BE6139">
            <w:pPr>
              <w:pStyle w:val="TableBody"/>
            </w:pPr>
            <w:r>
              <w:t>1</w:t>
            </w:r>
          </w:p>
        </w:tc>
        <w:tc>
          <w:tcPr>
            <w:tcW w:w="1832" w:type="pct"/>
          </w:tcPr>
          <w:p w14:paraId="5FCCCFA5" w14:textId="323A591E" w:rsidR="00BE6139" w:rsidRPr="00466683" w:rsidRDefault="006E6FFC" w:rsidP="00BE6139">
            <w:pPr>
              <w:pStyle w:val="TableBody"/>
            </w:pPr>
            <w:r>
              <w:t>Optional synch path for resets used by the subsystem</w:t>
            </w:r>
          </w:p>
        </w:tc>
      </w:tr>
      <w:tr w:rsidR="00BE6139" w:rsidRPr="00466683" w14:paraId="5FCCCFAC" w14:textId="77777777" w:rsidTr="008D2EEF">
        <w:tc>
          <w:tcPr>
            <w:tcW w:w="1370" w:type="pct"/>
          </w:tcPr>
          <w:p w14:paraId="5FCCCFA7" w14:textId="037996AA" w:rsidR="00BE6139" w:rsidRPr="00C92396" w:rsidRDefault="006E6FFC" w:rsidP="00BE6139">
            <w:pPr>
              <w:pStyle w:val="TableBody"/>
            </w:pPr>
            <w:r>
              <w:t>AREQ</w:t>
            </w:r>
          </w:p>
        </w:tc>
        <w:tc>
          <w:tcPr>
            <w:tcW w:w="669" w:type="pct"/>
          </w:tcPr>
          <w:p w14:paraId="5FCCCFA8" w14:textId="4CB0C646" w:rsidR="00BE6139" w:rsidRPr="00466683" w:rsidRDefault="006E6FFC" w:rsidP="00BE6139">
            <w:pPr>
              <w:pStyle w:val="TableBody"/>
            </w:pPr>
            <w:r>
              <w:t>No</w:t>
            </w:r>
          </w:p>
        </w:tc>
        <w:tc>
          <w:tcPr>
            <w:tcW w:w="565" w:type="pct"/>
          </w:tcPr>
          <w:p w14:paraId="5FCCCFA9" w14:textId="34B34199" w:rsidR="00BE6139" w:rsidRPr="00466683" w:rsidRDefault="006E6FFC" w:rsidP="00BE6139">
            <w:pPr>
              <w:pStyle w:val="TableBody"/>
            </w:pPr>
            <w:r>
              <w:t>1 to N</w:t>
            </w:r>
          </w:p>
        </w:tc>
        <w:tc>
          <w:tcPr>
            <w:tcW w:w="565" w:type="pct"/>
          </w:tcPr>
          <w:p w14:paraId="5FCCCFAA" w14:textId="5BE86013" w:rsidR="00BE6139" w:rsidRPr="00466683" w:rsidRDefault="006E6FFC" w:rsidP="00BE6139">
            <w:pPr>
              <w:pStyle w:val="TableBody"/>
            </w:pPr>
            <w:r>
              <w:t>1</w:t>
            </w:r>
          </w:p>
        </w:tc>
        <w:tc>
          <w:tcPr>
            <w:tcW w:w="1832" w:type="pct"/>
          </w:tcPr>
          <w:p w14:paraId="5FCCCFAB" w14:textId="22116819" w:rsidR="00BE6139" w:rsidRPr="00466683" w:rsidRDefault="006E6FFC" w:rsidP="00BE6139">
            <w:pPr>
              <w:pStyle w:val="TableBody"/>
            </w:pPr>
            <w:r>
              <w:t xml:space="preserve">Number of asynchronous </w:t>
            </w:r>
            <w:proofErr w:type="spellStart"/>
            <w:r>
              <w:t>clkreq’s</w:t>
            </w:r>
            <w:proofErr w:type="spellEnd"/>
            <w:r>
              <w:t xml:space="preserve"> being attached</w:t>
            </w:r>
          </w:p>
        </w:tc>
      </w:tr>
      <w:tr w:rsidR="006E6FFC" w:rsidRPr="00466683" w14:paraId="4A998FDA" w14:textId="77777777" w:rsidTr="008D2EEF">
        <w:tc>
          <w:tcPr>
            <w:tcW w:w="1370" w:type="pct"/>
          </w:tcPr>
          <w:p w14:paraId="5BAD9ADF" w14:textId="003074BE" w:rsidR="006E6FFC" w:rsidRDefault="006E6FFC" w:rsidP="00BE6139">
            <w:pPr>
              <w:pStyle w:val="TableBody"/>
            </w:pPr>
            <w:r>
              <w:t>NUM_EP_ATTACHED</w:t>
            </w:r>
          </w:p>
        </w:tc>
        <w:tc>
          <w:tcPr>
            <w:tcW w:w="669" w:type="pct"/>
          </w:tcPr>
          <w:p w14:paraId="2E1B3953" w14:textId="6C711121" w:rsidR="006E6FFC" w:rsidRDefault="006E6FFC" w:rsidP="00BE6139">
            <w:pPr>
              <w:pStyle w:val="TableBody"/>
            </w:pPr>
            <w:r>
              <w:t>No</w:t>
            </w:r>
          </w:p>
        </w:tc>
        <w:tc>
          <w:tcPr>
            <w:tcW w:w="565" w:type="pct"/>
          </w:tcPr>
          <w:p w14:paraId="6572F699" w14:textId="48AB0544" w:rsidR="006E6FFC" w:rsidRDefault="006E6FFC" w:rsidP="00BE6139">
            <w:pPr>
              <w:pStyle w:val="TableBody"/>
            </w:pPr>
            <w:r>
              <w:t>1 to N</w:t>
            </w:r>
          </w:p>
        </w:tc>
        <w:tc>
          <w:tcPr>
            <w:tcW w:w="565" w:type="pct"/>
          </w:tcPr>
          <w:p w14:paraId="066B366F" w14:textId="63F5D94B" w:rsidR="006E6FFC" w:rsidRDefault="006E6FFC" w:rsidP="00BE6139">
            <w:pPr>
              <w:pStyle w:val="TableBody"/>
            </w:pPr>
            <w:r>
              <w:t>1</w:t>
            </w:r>
          </w:p>
        </w:tc>
        <w:tc>
          <w:tcPr>
            <w:tcW w:w="1832" w:type="pct"/>
          </w:tcPr>
          <w:p w14:paraId="5A13F48C" w14:textId="1F683B43" w:rsidR="006E6FFC" w:rsidRDefault="006E6FFC" w:rsidP="00BE6139">
            <w:pPr>
              <w:pStyle w:val="TableBody"/>
            </w:pPr>
            <w:r>
              <w:t xml:space="preserve">Number of </w:t>
            </w:r>
            <w:proofErr w:type="spellStart"/>
            <w:r>
              <w:t>EndPoints</w:t>
            </w:r>
            <w:proofErr w:type="spellEnd"/>
            <w:r>
              <w:t xml:space="preserve"> attached – number of ISM ports</w:t>
            </w:r>
          </w:p>
        </w:tc>
      </w:tr>
    </w:tbl>
    <w:p w14:paraId="4FD8A871" w14:textId="65DA145B" w:rsidR="008D2EEF" w:rsidRPr="002C3C7A" w:rsidRDefault="008D2EEF" w:rsidP="008D2EEF">
      <w:pPr>
        <w:pStyle w:val="BodyText"/>
      </w:pPr>
      <w:proofErr w:type="spellStart"/>
      <w:r>
        <w:t>dft_reset_sync</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8D2EEF" w:rsidRPr="00AA1982" w14:paraId="0EA40AC2"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45C2D78F" w14:textId="77777777" w:rsidR="008D2EEF" w:rsidRPr="00344EB9" w:rsidRDefault="008D2EEF" w:rsidP="00BC4C0A">
            <w:pPr>
              <w:pStyle w:val="TableHeading"/>
            </w:pPr>
            <w:r w:rsidRPr="00AA1982">
              <w:t>Parameter</w:t>
            </w:r>
            <w:r>
              <w:t xml:space="preserve"> Name</w:t>
            </w:r>
          </w:p>
        </w:tc>
        <w:tc>
          <w:tcPr>
            <w:tcW w:w="669" w:type="pct"/>
          </w:tcPr>
          <w:p w14:paraId="5ED460FD" w14:textId="77777777" w:rsidR="008D2EEF" w:rsidRPr="00344EB9" w:rsidRDefault="008D2EEF" w:rsidP="00BC4C0A">
            <w:pPr>
              <w:pStyle w:val="TableHeading"/>
            </w:pPr>
            <w:r>
              <w:t>Derived?</w:t>
            </w:r>
          </w:p>
        </w:tc>
        <w:tc>
          <w:tcPr>
            <w:tcW w:w="565" w:type="pct"/>
          </w:tcPr>
          <w:p w14:paraId="1499B429" w14:textId="77777777" w:rsidR="008D2EEF" w:rsidRPr="00AA1982" w:rsidRDefault="008D2EEF" w:rsidP="00BC4C0A">
            <w:pPr>
              <w:pStyle w:val="TableHeading"/>
            </w:pPr>
            <w:r>
              <w:t>Range</w:t>
            </w:r>
          </w:p>
        </w:tc>
        <w:tc>
          <w:tcPr>
            <w:tcW w:w="565" w:type="pct"/>
          </w:tcPr>
          <w:p w14:paraId="67A15219" w14:textId="77777777" w:rsidR="008D2EEF" w:rsidRDefault="008D2EEF" w:rsidP="00BC4C0A">
            <w:pPr>
              <w:pStyle w:val="TableHeading"/>
            </w:pPr>
            <w:r>
              <w:t>Default</w:t>
            </w:r>
          </w:p>
        </w:tc>
        <w:tc>
          <w:tcPr>
            <w:tcW w:w="1832" w:type="pct"/>
          </w:tcPr>
          <w:p w14:paraId="32D774AE" w14:textId="77777777" w:rsidR="008D2EEF" w:rsidRPr="00AA1982" w:rsidRDefault="008D2EEF" w:rsidP="00BC4C0A">
            <w:pPr>
              <w:pStyle w:val="TableHeading"/>
            </w:pPr>
            <w:r>
              <w:t>Descriptions</w:t>
            </w:r>
            <w:r>
              <w:br/>
              <w:t>(including interdependencies)</w:t>
            </w:r>
          </w:p>
        </w:tc>
      </w:tr>
      <w:tr w:rsidR="008D2EEF" w:rsidRPr="00466683" w14:paraId="3CA5358B" w14:textId="77777777" w:rsidTr="008D2EEF">
        <w:tc>
          <w:tcPr>
            <w:tcW w:w="1370" w:type="pct"/>
          </w:tcPr>
          <w:p w14:paraId="463D7C42" w14:textId="3C08EF65" w:rsidR="008D2EEF" w:rsidRPr="00466683" w:rsidRDefault="008D2EEF" w:rsidP="00BC4C0A">
            <w:pPr>
              <w:pStyle w:val="TableBody"/>
            </w:pPr>
            <w:r>
              <w:t>Strap</w:t>
            </w:r>
          </w:p>
        </w:tc>
        <w:tc>
          <w:tcPr>
            <w:tcW w:w="669" w:type="pct"/>
          </w:tcPr>
          <w:p w14:paraId="3FD4CA44" w14:textId="77777777" w:rsidR="008D2EEF" w:rsidRPr="00466683" w:rsidRDefault="008D2EEF" w:rsidP="00BC4C0A">
            <w:pPr>
              <w:pStyle w:val="TableBody"/>
            </w:pPr>
            <w:r>
              <w:t>NO</w:t>
            </w:r>
          </w:p>
        </w:tc>
        <w:tc>
          <w:tcPr>
            <w:tcW w:w="565" w:type="pct"/>
          </w:tcPr>
          <w:p w14:paraId="616067D2" w14:textId="3EA0B878" w:rsidR="008D2EEF" w:rsidRPr="00466683" w:rsidRDefault="008D2EEF" w:rsidP="00BC4C0A">
            <w:pPr>
              <w:pStyle w:val="TableBody"/>
            </w:pPr>
            <w:r>
              <w:t>0/1</w:t>
            </w:r>
            <w:r w:rsidR="00907DB9">
              <w:t>/2</w:t>
            </w:r>
          </w:p>
        </w:tc>
        <w:tc>
          <w:tcPr>
            <w:tcW w:w="565" w:type="pct"/>
          </w:tcPr>
          <w:p w14:paraId="4A7BCA51" w14:textId="185CB18B" w:rsidR="008D2EEF" w:rsidRPr="00466683" w:rsidRDefault="00907DB9" w:rsidP="00BC4C0A">
            <w:pPr>
              <w:pStyle w:val="TableBody"/>
            </w:pPr>
            <w:r>
              <w:t>0</w:t>
            </w:r>
          </w:p>
        </w:tc>
        <w:tc>
          <w:tcPr>
            <w:tcW w:w="1832" w:type="pct"/>
          </w:tcPr>
          <w:p w14:paraId="0A0D55E7" w14:textId="58A5240F" w:rsidR="008D2EEF" w:rsidRPr="00466683" w:rsidRDefault="008D2EEF" w:rsidP="00BC4C0A">
            <w:pPr>
              <w:pStyle w:val="TableBody"/>
            </w:pPr>
            <w:r>
              <w:t xml:space="preserve">Determines the functionality per section 3.2.2 </w:t>
            </w:r>
          </w:p>
        </w:tc>
      </w:tr>
    </w:tbl>
    <w:p w14:paraId="4E45C754" w14:textId="77777777" w:rsidR="008D2EEF" w:rsidRDefault="008D2EEF" w:rsidP="008D2EEF">
      <w:pPr>
        <w:pStyle w:val="Heading3"/>
        <w:numPr>
          <w:ilvl w:val="0"/>
          <w:numId w:val="0"/>
        </w:numPr>
      </w:pPr>
    </w:p>
    <w:p w14:paraId="5FCCCFAD" w14:textId="7AD4AE4D" w:rsidR="00344EB9" w:rsidRPr="00344EB9" w:rsidRDefault="00344EB9" w:rsidP="00BE6139">
      <w:pPr>
        <w:pStyle w:val="Heading3"/>
      </w:pPr>
      <w:bookmarkStart w:id="136" w:name="_Toc536798260"/>
      <w:r>
        <w:t xml:space="preserve">Boundary </w:t>
      </w:r>
      <w:r w:rsidR="00BE6139">
        <w:t>S</w:t>
      </w:r>
      <w:r>
        <w:t xml:space="preserve">can </w:t>
      </w:r>
      <w:r w:rsidR="00BE6139">
        <w:t>P</w:t>
      </w:r>
      <w:r w:rsidRPr="00344EB9">
        <w:t>arameters</w:t>
      </w:r>
      <w:bookmarkEnd w:id="136"/>
    </w:p>
    <w:tbl>
      <w:tblPr>
        <w:tblStyle w:val="TableClassic1"/>
        <w:tblW w:w="5000" w:type="pct"/>
        <w:tblLook w:val="0620" w:firstRow="1" w:lastRow="0" w:firstColumn="0" w:lastColumn="0" w:noHBand="1" w:noVBand="1"/>
      </w:tblPr>
      <w:tblGrid>
        <w:gridCol w:w="2364"/>
        <w:gridCol w:w="1154"/>
        <w:gridCol w:w="975"/>
        <w:gridCol w:w="975"/>
        <w:gridCol w:w="3162"/>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137" w:name="_Toc536798261"/>
      <w:r>
        <w:t xml:space="preserve">Test </w:t>
      </w:r>
      <w:r w:rsidR="00DF3B45">
        <w:t xml:space="preserve">Data Register </w:t>
      </w:r>
      <w:r w:rsidR="00DF3B45" w:rsidRPr="00344EB9">
        <w:t>Parameters</w:t>
      </w:r>
      <w:bookmarkEnd w:id="137"/>
    </w:p>
    <w:tbl>
      <w:tblPr>
        <w:tblStyle w:val="TableClassic1"/>
        <w:tblW w:w="5000" w:type="pct"/>
        <w:tblLook w:val="0620" w:firstRow="1" w:lastRow="0" w:firstColumn="0" w:lastColumn="0" w:noHBand="1" w:noVBand="1"/>
      </w:tblPr>
      <w:tblGrid>
        <w:gridCol w:w="2364"/>
        <w:gridCol w:w="1154"/>
        <w:gridCol w:w="975"/>
        <w:gridCol w:w="975"/>
        <w:gridCol w:w="3162"/>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138" w:name="_Toc294097337"/>
      <w:bookmarkStart w:id="139" w:name="_Toc294097410"/>
      <w:bookmarkStart w:id="140" w:name="_Toc294097482"/>
      <w:bookmarkStart w:id="141" w:name="_Toc294099867"/>
      <w:bookmarkStart w:id="142" w:name="_Toc296358134"/>
      <w:bookmarkStart w:id="143" w:name="_Toc299025149"/>
      <w:bookmarkStart w:id="144" w:name="_Toc299031460"/>
      <w:bookmarkStart w:id="145" w:name="_Toc300262188"/>
      <w:bookmarkStart w:id="146" w:name="_Toc301871707"/>
      <w:bookmarkStart w:id="147" w:name="_Toc536798262"/>
      <w:proofErr w:type="spellStart"/>
      <w:r w:rsidRPr="00344EB9">
        <w:t>Testbench</w:t>
      </w:r>
      <w:proofErr w:type="spellEnd"/>
      <w:r w:rsidRPr="00344EB9">
        <w:t xml:space="preserve"> Parameters</w:t>
      </w:r>
      <w:bookmarkEnd w:id="138"/>
      <w:bookmarkEnd w:id="139"/>
      <w:bookmarkEnd w:id="140"/>
      <w:bookmarkEnd w:id="141"/>
      <w:bookmarkEnd w:id="142"/>
      <w:bookmarkEnd w:id="143"/>
      <w:bookmarkEnd w:id="144"/>
      <w:bookmarkEnd w:id="145"/>
      <w:bookmarkEnd w:id="146"/>
      <w:bookmarkEnd w:id="147"/>
    </w:p>
    <w:p w14:paraId="5FCCCFE1" w14:textId="5E21FAF1" w:rsidR="00344EB9" w:rsidRDefault="00344EB9" w:rsidP="00EF4C57">
      <w:pPr>
        <w:pStyle w:val="BodyText"/>
      </w:pPr>
      <w:r>
        <w:t xml:space="preserve">The following table lists all </w:t>
      </w:r>
      <w:proofErr w:type="spellStart"/>
      <w:r>
        <w:t>testbench</w:t>
      </w:r>
      <w:proofErr w:type="spellEnd"/>
      <w:r>
        <w:t xml:space="preserve"> configuration parameters for this IP.</w:t>
      </w:r>
    </w:p>
    <w:tbl>
      <w:tblPr>
        <w:tblStyle w:val="TableClassic1"/>
        <w:tblW w:w="5000" w:type="pct"/>
        <w:tblLook w:val="0620" w:firstRow="1" w:lastRow="0" w:firstColumn="0" w:lastColumn="0" w:noHBand="1" w:noVBand="1"/>
      </w:tblPr>
      <w:tblGrid>
        <w:gridCol w:w="2307"/>
        <w:gridCol w:w="1300"/>
        <w:gridCol w:w="953"/>
        <w:gridCol w:w="4070"/>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148" w:name="_Toc299025150"/>
            <w:bookmarkStart w:id="149" w:name="_Toc299031461"/>
            <w:bookmarkStart w:id="150" w:name="_Toc300262189"/>
            <w:bookmarkStart w:id="151"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42F344F1" w:rsidR="00E302B3" w:rsidRPr="00466683" w:rsidRDefault="00E302B3" w:rsidP="00BE6139">
            <w:pPr>
              <w:pStyle w:val="TableBody"/>
            </w:pPr>
          </w:p>
        </w:tc>
        <w:tc>
          <w:tcPr>
            <w:tcW w:w="753" w:type="pct"/>
          </w:tcPr>
          <w:p w14:paraId="5FCCCFE8" w14:textId="09A8A33A" w:rsidR="00E302B3" w:rsidRPr="00466683" w:rsidRDefault="00E302B3" w:rsidP="00BE6139">
            <w:pPr>
              <w:pStyle w:val="TableBody"/>
            </w:pPr>
          </w:p>
        </w:tc>
        <w:tc>
          <w:tcPr>
            <w:tcW w:w="552" w:type="pct"/>
          </w:tcPr>
          <w:p w14:paraId="5FCCCFE9" w14:textId="258A9B19" w:rsidR="00E302B3" w:rsidRPr="00466683" w:rsidRDefault="00E302B3" w:rsidP="00BE6139">
            <w:pPr>
              <w:pStyle w:val="TableBody"/>
            </w:pPr>
          </w:p>
        </w:tc>
        <w:tc>
          <w:tcPr>
            <w:tcW w:w="2358" w:type="pct"/>
          </w:tcPr>
          <w:p w14:paraId="5FCCCFEA" w14:textId="516CDC4E" w:rsidR="00E302B3" w:rsidRPr="00466683" w:rsidRDefault="00E302B3" w:rsidP="00BE6139">
            <w:pPr>
              <w:pStyle w:val="TableBody"/>
            </w:pPr>
          </w:p>
        </w:tc>
      </w:tr>
      <w:tr w:rsidR="00E302B3" w:rsidRPr="00466683" w14:paraId="5FCCCFF0" w14:textId="77777777" w:rsidTr="00B0145D">
        <w:tc>
          <w:tcPr>
            <w:tcW w:w="1337" w:type="pct"/>
          </w:tcPr>
          <w:p w14:paraId="5FCCCFEC" w14:textId="584C8E73" w:rsidR="00E302B3" w:rsidRPr="00466683" w:rsidRDefault="00E302B3" w:rsidP="00BE6139">
            <w:pPr>
              <w:pStyle w:val="TableBody"/>
            </w:pPr>
          </w:p>
        </w:tc>
        <w:tc>
          <w:tcPr>
            <w:tcW w:w="753" w:type="pct"/>
          </w:tcPr>
          <w:p w14:paraId="5FCCCFED" w14:textId="0C01C41F" w:rsidR="00E302B3" w:rsidRPr="00466683" w:rsidRDefault="00E302B3" w:rsidP="00BE6139">
            <w:pPr>
              <w:pStyle w:val="TableBody"/>
            </w:pPr>
          </w:p>
        </w:tc>
        <w:tc>
          <w:tcPr>
            <w:tcW w:w="552" w:type="pct"/>
          </w:tcPr>
          <w:p w14:paraId="5FCCCFEE" w14:textId="3ACD93C8" w:rsidR="00E302B3" w:rsidRPr="00466683" w:rsidRDefault="00E302B3" w:rsidP="00BE6139">
            <w:pPr>
              <w:pStyle w:val="TableBody"/>
            </w:pPr>
          </w:p>
        </w:tc>
        <w:tc>
          <w:tcPr>
            <w:tcW w:w="2358" w:type="pct"/>
          </w:tcPr>
          <w:p w14:paraId="5FCCCFEF" w14:textId="71FD77FD" w:rsidR="00E302B3" w:rsidRPr="00466683" w:rsidRDefault="00E302B3" w:rsidP="00BE6139">
            <w:pPr>
              <w:pStyle w:val="TableBody"/>
            </w:pPr>
          </w:p>
        </w:tc>
      </w:tr>
    </w:tbl>
    <w:p w14:paraId="5FCCD004" w14:textId="3156ADC9" w:rsidR="00344EB9" w:rsidRPr="00344EB9" w:rsidRDefault="0087149D" w:rsidP="00344EB9">
      <w:pPr>
        <w:pStyle w:val="Heading2"/>
      </w:pPr>
      <w:bookmarkStart w:id="152" w:name="_Toc294097339"/>
      <w:bookmarkStart w:id="153" w:name="_Toc294097412"/>
      <w:bookmarkStart w:id="154" w:name="_Toc294097484"/>
      <w:bookmarkStart w:id="155" w:name="_Toc294099869"/>
      <w:bookmarkStart w:id="156" w:name="_Toc296358136"/>
      <w:bookmarkStart w:id="157" w:name="_Toc299025151"/>
      <w:bookmarkStart w:id="158" w:name="_Toc299031462"/>
      <w:bookmarkStart w:id="159" w:name="_Toc300262190"/>
      <w:bookmarkStart w:id="160" w:name="_Toc301871709"/>
      <w:bookmarkStart w:id="161" w:name="_Toc536798263"/>
      <w:bookmarkEnd w:id="148"/>
      <w:bookmarkEnd w:id="149"/>
      <w:bookmarkEnd w:id="150"/>
      <w:bookmarkEnd w:id="151"/>
      <w:r>
        <w:t xml:space="preserve">IP </w:t>
      </w:r>
      <w:r w:rsidR="00344EB9" w:rsidRPr="00344EB9">
        <w:t>Straps</w:t>
      </w:r>
      <w:bookmarkEnd w:id="152"/>
      <w:bookmarkEnd w:id="153"/>
      <w:bookmarkEnd w:id="154"/>
      <w:bookmarkEnd w:id="155"/>
      <w:bookmarkEnd w:id="156"/>
      <w:bookmarkEnd w:id="157"/>
      <w:bookmarkEnd w:id="158"/>
      <w:bookmarkEnd w:id="159"/>
      <w:bookmarkEnd w:id="160"/>
      <w:bookmarkEnd w:id="161"/>
    </w:p>
    <w:p w14:paraId="5FCCD006" w14:textId="2435966A" w:rsidR="00344EB9" w:rsidRDefault="00344EB9" w:rsidP="00344EB9">
      <w:pPr>
        <w:pStyle w:val="Gaps"/>
      </w:pPr>
    </w:p>
    <w:tbl>
      <w:tblPr>
        <w:tblStyle w:val="TableClassic1"/>
        <w:tblW w:w="5000" w:type="pct"/>
        <w:tblLook w:val="0620" w:firstRow="1" w:lastRow="0" w:firstColumn="0" w:lastColumn="0" w:noHBand="1" w:noVBand="1"/>
      </w:tblPr>
      <w:tblGrid>
        <w:gridCol w:w="3083"/>
        <w:gridCol w:w="5547"/>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162" w:name="_Toc294097340"/>
            <w:bookmarkStart w:id="163" w:name="_Toc294097413"/>
            <w:bookmarkStart w:id="164" w:name="_Toc294097485"/>
            <w:bookmarkStart w:id="165" w:name="_Toc294099870"/>
            <w:bookmarkStart w:id="166" w:name="_Toc296358137"/>
            <w:bookmarkStart w:id="167" w:name="_Toc299025152"/>
            <w:bookmarkStart w:id="168" w:name="_Toc299031463"/>
            <w:bookmarkStart w:id="169" w:name="_Toc300262191"/>
            <w:bookmarkStart w:id="170"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59B168FE" w:rsidR="00497C4D" w:rsidRPr="00466683" w:rsidRDefault="00497C4D" w:rsidP="00BE6139">
            <w:pPr>
              <w:pStyle w:val="TableBody"/>
            </w:pPr>
          </w:p>
        </w:tc>
        <w:tc>
          <w:tcPr>
            <w:tcW w:w="3214" w:type="pct"/>
          </w:tcPr>
          <w:p w14:paraId="5FCCD00B" w14:textId="014BF2E2"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171" w:name="_Toc536798264"/>
      <w:r w:rsidRPr="00344EB9">
        <w:t>Fuses</w:t>
      </w:r>
      <w:bookmarkEnd w:id="162"/>
      <w:bookmarkEnd w:id="163"/>
      <w:bookmarkEnd w:id="164"/>
      <w:bookmarkEnd w:id="165"/>
      <w:bookmarkEnd w:id="166"/>
      <w:bookmarkEnd w:id="167"/>
      <w:bookmarkEnd w:id="168"/>
      <w:bookmarkEnd w:id="169"/>
      <w:bookmarkEnd w:id="170"/>
      <w:bookmarkEnd w:id="171"/>
    </w:p>
    <w:p w14:paraId="5FCCD014" w14:textId="41030F85" w:rsidR="00344EB9" w:rsidRDefault="000F2169" w:rsidP="00C04B88">
      <w:pPr>
        <w:pStyle w:val="BodyText"/>
      </w:pPr>
      <w:bookmarkStart w:id="172" w:name="_Toc294099943"/>
      <w:bookmarkStart w:id="173" w:name="_Toc294099944"/>
      <w:bookmarkEnd w:id="172"/>
      <w:bookmarkEnd w:id="173"/>
      <w:r>
        <w:t>Not applicable.</w:t>
      </w:r>
    </w:p>
    <w:p w14:paraId="5FCCD015" w14:textId="77777777" w:rsidR="00344EB9" w:rsidRPr="00344EB9" w:rsidRDefault="00344EB9" w:rsidP="00344EB9">
      <w:pPr>
        <w:pStyle w:val="Heading2"/>
      </w:pPr>
      <w:bookmarkStart w:id="174" w:name="_Toc294097343"/>
      <w:bookmarkStart w:id="175" w:name="_Toc294097416"/>
      <w:bookmarkStart w:id="176" w:name="_Toc294097488"/>
      <w:bookmarkStart w:id="177" w:name="_Toc294099873"/>
      <w:bookmarkStart w:id="178" w:name="_Toc296358138"/>
      <w:bookmarkStart w:id="179" w:name="_Toc299025153"/>
      <w:bookmarkStart w:id="180" w:name="_Toc299031464"/>
      <w:bookmarkStart w:id="181" w:name="_Toc300262192"/>
      <w:bookmarkStart w:id="182" w:name="_Toc301871711"/>
      <w:bookmarkStart w:id="183" w:name="_Toc536798265"/>
      <w:r w:rsidRPr="00344EB9">
        <w:t>Power Information</w:t>
      </w:r>
      <w:bookmarkEnd w:id="174"/>
      <w:bookmarkEnd w:id="175"/>
      <w:bookmarkEnd w:id="176"/>
      <w:bookmarkEnd w:id="177"/>
      <w:bookmarkEnd w:id="178"/>
      <w:bookmarkEnd w:id="179"/>
      <w:bookmarkEnd w:id="180"/>
      <w:bookmarkEnd w:id="181"/>
      <w:bookmarkEnd w:id="182"/>
      <w:bookmarkEnd w:id="183"/>
    </w:p>
    <w:p w14:paraId="5FCCD016" w14:textId="77777777" w:rsidR="00344EB9" w:rsidRPr="00F141AE" w:rsidRDefault="00344EB9" w:rsidP="00C14F29">
      <w:pPr>
        <w:pStyle w:val="Heading3"/>
      </w:pPr>
      <w:bookmarkStart w:id="184" w:name="_Toc536798266"/>
      <w:r w:rsidRPr="00F141AE">
        <w:t>Power Supply</w:t>
      </w:r>
      <w:bookmarkEnd w:id="184"/>
    </w:p>
    <w:p w14:paraId="5FCCD017" w14:textId="3713E981" w:rsidR="00344EB9" w:rsidRDefault="00907DB9" w:rsidP="00C04B88">
      <w:pPr>
        <w:pStyle w:val="BodyText"/>
      </w:pPr>
      <w:proofErr w:type="spellStart"/>
      <w:r>
        <w:t>Vinf</w:t>
      </w:r>
      <w:proofErr w:type="spellEnd"/>
      <w:r>
        <w:tab/>
      </w:r>
      <w:r>
        <w:tab/>
      </w:r>
    </w:p>
    <w:p w14:paraId="5FCCD018" w14:textId="77777777" w:rsidR="00344EB9" w:rsidRDefault="00C14F29" w:rsidP="00C86AF0">
      <w:pPr>
        <w:pStyle w:val="Heading3"/>
      </w:pPr>
      <w:bookmarkStart w:id="185" w:name="_Toc536798267"/>
      <w:r>
        <w:t>Static Clock Gating</w:t>
      </w:r>
      <w:bookmarkEnd w:id="185"/>
    </w:p>
    <w:p w14:paraId="5FCCD019" w14:textId="11F1C2B2" w:rsidR="00344EB9" w:rsidRDefault="00907DB9" w:rsidP="00C04B88">
      <w:pPr>
        <w:pStyle w:val="BodyText"/>
      </w:pPr>
      <w:r>
        <w:t>Not applicable</w:t>
      </w:r>
    </w:p>
    <w:p w14:paraId="5FCCD01A" w14:textId="77777777" w:rsidR="00344EB9" w:rsidRDefault="00C14F29" w:rsidP="00C86AF0">
      <w:pPr>
        <w:pStyle w:val="Heading3"/>
      </w:pPr>
      <w:bookmarkStart w:id="186" w:name="_Toc536798268"/>
      <w:r>
        <w:t>Power Gating</w:t>
      </w:r>
      <w:bookmarkEnd w:id="186"/>
    </w:p>
    <w:p w14:paraId="060662A9" w14:textId="53A97482" w:rsidR="00B81DB1" w:rsidRDefault="000F2169" w:rsidP="00C04B88">
      <w:pPr>
        <w:pStyle w:val="BodyText"/>
      </w:pPr>
      <w:r>
        <w:t>Not applicable</w:t>
      </w:r>
      <w:r w:rsidR="00B81DB1">
        <w:t>.</w:t>
      </w:r>
    </w:p>
    <w:p w14:paraId="5FCCD01C" w14:textId="6A54AA1F" w:rsidR="00344EB9" w:rsidRDefault="00050BCD" w:rsidP="00C14F29">
      <w:pPr>
        <w:pStyle w:val="Heading3"/>
      </w:pPr>
      <w:bookmarkStart w:id="187" w:name="_Toc536798269"/>
      <w:r>
        <w:t>Bumps and Their Power D</w:t>
      </w:r>
      <w:r w:rsidR="00C14F29">
        <w:t>omains</w:t>
      </w:r>
      <w:bookmarkEnd w:id="187"/>
    </w:p>
    <w:p w14:paraId="207E75CB" w14:textId="1872BA7B" w:rsidR="00FE2FED" w:rsidRDefault="000F2169" w:rsidP="00C04B88">
      <w:pPr>
        <w:pStyle w:val="BodyText"/>
      </w:pPr>
      <w:bookmarkStart w:id="188" w:name="_Toc294097344"/>
      <w:bookmarkStart w:id="189" w:name="_Toc294097417"/>
      <w:bookmarkStart w:id="190" w:name="_Toc294097489"/>
      <w:bookmarkStart w:id="191" w:name="_Toc294099874"/>
      <w:bookmarkStart w:id="192" w:name="_Toc296358139"/>
      <w:bookmarkStart w:id="193" w:name="_Toc299025154"/>
      <w:bookmarkStart w:id="194" w:name="_Toc299031465"/>
      <w:bookmarkStart w:id="195" w:name="_Toc300262193"/>
      <w:bookmarkStart w:id="196" w:name="_Toc301871712"/>
      <w:r>
        <w:t>Not applicable</w:t>
      </w:r>
    </w:p>
    <w:p w14:paraId="5EA20AE0" w14:textId="77777777" w:rsidR="00EF55F1" w:rsidRPr="00EF55F1" w:rsidRDefault="00EF55F1" w:rsidP="006D5ECE">
      <w:pPr>
        <w:pStyle w:val="Heading2"/>
      </w:pPr>
      <w:bookmarkStart w:id="197" w:name="_Toc294097345"/>
      <w:bookmarkStart w:id="198" w:name="_Toc294097418"/>
      <w:bookmarkStart w:id="199" w:name="_Toc294097490"/>
      <w:bookmarkStart w:id="200" w:name="_Toc294099875"/>
      <w:bookmarkStart w:id="201" w:name="_Toc296358140"/>
      <w:bookmarkStart w:id="202" w:name="_Toc299025155"/>
      <w:bookmarkStart w:id="203" w:name="_Toc299031466"/>
      <w:bookmarkStart w:id="204" w:name="_Toc300262194"/>
      <w:bookmarkStart w:id="205" w:name="_Toc301871713"/>
      <w:bookmarkStart w:id="206" w:name="_Toc536798270"/>
      <w:r w:rsidRPr="00EF55F1">
        <w:t>Power-up Requirements</w:t>
      </w:r>
      <w:bookmarkEnd w:id="197"/>
      <w:bookmarkEnd w:id="198"/>
      <w:bookmarkEnd w:id="199"/>
      <w:bookmarkEnd w:id="200"/>
      <w:bookmarkEnd w:id="201"/>
      <w:bookmarkEnd w:id="202"/>
      <w:bookmarkEnd w:id="203"/>
      <w:bookmarkEnd w:id="204"/>
      <w:bookmarkEnd w:id="205"/>
      <w:bookmarkEnd w:id="206"/>
    </w:p>
    <w:p w14:paraId="09882100" w14:textId="0468C0AD" w:rsidR="00EF55F1" w:rsidRPr="002A7F48" w:rsidRDefault="000F2169" w:rsidP="00C04B88">
      <w:pPr>
        <w:pStyle w:val="BodyText"/>
      </w:pPr>
      <w:r>
        <w:t>Not applicable</w:t>
      </w:r>
      <w:r w:rsidR="00EF55F1">
        <w:t>.</w:t>
      </w:r>
    </w:p>
    <w:p w14:paraId="7E6B9B27" w14:textId="12969FCD" w:rsidR="00B81DB1" w:rsidRDefault="00B81DB1" w:rsidP="00344EB9">
      <w:pPr>
        <w:pStyle w:val="Heading2"/>
      </w:pPr>
      <w:bookmarkStart w:id="207" w:name="_Toc536798271"/>
      <w:r>
        <w:t>Macros used by IP</w:t>
      </w:r>
      <w:bookmarkEnd w:id="207"/>
    </w:p>
    <w:p w14:paraId="012C110C" w14:textId="6CF3DAC5" w:rsidR="00B81DB1" w:rsidRPr="00B81DB1" w:rsidRDefault="000F2169" w:rsidP="00FF7653">
      <w:pPr>
        <w:pStyle w:val="BodyText"/>
        <w:tabs>
          <w:tab w:val="left" w:pos="6888"/>
        </w:tabs>
      </w:pPr>
      <w:r>
        <w:t>Not applicable</w:t>
      </w:r>
      <w:r w:rsidR="00B81DB1">
        <w:t>.</w:t>
      </w:r>
      <w:r w:rsidR="00FF7653">
        <w:tab/>
      </w:r>
    </w:p>
    <w:p w14:paraId="5FCCD01E" w14:textId="77777777" w:rsidR="00344EB9" w:rsidRPr="00344EB9" w:rsidRDefault="00344EB9" w:rsidP="00344EB9">
      <w:pPr>
        <w:pStyle w:val="Heading2"/>
      </w:pPr>
      <w:bookmarkStart w:id="208" w:name="_Toc536798272"/>
      <w:r w:rsidRPr="00344EB9">
        <w:t>Other Design Considerations</w:t>
      </w:r>
      <w:bookmarkEnd w:id="188"/>
      <w:bookmarkEnd w:id="189"/>
      <w:bookmarkEnd w:id="190"/>
      <w:bookmarkEnd w:id="191"/>
      <w:bookmarkEnd w:id="192"/>
      <w:bookmarkEnd w:id="193"/>
      <w:bookmarkEnd w:id="194"/>
      <w:bookmarkEnd w:id="195"/>
      <w:bookmarkEnd w:id="196"/>
      <w:bookmarkEnd w:id="208"/>
    </w:p>
    <w:p w14:paraId="5FCCD020" w14:textId="1ED861CC" w:rsidR="00344EB9" w:rsidRDefault="000F2169" w:rsidP="00C04B88">
      <w:pPr>
        <w:pStyle w:val="BodyText"/>
      </w:pPr>
      <w:r>
        <w:t>Not applicable</w:t>
      </w:r>
    </w:p>
    <w:p w14:paraId="636CAB39" w14:textId="2EAB679A" w:rsidR="006C4118" w:rsidRPr="006C4118" w:rsidRDefault="00344EB9" w:rsidP="006C4118">
      <w:pPr>
        <w:pStyle w:val="Heading2"/>
      </w:pPr>
      <w:bookmarkStart w:id="209" w:name="_Toc294097346"/>
      <w:bookmarkStart w:id="210" w:name="_Toc294097419"/>
      <w:bookmarkStart w:id="211" w:name="_Toc294097491"/>
      <w:bookmarkStart w:id="212" w:name="_Toc294099876"/>
      <w:bookmarkStart w:id="213" w:name="_Toc296358141"/>
      <w:bookmarkStart w:id="214" w:name="_Toc299025156"/>
      <w:bookmarkStart w:id="215" w:name="_Toc299031467"/>
      <w:bookmarkStart w:id="216" w:name="_Toc300262195"/>
      <w:bookmarkStart w:id="217" w:name="_Toc301871714"/>
      <w:bookmarkStart w:id="218" w:name="_Toc536798273"/>
      <w:proofErr w:type="spellStart"/>
      <w:r w:rsidRPr="00344EB9">
        <w:t>DFx</w:t>
      </w:r>
      <w:proofErr w:type="spellEnd"/>
      <w:r w:rsidRPr="00344EB9">
        <w:t xml:space="preserve"> Considerations</w:t>
      </w:r>
      <w:bookmarkEnd w:id="209"/>
      <w:bookmarkEnd w:id="210"/>
      <w:bookmarkEnd w:id="211"/>
      <w:bookmarkEnd w:id="212"/>
      <w:bookmarkEnd w:id="213"/>
      <w:bookmarkEnd w:id="214"/>
      <w:bookmarkEnd w:id="215"/>
      <w:bookmarkEnd w:id="216"/>
      <w:bookmarkEnd w:id="217"/>
      <w:bookmarkEnd w:id="218"/>
      <w:r w:rsidR="000F2169">
        <w:tab/>
      </w:r>
    </w:p>
    <w:p w14:paraId="00B2574A" w14:textId="54CB6B47" w:rsidR="006C4118" w:rsidRDefault="006C4118" w:rsidP="00B81DB1">
      <w:pPr>
        <w:pStyle w:val="Heading3"/>
      </w:pPr>
      <w:bookmarkStart w:id="219" w:name="_Toc536798274"/>
      <w:proofErr w:type="spellStart"/>
      <w:r>
        <w:t>DFx</w:t>
      </w:r>
      <w:proofErr w:type="spellEnd"/>
      <w:r>
        <w:t xml:space="preserve"> Top-Level Signals</w:t>
      </w:r>
      <w:bookmarkEnd w:id="219"/>
    </w:p>
    <w:p w14:paraId="65C08922" w14:textId="1CF1DB15" w:rsidR="00B81DB1" w:rsidRDefault="00B81DB1" w:rsidP="00B81DB1">
      <w:pPr>
        <w:pStyle w:val="Heading3"/>
      </w:pPr>
      <w:bookmarkStart w:id="220" w:name="_Toc536798275"/>
      <w:proofErr w:type="spellStart"/>
      <w:r>
        <w:t>DFx</w:t>
      </w:r>
      <w:proofErr w:type="spellEnd"/>
      <w:r>
        <w:t xml:space="preserve"> Clock Definition</w:t>
      </w:r>
      <w:bookmarkEnd w:id="220"/>
    </w:p>
    <w:p w14:paraId="54A10826" w14:textId="6BDB3B90" w:rsidR="00B81DB1" w:rsidRDefault="00B81DB1" w:rsidP="00C04B88">
      <w:pPr>
        <w:pStyle w:val="Heading3"/>
      </w:pPr>
      <w:bookmarkStart w:id="221" w:name="_Toc536798276"/>
      <w:r>
        <w:t>Clock Crossings</w:t>
      </w:r>
      <w:bookmarkEnd w:id="221"/>
    </w:p>
    <w:p w14:paraId="40C27943" w14:textId="77E4CE2C" w:rsidR="00B81DB1" w:rsidRDefault="00FD6239" w:rsidP="00B81DB1">
      <w:pPr>
        <w:pStyle w:val="Heading3"/>
      </w:pPr>
      <w:bookmarkStart w:id="222" w:name="_Toc536798277"/>
      <w:r>
        <w:t>N/</w:t>
      </w:r>
      <w:proofErr w:type="spellStart"/>
      <w:r>
        <w:t>A</w:t>
      </w:r>
      <w:r w:rsidR="00B81DB1">
        <w:t>Debug</w:t>
      </w:r>
      <w:proofErr w:type="spellEnd"/>
      <w:r w:rsidR="00B81DB1">
        <w:t xml:space="preserve"> Registers</w:t>
      </w:r>
      <w:bookmarkEnd w:id="222"/>
    </w:p>
    <w:p w14:paraId="7FB2E8E9" w14:textId="1C8F4C52" w:rsidR="00B81DB1" w:rsidRDefault="00B81DB1" w:rsidP="00B81DB1">
      <w:pPr>
        <w:pStyle w:val="Heading3"/>
      </w:pPr>
      <w:bookmarkStart w:id="223" w:name="_Toc536798278"/>
      <w:r>
        <w:t>Scan – Clock Gating in RTL</w:t>
      </w:r>
      <w:bookmarkEnd w:id="223"/>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224" w:name="_Toc536798279"/>
      <w:bookmarkStart w:id="225" w:name="_Toc294097356"/>
      <w:bookmarkStart w:id="226" w:name="_Toc294097429"/>
      <w:bookmarkStart w:id="227" w:name="_Toc294097501"/>
      <w:bookmarkStart w:id="228" w:name="_Toc294099887"/>
      <w:bookmarkStart w:id="229" w:name="_Toc296358147"/>
      <w:bookmarkStart w:id="230" w:name="_Toc299025162"/>
      <w:bookmarkStart w:id="231" w:name="_Toc299031473"/>
      <w:bookmarkStart w:id="232" w:name="_Toc300262201"/>
      <w:bookmarkStart w:id="233" w:name="_Toc301871716"/>
      <w:r>
        <w:t>Scan – Reset Override</w:t>
      </w:r>
      <w:bookmarkEnd w:id="224"/>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234" w:name="_Toc536798280"/>
      <w:r>
        <w:t>TAP and Associated Registers</w:t>
      </w:r>
      <w:bookmarkEnd w:id="234"/>
    </w:p>
    <w:p w14:paraId="5FCCD026" w14:textId="77777777" w:rsidR="00344EB9" w:rsidRPr="00344EB9" w:rsidRDefault="00344EB9" w:rsidP="00344EB9">
      <w:pPr>
        <w:pStyle w:val="Heading2"/>
      </w:pPr>
      <w:bookmarkStart w:id="235" w:name="_Toc536798281"/>
      <w:r w:rsidRPr="00344EB9">
        <w:t>System Startup</w:t>
      </w:r>
      <w:bookmarkEnd w:id="225"/>
      <w:bookmarkEnd w:id="226"/>
      <w:bookmarkEnd w:id="227"/>
      <w:bookmarkEnd w:id="228"/>
      <w:bookmarkEnd w:id="229"/>
      <w:bookmarkEnd w:id="230"/>
      <w:bookmarkEnd w:id="231"/>
      <w:bookmarkEnd w:id="232"/>
      <w:bookmarkEnd w:id="233"/>
      <w:bookmarkEnd w:id="235"/>
    </w:p>
    <w:p w14:paraId="5FCCD027" w14:textId="77777777" w:rsidR="00344EB9" w:rsidRDefault="00344EB9" w:rsidP="00E2417E">
      <w:pPr>
        <w:pStyle w:val="Heading3"/>
      </w:pPr>
      <w:bookmarkStart w:id="236" w:name="_Toc294097357"/>
      <w:bookmarkStart w:id="237" w:name="_Toc294097430"/>
      <w:bookmarkStart w:id="238" w:name="_Toc294097502"/>
      <w:bookmarkStart w:id="239" w:name="_Toc294099888"/>
      <w:bookmarkStart w:id="240" w:name="_Toc296358148"/>
      <w:bookmarkStart w:id="241" w:name="_Toc299025163"/>
      <w:bookmarkStart w:id="242" w:name="_Toc299031474"/>
      <w:bookmarkStart w:id="243" w:name="_Toc300262202"/>
      <w:bookmarkStart w:id="244" w:name="_Toc301871717"/>
      <w:bookmarkStart w:id="245" w:name="_Toc536798282"/>
      <w:r w:rsidRPr="00E2417E">
        <w:t>Power</w:t>
      </w:r>
      <w:r>
        <w:t>-up Sequence</w:t>
      </w:r>
      <w:bookmarkEnd w:id="236"/>
      <w:bookmarkEnd w:id="237"/>
      <w:bookmarkEnd w:id="238"/>
      <w:bookmarkEnd w:id="239"/>
      <w:bookmarkEnd w:id="240"/>
      <w:bookmarkEnd w:id="241"/>
      <w:bookmarkEnd w:id="242"/>
      <w:bookmarkEnd w:id="243"/>
      <w:bookmarkEnd w:id="244"/>
      <w:bookmarkEnd w:id="245"/>
    </w:p>
    <w:p w14:paraId="5FCCD028" w14:textId="1FC66D84" w:rsidR="00344EB9" w:rsidRPr="002A7F48" w:rsidRDefault="000F2169" w:rsidP="00C04B88">
      <w:pPr>
        <w:pStyle w:val="BodyText"/>
      </w:pPr>
      <w:r>
        <w:t>Not applicable</w:t>
      </w:r>
    </w:p>
    <w:p w14:paraId="5FCCD029" w14:textId="77777777" w:rsidR="00344EB9" w:rsidRDefault="00344EB9" w:rsidP="00E2417E">
      <w:pPr>
        <w:pStyle w:val="Heading3"/>
      </w:pPr>
      <w:bookmarkStart w:id="246" w:name="_Toc294097358"/>
      <w:bookmarkStart w:id="247" w:name="_Toc294097431"/>
      <w:bookmarkStart w:id="248" w:name="_Toc294097503"/>
      <w:bookmarkStart w:id="249" w:name="_Toc294099889"/>
      <w:bookmarkStart w:id="250" w:name="_Toc296358149"/>
      <w:bookmarkStart w:id="251" w:name="_Toc299025164"/>
      <w:bookmarkStart w:id="252" w:name="_Toc299031475"/>
      <w:bookmarkStart w:id="253" w:name="_Toc300262203"/>
      <w:bookmarkStart w:id="254" w:name="_Toc301871718"/>
      <w:bookmarkStart w:id="255" w:name="_Toc536798283"/>
      <w:r w:rsidRPr="00E2417E">
        <w:t>Initialization</w:t>
      </w:r>
      <w:r>
        <w:t xml:space="preserve"> Sequence</w:t>
      </w:r>
      <w:bookmarkEnd w:id="246"/>
      <w:bookmarkEnd w:id="247"/>
      <w:bookmarkEnd w:id="248"/>
      <w:bookmarkEnd w:id="249"/>
      <w:bookmarkEnd w:id="250"/>
      <w:bookmarkEnd w:id="251"/>
      <w:bookmarkEnd w:id="252"/>
      <w:bookmarkEnd w:id="253"/>
      <w:bookmarkEnd w:id="254"/>
      <w:bookmarkEnd w:id="255"/>
    </w:p>
    <w:p w14:paraId="5FCCD02A" w14:textId="4B90E47E" w:rsidR="00344EB9" w:rsidRPr="002A7F48" w:rsidRDefault="000F2169" w:rsidP="00C04B88">
      <w:pPr>
        <w:pStyle w:val="BodyText"/>
      </w:pPr>
      <w:r>
        <w:t>Not applicable</w:t>
      </w:r>
    </w:p>
    <w:p w14:paraId="5FCCD02B" w14:textId="77777777" w:rsidR="00344EB9" w:rsidRDefault="00344EB9" w:rsidP="00E2417E">
      <w:pPr>
        <w:pStyle w:val="Heading3"/>
      </w:pPr>
      <w:bookmarkStart w:id="256" w:name="_Toc294097359"/>
      <w:bookmarkStart w:id="257" w:name="_Toc294097432"/>
      <w:bookmarkStart w:id="258" w:name="_Toc294097504"/>
      <w:bookmarkStart w:id="259" w:name="_Toc294099890"/>
      <w:bookmarkStart w:id="260" w:name="_Toc296358150"/>
      <w:bookmarkStart w:id="261" w:name="_Toc299025165"/>
      <w:bookmarkStart w:id="262" w:name="_Toc299031476"/>
      <w:bookmarkStart w:id="263" w:name="_Toc300262204"/>
      <w:bookmarkStart w:id="264" w:name="_Toc301871719"/>
      <w:bookmarkStart w:id="265" w:name="_Toc536798284"/>
      <w:r w:rsidRPr="00E2417E">
        <w:t>Device</w:t>
      </w:r>
      <w:r>
        <w:t xml:space="preserve"> Configuration</w:t>
      </w:r>
      <w:bookmarkEnd w:id="256"/>
      <w:bookmarkEnd w:id="257"/>
      <w:bookmarkEnd w:id="258"/>
      <w:bookmarkEnd w:id="259"/>
      <w:bookmarkEnd w:id="260"/>
      <w:bookmarkEnd w:id="261"/>
      <w:bookmarkEnd w:id="262"/>
      <w:bookmarkEnd w:id="263"/>
      <w:bookmarkEnd w:id="264"/>
      <w:bookmarkEnd w:id="265"/>
    </w:p>
    <w:p w14:paraId="5FCCD02C" w14:textId="109AA1F9" w:rsidR="00344EB9" w:rsidRPr="002A7F48" w:rsidRDefault="000F2169" w:rsidP="00C04B88">
      <w:pPr>
        <w:pStyle w:val="BodyText"/>
      </w:pPr>
      <w:r>
        <w:t>Not applicable</w:t>
      </w:r>
    </w:p>
    <w:p w14:paraId="5FCCD02D" w14:textId="77777777" w:rsidR="00344EB9" w:rsidRDefault="00344EB9" w:rsidP="00AA220C">
      <w:pPr>
        <w:pStyle w:val="Heading3"/>
      </w:pPr>
      <w:bookmarkStart w:id="266" w:name="_Toc294097360"/>
      <w:bookmarkStart w:id="267" w:name="_Toc294097433"/>
      <w:bookmarkStart w:id="268" w:name="_Toc294097505"/>
      <w:bookmarkStart w:id="269" w:name="_Toc536798285"/>
      <w:r>
        <w:t>Header for Windows Boot</w:t>
      </w:r>
      <w:bookmarkEnd w:id="266"/>
      <w:bookmarkEnd w:id="267"/>
      <w:bookmarkEnd w:id="268"/>
      <w:bookmarkEnd w:id="269"/>
    </w:p>
    <w:p w14:paraId="5FCCD02E" w14:textId="4BD47358" w:rsidR="00344EB9" w:rsidRDefault="000F2169" w:rsidP="00C04B88">
      <w:pPr>
        <w:pStyle w:val="BodyText"/>
      </w:pPr>
      <w:r>
        <w:t>Not applicable</w:t>
      </w:r>
    </w:p>
    <w:p w14:paraId="5FCCD02F" w14:textId="77777777" w:rsidR="0024344B" w:rsidRDefault="0024344B" w:rsidP="0023531E">
      <w:pPr>
        <w:pStyle w:val="Heading2"/>
        <w:rPr>
          <w:rStyle w:val="Security"/>
        </w:rPr>
      </w:pPr>
      <w:bookmarkStart w:id="270" w:name="_Toc536798286"/>
      <w:r w:rsidRPr="000C123F">
        <w:rPr>
          <w:rStyle w:val="Security"/>
        </w:rPr>
        <w:t>Security Considerations</w:t>
      </w:r>
      <w:bookmarkEnd w:id="270"/>
    </w:p>
    <w:p w14:paraId="2C676408" w14:textId="017E3D6F" w:rsidR="00C039DE" w:rsidRPr="000F2169" w:rsidRDefault="000F2169">
      <w:pPr>
        <w:pStyle w:val="BodyText"/>
      </w:pPr>
      <w:r w:rsidRPr="00C04B88">
        <w:rPr>
          <w:rStyle w:val="Hyperlink"/>
          <w:color w:val="auto"/>
          <w:u w:val="none"/>
        </w:rPr>
        <w:t>Not applicable</w:t>
      </w:r>
    </w:p>
    <w:p w14:paraId="5FCCD030" w14:textId="77777777" w:rsidR="0024344B" w:rsidRPr="000C123F" w:rsidRDefault="0024344B" w:rsidP="0023531E">
      <w:pPr>
        <w:pStyle w:val="Heading3"/>
        <w:rPr>
          <w:rStyle w:val="Security"/>
        </w:rPr>
      </w:pPr>
      <w:bookmarkStart w:id="271" w:name="_Toc536798287"/>
      <w:r w:rsidRPr="000C123F">
        <w:rPr>
          <w:rStyle w:val="Security"/>
        </w:rPr>
        <w:t>Security Threats</w:t>
      </w:r>
      <w:bookmarkEnd w:id="271"/>
    </w:p>
    <w:p w14:paraId="5FCCD031" w14:textId="326FE673" w:rsidR="002F6CF1" w:rsidRPr="000C123F" w:rsidRDefault="000F2169" w:rsidP="00C04B88">
      <w:pPr>
        <w:pStyle w:val="BodyText"/>
        <w:rPr>
          <w:rStyle w:val="Security"/>
          <w:rFonts w:eastAsiaTheme="majorEastAsia" w:cstheme="majorBidi"/>
          <w:bCs/>
          <w:color w:val="0860A8"/>
          <w:spacing w:val="-15"/>
          <w:sz w:val="24"/>
          <w:szCs w:val="22"/>
        </w:rPr>
      </w:pPr>
      <w:r>
        <w:rPr>
          <w:rStyle w:val="Security"/>
        </w:rPr>
        <w:t>Not applicable</w:t>
      </w:r>
      <w:r w:rsidR="000E3F80" w:rsidRPr="000C123F">
        <w:rPr>
          <w:rStyle w:val="Security"/>
        </w:rPr>
        <w:t>.</w:t>
      </w:r>
    </w:p>
    <w:p w14:paraId="5FCCD033" w14:textId="77777777" w:rsidR="003504D0" w:rsidRPr="000C123F" w:rsidRDefault="003504D0" w:rsidP="003504D0">
      <w:pPr>
        <w:pStyle w:val="Heading3"/>
        <w:rPr>
          <w:rStyle w:val="Security"/>
        </w:rPr>
      </w:pPr>
      <w:bookmarkStart w:id="272" w:name="_Toc536798288"/>
      <w:r w:rsidRPr="000C123F">
        <w:rPr>
          <w:rStyle w:val="Security"/>
        </w:rPr>
        <w:t>Security Tests</w:t>
      </w:r>
      <w:bookmarkEnd w:id="272"/>
    </w:p>
    <w:p w14:paraId="5FCCD035" w14:textId="77526DCB" w:rsidR="003504D0" w:rsidRPr="000C123F" w:rsidRDefault="000F2169" w:rsidP="00C04B88">
      <w:pPr>
        <w:pStyle w:val="BodyText"/>
        <w:rPr>
          <w:rStyle w:val="Security"/>
          <w:szCs w:val="22"/>
        </w:rPr>
      </w:pPr>
      <w:r>
        <w:rPr>
          <w:rStyle w:val="Security"/>
        </w:rPr>
        <w:t>Not applicable</w:t>
      </w:r>
      <w:r w:rsidR="003504D0" w:rsidRPr="000C123F">
        <w:rPr>
          <w:rStyle w:val="Security"/>
        </w:rPr>
        <w:t>.</w:t>
      </w:r>
    </w:p>
    <w:p w14:paraId="5FCCD036" w14:textId="77777777" w:rsidR="003504D0" w:rsidRPr="000C123F" w:rsidRDefault="003504D0" w:rsidP="003504D0">
      <w:pPr>
        <w:pStyle w:val="Heading3"/>
        <w:rPr>
          <w:rStyle w:val="Security"/>
        </w:rPr>
      </w:pPr>
      <w:bookmarkStart w:id="273" w:name="_Toc536798289"/>
      <w:r w:rsidRPr="000C123F">
        <w:rPr>
          <w:rStyle w:val="Security"/>
        </w:rPr>
        <w:t>Interface Signals Implemented for Security</w:t>
      </w:r>
      <w:bookmarkEnd w:id="273"/>
    </w:p>
    <w:p w14:paraId="164446A6" w14:textId="7BA79EA5" w:rsidR="00E6042E" w:rsidRPr="00E6042E" w:rsidRDefault="000F2169" w:rsidP="00C04B88">
      <w:pPr>
        <w:pStyle w:val="BodyText"/>
      </w:pPr>
      <w:r>
        <w:rPr>
          <w:rStyle w:val="Security"/>
        </w:rPr>
        <w:t>Not applicable</w:t>
      </w:r>
      <w:r w:rsidR="005A49E1" w:rsidRPr="00E6042E">
        <w:t>.</w:t>
      </w:r>
    </w:p>
    <w:p w14:paraId="0ED28B17" w14:textId="77777777" w:rsidR="000F0E78" w:rsidRPr="00E6042E" w:rsidRDefault="000F0E78" w:rsidP="00E6042E">
      <w:pPr>
        <w:pStyle w:val="Heading2"/>
      </w:pPr>
      <w:bookmarkStart w:id="274" w:name="_Toc536798290"/>
      <w:r w:rsidRPr="00E6042E">
        <w:t>RTL Design Libraries</w:t>
      </w:r>
      <w:bookmarkEnd w:id="274"/>
    </w:p>
    <w:p w14:paraId="3E2EA0DC" w14:textId="22C3E578" w:rsidR="000F0E78" w:rsidRDefault="000F0E78" w:rsidP="00F605FE">
      <w:pPr>
        <w:pStyle w:val="BodyText"/>
      </w:pPr>
    </w:p>
    <w:p w14:paraId="1771545F" w14:textId="5F12C9D9" w:rsidR="00246AD5" w:rsidRDefault="00246AD5" w:rsidP="00C04B88">
      <w:pPr>
        <w:pStyle w:val="Heading2"/>
        <w:rPr>
          <w:rStyle w:val="Security"/>
        </w:rPr>
      </w:pPr>
      <w:bookmarkStart w:id="275" w:name="_Toc536798291"/>
      <w:r w:rsidRPr="00246AD5">
        <w:rPr>
          <w:rStyle w:val="Security"/>
        </w:rPr>
        <w:t xml:space="preserve">RTL </w:t>
      </w:r>
      <w:proofErr w:type="spellStart"/>
      <w:r w:rsidRPr="00246AD5">
        <w:rPr>
          <w:rStyle w:val="Security"/>
        </w:rPr>
        <w:t>Uniquification</w:t>
      </w:r>
      <w:bookmarkEnd w:id="275"/>
      <w:proofErr w:type="spellEnd"/>
    </w:p>
    <w:p w14:paraId="019586D0" w14:textId="02C6EF6C" w:rsidR="006C4118" w:rsidRDefault="006C4118" w:rsidP="006C4118">
      <w:pPr>
        <w:pStyle w:val="BodyText"/>
      </w:pPr>
      <w:r>
        <w:t xml:space="preserve">The </w:t>
      </w:r>
      <w:proofErr w:type="spellStart"/>
      <w:r>
        <w:t>cdc_wrapper</w:t>
      </w:r>
      <w:proofErr w:type="spellEnd"/>
      <w:r w:rsidR="008D2EEF">
        <w:t xml:space="preserve">, </w:t>
      </w:r>
      <w:proofErr w:type="spellStart"/>
      <w:r w:rsidR="008D2EEF">
        <w:t>dft_reset_sync</w:t>
      </w:r>
      <w:proofErr w:type="spellEnd"/>
      <w:r w:rsidR="008D2EEF">
        <w:t xml:space="preserve">, </w:t>
      </w:r>
      <w:r w:rsidR="008D2EEF" w:rsidRPr="00D7648C">
        <w:rPr>
          <w:strike/>
        </w:rPr>
        <w:t>and</w:t>
      </w:r>
      <w:r w:rsidR="00907DB9" w:rsidRPr="00D7648C">
        <w:rPr>
          <w:strike/>
        </w:rPr>
        <w:t xml:space="preserve"> </w:t>
      </w:r>
      <w:proofErr w:type="spellStart"/>
      <w:r w:rsidR="00907DB9" w:rsidRPr="00D7648C">
        <w:rPr>
          <w:strike/>
        </w:rPr>
        <w:t>pok_mgr</w:t>
      </w:r>
      <w:proofErr w:type="spellEnd"/>
      <w:r w:rsidR="008D2EEF">
        <w:t xml:space="preserve"> models</w:t>
      </w:r>
      <w:r>
        <w:t xml:space="preserve"> in </w:t>
      </w:r>
      <w:proofErr w:type="spellStart"/>
      <w:r>
        <w:t>rcf_widget_library</w:t>
      </w:r>
      <w:proofErr w:type="spellEnd"/>
      <w:r>
        <w:t xml:space="preserve"> has been </w:t>
      </w:r>
      <w:proofErr w:type="spellStart"/>
      <w:r>
        <w:t>uniquified</w:t>
      </w:r>
      <w:proofErr w:type="spellEnd"/>
      <w:r>
        <w:t xml:space="preserve"> with the prefix </w:t>
      </w:r>
      <w:proofErr w:type="spellStart"/>
      <w:r>
        <w:t>rcfwl</w:t>
      </w:r>
      <w:proofErr w:type="spellEnd"/>
      <w:r>
        <w:t>.</w:t>
      </w:r>
    </w:p>
    <w:p w14:paraId="01E1265B" w14:textId="35891D31" w:rsidR="00CC5100" w:rsidRPr="006C4118" w:rsidRDefault="00CC5100" w:rsidP="006C4118">
      <w:pPr>
        <w:pStyle w:val="BodyText"/>
      </w:pPr>
      <w:r>
        <w:t xml:space="preserve">To </w:t>
      </w:r>
      <w:proofErr w:type="spellStart"/>
      <w:r>
        <w:t>uniquify</w:t>
      </w:r>
      <w:proofErr w:type="spellEnd"/>
      <w:r>
        <w:t>, run the script:  scripts/</w:t>
      </w:r>
      <w:proofErr w:type="spellStart"/>
      <w:r>
        <w:t>uniquifyme</w:t>
      </w:r>
      <w:proofErr w:type="spellEnd"/>
      <w:r>
        <w:t xml:space="preserve"> &lt;prefix&gt;</w:t>
      </w:r>
    </w:p>
    <w:p w14:paraId="66FF3B26" w14:textId="1AC4E4ED" w:rsidR="00246AD5" w:rsidRDefault="00246AD5" w:rsidP="00246AD5">
      <w:pPr>
        <w:pStyle w:val="Heading2"/>
      </w:pPr>
      <w:bookmarkStart w:id="276" w:name="_Toc536798292"/>
      <w:r>
        <w:t>Emulation Support</w:t>
      </w:r>
      <w:bookmarkEnd w:id="276"/>
    </w:p>
    <w:p w14:paraId="6E5A56E8" w14:textId="7435328B" w:rsidR="00246AD5" w:rsidRDefault="000F2169" w:rsidP="00C04B88">
      <w:pPr>
        <w:pStyle w:val="BodyText"/>
      </w:pPr>
      <w:r>
        <w:t>Not applicable</w:t>
      </w:r>
    </w:p>
    <w:p w14:paraId="5FCCD03C" w14:textId="77777777" w:rsidR="00251046" w:rsidRDefault="00251046" w:rsidP="00251046">
      <w:pPr>
        <w:pStyle w:val="Heading1"/>
      </w:pPr>
      <w:bookmarkStart w:id="277" w:name="_Toc536798293"/>
      <w:r>
        <w:t>Verification Information for Integration</w:t>
      </w:r>
      <w:bookmarkEnd w:id="64"/>
      <w:bookmarkEnd w:id="277"/>
    </w:p>
    <w:p w14:paraId="5FCCD03D" w14:textId="77777777" w:rsidR="00251046" w:rsidRDefault="00251046" w:rsidP="00344EB9">
      <w:pPr>
        <w:pStyle w:val="Heading2"/>
      </w:pPr>
      <w:bookmarkStart w:id="278" w:name="_Toc300262206"/>
      <w:bookmarkStart w:id="279" w:name="_Toc536798294"/>
      <w:bookmarkStart w:id="280" w:name="_Toc266468312"/>
      <w:bookmarkStart w:id="281" w:name="_Toc294097363"/>
      <w:bookmarkStart w:id="282" w:name="_Toc294097436"/>
      <w:bookmarkStart w:id="283" w:name="_Toc294097508"/>
      <w:bookmarkStart w:id="284" w:name="_Toc294099893"/>
      <w:bookmarkStart w:id="285" w:name="_Toc296358152"/>
      <w:bookmarkStart w:id="286" w:name="_Toc298854073"/>
      <w:bookmarkStart w:id="287" w:name="_Toc299016716"/>
      <w:bookmarkStart w:id="288" w:name="_Toc299025167"/>
      <w:bookmarkStart w:id="289" w:name="_Toc299031478"/>
      <w:r w:rsidRPr="00344EB9">
        <w:t xml:space="preserve">IP </w:t>
      </w:r>
      <w:proofErr w:type="spellStart"/>
      <w:r w:rsidRPr="00344EB9">
        <w:t>Testbench</w:t>
      </w:r>
      <w:proofErr w:type="spellEnd"/>
      <w:r w:rsidRPr="00344EB9">
        <w:t xml:space="preserve"> Overview</w:t>
      </w:r>
      <w:bookmarkEnd w:id="278"/>
      <w:bookmarkEnd w:id="279"/>
    </w:p>
    <w:p w14:paraId="789F159F" w14:textId="72F634A1" w:rsidR="004E4CDF" w:rsidRPr="004E4CDF" w:rsidRDefault="004E4CDF" w:rsidP="004E4CDF">
      <w:pPr>
        <w:pStyle w:val="BodyText"/>
      </w:pPr>
    </w:p>
    <w:p w14:paraId="5FCCD03F" w14:textId="5C7557C8" w:rsidR="00251046" w:rsidRPr="00344EB9" w:rsidRDefault="00251046" w:rsidP="00344EB9">
      <w:pPr>
        <w:pStyle w:val="Heading2"/>
      </w:pPr>
      <w:bookmarkStart w:id="290" w:name="_Toc300262207"/>
      <w:bookmarkStart w:id="291" w:name="_Toc536798295"/>
      <w:r w:rsidRPr="00344EB9">
        <w:t xml:space="preserve">Reusable IP </w:t>
      </w:r>
      <w:proofErr w:type="spellStart"/>
      <w:r w:rsidRPr="00344EB9">
        <w:t>Testbench</w:t>
      </w:r>
      <w:proofErr w:type="spellEnd"/>
      <w:r w:rsidRPr="00344EB9">
        <w:t xml:space="preserve"> Components</w:t>
      </w:r>
      <w:bookmarkEnd w:id="290"/>
      <w:bookmarkEnd w:id="291"/>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w:t>
      </w:r>
      <w:proofErr w:type="spellStart"/>
      <w:r w:rsidRPr="00FF5552">
        <w:t>SoC</w:t>
      </w:r>
      <w:proofErr w:type="spellEnd"/>
      <w:r w:rsidRPr="00FF5552">
        <w:t xml:space="preserve"> level.</w:t>
      </w:r>
    </w:p>
    <w:tbl>
      <w:tblPr>
        <w:tblStyle w:val="TableClassic1"/>
        <w:tblW w:w="5000" w:type="pct"/>
        <w:tblLook w:val="0620" w:firstRow="1" w:lastRow="0" w:firstColumn="0" w:lastColumn="0" w:noHBand="1" w:noVBand="1"/>
      </w:tblPr>
      <w:tblGrid>
        <w:gridCol w:w="2877"/>
        <w:gridCol w:w="2877"/>
        <w:gridCol w:w="2876"/>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292" w:name="_Toc536798296"/>
      <w:bookmarkStart w:id="293" w:name="_Toc300262209"/>
      <w:r>
        <w:t>Collage or Sandbox Files</w:t>
      </w:r>
      <w:bookmarkEnd w:id="292"/>
    </w:p>
    <w:p w14:paraId="775B2166" w14:textId="77777777" w:rsidR="009E399A" w:rsidRDefault="009E399A" w:rsidP="00796375">
      <w:pPr>
        <w:pStyle w:val="BodyText"/>
        <w:spacing w:before="0" w:after="0"/>
        <w:rPr>
          <w:sz w:val="16"/>
        </w:rPr>
      </w:pPr>
    </w:p>
    <w:p w14:paraId="5FCCD04E" w14:textId="77777777" w:rsidR="00251046" w:rsidRDefault="00251046" w:rsidP="00251046">
      <w:pPr>
        <w:pStyle w:val="Heading3"/>
      </w:pPr>
      <w:bookmarkStart w:id="294" w:name="_Toc536798297"/>
      <w:r>
        <w:t>IP Environment</w:t>
      </w:r>
      <w:bookmarkEnd w:id="293"/>
      <w:bookmarkEnd w:id="294"/>
    </w:p>
    <w:p w14:paraId="5FCCD04F" w14:textId="44FC21B1" w:rsidR="002A7F48" w:rsidRPr="002A7F48" w:rsidRDefault="000F2169" w:rsidP="00C04B88">
      <w:pPr>
        <w:pStyle w:val="BodyText"/>
      </w:pPr>
      <w:r>
        <w:t>Not applicable</w:t>
      </w:r>
    </w:p>
    <w:p w14:paraId="5FCCD050" w14:textId="77777777" w:rsidR="002A7F48" w:rsidRDefault="00251046" w:rsidP="004875D7">
      <w:pPr>
        <w:pStyle w:val="Heading4"/>
      </w:pPr>
      <w:bookmarkStart w:id="295" w:name="_Ref291081777"/>
      <w:bookmarkStart w:id="296" w:name="_Ref291081784"/>
      <w:bookmarkStart w:id="297" w:name="_Toc294097367"/>
      <w:bookmarkStart w:id="298" w:name="_Toc294097440"/>
      <w:bookmarkStart w:id="299" w:name="_Toc294097512"/>
      <w:bookmarkStart w:id="300" w:name="_Toc294099897"/>
      <w:bookmarkStart w:id="301" w:name="_Toc296358156"/>
      <w:bookmarkStart w:id="302" w:name="_Toc299025171"/>
      <w:bookmarkStart w:id="303" w:name="_Toc299031482"/>
      <w:r w:rsidRPr="004875D7">
        <w:t>Configuring</w:t>
      </w:r>
      <w:r>
        <w:t xml:space="preserve"> the IP Environment</w:t>
      </w:r>
    </w:p>
    <w:p w14:paraId="5FCCD051" w14:textId="5D26C6BD" w:rsidR="002A7F48" w:rsidRPr="002A7F48" w:rsidRDefault="000F2169" w:rsidP="00C04B88">
      <w:pPr>
        <w:pStyle w:val="BodyText"/>
      </w:pPr>
      <w:r>
        <w:t>Not applicable</w:t>
      </w:r>
    </w:p>
    <w:p w14:paraId="5FCCD052" w14:textId="77777777" w:rsidR="00251046" w:rsidRDefault="00251046" w:rsidP="004875D7">
      <w:pPr>
        <w:pStyle w:val="Heading4"/>
      </w:pPr>
      <w:proofErr w:type="spellStart"/>
      <w:r>
        <w:t>Saola</w:t>
      </w:r>
      <w:proofErr w:type="spellEnd"/>
      <w:r>
        <w:t xml:space="preserve"> Environment Walkthrough</w:t>
      </w:r>
      <w:bookmarkEnd w:id="295"/>
      <w:bookmarkEnd w:id="296"/>
      <w:bookmarkEnd w:id="297"/>
      <w:bookmarkEnd w:id="298"/>
      <w:bookmarkEnd w:id="299"/>
      <w:bookmarkEnd w:id="300"/>
      <w:bookmarkEnd w:id="301"/>
      <w:bookmarkEnd w:id="302"/>
      <w:bookmarkEnd w:id="303"/>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14"/>
        <w:gridCol w:w="5016"/>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r>
              <w:t>N/A</w:t>
            </w:r>
          </w:p>
        </w:tc>
        <w:tc>
          <w:tcPr>
            <w:tcW w:w="2906" w:type="pct"/>
          </w:tcPr>
          <w:p w14:paraId="5FCCD059" w14:textId="14B23818" w:rsidR="00251046" w:rsidRPr="00466683" w:rsidRDefault="000D6834" w:rsidP="00BE6139">
            <w:pPr>
              <w:pStyle w:val="TableBody"/>
            </w:pPr>
            <w:r>
              <w:t>N/A</w:t>
            </w:r>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2" w14:textId="331BD61F" w:rsidR="00251046" w:rsidRPr="005A2C3F" w:rsidRDefault="00251046" w:rsidP="00C04B88">
      <w:pPr>
        <w:pStyle w:val="Heading4"/>
      </w:pPr>
      <w:bookmarkStart w:id="304" w:name="_Toc294097368"/>
      <w:bookmarkStart w:id="305" w:name="_Toc294097441"/>
      <w:bookmarkStart w:id="306" w:name="_Toc294097513"/>
      <w:bookmarkStart w:id="307" w:name="_Toc294099898"/>
      <w:bookmarkStart w:id="308" w:name="_Toc296358157"/>
      <w:bookmarkStart w:id="309" w:name="_Toc299025172"/>
      <w:bookmarkStart w:id="310" w:name="_Toc299031483"/>
      <w:proofErr w:type="spellStart"/>
      <w:r>
        <w:t>Saola</w:t>
      </w:r>
      <w:proofErr w:type="spellEnd"/>
      <w:r>
        <w:t>/RAL Components</w:t>
      </w:r>
      <w:bookmarkEnd w:id="304"/>
      <w:bookmarkEnd w:id="305"/>
      <w:bookmarkEnd w:id="306"/>
      <w:bookmarkEnd w:id="307"/>
      <w:bookmarkEnd w:id="308"/>
      <w:bookmarkEnd w:id="309"/>
      <w:bookmarkEnd w:id="310"/>
    </w:p>
    <w:tbl>
      <w:tblPr>
        <w:tblStyle w:val="TableClassic1"/>
        <w:tblW w:w="5000" w:type="pct"/>
        <w:tblLook w:val="0620" w:firstRow="1" w:lastRow="0" w:firstColumn="0" w:lastColumn="0" w:noHBand="1" w:noVBand="1"/>
      </w:tblPr>
      <w:tblGrid>
        <w:gridCol w:w="2686"/>
        <w:gridCol w:w="1346"/>
        <w:gridCol w:w="3269"/>
        <w:gridCol w:w="1329"/>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proofErr w:type="spellStart"/>
            <w:r w:rsidRPr="009C2512">
              <w:t>SoC</w:t>
            </w:r>
            <w:proofErr w:type="spellEnd"/>
            <w:r w:rsidRPr="009C2512">
              <w:t xml:space="preserve">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r>
              <w:t>N/A</w:t>
            </w:r>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311" w:name="_Toc300262210"/>
    </w:p>
    <w:tbl>
      <w:tblPr>
        <w:tblStyle w:val="TableClassic1"/>
        <w:tblW w:w="5000" w:type="pct"/>
        <w:tblLook w:val="0620" w:firstRow="1" w:lastRow="0" w:firstColumn="0" w:lastColumn="0" w:noHBand="1" w:noVBand="1"/>
      </w:tblPr>
      <w:tblGrid>
        <w:gridCol w:w="2686"/>
        <w:gridCol w:w="1346"/>
        <w:gridCol w:w="3269"/>
        <w:gridCol w:w="1329"/>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proofErr w:type="spellStart"/>
            <w:r w:rsidRPr="009C2512">
              <w:t>SoC</w:t>
            </w:r>
            <w:proofErr w:type="spellEnd"/>
            <w:r w:rsidRPr="009C2512">
              <w:t xml:space="preserve">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AC4ED4E" w14:textId="2AA5DFC8" w:rsidR="00AE205E" w:rsidRDefault="000F2169" w:rsidP="00C04B88">
      <w:pPr>
        <w:pStyle w:val="BodyText"/>
      </w:pPr>
      <w:r>
        <w:t>Not applicable</w:t>
      </w:r>
    </w:p>
    <w:p w14:paraId="5FCCD08E" w14:textId="40CF5138" w:rsidR="00251046" w:rsidRDefault="00B67EF7" w:rsidP="00251046">
      <w:pPr>
        <w:pStyle w:val="Heading3"/>
      </w:pPr>
      <w:bookmarkStart w:id="312" w:name="_Toc536798298"/>
      <w:r>
        <w:t xml:space="preserve">N/A. IP does not has any fuse </w:t>
      </w:r>
      <w:proofErr w:type="spellStart"/>
      <w:r>
        <w:t>requirements.</w:t>
      </w:r>
      <w:r w:rsidR="00251046">
        <w:t>Sequences</w:t>
      </w:r>
      <w:bookmarkEnd w:id="311"/>
      <w:bookmarkEnd w:id="312"/>
      <w:proofErr w:type="spellEnd"/>
    </w:p>
    <w:p w14:paraId="5FCCD08F" w14:textId="6C6BA6AF" w:rsidR="00A829EE" w:rsidRPr="00A829EE" w:rsidRDefault="00A829EE" w:rsidP="00634F6E">
      <w:pPr>
        <w:pStyle w:val="BodyText"/>
      </w:pPr>
      <w:r>
        <w:t>Sequences are located here:</w:t>
      </w:r>
      <w:r w:rsidR="0056379B">
        <w:t xml:space="preserve"> N/A</w:t>
      </w:r>
    </w:p>
    <w:p w14:paraId="5FCCD090" w14:textId="77777777" w:rsidR="00251046" w:rsidRDefault="00251046" w:rsidP="00251046">
      <w:pPr>
        <w:pStyle w:val="Heading4"/>
      </w:pPr>
      <w:bookmarkStart w:id="313" w:name="_Toc296358159"/>
      <w:bookmarkStart w:id="314" w:name="_Toc299025174"/>
      <w:bookmarkStart w:id="315" w:name="_Toc299031485"/>
      <w:r>
        <w:t>Sequence for Bringing up the IP</w:t>
      </w:r>
      <w:bookmarkEnd w:id="313"/>
      <w:bookmarkEnd w:id="314"/>
      <w:bookmarkEnd w:id="315"/>
    </w:p>
    <w:p w14:paraId="5FCCD092" w14:textId="3E4FD67D" w:rsidR="00251046" w:rsidRDefault="00B67EF7" w:rsidP="00251046">
      <w:pPr>
        <w:pStyle w:val="Heading4"/>
        <w:rPr>
          <w:rFonts w:eastAsia="SimSun"/>
          <w:lang w:eastAsia="zh-CN"/>
        </w:rPr>
      </w:pPr>
      <w:bookmarkStart w:id="316" w:name="_Toc274409669"/>
      <w:bookmarkStart w:id="317" w:name="_Toc279392643"/>
      <w:bookmarkStart w:id="318" w:name="_Toc279415915"/>
      <w:bookmarkStart w:id="319" w:name="_Toc279417981"/>
      <w:bookmarkStart w:id="320" w:name="_Toc285497077"/>
      <w:bookmarkStart w:id="321" w:name="_Toc285509671"/>
      <w:bookmarkStart w:id="322" w:name="_Toc285510346"/>
      <w:r>
        <w:t>N/A</w:t>
      </w:r>
      <w:bookmarkStart w:id="323" w:name="_Toc294097375"/>
      <w:bookmarkStart w:id="324" w:name="_Toc294097448"/>
      <w:bookmarkStart w:id="325" w:name="_Toc294097520"/>
      <w:bookmarkStart w:id="326" w:name="_Toc294099905"/>
      <w:bookmarkStart w:id="327" w:name="_Toc296358164"/>
      <w:bookmarkStart w:id="328" w:name="_Toc299025179"/>
      <w:bookmarkStart w:id="329" w:name="_Toc299031490"/>
      <w:bookmarkEnd w:id="316"/>
      <w:bookmarkEnd w:id="317"/>
      <w:bookmarkEnd w:id="318"/>
      <w:bookmarkEnd w:id="319"/>
      <w:bookmarkEnd w:id="320"/>
      <w:bookmarkEnd w:id="321"/>
      <w:bookmarkEnd w:id="322"/>
      <w:r w:rsidR="00251046" w:rsidRPr="009A6844">
        <w:rPr>
          <w:rFonts w:eastAsia="SimSun"/>
          <w:lang w:eastAsia="zh-CN"/>
        </w:rPr>
        <w:t>BFM Sequences</w:t>
      </w:r>
      <w:bookmarkEnd w:id="323"/>
      <w:bookmarkEnd w:id="324"/>
      <w:bookmarkEnd w:id="325"/>
      <w:bookmarkEnd w:id="326"/>
      <w:bookmarkEnd w:id="327"/>
      <w:bookmarkEnd w:id="328"/>
      <w:bookmarkEnd w:id="329"/>
    </w:p>
    <w:p w14:paraId="5FCCD093" w14:textId="14994F6E"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proofErr w:type="spellStart"/>
            <w:r w:rsidRPr="00545AC9">
              <w:t>Saola</w:t>
            </w:r>
            <w:proofErr w:type="spellEnd"/>
            <w:r w:rsidRPr="00545AC9">
              <w:t xml:space="preserve">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330" w:name="_Toc294097376"/>
      <w:bookmarkStart w:id="331" w:name="_Toc294097449"/>
      <w:bookmarkStart w:id="332" w:name="_Toc294097521"/>
      <w:bookmarkStart w:id="333" w:name="_Toc294099906"/>
      <w:bookmarkStart w:id="334" w:name="_Toc296358165"/>
      <w:bookmarkStart w:id="335" w:name="_Toc299025180"/>
      <w:bookmarkStart w:id="336" w:name="_Toc299031491"/>
      <w:r>
        <w:rPr>
          <w:rFonts w:eastAsia="SimSun"/>
          <w:lang w:eastAsia="zh-CN"/>
        </w:rPr>
        <w:t>IOSF Primary/Sideband</w:t>
      </w:r>
      <w:r w:rsidRPr="009A6844">
        <w:rPr>
          <w:rFonts w:eastAsia="SimSun"/>
          <w:lang w:eastAsia="zh-CN"/>
        </w:rPr>
        <w:t xml:space="preserve"> BFM Sequences</w:t>
      </w:r>
      <w:bookmarkEnd w:id="330"/>
      <w:bookmarkEnd w:id="331"/>
      <w:bookmarkEnd w:id="332"/>
      <w:bookmarkEnd w:id="333"/>
      <w:bookmarkEnd w:id="334"/>
      <w:bookmarkEnd w:id="335"/>
      <w:bookmarkEnd w:id="336"/>
    </w:p>
    <w:p w14:paraId="5FCCD0A9" w14:textId="16D98F0F"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proofErr w:type="spellStart"/>
            <w:r w:rsidRPr="00545AC9">
              <w:t>Saola</w:t>
            </w:r>
            <w:proofErr w:type="spellEnd"/>
            <w:r w:rsidRPr="00545AC9">
              <w:t xml:space="preserve">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r w:rsidR="000C4EFA">
              <w:t>N/A</w:t>
            </w:r>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12"/>
        <w:gridCol w:w="2365"/>
        <w:gridCol w:w="2339"/>
        <w:gridCol w:w="1714"/>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proofErr w:type="spellStart"/>
            <w:r w:rsidRPr="00545AC9">
              <w:t>Saola</w:t>
            </w:r>
            <w:proofErr w:type="spellEnd"/>
            <w:r w:rsidRPr="00545AC9">
              <w:t xml:space="preserve">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r w:rsidR="000C4EFA">
              <w:t>N/A</w:t>
            </w:r>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337" w:name="_Toc294097373"/>
      <w:bookmarkStart w:id="338" w:name="_Toc294097446"/>
      <w:bookmarkStart w:id="339" w:name="_Toc294097518"/>
      <w:bookmarkStart w:id="340" w:name="_Toc294099903"/>
      <w:bookmarkStart w:id="341" w:name="_Toc296358162"/>
      <w:bookmarkStart w:id="342" w:name="_Toc299025177"/>
      <w:bookmarkStart w:id="343" w:name="_Toc299031488"/>
      <w:r>
        <w:t xml:space="preserve">IP </w:t>
      </w:r>
      <w:r w:rsidRPr="00D509BE">
        <w:t>Test Sequence</w:t>
      </w:r>
      <w:bookmarkEnd w:id="337"/>
      <w:bookmarkEnd w:id="338"/>
      <w:bookmarkEnd w:id="339"/>
      <w:bookmarkEnd w:id="340"/>
      <w:r>
        <w:t>s</w:t>
      </w:r>
      <w:bookmarkEnd w:id="341"/>
      <w:bookmarkEnd w:id="342"/>
      <w:bookmarkEnd w:id="343"/>
    </w:p>
    <w:tbl>
      <w:tblPr>
        <w:tblStyle w:val="TableClassic1"/>
        <w:tblW w:w="5000" w:type="pct"/>
        <w:tblLook w:val="0620" w:firstRow="1" w:lastRow="0" w:firstColumn="0" w:lastColumn="0" w:noHBand="1" w:noVBand="1"/>
      </w:tblPr>
      <w:tblGrid>
        <w:gridCol w:w="2796"/>
        <w:gridCol w:w="2872"/>
        <w:gridCol w:w="2962"/>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r>
              <w:t>N/A</w:t>
            </w:r>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proofErr w:type="spellStart"/>
      <w:r>
        <w:t>SoC</w:t>
      </w:r>
      <w:proofErr w:type="spellEnd"/>
      <w:r>
        <w:t xml:space="preserve">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t>Sequence File Dependencies</w:t>
      </w:r>
    </w:p>
    <w:p w14:paraId="52F3BE2A" w14:textId="4AE08DDB" w:rsidR="00AE205E" w:rsidRPr="00AE205E" w:rsidRDefault="000C4EFA" w:rsidP="00AE205E">
      <w:pPr>
        <w:pStyle w:val="Heading3"/>
      </w:pPr>
      <w:bookmarkStart w:id="344" w:name="_Toc536798299"/>
      <w:proofErr w:type="spellStart"/>
      <w:r>
        <w:t>Ip</w:t>
      </w:r>
      <w:proofErr w:type="spellEnd"/>
      <w:r>
        <w:t xml:space="preserve"> does not used any sequences or extended </w:t>
      </w:r>
      <w:proofErr w:type="spellStart"/>
      <w:r>
        <w:t>sequences.</w:t>
      </w:r>
      <w:bookmarkStart w:id="345" w:name="_Toc300262211"/>
      <w:r w:rsidR="00251046">
        <w:t>Miscellaneous</w:t>
      </w:r>
      <w:bookmarkEnd w:id="345"/>
      <w:bookmarkEnd w:id="344"/>
      <w:proofErr w:type="spellEnd"/>
    </w:p>
    <w:p w14:paraId="5FCCD0E9" w14:textId="77777777" w:rsidR="00251046" w:rsidRDefault="00251046" w:rsidP="00251046">
      <w:pPr>
        <w:pStyle w:val="Heading4"/>
      </w:pPr>
      <w:bookmarkStart w:id="346" w:name="_Toc296358160"/>
      <w:bookmarkStart w:id="347" w:name="_Toc299025175"/>
      <w:bookmarkStart w:id="348" w:name="_Toc299031486"/>
      <w:r>
        <w:t>Using the Runtime or Post-Processing Checkers</w:t>
      </w:r>
      <w:bookmarkEnd w:id="346"/>
      <w:bookmarkEnd w:id="347"/>
      <w:bookmarkEnd w:id="348"/>
    </w:p>
    <w:p w14:paraId="5FCCD0EA" w14:textId="574723B2" w:rsidR="00251046" w:rsidRPr="0049252F" w:rsidRDefault="000F2169" w:rsidP="00C04B88">
      <w:pPr>
        <w:pStyle w:val="BodyText"/>
      </w:pPr>
      <w:r>
        <w:t>Not applicable</w:t>
      </w:r>
    </w:p>
    <w:p w14:paraId="5FCCD0EB" w14:textId="77777777" w:rsidR="00251046" w:rsidRDefault="00251046" w:rsidP="00251046">
      <w:pPr>
        <w:pStyle w:val="Heading4"/>
      </w:pPr>
      <w:r>
        <w:t>Environment Files</w:t>
      </w:r>
    </w:p>
    <w:p w14:paraId="5FCCD0EC" w14:textId="20D4FA63" w:rsidR="00CC4994" w:rsidRDefault="007655EA" w:rsidP="00C04B88">
      <w:pPr>
        <w:pStyle w:val="BodyText"/>
      </w:pPr>
      <w:r>
        <w:t>N</w:t>
      </w:r>
      <w:r w:rsidR="000F2169">
        <w:t>ot applicable</w:t>
      </w:r>
      <w:r w:rsidR="000F2169" w:rsidDel="000F2169">
        <w:t xml:space="preserve"> </w:t>
      </w:r>
    </w:p>
    <w:p w14:paraId="7E786FC8" w14:textId="736B7067" w:rsidR="00AE205E" w:rsidRDefault="00AE205E" w:rsidP="00AE205E">
      <w:pPr>
        <w:pStyle w:val="Heading4"/>
      </w:pPr>
      <w:r>
        <w:t>Coverage</w:t>
      </w:r>
    </w:p>
    <w:p w14:paraId="5FCCD0EE" w14:textId="5BDB1831" w:rsidR="00251046" w:rsidRDefault="000F2169" w:rsidP="00C04B88">
      <w:pPr>
        <w:pStyle w:val="BodyText"/>
      </w:pPr>
      <w:r>
        <w:t>Not applicable</w:t>
      </w:r>
      <w:r w:rsidR="00251046">
        <w:t>.</w:t>
      </w:r>
    </w:p>
    <w:p w14:paraId="5FCCD0EF" w14:textId="77777777" w:rsidR="00251046" w:rsidRPr="00344EB9" w:rsidRDefault="00251046" w:rsidP="00344EB9">
      <w:pPr>
        <w:pStyle w:val="Heading2"/>
      </w:pPr>
      <w:bookmarkStart w:id="349" w:name="_Toc300262213"/>
      <w:bookmarkStart w:id="350" w:name="_Toc536798300"/>
      <w:r w:rsidRPr="00344EB9">
        <w:t>Environment Settings and Files</w:t>
      </w:r>
      <w:bookmarkEnd w:id="349"/>
      <w:bookmarkEnd w:id="350"/>
    </w:p>
    <w:p w14:paraId="5FCCD0F0" w14:textId="77777777" w:rsidR="00251046" w:rsidRDefault="00251046" w:rsidP="00251046">
      <w:pPr>
        <w:pStyle w:val="Heading3"/>
      </w:pPr>
      <w:bookmarkStart w:id="351" w:name="_Toc300262214"/>
      <w:bookmarkStart w:id="352" w:name="_Toc536798301"/>
      <w:r>
        <w:t>Base Test</w:t>
      </w:r>
      <w:bookmarkEnd w:id="351"/>
      <w:bookmarkEnd w:id="352"/>
    </w:p>
    <w:p w14:paraId="5FCCD0F2" w14:textId="3C6D1CFD" w:rsidR="00251046" w:rsidRDefault="00BE3F1E" w:rsidP="00251046">
      <w:pPr>
        <w:pStyle w:val="Heading3"/>
      </w:pPr>
      <w:bookmarkStart w:id="353" w:name="_Toc536798302"/>
      <w:r>
        <w:t>N/</w:t>
      </w:r>
      <w:proofErr w:type="spellStart"/>
      <w:r>
        <w:t>A</w:t>
      </w:r>
      <w:bookmarkStart w:id="354" w:name="_Toc300262215"/>
      <w:r w:rsidR="00251046">
        <w:t>Configuration</w:t>
      </w:r>
      <w:proofErr w:type="spellEnd"/>
      <w:r w:rsidR="00251046">
        <w:t xml:space="preserve"> Object</w:t>
      </w:r>
      <w:bookmarkEnd w:id="354"/>
      <w:bookmarkEnd w:id="353"/>
    </w:p>
    <w:p w14:paraId="5FCCD0F3" w14:textId="656292C5" w:rsidR="00CC4994" w:rsidRDefault="000F2169" w:rsidP="00C04B88">
      <w:pPr>
        <w:pStyle w:val="BodyText"/>
      </w:pPr>
      <w:r>
        <w:t>Not applicable</w:t>
      </w:r>
    </w:p>
    <w:p w14:paraId="5FCCD0F4" w14:textId="77777777" w:rsidR="004875D7" w:rsidRDefault="004875D7" w:rsidP="004875D7">
      <w:pPr>
        <w:pStyle w:val="Heading3"/>
      </w:pPr>
      <w:bookmarkStart w:id="355" w:name="_Toc536798303"/>
      <w:r>
        <w:t>API</w:t>
      </w:r>
      <w:bookmarkEnd w:id="355"/>
    </w:p>
    <w:p w14:paraId="5FCCD0F8" w14:textId="42B59EE0" w:rsidR="00251046" w:rsidRPr="00344EB9" w:rsidRDefault="008A1914" w:rsidP="00344EB9">
      <w:pPr>
        <w:pStyle w:val="Heading2"/>
      </w:pPr>
      <w:bookmarkStart w:id="356" w:name="_Toc536798304"/>
      <w:r>
        <w:t>N/</w:t>
      </w:r>
      <w:proofErr w:type="spellStart"/>
      <w:r>
        <w:t>A</w:t>
      </w:r>
      <w:bookmarkStart w:id="357" w:name="_Toc296358154"/>
      <w:bookmarkStart w:id="358" w:name="_Toc298854075"/>
      <w:bookmarkStart w:id="359" w:name="_Toc299016718"/>
      <w:bookmarkStart w:id="360" w:name="_Toc299025169"/>
      <w:bookmarkStart w:id="361" w:name="_Toc299031480"/>
      <w:bookmarkStart w:id="362" w:name="_Toc300262217"/>
      <w:bookmarkEnd w:id="280"/>
      <w:bookmarkEnd w:id="281"/>
      <w:bookmarkEnd w:id="282"/>
      <w:bookmarkEnd w:id="283"/>
      <w:bookmarkEnd w:id="284"/>
      <w:bookmarkEnd w:id="285"/>
      <w:bookmarkEnd w:id="286"/>
      <w:bookmarkEnd w:id="287"/>
      <w:bookmarkEnd w:id="288"/>
      <w:bookmarkEnd w:id="289"/>
      <w:r w:rsidR="00251046" w:rsidRPr="00344EB9">
        <w:t>Description</w:t>
      </w:r>
      <w:proofErr w:type="spellEnd"/>
      <w:r w:rsidR="00251046" w:rsidRPr="00344EB9">
        <w:t xml:space="preserve"> of Reusable </w:t>
      </w:r>
      <w:bookmarkEnd w:id="357"/>
      <w:bookmarkEnd w:id="358"/>
      <w:bookmarkEnd w:id="359"/>
      <w:bookmarkEnd w:id="360"/>
      <w:bookmarkEnd w:id="361"/>
      <w:bookmarkEnd w:id="362"/>
      <w:r w:rsidR="004875D7">
        <w:t>Tests</w:t>
      </w:r>
      <w:bookmarkEnd w:id="356"/>
    </w:p>
    <w:p w14:paraId="5FCCD0F9" w14:textId="65A9CA77" w:rsidR="00CC4994" w:rsidRPr="00CC4994" w:rsidRDefault="00CC4994" w:rsidP="00CC4994">
      <w:pPr>
        <w:pStyle w:val="Gaps"/>
      </w:pPr>
    </w:p>
    <w:tbl>
      <w:tblPr>
        <w:tblStyle w:val="TableClassic1"/>
        <w:tblW w:w="5000" w:type="pct"/>
        <w:tblLook w:val="0620" w:firstRow="1" w:lastRow="0" w:firstColumn="0" w:lastColumn="0" w:noHBand="1" w:noVBand="1"/>
      </w:tblPr>
      <w:tblGrid>
        <w:gridCol w:w="2699"/>
        <w:gridCol w:w="1167"/>
        <w:gridCol w:w="887"/>
        <w:gridCol w:w="1450"/>
        <w:gridCol w:w="2427"/>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proofErr w:type="spellStart"/>
            <w:r>
              <w:t>Runcmd</w:t>
            </w:r>
            <w:proofErr w:type="spellEnd"/>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r>
              <w:t>N/A</w:t>
            </w:r>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363" w:name="_Toc536798305"/>
      <w:bookmarkStart w:id="364" w:name="_Toc296358153"/>
      <w:bookmarkStart w:id="365" w:name="_Toc298854074"/>
      <w:bookmarkStart w:id="366" w:name="_Toc299016717"/>
      <w:bookmarkStart w:id="367" w:name="_Toc299025168"/>
      <w:bookmarkStart w:id="368" w:name="_Toc299031479"/>
      <w:bookmarkStart w:id="369" w:name="_Toc300262218"/>
      <w:r>
        <w:t>Description of Reusable Automation Scripts</w:t>
      </w:r>
      <w:bookmarkEnd w:id="363"/>
    </w:p>
    <w:p w14:paraId="5FCCD112" w14:textId="689A6EF0" w:rsidR="00251046" w:rsidRPr="00344EB9" w:rsidRDefault="008A1914" w:rsidP="00344EB9">
      <w:pPr>
        <w:pStyle w:val="Heading2"/>
      </w:pPr>
      <w:bookmarkStart w:id="370" w:name="_Toc536798306"/>
      <w:r>
        <w:t>N/</w:t>
      </w:r>
      <w:proofErr w:type="spellStart"/>
      <w:r>
        <w:t>A</w:t>
      </w:r>
      <w:r w:rsidR="00251046" w:rsidRPr="00344EB9">
        <w:t>Supported</w:t>
      </w:r>
      <w:proofErr w:type="spellEnd"/>
      <w:r w:rsidR="00251046" w:rsidRPr="00344EB9">
        <w:t xml:space="preserve"> Compiler Options for Simulation</w:t>
      </w:r>
      <w:bookmarkEnd w:id="364"/>
      <w:bookmarkEnd w:id="365"/>
      <w:bookmarkEnd w:id="366"/>
      <w:bookmarkEnd w:id="367"/>
      <w:bookmarkEnd w:id="368"/>
      <w:bookmarkEnd w:id="369"/>
      <w:bookmarkEnd w:id="370"/>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877"/>
        <w:gridCol w:w="2877"/>
        <w:gridCol w:w="2876"/>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r>
              <w:t>N/A</w:t>
            </w:r>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371" w:name="_Toc536798307"/>
      <w:bookmarkStart w:id="372" w:name="_Toc300262219"/>
      <w:r>
        <w:t xml:space="preserve">Reusable </w:t>
      </w:r>
      <w:r w:rsidR="00473E92">
        <w:t>Simulation</w:t>
      </w:r>
      <w:r>
        <w:t xml:space="preserve"> RUNMODEs</w:t>
      </w:r>
      <w:bookmarkEnd w:id="371"/>
    </w:p>
    <w:p w14:paraId="292A4A49" w14:textId="14F4CD39" w:rsidR="008C6D86" w:rsidRPr="008C6D86" w:rsidRDefault="008C6D86" w:rsidP="008C6D86">
      <w:pPr>
        <w:pStyle w:val="Gaps"/>
      </w:pPr>
    </w:p>
    <w:tbl>
      <w:tblPr>
        <w:tblStyle w:val="TableClassic1"/>
        <w:tblW w:w="5000" w:type="pct"/>
        <w:tblLook w:val="0620" w:firstRow="1" w:lastRow="0" w:firstColumn="0" w:lastColumn="0" w:noHBand="1" w:noVBand="1"/>
      </w:tblPr>
      <w:tblGrid>
        <w:gridCol w:w="3614"/>
        <w:gridCol w:w="5016"/>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r>
              <w:t>N/A</w:t>
            </w:r>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373" w:name="_Toc536798308"/>
      <w:r>
        <w:rPr>
          <w:rStyle w:val="Security"/>
        </w:rPr>
        <w:t>RTL Verification Libraries</w:t>
      </w:r>
      <w:bookmarkEnd w:id="373"/>
    </w:p>
    <w:p w14:paraId="66052EDE" w14:textId="0E71D336" w:rsidR="000F0E78" w:rsidRDefault="000F0E78" w:rsidP="00530F85">
      <w:pPr>
        <w:pStyle w:val="Gaps"/>
      </w:pPr>
    </w:p>
    <w:tbl>
      <w:tblPr>
        <w:tblStyle w:val="TableClassic1"/>
        <w:tblW w:w="5000" w:type="pct"/>
        <w:tblLook w:val="04A0" w:firstRow="1" w:lastRow="0" w:firstColumn="1" w:lastColumn="0" w:noHBand="0" w:noVBand="1"/>
      </w:tblPr>
      <w:tblGrid>
        <w:gridCol w:w="2877"/>
        <w:gridCol w:w="2877"/>
        <w:gridCol w:w="2876"/>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r>
              <w:t>N/A</w:t>
            </w:r>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374" w:name="_Toc536798309"/>
      <w:r>
        <w:t>Tools and Methodology for Integration</w:t>
      </w:r>
      <w:bookmarkEnd w:id="372"/>
      <w:bookmarkEnd w:id="374"/>
    </w:p>
    <w:p w14:paraId="5FCCD126" w14:textId="77777777" w:rsidR="00251046" w:rsidRPr="00344EB9" w:rsidRDefault="00251046" w:rsidP="00344EB9">
      <w:pPr>
        <w:pStyle w:val="Heading2"/>
      </w:pPr>
      <w:bookmarkStart w:id="375" w:name="_Toc294097380"/>
      <w:bookmarkStart w:id="376" w:name="_Toc294097453"/>
      <w:bookmarkStart w:id="377" w:name="_Toc294097525"/>
      <w:bookmarkStart w:id="378" w:name="_Toc294099910"/>
      <w:bookmarkStart w:id="379" w:name="_Toc296358168"/>
      <w:bookmarkStart w:id="380" w:name="_Toc298854077"/>
      <w:bookmarkStart w:id="381" w:name="_Toc299016720"/>
      <w:bookmarkStart w:id="382" w:name="_Toc299025183"/>
      <w:bookmarkStart w:id="383" w:name="_Toc299031494"/>
      <w:bookmarkStart w:id="384" w:name="_Toc300262220"/>
      <w:bookmarkStart w:id="385" w:name="_Toc536798310"/>
      <w:r w:rsidRPr="00344EB9">
        <w:t>Supported Tools</w:t>
      </w:r>
      <w:bookmarkEnd w:id="375"/>
      <w:bookmarkEnd w:id="376"/>
      <w:bookmarkEnd w:id="377"/>
      <w:bookmarkEnd w:id="378"/>
      <w:bookmarkEnd w:id="379"/>
      <w:bookmarkEnd w:id="380"/>
      <w:bookmarkEnd w:id="381"/>
      <w:bookmarkEnd w:id="382"/>
      <w:bookmarkEnd w:id="383"/>
      <w:bookmarkEnd w:id="384"/>
      <w:bookmarkEnd w:id="385"/>
    </w:p>
    <w:p w14:paraId="5FCCD128" w14:textId="77777777" w:rsidR="00251046" w:rsidRDefault="00251046" w:rsidP="00251046">
      <w:pPr>
        <w:pStyle w:val="BodyText"/>
      </w:pPr>
      <w:bookmarkStart w:id="386" w:name="_Toc294097381"/>
      <w:bookmarkStart w:id="387" w:name="_Toc294097454"/>
      <w:bookmarkStart w:id="388" w:name="_Toc294097526"/>
      <w:bookmarkStart w:id="389" w:name="_Toc294099911"/>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F" w14:textId="5678C064" w:rsidR="00251046" w:rsidRDefault="00251046" w:rsidP="00B611F6">
      <w:pPr>
        <w:pStyle w:val="ListBullet"/>
      </w:pPr>
      <w:proofErr w:type="spellStart"/>
      <w:r>
        <w:t>S</w:t>
      </w:r>
      <w:r w:rsidR="00217E66">
        <w:t>aola</w:t>
      </w:r>
      <w:r>
        <w:t>Lintra</w:t>
      </w:r>
      <w:proofErr w:type="spellEnd"/>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4" w14:textId="77777777" w:rsidR="00251046" w:rsidRPr="00344EB9" w:rsidRDefault="00251046" w:rsidP="00344EB9">
      <w:pPr>
        <w:pStyle w:val="Heading2"/>
      </w:pPr>
      <w:bookmarkStart w:id="390" w:name="_Toc296358169"/>
      <w:bookmarkStart w:id="391" w:name="_Toc298854078"/>
      <w:bookmarkStart w:id="392" w:name="_Toc299016721"/>
      <w:bookmarkStart w:id="393" w:name="_Toc299025184"/>
      <w:bookmarkStart w:id="394" w:name="_Toc299031495"/>
      <w:bookmarkStart w:id="395" w:name="_Toc300262221"/>
      <w:bookmarkStart w:id="396" w:name="_Toc536798311"/>
      <w:r w:rsidRPr="00344EB9">
        <w:t>Environment Variables</w:t>
      </w:r>
      <w:bookmarkEnd w:id="386"/>
      <w:bookmarkEnd w:id="387"/>
      <w:bookmarkEnd w:id="388"/>
      <w:bookmarkEnd w:id="389"/>
      <w:bookmarkEnd w:id="390"/>
      <w:bookmarkEnd w:id="391"/>
      <w:bookmarkEnd w:id="392"/>
      <w:bookmarkEnd w:id="393"/>
      <w:bookmarkEnd w:id="394"/>
      <w:bookmarkEnd w:id="395"/>
      <w:bookmarkEnd w:id="396"/>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493"/>
        <w:gridCol w:w="4137"/>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r>
              <w:t>N/A</w:t>
            </w:r>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397" w:name="_Toc278006802"/>
      <w:bookmarkStart w:id="398" w:name="_Ref291080146"/>
      <w:bookmarkStart w:id="399" w:name="_Ref291080153"/>
      <w:bookmarkStart w:id="400" w:name="_Ref291080184"/>
      <w:bookmarkStart w:id="401" w:name="_Ref291080193"/>
      <w:bookmarkStart w:id="402" w:name="_Ref291080329"/>
      <w:bookmarkStart w:id="403" w:name="_Ref291080341"/>
      <w:bookmarkStart w:id="404" w:name="_Ref291080417"/>
      <w:bookmarkStart w:id="405" w:name="_Toc294097383"/>
      <w:bookmarkStart w:id="406" w:name="_Toc294097456"/>
      <w:bookmarkStart w:id="407" w:name="_Toc294097528"/>
      <w:bookmarkStart w:id="408" w:name="_Toc294099913"/>
      <w:bookmarkStart w:id="409" w:name="_Toc296358171"/>
      <w:bookmarkStart w:id="410" w:name="_Toc298854079"/>
      <w:bookmarkStart w:id="411" w:name="_Toc299016722"/>
      <w:bookmarkStart w:id="412" w:name="_Toc299025185"/>
      <w:bookmarkStart w:id="413" w:name="_Toc299031496"/>
      <w:bookmarkStart w:id="414" w:name="_Toc300262222"/>
      <w:bookmarkStart w:id="415" w:name="_Toc536798312"/>
      <w:r w:rsidRPr="00344EB9">
        <w:t>HIP Libraries Included in Release</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AE6FEBE" w14:textId="35E38344" w:rsidR="00FA6471" w:rsidRPr="00E12539" w:rsidRDefault="00FA6471" w:rsidP="00FA6471">
      <w:pPr>
        <w:pStyle w:val="Gaps"/>
      </w:pPr>
    </w:p>
    <w:tbl>
      <w:tblPr>
        <w:tblStyle w:val="TableClassic1"/>
        <w:tblW w:w="5000" w:type="pct"/>
        <w:tblLook w:val="06A0" w:firstRow="1" w:lastRow="0" w:firstColumn="1" w:lastColumn="0" w:noHBand="1" w:noVBand="1"/>
      </w:tblPr>
      <w:tblGrid>
        <w:gridCol w:w="2984"/>
        <w:gridCol w:w="1509"/>
        <w:gridCol w:w="4137"/>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r>
              <w:t>N/A</w:t>
            </w:r>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416" w:name="_Toc294097384"/>
      <w:bookmarkStart w:id="417" w:name="_Toc294097457"/>
      <w:bookmarkStart w:id="418" w:name="_Toc294097529"/>
      <w:bookmarkStart w:id="419" w:name="_Toc294099914"/>
      <w:bookmarkStart w:id="420" w:name="_Toc296358172"/>
      <w:bookmarkStart w:id="421" w:name="_Toc298854080"/>
      <w:bookmarkStart w:id="422" w:name="_Toc299016723"/>
      <w:bookmarkStart w:id="423" w:name="_Toc299025186"/>
      <w:bookmarkStart w:id="424" w:name="_Toc299031497"/>
      <w:bookmarkStart w:id="425" w:name="_Toc300262223"/>
      <w:bookmarkStart w:id="426" w:name="_Toc536798313"/>
      <w:r w:rsidRPr="006A58ED">
        <w:t>Register</w:t>
      </w:r>
      <w:r>
        <w:t xml:space="preserve"> Files</w:t>
      </w:r>
      <w:r w:rsidRPr="006A58ED">
        <w:t xml:space="preserve"> or </w:t>
      </w:r>
      <w:bookmarkEnd w:id="416"/>
      <w:bookmarkEnd w:id="417"/>
      <w:bookmarkEnd w:id="418"/>
      <w:bookmarkEnd w:id="419"/>
      <w:bookmarkEnd w:id="420"/>
      <w:bookmarkEnd w:id="421"/>
      <w:bookmarkEnd w:id="422"/>
      <w:bookmarkEnd w:id="423"/>
      <w:r>
        <w:t>SRAM</w:t>
      </w:r>
      <w:bookmarkEnd w:id="424"/>
      <w:bookmarkEnd w:id="425"/>
      <w:bookmarkEnd w:id="426"/>
      <w:r w:rsidRPr="006A58ED">
        <w:t xml:space="preserve"> </w:t>
      </w:r>
    </w:p>
    <w:p w14:paraId="5FCCD156" w14:textId="742F8FC8" w:rsidR="00251046" w:rsidRPr="00E12539" w:rsidRDefault="000F2169" w:rsidP="00C04B88">
      <w:pPr>
        <w:pStyle w:val="BodyText"/>
      </w:pPr>
      <w:r>
        <w:t>Not applicable</w:t>
      </w:r>
    </w:p>
    <w:p w14:paraId="5FCCD157" w14:textId="7E5638FD" w:rsidR="00251046" w:rsidRDefault="00634F6E" w:rsidP="00251046">
      <w:pPr>
        <w:pStyle w:val="Heading3"/>
      </w:pPr>
      <w:bookmarkStart w:id="427" w:name="_Toc294097385"/>
      <w:bookmarkStart w:id="428" w:name="_Toc294097458"/>
      <w:bookmarkStart w:id="429" w:name="_Toc294097530"/>
      <w:bookmarkStart w:id="430" w:name="_Toc294099915"/>
      <w:bookmarkStart w:id="431" w:name="_Toc296358173"/>
      <w:bookmarkStart w:id="432" w:name="_Toc298854081"/>
      <w:bookmarkStart w:id="433" w:name="_Toc299016724"/>
      <w:bookmarkStart w:id="434" w:name="_Toc299025187"/>
      <w:bookmarkStart w:id="435" w:name="_Toc299031498"/>
      <w:bookmarkStart w:id="436" w:name="_Toc300262224"/>
      <w:bookmarkStart w:id="437" w:name="_Toc536798314"/>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427"/>
      <w:bookmarkEnd w:id="428"/>
      <w:bookmarkEnd w:id="429"/>
      <w:bookmarkEnd w:id="430"/>
      <w:bookmarkEnd w:id="431"/>
      <w:bookmarkEnd w:id="432"/>
      <w:bookmarkEnd w:id="433"/>
      <w:bookmarkEnd w:id="434"/>
      <w:bookmarkEnd w:id="435"/>
      <w:bookmarkEnd w:id="436"/>
      <w:bookmarkEnd w:id="437"/>
    </w:p>
    <w:p w14:paraId="5FCCD158" w14:textId="6D3D9B21" w:rsidR="001B37DF" w:rsidRDefault="001B37DF" w:rsidP="00CC4994">
      <w:pPr>
        <w:pStyle w:val="Gaps"/>
      </w:pPr>
    </w:p>
    <w:tbl>
      <w:tblPr>
        <w:tblStyle w:val="TableClassic1"/>
        <w:tblW w:w="5000" w:type="pct"/>
        <w:tblLook w:val="06A0" w:firstRow="1" w:lastRow="0" w:firstColumn="1" w:lastColumn="0" w:noHBand="1" w:noVBand="1"/>
      </w:tblPr>
      <w:tblGrid>
        <w:gridCol w:w="3605"/>
        <w:gridCol w:w="2484"/>
        <w:gridCol w:w="2541"/>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r>
              <w:t>N/A</w:t>
            </w:r>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438" w:name="_Toc294097386"/>
      <w:bookmarkStart w:id="439" w:name="_Toc294097459"/>
      <w:bookmarkStart w:id="440" w:name="_Toc294097531"/>
      <w:bookmarkStart w:id="441" w:name="_Toc294099916"/>
      <w:bookmarkStart w:id="442" w:name="_Toc296358174"/>
      <w:bookmarkStart w:id="443" w:name="_Toc298854082"/>
      <w:bookmarkStart w:id="444" w:name="_Toc299016725"/>
      <w:bookmarkStart w:id="445" w:name="_Toc299025188"/>
      <w:bookmarkStart w:id="446" w:name="_Toc299031499"/>
      <w:bookmarkStart w:id="447" w:name="_Toc300262225"/>
      <w:bookmarkStart w:id="448" w:name="_Toc536798315"/>
      <w:r w:rsidRPr="00344EB9">
        <w:t>Directory Structure</w:t>
      </w:r>
      <w:bookmarkEnd w:id="438"/>
      <w:bookmarkEnd w:id="439"/>
      <w:bookmarkEnd w:id="440"/>
      <w:bookmarkEnd w:id="441"/>
      <w:bookmarkEnd w:id="442"/>
      <w:bookmarkEnd w:id="443"/>
      <w:bookmarkEnd w:id="444"/>
      <w:bookmarkEnd w:id="445"/>
      <w:bookmarkEnd w:id="446"/>
      <w:bookmarkEnd w:id="447"/>
      <w:bookmarkEnd w:id="448"/>
    </w:p>
    <w:p w14:paraId="54AE9323" w14:textId="45BADF68" w:rsidR="00B40189" w:rsidRDefault="00B40189" w:rsidP="00C04B88">
      <w:pPr>
        <w:pStyle w:val="BodyText0"/>
      </w:pPr>
      <w:r>
        <w:t>Doc</w:t>
      </w:r>
    </w:p>
    <w:p w14:paraId="2D1980EF" w14:textId="2AB35D65" w:rsidR="00B40189" w:rsidRDefault="00B40189" w:rsidP="00C04B88">
      <w:pPr>
        <w:pStyle w:val="BodyText0"/>
      </w:pPr>
      <w:proofErr w:type="spellStart"/>
      <w:r>
        <w:t>Cfg</w:t>
      </w:r>
      <w:proofErr w:type="spellEnd"/>
    </w:p>
    <w:p w14:paraId="2C998B10" w14:textId="06A6B2B5" w:rsidR="00B40189" w:rsidRDefault="00B40189" w:rsidP="00C04B88">
      <w:pPr>
        <w:pStyle w:val="BodyText0"/>
      </w:pPr>
      <w:r>
        <w:t>Bin</w:t>
      </w:r>
    </w:p>
    <w:p w14:paraId="3E12A649" w14:textId="03E6ACA2" w:rsidR="00B40189" w:rsidRDefault="00B40189" w:rsidP="00C04B88">
      <w:pPr>
        <w:pStyle w:val="BodyText0"/>
      </w:pPr>
      <w:proofErr w:type="spellStart"/>
      <w:r>
        <w:t>Src</w:t>
      </w:r>
      <w:proofErr w:type="spellEnd"/>
    </w:p>
    <w:p w14:paraId="442279DC" w14:textId="777492E8" w:rsidR="00B40189" w:rsidRDefault="00B40189" w:rsidP="00C04B88">
      <w:pPr>
        <w:pStyle w:val="BodyText0"/>
      </w:pPr>
      <w:r>
        <w:t>Tools</w:t>
      </w:r>
    </w:p>
    <w:p w14:paraId="43796D56" w14:textId="3B58296A" w:rsidR="00B40189" w:rsidRDefault="00B40189" w:rsidP="00C04B88">
      <w:pPr>
        <w:pStyle w:val="BodyText0"/>
      </w:pPr>
      <w:r>
        <w:t xml:space="preserve">Target </w:t>
      </w:r>
    </w:p>
    <w:p w14:paraId="029D469E" w14:textId="44085F71" w:rsidR="00AE205E" w:rsidRDefault="00AE205E" w:rsidP="00344EB9">
      <w:pPr>
        <w:pStyle w:val="Heading2"/>
      </w:pPr>
      <w:bookmarkStart w:id="449" w:name="_Toc536798316"/>
      <w:bookmarkStart w:id="450" w:name="_Toc294097387"/>
      <w:bookmarkStart w:id="451" w:name="_Toc294097460"/>
      <w:bookmarkStart w:id="452" w:name="_Toc294097532"/>
      <w:bookmarkStart w:id="453" w:name="_Toc294099917"/>
      <w:bookmarkStart w:id="454" w:name="_Toc296358175"/>
      <w:bookmarkStart w:id="455" w:name="_Toc298854083"/>
      <w:bookmarkStart w:id="456" w:name="_Toc299016726"/>
      <w:bookmarkStart w:id="457" w:name="_Toc299025189"/>
      <w:bookmarkStart w:id="458" w:name="_Toc299031500"/>
      <w:bookmarkStart w:id="459" w:name="_Toc300262226"/>
      <w:r>
        <w:t>Ace</w:t>
      </w:r>
      <w:bookmarkEnd w:id="449"/>
    </w:p>
    <w:p w14:paraId="66AADDB5" w14:textId="702738CD" w:rsidR="00AE205E" w:rsidRDefault="00AE205E" w:rsidP="00AE205E">
      <w:pPr>
        <w:pStyle w:val="BodyText"/>
      </w:pPr>
      <w:r>
        <w:t xml:space="preserve">Paths to </w:t>
      </w:r>
      <w:proofErr w:type="spellStart"/>
      <w:r>
        <w:t>acerc</w:t>
      </w:r>
      <w:proofErr w:type="spellEnd"/>
      <w:r>
        <w:t>:</w:t>
      </w:r>
      <w:r w:rsidR="000478D4">
        <w:t xml:space="preserve"> </w:t>
      </w:r>
      <w:r w:rsidR="00242F2E">
        <w:t>$MODEL_ROOT/</w:t>
      </w:r>
      <w:proofErr w:type="spellStart"/>
      <w:r w:rsidR="00242F2E">
        <w:t>cfg</w:t>
      </w:r>
      <w:proofErr w:type="spellEnd"/>
      <w:r w:rsidR="00242F2E">
        <w:t>/</w:t>
      </w:r>
      <w:proofErr w:type="spellStart"/>
      <w:r w:rsidR="00242F2E">
        <w:t>rcf_widget_library</w:t>
      </w:r>
      <w:r w:rsidR="00B40189">
        <w:t>.acerc</w:t>
      </w:r>
      <w:proofErr w:type="spellEnd"/>
    </w:p>
    <w:p w14:paraId="4945E81B" w14:textId="24DBC406" w:rsidR="00AE205E" w:rsidRDefault="00AE205E" w:rsidP="00242F2E">
      <w:pPr>
        <w:pStyle w:val="BodyText"/>
        <w:tabs>
          <w:tab w:val="left" w:pos="5529"/>
        </w:tabs>
      </w:pPr>
      <w:r>
        <w:t xml:space="preserve">Location of </w:t>
      </w:r>
      <w:proofErr w:type="spellStart"/>
      <w:r>
        <w:t>udf</w:t>
      </w:r>
      <w:proofErr w:type="spellEnd"/>
      <w:r>
        <w:t xml:space="preserve"> file:</w:t>
      </w:r>
      <w:r w:rsidR="00242F2E">
        <w:t>$MODEL_ROOT/</w:t>
      </w:r>
      <w:proofErr w:type="spellStart"/>
      <w:r w:rsidR="00242F2E">
        <w:t>cfg</w:t>
      </w:r>
      <w:proofErr w:type="spellEnd"/>
      <w:r w:rsidR="00242F2E">
        <w:t>/</w:t>
      </w:r>
      <w:proofErr w:type="spellStart"/>
      <w:r w:rsidR="00242F2E">
        <w:t>r</w:t>
      </w:r>
      <w:r w:rsidR="00907DB9">
        <w:t>cfwl</w:t>
      </w:r>
      <w:r w:rsidR="00492BF0">
        <w:t>_hdl.udf</w:t>
      </w:r>
      <w:proofErr w:type="spellEnd"/>
      <w:r w:rsidR="00242F2E">
        <w:tab/>
      </w:r>
    </w:p>
    <w:p w14:paraId="60252586" w14:textId="77777777" w:rsidR="008D2EEF" w:rsidRDefault="00AE205E" w:rsidP="00AE205E">
      <w:pPr>
        <w:pStyle w:val="BodyText"/>
      </w:pPr>
      <w:r>
        <w:t>Model to use when importing libraries:</w:t>
      </w:r>
      <w:r w:rsidR="00242F2E" w:rsidRPr="00242F2E">
        <w:t xml:space="preserve"> </w:t>
      </w:r>
    </w:p>
    <w:p w14:paraId="3426A5FE" w14:textId="77777777" w:rsidR="008D2EEF" w:rsidRDefault="00242F2E" w:rsidP="008D2EEF">
      <w:pPr>
        <w:pStyle w:val="BodyText"/>
        <w:spacing w:after="0"/>
        <w:ind w:firstLine="360"/>
      </w:pPr>
      <w:proofErr w:type="spellStart"/>
      <w:r w:rsidRPr="00242F2E">
        <w:t>rcfwl_cdc_wrapper_rtl_lib</w:t>
      </w:r>
      <w:proofErr w:type="spellEnd"/>
    </w:p>
    <w:p w14:paraId="7005A608" w14:textId="77777777" w:rsidR="008D2EEF" w:rsidRDefault="008D2EEF" w:rsidP="008D2EEF">
      <w:pPr>
        <w:pStyle w:val="BodyText"/>
        <w:spacing w:before="0" w:after="0"/>
        <w:ind w:firstLine="360"/>
      </w:pPr>
      <w:proofErr w:type="spellStart"/>
      <w:r>
        <w:t>rcfwl_dft_reset_sync_rtl_lib</w:t>
      </w:r>
      <w:proofErr w:type="spellEnd"/>
    </w:p>
    <w:p w14:paraId="65C6DD93" w14:textId="1DFBE018" w:rsidR="00AE205E" w:rsidRPr="00D7648C" w:rsidRDefault="008D2EEF" w:rsidP="008D2EEF">
      <w:pPr>
        <w:pStyle w:val="BodyText"/>
        <w:spacing w:before="0"/>
        <w:ind w:firstLine="360"/>
        <w:rPr>
          <w:strike/>
        </w:rPr>
      </w:pPr>
      <w:proofErr w:type="spellStart"/>
      <w:r w:rsidRPr="00D7648C">
        <w:rPr>
          <w:strike/>
        </w:rPr>
        <w:t>rcfwl_pok</w:t>
      </w:r>
      <w:r w:rsidR="00907DB9" w:rsidRPr="00D7648C">
        <w:rPr>
          <w:strike/>
        </w:rPr>
        <w:t>_mgr</w:t>
      </w:r>
      <w:r w:rsidRPr="00D7648C">
        <w:rPr>
          <w:strike/>
        </w:rPr>
        <w:t>_rtl_lib</w:t>
      </w:r>
      <w:proofErr w:type="spellEnd"/>
    </w:p>
    <w:p w14:paraId="7B281241" w14:textId="7CF35FBC" w:rsidR="00AE205E" w:rsidRDefault="00AE205E" w:rsidP="00AE205E">
      <w:pPr>
        <w:pStyle w:val="BodyText"/>
      </w:pPr>
      <w:r>
        <w:t xml:space="preserve">Elaboration options not </w:t>
      </w:r>
      <w:proofErr w:type="spellStart"/>
      <w:r>
        <w:t>exported</w:t>
      </w:r>
      <w:proofErr w:type="gramStart"/>
      <w:r>
        <w:t>:</w:t>
      </w:r>
      <w:r w:rsidR="00492BF0">
        <w:t>N</w:t>
      </w:r>
      <w:proofErr w:type="spellEnd"/>
      <w:proofErr w:type="gramEnd"/>
      <w:r w:rsidR="00492BF0">
        <w:t>/A</w:t>
      </w:r>
    </w:p>
    <w:p w14:paraId="424BF47F" w14:textId="027771E1" w:rsidR="00AE205E" w:rsidRPr="00AE205E" w:rsidRDefault="00AE205E" w:rsidP="00AE205E">
      <w:pPr>
        <w:pStyle w:val="BodyText"/>
      </w:pPr>
      <w:r>
        <w:t xml:space="preserve">Required content in </w:t>
      </w:r>
      <w:proofErr w:type="spellStart"/>
      <w:r>
        <w:t>sip_shared_libs:</w:t>
      </w:r>
      <w:r w:rsidR="00492BF0">
        <w:t>N</w:t>
      </w:r>
      <w:proofErr w:type="spellEnd"/>
      <w:r w:rsidR="00492BF0">
        <w:t>/A</w:t>
      </w:r>
    </w:p>
    <w:p w14:paraId="5FCCD16B" w14:textId="77777777" w:rsidR="00251046" w:rsidRPr="00344EB9" w:rsidRDefault="00251046" w:rsidP="00344EB9">
      <w:pPr>
        <w:pStyle w:val="Heading2"/>
      </w:pPr>
      <w:bookmarkStart w:id="460" w:name="_Toc536798317"/>
      <w:proofErr w:type="spellStart"/>
      <w:r w:rsidRPr="00344EB9">
        <w:t>Lintra</w:t>
      </w:r>
      <w:bookmarkEnd w:id="450"/>
      <w:bookmarkEnd w:id="451"/>
      <w:bookmarkEnd w:id="452"/>
      <w:bookmarkEnd w:id="453"/>
      <w:bookmarkEnd w:id="454"/>
      <w:bookmarkEnd w:id="455"/>
      <w:bookmarkEnd w:id="456"/>
      <w:bookmarkEnd w:id="457"/>
      <w:bookmarkEnd w:id="458"/>
      <w:bookmarkEnd w:id="459"/>
      <w:bookmarkEnd w:id="460"/>
      <w:proofErr w:type="spellEnd"/>
    </w:p>
    <w:p w14:paraId="5FCCD16C" w14:textId="7AD2472D" w:rsidR="00251046" w:rsidRPr="002B71AB" w:rsidRDefault="00251046" w:rsidP="00B50447">
      <w:pPr>
        <w:pStyle w:val="BodyText"/>
      </w:pPr>
      <w:proofErr w:type="spellStart"/>
      <w:r w:rsidRPr="00897D91">
        <w:t>Lintra</w:t>
      </w:r>
      <w:proofErr w:type="spellEnd"/>
      <w:r w:rsidRPr="00897D91">
        <w:t xml:space="preserve"> Version</w:t>
      </w:r>
      <w:r>
        <w:t>:</w:t>
      </w:r>
      <w:r w:rsidRPr="00897D91">
        <w:tab/>
      </w:r>
      <w:r w:rsidR="00907DB9">
        <w:t>per tool contour</w:t>
      </w:r>
    </w:p>
    <w:p w14:paraId="5FCCD16D" w14:textId="50B22C6A" w:rsidR="00251046" w:rsidRPr="00897D91" w:rsidRDefault="00251046" w:rsidP="00B50447">
      <w:pPr>
        <w:pStyle w:val="BodyText"/>
      </w:pPr>
      <w:proofErr w:type="spellStart"/>
      <w:r w:rsidRPr="00897D91">
        <w:t>Lintra</w:t>
      </w:r>
      <w:proofErr w:type="spellEnd"/>
      <w:r w:rsidRPr="00897D91">
        <w:t xml:space="preserve"> </w:t>
      </w:r>
      <w:proofErr w:type="gramStart"/>
      <w:r w:rsidRPr="00897D91">
        <w:t xml:space="preserve">location </w:t>
      </w:r>
      <w:r>
        <w:t>:</w:t>
      </w:r>
      <w:proofErr w:type="gramEnd"/>
      <w:r>
        <w:t xml:space="preserve"> </w:t>
      </w:r>
      <w:r w:rsidR="00492BF0">
        <w:t>tools/</w:t>
      </w:r>
      <w:proofErr w:type="spellStart"/>
      <w:r w:rsidR="00492BF0">
        <w:t>lintra</w:t>
      </w:r>
      <w:proofErr w:type="spellEnd"/>
      <w:r w:rsidR="00492BF0">
        <w:t>/</w:t>
      </w:r>
    </w:p>
    <w:p w14:paraId="5FCCD16E" w14:textId="39DE4CA7" w:rsidR="00251046" w:rsidRPr="00897D91" w:rsidRDefault="00633141" w:rsidP="00B50447">
      <w:pPr>
        <w:pStyle w:val="BodyText"/>
      </w:pPr>
      <w:r>
        <w:t>Location of w</w:t>
      </w:r>
      <w:r w:rsidR="00251046" w:rsidRPr="00897D91">
        <w:t>aiver files</w:t>
      </w:r>
      <w:r w:rsidR="00251046">
        <w:t xml:space="preserve">: </w:t>
      </w:r>
      <w:r w:rsidR="00492BF0">
        <w:t xml:space="preserve"> tools/</w:t>
      </w:r>
      <w:proofErr w:type="spellStart"/>
      <w:r w:rsidR="00492BF0">
        <w:t>lintra</w:t>
      </w:r>
      <w:proofErr w:type="spellEnd"/>
      <w:r w:rsidR="00492BF0">
        <w:t>/waivers</w:t>
      </w:r>
    </w:p>
    <w:p w14:paraId="5FCCD16F" w14:textId="75126511" w:rsidR="00251046" w:rsidRPr="00897D91" w:rsidRDefault="00633141" w:rsidP="00B50447">
      <w:pPr>
        <w:pStyle w:val="BodyText"/>
      </w:pPr>
      <w:r>
        <w:t xml:space="preserve">Location of </w:t>
      </w:r>
      <w:proofErr w:type="spellStart"/>
      <w:r w:rsidR="00251046" w:rsidRPr="00897D91">
        <w:t>Lintra</w:t>
      </w:r>
      <w:proofErr w:type="spellEnd"/>
      <w:r w:rsidR="00251046" w:rsidRPr="00897D91">
        <w:t xml:space="preserve"> patches &amp; </w:t>
      </w:r>
      <w:r w:rsidR="00251046">
        <w:t>c</w:t>
      </w:r>
      <w:r w:rsidR="00251046" w:rsidRPr="00897D91">
        <w:t>onfiguration</w:t>
      </w:r>
      <w:r w:rsidR="00251046">
        <w:t xml:space="preserve">: </w:t>
      </w:r>
      <w:r w:rsidR="00492BF0">
        <w:t>N/A</w:t>
      </w:r>
    </w:p>
    <w:p w14:paraId="4542D039" w14:textId="77777777" w:rsidR="000478D4" w:rsidRDefault="00633141" w:rsidP="00B50447">
      <w:pPr>
        <w:pStyle w:val="BodyText"/>
      </w:pPr>
      <w:r>
        <w:t xml:space="preserve">Location of </w:t>
      </w:r>
      <w:proofErr w:type="spellStart"/>
      <w:r w:rsidR="00251046">
        <w:t>Lintra</w:t>
      </w:r>
      <w:proofErr w:type="spellEnd"/>
      <w:r w:rsidR="00251046" w:rsidRPr="00897D91">
        <w:t xml:space="preserve"> repo</w:t>
      </w:r>
      <w:r w:rsidR="00251046">
        <w:t xml:space="preserve">rt file for warnings and errors: </w:t>
      </w:r>
    </w:p>
    <w:p w14:paraId="5FCCD170" w14:textId="7D5F9186" w:rsidR="00251046" w:rsidRPr="00897D91" w:rsidRDefault="000478D4" w:rsidP="00B50447">
      <w:pPr>
        <w:pStyle w:val="BodyText"/>
      </w:pPr>
      <w:r>
        <w:t xml:space="preserve"> $MODEL_ROOT/</w:t>
      </w:r>
      <w:r w:rsidR="00492BF0" w:rsidRPr="00492BF0">
        <w:t>target/lint/</w:t>
      </w:r>
      <w:r>
        <w:t>&lt;</w:t>
      </w:r>
      <w:proofErr w:type="spellStart"/>
      <w:r>
        <w:t>model_name</w:t>
      </w:r>
      <w:proofErr w:type="spellEnd"/>
      <w:r>
        <w:t>&gt;</w:t>
      </w:r>
      <w:r w:rsidRPr="00492BF0">
        <w:t xml:space="preserve"> </w:t>
      </w:r>
      <w:r w:rsidR="00492BF0" w:rsidRPr="00492BF0">
        <w:t>/</w:t>
      </w:r>
      <w:r>
        <w:t>&lt;</w:t>
      </w:r>
      <w:proofErr w:type="spellStart"/>
      <w:r>
        <w:t>model_name</w:t>
      </w:r>
      <w:proofErr w:type="spellEnd"/>
      <w:r>
        <w:t>&gt;.log</w:t>
      </w:r>
    </w:p>
    <w:p w14:paraId="5FCCD171" w14:textId="77777777" w:rsidR="00251046" w:rsidRPr="00344EB9" w:rsidRDefault="00251046" w:rsidP="00344EB9">
      <w:pPr>
        <w:pStyle w:val="Heading2"/>
      </w:pPr>
      <w:bookmarkStart w:id="461" w:name="_Toc294097388"/>
      <w:bookmarkStart w:id="462" w:name="_Toc294097461"/>
      <w:bookmarkStart w:id="463" w:name="_Toc294097533"/>
      <w:bookmarkStart w:id="464" w:name="_Toc294099918"/>
      <w:bookmarkStart w:id="465" w:name="_Toc296358176"/>
      <w:bookmarkStart w:id="466" w:name="_Toc299025190"/>
      <w:bookmarkStart w:id="467" w:name="_Toc299031501"/>
      <w:bookmarkStart w:id="468" w:name="_Toc300262227"/>
      <w:bookmarkStart w:id="469" w:name="_Toc536798318"/>
      <w:r w:rsidRPr="00344EB9">
        <w:t>Synthesis</w:t>
      </w:r>
      <w:bookmarkEnd w:id="461"/>
      <w:bookmarkEnd w:id="462"/>
      <w:bookmarkEnd w:id="463"/>
      <w:bookmarkEnd w:id="464"/>
      <w:bookmarkEnd w:id="465"/>
      <w:bookmarkEnd w:id="466"/>
      <w:bookmarkEnd w:id="467"/>
      <w:bookmarkEnd w:id="468"/>
      <w:bookmarkEnd w:id="469"/>
    </w:p>
    <w:p w14:paraId="5FCCD172" w14:textId="024719CD" w:rsidR="00251046" w:rsidRDefault="000E7020" w:rsidP="00C04B88">
      <w:pPr>
        <w:pStyle w:val="BodyText"/>
      </w:pPr>
      <w:r>
        <w:t>All synthesis constraints</w:t>
      </w:r>
      <w:r w:rsidR="009953A5">
        <w:t xml:space="preserve"> and </w:t>
      </w:r>
      <w:proofErr w:type="spellStart"/>
      <w:proofErr w:type="gramStart"/>
      <w:r w:rsidR="009953A5">
        <w:t>io</w:t>
      </w:r>
      <w:proofErr w:type="spellEnd"/>
      <w:proofErr w:type="gramEnd"/>
      <w:r w:rsidR="009953A5">
        <w:t xml:space="preserve"> definitions</w:t>
      </w:r>
      <w:r>
        <w:t xml:space="preserve"> are in tools/</w:t>
      </w:r>
      <w:proofErr w:type="spellStart"/>
      <w:r>
        <w:t>syn</w:t>
      </w:r>
      <w:proofErr w:type="spellEnd"/>
      <w:r>
        <w:t>/&lt;model&gt;/</w:t>
      </w:r>
      <w:r w:rsidR="009953A5">
        <w:t>inputs</w:t>
      </w:r>
    </w:p>
    <w:p w14:paraId="67695DA3" w14:textId="3E62C4F3" w:rsidR="00810FC1" w:rsidRPr="00810FC1" w:rsidRDefault="00810FC1" w:rsidP="00810FC1">
      <w:pPr>
        <w:pStyle w:val="Heading3"/>
      </w:pPr>
      <w:bookmarkStart w:id="470" w:name="_Toc536798319"/>
      <w:r>
        <w:t>Clocks</w:t>
      </w:r>
      <w:bookmarkEnd w:id="470"/>
    </w:p>
    <w:p w14:paraId="5FCCD173" w14:textId="1E744DFF" w:rsidR="00CC4994" w:rsidRPr="00CC4994" w:rsidRDefault="00CC4994" w:rsidP="00CC4994">
      <w:pPr>
        <w:pStyle w:val="Gaps"/>
      </w:pPr>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58"/>
        <w:gridCol w:w="1567"/>
        <w:gridCol w:w="1439"/>
        <w:gridCol w:w="1797"/>
        <w:gridCol w:w="3269"/>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E" w14:textId="77777777" w:rsidR="00D32A25" w:rsidRDefault="00D32A25" w:rsidP="00DF3B45">
      <w:pPr>
        <w:pStyle w:val="TableCaption"/>
      </w:pPr>
      <w:r>
        <w:t>Generated Clocks</w:t>
      </w:r>
    </w:p>
    <w:tbl>
      <w:tblPr>
        <w:tblStyle w:val="TableClassic1"/>
        <w:tblW w:w="5000" w:type="pct"/>
        <w:tblLook w:val="0620" w:firstRow="1" w:lastRow="0" w:firstColumn="0" w:lastColumn="0" w:noHBand="1" w:noVBand="1"/>
      </w:tblPr>
      <w:tblGrid>
        <w:gridCol w:w="556"/>
        <w:gridCol w:w="1379"/>
        <w:gridCol w:w="2109"/>
        <w:gridCol w:w="2218"/>
        <w:gridCol w:w="808"/>
        <w:gridCol w:w="1560"/>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4FDB658B" w14:textId="2ED366C1" w:rsidR="00810FC1" w:rsidRDefault="00810FC1" w:rsidP="00810FC1">
      <w:pPr>
        <w:pStyle w:val="Heading3"/>
      </w:pPr>
      <w:bookmarkStart w:id="471" w:name="_Toc536798320"/>
      <w:bookmarkStart w:id="472" w:name="_Toc294097389"/>
      <w:bookmarkStart w:id="473" w:name="_Toc294097462"/>
      <w:bookmarkStart w:id="474" w:name="_Toc294097534"/>
      <w:bookmarkStart w:id="475" w:name="_Toc294099919"/>
      <w:bookmarkStart w:id="476" w:name="_Toc296358177"/>
      <w:bookmarkStart w:id="477" w:name="_Toc299025191"/>
      <w:bookmarkStart w:id="478" w:name="_Toc299031502"/>
      <w:bookmarkStart w:id="479" w:name="_Toc300262228"/>
      <w:r>
        <w:t>Clock Diagram</w:t>
      </w:r>
      <w:bookmarkEnd w:id="471"/>
    </w:p>
    <w:p w14:paraId="1C340771" w14:textId="24A186F0" w:rsidR="00810FC1" w:rsidRDefault="00810FC1" w:rsidP="00810FC1">
      <w:pPr>
        <w:pStyle w:val="Heading3"/>
      </w:pPr>
      <w:bookmarkStart w:id="480" w:name="_Toc536798321"/>
      <w:r>
        <w:t>Constraint Files</w:t>
      </w:r>
      <w:bookmarkEnd w:id="480"/>
    </w:p>
    <w:p w14:paraId="292104BC" w14:textId="4BDA480F" w:rsidR="00810FC1" w:rsidRDefault="006B0759" w:rsidP="00C04B88">
      <w:pPr>
        <w:pStyle w:val="BodyText"/>
      </w:pPr>
      <w:r>
        <w:t>Not applicable</w:t>
      </w:r>
    </w:p>
    <w:p w14:paraId="44041376" w14:textId="725C089E" w:rsidR="00810FC1" w:rsidRDefault="00810FC1" w:rsidP="00C04B88">
      <w:pPr>
        <w:pStyle w:val="Heading3"/>
      </w:pPr>
      <w:bookmarkStart w:id="481" w:name="_Toc536798322"/>
      <w:r>
        <w:t>Scan Insertion</w:t>
      </w:r>
      <w:bookmarkEnd w:id="481"/>
    </w:p>
    <w:p w14:paraId="12F2EFF2" w14:textId="4181FAD1" w:rsidR="00DA56F7" w:rsidRPr="00810FC1" w:rsidRDefault="006B0759" w:rsidP="00C04B88">
      <w:pPr>
        <w:pStyle w:val="BodyText"/>
      </w:pPr>
      <w:r>
        <w:t>Not applicable</w:t>
      </w:r>
    </w:p>
    <w:p w14:paraId="5FCCD1A5" w14:textId="77777777" w:rsidR="00251046" w:rsidRPr="00344EB9" w:rsidRDefault="00251046" w:rsidP="00344EB9">
      <w:pPr>
        <w:pStyle w:val="Heading2"/>
      </w:pPr>
      <w:bookmarkStart w:id="482" w:name="_Toc536798323"/>
      <w:r w:rsidRPr="00344EB9">
        <w:t>Formal Verification</w:t>
      </w:r>
      <w:bookmarkEnd w:id="472"/>
      <w:bookmarkEnd w:id="473"/>
      <w:bookmarkEnd w:id="474"/>
      <w:bookmarkEnd w:id="475"/>
      <w:bookmarkEnd w:id="476"/>
      <w:bookmarkEnd w:id="477"/>
      <w:bookmarkEnd w:id="478"/>
      <w:bookmarkEnd w:id="479"/>
      <w:bookmarkEnd w:id="482"/>
    </w:p>
    <w:p w14:paraId="5FCCD1A6" w14:textId="38C88B90" w:rsidR="00251046" w:rsidRPr="00814F9E" w:rsidRDefault="006B0759" w:rsidP="00C04B88">
      <w:pPr>
        <w:pStyle w:val="BodyText"/>
      </w:pPr>
      <w:r>
        <w:t>Not applicable</w:t>
      </w:r>
    </w:p>
    <w:p w14:paraId="5FCCD1A7" w14:textId="77777777" w:rsidR="00251046" w:rsidRPr="00344EB9" w:rsidRDefault="00251046" w:rsidP="00344EB9">
      <w:pPr>
        <w:pStyle w:val="Heading2"/>
      </w:pPr>
      <w:bookmarkStart w:id="483" w:name="_Toc294097390"/>
      <w:bookmarkStart w:id="484" w:name="_Toc294097463"/>
      <w:bookmarkStart w:id="485" w:name="_Toc294097535"/>
      <w:bookmarkStart w:id="486" w:name="_Toc294099920"/>
      <w:bookmarkStart w:id="487" w:name="_Toc296358178"/>
      <w:bookmarkStart w:id="488" w:name="_Toc299025192"/>
      <w:bookmarkStart w:id="489" w:name="_Toc299031503"/>
      <w:bookmarkStart w:id="490" w:name="_Toc300262229"/>
      <w:bookmarkStart w:id="491" w:name="_Toc536798324"/>
      <w:r w:rsidRPr="00344EB9">
        <w:t>CDC</w:t>
      </w:r>
      <w:bookmarkEnd w:id="483"/>
      <w:bookmarkEnd w:id="484"/>
      <w:bookmarkEnd w:id="485"/>
      <w:bookmarkEnd w:id="486"/>
      <w:bookmarkEnd w:id="487"/>
      <w:bookmarkEnd w:id="488"/>
      <w:bookmarkEnd w:id="489"/>
      <w:bookmarkEnd w:id="490"/>
      <w:bookmarkEnd w:id="491"/>
    </w:p>
    <w:p w14:paraId="407B632B" w14:textId="0FAD0610" w:rsidR="00E32E4D" w:rsidRDefault="006B0759" w:rsidP="00C04B88">
      <w:pPr>
        <w:pStyle w:val="BodyText"/>
      </w:pPr>
      <w:r>
        <w:t>Not applicable</w:t>
      </w:r>
    </w:p>
    <w:p w14:paraId="080E72F1" w14:textId="421330A6" w:rsidR="000A293F" w:rsidRDefault="000A293F">
      <w:pPr>
        <w:pStyle w:val="Heading1"/>
      </w:pPr>
      <w:bookmarkStart w:id="492" w:name="_Toc536798325"/>
      <w:bookmarkStart w:id="493" w:name="_Toc300262231"/>
      <w:r>
        <w:t>Physical Integration</w:t>
      </w:r>
      <w:bookmarkEnd w:id="492"/>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778DA33D" w:rsidR="000A293F" w:rsidRDefault="000A293F" w:rsidP="000A293F">
      <w:pPr>
        <w:pStyle w:val="Gaps"/>
      </w:pPr>
    </w:p>
    <w:tbl>
      <w:tblPr>
        <w:tblStyle w:val="TableGrid"/>
        <w:tblW w:w="5000" w:type="pct"/>
        <w:tblLook w:val="04A0" w:firstRow="1" w:lastRow="0" w:firstColumn="1" w:lastColumn="0" w:noHBand="0" w:noVBand="1"/>
      </w:tblPr>
      <w:tblGrid>
        <w:gridCol w:w="3783"/>
        <w:gridCol w:w="4847"/>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r>
              <w:t>N/A</w:t>
            </w:r>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494" w:name="_Toc536798326"/>
      <w:r>
        <w:t>Integration Test Plan</w:t>
      </w:r>
      <w:bookmarkEnd w:id="493"/>
      <w:bookmarkEnd w:id="494"/>
    </w:p>
    <w:bookmarkEnd w:id="8"/>
    <w:bookmarkEnd w:id="9"/>
    <w:p w14:paraId="7B0D71A0" w14:textId="5D6D726B" w:rsidR="005329EA" w:rsidRDefault="006B0759" w:rsidP="00C04B88">
      <w:pPr>
        <w:pStyle w:val="BodyText"/>
      </w:pPr>
      <w:r>
        <w:t>Not applicable</w:t>
      </w:r>
    </w:p>
    <w:p w14:paraId="2559A4A1" w14:textId="3B570511" w:rsidR="005329EA" w:rsidRDefault="00CD18D3" w:rsidP="00C04B88">
      <w:pPr>
        <w:pStyle w:val="Heading1"/>
      </w:pPr>
      <w:bookmarkStart w:id="495" w:name="_Toc536798327"/>
      <w:r>
        <w:t>Appendix</w:t>
      </w:r>
      <w:bookmarkEnd w:id="495"/>
    </w:p>
    <w:p w14:paraId="781AD12B" w14:textId="77777777" w:rsidR="00967E9A" w:rsidRDefault="00967E9A" w:rsidP="00B50447">
      <w:pPr>
        <w:pStyle w:val="Gaps"/>
      </w:pPr>
    </w:p>
    <w:p w14:paraId="005918D7" w14:textId="691D3B5A" w:rsidR="00CD18D3" w:rsidRDefault="00983C10" w:rsidP="00C04B88">
      <w:pPr>
        <w:pStyle w:val="Heading2"/>
      </w:pPr>
      <w:r w:rsidRPr="00983C10">
        <w:t xml:space="preserve"> </w:t>
      </w:r>
      <w:bookmarkStart w:id="496" w:name="_Toc536798328"/>
      <w:r w:rsidR="00CD18D3">
        <w:t>Subsystem connectivity details</w:t>
      </w:r>
      <w:bookmarkEnd w:id="496"/>
    </w:p>
    <w:p w14:paraId="1E9B8163" w14:textId="77777777" w:rsidR="00983C10" w:rsidRDefault="00983C10" w:rsidP="00C04B88"/>
    <w:p w14:paraId="4EBF7E91" w14:textId="3DF13A93" w:rsidR="00CD18D3" w:rsidRDefault="00DC6C73" w:rsidP="00C04B88">
      <w:r>
        <w:t xml:space="preserve">For more information on the connectivity planned with the </w:t>
      </w:r>
      <w:proofErr w:type="spellStart"/>
      <w:r>
        <w:t>cdc_wrapper</w:t>
      </w:r>
      <w:proofErr w:type="spellEnd"/>
      <w:r>
        <w:t xml:space="preserve"> in your subsystem, please refer to the ‘GPSB endpoints and </w:t>
      </w:r>
      <w:proofErr w:type="spellStart"/>
      <w:r>
        <w:t>cdc_wrappers</w:t>
      </w:r>
      <w:proofErr w:type="spellEnd"/>
      <w:r>
        <w:t xml:space="preserve">’ spreadsheet reference in section </w:t>
      </w:r>
      <w:r w:rsidR="0037568D">
        <w:t>1.4</w:t>
      </w:r>
    </w:p>
    <w:p w14:paraId="1534E9C6" w14:textId="473401F3" w:rsidR="0037568D" w:rsidRDefault="0037568D" w:rsidP="00C04B88">
      <w:r>
        <w:t>and to the integration examples in section 3.1.3.</w:t>
      </w:r>
    </w:p>
    <w:p w14:paraId="313B96DA" w14:textId="1D8C5799" w:rsidR="0037568D" w:rsidRDefault="0037568D" w:rsidP="00C04B88"/>
    <w:p w14:paraId="2C094F04" w14:textId="77777777" w:rsidR="0037568D" w:rsidRDefault="0037568D" w:rsidP="00C04B88"/>
    <w:p w14:paraId="29F9066E" w14:textId="77777777" w:rsidR="0037568D" w:rsidRDefault="0037568D" w:rsidP="00C04B88"/>
    <w:p w14:paraId="67046169" w14:textId="4ACB6BBB" w:rsidR="00CD18D3" w:rsidRDefault="00CD18D3" w:rsidP="00C04B88"/>
    <w:p w14:paraId="4BA94148" w14:textId="77777777" w:rsidR="00CD18D3" w:rsidRDefault="00CD18D3" w:rsidP="00C04B88"/>
    <w:p w14:paraId="08681947" w14:textId="78F0BE3F" w:rsidR="00CD18D3" w:rsidRPr="00CD18D3" w:rsidRDefault="00CD18D3" w:rsidP="00C04B88"/>
    <w:sectPr w:rsidR="00CD18D3" w:rsidRPr="00CD18D3" w:rsidSect="00710323">
      <w:headerReference w:type="default" r:id="rId33"/>
      <w:footerReference w:type="even" r:id="rId34"/>
      <w:footerReference w:type="default" r:id="rId35"/>
      <w:pgSz w:w="12240" w:h="15840" w:code="1"/>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48CB" w14:textId="77777777" w:rsidR="00F40179" w:rsidRDefault="00F40179" w:rsidP="00894A1E">
      <w:r>
        <w:separator/>
      </w:r>
    </w:p>
    <w:p w14:paraId="5BA74AD1" w14:textId="77777777" w:rsidR="00F40179" w:rsidRDefault="00F40179"/>
  </w:endnote>
  <w:endnote w:type="continuationSeparator" w:id="0">
    <w:p w14:paraId="397B6861" w14:textId="77777777" w:rsidR="00F40179" w:rsidRDefault="00F40179" w:rsidP="00894A1E">
      <w:r>
        <w:continuationSeparator/>
      </w:r>
    </w:p>
    <w:p w14:paraId="4E603172" w14:textId="77777777" w:rsidR="00F40179" w:rsidRDefault="00F40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 Arial"/>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o Sans Intel">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F40179" w:rsidRDefault="00F40179"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F40179" w:rsidRPr="00B24D3A" w:rsidRDefault="00F40179"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612015">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1317" w14:textId="77777777" w:rsidR="00F40179" w:rsidRDefault="00F40179" w:rsidP="00894A1E">
      <w:r>
        <w:separator/>
      </w:r>
    </w:p>
    <w:p w14:paraId="00D80891" w14:textId="77777777" w:rsidR="00F40179" w:rsidRDefault="00F40179"/>
  </w:footnote>
  <w:footnote w:type="continuationSeparator" w:id="0">
    <w:p w14:paraId="2F2D6458" w14:textId="77777777" w:rsidR="00F40179" w:rsidRDefault="00F40179" w:rsidP="00894A1E">
      <w:r>
        <w:continuationSeparator/>
      </w:r>
    </w:p>
    <w:p w14:paraId="7B6F4707" w14:textId="77777777" w:rsidR="00F40179" w:rsidRDefault="00F401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13D475B" w:rsidR="00F40179" w:rsidRPr="00CC2E41" w:rsidRDefault="00F40179"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proofErr w:type="spellStart"/>
    <w:r>
      <w:t>rcf_widget_library</w:t>
    </w:r>
    <w:proofErr w:type="spellEnd"/>
  </w:p>
  <w:p w14:paraId="5FCCD1B6" w14:textId="77777777" w:rsidR="00F40179" w:rsidRPr="00CC2E41" w:rsidRDefault="00F40179" w:rsidP="00704590">
    <w:pPr>
      <w:pStyle w:val="Header"/>
    </w:pPr>
    <w:r>
      <w:t>Integration Guide</w:t>
    </w:r>
  </w:p>
  <w:p w14:paraId="5FCCD1B7" w14:textId="77777777" w:rsidR="00F40179" w:rsidRDefault="00F40179" w:rsidP="00704590">
    <w:pPr>
      <w:pStyle w:val="Header"/>
      <w:rPr>
        <w:szCs w:val="16"/>
      </w:rPr>
    </w:pPr>
  </w:p>
  <w:p w14:paraId="5FCCD1B8" w14:textId="77777777" w:rsidR="00F40179" w:rsidRPr="00180DB4" w:rsidRDefault="00F40179"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34A0B"/>
    <w:multiLevelType w:val="hybridMultilevel"/>
    <w:tmpl w:val="EDD46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7E1B8A"/>
    <w:multiLevelType w:val="multilevel"/>
    <w:tmpl w:val="7D98B302"/>
    <w:numStyleLink w:val="Headings"/>
  </w:abstractNum>
  <w:abstractNum w:abstractNumId="5"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257CF"/>
    <w:multiLevelType w:val="hybridMultilevel"/>
    <w:tmpl w:val="8CF64CE0"/>
    <w:lvl w:ilvl="0" w:tplc="80A0DA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14399"/>
    <w:multiLevelType w:val="hybridMultilevel"/>
    <w:tmpl w:val="6EE47AD0"/>
    <w:lvl w:ilvl="0" w:tplc="D4B02388">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383CC9"/>
    <w:multiLevelType w:val="hybridMultilevel"/>
    <w:tmpl w:val="759C3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50DBF"/>
    <w:multiLevelType w:val="multilevel"/>
    <w:tmpl w:val="EA66EF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BD0FD1"/>
    <w:multiLevelType w:val="hybridMultilevel"/>
    <w:tmpl w:val="080865B0"/>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F6625"/>
    <w:multiLevelType w:val="hybridMultilevel"/>
    <w:tmpl w:val="FBC078B2"/>
    <w:lvl w:ilvl="0" w:tplc="53A07DF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2322" w:hanging="792"/>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B5F65D5"/>
    <w:multiLevelType w:val="multilevel"/>
    <w:tmpl w:val="7D98B302"/>
    <w:numStyleLink w:val="Headings"/>
  </w:abstractNum>
  <w:abstractNum w:abstractNumId="24"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1116935"/>
    <w:multiLevelType w:val="multilevel"/>
    <w:tmpl w:val="7D98B302"/>
    <w:numStyleLink w:val="Headings"/>
  </w:abstractNum>
  <w:abstractNum w:abstractNumId="27" w15:restartNumberingAfterBreak="0">
    <w:nsid w:val="777474B7"/>
    <w:multiLevelType w:val="hybridMultilevel"/>
    <w:tmpl w:val="71BEF076"/>
    <w:lvl w:ilvl="0" w:tplc="7D4EBB9A">
      <w:numFmt w:val="bullet"/>
      <w:lvlText w:val="-"/>
      <w:lvlJc w:val="left"/>
      <w:pPr>
        <w:ind w:left="720" w:hanging="360"/>
      </w:pPr>
      <w:rPr>
        <w:rFonts w:ascii="Neo Sans Intel" w:eastAsia="Times New Roman" w:hAnsi="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B51CB4"/>
    <w:multiLevelType w:val="hybridMultilevel"/>
    <w:tmpl w:val="DD2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20"/>
  </w:num>
  <w:num w:numId="5">
    <w:abstractNumId w:val="1"/>
  </w:num>
  <w:num w:numId="6">
    <w:abstractNumId w:val="17"/>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1">
      <w:lvl w:ilvl="1">
        <w:start w:val="1"/>
        <w:numFmt w:val="decimal"/>
        <w:pStyle w:val="Heading2"/>
        <w:lvlText w:val="%1.%2"/>
        <w:lvlJc w:val="left"/>
        <w:pPr>
          <w:ind w:left="360" w:hanging="720"/>
        </w:pPr>
        <w:rPr>
          <w:rFonts w:hint="default"/>
        </w:rPr>
      </w:lvl>
    </w:lvlOverride>
  </w:num>
  <w:num w:numId="9">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4"/>
  </w:num>
  <w:num w:numId="15">
    <w:abstractNumId w:val="4"/>
  </w:num>
  <w:num w:numId="16">
    <w:abstractNumId w:val="23"/>
  </w:num>
  <w:num w:numId="17">
    <w:abstractNumId w:val="9"/>
  </w:num>
  <w:num w:numId="18">
    <w:abstractNumId w:val="0"/>
  </w:num>
  <w:num w:numId="19">
    <w:abstractNumId w:val="25"/>
  </w:num>
  <w:num w:numId="20">
    <w:abstractNumId w:val="5"/>
  </w:num>
  <w:num w:numId="21">
    <w:abstractNumId w:val="5"/>
    <w:lvlOverride w:ilvl="0">
      <w:startOverride w:val="1"/>
    </w:lvlOverride>
  </w:num>
  <w:num w:numId="22">
    <w:abstractNumId w:val="0"/>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21"/>
  </w:num>
  <w:num w:numId="26">
    <w:abstractNumId w:val="18"/>
  </w:num>
  <w:num w:numId="27">
    <w:abstractNumId w:val="28"/>
  </w:num>
  <w:num w:numId="28">
    <w:abstractNumId w:val="22"/>
  </w:num>
  <w:num w:numId="29">
    <w:abstractNumId w:val="11"/>
  </w:num>
  <w:num w:numId="30">
    <w:abstractNumId w:val="26"/>
    <w:lvlOverride w:ilvl="0">
      <w:lvl w:ilvl="0">
        <w:start w:val="1"/>
        <w:numFmt w:val="decimal"/>
        <w:pStyle w:val="Heading1"/>
        <w:lvlText w:val="%1"/>
        <w:lvlJc w:val="left"/>
        <w:pPr>
          <w:ind w:left="360" w:hanging="720"/>
        </w:pPr>
        <w:rPr>
          <w:rFonts w:hint="default"/>
        </w:rPr>
      </w:lvl>
    </w:lvlOverride>
    <w:lvlOverride w:ilvl="1">
      <w:lvl w:ilvl="1">
        <w:start w:val="1"/>
        <w:numFmt w:val="decimal"/>
        <w:pStyle w:val="Heading2"/>
        <w:lvlText w:val="%1.%2"/>
        <w:lvlJc w:val="left"/>
        <w:pPr>
          <w:ind w:left="720" w:hanging="720"/>
        </w:pPr>
        <w:rPr>
          <w:rFonts w:hint="default"/>
          <w:strike w:val="0"/>
        </w:rPr>
      </w:lvl>
    </w:lvlOverride>
    <w:lvlOverride w:ilvl="2">
      <w:lvl w:ilvl="2">
        <w:start w:val="1"/>
        <w:numFmt w:val="decimal"/>
        <w:pStyle w:val="Heading3"/>
        <w:lvlText w:val="%1.%2.%3"/>
        <w:lvlJc w:val="left"/>
        <w:pPr>
          <w:ind w:left="2322" w:hanging="792"/>
        </w:pPr>
        <w:rPr>
          <w:rFonts w:hint="default"/>
          <w:strike w:val="0"/>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pStyle w:val="Heading5"/>
        <w:lvlText w:val="%1.%2.%3.%4.%5"/>
        <w:lvlJc w:val="left"/>
        <w:pPr>
          <w:ind w:left="1080" w:hanging="1080"/>
        </w:pPr>
        <w:rPr>
          <w:rFonts w:hint="default"/>
        </w:rPr>
      </w:lvl>
    </w:lvlOverride>
    <w:lvlOverride w:ilvl="5">
      <w:lvl w:ilvl="5">
        <w:start w:val="1"/>
        <w:numFmt w:val="decimal"/>
        <w:pStyle w:val="Heading6"/>
        <w:lvlText w:val="%1.%2.%3.%4.%5.%6"/>
        <w:lvlJc w:val="left"/>
        <w:pPr>
          <w:ind w:left="1080" w:hanging="1080"/>
        </w:pPr>
        <w:rPr>
          <w:rFonts w:hint="default"/>
        </w:rPr>
      </w:lvl>
    </w:lvlOverride>
    <w:lvlOverride w:ilvl="6">
      <w:lvl w:ilvl="6">
        <w:start w:val="1"/>
        <w:numFmt w:val="decimal"/>
        <w:pStyle w:val="Heading7"/>
        <w:lvlText w:val="%1.%2.%3.%4.%5.%6.%7"/>
        <w:lvlJc w:val="left"/>
        <w:pPr>
          <w:ind w:left="1440" w:hanging="144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31">
    <w:abstractNumId w:val="13"/>
  </w:num>
  <w:num w:numId="32">
    <w:abstractNumId w:val="16"/>
  </w:num>
  <w:num w:numId="33">
    <w:abstractNumId w:val="26"/>
  </w:num>
  <w:num w:numId="34">
    <w:abstractNumId w:val="2"/>
  </w:num>
  <w:num w:numId="35">
    <w:abstractNumId w:val="27"/>
  </w:num>
  <w:num w:numId="36">
    <w:abstractNumId w:val="7"/>
  </w:num>
  <w:num w:numId="37">
    <w:abstractNumId w:val="29"/>
  </w:num>
  <w:num w:numId="38">
    <w:abstractNumId w:val="10"/>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26"/>
    <w:lvlOverride w:ilvl="0">
      <w:startOverride w:val="1"/>
      <w:lvl w:ilvl="0">
        <w:start w:val="1"/>
        <w:numFmt w:val="decimal"/>
        <w:pStyle w:val="Heading1"/>
        <w:lvlText w:val="%1"/>
        <w:lvlJc w:val="left"/>
        <w:pPr>
          <w:ind w:left="360" w:hanging="720"/>
        </w:pPr>
        <w:rPr>
          <w:rFonts w:hint="default"/>
        </w:rPr>
      </w:lvl>
    </w:lvlOverride>
    <w:lvlOverride w:ilvl="1">
      <w:startOverride w:val="1"/>
      <w:lvl w:ilvl="1">
        <w:start w:val="1"/>
        <w:numFmt w:val="decimal"/>
        <w:pStyle w:val="Heading2"/>
        <w:lvlText w:val="%1.%2"/>
        <w:lvlJc w:val="left"/>
        <w:pPr>
          <w:ind w:left="360" w:hanging="720"/>
        </w:pPr>
        <w:rPr>
          <w:rFonts w:hint="default"/>
        </w:rPr>
      </w:lvl>
    </w:lvlOverride>
    <w:lvlOverride w:ilvl="2">
      <w:startOverride w:val="1"/>
      <w:lvl w:ilvl="2">
        <w:start w:val="1"/>
        <w:numFmt w:val="decimal"/>
        <w:pStyle w:val="Heading3"/>
        <w:lvlText w:val="%1.%2.%3"/>
        <w:lvlJc w:val="left"/>
        <w:pPr>
          <w:ind w:left="2322" w:hanging="792"/>
        </w:pPr>
        <w:rPr>
          <w:rFonts w:hint="default"/>
        </w:rPr>
      </w:lvl>
    </w:lvlOverride>
    <w:lvlOverride w:ilvl="3">
      <w:startOverride w:val="1"/>
      <w:lvl w:ilvl="3">
        <w:start w:val="1"/>
        <w:numFmt w:val="decimal"/>
        <w:pStyle w:val="Heading4"/>
        <w:lvlText w:val="%1.%2.%3.%4"/>
        <w:lvlJc w:val="left"/>
        <w:pPr>
          <w:ind w:left="1080" w:hanging="1080"/>
        </w:pPr>
        <w:rPr>
          <w:rFonts w:hint="default"/>
        </w:rPr>
      </w:lvl>
    </w:lvlOverride>
    <w:lvlOverride w:ilvl="4">
      <w:startOverride w:val="1"/>
      <w:lvl w:ilvl="4">
        <w:start w:val="1"/>
        <w:numFmt w:val="decimal"/>
        <w:pStyle w:val="Heading5"/>
        <w:lvlText w:val="%1.%2.%3.%4.%5"/>
        <w:lvlJc w:val="left"/>
        <w:pPr>
          <w:ind w:left="1080" w:hanging="1080"/>
        </w:pPr>
        <w:rPr>
          <w:rFonts w:hint="default"/>
        </w:rPr>
      </w:lvl>
    </w:lvlOverride>
    <w:lvlOverride w:ilvl="5">
      <w:startOverride w:val="1"/>
      <w:lvl w:ilvl="5">
        <w:start w:val="1"/>
        <w:numFmt w:val="decimal"/>
        <w:pStyle w:val="Heading6"/>
        <w:lvlText w:val="%1.%2.%3.%4.%5.%6"/>
        <w:lvlJc w:val="left"/>
        <w:pPr>
          <w:ind w:left="1080" w:hanging="1080"/>
        </w:pPr>
        <w:rPr>
          <w:rFonts w:hint="default"/>
        </w:rPr>
      </w:lvl>
    </w:lvlOverride>
    <w:lvlOverride w:ilvl="6">
      <w:startOverride w:val="1"/>
      <w:lvl w:ilvl="6">
        <w:start w:val="1"/>
        <w:numFmt w:val="decimal"/>
        <w:pStyle w:val="Heading7"/>
        <w:lvlText w:val="%1.%2.%3.%4.%5.%6.%7"/>
        <w:lvlJc w:val="left"/>
        <w:pPr>
          <w:ind w:left="1440" w:hanging="1440"/>
        </w:pPr>
        <w:rPr>
          <w:rFonts w:hint="default"/>
        </w:rPr>
      </w:lvl>
    </w:lvlOverride>
    <w:lvlOverride w:ilvl="7">
      <w:startOverride w:val="1"/>
      <w:lvl w:ilvl="7">
        <w:start w:val="1"/>
        <w:numFmt w:val="decimal"/>
        <w:lvlText w:val="%1.%2.%3.%4.%5.%6.%7.%8"/>
        <w:lvlJc w:val="left"/>
        <w:pPr>
          <w:ind w:left="360" w:hanging="360"/>
        </w:pPr>
        <w:rPr>
          <w:rFonts w:hint="default"/>
        </w:rPr>
      </w:lvl>
    </w:lvlOverride>
    <w:lvlOverride w:ilvl="8">
      <w:startOverride w:val="1"/>
      <w:lvl w:ilvl="8">
        <w:start w:val="1"/>
        <w:numFmt w:val="decimal"/>
        <w:lvlText w:val="%1.%2.%3.%4.%5.%6.%7.%8.%9"/>
        <w:lvlJc w:val="left"/>
        <w:pPr>
          <w:ind w:left="360" w:hanging="360"/>
        </w:pPr>
        <w:rPr>
          <w:rFonts w:hint="default"/>
        </w:rPr>
      </w:lvl>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07D71"/>
    <w:rsid w:val="00012E56"/>
    <w:rsid w:val="00015501"/>
    <w:rsid w:val="000208EE"/>
    <w:rsid w:val="00021922"/>
    <w:rsid w:val="00022662"/>
    <w:rsid w:val="000314F7"/>
    <w:rsid w:val="000322BC"/>
    <w:rsid w:val="000326A8"/>
    <w:rsid w:val="0003448B"/>
    <w:rsid w:val="00036116"/>
    <w:rsid w:val="00036150"/>
    <w:rsid w:val="00045224"/>
    <w:rsid w:val="00047694"/>
    <w:rsid w:val="000478D4"/>
    <w:rsid w:val="00050BCD"/>
    <w:rsid w:val="00064C54"/>
    <w:rsid w:val="000708F1"/>
    <w:rsid w:val="000740FF"/>
    <w:rsid w:val="00074706"/>
    <w:rsid w:val="00085922"/>
    <w:rsid w:val="0008704C"/>
    <w:rsid w:val="00094BA3"/>
    <w:rsid w:val="00095C5F"/>
    <w:rsid w:val="000A293F"/>
    <w:rsid w:val="000B0064"/>
    <w:rsid w:val="000B17EE"/>
    <w:rsid w:val="000B3B6E"/>
    <w:rsid w:val="000B5B65"/>
    <w:rsid w:val="000C123F"/>
    <w:rsid w:val="000C4EB2"/>
    <w:rsid w:val="000C4EFA"/>
    <w:rsid w:val="000C523C"/>
    <w:rsid w:val="000C5716"/>
    <w:rsid w:val="000D3C32"/>
    <w:rsid w:val="000D3CBB"/>
    <w:rsid w:val="000D48C8"/>
    <w:rsid w:val="000D6834"/>
    <w:rsid w:val="000E03D1"/>
    <w:rsid w:val="000E05E6"/>
    <w:rsid w:val="000E103A"/>
    <w:rsid w:val="000E3F80"/>
    <w:rsid w:val="000E5F59"/>
    <w:rsid w:val="000E7020"/>
    <w:rsid w:val="000E74DC"/>
    <w:rsid w:val="000F0C17"/>
    <w:rsid w:val="000F0E78"/>
    <w:rsid w:val="000F2169"/>
    <w:rsid w:val="000F6CCC"/>
    <w:rsid w:val="00101E07"/>
    <w:rsid w:val="00104396"/>
    <w:rsid w:val="001049B3"/>
    <w:rsid w:val="00106BB0"/>
    <w:rsid w:val="00110BCA"/>
    <w:rsid w:val="00111CC5"/>
    <w:rsid w:val="00111F82"/>
    <w:rsid w:val="00113A97"/>
    <w:rsid w:val="00114475"/>
    <w:rsid w:val="00114732"/>
    <w:rsid w:val="001170AE"/>
    <w:rsid w:val="00117C33"/>
    <w:rsid w:val="00125EA7"/>
    <w:rsid w:val="00126C82"/>
    <w:rsid w:val="0013009B"/>
    <w:rsid w:val="001350F0"/>
    <w:rsid w:val="001357E7"/>
    <w:rsid w:val="001358DC"/>
    <w:rsid w:val="00136E7F"/>
    <w:rsid w:val="0013726F"/>
    <w:rsid w:val="001377A1"/>
    <w:rsid w:val="00142ACC"/>
    <w:rsid w:val="00142AE7"/>
    <w:rsid w:val="001443CE"/>
    <w:rsid w:val="00145D45"/>
    <w:rsid w:val="00150028"/>
    <w:rsid w:val="00157022"/>
    <w:rsid w:val="0016059B"/>
    <w:rsid w:val="00160943"/>
    <w:rsid w:val="001656B0"/>
    <w:rsid w:val="001735E5"/>
    <w:rsid w:val="001767D8"/>
    <w:rsid w:val="001800E7"/>
    <w:rsid w:val="00182E8D"/>
    <w:rsid w:val="00184E94"/>
    <w:rsid w:val="00190C29"/>
    <w:rsid w:val="00193238"/>
    <w:rsid w:val="001A72D1"/>
    <w:rsid w:val="001B333A"/>
    <w:rsid w:val="001B347F"/>
    <w:rsid w:val="001B374E"/>
    <w:rsid w:val="001B37DF"/>
    <w:rsid w:val="001B54B0"/>
    <w:rsid w:val="001B6345"/>
    <w:rsid w:val="001B6385"/>
    <w:rsid w:val="001C0C82"/>
    <w:rsid w:val="001C2C64"/>
    <w:rsid w:val="001C362B"/>
    <w:rsid w:val="001C4C5F"/>
    <w:rsid w:val="001C5FA9"/>
    <w:rsid w:val="001C64B7"/>
    <w:rsid w:val="001D086F"/>
    <w:rsid w:val="001D1DA3"/>
    <w:rsid w:val="001D393C"/>
    <w:rsid w:val="001D74DC"/>
    <w:rsid w:val="001E1276"/>
    <w:rsid w:val="001F1F40"/>
    <w:rsid w:val="001F30C5"/>
    <w:rsid w:val="001F4A03"/>
    <w:rsid w:val="001F4C1D"/>
    <w:rsid w:val="001F51E9"/>
    <w:rsid w:val="001F5D4E"/>
    <w:rsid w:val="00200EB5"/>
    <w:rsid w:val="0020313A"/>
    <w:rsid w:val="00207061"/>
    <w:rsid w:val="00212B4A"/>
    <w:rsid w:val="00213BA6"/>
    <w:rsid w:val="00215708"/>
    <w:rsid w:val="00216B58"/>
    <w:rsid w:val="00217E66"/>
    <w:rsid w:val="00224AFB"/>
    <w:rsid w:val="002251C5"/>
    <w:rsid w:val="00226761"/>
    <w:rsid w:val="00230295"/>
    <w:rsid w:val="00230A94"/>
    <w:rsid w:val="00234E20"/>
    <w:rsid w:val="0023531E"/>
    <w:rsid w:val="0023570A"/>
    <w:rsid w:val="00235E91"/>
    <w:rsid w:val="00242F2E"/>
    <w:rsid w:val="0024344B"/>
    <w:rsid w:val="00243E44"/>
    <w:rsid w:val="0024449B"/>
    <w:rsid w:val="0024630E"/>
    <w:rsid w:val="00246AD5"/>
    <w:rsid w:val="00251046"/>
    <w:rsid w:val="00254C74"/>
    <w:rsid w:val="00257065"/>
    <w:rsid w:val="00257AD3"/>
    <w:rsid w:val="00257D4A"/>
    <w:rsid w:val="00262214"/>
    <w:rsid w:val="00267780"/>
    <w:rsid w:val="0027211F"/>
    <w:rsid w:val="002741E6"/>
    <w:rsid w:val="00276F71"/>
    <w:rsid w:val="00283887"/>
    <w:rsid w:val="00287862"/>
    <w:rsid w:val="0029117F"/>
    <w:rsid w:val="00292298"/>
    <w:rsid w:val="002958D3"/>
    <w:rsid w:val="002A451E"/>
    <w:rsid w:val="002A786B"/>
    <w:rsid w:val="002A7F48"/>
    <w:rsid w:val="002B0D7B"/>
    <w:rsid w:val="002B47EA"/>
    <w:rsid w:val="002B6510"/>
    <w:rsid w:val="002C3C7A"/>
    <w:rsid w:val="002E2BD7"/>
    <w:rsid w:val="002E4424"/>
    <w:rsid w:val="002F066C"/>
    <w:rsid w:val="002F3342"/>
    <w:rsid w:val="002F6CF1"/>
    <w:rsid w:val="003009AF"/>
    <w:rsid w:val="00301E02"/>
    <w:rsid w:val="003103D6"/>
    <w:rsid w:val="003143BA"/>
    <w:rsid w:val="00315E9F"/>
    <w:rsid w:val="00316510"/>
    <w:rsid w:val="00316B4C"/>
    <w:rsid w:val="003229DF"/>
    <w:rsid w:val="00323168"/>
    <w:rsid w:val="003323BB"/>
    <w:rsid w:val="003344DC"/>
    <w:rsid w:val="0034333A"/>
    <w:rsid w:val="00344EB9"/>
    <w:rsid w:val="00345BA6"/>
    <w:rsid w:val="003504D0"/>
    <w:rsid w:val="00351A45"/>
    <w:rsid w:val="00360773"/>
    <w:rsid w:val="00361DC8"/>
    <w:rsid w:val="00372401"/>
    <w:rsid w:val="0037568D"/>
    <w:rsid w:val="00381BBE"/>
    <w:rsid w:val="00390F04"/>
    <w:rsid w:val="003934D7"/>
    <w:rsid w:val="003938DD"/>
    <w:rsid w:val="003956A2"/>
    <w:rsid w:val="003A521D"/>
    <w:rsid w:val="003A611A"/>
    <w:rsid w:val="003A7801"/>
    <w:rsid w:val="003B18C5"/>
    <w:rsid w:val="003B22E3"/>
    <w:rsid w:val="003B4197"/>
    <w:rsid w:val="003B5866"/>
    <w:rsid w:val="003B6A83"/>
    <w:rsid w:val="003C01C6"/>
    <w:rsid w:val="003C273A"/>
    <w:rsid w:val="003C5CE4"/>
    <w:rsid w:val="003C758C"/>
    <w:rsid w:val="003D16A2"/>
    <w:rsid w:val="003D1811"/>
    <w:rsid w:val="003D20DD"/>
    <w:rsid w:val="003D3663"/>
    <w:rsid w:val="003E43EE"/>
    <w:rsid w:val="003E4DF8"/>
    <w:rsid w:val="003F6C6F"/>
    <w:rsid w:val="00401838"/>
    <w:rsid w:val="00410895"/>
    <w:rsid w:val="00412811"/>
    <w:rsid w:val="004147BE"/>
    <w:rsid w:val="00415077"/>
    <w:rsid w:val="004166F9"/>
    <w:rsid w:val="00420D6C"/>
    <w:rsid w:val="00422CF3"/>
    <w:rsid w:val="00424246"/>
    <w:rsid w:val="00427615"/>
    <w:rsid w:val="0044157B"/>
    <w:rsid w:val="0044285E"/>
    <w:rsid w:val="004503DF"/>
    <w:rsid w:val="00453F11"/>
    <w:rsid w:val="00460E0C"/>
    <w:rsid w:val="004649A7"/>
    <w:rsid w:val="00464CC8"/>
    <w:rsid w:val="00465133"/>
    <w:rsid w:val="004700D3"/>
    <w:rsid w:val="00471C4D"/>
    <w:rsid w:val="00473E92"/>
    <w:rsid w:val="00474E8F"/>
    <w:rsid w:val="0047551E"/>
    <w:rsid w:val="0047679B"/>
    <w:rsid w:val="00480048"/>
    <w:rsid w:val="004807BA"/>
    <w:rsid w:val="004850CE"/>
    <w:rsid w:val="00485966"/>
    <w:rsid w:val="00486E11"/>
    <w:rsid w:val="004875D7"/>
    <w:rsid w:val="00487A38"/>
    <w:rsid w:val="00492BF0"/>
    <w:rsid w:val="00495EB8"/>
    <w:rsid w:val="00497C4D"/>
    <w:rsid w:val="004A03C3"/>
    <w:rsid w:val="004A1711"/>
    <w:rsid w:val="004B2023"/>
    <w:rsid w:val="004B2F56"/>
    <w:rsid w:val="004B47D7"/>
    <w:rsid w:val="004B6DEF"/>
    <w:rsid w:val="004B7049"/>
    <w:rsid w:val="004C0625"/>
    <w:rsid w:val="004C1ADD"/>
    <w:rsid w:val="004C4F05"/>
    <w:rsid w:val="004C5372"/>
    <w:rsid w:val="004D27AA"/>
    <w:rsid w:val="004D5F55"/>
    <w:rsid w:val="004E08CA"/>
    <w:rsid w:val="004E10A7"/>
    <w:rsid w:val="004E10CF"/>
    <w:rsid w:val="004E23BB"/>
    <w:rsid w:val="004E4CDF"/>
    <w:rsid w:val="004E65AD"/>
    <w:rsid w:val="004F0CC1"/>
    <w:rsid w:val="004F1B8A"/>
    <w:rsid w:val="004F23DF"/>
    <w:rsid w:val="00504EA8"/>
    <w:rsid w:val="00507D50"/>
    <w:rsid w:val="0051063E"/>
    <w:rsid w:val="00514039"/>
    <w:rsid w:val="00517F8E"/>
    <w:rsid w:val="00520F87"/>
    <w:rsid w:val="00524A76"/>
    <w:rsid w:val="00524F62"/>
    <w:rsid w:val="00527A31"/>
    <w:rsid w:val="00530F85"/>
    <w:rsid w:val="005329EA"/>
    <w:rsid w:val="0054072B"/>
    <w:rsid w:val="00542B9E"/>
    <w:rsid w:val="00544C2C"/>
    <w:rsid w:val="00545566"/>
    <w:rsid w:val="00545AC9"/>
    <w:rsid w:val="00545B08"/>
    <w:rsid w:val="00547EE5"/>
    <w:rsid w:val="00555641"/>
    <w:rsid w:val="0056379B"/>
    <w:rsid w:val="005638F1"/>
    <w:rsid w:val="00567BEC"/>
    <w:rsid w:val="005721E7"/>
    <w:rsid w:val="00572C18"/>
    <w:rsid w:val="005848B5"/>
    <w:rsid w:val="00584C25"/>
    <w:rsid w:val="00593CF0"/>
    <w:rsid w:val="00594C32"/>
    <w:rsid w:val="005972C6"/>
    <w:rsid w:val="005A180D"/>
    <w:rsid w:val="005A221D"/>
    <w:rsid w:val="005A2F75"/>
    <w:rsid w:val="005A3654"/>
    <w:rsid w:val="005A49E1"/>
    <w:rsid w:val="005A7016"/>
    <w:rsid w:val="005B0B04"/>
    <w:rsid w:val="005B2857"/>
    <w:rsid w:val="005B31F6"/>
    <w:rsid w:val="005B4ECE"/>
    <w:rsid w:val="005B7ED7"/>
    <w:rsid w:val="005C6319"/>
    <w:rsid w:val="005C6A83"/>
    <w:rsid w:val="005C6C1D"/>
    <w:rsid w:val="005D4F1F"/>
    <w:rsid w:val="005D56A3"/>
    <w:rsid w:val="005D733A"/>
    <w:rsid w:val="006052FF"/>
    <w:rsid w:val="00612015"/>
    <w:rsid w:val="00617BBE"/>
    <w:rsid w:val="00620050"/>
    <w:rsid w:val="00625772"/>
    <w:rsid w:val="006271C8"/>
    <w:rsid w:val="00630786"/>
    <w:rsid w:val="006314F8"/>
    <w:rsid w:val="00633141"/>
    <w:rsid w:val="00634F6E"/>
    <w:rsid w:val="00640975"/>
    <w:rsid w:val="00641CDD"/>
    <w:rsid w:val="00643FEE"/>
    <w:rsid w:val="00645AF0"/>
    <w:rsid w:val="0064677C"/>
    <w:rsid w:val="00650066"/>
    <w:rsid w:val="00655206"/>
    <w:rsid w:val="00655760"/>
    <w:rsid w:val="00660194"/>
    <w:rsid w:val="00663C34"/>
    <w:rsid w:val="00664C95"/>
    <w:rsid w:val="0066672D"/>
    <w:rsid w:val="006748D2"/>
    <w:rsid w:val="00677478"/>
    <w:rsid w:val="006807CC"/>
    <w:rsid w:val="006825E1"/>
    <w:rsid w:val="006850F2"/>
    <w:rsid w:val="006920EA"/>
    <w:rsid w:val="0069593D"/>
    <w:rsid w:val="006A5DBF"/>
    <w:rsid w:val="006A6944"/>
    <w:rsid w:val="006B0759"/>
    <w:rsid w:val="006B3594"/>
    <w:rsid w:val="006B53D3"/>
    <w:rsid w:val="006C1C76"/>
    <w:rsid w:val="006C4118"/>
    <w:rsid w:val="006D168E"/>
    <w:rsid w:val="006D298E"/>
    <w:rsid w:val="006D5ECE"/>
    <w:rsid w:val="006D7284"/>
    <w:rsid w:val="006E39E9"/>
    <w:rsid w:val="006E6FFC"/>
    <w:rsid w:val="006F00B2"/>
    <w:rsid w:val="006F712B"/>
    <w:rsid w:val="00702683"/>
    <w:rsid w:val="00704590"/>
    <w:rsid w:val="00710323"/>
    <w:rsid w:val="00721D52"/>
    <w:rsid w:val="00723D49"/>
    <w:rsid w:val="007272E5"/>
    <w:rsid w:val="00744A10"/>
    <w:rsid w:val="00745448"/>
    <w:rsid w:val="007502AE"/>
    <w:rsid w:val="007510E2"/>
    <w:rsid w:val="0076396B"/>
    <w:rsid w:val="00765076"/>
    <w:rsid w:val="007655EA"/>
    <w:rsid w:val="0076578C"/>
    <w:rsid w:val="0076632F"/>
    <w:rsid w:val="007663A0"/>
    <w:rsid w:val="00773060"/>
    <w:rsid w:val="00773234"/>
    <w:rsid w:val="00774466"/>
    <w:rsid w:val="0077609B"/>
    <w:rsid w:val="00776F84"/>
    <w:rsid w:val="0078659A"/>
    <w:rsid w:val="00786FC8"/>
    <w:rsid w:val="00793CB1"/>
    <w:rsid w:val="00794158"/>
    <w:rsid w:val="00796375"/>
    <w:rsid w:val="007A016C"/>
    <w:rsid w:val="007A33C2"/>
    <w:rsid w:val="007A531C"/>
    <w:rsid w:val="007A6D39"/>
    <w:rsid w:val="007A6FC4"/>
    <w:rsid w:val="007A7BFF"/>
    <w:rsid w:val="007B2BD2"/>
    <w:rsid w:val="007B3E32"/>
    <w:rsid w:val="007B4809"/>
    <w:rsid w:val="007B4BFF"/>
    <w:rsid w:val="007B4F9E"/>
    <w:rsid w:val="007B59CC"/>
    <w:rsid w:val="007C342A"/>
    <w:rsid w:val="007C393A"/>
    <w:rsid w:val="007C4D1E"/>
    <w:rsid w:val="007D25F8"/>
    <w:rsid w:val="007D3596"/>
    <w:rsid w:val="007D53C4"/>
    <w:rsid w:val="007D5423"/>
    <w:rsid w:val="007D64DF"/>
    <w:rsid w:val="007F6AFA"/>
    <w:rsid w:val="00804F39"/>
    <w:rsid w:val="00810FC1"/>
    <w:rsid w:val="008121D1"/>
    <w:rsid w:val="00817140"/>
    <w:rsid w:val="00817452"/>
    <w:rsid w:val="0082678F"/>
    <w:rsid w:val="00830F77"/>
    <w:rsid w:val="00831017"/>
    <w:rsid w:val="008334F8"/>
    <w:rsid w:val="00841C77"/>
    <w:rsid w:val="008461E2"/>
    <w:rsid w:val="00846E9E"/>
    <w:rsid w:val="00850723"/>
    <w:rsid w:val="00850A7A"/>
    <w:rsid w:val="0086158D"/>
    <w:rsid w:val="00871335"/>
    <w:rsid w:val="0087149D"/>
    <w:rsid w:val="00874495"/>
    <w:rsid w:val="00877893"/>
    <w:rsid w:val="00877B11"/>
    <w:rsid w:val="00877CCA"/>
    <w:rsid w:val="008809FC"/>
    <w:rsid w:val="008846E7"/>
    <w:rsid w:val="00885D2A"/>
    <w:rsid w:val="00887B87"/>
    <w:rsid w:val="00887BC8"/>
    <w:rsid w:val="0089046B"/>
    <w:rsid w:val="008928F8"/>
    <w:rsid w:val="00894A1E"/>
    <w:rsid w:val="00895616"/>
    <w:rsid w:val="00895FA8"/>
    <w:rsid w:val="00896586"/>
    <w:rsid w:val="00897C61"/>
    <w:rsid w:val="008A1914"/>
    <w:rsid w:val="008B4402"/>
    <w:rsid w:val="008B500F"/>
    <w:rsid w:val="008B7A33"/>
    <w:rsid w:val="008C0CAD"/>
    <w:rsid w:val="008C2069"/>
    <w:rsid w:val="008C4A3A"/>
    <w:rsid w:val="008C6D86"/>
    <w:rsid w:val="008D2EEF"/>
    <w:rsid w:val="008D6113"/>
    <w:rsid w:val="008D71DB"/>
    <w:rsid w:val="008F0277"/>
    <w:rsid w:val="008F106D"/>
    <w:rsid w:val="00900906"/>
    <w:rsid w:val="00903678"/>
    <w:rsid w:val="00906AE5"/>
    <w:rsid w:val="00907DB9"/>
    <w:rsid w:val="00916679"/>
    <w:rsid w:val="009168C7"/>
    <w:rsid w:val="00920096"/>
    <w:rsid w:val="00922AF0"/>
    <w:rsid w:val="009254D0"/>
    <w:rsid w:val="009257D3"/>
    <w:rsid w:val="00943080"/>
    <w:rsid w:val="00943B70"/>
    <w:rsid w:val="00946456"/>
    <w:rsid w:val="009529ED"/>
    <w:rsid w:val="00954E73"/>
    <w:rsid w:val="00957BD5"/>
    <w:rsid w:val="00960A38"/>
    <w:rsid w:val="00961D67"/>
    <w:rsid w:val="00967E9A"/>
    <w:rsid w:val="009701E1"/>
    <w:rsid w:val="00971AFA"/>
    <w:rsid w:val="00980689"/>
    <w:rsid w:val="00983034"/>
    <w:rsid w:val="00983C10"/>
    <w:rsid w:val="00992114"/>
    <w:rsid w:val="00994500"/>
    <w:rsid w:val="0099475D"/>
    <w:rsid w:val="009953A5"/>
    <w:rsid w:val="009A4020"/>
    <w:rsid w:val="009A537A"/>
    <w:rsid w:val="009A59A1"/>
    <w:rsid w:val="009A763C"/>
    <w:rsid w:val="009B169E"/>
    <w:rsid w:val="009B3C4E"/>
    <w:rsid w:val="009B5010"/>
    <w:rsid w:val="009C0398"/>
    <w:rsid w:val="009C0BBF"/>
    <w:rsid w:val="009C540B"/>
    <w:rsid w:val="009C648F"/>
    <w:rsid w:val="009D175B"/>
    <w:rsid w:val="009D2FA4"/>
    <w:rsid w:val="009D4020"/>
    <w:rsid w:val="009D4B6B"/>
    <w:rsid w:val="009E03A5"/>
    <w:rsid w:val="009E101C"/>
    <w:rsid w:val="009E399A"/>
    <w:rsid w:val="009E3F95"/>
    <w:rsid w:val="009E48AC"/>
    <w:rsid w:val="009E5C85"/>
    <w:rsid w:val="009E73A0"/>
    <w:rsid w:val="009F139E"/>
    <w:rsid w:val="009F20F4"/>
    <w:rsid w:val="009F253A"/>
    <w:rsid w:val="009F55DF"/>
    <w:rsid w:val="00A025BF"/>
    <w:rsid w:val="00A077DC"/>
    <w:rsid w:val="00A1121A"/>
    <w:rsid w:val="00A14732"/>
    <w:rsid w:val="00A17F9E"/>
    <w:rsid w:val="00A23A52"/>
    <w:rsid w:val="00A23DF5"/>
    <w:rsid w:val="00A3048D"/>
    <w:rsid w:val="00A33AF3"/>
    <w:rsid w:val="00A364D4"/>
    <w:rsid w:val="00A4271A"/>
    <w:rsid w:val="00A45501"/>
    <w:rsid w:val="00A45513"/>
    <w:rsid w:val="00A46088"/>
    <w:rsid w:val="00A62E7E"/>
    <w:rsid w:val="00A65B01"/>
    <w:rsid w:val="00A72B66"/>
    <w:rsid w:val="00A829EE"/>
    <w:rsid w:val="00A84F13"/>
    <w:rsid w:val="00A85F7A"/>
    <w:rsid w:val="00A95600"/>
    <w:rsid w:val="00AA1982"/>
    <w:rsid w:val="00AA220C"/>
    <w:rsid w:val="00AA75F0"/>
    <w:rsid w:val="00AB231B"/>
    <w:rsid w:val="00AB3570"/>
    <w:rsid w:val="00AB3B54"/>
    <w:rsid w:val="00AC062B"/>
    <w:rsid w:val="00AC0985"/>
    <w:rsid w:val="00AC2F97"/>
    <w:rsid w:val="00AC5A6C"/>
    <w:rsid w:val="00AE1382"/>
    <w:rsid w:val="00AE19E8"/>
    <w:rsid w:val="00AE205E"/>
    <w:rsid w:val="00AE5C1E"/>
    <w:rsid w:val="00B0145D"/>
    <w:rsid w:val="00B0173F"/>
    <w:rsid w:val="00B02081"/>
    <w:rsid w:val="00B04C3F"/>
    <w:rsid w:val="00B12813"/>
    <w:rsid w:val="00B138FC"/>
    <w:rsid w:val="00B25968"/>
    <w:rsid w:val="00B25C7B"/>
    <w:rsid w:val="00B27B29"/>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13E9"/>
    <w:rsid w:val="00B72A60"/>
    <w:rsid w:val="00B7445D"/>
    <w:rsid w:val="00B746FF"/>
    <w:rsid w:val="00B771A3"/>
    <w:rsid w:val="00B80CB2"/>
    <w:rsid w:val="00B81DB1"/>
    <w:rsid w:val="00B8708C"/>
    <w:rsid w:val="00B870D6"/>
    <w:rsid w:val="00B876CD"/>
    <w:rsid w:val="00B90A21"/>
    <w:rsid w:val="00B956E4"/>
    <w:rsid w:val="00BA0F27"/>
    <w:rsid w:val="00BA14B0"/>
    <w:rsid w:val="00BA55DE"/>
    <w:rsid w:val="00BA6B1B"/>
    <w:rsid w:val="00BA7634"/>
    <w:rsid w:val="00BB25F1"/>
    <w:rsid w:val="00BB7CCD"/>
    <w:rsid w:val="00BC39BA"/>
    <w:rsid w:val="00BC4C0A"/>
    <w:rsid w:val="00BD456A"/>
    <w:rsid w:val="00BD45AA"/>
    <w:rsid w:val="00BD662D"/>
    <w:rsid w:val="00BD6BFB"/>
    <w:rsid w:val="00BE2E2B"/>
    <w:rsid w:val="00BE3F1E"/>
    <w:rsid w:val="00BE4A4F"/>
    <w:rsid w:val="00BE6139"/>
    <w:rsid w:val="00BF04A9"/>
    <w:rsid w:val="00BF0B18"/>
    <w:rsid w:val="00BF283B"/>
    <w:rsid w:val="00BF28C9"/>
    <w:rsid w:val="00BF7C5D"/>
    <w:rsid w:val="00C01065"/>
    <w:rsid w:val="00C013FF"/>
    <w:rsid w:val="00C039DE"/>
    <w:rsid w:val="00C04057"/>
    <w:rsid w:val="00C04426"/>
    <w:rsid w:val="00C04B88"/>
    <w:rsid w:val="00C052DD"/>
    <w:rsid w:val="00C13996"/>
    <w:rsid w:val="00C139A3"/>
    <w:rsid w:val="00C143FD"/>
    <w:rsid w:val="00C14F29"/>
    <w:rsid w:val="00C2384F"/>
    <w:rsid w:val="00C24537"/>
    <w:rsid w:val="00C25012"/>
    <w:rsid w:val="00C257A1"/>
    <w:rsid w:val="00C34CA1"/>
    <w:rsid w:val="00C354DA"/>
    <w:rsid w:val="00C36871"/>
    <w:rsid w:val="00C36EB6"/>
    <w:rsid w:val="00C4650E"/>
    <w:rsid w:val="00C47B9B"/>
    <w:rsid w:val="00C5107A"/>
    <w:rsid w:val="00C54A24"/>
    <w:rsid w:val="00C71A5E"/>
    <w:rsid w:val="00C72A3C"/>
    <w:rsid w:val="00C73B35"/>
    <w:rsid w:val="00C75E0E"/>
    <w:rsid w:val="00C77FA5"/>
    <w:rsid w:val="00C86AF0"/>
    <w:rsid w:val="00C92396"/>
    <w:rsid w:val="00C95824"/>
    <w:rsid w:val="00C95922"/>
    <w:rsid w:val="00C96339"/>
    <w:rsid w:val="00C978C6"/>
    <w:rsid w:val="00CA0056"/>
    <w:rsid w:val="00CA2BA3"/>
    <w:rsid w:val="00CA663B"/>
    <w:rsid w:val="00CA6730"/>
    <w:rsid w:val="00CA6913"/>
    <w:rsid w:val="00CB4C73"/>
    <w:rsid w:val="00CB4D5F"/>
    <w:rsid w:val="00CB5FDE"/>
    <w:rsid w:val="00CC4994"/>
    <w:rsid w:val="00CC5100"/>
    <w:rsid w:val="00CD18D3"/>
    <w:rsid w:val="00CD668F"/>
    <w:rsid w:val="00CD7E26"/>
    <w:rsid w:val="00CE057D"/>
    <w:rsid w:val="00CE51EC"/>
    <w:rsid w:val="00CF0634"/>
    <w:rsid w:val="00CF3286"/>
    <w:rsid w:val="00CF61C8"/>
    <w:rsid w:val="00D00B9D"/>
    <w:rsid w:val="00D0351B"/>
    <w:rsid w:val="00D066EA"/>
    <w:rsid w:val="00D103BF"/>
    <w:rsid w:val="00D14B48"/>
    <w:rsid w:val="00D160EE"/>
    <w:rsid w:val="00D16297"/>
    <w:rsid w:val="00D26D43"/>
    <w:rsid w:val="00D27B68"/>
    <w:rsid w:val="00D27F9E"/>
    <w:rsid w:val="00D32A25"/>
    <w:rsid w:val="00D3310A"/>
    <w:rsid w:val="00D33A9B"/>
    <w:rsid w:val="00D3497B"/>
    <w:rsid w:val="00D36B2E"/>
    <w:rsid w:val="00D43B84"/>
    <w:rsid w:val="00D45D22"/>
    <w:rsid w:val="00D45D91"/>
    <w:rsid w:val="00D512DA"/>
    <w:rsid w:val="00D528F9"/>
    <w:rsid w:val="00D5485B"/>
    <w:rsid w:val="00D612C5"/>
    <w:rsid w:val="00D72E92"/>
    <w:rsid w:val="00D73A47"/>
    <w:rsid w:val="00D7648C"/>
    <w:rsid w:val="00D77F8F"/>
    <w:rsid w:val="00D8114A"/>
    <w:rsid w:val="00D81C02"/>
    <w:rsid w:val="00D955C1"/>
    <w:rsid w:val="00DA56F7"/>
    <w:rsid w:val="00DA6673"/>
    <w:rsid w:val="00DB300E"/>
    <w:rsid w:val="00DB3FE6"/>
    <w:rsid w:val="00DB613D"/>
    <w:rsid w:val="00DB65B5"/>
    <w:rsid w:val="00DB7DD8"/>
    <w:rsid w:val="00DC0D7A"/>
    <w:rsid w:val="00DC3D25"/>
    <w:rsid w:val="00DC4D4D"/>
    <w:rsid w:val="00DC6C73"/>
    <w:rsid w:val="00DC7C4D"/>
    <w:rsid w:val="00DD0710"/>
    <w:rsid w:val="00DD25C1"/>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417E"/>
    <w:rsid w:val="00E268BE"/>
    <w:rsid w:val="00E26FB0"/>
    <w:rsid w:val="00E302B3"/>
    <w:rsid w:val="00E32E4D"/>
    <w:rsid w:val="00E41AE0"/>
    <w:rsid w:val="00E41E67"/>
    <w:rsid w:val="00E503ED"/>
    <w:rsid w:val="00E51F50"/>
    <w:rsid w:val="00E5229A"/>
    <w:rsid w:val="00E539CB"/>
    <w:rsid w:val="00E53BF2"/>
    <w:rsid w:val="00E6042E"/>
    <w:rsid w:val="00E619AC"/>
    <w:rsid w:val="00E64898"/>
    <w:rsid w:val="00E70A48"/>
    <w:rsid w:val="00E72EDA"/>
    <w:rsid w:val="00E806C0"/>
    <w:rsid w:val="00E81B8E"/>
    <w:rsid w:val="00E8664C"/>
    <w:rsid w:val="00E873C1"/>
    <w:rsid w:val="00E935AA"/>
    <w:rsid w:val="00EA1718"/>
    <w:rsid w:val="00EA1837"/>
    <w:rsid w:val="00EA35AA"/>
    <w:rsid w:val="00EA5256"/>
    <w:rsid w:val="00EB5919"/>
    <w:rsid w:val="00EC3FB9"/>
    <w:rsid w:val="00EC495E"/>
    <w:rsid w:val="00EC7B67"/>
    <w:rsid w:val="00ED1D92"/>
    <w:rsid w:val="00ED2187"/>
    <w:rsid w:val="00ED35F7"/>
    <w:rsid w:val="00ED6E7B"/>
    <w:rsid w:val="00ED7A45"/>
    <w:rsid w:val="00EE7EFE"/>
    <w:rsid w:val="00EF124F"/>
    <w:rsid w:val="00EF47E5"/>
    <w:rsid w:val="00EF4C57"/>
    <w:rsid w:val="00EF523D"/>
    <w:rsid w:val="00EF55F1"/>
    <w:rsid w:val="00EF7881"/>
    <w:rsid w:val="00F009B8"/>
    <w:rsid w:val="00F013CF"/>
    <w:rsid w:val="00F0319C"/>
    <w:rsid w:val="00F03431"/>
    <w:rsid w:val="00F0496E"/>
    <w:rsid w:val="00F04B93"/>
    <w:rsid w:val="00F05BBF"/>
    <w:rsid w:val="00F10F04"/>
    <w:rsid w:val="00F143AA"/>
    <w:rsid w:val="00F14902"/>
    <w:rsid w:val="00F2394D"/>
    <w:rsid w:val="00F30B65"/>
    <w:rsid w:val="00F30F77"/>
    <w:rsid w:val="00F36C72"/>
    <w:rsid w:val="00F40179"/>
    <w:rsid w:val="00F40661"/>
    <w:rsid w:val="00F52B98"/>
    <w:rsid w:val="00F53DE3"/>
    <w:rsid w:val="00F604DD"/>
    <w:rsid w:val="00F605FE"/>
    <w:rsid w:val="00F619C3"/>
    <w:rsid w:val="00F63079"/>
    <w:rsid w:val="00F644C8"/>
    <w:rsid w:val="00F6757F"/>
    <w:rsid w:val="00F7090D"/>
    <w:rsid w:val="00F71DF8"/>
    <w:rsid w:val="00F76CBC"/>
    <w:rsid w:val="00F83C35"/>
    <w:rsid w:val="00F84313"/>
    <w:rsid w:val="00F84469"/>
    <w:rsid w:val="00F91434"/>
    <w:rsid w:val="00F93754"/>
    <w:rsid w:val="00FA6471"/>
    <w:rsid w:val="00FA78D6"/>
    <w:rsid w:val="00FB0192"/>
    <w:rsid w:val="00FB18E6"/>
    <w:rsid w:val="00FB216A"/>
    <w:rsid w:val="00FB29B8"/>
    <w:rsid w:val="00FB3A35"/>
    <w:rsid w:val="00FB782B"/>
    <w:rsid w:val="00FC011F"/>
    <w:rsid w:val="00FC07C3"/>
    <w:rsid w:val="00FC3A8D"/>
    <w:rsid w:val="00FC4028"/>
    <w:rsid w:val="00FC64E4"/>
    <w:rsid w:val="00FC6C19"/>
    <w:rsid w:val="00FD30DA"/>
    <w:rsid w:val="00FD581C"/>
    <w:rsid w:val="00FD6239"/>
    <w:rsid w:val="00FE144A"/>
    <w:rsid w:val="00FE2FED"/>
    <w:rsid w:val="00FE3457"/>
    <w:rsid w:val="00FE51AB"/>
    <w:rsid w:val="00FE6115"/>
    <w:rsid w:val="00FF3667"/>
    <w:rsid w:val="00FF680D"/>
    <w:rsid w:val="00FF69C3"/>
    <w:rsid w:val="00FF6CC3"/>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5FCCCEC2"/>
  <w15:docId w15:val="{8D8F9C77-1B86-4E89-8203-658797C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ind w:left="36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qFormat/>
    <w:rsid w:val="00036150"/>
    <w:pPr>
      <w:keepNext/>
      <w:keepLines/>
      <w:numPr>
        <w:ilvl w:val="3"/>
        <w:numId w:val="30"/>
      </w:numPr>
      <w:spacing w:before="240" w:after="24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qFormat/>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qFormat/>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qFormat/>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qFormat/>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semiHidden/>
    <w:unhideWhenUsed/>
    <w:rsid w:val="000B0064"/>
    <w:pPr>
      <w:spacing w:before="100" w:beforeAutospacing="1" w:after="100" w:afterAutospacing="1"/>
    </w:pPr>
    <w:rPr>
      <w:rFonts w:ascii="Times New Roman" w:eastAsia="Times New Roman" w:hAnsi="Times New Roman" w:cs="Times New Roman"/>
      <w:sz w:val="24"/>
      <w:szCs w:val="24"/>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77609B"/>
    <w:pPr>
      <w:keepNext/>
      <w:tabs>
        <w:tab w:val="left" w:pos="0"/>
      </w:tabs>
      <w:spacing w:before="240" w:after="120" w:line="220" w:lineRule="exact"/>
    </w:pPr>
    <w:rPr>
      <w:rFonts w:ascii="Neo Sans Intel" w:eastAsia="Times New Roman" w:hAnsi="Neo Sans Intel" w:cs="Times New Roman"/>
      <w:b/>
      <w:color w:val="0860A8"/>
      <w:sz w:val="20"/>
      <w:szCs w:val="20"/>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rsid w:val="0077609B"/>
    <w:rPr>
      <w:rFonts w:ascii="Neo Sans Intel" w:eastAsia="Times New Roman" w:hAnsi="Neo Sans Intel" w:cs="Times New Roman"/>
      <w:b/>
      <w:color w:val="0860A8"/>
      <w:sz w:val="20"/>
      <w:szCs w:val="20"/>
    </w:rPr>
  </w:style>
  <w:style w:type="table" w:customStyle="1" w:styleId="TableGrid1">
    <w:name w:val="Table Grid1"/>
    <w:basedOn w:val="TableNormal"/>
    <w:next w:val="TableGrid"/>
    <w:uiPriority w:val="59"/>
    <w:rsid w:val="007760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B3E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272589266">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651182274">
      <w:bodyDiv w:val="1"/>
      <w:marLeft w:val="0"/>
      <w:marRight w:val="0"/>
      <w:marTop w:val="0"/>
      <w:marBottom w:val="0"/>
      <w:divBdr>
        <w:top w:val="none" w:sz="0" w:space="0" w:color="auto"/>
        <w:left w:val="none" w:sz="0" w:space="0" w:color="auto"/>
        <w:bottom w:val="none" w:sz="0" w:space="0" w:color="auto"/>
        <w:right w:val="none" w:sz="0" w:space="0" w:color="auto"/>
      </w:divBdr>
    </w:div>
    <w:div w:id="750926046">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991954475">
      <w:bodyDiv w:val="1"/>
      <w:marLeft w:val="0"/>
      <w:marRight w:val="0"/>
      <w:marTop w:val="0"/>
      <w:marBottom w:val="0"/>
      <w:divBdr>
        <w:top w:val="none" w:sz="0" w:space="0" w:color="auto"/>
        <w:left w:val="none" w:sz="0" w:space="0" w:color="auto"/>
        <w:bottom w:val="none" w:sz="0" w:space="0" w:color="auto"/>
        <w:right w:val="none" w:sz="0" w:space="0" w:color="auto"/>
      </w:divBdr>
    </w:div>
    <w:div w:id="1591768541">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harepoint.amr.ith.intel.com/sites/MDGArchMain/Converged/chassisWG/HAS%2010%20RC%20%20Q4%202013/Chassis%20Reset%20Architecture%20HAS%20v1_0RC1_review.pdf" TargetMode="External"/><Relationship Id="rId18" Type="http://schemas.openxmlformats.org/officeDocument/2006/relationships/hyperlink" Target="mailto:john.r.ayers@intel.com" TargetMode="External"/><Relationship Id="rId26" Type="http://schemas.openxmlformats.org/officeDocument/2006/relationships/package" Target="embeddings/Microsoft_Visio_Drawing2.vsdx"/><Relationship Id="rId3" Type="http://schemas.openxmlformats.org/officeDocument/2006/relationships/customXml" Target="../customXml/item2.xml"/><Relationship Id="rId21" Type="http://schemas.openxmlformats.org/officeDocument/2006/relationships/hyperlink" Target="mailto:susann.flowers@intel.com"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harepoint.amr.ith.intel.com/sites/10nmCon/CHASSIS/MsgChn/DFD/Shared%20Documents/0.8%20Parameter%20Spreadsheets/0p8_redrop1_ww30j_1_dtf_visa_packetizer_parameters.xlsx" TargetMode="External"/><Relationship Id="rId25" Type="http://schemas.openxmlformats.org/officeDocument/2006/relationships/image" Target="media/image3.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sharepoint.amr.ith.intel.com/sites/10nmServer/chassis/RCF/Shared%20Documents/GPSB%20endpoints%20and%20cdc_wrappers.xlsx" TargetMode="External"/><Relationship Id="rId20" Type="http://schemas.openxmlformats.org/officeDocument/2006/relationships/hyperlink" Target="mailto:ken.correll@intel.com" TargetMode="External"/><Relationship Id="rId29"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point.amr.ith.intel.com/sites/10nmCon/CHASSIS/MsgChn/DFD/SitePages/Home.aspx" TargetMode="External"/><Relationship Id="rId32" Type="http://schemas.openxmlformats.org/officeDocument/2006/relationships/package" Target="embeddings/Microsoft_Visio_Drawing5.vsdx"/><Relationship Id="rId37" Type="http://schemas.microsoft.com/office/2011/relationships/people" Target="people.xml"/><Relationship Id="rId5" Type="http://schemas.openxmlformats.org/officeDocument/2006/relationships/customXml" Target="../customXml/item4.xml"/><Relationship Id="rId15" Type="http://schemas.openxmlformats.org/officeDocument/2006/relationships/hyperlink" Target="https://sharepoint.amr.ith.intel.com/sites/MDGArchMain/Converged/chassisWG/HAS%2010%20RC%20%20Q4%202013/Chassis%20Power%20Management%20HAS%20Rev1%200RC1_review.pdf" TargetMode="External"/><Relationship Id="rId23" Type="http://schemas.openxmlformats.org/officeDocument/2006/relationships/package" Target="embeddings/Microsoft_Visio_Drawing1.vsdx"/><Relationship Id="rId28" Type="http://schemas.openxmlformats.org/officeDocument/2006/relationships/package" Target="embeddings/Microsoft_Visio_Drawing3.vsdx"/><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 TargetMode="External"/><Relationship Id="rId31" Type="http://schemas.openxmlformats.org/officeDocument/2006/relationships/image" Target="media/image6.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sharepoint.amr.ith.intel.com/sites/MDGArchMain/Converged/chassisWG/HAS%2010%20RC%20%20Q4%202013/Forms/AllItems.aspx" TargetMode="External"/><Relationship Id="rId22" Type="http://schemas.openxmlformats.org/officeDocument/2006/relationships/image" Target="media/image2.emf"/><Relationship Id="rId27" Type="http://schemas.openxmlformats.org/officeDocument/2006/relationships/image" Target="media/image4.emf"/><Relationship Id="rId30" Type="http://schemas.openxmlformats.org/officeDocument/2006/relationships/package" Target="embeddings/Microsoft_Visio_Drawing4.vsdx"/><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674C32E-803D-4A47-8AEC-4F12D40686FB}">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4.xml><?xml version="1.0" encoding="utf-8"?>
<ds:datastoreItem xmlns:ds="http://schemas.openxmlformats.org/officeDocument/2006/customXml" ds:itemID="{E8B3355A-F8EB-45F3-A691-15D27450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1</TotalTime>
  <Pages>35</Pages>
  <Words>5168</Words>
  <Characters>29464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keywords>CTPClassification=CTP_ITS:VisualMarkings=No, CTPClassification=CTP_ITS</cp:keywords>
  <cp:lastModifiedBy>Correll, Ken</cp:lastModifiedBy>
  <cp:revision>2</cp:revision>
  <cp:lastPrinted>2012-02-23T17:59:00Z</cp:lastPrinted>
  <dcterms:created xsi:type="dcterms:W3CDTF">2019-02-07T15:13:00Z</dcterms:created>
  <dcterms:modified xsi:type="dcterms:W3CDTF">2019-02-07T15:13:00Z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y fmtid="{D5CDD505-2E9C-101B-9397-08002B2CF9AE}" pid="4" name="TitusGUID">
    <vt:lpwstr>72111cb2-2e28-4cfc-9103-357aeda4ae6e</vt:lpwstr>
  </property>
  <property fmtid="{D5CDD505-2E9C-101B-9397-08002B2CF9AE}" pid="5" name="CTP_BU">
    <vt:lpwstr>CONFIG IP &amp; CHASSIS GROUP</vt:lpwstr>
  </property>
  <property fmtid="{D5CDD505-2E9C-101B-9397-08002B2CF9AE}" pid="6" name="CTP_TimeStamp">
    <vt:lpwstr>2019-02-01 20:28:19Z</vt:lpwstr>
  </property>
  <property fmtid="{D5CDD505-2E9C-101B-9397-08002B2CF9AE}" pid="7" name="VisualMarkings">
    <vt:lpwstr>No</vt:lpwstr>
  </property>
  <property fmtid="{D5CDD505-2E9C-101B-9397-08002B2CF9AE}" pid="8" name="CTPClassification">
    <vt:lpwstr>CTP_ITS</vt:lpwstr>
  </property>
</Properties>
</file>
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429" w:rsidRPr="00E23FDE" w:rsidRDefault="00A56D82" w:rsidP="00C322ED">
      <w:pPr>
        <w:pStyle w:val="Title"/>
        <w:jc w:val="both"/>
      </w:pPr>
      <w:r>
        <w:t xml:space="preserve">Chassis Power Gating </w:t>
      </w:r>
      <w:r w:rsidR="00796715">
        <w:t xml:space="preserve">Central Controller </w:t>
      </w:r>
      <w:r>
        <w:t xml:space="preserve">Verification </w:t>
      </w:r>
      <w:r w:rsidR="00595331">
        <w:t>IP</w:t>
      </w:r>
    </w:p>
    <w:p w:rsidR="008D2A9C" w:rsidRPr="00E23FDE" w:rsidRDefault="00DD741B" w:rsidP="00C322ED">
      <w:pPr>
        <w:pStyle w:val="Subtitle"/>
        <w:jc w:val="both"/>
      </w:pPr>
      <w:r>
        <w:t>Integration</w:t>
      </w:r>
      <w:r w:rsidR="009F13C4" w:rsidRPr="00E23FDE">
        <w:t xml:space="preserve"> Guide</w:t>
      </w:r>
    </w:p>
    <w:p w:rsidR="0061501D" w:rsidRPr="00596064" w:rsidRDefault="0061501D" w:rsidP="00C322ED">
      <w:pPr>
        <w:pStyle w:val="SpecNormal"/>
        <w:rPr>
          <w:rFonts w:ascii="Neo Sans Intel" w:hAnsi="Neo Sans Intel"/>
        </w:rPr>
      </w:pPr>
    </w:p>
    <w:p w:rsidR="0061501D" w:rsidRPr="00596064" w:rsidRDefault="0061501D" w:rsidP="00C322ED">
      <w:pPr>
        <w:pStyle w:val="SpecAbstract"/>
        <w:pBdr>
          <w:bottom w:val="none" w:sz="0" w:space="0" w:color="auto"/>
        </w:pBdr>
        <w:rPr>
          <w:rFonts w:ascii="Neo Sans Intel" w:hAnsi="Neo Sans Intel"/>
          <w:b/>
        </w:rPr>
      </w:pPr>
      <w:r w:rsidRPr="00596064">
        <w:rPr>
          <w:rFonts w:ascii="Neo Sans Intel" w:hAnsi="Neo Sans Intel"/>
          <w:b/>
        </w:rPr>
        <w:t xml:space="preserve">Synopsis: </w:t>
      </w:r>
    </w:p>
    <w:p w:rsidR="0061501D" w:rsidRDefault="0061501D" w:rsidP="00C322ED">
      <w:pPr>
        <w:jc w:val="both"/>
      </w:pPr>
      <w:r>
        <w:t>This component should be used</w:t>
      </w:r>
      <w:r w:rsidR="005B0DDC">
        <w:t xml:space="preserve"> by all IPs (SIP,Fabric) that use the PGCB to</w:t>
      </w:r>
      <w:r>
        <w:t xml:space="preserve"> vali</w:t>
      </w:r>
      <w:r w:rsidR="00E04582">
        <w:t xml:space="preserve">date </w:t>
      </w:r>
      <w:r w:rsidR="005B0DDC">
        <w:t xml:space="preserve">its </w:t>
      </w:r>
      <w:r>
        <w:t xml:space="preserve">Chassis defined power gating interface. It is a System Verilog OVM component. The user can configure the number of SIP, Fabric and delays using </w:t>
      </w:r>
      <w:r w:rsidR="00AE0443">
        <w:t xml:space="preserve">pamameters, </w:t>
      </w:r>
      <w:r>
        <w:t>configuarion objects as well as contrainted-random transactions. This VC will also consists of a monitor that scoreboards can subscribe to, a checker to che</w:t>
      </w:r>
      <w:r w:rsidR="006740CC">
        <w:t>c</w:t>
      </w:r>
      <w:r>
        <w:t>k the Chassis defined power gating p</w:t>
      </w:r>
      <w:r w:rsidR="006740CC">
        <w:t>rotocols and coverage collector.</w:t>
      </w:r>
    </w:p>
    <w:p w:rsidR="0061501D" w:rsidRPr="00596064" w:rsidRDefault="0061501D" w:rsidP="00C322ED">
      <w:pPr>
        <w:pBdr>
          <w:bottom w:val="single" w:sz="4" w:space="1" w:color="auto"/>
        </w:pBdr>
        <w:jc w:val="both"/>
      </w:pPr>
    </w:p>
    <w:p w:rsidR="0061501D" w:rsidRPr="00596064" w:rsidRDefault="0061501D" w:rsidP="00C322ED">
      <w:pPr>
        <w:jc w:val="both"/>
      </w:pPr>
    </w:p>
    <w:p w:rsidR="0061501D" w:rsidRDefault="0061501D" w:rsidP="00C322ED">
      <w:pPr>
        <w:pStyle w:val="Rev"/>
        <w:jc w:val="both"/>
      </w:pPr>
    </w:p>
    <w:p w:rsidR="0061501D" w:rsidRDefault="0061501D" w:rsidP="00C322ED">
      <w:pPr>
        <w:pStyle w:val="Rev"/>
        <w:jc w:val="both"/>
      </w:pPr>
    </w:p>
    <w:p w:rsidR="008D2A9C" w:rsidRPr="00596064" w:rsidRDefault="009A2248" w:rsidP="00C322ED">
      <w:pPr>
        <w:pStyle w:val="Rev"/>
        <w:jc w:val="both"/>
      </w:pPr>
      <w:r>
        <w:t xml:space="preserve">IP Rev # </w:t>
      </w:r>
      <w:r w:rsidR="00096BF7">
        <w:t>201</w:t>
      </w:r>
      <w:r w:rsidR="00D06418">
        <w:t>7</w:t>
      </w:r>
      <w:r w:rsidR="00096BF7">
        <w:t>WW</w:t>
      </w:r>
      <w:ins w:id="0" w:author="Hirapara, Darvin H" w:date="2017-06-20T06:36:00Z">
        <w:r w:rsidR="005D5DA6">
          <w:t>25</w:t>
        </w:r>
      </w:ins>
      <w:del w:id="1" w:author="Hirapara, Darvin H" w:date="2017-06-20T06:36:00Z">
        <w:r w:rsidR="00A8496B" w:rsidDel="005D5DA6">
          <w:delText>12</w:delText>
        </w:r>
      </w:del>
    </w:p>
    <w:p w:rsidR="00683E92" w:rsidRPr="00596064" w:rsidRDefault="005D5DA6" w:rsidP="00C322ED">
      <w:pPr>
        <w:pStyle w:val="BodyText"/>
        <w:jc w:val="both"/>
      </w:pPr>
      <w:ins w:id="2" w:author="Hirapara, Darvin H" w:date="2017-06-20T06:36:00Z">
        <w:r>
          <w:t>June</w:t>
        </w:r>
      </w:ins>
      <w:del w:id="3" w:author="Hirapara, Darvin H" w:date="2017-06-20T06:36:00Z">
        <w:r w:rsidR="00A8496B" w:rsidDel="005D5DA6">
          <w:delText>March</w:delText>
        </w:r>
      </w:del>
      <w:r w:rsidR="00A8496B">
        <w:t xml:space="preserve"> 2</w:t>
      </w:r>
      <w:ins w:id="4" w:author="Hirapara, Darvin H" w:date="2017-06-20T06:36:00Z">
        <w:r>
          <w:t>0</w:t>
        </w:r>
      </w:ins>
      <w:del w:id="5" w:author="Hirapara, Darvin H" w:date="2017-06-20T06:36:00Z">
        <w:r w:rsidR="00A8496B" w:rsidDel="005D5DA6">
          <w:delText>3</w:delText>
        </w:r>
      </w:del>
      <w:r w:rsidR="00096BF7" w:rsidRPr="00B852F0">
        <w:rPr>
          <w:vertAlign w:val="superscript"/>
        </w:rPr>
        <w:t>h</w:t>
      </w:r>
      <w:r w:rsidR="00096BF7">
        <w:t xml:space="preserve"> 201</w:t>
      </w:r>
      <w:r w:rsidR="00A8496B">
        <w:t>7</w:t>
      </w:r>
      <w:r w:rsidR="00096BF7">
        <w:t xml:space="preserve"> </w:t>
      </w:r>
    </w:p>
    <w:p w:rsidR="00495725" w:rsidRPr="00BA30AA" w:rsidRDefault="00495725" w:rsidP="00C322ED">
      <w:pPr>
        <w:pStyle w:val="Heading1Preface"/>
        <w:jc w:val="both"/>
      </w:pPr>
      <w:r w:rsidRPr="00BA30AA">
        <w:lastRenderedPageBreak/>
        <w:t>Copyright and Disclaimer Information</w:t>
      </w:r>
    </w:p>
    <w:p w:rsidR="00495725" w:rsidRPr="00BA30AA" w:rsidRDefault="00495725" w:rsidP="00C322ED">
      <w:pPr>
        <w:pStyle w:val="CopyrightText"/>
        <w:jc w:val="both"/>
      </w:pPr>
      <w:r w:rsidRPr="00BA30AA">
        <w:t>Copyright © 2012, Intel Corporation. All rights reserved.</w:t>
      </w:r>
    </w:p>
    <w:p w:rsidR="00495725" w:rsidRPr="00BA30AA" w:rsidRDefault="00495725" w:rsidP="00C322ED">
      <w:pPr>
        <w:pStyle w:val="CopyrightText"/>
        <w:jc w:val="both"/>
      </w:pPr>
      <w:r w:rsidRPr="00BA30AA">
        <w:t>Intel and the Intel logo are trademarks of Intel Corporation in the U.S. and other countries.</w:t>
      </w:r>
    </w:p>
    <w:p w:rsidR="00495725" w:rsidRPr="00BA30AA" w:rsidRDefault="00495725" w:rsidP="00C322ED">
      <w:pPr>
        <w:pStyle w:val="CopyrightText"/>
        <w:jc w:val="both"/>
      </w:pPr>
      <w:r w:rsidRPr="00BA30AA">
        <w:t>* Other names and brands may be claimed as the property of others.</w:t>
      </w:r>
    </w:p>
    <w:p w:rsidR="00495725" w:rsidRPr="00BA30AA" w:rsidRDefault="00495725" w:rsidP="00C322ED">
      <w:pPr>
        <w:pStyle w:val="CopyrightText"/>
        <w:jc w:val="both"/>
      </w:pPr>
      <w:r w:rsidRPr="00BA30AA">
        <w:t>This document contains information on products in the design phase of development.</w:t>
      </w:r>
    </w:p>
    <w:p w:rsidR="00495725" w:rsidRPr="00BA30AA" w:rsidRDefault="00495725" w:rsidP="00C322ED">
      <w:pPr>
        <w:pStyle w:val="CopyrightText"/>
        <w:jc w:val="both"/>
      </w:pPr>
      <w:r w:rsidRPr="00BA30AA">
        <w:t>Information in this document is provided in connection with Intel products. No license, express or implied, by estoppel or otherwise, to any Intellectual property rights is granted by this document. Except as provided in Intel</w:t>
      </w:r>
      <w:r w:rsidR="00241154">
        <w:t>’</w:t>
      </w:r>
      <w:r w:rsidRPr="00BA30AA">
        <w:t>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rsidR="00495725" w:rsidRPr="00BA30AA" w:rsidRDefault="00495725" w:rsidP="00C322ED">
      <w:pPr>
        <w:pStyle w:val="CopyrightText"/>
        <w:jc w:val="both"/>
      </w:pPr>
      <w:r w:rsidRPr="00BA30AA">
        <w:t>Unless otherwise agreed in writing by Intel, the Intel products are not designed or intended for any application in which the failure of the Intel product could create a situation where personal injury or death may occur.</w:t>
      </w:r>
    </w:p>
    <w:p w:rsidR="00495725" w:rsidRPr="00BA30AA" w:rsidRDefault="00495725" w:rsidP="00C322ED">
      <w:pPr>
        <w:pStyle w:val="CopyrightText"/>
        <w:jc w:val="both"/>
      </w:pPr>
      <w:r w:rsidRPr="00BA30AA">
        <w:t xml:space="preserve">Intel may make changes to specifications and product descriptions at any time, without notice. Designers must not rely on the absence or characteristics of any features or instructions marked </w:t>
      </w:r>
      <w:r w:rsidR="00241154">
        <w:t>“</w:t>
      </w:r>
      <w:r w:rsidRPr="00BA30AA">
        <w:t>reserved</w:t>
      </w:r>
      <w:r w:rsidR="00241154">
        <w:t>”</w:t>
      </w:r>
      <w:r w:rsidRPr="00BA30AA">
        <w:t xml:space="preserve"> or </w:t>
      </w:r>
      <w:r w:rsidR="00241154">
        <w:t>“</w:t>
      </w:r>
      <w:r w:rsidRPr="00BA30AA">
        <w:t>undefined.</w:t>
      </w:r>
      <w:r w:rsidR="00241154">
        <w:t>”</w:t>
      </w:r>
      <w:r w:rsidRPr="00BA30AA">
        <w:t xml:space="preserve"> Intel reserves these for future definition and shall have no responsibility whatsoever for conflicts or incompatibilities arising from future changes to them. The information here is subject to change without notice. Do not finalize a design with this information.</w:t>
      </w:r>
    </w:p>
    <w:p w:rsidR="00495725" w:rsidRPr="00BA30AA" w:rsidRDefault="00495725" w:rsidP="00C322ED">
      <w:pPr>
        <w:pStyle w:val="CopyrightText"/>
        <w:jc w:val="both"/>
      </w:pPr>
      <w:r w:rsidRPr="00BA30AA">
        <w:t>The products described in this document may contain design defects or errors known as errata which may cause the product to deviate from published specifications. Current characterized errata are available on request.</w:t>
      </w:r>
    </w:p>
    <w:p w:rsidR="00495725" w:rsidRPr="00BA30AA" w:rsidRDefault="00495725" w:rsidP="00C322ED">
      <w:pPr>
        <w:pStyle w:val="CopyrightText"/>
        <w:jc w:val="both"/>
      </w:pPr>
      <w:r w:rsidRPr="00BA30AA">
        <w:t>Contact your Intel account manager or distributor to obtain the latest specifications and before placing your product order.</w:t>
      </w:r>
    </w:p>
    <w:p w:rsidR="00495725" w:rsidRPr="00BA30AA" w:rsidRDefault="00495725" w:rsidP="00C322ED">
      <w:pPr>
        <w:pStyle w:val="CopyrightText"/>
        <w:jc w:val="both"/>
      </w:pPr>
      <w:r w:rsidRPr="00BA30AA">
        <w:t>Copies of documents that have an order number and are referenced in this document or in other Intel literature can be obtained from your Intel account manager or distributor.</w:t>
      </w:r>
    </w:p>
    <w:p w:rsidR="00A5016C" w:rsidRPr="00596064" w:rsidRDefault="00FF4A5A" w:rsidP="00C322ED">
      <w:pPr>
        <w:jc w:val="both"/>
      </w:pPr>
      <w:r w:rsidRPr="00596064">
        <w:br w:type="page"/>
      </w:r>
    </w:p>
    <w:p w:rsidR="00A5016C" w:rsidRPr="00596064" w:rsidRDefault="00063F28" w:rsidP="00C322ED">
      <w:pPr>
        <w:pStyle w:val="Contents"/>
        <w:jc w:val="both"/>
      </w:pPr>
      <w:r w:rsidRPr="00596064">
        <w:lastRenderedPageBreak/>
        <w:t>Contents</w:t>
      </w:r>
    </w:p>
    <w:p w:rsidR="00EC7D41" w:rsidRDefault="00FE3950">
      <w:pPr>
        <w:pStyle w:val="TOC1"/>
        <w:rPr>
          <w:rFonts w:asciiTheme="minorHAnsi" w:eastAsiaTheme="minorEastAsia" w:hAnsiTheme="minorHAnsi"/>
          <w:noProof/>
          <w:color w:val="auto"/>
          <w:sz w:val="22"/>
        </w:rPr>
      </w:pPr>
      <w:r>
        <w:rPr>
          <w:rFonts w:ascii="Neo Sans Intel" w:hAnsi="Neo Sans Intel"/>
          <w:b/>
        </w:rPr>
        <w:fldChar w:fldCharType="begin"/>
      </w:r>
      <w:r w:rsidR="001D0342">
        <w:rPr>
          <w:rFonts w:ascii="Neo Sans Intel" w:hAnsi="Neo Sans Intel"/>
          <w:b/>
        </w:rPr>
        <w:instrText xml:space="preserve"> TOC \o "1-3" \h \z </w:instrText>
      </w:r>
      <w:r>
        <w:rPr>
          <w:rFonts w:ascii="Neo Sans Intel" w:hAnsi="Neo Sans Intel"/>
          <w:b/>
        </w:rPr>
        <w:fldChar w:fldCharType="separate"/>
      </w:r>
      <w:hyperlink w:anchor="_Toc337819169" w:history="1">
        <w:r w:rsidR="00EC7D41" w:rsidRPr="00506698">
          <w:rPr>
            <w:rStyle w:val="Hyperlink"/>
            <w:noProof/>
          </w:rPr>
          <w:t>1</w:t>
        </w:r>
        <w:r w:rsidR="00EC7D41">
          <w:rPr>
            <w:rFonts w:asciiTheme="minorHAnsi" w:eastAsiaTheme="minorEastAsia" w:hAnsiTheme="minorHAnsi"/>
            <w:noProof/>
            <w:color w:val="auto"/>
            <w:sz w:val="22"/>
          </w:rPr>
          <w:tab/>
        </w:r>
        <w:r w:rsidR="00EC7D41" w:rsidRPr="00506698">
          <w:rPr>
            <w:rStyle w:val="Hyperlink"/>
            <w:noProof/>
          </w:rPr>
          <w:t>Getting Started</w:t>
        </w:r>
        <w:r w:rsidR="00EC7D41">
          <w:rPr>
            <w:noProof/>
            <w:webHidden/>
          </w:rPr>
          <w:tab/>
        </w:r>
        <w:r w:rsidR="00EC7D41">
          <w:rPr>
            <w:noProof/>
            <w:webHidden/>
          </w:rPr>
          <w:fldChar w:fldCharType="begin"/>
        </w:r>
        <w:r w:rsidR="00EC7D41">
          <w:rPr>
            <w:noProof/>
            <w:webHidden/>
          </w:rPr>
          <w:instrText xml:space="preserve"> PAGEREF _Toc337819169 \h </w:instrText>
        </w:r>
        <w:r w:rsidR="00EC7D41">
          <w:rPr>
            <w:noProof/>
            <w:webHidden/>
          </w:rPr>
        </w:r>
        <w:r w:rsidR="00EC7D41">
          <w:rPr>
            <w:noProof/>
            <w:webHidden/>
          </w:rPr>
          <w:fldChar w:fldCharType="separate"/>
        </w:r>
        <w:r w:rsidR="006B177C">
          <w:rPr>
            <w:noProof/>
            <w:webHidden/>
          </w:rPr>
          <w:t>4</w:t>
        </w:r>
        <w:r w:rsidR="00EC7D41">
          <w:rPr>
            <w:noProof/>
            <w:webHidden/>
          </w:rPr>
          <w:fldChar w:fldCharType="end"/>
        </w:r>
      </w:hyperlink>
    </w:p>
    <w:p w:rsidR="00EC7D41" w:rsidRDefault="005D5DA6">
      <w:pPr>
        <w:pStyle w:val="TOC1"/>
        <w:rPr>
          <w:rFonts w:asciiTheme="minorHAnsi" w:eastAsiaTheme="minorEastAsia" w:hAnsiTheme="minorHAnsi"/>
          <w:noProof/>
          <w:color w:val="auto"/>
          <w:sz w:val="22"/>
        </w:rPr>
      </w:pPr>
      <w:hyperlink w:anchor="_Toc337819170" w:history="1">
        <w:r w:rsidR="00EC7D41" w:rsidRPr="00506698">
          <w:rPr>
            <w:rStyle w:val="Hyperlink"/>
            <w:noProof/>
          </w:rPr>
          <w:t>2</w:t>
        </w:r>
        <w:r w:rsidR="00EC7D41">
          <w:rPr>
            <w:rFonts w:asciiTheme="minorHAnsi" w:eastAsiaTheme="minorEastAsia" w:hAnsiTheme="minorHAnsi"/>
            <w:noProof/>
            <w:color w:val="auto"/>
            <w:sz w:val="22"/>
          </w:rPr>
          <w:tab/>
        </w:r>
        <w:r w:rsidR="00EC7D41" w:rsidRPr="00506698">
          <w:rPr>
            <w:rStyle w:val="Hyperlink"/>
            <w:noProof/>
          </w:rPr>
          <w:t>Setting Up a Testbench Environment</w:t>
        </w:r>
        <w:r w:rsidR="00EC7D41">
          <w:rPr>
            <w:noProof/>
            <w:webHidden/>
          </w:rPr>
          <w:tab/>
        </w:r>
        <w:r w:rsidR="00EC7D41">
          <w:rPr>
            <w:noProof/>
            <w:webHidden/>
          </w:rPr>
          <w:fldChar w:fldCharType="begin"/>
        </w:r>
        <w:r w:rsidR="00EC7D41">
          <w:rPr>
            <w:noProof/>
            <w:webHidden/>
          </w:rPr>
          <w:instrText xml:space="preserve"> PAGEREF _Toc337819170 \h </w:instrText>
        </w:r>
        <w:r w:rsidR="00EC7D41">
          <w:rPr>
            <w:noProof/>
            <w:webHidden/>
          </w:rPr>
        </w:r>
        <w:r w:rsidR="00EC7D41">
          <w:rPr>
            <w:noProof/>
            <w:webHidden/>
          </w:rPr>
          <w:fldChar w:fldCharType="separate"/>
        </w:r>
        <w:r w:rsidR="006B177C">
          <w:rPr>
            <w:noProof/>
            <w:webHidden/>
          </w:rPr>
          <w:t>5</w:t>
        </w:r>
        <w:r w:rsidR="00EC7D41">
          <w:rPr>
            <w:noProof/>
            <w:webHidden/>
          </w:rPr>
          <w:fldChar w:fldCharType="end"/>
        </w:r>
      </w:hyperlink>
    </w:p>
    <w:p w:rsidR="00EC7D41" w:rsidRDefault="005D5DA6">
      <w:pPr>
        <w:pStyle w:val="TOC2"/>
        <w:rPr>
          <w:rFonts w:asciiTheme="minorHAnsi" w:eastAsiaTheme="minorEastAsia" w:hAnsiTheme="minorHAnsi"/>
          <w:noProof/>
          <w:color w:val="auto"/>
          <w:sz w:val="22"/>
        </w:rPr>
      </w:pPr>
      <w:hyperlink w:anchor="_Toc337819171" w:history="1">
        <w:r w:rsidR="00EC7D41" w:rsidRPr="00506698">
          <w:rPr>
            <w:rStyle w:val="Hyperlink"/>
            <w:noProof/>
          </w:rPr>
          <w:t>2.1</w:t>
        </w:r>
        <w:r w:rsidR="00EC7D41">
          <w:rPr>
            <w:rFonts w:asciiTheme="minorHAnsi" w:eastAsiaTheme="minorEastAsia" w:hAnsiTheme="minorHAnsi"/>
            <w:noProof/>
            <w:color w:val="auto"/>
            <w:sz w:val="22"/>
          </w:rPr>
          <w:tab/>
        </w:r>
        <w:r w:rsidR="00EC7D41" w:rsidRPr="00506698">
          <w:rPr>
            <w:rStyle w:val="Hyperlink"/>
            <w:noProof/>
          </w:rPr>
          <w:t>Creating a Standalone Testbench</w:t>
        </w:r>
        <w:r w:rsidR="00EC7D41">
          <w:rPr>
            <w:noProof/>
            <w:webHidden/>
          </w:rPr>
          <w:tab/>
        </w:r>
        <w:r w:rsidR="00EC7D41">
          <w:rPr>
            <w:noProof/>
            <w:webHidden/>
          </w:rPr>
          <w:fldChar w:fldCharType="begin"/>
        </w:r>
        <w:r w:rsidR="00EC7D41">
          <w:rPr>
            <w:noProof/>
            <w:webHidden/>
          </w:rPr>
          <w:instrText xml:space="preserve"> PAGEREF _Toc337819171 \h </w:instrText>
        </w:r>
        <w:r w:rsidR="00EC7D41">
          <w:rPr>
            <w:noProof/>
            <w:webHidden/>
          </w:rPr>
        </w:r>
        <w:r w:rsidR="00EC7D41">
          <w:rPr>
            <w:noProof/>
            <w:webHidden/>
          </w:rPr>
          <w:fldChar w:fldCharType="separate"/>
        </w:r>
        <w:r w:rsidR="006B177C">
          <w:rPr>
            <w:noProof/>
            <w:webHidden/>
          </w:rPr>
          <w:t>17</w:t>
        </w:r>
        <w:r w:rsidR="00EC7D41">
          <w:rPr>
            <w:noProof/>
            <w:webHidden/>
          </w:rPr>
          <w:fldChar w:fldCharType="end"/>
        </w:r>
      </w:hyperlink>
    </w:p>
    <w:p w:rsidR="00EC7D41" w:rsidRDefault="005D5DA6">
      <w:pPr>
        <w:pStyle w:val="TOC3"/>
        <w:rPr>
          <w:rFonts w:asciiTheme="minorHAnsi" w:eastAsiaTheme="minorEastAsia" w:hAnsiTheme="minorHAnsi"/>
          <w:noProof/>
          <w:color w:val="auto"/>
          <w:sz w:val="22"/>
        </w:rPr>
      </w:pPr>
      <w:hyperlink w:anchor="_Toc337819172" w:history="1">
        <w:r w:rsidR="00EC7D41" w:rsidRPr="00506698">
          <w:rPr>
            <w:rStyle w:val="Hyperlink"/>
            <w:noProof/>
          </w:rPr>
          <w:t>2.1.1</w:t>
        </w:r>
        <w:r w:rsidR="00EC7D41">
          <w:rPr>
            <w:rFonts w:asciiTheme="minorHAnsi" w:eastAsiaTheme="minorEastAsia" w:hAnsiTheme="minorHAnsi"/>
            <w:noProof/>
            <w:color w:val="auto"/>
            <w:sz w:val="22"/>
          </w:rPr>
          <w:tab/>
        </w:r>
        <w:r w:rsidR="00EC7D41" w:rsidRPr="00506698">
          <w:rPr>
            <w:rStyle w:val="Hyperlink"/>
            <w:noProof/>
          </w:rPr>
          <w:t>Connecting Agents in the Testbench</w:t>
        </w:r>
        <w:r w:rsidR="00EC7D41">
          <w:rPr>
            <w:noProof/>
            <w:webHidden/>
          </w:rPr>
          <w:tab/>
        </w:r>
        <w:r w:rsidR="00EC7D41">
          <w:rPr>
            <w:noProof/>
            <w:webHidden/>
          </w:rPr>
          <w:fldChar w:fldCharType="begin"/>
        </w:r>
        <w:r w:rsidR="00EC7D41">
          <w:rPr>
            <w:noProof/>
            <w:webHidden/>
          </w:rPr>
          <w:instrText xml:space="preserve"> PAGEREF _Toc337819172 \h </w:instrText>
        </w:r>
        <w:r w:rsidR="00EC7D41">
          <w:rPr>
            <w:noProof/>
            <w:webHidden/>
          </w:rPr>
        </w:r>
        <w:r w:rsidR="00EC7D41">
          <w:rPr>
            <w:noProof/>
            <w:webHidden/>
          </w:rPr>
          <w:fldChar w:fldCharType="separate"/>
        </w:r>
        <w:r w:rsidR="006B177C">
          <w:rPr>
            <w:noProof/>
            <w:webHidden/>
          </w:rPr>
          <w:t>5</w:t>
        </w:r>
        <w:r w:rsidR="00EC7D41">
          <w:rPr>
            <w:noProof/>
            <w:webHidden/>
          </w:rPr>
          <w:fldChar w:fldCharType="end"/>
        </w:r>
      </w:hyperlink>
    </w:p>
    <w:p w:rsidR="00EC7D41" w:rsidRDefault="005D5DA6">
      <w:pPr>
        <w:pStyle w:val="TOC3"/>
        <w:rPr>
          <w:rFonts w:asciiTheme="minorHAnsi" w:eastAsiaTheme="minorEastAsia" w:hAnsiTheme="minorHAnsi"/>
          <w:noProof/>
          <w:color w:val="auto"/>
          <w:sz w:val="22"/>
        </w:rPr>
      </w:pPr>
      <w:hyperlink w:anchor="_Toc337819173" w:history="1">
        <w:r w:rsidR="00EC7D41" w:rsidRPr="00506698">
          <w:rPr>
            <w:rStyle w:val="Hyperlink"/>
            <w:noProof/>
          </w:rPr>
          <w:t>2.1.2</w:t>
        </w:r>
        <w:r w:rsidR="00EC7D41">
          <w:rPr>
            <w:rFonts w:asciiTheme="minorHAnsi" w:eastAsiaTheme="minorEastAsia" w:hAnsiTheme="minorHAnsi"/>
            <w:noProof/>
            <w:color w:val="auto"/>
            <w:sz w:val="22"/>
          </w:rPr>
          <w:tab/>
        </w:r>
        <w:r w:rsidR="00EC7D41" w:rsidRPr="00506698">
          <w:rPr>
            <w:rStyle w:val="Hyperlink"/>
            <w:noProof/>
          </w:rPr>
          <w:t>Naming and Instantiating Testench Components</w:t>
        </w:r>
        <w:r w:rsidR="00EC7D41">
          <w:rPr>
            <w:noProof/>
            <w:webHidden/>
          </w:rPr>
          <w:tab/>
        </w:r>
        <w:r w:rsidR="00EC7D41">
          <w:rPr>
            <w:noProof/>
            <w:webHidden/>
          </w:rPr>
          <w:fldChar w:fldCharType="begin"/>
        </w:r>
        <w:r w:rsidR="00EC7D41">
          <w:rPr>
            <w:noProof/>
            <w:webHidden/>
          </w:rPr>
          <w:instrText xml:space="preserve"> PAGEREF _Toc337819173 \h </w:instrText>
        </w:r>
        <w:r w:rsidR="00EC7D41">
          <w:rPr>
            <w:noProof/>
            <w:webHidden/>
          </w:rPr>
        </w:r>
        <w:r w:rsidR="00EC7D41">
          <w:rPr>
            <w:noProof/>
            <w:webHidden/>
          </w:rPr>
          <w:fldChar w:fldCharType="separate"/>
        </w:r>
        <w:r w:rsidR="006B177C">
          <w:rPr>
            <w:noProof/>
            <w:webHidden/>
          </w:rPr>
          <w:t>8</w:t>
        </w:r>
        <w:r w:rsidR="00EC7D41">
          <w:rPr>
            <w:noProof/>
            <w:webHidden/>
          </w:rPr>
          <w:fldChar w:fldCharType="end"/>
        </w:r>
      </w:hyperlink>
    </w:p>
    <w:p w:rsidR="00EC7D41" w:rsidRDefault="005D5DA6">
      <w:pPr>
        <w:pStyle w:val="TOC3"/>
        <w:rPr>
          <w:rFonts w:asciiTheme="minorHAnsi" w:eastAsiaTheme="minorEastAsia" w:hAnsiTheme="minorHAnsi"/>
          <w:noProof/>
          <w:color w:val="auto"/>
          <w:sz w:val="22"/>
        </w:rPr>
      </w:pPr>
      <w:hyperlink w:anchor="_Toc337819174" w:history="1">
        <w:r w:rsidR="00EC7D41" w:rsidRPr="00506698">
          <w:rPr>
            <w:rStyle w:val="Hyperlink"/>
            <w:noProof/>
          </w:rPr>
          <w:t>2.1.3</w:t>
        </w:r>
        <w:r w:rsidR="00EC7D41">
          <w:rPr>
            <w:rFonts w:asciiTheme="minorHAnsi" w:eastAsiaTheme="minorEastAsia" w:hAnsiTheme="minorHAnsi"/>
            <w:noProof/>
            <w:color w:val="auto"/>
            <w:sz w:val="22"/>
          </w:rPr>
          <w:tab/>
        </w:r>
        <w:r w:rsidR="00EC7D41" w:rsidRPr="00506698">
          <w:rPr>
            <w:rStyle w:val="Hyperlink"/>
            <w:noProof/>
          </w:rPr>
          <w:t>Extending the Testbench for Test Execution</w:t>
        </w:r>
        <w:r w:rsidR="00EC7D41">
          <w:rPr>
            <w:noProof/>
            <w:webHidden/>
          </w:rPr>
          <w:tab/>
        </w:r>
        <w:r w:rsidR="00EC7D41">
          <w:rPr>
            <w:noProof/>
            <w:webHidden/>
          </w:rPr>
          <w:fldChar w:fldCharType="begin"/>
        </w:r>
        <w:r w:rsidR="00EC7D41">
          <w:rPr>
            <w:noProof/>
            <w:webHidden/>
          </w:rPr>
          <w:instrText xml:space="preserve"> PAGEREF _Toc337819174 \h </w:instrText>
        </w:r>
        <w:r w:rsidR="00EC7D41">
          <w:rPr>
            <w:noProof/>
            <w:webHidden/>
          </w:rPr>
        </w:r>
        <w:r w:rsidR="00EC7D41">
          <w:rPr>
            <w:noProof/>
            <w:webHidden/>
          </w:rPr>
          <w:fldChar w:fldCharType="separate"/>
        </w:r>
        <w:r w:rsidR="006B177C">
          <w:rPr>
            <w:noProof/>
            <w:webHidden/>
          </w:rPr>
          <w:t>17</w:t>
        </w:r>
        <w:r w:rsidR="00EC7D41">
          <w:rPr>
            <w:noProof/>
            <w:webHidden/>
          </w:rPr>
          <w:fldChar w:fldCharType="end"/>
        </w:r>
      </w:hyperlink>
    </w:p>
    <w:p w:rsidR="00EC7D41" w:rsidRDefault="005D5DA6">
      <w:pPr>
        <w:pStyle w:val="TOC3"/>
        <w:rPr>
          <w:rFonts w:asciiTheme="minorHAnsi" w:eastAsiaTheme="minorEastAsia" w:hAnsiTheme="minorHAnsi"/>
          <w:noProof/>
          <w:color w:val="auto"/>
          <w:sz w:val="22"/>
        </w:rPr>
      </w:pPr>
      <w:hyperlink w:anchor="_Toc337819175" w:history="1">
        <w:r w:rsidR="00EC7D41" w:rsidRPr="00506698">
          <w:rPr>
            <w:rStyle w:val="Hyperlink"/>
            <w:noProof/>
          </w:rPr>
          <w:t>2.1.4</w:t>
        </w:r>
        <w:r w:rsidR="00EC7D41">
          <w:rPr>
            <w:rFonts w:asciiTheme="minorHAnsi" w:eastAsiaTheme="minorEastAsia" w:hAnsiTheme="minorHAnsi"/>
            <w:noProof/>
            <w:color w:val="auto"/>
            <w:sz w:val="22"/>
          </w:rPr>
          <w:tab/>
        </w:r>
        <w:r w:rsidR="00EC7D41" w:rsidRPr="00506698">
          <w:rPr>
            <w:rStyle w:val="Hyperlink"/>
            <w:noProof/>
          </w:rPr>
          <w:t>Steps to compile and run test</w:t>
        </w:r>
        <w:r w:rsidR="00EC7D41">
          <w:rPr>
            <w:noProof/>
            <w:webHidden/>
          </w:rPr>
          <w:tab/>
        </w:r>
        <w:r w:rsidR="00EC7D41">
          <w:rPr>
            <w:noProof/>
            <w:webHidden/>
          </w:rPr>
          <w:fldChar w:fldCharType="begin"/>
        </w:r>
        <w:r w:rsidR="00EC7D41">
          <w:rPr>
            <w:noProof/>
            <w:webHidden/>
          </w:rPr>
          <w:instrText xml:space="preserve"> PAGEREF _Toc337819175 \h </w:instrText>
        </w:r>
        <w:r w:rsidR="00EC7D41">
          <w:rPr>
            <w:noProof/>
            <w:webHidden/>
          </w:rPr>
        </w:r>
        <w:r w:rsidR="00EC7D41">
          <w:rPr>
            <w:noProof/>
            <w:webHidden/>
          </w:rPr>
          <w:fldChar w:fldCharType="separate"/>
        </w:r>
        <w:r w:rsidR="006B177C">
          <w:rPr>
            <w:noProof/>
            <w:webHidden/>
          </w:rPr>
          <w:t>9</w:t>
        </w:r>
        <w:r w:rsidR="00EC7D41">
          <w:rPr>
            <w:noProof/>
            <w:webHidden/>
          </w:rPr>
          <w:fldChar w:fldCharType="end"/>
        </w:r>
      </w:hyperlink>
    </w:p>
    <w:p w:rsidR="00EC7D41" w:rsidRDefault="005D5DA6">
      <w:pPr>
        <w:pStyle w:val="TOC3"/>
        <w:rPr>
          <w:rFonts w:asciiTheme="minorHAnsi" w:eastAsiaTheme="minorEastAsia" w:hAnsiTheme="minorHAnsi"/>
          <w:noProof/>
          <w:color w:val="auto"/>
          <w:sz w:val="22"/>
        </w:rPr>
      </w:pPr>
      <w:hyperlink w:anchor="_Toc337819176" w:history="1">
        <w:r w:rsidR="00EC7D41" w:rsidRPr="00506698">
          <w:rPr>
            <w:rStyle w:val="Hyperlink"/>
            <w:noProof/>
          </w:rPr>
          <w:t>2.1.5</w:t>
        </w:r>
        <w:r w:rsidR="00EC7D41">
          <w:rPr>
            <w:rFonts w:asciiTheme="minorHAnsi" w:eastAsiaTheme="minorEastAsia" w:hAnsiTheme="minorHAnsi"/>
            <w:noProof/>
            <w:color w:val="auto"/>
            <w:sz w:val="22"/>
          </w:rPr>
          <w:tab/>
        </w:r>
        <w:r w:rsidR="00EC7D41" w:rsidRPr="00506698">
          <w:rPr>
            <w:rStyle w:val="Hyperlink"/>
            <w:noProof/>
          </w:rPr>
          <w:t>hdl files</w:t>
        </w:r>
        <w:r w:rsidR="00EC7D41">
          <w:rPr>
            <w:noProof/>
            <w:webHidden/>
          </w:rPr>
          <w:tab/>
        </w:r>
        <w:r w:rsidR="00EC7D41">
          <w:rPr>
            <w:noProof/>
            <w:webHidden/>
          </w:rPr>
          <w:fldChar w:fldCharType="begin"/>
        </w:r>
        <w:r w:rsidR="00EC7D41">
          <w:rPr>
            <w:noProof/>
            <w:webHidden/>
          </w:rPr>
          <w:instrText xml:space="preserve"> PAGEREF _Toc337819176 \h </w:instrText>
        </w:r>
        <w:r w:rsidR="00EC7D41">
          <w:rPr>
            <w:noProof/>
            <w:webHidden/>
          </w:rPr>
        </w:r>
        <w:r w:rsidR="00EC7D41">
          <w:rPr>
            <w:noProof/>
            <w:webHidden/>
          </w:rPr>
          <w:fldChar w:fldCharType="separate"/>
        </w:r>
        <w:r w:rsidR="006B177C">
          <w:rPr>
            <w:noProof/>
            <w:webHidden/>
          </w:rPr>
          <w:t>11</w:t>
        </w:r>
        <w:r w:rsidR="00EC7D41">
          <w:rPr>
            <w:noProof/>
            <w:webHidden/>
          </w:rPr>
          <w:fldChar w:fldCharType="end"/>
        </w:r>
      </w:hyperlink>
    </w:p>
    <w:p w:rsidR="00EC7D41" w:rsidRDefault="005D5DA6">
      <w:pPr>
        <w:pStyle w:val="TOC2"/>
        <w:rPr>
          <w:rFonts w:asciiTheme="minorHAnsi" w:eastAsiaTheme="minorEastAsia" w:hAnsiTheme="minorHAnsi"/>
          <w:noProof/>
          <w:color w:val="auto"/>
          <w:sz w:val="22"/>
        </w:rPr>
      </w:pPr>
      <w:hyperlink w:anchor="_Toc337819177" w:history="1">
        <w:r w:rsidR="00EC7D41" w:rsidRPr="00506698">
          <w:rPr>
            <w:rStyle w:val="Hyperlink"/>
            <w:noProof/>
          </w:rPr>
          <w:t>2.2</w:t>
        </w:r>
        <w:r w:rsidR="00EC7D41">
          <w:rPr>
            <w:rFonts w:asciiTheme="minorHAnsi" w:eastAsiaTheme="minorEastAsia" w:hAnsiTheme="minorHAnsi"/>
            <w:noProof/>
            <w:color w:val="auto"/>
            <w:sz w:val="22"/>
          </w:rPr>
          <w:tab/>
        </w:r>
        <w:r w:rsidR="00EC7D41" w:rsidRPr="00506698">
          <w:rPr>
            <w:rStyle w:val="Hyperlink"/>
            <w:noProof/>
          </w:rPr>
          <w:t>Creating a Cluster and Full Chip Testbench</w:t>
        </w:r>
        <w:r w:rsidR="00EC7D41">
          <w:rPr>
            <w:noProof/>
            <w:webHidden/>
          </w:rPr>
          <w:tab/>
        </w:r>
        <w:r w:rsidR="00EC7D41">
          <w:rPr>
            <w:noProof/>
            <w:webHidden/>
          </w:rPr>
          <w:fldChar w:fldCharType="begin"/>
        </w:r>
        <w:r w:rsidR="00EC7D41">
          <w:rPr>
            <w:noProof/>
            <w:webHidden/>
          </w:rPr>
          <w:instrText xml:space="preserve"> PAGEREF _Toc337819177 \h </w:instrText>
        </w:r>
        <w:r w:rsidR="00EC7D41">
          <w:rPr>
            <w:noProof/>
            <w:webHidden/>
          </w:rPr>
        </w:r>
        <w:r w:rsidR="00EC7D41">
          <w:rPr>
            <w:noProof/>
            <w:webHidden/>
          </w:rPr>
          <w:fldChar w:fldCharType="separate"/>
        </w:r>
        <w:r w:rsidR="006B177C">
          <w:rPr>
            <w:noProof/>
            <w:webHidden/>
          </w:rPr>
          <w:t>12</w:t>
        </w:r>
        <w:r w:rsidR="00EC7D41">
          <w:rPr>
            <w:noProof/>
            <w:webHidden/>
          </w:rPr>
          <w:fldChar w:fldCharType="end"/>
        </w:r>
      </w:hyperlink>
    </w:p>
    <w:p w:rsidR="00EC7D41" w:rsidRDefault="005D5DA6">
      <w:pPr>
        <w:pStyle w:val="TOC1"/>
        <w:rPr>
          <w:rFonts w:asciiTheme="minorHAnsi" w:eastAsiaTheme="minorEastAsia" w:hAnsiTheme="minorHAnsi"/>
          <w:noProof/>
          <w:color w:val="auto"/>
          <w:sz w:val="22"/>
        </w:rPr>
      </w:pPr>
      <w:hyperlink w:anchor="_Toc337819178" w:history="1">
        <w:r w:rsidR="00EC7D41" w:rsidRPr="00506698">
          <w:rPr>
            <w:rStyle w:val="Hyperlink"/>
            <w:noProof/>
          </w:rPr>
          <w:t>3</w:t>
        </w:r>
        <w:r w:rsidR="00EC7D41">
          <w:rPr>
            <w:rFonts w:asciiTheme="minorHAnsi" w:eastAsiaTheme="minorEastAsia" w:hAnsiTheme="minorHAnsi"/>
            <w:noProof/>
            <w:color w:val="auto"/>
            <w:sz w:val="22"/>
          </w:rPr>
          <w:tab/>
        </w:r>
        <w:r w:rsidR="00EC7D41" w:rsidRPr="00506698">
          <w:rPr>
            <w:rStyle w:val="Hyperlink"/>
            <w:noProof/>
          </w:rPr>
          <w:t>Implementing Test Scenarios</w:t>
        </w:r>
        <w:r w:rsidR="00EC7D41">
          <w:rPr>
            <w:noProof/>
            <w:webHidden/>
          </w:rPr>
          <w:tab/>
        </w:r>
        <w:r w:rsidR="00EC7D41">
          <w:rPr>
            <w:noProof/>
            <w:webHidden/>
          </w:rPr>
          <w:fldChar w:fldCharType="begin"/>
        </w:r>
        <w:r w:rsidR="00EC7D41">
          <w:rPr>
            <w:noProof/>
            <w:webHidden/>
          </w:rPr>
          <w:instrText xml:space="preserve"> PAGEREF _Toc337819178 \h </w:instrText>
        </w:r>
        <w:r w:rsidR="00EC7D41">
          <w:rPr>
            <w:noProof/>
            <w:webHidden/>
          </w:rPr>
        </w:r>
        <w:r w:rsidR="00EC7D41">
          <w:rPr>
            <w:noProof/>
            <w:webHidden/>
          </w:rPr>
          <w:fldChar w:fldCharType="separate"/>
        </w:r>
        <w:r w:rsidR="006B177C">
          <w:rPr>
            <w:noProof/>
            <w:webHidden/>
          </w:rPr>
          <w:t>13</w:t>
        </w:r>
        <w:r w:rsidR="00EC7D41">
          <w:rPr>
            <w:noProof/>
            <w:webHidden/>
          </w:rPr>
          <w:fldChar w:fldCharType="end"/>
        </w:r>
      </w:hyperlink>
    </w:p>
    <w:p w:rsidR="00EC7D41" w:rsidRDefault="005D5DA6">
      <w:pPr>
        <w:pStyle w:val="TOC2"/>
        <w:rPr>
          <w:rFonts w:asciiTheme="minorHAnsi" w:eastAsiaTheme="minorEastAsia" w:hAnsiTheme="minorHAnsi"/>
          <w:noProof/>
          <w:color w:val="auto"/>
          <w:sz w:val="22"/>
        </w:rPr>
      </w:pPr>
      <w:hyperlink w:anchor="_Toc337819179" w:history="1">
        <w:r w:rsidR="00EC7D41" w:rsidRPr="00506698">
          <w:rPr>
            <w:rStyle w:val="Hyperlink"/>
            <w:noProof/>
          </w:rPr>
          <w:t>3.1</w:t>
        </w:r>
        <w:r w:rsidR="00EC7D41">
          <w:rPr>
            <w:rFonts w:asciiTheme="minorHAnsi" w:eastAsiaTheme="minorEastAsia" w:hAnsiTheme="minorHAnsi"/>
            <w:noProof/>
            <w:color w:val="auto"/>
            <w:sz w:val="22"/>
          </w:rPr>
          <w:tab/>
        </w:r>
        <w:r w:rsidR="00EC7D41" w:rsidRPr="00506698">
          <w:rPr>
            <w:rStyle w:val="Hyperlink"/>
            <w:noProof/>
          </w:rPr>
          <w:t>Configuring the Agents</w:t>
        </w:r>
        <w:r w:rsidR="00EC7D41">
          <w:rPr>
            <w:noProof/>
            <w:webHidden/>
          </w:rPr>
          <w:tab/>
        </w:r>
        <w:r w:rsidR="00EC7D41">
          <w:rPr>
            <w:noProof/>
            <w:webHidden/>
          </w:rPr>
          <w:fldChar w:fldCharType="begin"/>
        </w:r>
        <w:r w:rsidR="00EC7D41">
          <w:rPr>
            <w:noProof/>
            <w:webHidden/>
          </w:rPr>
          <w:instrText xml:space="preserve"> PAGEREF _Toc337819179 \h </w:instrText>
        </w:r>
        <w:r w:rsidR="00EC7D41">
          <w:rPr>
            <w:noProof/>
            <w:webHidden/>
          </w:rPr>
        </w:r>
        <w:r w:rsidR="00EC7D41">
          <w:rPr>
            <w:noProof/>
            <w:webHidden/>
          </w:rPr>
          <w:fldChar w:fldCharType="separate"/>
        </w:r>
        <w:r w:rsidR="006B177C">
          <w:rPr>
            <w:noProof/>
            <w:webHidden/>
          </w:rPr>
          <w:t>13</w:t>
        </w:r>
        <w:r w:rsidR="00EC7D41">
          <w:rPr>
            <w:noProof/>
            <w:webHidden/>
          </w:rPr>
          <w:fldChar w:fldCharType="end"/>
        </w:r>
      </w:hyperlink>
    </w:p>
    <w:p w:rsidR="00EC7D41" w:rsidRDefault="005D5DA6">
      <w:pPr>
        <w:pStyle w:val="TOC2"/>
        <w:rPr>
          <w:rFonts w:asciiTheme="minorHAnsi" w:eastAsiaTheme="minorEastAsia" w:hAnsiTheme="minorHAnsi"/>
          <w:noProof/>
          <w:color w:val="auto"/>
          <w:sz w:val="22"/>
        </w:rPr>
      </w:pPr>
      <w:hyperlink w:anchor="_Toc337819180" w:history="1">
        <w:r w:rsidR="00EC7D41" w:rsidRPr="00506698">
          <w:rPr>
            <w:rStyle w:val="Hyperlink"/>
            <w:noProof/>
          </w:rPr>
          <w:t>3.2</w:t>
        </w:r>
        <w:r w:rsidR="00EC7D41">
          <w:rPr>
            <w:rFonts w:asciiTheme="minorHAnsi" w:eastAsiaTheme="minorEastAsia" w:hAnsiTheme="minorHAnsi"/>
            <w:noProof/>
            <w:color w:val="auto"/>
            <w:sz w:val="22"/>
          </w:rPr>
          <w:tab/>
        </w:r>
        <w:r w:rsidR="00EC7D41" w:rsidRPr="00506698">
          <w:rPr>
            <w:rStyle w:val="Hyperlink"/>
            <w:noProof/>
          </w:rPr>
          <w:t>Sending Specific Transaction Sequences (Using the Base Sequence)</w:t>
        </w:r>
        <w:r w:rsidR="00EC7D41">
          <w:rPr>
            <w:noProof/>
            <w:webHidden/>
          </w:rPr>
          <w:tab/>
        </w:r>
        <w:r w:rsidR="00EC7D41">
          <w:rPr>
            <w:noProof/>
            <w:webHidden/>
          </w:rPr>
          <w:fldChar w:fldCharType="begin"/>
        </w:r>
        <w:r w:rsidR="00EC7D41">
          <w:rPr>
            <w:noProof/>
            <w:webHidden/>
          </w:rPr>
          <w:instrText xml:space="preserve"> PAGEREF _Toc337819180 \h </w:instrText>
        </w:r>
        <w:r w:rsidR="00EC7D41">
          <w:rPr>
            <w:noProof/>
            <w:webHidden/>
          </w:rPr>
        </w:r>
        <w:r w:rsidR="00EC7D41">
          <w:rPr>
            <w:noProof/>
            <w:webHidden/>
          </w:rPr>
          <w:fldChar w:fldCharType="separate"/>
        </w:r>
        <w:r w:rsidR="006B177C">
          <w:rPr>
            <w:noProof/>
            <w:webHidden/>
          </w:rPr>
          <w:t>13</w:t>
        </w:r>
        <w:r w:rsidR="00EC7D41">
          <w:rPr>
            <w:noProof/>
            <w:webHidden/>
          </w:rPr>
          <w:fldChar w:fldCharType="end"/>
        </w:r>
      </w:hyperlink>
    </w:p>
    <w:p w:rsidR="00EC7D41" w:rsidRDefault="005D5DA6">
      <w:pPr>
        <w:pStyle w:val="TOC2"/>
        <w:rPr>
          <w:rFonts w:asciiTheme="minorHAnsi" w:eastAsiaTheme="minorEastAsia" w:hAnsiTheme="minorHAnsi"/>
          <w:noProof/>
          <w:color w:val="auto"/>
          <w:sz w:val="22"/>
        </w:rPr>
      </w:pPr>
      <w:hyperlink w:anchor="_Toc337819181" w:history="1">
        <w:r w:rsidR="00EC7D41" w:rsidRPr="00506698">
          <w:rPr>
            <w:rStyle w:val="Hyperlink"/>
            <w:noProof/>
          </w:rPr>
          <w:t>3.3</w:t>
        </w:r>
        <w:r w:rsidR="00EC7D41">
          <w:rPr>
            <w:rFonts w:asciiTheme="minorHAnsi" w:eastAsiaTheme="minorEastAsia" w:hAnsiTheme="minorHAnsi"/>
            <w:noProof/>
            <w:color w:val="auto"/>
            <w:sz w:val="22"/>
          </w:rPr>
          <w:tab/>
        </w:r>
        <w:r w:rsidR="00EC7D41" w:rsidRPr="00506698">
          <w:rPr>
            <w:rStyle w:val="Hyperlink"/>
            <w:noProof/>
          </w:rPr>
          <w:t>Extending Transaction Constraints (Controlling Timing Delays)</w:t>
        </w:r>
        <w:r w:rsidR="00EC7D41">
          <w:rPr>
            <w:noProof/>
            <w:webHidden/>
          </w:rPr>
          <w:tab/>
        </w:r>
        <w:r w:rsidR="00EC7D41">
          <w:rPr>
            <w:noProof/>
            <w:webHidden/>
          </w:rPr>
          <w:fldChar w:fldCharType="begin"/>
        </w:r>
        <w:r w:rsidR="00EC7D41">
          <w:rPr>
            <w:noProof/>
            <w:webHidden/>
          </w:rPr>
          <w:instrText xml:space="preserve"> PAGEREF _Toc337819181 \h </w:instrText>
        </w:r>
        <w:r w:rsidR="00EC7D41">
          <w:rPr>
            <w:noProof/>
            <w:webHidden/>
          </w:rPr>
        </w:r>
        <w:r w:rsidR="00EC7D41">
          <w:rPr>
            <w:noProof/>
            <w:webHidden/>
          </w:rPr>
          <w:fldChar w:fldCharType="separate"/>
        </w:r>
        <w:r w:rsidR="006B177C">
          <w:rPr>
            <w:noProof/>
            <w:webHidden/>
          </w:rPr>
          <w:t>14</w:t>
        </w:r>
        <w:r w:rsidR="00EC7D41">
          <w:rPr>
            <w:noProof/>
            <w:webHidden/>
          </w:rPr>
          <w:fldChar w:fldCharType="end"/>
        </w:r>
      </w:hyperlink>
    </w:p>
    <w:p w:rsidR="00EC7D41" w:rsidRDefault="005D5DA6">
      <w:pPr>
        <w:pStyle w:val="TOC1"/>
        <w:rPr>
          <w:rFonts w:asciiTheme="minorHAnsi" w:eastAsiaTheme="minorEastAsia" w:hAnsiTheme="minorHAnsi"/>
          <w:noProof/>
          <w:color w:val="auto"/>
          <w:sz w:val="22"/>
        </w:rPr>
      </w:pPr>
      <w:hyperlink w:anchor="_Toc337819182" w:history="1">
        <w:r w:rsidR="00EC7D41" w:rsidRPr="00506698">
          <w:rPr>
            <w:rStyle w:val="Hyperlink"/>
            <w:noProof/>
          </w:rPr>
          <w:t>4</w:t>
        </w:r>
        <w:r w:rsidR="00EC7D41">
          <w:rPr>
            <w:rFonts w:asciiTheme="minorHAnsi" w:eastAsiaTheme="minorEastAsia" w:hAnsiTheme="minorHAnsi"/>
            <w:noProof/>
            <w:color w:val="auto"/>
            <w:sz w:val="22"/>
          </w:rPr>
          <w:tab/>
        </w:r>
        <w:r w:rsidR="00EC7D41" w:rsidRPr="00506698">
          <w:rPr>
            <w:rStyle w:val="Hyperlink"/>
            <w:noProof/>
          </w:rPr>
          <w:t>Agent Parameters</w:t>
        </w:r>
        <w:r w:rsidR="00EC7D41">
          <w:rPr>
            <w:noProof/>
            <w:webHidden/>
          </w:rPr>
          <w:tab/>
        </w:r>
        <w:r w:rsidR="00EC7D41">
          <w:rPr>
            <w:noProof/>
            <w:webHidden/>
          </w:rPr>
          <w:fldChar w:fldCharType="begin"/>
        </w:r>
        <w:r w:rsidR="00EC7D41">
          <w:rPr>
            <w:noProof/>
            <w:webHidden/>
          </w:rPr>
          <w:instrText xml:space="preserve"> PAGEREF _Toc337819182 \h </w:instrText>
        </w:r>
        <w:r w:rsidR="00EC7D41">
          <w:rPr>
            <w:noProof/>
            <w:webHidden/>
          </w:rPr>
        </w:r>
        <w:r w:rsidR="00EC7D41">
          <w:rPr>
            <w:noProof/>
            <w:webHidden/>
          </w:rPr>
          <w:fldChar w:fldCharType="separate"/>
        </w:r>
        <w:r w:rsidR="006B177C">
          <w:rPr>
            <w:b/>
            <w:bCs/>
            <w:noProof/>
            <w:webHidden/>
          </w:rPr>
          <w:t>Error! Bookmark not defined.</w:t>
        </w:r>
        <w:r w:rsidR="00EC7D41">
          <w:rPr>
            <w:noProof/>
            <w:webHidden/>
          </w:rPr>
          <w:fldChar w:fldCharType="end"/>
        </w:r>
      </w:hyperlink>
    </w:p>
    <w:p w:rsidR="00EC7D41" w:rsidRDefault="005D5DA6">
      <w:pPr>
        <w:pStyle w:val="TOC1"/>
        <w:rPr>
          <w:rFonts w:asciiTheme="minorHAnsi" w:eastAsiaTheme="minorEastAsia" w:hAnsiTheme="minorHAnsi"/>
          <w:noProof/>
          <w:color w:val="auto"/>
          <w:sz w:val="22"/>
        </w:rPr>
      </w:pPr>
      <w:hyperlink w:anchor="_Toc337819183" w:history="1">
        <w:r w:rsidR="00EC7D41" w:rsidRPr="00506698">
          <w:rPr>
            <w:rStyle w:val="Hyperlink"/>
            <w:noProof/>
          </w:rPr>
          <w:t>5</w:t>
        </w:r>
        <w:r w:rsidR="00EC7D41">
          <w:rPr>
            <w:rFonts w:asciiTheme="minorHAnsi" w:eastAsiaTheme="minorEastAsia" w:hAnsiTheme="minorHAnsi"/>
            <w:noProof/>
            <w:color w:val="auto"/>
            <w:sz w:val="22"/>
          </w:rPr>
          <w:tab/>
        </w:r>
        <w:r w:rsidR="00EC7D41" w:rsidRPr="00506698">
          <w:rPr>
            <w:rStyle w:val="Hyperlink"/>
            <w:noProof/>
          </w:rPr>
          <w:t>Agent Interface</w:t>
        </w:r>
        <w:r w:rsidR="00EC7D41">
          <w:rPr>
            <w:noProof/>
            <w:webHidden/>
          </w:rPr>
          <w:tab/>
        </w:r>
        <w:r w:rsidR="00EC7D41">
          <w:rPr>
            <w:noProof/>
            <w:webHidden/>
          </w:rPr>
          <w:fldChar w:fldCharType="begin"/>
        </w:r>
        <w:r w:rsidR="00EC7D41">
          <w:rPr>
            <w:noProof/>
            <w:webHidden/>
          </w:rPr>
          <w:instrText xml:space="preserve"> PAGEREF _Toc337819183 \h </w:instrText>
        </w:r>
        <w:r w:rsidR="00EC7D41">
          <w:rPr>
            <w:noProof/>
            <w:webHidden/>
          </w:rPr>
        </w:r>
        <w:r w:rsidR="00EC7D41">
          <w:rPr>
            <w:noProof/>
            <w:webHidden/>
          </w:rPr>
          <w:fldChar w:fldCharType="separate"/>
        </w:r>
        <w:r w:rsidR="006B177C">
          <w:rPr>
            <w:b/>
            <w:bCs/>
            <w:noProof/>
            <w:webHidden/>
          </w:rPr>
          <w:t>Error! Bookmark not defined.</w:t>
        </w:r>
        <w:r w:rsidR="00EC7D41">
          <w:rPr>
            <w:noProof/>
            <w:webHidden/>
          </w:rPr>
          <w:fldChar w:fldCharType="end"/>
        </w:r>
      </w:hyperlink>
    </w:p>
    <w:p w:rsidR="00EC7D41" w:rsidRDefault="005D5DA6">
      <w:pPr>
        <w:pStyle w:val="TOC2"/>
        <w:rPr>
          <w:rFonts w:asciiTheme="minorHAnsi" w:eastAsiaTheme="minorEastAsia" w:hAnsiTheme="minorHAnsi"/>
          <w:noProof/>
          <w:color w:val="auto"/>
          <w:sz w:val="22"/>
        </w:rPr>
      </w:pPr>
      <w:hyperlink w:anchor="_Toc337819184" w:history="1">
        <w:r w:rsidR="00EC7D41" w:rsidRPr="00506698">
          <w:rPr>
            <w:rStyle w:val="Hyperlink"/>
            <w:noProof/>
          </w:rPr>
          <w:t>5.1</w:t>
        </w:r>
        <w:r w:rsidR="00EC7D41">
          <w:rPr>
            <w:rFonts w:asciiTheme="minorHAnsi" w:eastAsiaTheme="minorEastAsia" w:hAnsiTheme="minorHAnsi"/>
            <w:noProof/>
            <w:color w:val="auto"/>
            <w:sz w:val="22"/>
          </w:rPr>
          <w:tab/>
        </w:r>
        <w:r w:rsidR="00EC7D41" w:rsidRPr="00506698">
          <w:rPr>
            <w:rStyle w:val="Hyperlink"/>
            <w:noProof/>
          </w:rPr>
          <w:t>PowerGatingIF signals</w:t>
        </w:r>
        <w:r w:rsidR="00EC7D41">
          <w:rPr>
            <w:noProof/>
            <w:webHidden/>
          </w:rPr>
          <w:tab/>
        </w:r>
        <w:r w:rsidR="00EC7D41">
          <w:rPr>
            <w:noProof/>
            <w:webHidden/>
          </w:rPr>
          <w:fldChar w:fldCharType="begin"/>
        </w:r>
        <w:r w:rsidR="00EC7D41">
          <w:rPr>
            <w:noProof/>
            <w:webHidden/>
          </w:rPr>
          <w:instrText xml:space="preserve"> PAGEREF _Toc337819184 \h </w:instrText>
        </w:r>
        <w:r w:rsidR="00EC7D41">
          <w:rPr>
            <w:noProof/>
            <w:webHidden/>
          </w:rPr>
        </w:r>
        <w:r w:rsidR="00EC7D41">
          <w:rPr>
            <w:noProof/>
            <w:webHidden/>
          </w:rPr>
          <w:fldChar w:fldCharType="separate"/>
        </w:r>
        <w:r w:rsidR="006B177C">
          <w:rPr>
            <w:b/>
            <w:bCs/>
            <w:noProof/>
            <w:webHidden/>
          </w:rPr>
          <w:t>Error! Bookmark not defined.</w:t>
        </w:r>
        <w:r w:rsidR="00EC7D41">
          <w:rPr>
            <w:noProof/>
            <w:webHidden/>
          </w:rPr>
          <w:fldChar w:fldCharType="end"/>
        </w:r>
      </w:hyperlink>
    </w:p>
    <w:p w:rsidR="006D6A8B" w:rsidRPr="001D0342" w:rsidRDefault="00FE3950" w:rsidP="00C322ED">
      <w:pPr>
        <w:pStyle w:val="BodyText"/>
        <w:jc w:val="both"/>
      </w:pPr>
      <w:r>
        <w:rPr>
          <w:rFonts w:ascii="Neo Sans Intel" w:hAnsi="Neo Sans Intel"/>
          <w:b/>
          <w:color w:val="0860A8"/>
          <w:sz w:val="20"/>
          <w:szCs w:val="22"/>
        </w:rPr>
        <w:fldChar w:fldCharType="end"/>
      </w:r>
      <w:r w:rsidR="006D6A8B" w:rsidRPr="00596064">
        <w:br w:type="page"/>
      </w:r>
    </w:p>
    <w:p w:rsidR="00DA5D9E" w:rsidRPr="00596064" w:rsidRDefault="00DA5D9E" w:rsidP="00DA5D9E">
      <w:pPr>
        <w:pStyle w:val="Heading1"/>
        <w:jc w:val="both"/>
      </w:pPr>
      <w:bookmarkStart w:id="6" w:name="_Ref225206445"/>
      <w:bookmarkStart w:id="7" w:name="_Toc336564556"/>
      <w:bookmarkStart w:id="8" w:name="_Toc337819169"/>
      <w:bookmarkStart w:id="9" w:name="_Toc323216614"/>
      <w:r w:rsidRPr="00596064">
        <w:lastRenderedPageBreak/>
        <w:t>Getting Started</w:t>
      </w:r>
      <w:bookmarkEnd w:id="6"/>
      <w:bookmarkEnd w:id="7"/>
      <w:bookmarkEnd w:id="8"/>
    </w:p>
    <w:p w:rsidR="00DA5D9E" w:rsidRPr="00BA7163" w:rsidRDefault="00DA5D9E" w:rsidP="00DA5D9E">
      <w:pPr>
        <w:pStyle w:val="Gaps"/>
        <w:jc w:val="both"/>
        <w:rPr>
          <w:color w:val="auto"/>
        </w:rPr>
      </w:pPr>
      <w:r w:rsidRPr="00BA7163">
        <w:rPr>
          <w:color w:val="auto"/>
        </w:rPr>
        <w:t>Here is a guide to getting started quickly explained in the following sub-sections:</w:t>
      </w:r>
    </w:p>
    <w:p w:rsidR="00DA5D9E" w:rsidRPr="00BA7163" w:rsidRDefault="00DA5D9E" w:rsidP="00DA5D9E">
      <w:pPr>
        <w:pStyle w:val="Gaps"/>
        <w:jc w:val="both"/>
        <w:rPr>
          <w:color w:val="auto"/>
        </w:rPr>
      </w:pPr>
      <w:r w:rsidRPr="00BA7163">
        <w:rPr>
          <w:color w:val="auto"/>
        </w:rPr>
        <w:t>See the next section for more detailed instructions</w:t>
      </w:r>
    </w:p>
    <w:p w:rsidR="00DA5D9E" w:rsidRDefault="00DA5D9E" w:rsidP="00DA5D9E">
      <w:pPr>
        <w:pStyle w:val="ListBullet"/>
        <w:jc w:val="both"/>
      </w:pPr>
      <w:r w:rsidRPr="008205DE">
        <w:t>Installing for the First Time</w:t>
      </w:r>
    </w:p>
    <w:p w:rsidR="00DA5D9E" w:rsidRDefault="00DA5D9E" w:rsidP="00DA5D9E">
      <w:pPr>
        <w:pStyle w:val="ListBullet"/>
        <w:numPr>
          <w:ilvl w:val="0"/>
          <w:numId w:val="0"/>
        </w:numPr>
        <w:ind w:left="360"/>
        <w:jc w:val="both"/>
      </w:pPr>
    </w:p>
    <w:p w:rsidR="00DA5D9E" w:rsidRPr="008205DE" w:rsidRDefault="00DA5D9E" w:rsidP="00DA5D9E">
      <w:pPr>
        <w:pStyle w:val="ListBullet"/>
        <w:numPr>
          <w:ilvl w:val="0"/>
          <w:numId w:val="0"/>
        </w:numPr>
        <w:ind w:left="360"/>
        <w:jc w:val="both"/>
      </w:pPr>
    </w:p>
    <w:p w:rsidR="00DA5D9E" w:rsidRDefault="00DA5D9E" w:rsidP="00DA5D9E">
      <w:pPr>
        <w:pStyle w:val="ListBullet"/>
        <w:jc w:val="both"/>
      </w:pPr>
      <w:r w:rsidRPr="008205DE">
        <w:t>Running a Standalone Demo</w:t>
      </w:r>
    </w:p>
    <w:p w:rsidR="00DA5D9E" w:rsidRDefault="00DA5D9E" w:rsidP="00DA5D9E">
      <w:pPr>
        <w:pStyle w:val="ListBullet"/>
        <w:numPr>
          <w:ilvl w:val="0"/>
          <w:numId w:val="0"/>
        </w:numPr>
        <w:ind w:left="360"/>
        <w:jc w:val="both"/>
        <w:rPr>
          <w:rFonts w:ascii="Courier New" w:hAnsi="Courier New" w:cs="Courier New"/>
        </w:rPr>
      </w:pPr>
      <w:r>
        <w:rPr>
          <w:rFonts w:ascii="Courier New" w:hAnsi="Courier New" w:cs="Courier New"/>
        </w:rPr>
        <w:t xml:space="preserve">Example: </w:t>
      </w:r>
    </w:p>
    <w:p w:rsidR="00376A09" w:rsidRDefault="00376A09" w:rsidP="00DA5D9E">
      <w:pPr>
        <w:pStyle w:val="ListBullet"/>
        <w:numPr>
          <w:ilvl w:val="0"/>
          <w:numId w:val="0"/>
        </w:numPr>
        <w:ind w:left="360"/>
        <w:jc w:val="both"/>
        <w:rPr>
          <w:rFonts w:ascii="Courier New" w:hAnsi="Courier New" w:cs="Courier New"/>
        </w:rPr>
      </w:pPr>
      <w:r>
        <w:rPr>
          <w:rFonts w:ascii="Courier New" w:hAnsi="Courier New" w:cs="Courier New"/>
        </w:rPr>
        <w:t>Cd into Chassis_PowerGatingVC and setenv MODEL_ROOT $cwd</w:t>
      </w:r>
    </w:p>
    <w:p w:rsidR="00376A09" w:rsidRDefault="00376A09" w:rsidP="00DA5D9E">
      <w:pPr>
        <w:pStyle w:val="ListBullet"/>
        <w:numPr>
          <w:ilvl w:val="0"/>
          <w:numId w:val="0"/>
        </w:numPr>
        <w:ind w:left="360"/>
        <w:jc w:val="both"/>
        <w:rPr>
          <w:rFonts w:ascii="Courier New" w:hAnsi="Courier New" w:cs="Courier New"/>
        </w:rPr>
      </w:pPr>
      <w:r>
        <w:rPr>
          <w:rFonts w:ascii="Courier New" w:hAnsi="Courier New" w:cs="Courier New"/>
        </w:rPr>
        <w:t>source ace/ace.env</w:t>
      </w:r>
    </w:p>
    <w:p w:rsidR="00DA5D9E" w:rsidRDefault="008C6A2E" w:rsidP="00DA5D9E">
      <w:pPr>
        <w:pStyle w:val="ListBullet"/>
        <w:numPr>
          <w:ilvl w:val="0"/>
          <w:numId w:val="0"/>
        </w:numPr>
        <w:ind w:left="360"/>
        <w:jc w:val="both"/>
        <w:rPr>
          <w:rFonts w:ascii="Courier New" w:hAnsi="Courier New" w:cs="Courier New"/>
        </w:rPr>
      </w:pPr>
      <w:r>
        <w:rPr>
          <w:rFonts w:ascii="Courier New" w:hAnsi="Courier New" w:cs="Courier New"/>
        </w:rPr>
        <w:t>To complile</w:t>
      </w:r>
      <w:r w:rsidR="00F733B0">
        <w:rPr>
          <w:rFonts w:ascii="Courier New" w:hAnsi="Courier New" w:cs="Courier New"/>
        </w:rPr>
        <w:t xml:space="preserve"> and elaborate</w:t>
      </w:r>
      <w:r>
        <w:rPr>
          <w:rFonts w:ascii="Courier New" w:hAnsi="Courier New" w:cs="Courier New"/>
        </w:rPr>
        <w:t xml:space="preserve">: </w:t>
      </w:r>
      <w:r w:rsidR="00376A09">
        <w:rPr>
          <w:rFonts w:ascii="Courier New" w:hAnsi="Courier New" w:cs="Courier New"/>
        </w:rPr>
        <w:t>ace -c</w:t>
      </w:r>
    </w:p>
    <w:p w:rsidR="00DA5D9E" w:rsidRDefault="00DA5D9E" w:rsidP="00DA5D9E">
      <w:pPr>
        <w:pStyle w:val="ListBullet"/>
        <w:numPr>
          <w:ilvl w:val="0"/>
          <w:numId w:val="0"/>
        </w:numPr>
        <w:ind w:left="360"/>
        <w:jc w:val="both"/>
        <w:rPr>
          <w:rFonts w:ascii="Courier New" w:hAnsi="Courier New" w:cs="Courier New"/>
        </w:rPr>
      </w:pPr>
      <w:r>
        <w:rPr>
          <w:rFonts w:ascii="Courier New" w:hAnsi="Courier New" w:cs="Courier New"/>
        </w:rPr>
        <w:t xml:space="preserve">To run </w:t>
      </w:r>
      <w:r w:rsidR="00376A09">
        <w:rPr>
          <w:rFonts w:ascii="Courier New" w:hAnsi="Courier New" w:cs="Courier New"/>
        </w:rPr>
        <w:t>a</w:t>
      </w:r>
      <w:r>
        <w:rPr>
          <w:rFonts w:ascii="Courier New" w:hAnsi="Courier New" w:cs="Courier New"/>
        </w:rPr>
        <w:t xml:space="preserve"> test : </w:t>
      </w:r>
      <w:r w:rsidR="00376A09">
        <w:rPr>
          <w:rFonts w:ascii="Courier New" w:hAnsi="Courier New" w:cs="Courier New"/>
        </w:rPr>
        <w:t>ace –x –t &lt;test_name&gt;</w:t>
      </w:r>
    </w:p>
    <w:p w:rsidR="00376A09" w:rsidRDefault="00376A09" w:rsidP="00DA5D9E">
      <w:pPr>
        <w:pStyle w:val="ListBullet"/>
        <w:numPr>
          <w:ilvl w:val="0"/>
          <w:numId w:val="0"/>
        </w:numPr>
        <w:ind w:left="360"/>
        <w:jc w:val="both"/>
        <w:rPr>
          <w:rFonts w:ascii="Courier New" w:hAnsi="Courier New" w:cs="Courier New"/>
        </w:rPr>
      </w:pPr>
      <w:r>
        <w:rPr>
          <w:rFonts w:ascii="Courier New" w:hAnsi="Courier New" w:cs="Courier New"/>
        </w:rPr>
        <w:t xml:space="preserve">Note tests can be found in test directory: </w:t>
      </w:r>
      <w:r w:rsidRPr="00376A09">
        <w:rPr>
          <w:rFonts w:ascii="Courier New" w:hAnsi="Courier New" w:cs="Courier New"/>
        </w:rPr>
        <w:t>verif/tb/test</w:t>
      </w:r>
    </w:p>
    <w:p w:rsidR="00DA5D9E" w:rsidRPr="00D861CC" w:rsidRDefault="00DA5D9E" w:rsidP="00DA5D9E">
      <w:pPr>
        <w:pStyle w:val="ListBullet"/>
        <w:numPr>
          <w:ilvl w:val="0"/>
          <w:numId w:val="0"/>
        </w:numPr>
        <w:ind w:left="360"/>
        <w:jc w:val="both"/>
        <w:rPr>
          <w:rFonts w:ascii="Courier New" w:hAnsi="Courier New" w:cs="Courier New"/>
        </w:rPr>
      </w:pPr>
    </w:p>
    <w:p w:rsidR="007C31A0" w:rsidRPr="00596064" w:rsidRDefault="007C31A0" w:rsidP="007C31A0">
      <w:pPr>
        <w:pStyle w:val="Heading1"/>
      </w:pPr>
      <w:bookmarkStart w:id="10" w:name="_Toc337819170"/>
      <w:r w:rsidRPr="00596064">
        <w:t>Setting Up a Testbench Environment</w:t>
      </w:r>
      <w:bookmarkEnd w:id="9"/>
      <w:bookmarkEnd w:id="10"/>
    </w:p>
    <w:p w:rsidR="007C31A0" w:rsidRDefault="007C31A0" w:rsidP="007C31A0">
      <w:pPr>
        <w:pStyle w:val="BodyText"/>
      </w:pPr>
      <w:r w:rsidRPr="00596064">
        <w:t xml:space="preserve">This section describes how to setup and configure OVM envirnonments for this </w:t>
      </w:r>
      <w:r>
        <w:t>Agent</w:t>
      </w:r>
      <w:r w:rsidRPr="00596064">
        <w:t xml:space="preserve">s. The previous section explained </w:t>
      </w:r>
      <w:r>
        <w:t>Agent package</w:t>
      </w:r>
      <w:r w:rsidRPr="00596064">
        <w:t xml:space="preserve"> installation, prerequisite tools, and example </w:t>
      </w:r>
      <w:r>
        <w:t>Testbench</w:t>
      </w:r>
      <w:r w:rsidRPr="00596064">
        <w:t xml:space="preserve">es. </w:t>
      </w:r>
    </w:p>
    <w:p w:rsidR="007C31A0" w:rsidRPr="00596064" w:rsidRDefault="007C31A0" w:rsidP="007C31A0">
      <w:pPr>
        <w:pStyle w:val="BodyText"/>
      </w:pPr>
      <w:r w:rsidRPr="00596064">
        <w:t>Refer to each item mentioned below:</w:t>
      </w:r>
    </w:p>
    <w:p w:rsidR="007C31A0" w:rsidRPr="0083392F" w:rsidRDefault="007C31A0" w:rsidP="007C31A0">
      <w:pPr>
        <w:pStyle w:val="ListBullet"/>
      </w:pPr>
      <w:r w:rsidRPr="0083392F">
        <w:t xml:space="preserve">Connecting </w:t>
      </w:r>
      <w:r>
        <w:t>Agents in</w:t>
      </w:r>
      <w:r w:rsidRPr="0083392F">
        <w:t xml:space="preserve"> the Testbench</w:t>
      </w:r>
    </w:p>
    <w:p w:rsidR="007C31A0" w:rsidRPr="0083392F" w:rsidRDefault="007C31A0" w:rsidP="007C31A0">
      <w:pPr>
        <w:pStyle w:val="ListBullet"/>
      </w:pPr>
      <w:r w:rsidRPr="0083392F">
        <w:t>Naming and Instantiating Testbench Components</w:t>
      </w:r>
    </w:p>
    <w:p w:rsidR="007C31A0" w:rsidRDefault="007C31A0" w:rsidP="007C31A0">
      <w:pPr>
        <w:pStyle w:val="ListBullet"/>
      </w:pPr>
      <w:r w:rsidRPr="0083392F">
        <w:t>Extending the Testbench for Test Execution</w:t>
      </w:r>
    </w:p>
    <w:p w:rsidR="007C31A0" w:rsidRDefault="007C31A0" w:rsidP="007C31A0">
      <w:pPr>
        <w:pStyle w:val="ListBullet"/>
      </w:pPr>
      <w:r>
        <w:t>Steps to compile and run test</w:t>
      </w:r>
    </w:p>
    <w:p w:rsidR="007B0235" w:rsidRDefault="007B0235" w:rsidP="008B38E8">
      <w:pPr>
        <w:pStyle w:val="Heading2"/>
      </w:pPr>
      <w:bookmarkStart w:id="11" w:name="_Toc337819172"/>
      <w:r>
        <w:t>Parameterized vs non-parameterized interfaces</w:t>
      </w:r>
    </w:p>
    <w:p w:rsidR="007B0235" w:rsidRDefault="007B0235" w:rsidP="007B0235">
      <w:pPr>
        <w:pStyle w:val="BodyText"/>
      </w:pPr>
      <w:r>
        <w:t>The PowerGatingIF is a parameterized interface which cannot be stitiched using the collage. Therefore IPs were asked not to expose the PowerGatingIF to the SOC and make all the connections internally as follows.</w:t>
      </w:r>
      <w:r w:rsidR="00FD79DB">
        <w:t xml:space="preserve"> See next section for example.</w:t>
      </w:r>
    </w:p>
    <w:p w:rsidR="007B0235" w:rsidRDefault="007B0235" w:rsidP="007B0235">
      <w:pPr>
        <w:pStyle w:val="BodyText"/>
      </w:pPr>
      <w:r>
        <w:t>Users can now choose to instantiate a set of non-parameterized interface which are corekit/collage-compliant. This way the interface can be part of the IP’s TI and SOC will connect these interfaces to the design using collage flows. See section called ”Non-parameterized Interface” . With these interfaces the IP’s TI will look something like this…</w:t>
      </w:r>
    </w:p>
    <w:p w:rsidR="007B0235" w:rsidRPr="00721598" w:rsidRDefault="007B0235" w:rsidP="007B023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
        </w:rPr>
      </w:pPr>
      <w:r w:rsidRPr="00AF353E">
        <w:rPr>
          <w:rFonts w:ascii="Courier New" w:hAnsi="Courier New" w:cs="Courier New"/>
          <w:szCs w:val="20"/>
          <w:lang w:val="en"/>
        </w:rPr>
        <w:t xml:space="preserve">      module ip_ti(</w:t>
      </w:r>
      <w:r w:rsidRPr="00B852F0">
        <w:rPr>
          <w:rFonts w:ascii="Courier New" w:hAnsi="Courier New" w:cs="Courier New"/>
          <w:lang w:val="en"/>
        </w:rPr>
        <w:t xml:space="preserve">PowerGatingSIPIF pg_if, </w:t>
      </w:r>
      <w:r w:rsidRPr="00AF353E">
        <w:rPr>
          <w:rFonts w:ascii="Courier New" w:hAnsi="Courier New" w:cs="Courier New"/>
          <w:szCs w:val="20"/>
          <w:lang w:val="en"/>
        </w:rPr>
        <w:t xml:space="preserve">iosf_sb_intf iosf_sb_if, );  </w:t>
      </w:r>
    </w:p>
    <w:p w:rsidR="007B0235" w:rsidRPr="00AF353E" w:rsidRDefault="007B0235" w:rsidP="007B023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
        </w:rPr>
      </w:pPr>
      <w:r w:rsidRPr="00AF353E">
        <w:rPr>
          <w:rFonts w:ascii="Courier New" w:hAnsi="Courier New" w:cs="Courier New"/>
          <w:szCs w:val="20"/>
          <w:lang w:val="en"/>
        </w:rPr>
        <w:t xml:space="preserve">            PowerGatingSIPIF pg_if;</w:t>
      </w:r>
    </w:p>
    <w:p w:rsidR="007B0235" w:rsidRPr="00AF353E" w:rsidRDefault="007B0235" w:rsidP="007B023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
        </w:rPr>
      </w:pPr>
      <w:r w:rsidRPr="00AF353E">
        <w:rPr>
          <w:rFonts w:ascii="Courier New" w:hAnsi="Courier New" w:cs="Courier New"/>
          <w:szCs w:val="20"/>
          <w:lang w:val="en"/>
        </w:rPr>
        <w:t xml:space="preserve">            PowerGatingSIPTI pg_ti(pg_if);</w:t>
      </w:r>
    </w:p>
    <w:p w:rsidR="007B0235" w:rsidRPr="00AF353E" w:rsidRDefault="007B0235" w:rsidP="007B023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
        </w:rPr>
      </w:pPr>
      <w:r w:rsidRPr="00AF353E">
        <w:rPr>
          <w:rFonts w:ascii="Courier New" w:hAnsi="Courier New" w:cs="Courier New"/>
          <w:szCs w:val="20"/>
          <w:lang w:val="en"/>
        </w:rPr>
        <w:t xml:space="preserve">      endmodule</w:t>
      </w:r>
    </w:p>
    <w:p w:rsidR="00FD79DB" w:rsidRDefault="00FD79DB" w:rsidP="00FD79DB">
      <w:pPr>
        <w:pStyle w:val="BodyText"/>
      </w:pPr>
      <w:r>
        <w:t>NOTE: This flow has not been validated by the Chassis Sandbox team yet. Once it is validated, IPs can make use of this interface.</w:t>
      </w:r>
    </w:p>
    <w:p w:rsidR="009E6763" w:rsidRPr="0034619C" w:rsidRDefault="007B0235" w:rsidP="00FD79DB">
      <w:pPr>
        <w:pStyle w:val="BodyText"/>
      </w:pPr>
      <w:r>
        <w:t xml:space="preserve">IMPORTANT NOTE: </w:t>
      </w:r>
      <w:r w:rsidR="009E6763">
        <w:t>If you are integrating the VC for the first time, then use the non-parameterized interface and TI.</w:t>
      </w:r>
    </w:p>
    <w:p w:rsidR="00236914" w:rsidRPr="00236914" w:rsidRDefault="007C31A0" w:rsidP="007B0235">
      <w:pPr>
        <w:pStyle w:val="Heading3"/>
      </w:pPr>
      <w:r w:rsidRPr="00596064">
        <w:t xml:space="preserve">Connecting </w:t>
      </w:r>
      <w:r>
        <w:t>Agents in the Testbench</w:t>
      </w:r>
      <w:bookmarkEnd w:id="11"/>
      <w:r w:rsidR="00236914">
        <w:t>/Test-island</w:t>
      </w:r>
      <w:r w:rsidR="00613DD1">
        <w:t xml:space="preserve"> with parameterized interface</w:t>
      </w:r>
      <w:r w:rsidR="00E705EF">
        <w:t xml:space="preserve"> PowerGatingIF</w:t>
      </w:r>
    </w:p>
    <w:p w:rsidR="00D839EC" w:rsidRDefault="00CD5826" w:rsidP="00CD5826">
      <w:pPr>
        <w:pStyle w:val="Gaps"/>
        <w:jc w:val="both"/>
        <w:rPr>
          <w:color w:val="auto"/>
        </w:rPr>
      </w:pPr>
      <w:r w:rsidRPr="00AA1F27">
        <w:rPr>
          <w:color w:val="auto"/>
        </w:rPr>
        <w:t>Shown below is an example of the test island/test-bench file.</w:t>
      </w:r>
    </w:p>
    <w:p w:rsidR="003E529F" w:rsidRPr="00DC1ACD" w:rsidRDefault="003E529F" w:rsidP="003E529F">
      <w:pPr>
        <w:spacing w:before="100" w:beforeAutospacing="1" w:after="100" w:afterAutospacing="1"/>
        <w:rPr>
          <w:rFonts w:ascii="Verdana" w:hAnsi="Verdana"/>
          <w:lang w:val="en"/>
        </w:rPr>
      </w:pPr>
      <w:r w:rsidRPr="00DC1ACD">
        <w:rPr>
          <w:rFonts w:ascii="Verdana" w:hAnsi="Verdana"/>
          <w:lang w:val="en"/>
        </w:rPr>
        <w:t xml:space="preserve">The power gating </w:t>
      </w:r>
      <w:r w:rsidR="00AC5F68">
        <w:rPr>
          <w:rFonts w:ascii="Verdana" w:hAnsi="Verdana"/>
          <w:lang w:val="en"/>
        </w:rPr>
        <w:t xml:space="preserve">VC </w:t>
      </w:r>
      <w:r w:rsidRPr="00DC1ACD">
        <w:rPr>
          <w:rFonts w:ascii="Verdana" w:hAnsi="Verdana"/>
          <w:lang w:val="en"/>
        </w:rPr>
        <w:t xml:space="preserve">need to be in passive mode at SOC. Therefore </w:t>
      </w:r>
      <w:r w:rsidR="00313664">
        <w:rPr>
          <w:rFonts w:ascii="Verdana" w:hAnsi="Verdana"/>
          <w:lang w:val="en"/>
        </w:rPr>
        <w:t>it</w:t>
      </w:r>
      <w:r w:rsidRPr="00DC1ACD">
        <w:rPr>
          <w:rFonts w:ascii="Verdana" w:hAnsi="Verdana"/>
          <w:lang w:val="en"/>
        </w:rPr>
        <w:t xml:space="preserve"> need to be instantiated in the IP’s TI. Bu</w:t>
      </w:r>
      <w:r w:rsidR="00313664" w:rsidRPr="00313664">
        <w:rPr>
          <w:rFonts w:ascii="Verdana" w:hAnsi="Verdana"/>
          <w:lang w:val="en"/>
        </w:rPr>
        <w:t xml:space="preserve">t the </w:t>
      </w:r>
      <w:r w:rsidR="00E705EF">
        <w:rPr>
          <w:rFonts w:ascii="Verdana" w:hAnsi="Verdana"/>
          <w:lang w:val="en"/>
        </w:rPr>
        <w:t xml:space="preserve">PowerGatingIF </w:t>
      </w:r>
      <w:r w:rsidRPr="00DC1ACD">
        <w:rPr>
          <w:rFonts w:ascii="Verdana" w:hAnsi="Verdana"/>
          <w:b/>
          <w:bCs/>
          <w:lang w:val="en"/>
        </w:rPr>
        <w:t>do</w:t>
      </w:r>
      <w:r w:rsidR="009523A1">
        <w:rPr>
          <w:rFonts w:ascii="Verdana" w:hAnsi="Verdana"/>
          <w:b/>
          <w:bCs/>
          <w:lang w:val="en"/>
        </w:rPr>
        <w:t>es</w:t>
      </w:r>
      <w:r w:rsidRPr="00DC1ACD">
        <w:rPr>
          <w:rFonts w:ascii="Verdana" w:hAnsi="Verdana"/>
          <w:b/>
          <w:bCs/>
          <w:lang w:val="en"/>
        </w:rPr>
        <w:t xml:space="preserve"> not support TB automation flow</w:t>
      </w:r>
      <w:r w:rsidRPr="00DC1ACD">
        <w:rPr>
          <w:rFonts w:ascii="Verdana" w:hAnsi="Verdana"/>
          <w:lang w:val="en"/>
        </w:rPr>
        <w:t xml:space="preserve">. So please follow the guidelines below while integrating these collaterals. </w:t>
      </w:r>
    </w:p>
    <w:p w:rsidR="003E529F" w:rsidRPr="00DC1ACD" w:rsidRDefault="003E529F" w:rsidP="003E529F">
      <w:pPr>
        <w:spacing w:before="100" w:beforeAutospacing="1" w:after="100" w:afterAutospacing="1"/>
        <w:rPr>
          <w:rFonts w:ascii="Verdana" w:hAnsi="Verdana"/>
          <w:lang w:val="en"/>
        </w:rPr>
      </w:pPr>
      <w:r w:rsidRPr="00DC1ACD">
        <w:rPr>
          <w:rFonts w:ascii="Verdana" w:hAnsi="Verdana"/>
          <w:lang w:val="en"/>
        </w:rPr>
        <w:t xml:space="preserve">IPs that have only one instance at SOC level (most IPs fall under this category) are required to instantiate the VCs in their TI and make the connections to the interface internally inside the TI using `defines. Please note that the assign statements need to done with care. Otherwise, it could cause checker/coverage to be disabled or SOC integration issues. Example: </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module ip_ti(iosf_sb_intf iosf_sb_if);  </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PowerGatingIF pg_if;</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CCAgentTI pg_ti(pg_if);</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generate if(IS_ACTIVE)</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assign pg_if.ip_pmc_pg_req_b = `IP_TOP.abc_pmc_pg_req_b;</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assign `IP_TOP.pmc_abc_pg_ack_b = pg_if.pmc_ip_pg_ack_b;</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generate if(!IS_ACTIVE)</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assign pg_if.ip_pmc_pg_req_b = `IP_TOP.abc_pmc_pg_req_b;</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assign pg_if.pmc_ip_pg_ack_b = `IP_TOP.pmc_abc_pg_ack_b;</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endmodule</w:t>
      </w:r>
    </w:p>
    <w:p w:rsidR="003E529F" w:rsidRPr="00DC1ACD" w:rsidRDefault="003E529F" w:rsidP="003E529F">
      <w:pPr>
        <w:spacing w:before="100" w:beforeAutospacing="1" w:after="100" w:afterAutospacing="1"/>
        <w:rPr>
          <w:rFonts w:ascii="Verdana" w:hAnsi="Verdana"/>
          <w:lang w:val="en"/>
        </w:rPr>
      </w:pPr>
      <w:r w:rsidRPr="00DC1ACD">
        <w:rPr>
          <w:rFonts w:ascii="Verdana" w:hAnsi="Verdana"/>
          <w:lang w:val="en"/>
        </w:rPr>
        <w:t xml:space="preserve">IPs that are instantiated multiple times at FC (like PXP) are required to make the power gating interface ports to the TI and SOC will make the connections. Example: </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module ip_ti(PowerGatingIF pg_if, iosf_sb_intf iosf_sb_if); </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CCAgentTI pg_ti(pg_if);</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ccu_ti ccu_ti(ccu_if);</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w:t>
      </w:r>
    </w:p>
    <w:p w:rsidR="003E529F" w:rsidRPr="00DC1ACD" w:rsidRDefault="003E529F" w:rsidP="00DC1AC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DC1ACD">
        <w:rPr>
          <w:rFonts w:ascii="Courier New" w:hAnsi="Courier New" w:cs="Courier New"/>
          <w:sz w:val="16"/>
          <w:szCs w:val="20"/>
          <w:lang w:val="en"/>
        </w:rPr>
        <w:t xml:space="preserve">      endmodule</w:t>
      </w:r>
    </w:p>
    <w:p w:rsidR="003E529F" w:rsidRPr="00DC1ACD" w:rsidRDefault="003E529F" w:rsidP="00DC1ACD">
      <w:pPr>
        <w:pStyle w:val="BodyText"/>
        <w:shd w:val="clear" w:color="auto" w:fill="DBE5F1" w:themeFill="accent1" w:themeFillTint="33"/>
        <w:tabs>
          <w:tab w:val="left" w:pos="90"/>
        </w:tabs>
        <w:rPr>
          <w:sz w:val="14"/>
        </w:rPr>
      </w:pPr>
    </w:p>
    <w:p w:rsidR="00236914" w:rsidRPr="00AA1F27" w:rsidRDefault="00236914" w:rsidP="00CD5826">
      <w:pPr>
        <w:pStyle w:val="Gaps"/>
        <w:jc w:val="both"/>
        <w:rPr>
          <w:color w:val="auto"/>
        </w:rPr>
      </w:pPr>
    </w:p>
    <w:p w:rsidR="00B137B6" w:rsidRPr="00236914" w:rsidRDefault="00B137B6" w:rsidP="00B137B6">
      <w:pPr>
        <w:pStyle w:val="Gaps"/>
        <w:jc w:val="both"/>
        <w:rPr>
          <w:color w:val="auto"/>
        </w:rPr>
      </w:pPr>
      <w:r w:rsidRPr="00236914">
        <w:rPr>
          <w:color w:val="auto"/>
        </w:rPr>
        <w:t xml:space="preserve">IMPORTANT NOTE: </w:t>
      </w:r>
    </w:p>
    <w:p w:rsidR="00B137B6" w:rsidRPr="00236914" w:rsidRDefault="00B137B6" w:rsidP="00B137B6">
      <w:pPr>
        <w:pStyle w:val="Gaps"/>
        <w:numPr>
          <w:ilvl w:val="6"/>
          <w:numId w:val="3"/>
        </w:numPr>
        <w:rPr>
          <w:color w:val="auto"/>
        </w:rPr>
      </w:pPr>
      <w:r w:rsidRPr="00236914">
        <w:rPr>
          <w:rFonts w:cs="Courier New"/>
          <w:color w:val="auto"/>
        </w:rPr>
        <w:t>IP_ENV_TO_CC_AGENT_PATH</w:t>
      </w:r>
      <w:r w:rsidRPr="00DC1ACD">
        <w:rPr>
          <w:rFonts w:cs="Courier New"/>
          <w:color w:val="auto"/>
        </w:rPr>
        <w:t xml:space="preserve"> - This parameter specifies the full hierarchy of the CCAgent instance starting from the IP’s env name. The hierarchy should be specified in the form *&lt;Env’s OVM name&gt;.&lt;CCAgent OVM name&gt;.</w:t>
      </w:r>
    </w:p>
    <w:p w:rsidR="00B137B6" w:rsidRPr="00F53313" w:rsidRDefault="00B137B6" w:rsidP="00B137B6">
      <w:pPr>
        <w:pStyle w:val="Gaps"/>
        <w:numPr>
          <w:ilvl w:val="6"/>
          <w:numId w:val="3"/>
        </w:numPr>
        <w:rPr>
          <w:color w:val="auto"/>
        </w:rPr>
      </w:pPr>
      <w:r w:rsidRPr="003E529F">
        <w:rPr>
          <w:rFonts w:cs="Courier New"/>
          <w:color w:val="auto"/>
        </w:rPr>
        <w:t>In the examples shown below, say the env is instantiated in the base test as follows</w:t>
      </w:r>
    </w:p>
    <w:p w:rsidR="00B137B6" w:rsidRPr="00236914" w:rsidRDefault="00B137B6" w:rsidP="00B137B6">
      <w:pPr>
        <w:pStyle w:val="Gaps"/>
        <w:ind w:left="720"/>
        <w:rPr>
          <w:rFonts w:ascii="Courier New" w:hAnsi="Courier New" w:cs="Courier New"/>
          <w:color w:val="auto"/>
          <w:sz w:val="18"/>
        </w:rPr>
      </w:pPr>
      <w:r w:rsidRPr="00236914">
        <w:rPr>
          <w:rFonts w:ascii="Courier New" w:hAnsi="Courier New" w:cs="Courier New"/>
          <w:color w:val="auto"/>
          <w:sz w:val="18"/>
        </w:rPr>
        <w:t>env = &lt;GPIO env type&gt;::type_id::create("</w:t>
      </w:r>
      <w:r w:rsidRPr="00236914">
        <w:rPr>
          <w:rFonts w:ascii="Courier New" w:hAnsi="Courier New" w:cs="Courier New"/>
          <w:b/>
          <w:color w:val="auto"/>
          <w:sz w:val="18"/>
        </w:rPr>
        <w:t>gpio_env</w:t>
      </w:r>
      <w:r w:rsidRPr="00236914">
        <w:rPr>
          <w:rFonts w:ascii="Courier New" w:hAnsi="Courier New" w:cs="Courier New"/>
          <w:color w:val="auto"/>
          <w:sz w:val="18"/>
        </w:rPr>
        <w:t>", this);</w:t>
      </w:r>
    </w:p>
    <w:p w:rsidR="00B137B6" w:rsidRPr="00236914" w:rsidRDefault="00B137B6" w:rsidP="00B137B6">
      <w:pPr>
        <w:pStyle w:val="Gaps"/>
        <w:numPr>
          <w:ilvl w:val="6"/>
          <w:numId w:val="3"/>
        </w:numPr>
        <w:rPr>
          <w:color w:val="auto"/>
        </w:rPr>
      </w:pPr>
      <w:r w:rsidRPr="00236914">
        <w:rPr>
          <w:rFonts w:cs="Courier New"/>
          <w:color w:val="auto"/>
        </w:rPr>
        <w:t>The CCAgent is instantiated in the env as follows</w:t>
      </w:r>
    </w:p>
    <w:p w:rsidR="00B137B6" w:rsidRPr="00236914" w:rsidRDefault="00B137B6" w:rsidP="00B137B6">
      <w:pPr>
        <w:pStyle w:val="Gaps"/>
        <w:ind w:left="720"/>
        <w:rPr>
          <w:color w:val="auto"/>
        </w:rPr>
      </w:pPr>
      <w:r w:rsidRPr="00DC1ACD">
        <w:rPr>
          <w:rFonts w:ascii="Courier New" w:hAnsi="Courier New" w:cs="Courier New"/>
          <w:color w:val="auto"/>
        </w:rPr>
        <w:t>ccAgent = CCAgent::type_id::create("</w:t>
      </w:r>
      <w:r w:rsidRPr="00DC1ACD">
        <w:rPr>
          <w:rFonts w:ascii="Courier New" w:hAnsi="Courier New" w:cs="Courier New"/>
          <w:b/>
          <w:color w:val="auto"/>
        </w:rPr>
        <w:t>gpio_pg_agent</w:t>
      </w:r>
      <w:r w:rsidRPr="00DC1ACD">
        <w:rPr>
          <w:rFonts w:ascii="Courier New" w:hAnsi="Courier New" w:cs="Courier New"/>
          <w:color w:val="auto"/>
        </w:rPr>
        <w:t>",this)</w:t>
      </w:r>
    </w:p>
    <w:p w:rsidR="00B137B6" w:rsidRPr="00AA1F27" w:rsidRDefault="00B137B6" w:rsidP="00B137B6">
      <w:pPr>
        <w:pStyle w:val="Gaps"/>
        <w:numPr>
          <w:ilvl w:val="6"/>
          <w:numId w:val="3"/>
        </w:numPr>
        <w:rPr>
          <w:color w:val="auto"/>
        </w:rPr>
      </w:pPr>
      <w:r w:rsidRPr="00EF6C2C">
        <w:rPr>
          <w:rFonts w:cs="Courier New"/>
          <w:color w:val="auto"/>
        </w:rPr>
        <w:t xml:space="preserve">So the parameter should be set to - </w:t>
      </w:r>
      <w:r w:rsidRPr="00EF6C2C">
        <w:rPr>
          <w:rFonts w:cs="Courier New"/>
          <w:b/>
          <w:color w:val="auto"/>
        </w:rPr>
        <w:t>*.gpio_env.gpio_pg_agent</w:t>
      </w:r>
    </w:p>
    <w:p w:rsidR="003E1099" w:rsidRPr="000D5A1B" w:rsidRDefault="003E1099" w:rsidP="003E1099">
      <w:pPr>
        <w:pStyle w:val="Gaps"/>
        <w:shd w:val="clear" w:color="auto" w:fill="DBE5F1" w:themeFill="accent1" w:themeFillTint="33"/>
        <w:spacing w:before="0" w:after="0"/>
        <w:jc w:val="both"/>
        <w:rPr>
          <w:rFonts w:ascii="Courier New" w:hAnsi="Courier New" w:cs="Courier New"/>
          <w:color w:val="auto"/>
          <w:sz w:val="16"/>
        </w:rPr>
      </w:pPr>
    </w:p>
    <w:p w:rsidR="00C76074" w:rsidRPr="000D5A1B" w:rsidRDefault="00C76074" w:rsidP="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PowerGatingIF#(</w:t>
      </w:r>
    </w:p>
    <w:p w:rsidR="00C76074" w:rsidRPr="000D5A1B" w:rsidRDefault="00C76074" w:rsidP="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.NUM_SIP_PGCB(NUM_SIP_PGCB),</w:t>
      </w:r>
    </w:p>
    <w:p w:rsidR="00C76074" w:rsidRPr="000D5A1B" w:rsidRDefault="00C76074" w:rsidP="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.NUM_FET(NUM_FET),</w:t>
      </w:r>
    </w:p>
    <w:p w:rsidR="00C76074" w:rsidRPr="000D5A1B" w:rsidRDefault="00C76074" w:rsidP="00936C31">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.NUM_FAB_PGCB(NUM_FAB_PGCB),</w:t>
      </w:r>
    </w:p>
    <w:p w:rsidR="00C76074" w:rsidRPr="000D5A1B" w:rsidRDefault="00C76074" w:rsidP="00AB3A5C">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.NUM_SW_REQ(NUM_SW_REQ),</w:t>
      </w:r>
    </w:p>
    <w:p w:rsidR="00C76074" w:rsidRDefault="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.NUM_PMC_WAKE(NUM_PMC_WAKE),</w:t>
      </w:r>
    </w:p>
    <w:p w:rsidR="00936C31" w:rsidRPr="00936C31" w:rsidRDefault="00936C31" w:rsidP="00D0467A">
      <w:pPr>
        <w:pStyle w:val="Gaps"/>
        <w:shd w:val="clear" w:color="auto" w:fill="DBE5F1" w:themeFill="accent1" w:themeFillTint="33"/>
        <w:spacing w:before="0" w:after="0"/>
        <w:jc w:val="both"/>
        <w:rPr>
          <w:rFonts w:ascii="Courier New" w:hAnsi="Courier New" w:cs="Courier New"/>
          <w:color w:val="auto"/>
          <w:sz w:val="16"/>
        </w:rPr>
      </w:pPr>
      <w:r w:rsidRPr="00936C31">
        <w:rPr>
          <w:rFonts w:ascii="Courier New" w:hAnsi="Courier New" w:cs="Courier New"/>
          <w:color w:val="auto"/>
          <w:sz w:val="16"/>
        </w:rPr>
        <w:tab/>
        <w:t>.NUM_PRIM_EP(NUM_PRIM_EP),</w:t>
      </w:r>
    </w:p>
    <w:p w:rsidR="00936C31" w:rsidRDefault="00936C31" w:rsidP="00936C31">
      <w:pPr>
        <w:pStyle w:val="Gaps"/>
        <w:shd w:val="clear" w:color="auto" w:fill="DBE5F1" w:themeFill="accent1" w:themeFillTint="33"/>
        <w:spacing w:before="0" w:after="0"/>
        <w:jc w:val="both"/>
        <w:rPr>
          <w:rFonts w:ascii="Courier New" w:hAnsi="Courier New" w:cs="Courier New"/>
          <w:color w:val="auto"/>
          <w:sz w:val="16"/>
        </w:rPr>
      </w:pPr>
      <w:r w:rsidRPr="00936C31">
        <w:rPr>
          <w:rFonts w:ascii="Courier New" w:hAnsi="Courier New" w:cs="Courier New"/>
          <w:color w:val="auto"/>
          <w:sz w:val="16"/>
        </w:rPr>
        <w:tab/>
        <w:t>.NUM_SB_EP(NUM_SB_EP),</w:t>
      </w:r>
    </w:p>
    <w:p w:rsidR="00F92F5D" w:rsidRDefault="00F92F5D" w:rsidP="00936C31">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t>.NUM_D3(NUM_D3),</w:t>
      </w:r>
    </w:p>
    <w:p w:rsidR="00A8496B" w:rsidRDefault="00A8496B" w:rsidP="00936C31">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 xml:space="preserve">        .NUM_VNN_ACK_REQ(NUM_VNN_ACK_REQ),</w:t>
      </w:r>
    </w:p>
    <w:p w:rsidR="00F92F5D" w:rsidRPr="000D5A1B" w:rsidRDefault="00F92F5D" w:rsidP="00936C31">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t>.NUM_D0I3(NUM_D0I3)</w:t>
      </w:r>
    </w:p>
    <w:p w:rsidR="00C76074" w:rsidRPr="000D5A1B" w:rsidRDefault="00C76074" w:rsidP="00AB3A5C">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 xml:space="preserve"> </w:t>
      </w:r>
    </w:p>
    <w:p w:rsidR="00C76074" w:rsidRPr="000D5A1B" w:rsidRDefault="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 xml:space="preserve"> ) </w:t>
      </w:r>
      <w:r w:rsidR="00F53313">
        <w:rPr>
          <w:rFonts w:ascii="Courier New" w:hAnsi="Courier New" w:cs="Courier New"/>
          <w:color w:val="auto"/>
          <w:sz w:val="16"/>
        </w:rPr>
        <w:t>pg</w:t>
      </w:r>
      <w:r w:rsidRPr="000D5A1B">
        <w:rPr>
          <w:rFonts w:ascii="Courier New" w:hAnsi="Courier New" w:cs="Courier New"/>
          <w:color w:val="auto"/>
          <w:sz w:val="16"/>
        </w:rPr>
        <w:t>IF ();</w:t>
      </w:r>
    </w:p>
    <w:p w:rsidR="00C31617" w:rsidRPr="00C31617" w:rsidRDefault="00C31617" w:rsidP="00DC1ACD">
      <w:pPr>
        <w:pStyle w:val="Gaps"/>
        <w:shd w:val="clear" w:color="auto" w:fill="DBE5F1" w:themeFill="accent1" w:themeFillTint="33"/>
        <w:spacing w:before="0" w:after="0"/>
        <w:jc w:val="both"/>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generate if (!IS_ACTIVE) begin: ASSIGN_PASSIVE_BLK</w:t>
      </w:r>
    </w:p>
    <w:p w:rsidR="00C31617" w:rsidRPr="00C31617" w:rsidRDefault="00C31617" w:rsidP="00DC1ACD">
      <w:pPr>
        <w:pStyle w:val="Gaps"/>
        <w:shd w:val="clear" w:color="auto" w:fill="DBE5F1" w:themeFill="accent1" w:themeFillTint="33"/>
        <w:spacing w:before="0" w:after="0"/>
        <w:jc w:val="both"/>
        <w:rPr>
          <w:rFonts w:ascii="Courier New" w:hAnsi="Courier New" w:cs="Courier New"/>
          <w:color w:val="auto"/>
          <w:sz w:val="16"/>
        </w:rPr>
      </w:pPr>
    </w:p>
    <w:p w:rsidR="00C31617" w:rsidRPr="00C31617" w:rsidRDefault="00C31617" w:rsidP="00DC1ACD">
      <w:pPr>
        <w:pStyle w:val="Gaps"/>
        <w:shd w:val="clear" w:color="auto" w:fill="DBE5F1" w:themeFill="accent1" w:themeFillTint="33"/>
        <w:spacing w:before="0" w:after="0"/>
        <w:jc w:val="both"/>
        <w:rPr>
          <w:rFonts w:ascii="Courier New" w:hAnsi="Courier New" w:cs="Courier New"/>
          <w:color w:val="auto"/>
          <w:sz w:val="16"/>
        </w:rPr>
      </w:pPr>
      <w:r w:rsidRPr="00C31617">
        <w:rPr>
          <w:rFonts w:ascii="Courier New" w:hAnsi="Courier New" w:cs="Courier New"/>
          <w:color w:val="auto"/>
          <w:sz w:val="16"/>
        </w:rPr>
        <w:tab/>
        <w:t>//This is jsut for the monitor</w:t>
      </w:r>
      <w:r w:rsidRPr="00C31617">
        <w:rPr>
          <w:rFonts w:ascii="Courier New" w:hAnsi="Courier New" w:cs="Courier New"/>
          <w:color w:val="auto"/>
          <w:sz w:val="16"/>
        </w:rPr>
        <w:tab/>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pgIF.clk = </w:t>
      </w:r>
      <w:r w:rsidR="00F53313">
        <w:rPr>
          <w:rFonts w:ascii="Courier New" w:hAnsi="Courier New" w:cs="Courier New"/>
          <w:color w:val="auto"/>
          <w:sz w:val="16"/>
        </w:rPr>
        <w:t>`IP_TOP</w:t>
      </w:r>
      <w:r w:rsidRPr="00C31617">
        <w:rPr>
          <w:rFonts w:ascii="Courier New" w:hAnsi="Courier New" w:cs="Courier New"/>
          <w:color w:val="auto"/>
          <w:sz w:val="16"/>
        </w:rPr>
        <w:t>.clk;</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pgIF.reset_b = </w:t>
      </w:r>
      <w:r w:rsidR="00F53313">
        <w:rPr>
          <w:rFonts w:ascii="Courier New" w:hAnsi="Courier New" w:cs="Courier New"/>
          <w:color w:val="auto"/>
          <w:sz w:val="16"/>
        </w:rPr>
        <w:t>`IP_TOP</w:t>
      </w:r>
      <w:r w:rsidRPr="00C31617">
        <w:rPr>
          <w:rFonts w:ascii="Courier New" w:hAnsi="Courier New" w:cs="Courier New"/>
          <w:color w:val="auto"/>
          <w:sz w:val="16"/>
        </w:rPr>
        <w:t>.reset_b;</w:t>
      </w:r>
    </w:p>
    <w:p w:rsidR="00F53313" w:rsidRDefault="00C31617" w:rsidP="00DC1ACD">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r>
        <w:rPr>
          <w:rFonts w:ascii="Courier New" w:hAnsi="Courier New" w:cs="Courier New"/>
          <w:color w:val="auto"/>
          <w:sz w:val="16"/>
        </w:rPr>
        <w:tab/>
        <w:t xml:space="preserve">assign </w:t>
      </w:r>
      <w:r w:rsidRPr="00C31617">
        <w:rPr>
          <w:rFonts w:ascii="Courier New" w:hAnsi="Courier New" w:cs="Courier New"/>
          <w:color w:val="auto"/>
          <w:sz w:val="16"/>
        </w:rPr>
        <w:t xml:space="preserve">pgIF.pmc_ip_sw_pg_req_b = </w:t>
      </w:r>
      <w:r w:rsidR="00F53313">
        <w:rPr>
          <w:rFonts w:ascii="Courier New" w:hAnsi="Courier New" w:cs="Courier New"/>
          <w:color w:val="auto"/>
          <w:sz w:val="16"/>
        </w:rPr>
        <w:t>`IP_TOP</w:t>
      </w:r>
      <w:r w:rsidRPr="00C31617">
        <w:rPr>
          <w:rFonts w:ascii="Courier New" w:hAnsi="Courier New" w:cs="Courier New"/>
          <w:color w:val="auto"/>
          <w:sz w:val="16"/>
        </w:rPr>
        <w:t>.pmc_ip_sw_pg_req_b</w:t>
      </w:r>
      <w:r w:rsidR="00F53313">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pgIF.ip_pmc_pg_req_b = </w:t>
      </w:r>
      <w:r w:rsidR="00F53313">
        <w:rPr>
          <w:rFonts w:ascii="Courier New" w:hAnsi="Courier New" w:cs="Courier New"/>
          <w:color w:val="auto"/>
          <w:sz w:val="16"/>
        </w:rPr>
        <w:t>`IP_TOP.ip_pmc_pg_req_b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pgIF.pmc_ip_pg_ack_b = </w:t>
      </w:r>
      <w:r w:rsidR="00F53313">
        <w:rPr>
          <w:rFonts w:ascii="Courier New" w:hAnsi="Courier New" w:cs="Courier New"/>
          <w:color w:val="auto"/>
          <w:sz w:val="16"/>
        </w:rPr>
        <w:t>`IP_TOP</w:t>
      </w:r>
      <w:r w:rsidRPr="00C31617">
        <w:rPr>
          <w:rFonts w:ascii="Courier New" w:hAnsi="Courier New" w:cs="Courier New"/>
          <w:color w:val="auto"/>
          <w:sz w:val="16"/>
        </w:rPr>
        <w:t>.pmc_ip_pg_ack_b;</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pgIF.pmc_ip_pg_wake =  </w:t>
      </w:r>
      <w:r w:rsidR="00F53313">
        <w:rPr>
          <w:rFonts w:ascii="Courier New" w:hAnsi="Courier New" w:cs="Courier New"/>
          <w:color w:val="auto"/>
          <w:sz w:val="16"/>
        </w:rPr>
        <w:t>`IP_TOP</w:t>
      </w:r>
      <w:r w:rsidRPr="00C31617">
        <w:rPr>
          <w:rFonts w:ascii="Courier New" w:hAnsi="Courier New" w:cs="Courier New"/>
          <w:color w:val="auto"/>
          <w:sz w:val="16"/>
        </w:rPr>
        <w:t>.pmc_ip_pg_wake;</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pgIF.pmc_ip_restore_b = </w:t>
      </w:r>
      <w:r w:rsidR="00F53313">
        <w:rPr>
          <w:rFonts w:ascii="Courier New" w:hAnsi="Courier New" w:cs="Courier New"/>
          <w:color w:val="auto"/>
          <w:sz w:val="16"/>
        </w:rPr>
        <w:t>`IP_TOP</w:t>
      </w:r>
      <w:r w:rsidR="00E65ED7">
        <w:rPr>
          <w:rFonts w:ascii="Courier New" w:hAnsi="Courier New" w:cs="Courier New"/>
          <w:color w:val="auto"/>
          <w:sz w:val="16"/>
        </w:rPr>
        <w:t>.pmc_ip_restore_b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pgIF.prim_pok = </w:t>
      </w:r>
      <w:r w:rsidR="00F53313">
        <w:rPr>
          <w:rFonts w:ascii="Courier New" w:hAnsi="Courier New" w:cs="Courier New"/>
          <w:color w:val="auto"/>
          <w:sz w:val="16"/>
        </w:rPr>
        <w:t>`IP_TOP</w:t>
      </w:r>
      <w:r w:rsidRPr="00C31617">
        <w:rPr>
          <w:rFonts w:ascii="Courier New" w:hAnsi="Courier New" w:cs="Courier New"/>
          <w:color w:val="auto"/>
          <w:sz w:val="16"/>
        </w:rPr>
        <w:t>.prim_pok;</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pgIF.side_pok = </w:t>
      </w:r>
      <w:r w:rsidR="00F53313">
        <w:rPr>
          <w:rFonts w:ascii="Courier New" w:hAnsi="Courier New" w:cs="Courier New"/>
          <w:color w:val="auto"/>
          <w:sz w:val="16"/>
        </w:rPr>
        <w:t>`IP_TOP</w:t>
      </w:r>
      <w:r w:rsidRPr="00C31617">
        <w:rPr>
          <w:rFonts w:ascii="Courier New" w:hAnsi="Courier New" w:cs="Courier New"/>
          <w:color w:val="auto"/>
          <w:sz w:val="16"/>
        </w:rPr>
        <w:t>.side_pok;</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pgIF.fab_pmc_idle= </w:t>
      </w:r>
      <w:r w:rsidR="00F53313">
        <w:rPr>
          <w:rFonts w:ascii="Courier New" w:hAnsi="Courier New" w:cs="Courier New"/>
          <w:color w:val="auto"/>
          <w:sz w:val="16"/>
        </w:rPr>
        <w:t>`IP_TOP</w:t>
      </w:r>
      <w:r w:rsidR="00372EC4">
        <w:rPr>
          <w:rFonts w:ascii="Courier New" w:hAnsi="Courier New" w:cs="Courier New"/>
          <w:color w:val="auto"/>
          <w:sz w:val="16"/>
        </w:rPr>
        <w:t>.fab_pmc_idle</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sidR="00F43262">
        <w:rPr>
          <w:rFonts w:ascii="Courier New" w:hAnsi="Courier New" w:cs="Courier New"/>
          <w:color w:val="auto"/>
          <w:sz w:val="16"/>
        </w:rPr>
        <w:t>pmc_fab_pg_rdy_req_b</w:t>
      </w:r>
      <w:r w:rsidRPr="00C31617">
        <w:rPr>
          <w:rFonts w:ascii="Courier New" w:hAnsi="Courier New" w:cs="Courier New"/>
          <w:color w:val="auto"/>
          <w:sz w:val="16"/>
        </w:rPr>
        <w:t xml:space="preserve"> = </w:t>
      </w:r>
      <w:r w:rsidR="00F53313">
        <w:rPr>
          <w:rFonts w:ascii="Courier New" w:hAnsi="Courier New" w:cs="Courier New"/>
          <w:color w:val="auto"/>
          <w:sz w:val="16"/>
        </w:rPr>
        <w:t>`IP_TOP</w:t>
      </w:r>
      <w:r w:rsidRPr="00C31617">
        <w:rPr>
          <w:rFonts w:ascii="Courier New" w:hAnsi="Courier New" w:cs="Courier New"/>
          <w:color w:val="auto"/>
          <w:sz w:val="16"/>
        </w:rPr>
        <w:t>.</w:t>
      </w:r>
      <w:r w:rsidR="00F43262">
        <w:rPr>
          <w:rFonts w:ascii="Courier New" w:hAnsi="Courier New" w:cs="Courier New"/>
          <w:color w:val="auto"/>
          <w:sz w:val="16"/>
        </w:rPr>
        <w:t>pmc_fab_pg_rdy_req_b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sidR="00F43262">
        <w:rPr>
          <w:rFonts w:ascii="Courier New" w:hAnsi="Courier New" w:cs="Courier New"/>
          <w:color w:val="auto"/>
          <w:sz w:val="16"/>
        </w:rPr>
        <w:t>fab_pmc_pg_rdy_ack_b</w:t>
      </w:r>
      <w:r w:rsidRPr="00C31617">
        <w:rPr>
          <w:rFonts w:ascii="Courier New" w:hAnsi="Courier New" w:cs="Courier New"/>
          <w:color w:val="auto"/>
          <w:sz w:val="16"/>
        </w:rPr>
        <w:t xml:space="preserve"> = </w:t>
      </w:r>
      <w:r w:rsidR="00F53313">
        <w:rPr>
          <w:rFonts w:ascii="Courier New" w:hAnsi="Courier New" w:cs="Courier New"/>
          <w:color w:val="auto"/>
          <w:sz w:val="16"/>
        </w:rPr>
        <w:t>`IP_TOP</w:t>
      </w:r>
      <w:r w:rsidR="00372EC4">
        <w:rPr>
          <w:rFonts w:ascii="Courier New" w:hAnsi="Courier New" w:cs="Courier New"/>
          <w:color w:val="auto"/>
          <w:sz w:val="16"/>
        </w:rPr>
        <w:t>.</w:t>
      </w:r>
      <w:r w:rsidR="00F43262">
        <w:rPr>
          <w:rFonts w:ascii="Courier New" w:hAnsi="Courier New" w:cs="Courier New"/>
          <w:color w:val="auto"/>
          <w:sz w:val="16"/>
        </w:rPr>
        <w:t>fab_pmc_pg_rdy_ack_b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sidR="00F43262">
        <w:rPr>
          <w:rFonts w:ascii="Courier New" w:hAnsi="Courier New" w:cs="Courier New"/>
          <w:color w:val="auto"/>
          <w:sz w:val="16"/>
        </w:rPr>
        <w:t>fab_pmc_pg_rdy_nack_b</w:t>
      </w:r>
      <w:r w:rsidRPr="00C31617">
        <w:rPr>
          <w:rFonts w:ascii="Courier New" w:hAnsi="Courier New" w:cs="Courier New"/>
          <w:color w:val="auto"/>
          <w:sz w:val="16"/>
        </w:rPr>
        <w:t xml:space="preserve"> = </w:t>
      </w:r>
      <w:r w:rsidR="00F53313">
        <w:rPr>
          <w:rFonts w:ascii="Courier New" w:hAnsi="Courier New" w:cs="Courier New"/>
          <w:color w:val="auto"/>
          <w:sz w:val="16"/>
        </w:rPr>
        <w:t>`IP_TOP</w:t>
      </w:r>
      <w:r w:rsidR="00372EC4">
        <w:rPr>
          <w:rFonts w:ascii="Courier New" w:hAnsi="Courier New" w:cs="Courier New"/>
          <w:color w:val="auto"/>
          <w:sz w:val="16"/>
        </w:rPr>
        <w:t>.</w:t>
      </w:r>
      <w:r w:rsidR="00F43262">
        <w:rPr>
          <w:rFonts w:ascii="Courier New" w:hAnsi="Courier New" w:cs="Courier New"/>
          <w:color w:val="auto"/>
          <w:sz w:val="16"/>
        </w:rPr>
        <w:t>fab_pmc_pg_rdy_nack_b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pgIF.fet_en_b = </w:t>
      </w:r>
      <w:r w:rsidR="00F53313">
        <w:rPr>
          <w:rFonts w:ascii="Courier New" w:hAnsi="Courier New" w:cs="Courier New"/>
          <w:color w:val="auto"/>
          <w:sz w:val="16"/>
        </w:rPr>
        <w:t>`IP_TOP</w:t>
      </w:r>
      <w:r w:rsidR="00372EC4">
        <w:rPr>
          <w:rFonts w:ascii="Courier New" w:hAnsi="Courier New" w:cs="Courier New"/>
          <w:color w:val="auto"/>
          <w:sz w:val="16"/>
        </w:rPr>
        <w:t>.fet_en_b</w:t>
      </w:r>
      <w:r w:rsidRPr="00C31617">
        <w:rPr>
          <w:rFonts w:ascii="Courier New" w:hAnsi="Courier New" w:cs="Courier New"/>
          <w:color w:val="auto"/>
          <w:sz w:val="16"/>
        </w:rPr>
        <w:t>;</w:t>
      </w:r>
    </w:p>
    <w:p w:rsid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pgIF.fet_en_ack_b = </w:t>
      </w:r>
      <w:r w:rsidR="00F53313">
        <w:rPr>
          <w:rFonts w:ascii="Courier New" w:hAnsi="Courier New" w:cs="Courier New"/>
          <w:color w:val="auto"/>
          <w:sz w:val="16"/>
        </w:rPr>
        <w:t>`IP_TOP</w:t>
      </w:r>
      <w:r w:rsidR="00372EC4">
        <w:rPr>
          <w:rFonts w:ascii="Courier New" w:hAnsi="Courier New" w:cs="Courier New"/>
          <w:color w:val="auto"/>
          <w:sz w:val="16"/>
        </w:rPr>
        <w:t>.fet_en_ack_b</w:t>
      </w:r>
      <w:r w:rsidRPr="00C31617">
        <w:rPr>
          <w:rFonts w:ascii="Courier New" w:hAnsi="Courier New" w:cs="Courier New"/>
          <w:color w:val="auto"/>
          <w:sz w:val="16"/>
        </w:rPr>
        <w:t>;</w:t>
      </w:r>
    </w:p>
    <w:p w:rsidR="00A8496B" w:rsidRPr="00A8496B" w:rsidRDefault="00A8496B" w:rsidP="00A8496B">
      <w:pPr>
        <w:pStyle w:val="Gaps"/>
        <w:shd w:val="clear" w:color="auto" w:fill="DBE5F1" w:themeFill="accent1" w:themeFillTint="33"/>
        <w:rPr>
          <w:rFonts w:ascii="Courier New" w:hAnsi="Courier New" w:cs="Courier New"/>
          <w:color w:val="auto"/>
          <w:sz w:val="16"/>
        </w:rPr>
      </w:pPr>
      <w:r w:rsidRPr="00A8496B">
        <w:rPr>
          <w:rFonts w:ascii="Courier New" w:hAnsi="Courier New" w:cs="Courier New"/>
          <w:color w:val="auto"/>
          <w:sz w:val="16"/>
        </w:rPr>
        <w:tab/>
      </w:r>
      <w:r w:rsidRPr="00A8496B">
        <w:rPr>
          <w:rFonts w:ascii="Courier New" w:hAnsi="Courier New" w:cs="Courier New"/>
          <w:color w:val="auto"/>
          <w:sz w:val="16"/>
        </w:rPr>
        <w:tab/>
        <w:t>assign pgIF.pmc_ip_vnn_ack = {temp_pmc_ip_vnn_ack,powerGatingIF.pmc_ip_vnn_ack[NUM_VNN_ACK_REQ-1:0]};</w:t>
      </w:r>
      <w:r w:rsidRPr="00A8496B">
        <w:rPr>
          <w:rFonts w:ascii="Courier New" w:hAnsi="Courier New" w:cs="Courier New"/>
          <w:color w:val="auto"/>
          <w:sz w:val="16"/>
        </w:rPr>
        <w:tab/>
      </w:r>
    </w:p>
    <w:p w:rsidR="00966B2C" w:rsidRDefault="00A8496B" w:rsidP="00A8496B">
      <w:pPr>
        <w:pStyle w:val="Gaps"/>
        <w:shd w:val="clear" w:color="auto" w:fill="DBE5F1" w:themeFill="accent1" w:themeFillTint="33"/>
        <w:spacing w:before="0" w:after="0"/>
        <w:rPr>
          <w:rFonts w:ascii="Courier New" w:hAnsi="Courier New" w:cs="Courier New"/>
          <w:color w:val="auto"/>
          <w:sz w:val="16"/>
        </w:rPr>
      </w:pPr>
      <w:r w:rsidRPr="00A8496B">
        <w:rPr>
          <w:rFonts w:ascii="Courier New" w:hAnsi="Courier New" w:cs="Courier New"/>
          <w:color w:val="auto"/>
          <w:sz w:val="16"/>
        </w:rPr>
        <w:tab/>
      </w:r>
      <w:r w:rsidRPr="00A8496B">
        <w:rPr>
          <w:rFonts w:ascii="Courier New" w:hAnsi="Courier New" w:cs="Courier New"/>
          <w:color w:val="auto"/>
          <w:sz w:val="16"/>
        </w:rPr>
        <w:tab/>
        <w:t>assign pgIF.ip_pmc_vnn_req = {temp_ip_pmc_vnn_req,powerGatingIF.ip_pmc_vnn_req[NUM_VNN_ACK_REQ-1:0]};</w:t>
      </w:r>
      <w:r w:rsidRPr="00A8496B">
        <w:rPr>
          <w:rFonts w:ascii="Courier New" w:hAnsi="Courier New" w:cs="Courier New"/>
          <w:color w:val="auto"/>
          <w:sz w:val="16"/>
        </w:rPr>
        <w:tab/>
      </w:r>
    </w:p>
    <w:p w:rsidR="00966B2C" w:rsidRPr="00C31617" w:rsidRDefault="00966B2C" w:rsidP="00966B2C">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r>
        <w:rPr>
          <w:rFonts w:ascii="Courier New" w:hAnsi="Courier New" w:cs="Courier New"/>
          <w:color w:val="auto"/>
          <w:sz w:val="16"/>
        </w:rPr>
        <w:tab/>
        <w:t xml:space="preserve">assign </w:t>
      </w:r>
      <w:r w:rsidRPr="00C31617">
        <w:rPr>
          <w:rFonts w:ascii="Courier New" w:hAnsi="Courier New" w:cs="Courier New"/>
          <w:color w:val="auto"/>
          <w:sz w:val="16"/>
        </w:rPr>
        <w:t>pgIF.</w:t>
      </w:r>
      <w:r>
        <w:rPr>
          <w:rFonts w:ascii="Courier New" w:hAnsi="Courier New" w:cs="Courier New"/>
          <w:color w:val="auto"/>
          <w:sz w:val="16"/>
        </w:rPr>
        <w:t>fdfx_pgcb_bypass = `IP_TOP.fdfx_pgcb_bypass</w:t>
      </w:r>
      <w:r w:rsidRPr="00C31617">
        <w:rPr>
          <w:rFonts w:ascii="Courier New" w:hAnsi="Courier New" w:cs="Courier New"/>
          <w:color w:val="auto"/>
          <w:sz w:val="16"/>
        </w:rPr>
        <w:t>;</w:t>
      </w:r>
    </w:p>
    <w:p w:rsidR="00966B2C" w:rsidRDefault="00966B2C" w:rsidP="00966B2C">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Pr>
          <w:rFonts w:ascii="Courier New" w:hAnsi="Courier New" w:cs="Courier New"/>
          <w:color w:val="auto"/>
          <w:sz w:val="16"/>
        </w:rPr>
        <w:t>fdfx_pgcb_ovr = `IP_TOP</w:t>
      </w:r>
      <w:r w:rsidRPr="00C31617">
        <w:rPr>
          <w:rFonts w:ascii="Courier New" w:hAnsi="Courier New" w:cs="Courier New"/>
          <w:color w:val="auto"/>
          <w:sz w:val="16"/>
        </w:rPr>
        <w:t>.</w:t>
      </w:r>
      <w:r>
        <w:rPr>
          <w:rFonts w:ascii="Courier New" w:hAnsi="Courier New" w:cs="Courier New"/>
          <w:color w:val="auto"/>
          <w:sz w:val="16"/>
        </w:rPr>
        <w:t>fdfx_pgcb_ovr</w:t>
      </w:r>
      <w:r w:rsidRPr="00C31617">
        <w:rPr>
          <w:rFonts w:ascii="Courier New" w:hAnsi="Courier New" w:cs="Courier New"/>
          <w:color w:val="auto"/>
          <w:sz w:val="16"/>
        </w:rPr>
        <w:t>;</w:t>
      </w:r>
    </w:p>
    <w:p w:rsidR="00A936E9" w:rsidRPr="00C31617" w:rsidRDefault="00A936E9" w:rsidP="00A936E9">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r>
        <w:rPr>
          <w:rFonts w:ascii="Courier New" w:hAnsi="Courier New" w:cs="Courier New"/>
          <w:color w:val="auto"/>
          <w:sz w:val="16"/>
        </w:rPr>
        <w:tab/>
        <w:t xml:space="preserve">assign </w:t>
      </w:r>
      <w:r w:rsidRPr="00C31617">
        <w:rPr>
          <w:rFonts w:ascii="Courier New" w:hAnsi="Courier New" w:cs="Courier New"/>
          <w:color w:val="auto"/>
          <w:sz w:val="16"/>
        </w:rPr>
        <w:t>pgIF.</w:t>
      </w:r>
      <w:r>
        <w:rPr>
          <w:rFonts w:ascii="Courier New" w:hAnsi="Courier New" w:cs="Courier New"/>
          <w:color w:val="auto"/>
          <w:sz w:val="16"/>
        </w:rPr>
        <w:t>ip_pmc_d3 = `IP_TOP.ip_pmc_d3</w:t>
      </w:r>
      <w:r w:rsidRPr="00C31617">
        <w:rPr>
          <w:rFonts w:ascii="Courier New" w:hAnsi="Courier New" w:cs="Courier New"/>
          <w:color w:val="auto"/>
          <w:sz w:val="16"/>
        </w:rPr>
        <w:t>;</w:t>
      </w:r>
    </w:p>
    <w:p w:rsidR="00A936E9" w:rsidRPr="00C31617" w:rsidRDefault="00A936E9" w:rsidP="00A936E9">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r>
        <w:rPr>
          <w:rFonts w:ascii="Courier New" w:hAnsi="Courier New" w:cs="Courier New"/>
          <w:color w:val="auto"/>
          <w:sz w:val="16"/>
        </w:rPr>
        <w:tab/>
        <w:t xml:space="preserve">assign </w:t>
      </w:r>
      <w:r w:rsidRPr="00C31617">
        <w:rPr>
          <w:rFonts w:ascii="Courier New" w:hAnsi="Courier New" w:cs="Courier New"/>
          <w:color w:val="auto"/>
          <w:sz w:val="16"/>
        </w:rPr>
        <w:t>pgIF.</w:t>
      </w:r>
      <w:r>
        <w:rPr>
          <w:rFonts w:ascii="Courier New" w:hAnsi="Courier New" w:cs="Courier New"/>
          <w:color w:val="auto"/>
          <w:sz w:val="16"/>
        </w:rPr>
        <w:t>ip_pmc_d0i3 = `IP_TOP.ip_pmc_d0i3</w:t>
      </w:r>
      <w:r w:rsidRPr="00C31617">
        <w:rPr>
          <w:rFonts w:ascii="Courier New" w:hAnsi="Courier New" w:cs="Courier New"/>
          <w:color w:val="auto"/>
          <w:sz w:val="16"/>
        </w:rPr>
        <w:t>;</w:t>
      </w:r>
    </w:p>
    <w:p w:rsidR="00A936E9" w:rsidRPr="00C31617" w:rsidRDefault="00A936E9" w:rsidP="00966B2C">
      <w:pPr>
        <w:pStyle w:val="Gaps"/>
        <w:shd w:val="clear" w:color="auto" w:fill="DBE5F1" w:themeFill="accent1" w:themeFillTint="33"/>
        <w:spacing w:before="0" w:after="0"/>
        <w:rPr>
          <w:rFonts w:ascii="Courier New" w:hAnsi="Courier New" w:cs="Courier New"/>
          <w:color w:val="auto"/>
          <w:sz w:val="16"/>
        </w:rPr>
      </w:pPr>
    </w:p>
    <w:p w:rsidR="00966B2C" w:rsidRPr="00C31617" w:rsidRDefault="00966B2C" w:rsidP="00DC1ACD">
      <w:pPr>
        <w:pStyle w:val="Gaps"/>
        <w:shd w:val="clear" w:color="auto" w:fill="DBE5F1" w:themeFill="accent1" w:themeFillTint="33"/>
        <w:spacing w:before="0" w:after="0"/>
        <w:rPr>
          <w:rFonts w:ascii="Courier New" w:hAnsi="Courier New" w:cs="Courier New"/>
          <w:color w:val="auto"/>
          <w:sz w:val="16"/>
        </w:rPr>
      </w:pP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end: ASSIGN_PASSIVE_BLK</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else begin: ASSIGN_ALL_BLK</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pgIF.clk = </w:t>
      </w:r>
      <w:r w:rsidR="00F53313">
        <w:rPr>
          <w:rFonts w:ascii="Courier New" w:hAnsi="Courier New" w:cs="Courier New"/>
          <w:color w:val="auto"/>
          <w:sz w:val="16"/>
        </w:rPr>
        <w:t>`IP_TOP</w:t>
      </w:r>
      <w:r w:rsidRPr="00C31617">
        <w:rPr>
          <w:rFonts w:ascii="Courier New" w:hAnsi="Courier New" w:cs="Courier New"/>
          <w:color w:val="auto"/>
          <w:sz w:val="16"/>
        </w:rPr>
        <w:t>.clk;</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pgIF.reset_b = </w:t>
      </w:r>
      <w:r w:rsidR="00F53313">
        <w:rPr>
          <w:rFonts w:ascii="Courier New" w:hAnsi="Courier New" w:cs="Courier New"/>
          <w:color w:val="auto"/>
          <w:sz w:val="16"/>
        </w:rPr>
        <w:t>`IP_TOP</w:t>
      </w:r>
      <w:r w:rsidRPr="00C31617">
        <w:rPr>
          <w:rFonts w:ascii="Courier New" w:hAnsi="Courier New" w:cs="Courier New"/>
          <w:color w:val="auto"/>
          <w:sz w:val="16"/>
        </w:rPr>
        <w:t>.reset_b;</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F53313">
        <w:rPr>
          <w:rFonts w:ascii="Courier New" w:hAnsi="Courier New" w:cs="Courier New"/>
          <w:color w:val="auto"/>
          <w:sz w:val="16"/>
        </w:rPr>
        <w:t>`IP_TOP</w:t>
      </w:r>
      <w:r w:rsidRPr="00C31617">
        <w:rPr>
          <w:rFonts w:ascii="Courier New" w:hAnsi="Courier New" w:cs="Courier New"/>
          <w:color w:val="auto"/>
          <w:sz w:val="16"/>
        </w:rPr>
        <w:t>.pmc_ip_sw_pg_req_b = pgIF.pmc_ip_sw_pg_req_b;</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pgIF.ip_pmc_pg_req_b = </w:t>
      </w:r>
      <w:r w:rsidR="00F53313">
        <w:rPr>
          <w:rFonts w:ascii="Courier New" w:hAnsi="Courier New" w:cs="Courier New"/>
          <w:color w:val="auto"/>
          <w:sz w:val="16"/>
        </w:rPr>
        <w:t>`IP_TOP</w:t>
      </w:r>
      <w:r w:rsidR="007A39DA">
        <w:rPr>
          <w:rFonts w:ascii="Courier New" w:hAnsi="Courier New" w:cs="Courier New"/>
          <w:color w:val="auto"/>
          <w:sz w:val="16"/>
        </w:rPr>
        <w:t>.ip_pmc_pg_req_b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F53313">
        <w:rPr>
          <w:rFonts w:ascii="Courier New" w:hAnsi="Courier New" w:cs="Courier New"/>
          <w:color w:val="auto"/>
          <w:sz w:val="16"/>
        </w:rPr>
        <w:t>`IP_TOP</w:t>
      </w:r>
      <w:r w:rsidRPr="00C31617">
        <w:rPr>
          <w:rFonts w:ascii="Courier New" w:hAnsi="Courier New" w:cs="Courier New"/>
          <w:color w:val="auto"/>
          <w:sz w:val="16"/>
        </w:rPr>
        <w:t>.pmc_ip_pg_ack_b = pgIF.pmc_ip_pg_ack_b;</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F53313">
        <w:rPr>
          <w:rFonts w:ascii="Courier New" w:hAnsi="Courier New" w:cs="Courier New"/>
          <w:color w:val="auto"/>
          <w:sz w:val="16"/>
        </w:rPr>
        <w:t>`IP_TOP</w:t>
      </w:r>
      <w:r w:rsidRPr="00C31617">
        <w:rPr>
          <w:rFonts w:ascii="Courier New" w:hAnsi="Courier New" w:cs="Courier New"/>
          <w:color w:val="auto"/>
          <w:sz w:val="16"/>
        </w:rPr>
        <w:t>.pmc_ip_pg_wake = pgIF.pmc_ip_pg_wake;</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F53313">
        <w:rPr>
          <w:rFonts w:ascii="Courier New" w:hAnsi="Courier New" w:cs="Courier New"/>
          <w:color w:val="auto"/>
          <w:sz w:val="16"/>
        </w:rPr>
        <w:t>`IP_TOP</w:t>
      </w:r>
      <w:r w:rsidRPr="00C31617">
        <w:rPr>
          <w:rFonts w:ascii="Courier New" w:hAnsi="Courier New" w:cs="Courier New"/>
          <w:color w:val="auto"/>
          <w:sz w:val="16"/>
        </w:rPr>
        <w:t>.pmc_ip_restore_b = pgIF.pmc_ip_restore_b;</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r>
      <w:r w:rsidRPr="00C31617">
        <w:rPr>
          <w:rFonts w:ascii="Courier New" w:hAnsi="Courier New" w:cs="Courier New"/>
          <w:color w:val="auto"/>
          <w:sz w:val="16"/>
        </w:rPr>
        <w:tab/>
      </w:r>
      <w:r w:rsidRPr="00C31617">
        <w:rPr>
          <w:rFonts w:ascii="Courier New" w:hAnsi="Courier New" w:cs="Courier New"/>
          <w:color w:val="auto"/>
          <w:sz w:val="16"/>
        </w:rPr>
        <w:tab/>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pgIF.prim_pok = </w:t>
      </w:r>
      <w:r w:rsidR="00F53313">
        <w:rPr>
          <w:rFonts w:ascii="Courier New" w:hAnsi="Courier New" w:cs="Courier New"/>
          <w:color w:val="auto"/>
          <w:sz w:val="16"/>
        </w:rPr>
        <w:t>`IP_TOP</w:t>
      </w:r>
      <w:r w:rsidRPr="00C31617">
        <w:rPr>
          <w:rFonts w:ascii="Courier New" w:hAnsi="Courier New" w:cs="Courier New"/>
          <w:color w:val="auto"/>
          <w:sz w:val="16"/>
        </w:rPr>
        <w:t>.prim_pok;</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pgIF.side_pok = </w:t>
      </w:r>
      <w:r w:rsidR="00F53313">
        <w:rPr>
          <w:rFonts w:ascii="Courier New" w:hAnsi="Courier New" w:cs="Courier New"/>
          <w:color w:val="auto"/>
          <w:sz w:val="16"/>
        </w:rPr>
        <w:t>`IP_TOP</w:t>
      </w:r>
      <w:r w:rsidRPr="00C31617">
        <w:rPr>
          <w:rFonts w:ascii="Courier New" w:hAnsi="Courier New" w:cs="Courier New"/>
          <w:color w:val="auto"/>
          <w:sz w:val="16"/>
        </w:rPr>
        <w:t>.side_pok;</w:t>
      </w:r>
    </w:p>
    <w:p w:rsidR="00A8496B" w:rsidRPr="00A8496B" w:rsidRDefault="00C31617" w:rsidP="00A8496B">
      <w:pPr>
        <w:pStyle w:val="Gaps"/>
        <w:shd w:val="clear" w:color="auto" w:fill="DBE5F1" w:themeFill="accent1" w:themeFillTint="33"/>
        <w:rPr>
          <w:rFonts w:ascii="Courier New" w:hAnsi="Courier New" w:cs="Courier New"/>
          <w:color w:val="auto"/>
          <w:sz w:val="16"/>
        </w:rPr>
      </w:pPr>
      <w:r w:rsidRPr="00C31617">
        <w:rPr>
          <w:rFonts w:ascii="Courier New" w:hAnsi="Courier New" w:cs="Courier New"/>
          <w:color w:val="auto"/>
          <w:sz w:val="16"/>
        </w:rPr>
        <w:tab/>
      </w:r>
      <w:r w:rsidR="00A8496B">
        <w:rPr>
          <w:rFonts w:ascii="Courier New" w:hAnsi="Courier New" w:cs="Courier New"/>
          <w:color w:val="auto"/>
          <w:sz w:val="16"/>
        </w:rPr>
        <w:tab/>
        <w:t>assign `IP_TOP</w:t>
      </w:r>
      <w:r w:rsidR="00A8496B" w:rsidRPr="00A8496B">
        <w:rPr>
          <w:rFonts w:ascii="Courier New" w:hAnsi="Courier New" w:cs="Courier New"/>
          <w:color w:val="auto"/>
          <w:sz w:val="16"/>
        </w:rPr>
        <w:t>.pmc_ip_vnn_ack = pgIF.pmc_ip_vnn_ack[NUM_VNN_ACK_REQ-1:0];</w:t>
      </w:r>
      <w:r w:rsidR="00A8496B" w:rsidRPr="00A8496B">
        <w:rPr>
          <w:rFonts w:ascii="Courier New" w:hAnsi="Courier New" w:cs="Courier New"/>
          <w:color w:val="auto"/>
          <w:sz w:val="16"/>
        </w:rPr>
        <w:tab/>
      </w:r>
    </w:p>
    <w:p w:rsidR="00C31617" w:rsidRPr="00C31617" w:rsidRDefault="00A8496B" w:rsidP="00A8496B">
      <w:pPr>
        <w:pStyle w:val="Gaps"/>
        <w:shd w:val="clear" w:color="auto" w:fill="DBE5F1" w:themeFill="accent1" w:themeFillTint="33"/>
        <w:spacing w:before="0" w:after="0"/>
        <w:rPr>
          <w:rFonts w:ascii="Courier New" w:hAnsi="Courier New" w:cs="Courier New"/>
          <w:color w:val="auto"/>
          <w:sz w:val="16"/>
        </w:rPr>
      </w:pPr>
      <w:r w:rsidRPr="00A8496B">
        <w:rPr>
          <w:rFonts w:ascii="Courier New" w:hAnsi="Courier New" w:cs="Courier New"/>
          <w:color w:val="auto"/>
          <w:sz w:val="16"/>
        </w:rPr>
        <w:tab/>
      </w:r>
      <w:r w:rsidRPr="00A8496B">
        <w:rPr>
          <w:rFonts w:ascii="Courier New" w:hAnsi="Courier New" w:cs="Courier New"/>
          <w:color w:val="auto"/>
          <w:sz w:val="16"/>
        </w:rPr>
        <w:tab/>
        <w:t>assign pgIF.ip_pmc_vnn_req = {t</w:t>
      </w:r>
      <w:r>
        <w:rPr>
          <w:rFonts w:ascii="Courier New" w:hAnsi="Courier New" w:cs="Courier New"/>
          <w:color w:val="auto"/>
          <w:sz w:val="16"/>
        </w:rPr>
        <w:t>emp_ip_pmc_vnn_req,</w:t>
      </w:r>
      <w:r w:rsidRPr="00A8496B">
        <w:rPr>
          <w:rFonts w:ascii="Courier New" w:hAnsi="Courier New" w:cs="Courier New"/>
          <w:color w:val="auto"/>
          <w:sz w:val="16"/>
        </w:rPr>
        <w:t xml:space="preserve"> </w:t>
      </w:r>
      <w:r>
        <w:rPr>
          <w:rFonts w:ascii="Courier New" w:hAnsi="Courier New" w:cs="Courier New"/>
          <w:color w:val="auto"/>
          <w:sz w:val="16"/>
        </w:rPr>
        <w:t>`IP_TOP</w:t>
      </w:r>
      <w:r w:rsidRPr="00A8496B">
        <w:rPr>
          <w:rFonts w:ascii="Courier New" w:hAnsi="Courier New" w:cs="Courier New"/>
          <w:color w:val="auto"/>
          <w:sz w:val="16"/>
        </w:rPr>
        <w:t>.ip_pmc_vnn_req[NUM_VNN_ACK_REQ-1:0]};</w:t>
      </w:r>
      <w:r w:rsidRPr="00A8496B">
        <w:rPr>
          <w:rFonts w:ascii="Courier New" w:hAnsi="Courier New" w:cs="Courier New"/>
          <w:color w:val="auto"/>
          <w:sz w:val="16"/>
        </w:rPr>
        <w:tab/>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pgIF.fab_pmc_idle= </w:t>
      </w:r>
      <w:r w:rsidR="00F53313">
        <w:rPr>
          <w:rFonts w:ascii="Courier New" w:hAnsi="Courier New" w:cs="Courier New"/>
          <w:color w:val="auto"/>
          <w:sz w:val="16"/>
        </w:rPr>
        <w:t>`IP_TOP</w:t>
      </w:r>
      <w:r w:rsidR="00313664">
        <w:rPr>
          <w:rFonts w:ascii="Courier New" w:hAnsi="Courier New" w:cs="Courier New"/>
          <w:color w:val="auto"/>
          <w:sz w:val="16"/>
        </w:rPr>
        <w:t>.fab_pmc_idle</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F53313">
        <w:rPr>
          <w:rFonts w:ascii="Courier New" w:hAnsi="Courier New" w:cs="Courier New"/>
          <w:color w:val="auto"/>
          <w:sz w:val="16"/>
        </w:rPr>
        <w:t>`IP_TOP</w:t>
      </w:r>
      <w:r w:rsidRPr="00C31617">
        <w:rPr>
          <w:rFonts w:ascii="Courier New" w:hAnsi="Courier New" w:cs="Courier New"/>
          <w:color w:val="auto"/>
          <w:sz w:val="16"/>
        </w:rPr>
        <w:t>.</w:t>
      </w:r>
      <w:r w:rsidR="00F43262">
        <w:rPr>
          <w:rFonts w:ascii="Courier New" w:hAnsi="Courier New" w:cs="Courier New"/>
          <w:color w:val="auto"/>
          <w:sz w:val="16"/>
        </w:rPr>
        <w:t>pmc_fab_pg_rdy_req_b</w:t>
      </w:r>
      <w:r w:rsidRPr="00C31617">
        <w:rPr>
          <w:rFonts w:ascii="Courier New" w:hAnsi="Courier New" w:cs="Courier New"/>
          <w:color w:val="auto"/>
          <w:sz w:val="16"/>
        </w:rPr>
        <w:t xml:space="preserve"> = pgIF.</w:t>
      </w:r>
      <w:r w:rsidR="00F43262">
        <w:rPr>
          <w:rFonts w:ascii="Courier New" w:hAnsi="Courier New" w:cs="Courier New"/>
          <w:color w:val="auto"/>
          <w:sz w:val="16"/>
        </w:rPr>
        <w:t>pmc_fab_pg_rdy_req_b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sidR="00F43262">
        <w:rPr>
          <w:rFonts w:ascii="Courier New" w:hAnsi="Courier New" w:cs="Courier New"/>
          <w:color w:val="auto"/>
          <w:sz w:val="16"/>
        </w:rPr>
        <w:t>fab_pmc_pg_rdy_ack_b</w:t>
      </w:r>
      <w:r w:rsidRPr="00C31617">
        <w:rPr>
          <w:rFonts w:ascii="Courier New" w:hAnsi="Courier New" w:cs="Courier New"/>
          <w:color w:val="auto"/>
          <w:sz w:val="16"/>
        </w:rPr>
        <w:t xml:space="preserve"> = </w:t>
      </w:r>
      <w:r w:rsidR="00F53313">
        <w:rPr>
          <w:rFonts w:ascii="Courier New" w:hAnsi="Courier New" w:cs="Courier New"/>
          <w:color w:val="auto"/>
          <w:sz w:val="16"/>
        </w:rPr>
        <w:t>`IP_TOP</w:t>
      </w:r>
      <w:r w:rsidR="007A39DA">
        <w:rPr>
          <w:rFonts w:ascii="Courier New" w:hAnsi="Courier New" w:cs="Courier New"/>
          <w:color w:val="auto"/>
          <w:sz w:val="16"/>
        </w:rPr>
        <w:t>.</w:t>
      </w:r>
      <w:r w:rsidR="00F43262">
        <w:rPr>
          <w:rFonts w:ascii="Courier New" w:hAnsi="Courier New" w:cs="Courier New"/>
          <w:color w:val="auto"/>
          <w:sz w:val="16"/>
        </w:rPr>
        <w:t>fab_pmc_pg_rdy_ack_b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sidR="00F43262">
        <w:rPr>
          <w:rFonts w:ascii="Courier New" w:hAnsi="Courier New" w:cs="Courier New"/>
          <w:color w:val="auto"/>
          <w:sz w:val="16"/>
        </w:rPr>
        <w:t>fab_pmc_pg_rdy_nack_b</w:t>
      </w:r>
      <w:r w:rsidRPr="00C31617">
        <w:rPr>
          <w:rFonts w:ascii="Courier New" w:hAnsi="Courier New" w:cs="Courier New"/>
          <w:color w:val="auto"/>
          <w:sz w:val="16"/>
        </w:rPr>
        <w:t xml:space="preserve"> = </w:t>
      </w:r>
      <w:r w:rsidR="00F53313">
        <w:rPr>
          <w:rFonts w:ascii="Courier New" w:hAnsi="Courier New" w:cs="Courier New"/>
          <w:color w:val="auto"/>
          <w:sz w:val="16"/>
        </w:rPr>
        <w:t>`IP_TOP</w:t>
      </w:r>
      <w:r w:rsidR="007A39DA">
        <w:rPr>
          <w:rFonts w:ascii="Courier New" w:hAnsi="Courier New" w:cs="Courier New"/>
          <w:color w:val="auto"/>
          <w:sz w:val="16"/>
        </w:rPr>
        <w:t>.</w:t>
      </w:r>
      <w:r w:rsidR="00F43262">
        <w:rPr>
          <w:rFonts w:ascii="Courier New" w:hAnsi="Courier New" w:cs="Courier New"/>
          <w:color w:val="auto"/>
          <w:sz w:val="16"/>
        </w:rPr>
        <w:t>fab_pmc_pg_rdy_nack_b</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F53313">
        <w:rPr>
          <w:rFonts w:ascii="Courier New" w:hAnsi="Courier New" w:cs="Courier New"/>
          <w:color w:val="auto"/>
          <w:sz w:val="16"/>
        </w:rPr>
        <w:t>`IP_TOP</w:t>
      </w:r>
      <w:r w:rsidRPr="00C31617">
        <w:rPr>
          <w:rFonts w:ascii="Courier New" w:hAnsi="Courier New" w:cs="Courier New"/>
          <w:color w:val="auto"/>
          <w:sz w:val="16"/>
        </w:rPr>
        <w:t>.fet_e</w:t>
      </w:r>
      <w:r w:rsidR="007A39DA">
        <w:rPr>
          <w:rFonts w:ascii="Courier New" w:hAnsi="Courier New" w:cs="Courier New"/>
          <w:color w:val="auto"/>
          <w:sz w:val="16"/>
        </w:rPr>
        <w:t>n_b = pgIF.fet_en_b</w:t>
      </w:r>
      <w:r w:rsidRPr="00C31617">
        <w:rPr>
          <w:rFonts w:ascii="Courier New" w:hAnsi="Courier New" w:cs="Courier New"/>
          <w:color w:val="auto"/>
          <w:sz w:val="16"/>
        </w:rPr>
        <w:t>;</w:t>
      </w:r>
    </w:p>
    <w:p w:rsidR="00C31617" w:rsidRDefault="00C31617" w:rsidP="00DC1AC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pgIF.fet_en_ack_b = </w:t>
      </w:r>
      <w:r w:rsidR="00F53313">
        <w:rPr>
          <w:rFonts w:ascii="Courier New" w:hAnsi="Courier New" w:cs="Courier New"/>
          <w:color w:val="auto"/>
          <w:sz w:val="16"/>
        </w:rPr>
        <w:t>`IP_TOP</w:t>
      </w:r>
      <w:r w:rsidR="007A39DA">
        <w:rPr>
          <w:rFonts w:ascii="Courier New" w:hAnsi="Courier New" w:cs="Courier New"/>
          <w:color w:val="auto"/>
          <w:sz w:val="16"/>
        </w:rPr>
        <w:t>.fet_en_ack_b</w:t>
      </w:r>
      <w:r w:rsidRPr="00C31617">
        <w:rPr>
          <w:rFonts w:ascii="Courier New" w:hAnsi="Courier New" w:cs="Courier New"/>
          <w:color w:val="auto"/>
          <w:sz w:val="16"/>
        </w:rPr>
        <w:t>;</w:t>
      </w:r>
    </w:p>
    <w:p w:rsidR="00966B2C" w:rsidRPr="00C31617" w:rsidRDefault="00966B2C" w:rsidP="00DC1ACD">
      <w:pPr>
        <w:pStyle w:val="Gaps"/>
        <w:shd w:val="clear" w:color="auto" w:fill="DBE5F1" w:themeFill="accent1" w:themeFillTint="33"/>
        <w:spacing w:before="0" w:after="0"/>
        <w:rPr>
          <w:rFonts w:ascii="Courier New" w:hAnsi="Courier New" w:cs="Courier New"/>
          <w:color w:val="auto"/>
          <w:sz w:val="16"/>
        </w:rPr>
      </w:pPr>
    </w:p>
    <w:p w:rsidR="00966B2C" w:rsidRPr="00C31617" w:rsidRDefault="00966B2C" w:rsidP="00966B2C">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Pr>
          <w:rFonts w:ascii="Courier New" w:hAnsi="Courier New" w:cs="Courier New"/>
          <w:color w:val="auto"/>
          <w:sz w:val="16"/>
        </w:rPr>
        <w:t>`IP_TOP.fdfx_pgcb_bypass</w:t>
      </w:r>
      <w:r w:rsidRPr="00C31617">
        <w:rPr>
          <w:rFonts w:ascii="Courier New" w:hAnsi="Courier New" w:cs="Courier New"/>
          <w:color w:val="auto"/>
          <w:sz w:val="16"/>
        </w:rPr>
        <w:t xml:space="preserve"> = pgIF.</w:t>
      </w:r>
      <w:r w:rsidRPr="00966B2C">
        <w:rPr>
          <w:rFonts w:ascii="Courier New" w:hAnsi="Courier New" w:cs="Courier New"/>
          <w:color w:val="auto"/>
          <w:sz w:val="16"/>
        </w:rPr>
        <w:t xml:space="preserve"> </w:t>
      </w:r>
      <w:r>
        <w:rPr>
          <w:rFonts w:ascii="Courier New" w:hAnsi="Courier New" w:cs="Courier New"/>
          <w:color w:val="auto"/>
          <w:sz w:val="16"/>
        </w:rPr>
        <w:t>fdfx_pgcb_bypass</w:t>
      </w:r>
      <w:r w:rsidRPr="00C31617">
        <w:rPr>
          <w:rFonts w:ascii="Courier New" w:hAnsi="Courier New" w:cs="Courier New"/>
          <w:color w:val="auto"/>
          <w:sz w:val="16"/>
        </w:rPr>
        <w:t>;</w:t>
      </w:r>
    </w:p>
    <w:p w:rsidR="00966B2C" w:rsidRPr="00C31617" w:rsidRDefault="00966B2C" w:rsidP="00966B2C">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Pr>
          <w:rFonts w:ascii="Courier New" w:hAnsi="Courier New" w:cs="Courier New"/>
          <w:color w:val="auto"/>
          <w:sz w:val="16"/>
        </w:rPr>
        <w:t>`IP_TOP</w:t>
      </w:r>
      <w:r w:rsidRPr="00C31617">
        <w:rPr>
          <w:rFonts w:ascii="Courier New" w:hAnsi="Courier New" w:cs="Courier New"/>
          <w:color w:val="auto"/>
          <w:sz w:val="16"/>
        </w:rPr>
        <w:t>.</w:t>
      </w:r>
      <w:r>
        <w:rPr>
          <w:rFonts w:ascii="Courier New" w:hAnsi="Courier New" w:cs="Courier New"/>
          <w:color w:val="auto"/>
          <w:sz w:val="16"/>
        </w:rPr>
        <w:t xml:space="preserve">fdfx_pgcb_ovr </w:t>
      </w:r>
      <w:r w:rsidRPr="00C31617">
        <w:rPr>
          <w:rFonts w:ascii="Courier New" w:hAnsi="Courier New" w:cs="Courier New"/>
          <w:color w:val="auto"/>
          <w:sz w:val="16"/>
        </w:rPr>
        <w:t>= pgIF.</w:t>
      </w:r>
      <w:r>
        <w:rPr>
          <w:rFonts w:ascii="Courier New" w:hAnsi="Courier New" w:cs="Courier New"/>
          <w:color w:val="auto"/>
          <w:sz w:val="16"/>
        </w:rPr>
        <w:t>fdfx_pgcb_ovr</w:t>
      </w:r>
      <w:r w:rsidRPr="00C31617">
        <w:rPr>
          <w:rFonts w:ascii="Courier New" w:hAnsi="Courier New" w:cs="Courier New"/>
          <w:color w:val="auto"/>
          <w:sz w:val="16"/>
        </w:rPr>
        <w:t>;</w:t>
      </w:r>
    </w:p>
    <w:p w:rsidR="00A936E9" w:rsidRPr="00C31617" w:rsidRDefault="00A936E9" w:rsidP="00A936E9">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r>
        <w:rPr>
          <w:rFonts w:ascii="Courier New" w:hAnsi="Courier New" w:cs="Courier New"/>
          <w:color w:val="auto"/>
          <w:sz w:val="16"/>
        </w:rPr>
        <w:tab/>
        <w:t xml:space="preserve">assign </w:t>
      </w:r>
      <w:r w:rsidRPr="00C31617">
        <w:rPr>
          <w:rFonts w:ascii="Courier New" w:hAnsi="Courier New" w:cs="Courier New"/>
          <w:color w:val="auto"/>
          <w:sz w:val="16"/>
        </w:rPr>
        <w:t>pgIF.</w:t>
      </w:r>
      <w:r>
        <w:rPr>
          <w:rFonts w:ascii="Courier New" w:hAnsi="Courier New" w:cs="Courier New"/>
          <w:color w:val="auto"/>
          <w:sz w:val="16"/>
        </w:rPr>
        <w:t>ip_pmc_d3 = `IP_TOP.ip_pmc_d3</w:t>
      </w:r>
      <w:r w:rsidRPr="00C31617">
        <w:rPr>
          <w:rFonts w:ascii="Courier New" w:hAnsi="Courier New" w:cs="Courier New"/>
          <w:color w:val="auto"/>
          <w:sz w:val="16"/>
        </w:rPr>
        <w:t>;</w:t>
      </w:r>
    </w:p>
    <w:p w:rsidR="00A936E9" w:rsidRPr="00C31617" w:rsidRDefault="00A936E9" w:rsidP="00A936E9">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r>
        <w:rPr>
          <w:rFonts w:ascii="Courier New" w:hAnsi="Courier New" w:cs="Courier New"/>
          <w:color w:val="auto"/>
          <w:sz w:val="16"/>
        </w:rPr>
        <w:tab/>
        <w:t xml:space="preserve">assign </w:t>
      </w:r>
      <w:r w:rsidRPr="00C31617">
        <w:rPr>
          <w:rFonts w:ascii="Courier New" w:hAnsi="Courier New" w:cs="Courier New"/>
          <w:color w:val="auto"/>
          <w:sz w:val="16"/>
        </w:rPr>
        <w:t>pgIF.</w:t>
      </w:r>
      <w:r>
        <w:rPr>
          <w:rFonts w:ascii="Courier New" w:hAnsi="Courier New" w:cs="Courier New"/>
          <w:color w:val="auto"/>
          <w:sz w:val="16"/>
        </w:rPr>
        <w:t>ip_pmc_d0i3 = `IP_TOP.ip_pmc_d0i3</w:t>
      </w:r>
      <w:r w:rsidRPr="00C31617">
        <w:rPr>
          <w:rFonts w:ascii="Courier New" w:hAnsi="Courier New" w:cs="Courier New"/>
          <w:color w:val="auto"/>
          <w:sz w:val="16"/>
        </w:rPr>
        <w:t>;</w:t>
      </w:r>
    </w:p>
    <w:p w:rsidR="00C31617" w:rsidRPr="00C31617" w:rsidRDefault="00C31617" w:rsidP="00DC1ACD">
      <w:pPr>
        <w:pStyle w:val="Gaps"/>
        <w:shd w:val="clear" w:color="auto" w:fill="DBE5F1" w:themeFill="accent1" w:themeFillTint="33"/>
        <w:spacing w:before="0" w:after="0"/>
        <w:jc w:val="both"/>
        <w:rPr>
          <w:rFonts w:ascii="Courier New" w:hAnsi="Courier New" w:cs="Courier New"/>
          <w:color w:val="auto"/>
          <w:sz w:val="16"/>
        </w:rPr>
      </w:pPr>
    </w:p>
    <w:p w:rsidR="00C31617" w:rsidRPr="00C31617" w:rsidRDefault="00C31617" w:rsidP="00DC1ACD">
      <w:pPr>
        <w:pStyle w:val="Gaps"/>
        <w:shd w:val="clear" w:color="auto" w:fill="DBE5F1" w:themeFill="accent1" w:themeFillTint="33"/>
        <w:spacing w:before="0" w:after="0"/>
        <w:jc w:val="both"/>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end: ASSIGN_ALL_BLK</w:t>
      </w:r>
    </w:p>
    <w:p w:rsidR="00C31617" w:rsidRDefault="00C31617" w:rsidP="00C31617">
      <w:pPr>
        <w:pStyle w:val="Gaps"/>
        <w:shd w:val="clear" w:color="auto" w:fill="DBE5F1" w:themeFill="accent1" w:themeFillTint="33"/>
        <w:spacing w:before="0" w:after="0"/>
        <w:jc w:val="both"/>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endgenerate</w:t>
      </w:r>
    </w:p>
    <w:p w:rsidR="000D5A1B" w:rsidRPr="000D5A1B" w:rsidRDefault="000D5A1B">
      <w:pPr>
        <w:pStyle w:val="Gaps"/>
        <w:shd w:val="clear" w:color="auto" w:fill="DBE5F1" w:themeFill="accent1" w:themeFillTint="33"/>
        <w:spacing w:before="0" w:after="0"/>
        <w:jc w:val="both"/>
        <w:rPr>
          <w:rFonts w:ascii="Courier New" w:hAnsi="Courier New" w:cs="Courier New"/>
          <w:color w:val="auto"/>
          <w:sz w:val="16"/>
        </w:rPr>
      </w:pPr>
    </w:p>
    <w:p w:rsidR="00C76074" w:rsidRPr="000D5A1B" w:rsidRDefault="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CCAgentTI #(</w:t>
      </w:r>
    </w:p>
    <w:p w:rsidR="00C76074" w:rsidRPr="000D5A1B" w:rsidRDefault="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.NUM_SIP_PGCB(NUM_SIP_PGCB),</w:t>
      </w:r>
    </w:p>
    <w:p w:rsidR="00C76074" w:rsidRPr="000D5A1B" w:rsidRDefault="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.NUM_FET(NUM_FET),</w:t>
      </w:r>
    </w:p>
    <w:p w:rsidR="00C76074" w:rsidRPr="000D5A1B" w:rsidRDefault="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.NUM_FAB_PGCB(NUM_FAB_PGCB),</w:t>
      </w:r>
    </w:p>
    <w:p w:rsidR="00C76074" w:rsidRPr="000D5A1B" w:rsidRDefault="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.NUM_SW_REQ(NUM_SW_REQ),</w:t>
      </w:r>
    </w:p>
    <w:p w:rsidR="00C76074" w:rsidRDefault="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.NUM_PMC_WAKE(NUM_PMC_WAKE),</w:t>
      </w:r>
    </w:p>
    <w:p w:rsidR="00936C31" w:rsidRPr="00936C31" w:rsidRDefault="00936C31" w:rsidP="00D0467A">
      <w:pPr>
        <w:pStyle w:val="Gaps"/>
        <w:shd w:val="clear" w:color="auto" w:fill="DBE5F1" w:themeFill="accent1" w:themeFillTint="33"/>
        <w:spacing w:before="0" w:after="0"/>
        <w:jc w:val="both"/>
        <w:rPr>
          <w:rFonts w:ascii="Courier New" w:hAnsi="Courier New" w:cs="Courier New"/>
          <w:color w:val="auto"/>
          <w:sz w:val="16"/>
        </w:rPr>
      </w:pPr>
      <w:r w:rsidRPr="00936C31">
        <w:rPr>
          <w:rFonts w:ascii="Courier New" w:hAnsi="Courier New" w:cs="Courier New"/>
          <w:color w:val="auto"/>
          <w:sz w:val="16"/>
        </w:rPr>
        <w:tab/>
        <w:t>.NUM_PRIM_EP(NUM_PRIM_EP),</w:t>
      </w:r>
    </w:p>
    <w:p w:rsidR="00936C31" w:rsidRDefault="00936C31" w:rsidP="00936C31">
      <w:pPr>
        <w:pStyle w:val="Gaps"/>
        <w:shd w:val="clear" w:color="auto" w:fill="DBE5F1" w:themeFill="accent1" w:themeFillTint="33"/>
        <w:spacing w:before="0" w:after="0"/>
        <w:jc w:val="both"/>
        <w:rPr>
          <w:rFonts w:ascii="Courier New" w:hAnsi="Courier New" w:cs="Courier New"/>
          <w:color w:val="auto"/>
          <w:sz w:val="16"/>
        </w:rPr>
      </w:pPr>
      <w:r w:rsidRPr="00936C31">
        <w:rPr>
          <w:rFonts w:ascii="Courier New" w:hAnsi="Courier New" w:cs="Courier New"/>
          <w:color w:val="auto"/>
          <w:sz w:val="16"/>
        </w:rPr>
        <w:tab/>
        <w:t>.NUM_SB_EP(NUM_SB_EP),</w:t>
      </w:r>
    </w:p>
    <w:p w:rsidR="00A8496B" w:rsidRDefault="00A8496B" w:rsidP="00A8496B">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 xml:space="preserve">        .NUM_VNN_ACK_REQ(NUM_VNN_ACK_REQ),</w:t>
      </w:r>
    </w:p>
    <w:p w:rsidR="00A8496B" w:rsidRDefault="00A8496B" w:rsidP="00936C31">
      <w:pPr>
        <w:pStyle w:val="Gaps"/>
        <w:shd w:val="clear" w:color="auto" w:fill="DBE5F1" w:themeFill="accent1" w:themeFillTint="33"/>
        <w:spacing w:before="0" w:after="0"/>
        <w:jc w:val="both"/>
        <w:rPr>
          <w:rFonts w:ascii="Courier New" w:hAnsi="Courier New" w:cs="Courier New"/>
          <w:color w:val="auto"/>
          <w:sz w:val="16"/>
        </w:rPr>
      </w:pPr>
    </w:p>
    <w:p w:rsidR="003E529F" w:rsidRDefault="003E529F" w:rsidP="00936C31">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t>.IS_ACTIVE(IS_ACTIVE),</w:t>
      </w:r>
    </w:p>
    <w:p w:rsidR="00C76074" w:rsidRPr="000D5A1B" w:rsidRDefault="008C50C3" w:rsidP="00C76074">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t>.IP_ENV_TO_CC_AGENT_PATH(“*.gpio_env.gpio_pg_agent”)</w:t>
      </w:r>
      <w:r w:rsidR="00C76074" w:rsidRPr="000D5A1B">
        <w:rPr>
          <w:rFonts w:ascii="Courier New" w:hAnsi="Courier New" w:cs="Courier New"/>
          <w:color w:val="auto"/>
          <w:sz w:val="16"/>
        </w:rPr>
        <w:tab/>
      </w:r>
    </w:p>
    <w:p w:rsidR="00C76074" w:rsidRPr="000D5A1B" w:rsidRDefault="00C76074" w:rsidP="00C76074">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r>
      <w:r w:rsidRPr="000D5A1B">
        <w:rPr>
          <w:rFonts w:ascii="Courier New" w:hAnsi="Courier New" w:cs="Courier New"/>
          <w:color w:val="auto"/>
          <w:sz w:val="16"/>
        </w:rPr>
        <w:tab/>
      </w:r>
    </w:p>
    <w:p w:rsidR="007C1D9B" w:rsidRPr="000D5A1B" w:rsidRDefault="00C76074" w:rsidP="00C76074">
      <w:pPr>
        <w:pStyle w:val="Gaps"/>
        <w:shd w:val="clear" w:color="auto" w:fill="DBE5F1" w:themeFill="accent1" w:themeFillTint="33"/>
        <w:spacing w:before="0" w:after="0"/>
        <w:jc w:val="both"/>
        <w:rPr>
          <w:color w:val="auto"/>
          <w:sz w:val="18"/>
        </w:rPr>
      </w:pPr>
      <w:r w:rsidRPr="000D5A1B">
        <w:rPr>
          <w:rFonts w:ascii="Courier New" w:hAnsi="Courier New" w:cs="Courier New"/>
          <w:color w:val="auto"/>
          <w:sz w:val="16"/>
        </w:rPr>
        <w:tab/>
        <w:t>)ccTI(</w:t>
      </w:r>
      <w:r w:rsidR="00F53313">
        <w:rPr>
          <w:rFonts w:ascii="Courier New" w:hAnsi="Courier New" w:cs="Courier New"/>
          <w:color w:val="auto"/>
          <w:sz w:val="16"/>
        </w:rPr>
        <w:t>pg</w:t>
      </w:r>
      <w:r w:rsidRPr="000D5A1B">
        <w:rPr>
          <w:rFonts w:ascii="Courier New" w:hAnsi="Courier New" w:cs="Courier New"/>
          <w:color w:val="auto"/>
          <w:sz w:val="16"/>
        </w:rPr>
        <w:t>IF);</w:t>
      </w:r>
    </w:p>
    <w:p w:rsidR="00507591" w:rsidRDefault="00507591" w:rsidP="00CD5826">
      <w:pPr>
        <w:pStyle w:val="Gaps"/>
        <w:jc w:val="both"/>
        <w:rPr>
          <w:color w:val="auto"/>
        </w:rPr>
      </w:pPr>
      <w:r>
        <w:rPr>
          <w:color w:val="auto"/>
        </w:rPr>
        <w:t xml:space="preserve">This is an example </w:t>
      </w:r>
      <w:r w:rsidR="005214FC">
        <w:rPr>
          <w:color w:val="auto"/>
        </w:rPr>
        <w:t xml:space="preserve">of the testbench connections </w:t>
      </w:r>
      <w:r>
        <w:rPr>
          <w:color w:val="auto"/>
        </w:rPr>
        <w:t>where there is no Fabric in the test environment. The user needs to set NO_FAB</w:t>
      </w:r>
      <w:r w:rsidR="00664187">
        <w:rPr>
          <w:color w:val="auto"/>
        </w:rPr>
        <w:t>_PGCB</w:t>
      </w:r>
      <w:r>
        <w:rPr>
          <w:color w:val="auto"/>
        </w:rPr>
        <w:t xml:space="preserve"> parameter to 1.</w:t>
      </w:r>
      <w:r w:rsidR="003E1099">
        <w:rPr>
          <w:color w:val="auto"/>
        </w:rPr>
        <w:t xml:space="preserve"> If there is no SIP interface in the environment, the user needs to set NO_SIP</w:t>
      </w:r>
      <w:r w:rsidR="00E159D7">
        <w:rPr>
          <w:color w:val="auto"/>
        </w:rPr>
        <w:t>_PGCB</w:t>
      </w:r>
      <w:r w:rsidR="003E1099">
        <w:rPr>
          <w:color w:val="auto"/>
        </w:rPr>
        <w:t xml:space="preserve"> to 1.</w:t>
      </w:r>
    </w:p>
    <w:p w:rsidR="000D5A1B" w:rsidRDefault="000D5A1B" w:rsidP="00507591">
      <w:pPr>
        <w:pStyle w:val="Gaps"/>
        <w:shd w:val="clear" w:color="auto" w:fill="DBE5F1" w:themeFill="accent1" w:themeFillTint="33"/>
        <w:spacing w:before="0" w:after="0"/>
        <w:jc w:val="both"/>
        <w:rPr>
          <w:rFonts w:ascii="Courier New" w:hAnsi="Courier New" w:cs="Courier New"/>
          <w:color w:val="auto"/>
          <w:sz w:val="16"/>
        </w:rPr>
      </w:pP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r>
      <w:r w:rsidR="007A39DA">
        <w:rPr>
          <w:rFonts w:ascii="Courier New" w:hAnsi="Courier New" w:cs="Courier New"/>
          <w:color w:val="auto"/>
          <w:sz w:val="16"/>
        </w:rPr>
        <w:t>PowerGatingIF</w:t>
      </w:r>
      <w:r w:rsidRPr="000D5A1B">
        <w:rPr>
          <w:rFonts w:ascii="Courier New" w:hAnsi="Courier New" w:cs="Courier New"/>
          <w:color w:val="auto"/>
          <w:sz w:val="16"/>
        </w:rPr>
        <w:t>#(</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.NUM_SIP_PGCB(NUM_SIP_PGCB),</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.NUM_FET(NUM_FET),</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.NUM_SW_REQ(NUM_SW_REQ),</w:t>
      </w:r>
    </w:p>
    <w:p w:rsid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.NUM_PMC_WAKE(NUM_PMC_WAKE),</w:t>
      </w:r>
    </w:p>
    <w:p w:rsidR="00A8496B" w:rsidRPr="000D5A1B" w:rsidRDefault="00A8496B" w:rsidP="000D5A1B">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 xml:space="preserve">        .NUM_VNN_ACK_REQ(NUM_VNN_ACK_REQ),</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r>
      <w:r w:rsidRPr="000D5A1B">
        <w:rPr>
          <w:rFonts w:ascii="Courier New" w:hAnsi="Courier New" w:cs="Courier New"/>
          <w:color w:val="auto"/>
          <w:sz w:val="16"/>
        </w:rPr>
        <w:t>.NO_FAB</w:t>
      </w:r>
      <w:r w:rsidR="000D1468">
        <w:rPr>
          <w:rFonts w:ascii="Courier New" w:hAnsi="Courier New" w:cs="Courier New"/>
          <w:color w:val="auto"/>
          <w:sz w:val="16"/>
        </w:rPr>
        <w:t>_PGCB</w:t>
      </w:r>
      <w:r w:rsidRPr="000D5A1B">
        <w:rPr>
          <w:rFonts w:ascii="Courier New" w:hAnsi="Courier New" w:cs="Courier New"/>
          <w:color w:val="auto"/>
          <w:sz w:val="16"/>
        </w:rPr>
        <w:t>(1),</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r>
      <w:r w:rsidRPr="000D5A1B">
        <w:rPr>
          <w:rFonts w:ascii="Courier New" w:hAnsi="Courier New" w:cs="Courier New"/>
          <w:color w:val="auto"/>
          <w:sz w:val="16"/>
        </w:rPr>
        <w:tab/>
        <w:t xml:space="preserve"> </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 xml:space="preserve"> ) ccIF ();</w:t>
      </w:r>
    </w:p>
    <w:p w:rsidR="00F717A2" w:rsidRPr="000D5A1B" w:rsidRDefault="00F717A2" w:rsidP="000D5A1B">
      <w:pPr>
        <w:pStyle w:val="Gaps"/>
        <w:shd w:val="clear" w:color="auto" w:fill="DBE5F1" w:themeFill="accent1" w:themeFillTint="33"/>
        <w:spacing w:before="0" w:after="0"/>
        <w:jc w:val="both"/>
        <w:rPr>
          <w:rFonts w:ascii="Courier New" w:hAnsi="Courier New" w:cs="Courier New"/>
          <w:color w:val="auto"/>
          <w:sz w:val="16"/>
        </w:rPr>
      </w:pP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CCAgentTI #(</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.NUM_SIP_PGCB(NUM_SIP_PGCB),</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.NUM_FET(NUM_FET),</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.NUM_FAB_PGCB(NUM_FAB_PGCB),</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.NUM_SW_REQ(NUM_SW_REQ),</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.NUM_PMC_WAKE(NUM_PMC_WAKE),</w:t>
      </w:r>
    </w:p>
    <w:p w:rsid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r>
      <w:r w:rsidRPr="000D5A1B">
        <w:rPr>
          <w:rFonts w:ascii="Courier New" w:hAnsi="Courier New" w:cs="Courier New"/>
          <w:color w:val="auto"/>
          <w:sz w:val="16"/>
        </w:rPr>
        <w:t>.NO_FAB</w:t>
      </w:r>
      <w:r w:rsidR="00664187">
        <w:rPr>
          <w:rFonts w:ascii="Courier New" w:hAnsi="Courier New" w:cs="Courier New"/>
          <w:color w:val="auto"/>
          <w:sz w:val="16"/>
        </w:rPr>
        <w:t>_PGCB</w:t>
      </w:r>
      <w:r w:rsidRPr="000D5A1B">
        <w:rPr>
          <w:rFonts w:ascii="Courier New" w:hAnsi="Courier New" w:cs="Courier New"/>
          <w:color w:val="auto"/>
          <w:sz w:val="16"/>
        </w:rPr>
        <w:t>(1),</w:t>
      </w:r>
    </w:p>
    <w:p w:rsidR="003E529F" w:rsidRDefault="003E529F" w:rsidP="000D5A1B">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t>.IS_ACTIVE(IS_ACTIVE),</w:t>
      </w:r>
    </w:p>
    <w:p w:rsidR="00A8496B" w:rsidRDefault="00A8496B" w:rsidP="000D5A1B">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 xml:space="preserve">        .NUM_VNN_ACK_REQ(NUM_VNN_ACK_REQ),</w:t>
      </w:r>
    </w:p>
    <w:p w:rsidR="0031346A" w:rsidRPr="000D5A1B" w:rsidRDefault="0031346A" w:rsidP="000D5A1B">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t>.IP_ENV_TO_CC_AGENT_PATH(“</w:t>
      </w:r>
      <w:r w:rsidR="006F20D0">
        <w:rPr>
          <w:rFonts w:ascii="Courier New" w:hAnsi="Courier New" w:cs="Courier New"/>
          <w:color w:val="auto"/>
          <w:sz w:val="16"/>
        </w:rPr>
        <w:t>*.gpio</w:t>
      </w:r>
      <w:r w:rsidR="00DA20D8">
        <w:rPr>
          <w:rFonts w:ascii="Courier New" w:hAnsi="Courier New" w:cs="Courier New"/>
          <w:color w:val="auto"/>
          <w:sz w:val="16"/>
        </w:rPr>
        <w:t>_env.</w:t>
      </w:r>
      <w:r w:rsidR="006F20D0">
        <w:rPr>
          <w:rFonts w:ascii="Courier New" w:hAnsi="Courier New" w:cs="Courier New"/>
          <w:color w:val="auto"/>
          <w:sz w:val="16"/>
        </w:rPr>
        <w:t>gpio_pg_agent</w:t>
      </w:r>
      <w:r>
        <w:rPr>
          <w:rFonts w:ascii="Courier New" w:hAnsi="Courier New" w:cs="Courier New"/>
          <w:color w:val="auto"/>
          <w:sz w:val="16"/>
        </w:rPr>
        <w:t>”)</w:t>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r>
    </w:p>
    <w:p w:rsidR="000D5A1B" w:rsidRP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r>
      <w:r w:rsidRPr="000D5A1B">
        <w:rPr>
          <w:rFonts w:ascii="Courier New" w:hAnsi="Courier New" w:cs="Courier New"/>
          <w:color w:val="auto"/>
          <w:sz w:val="16"/>
        </w:rPr>
        <w:tab/>
      </w:r>
    </w:p>
    <w:p w:rsidR="000D5A1B" w:rsidRDefault="000D5A1B" w:rsidP="000D5A1B">
      <w:pPr>
        <w:pStyle w:val="Gaps"/>
        <w:shd w:val="clear" w:color="auto" w:fill="DBE5F1" w:themeFill="accent1" w:themeFillTint="33"/>
        <w:spacing w:before="0" w:after="0"/>
        <w:jc w:val="both"/>
        <w:rPr>
          <w:rFonts w:ascii="Courier New" w:hAnsi="Courier New" w:cs="Courier New"/>
          <w:color w:val="auto"/>
          <w:sz w:val="16"/>
        </w:rPr>
      </w:pPr>
      <w:r w:rsidRPr="000D5A1B">
        <w:rPr>
          <w:rFonts w:ascii="Courier New" w:hAnsi="Courier New" w:cs="Courier New"/>
          <w:color w:val="auto"/>
          <w:sz w:val="16"/>
        </w:rPr>
        <w:tab/>
        <w:t>)ccTI(ccIF);</w:t>
      </w:r>
    </w:p>
    <w:p w:rsidR="00A8496B" w:rsidRPr="00507591" w:rsidRDefault="00A8496B" w:rsidP="000D5A1B">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NOTE:</w:t>
      </w:r>
      <w:r w:rsidRPr="00A8496B">
        <w:rPr>
          <w:rFonts w:ascii="Courier New" w:hAnsi="Courier New" w:cs="Courier New"/>
          <w:color w:val="auto"/>
          <w:sz w:val="16"/>
        </w:rPr>
        <w:t xml:space="preserve"> </w:t>
      </w:r>
      <w:r>
        <w:rPr>
          <w:rFonts w:ascii="Courier New" w:hAnsi="Courier New" w:cs="Courier New"/>
          <w:color w:val="auto"/>
          <w:sz w:val="16"/>
        </w:rPr>
        <w:t>NUM_VNN_ACK_REQ is added for TGPLP VNN removal requirement.</w:t>
      </w:r>
    </w:p>
    <w:p w:rsidR="007C31A0" w:rsidRPr="00596064" w:rsidRDefault="007C31A0" w:rsidP="007C31A0">
      <w:pPr>
        <w:pStyle w:val="Heading3"/>
      </w:pPr>
      <w:bookmarkStart w:id="12" w:name="_Toc337819173"/>
      <w:r w:rsidRPr="00596064">
        <w:t>Naming and Instantiating Test</w:t>
      </w:r>
      <w:r w:rsidR="00236914">
        <w:t>b</w:t>
      </w:r>
      <w:r w:rsidRPr="00596064">
        <w:t>ench Components</w:t>
      </w:r>
      <w:bookmarkEnd w:id="12"/>
      <w:r w:rsidR="006623BF">
        <w:t xml:space="preserve"> with </w:t>
      </w:r>
      <w:r w:rsidR="000E43C5">
        <w:t>parameterized interface</w:t>
      </w:r>
    </w:p>
    <w:p w:rsidR="007C1D9B" w:rsidRDefault="007C1D9B" w:rsidP="007C1D9B">
      <w:pPr>
        <w:pStyle w:val="BodyText"/>
        <w:jc w:val="both"/>
      </w:pPr>
      <w:r>
        <w:t>Shown below is an exampl</w:t>
      </w:r>
      <w:r w:rsidR="00F6491D">
        <w:t>e of how to instantiate the agen</w:t>
      </w:r>
      <w:r>
        <w:t>ts and configure it using the PowerGatingConfigObject</w:t>
      </w:r>
      <w:r w:rsidR="00A27566">
        <w:t>.</w:t>
      </w:r>
    </w:p>
    <w:p w:rsidR="00334BEE" w:rsidRDefault="00334BEE" w:rsidP="00334BEE">
      <w:pPr>
        <w:pStyle w:val="BodyText"/>
        <w:jc w:val="both"/>
      </w:pPr>
      <w:r>
        <w:t>Note that the arguments need to be passed by name while configuring the agent using the config object methods. See system Verilog LRM for details on passing arguments by name.</w:t>
      </w:r>
    </w:p>
    <w:p w:rsidR="00EB0662" w:rsidRPr="00EB0662" w:rsidRDefault="00EB0662" w:rsidP="00EB0662">
      <w:pPr>
        <w:pStyle w:val="BodyText"/>
        <w:shd w:val="clear" w:color="auto" w:fill="DBE5F1" w:themeFill="accent1" w:themeFillTint="33"/>
        <w:spacing w:before="0" w:after="0"/>
        <w:jc w:val="both"/>
        <w:rPr>
          <w:rFonts w:ascii="Courier New" w:hAnsi="Courier New" w:cs="Courier New"/>
        </w:rPr>
      </w:pPr>
      <w:r w:rsidRPr="00EB0662">
        <w:rPr>
          <w:rFonts w:ascii="Courier New" w:hAnsi="Courier New" w:cs="Courier New"/>
        </w:rPr>
        <w:t>class PowerGatingSaolaEnv extends ovm_env;</w:t>
      </w:r>
    </w:p>
    <w:p w:rsidR="00EB0662" w:rsidRPr="00EB0662" w:rsidRDefault="00EB0662" w:rsidP="00EB0662">
      <w:pPr>
        <w:pStyle w:val="BodyText"/>
        <w:shd w:val="clear" w:color="auto" w:fill="DBE5F1" w:themeFill="accent1" w:themeFillTint="33"/>
        <w:spacing w:before="0" w:after="0"/>
        <w:jc w:val="both"/>
        <w:rPr>
          <w:rFonts w:ascii="Courier New" w:hAnsi="Courier New" w:cs="Courier New"/>
        </w:rPr>
      </w:pPr>
      <w:r w:rsidRPr="00EB0662">
        <w:rPr>
          <w:rFonts w:ascii="Courier New" w:hAnsi="Courier New" w:cs="Courier New"/>
        </w:rPr>
        <w:tab/>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t>`ovm_component_utils_begin(PowerGatingSaolaEnv)</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t>`ovm_component_utils_end</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t>CCAgent ccAgent;</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t>PowerGatingConfig cc_cfg;</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t>function new(string name, ovm_component parent);</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super.new(name, parent);</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t>endfunction</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t>function void build();</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 Turn off all the sequencers by default</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set_config_int("*sequencer", "count", 0);</w:t>
      </w:r>
    </w:p>
    <w:p w:rsid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set_config_int("*</w:t>
      </w:r>
      <w:r w:rsidR="006F20D0">
        <w:rPr>
          <w:rFonts w:ascii="Courier New" w:hAnsi="Courier New" w:cs="Courier New"/>
        </w:rPr>
        <w:t>gpio_pg_agent</w:t>
      </w:r>
      <w:r w:rsidRPr="00EB0662">
        <w:rPr>
          <w:rFonts w:ascii="Courier New" w:hAnsi="Courier New" w:cs="Courier New"/>
        </w:rPr>
        <w:t>", "is_active", 1);</w:t>
      </w:r>
    </w:p>
    <w:p w:rsidR="00B60CDA" w:rsidRPr="000523C2" w:rsidRDefault="00B60CDA" w:rsidP="00236914">
      <w:pPr>
        <w:pStyle w:val="BodyText"/>
        <w:shd w:val="clear" w:color="auto" w:fill="DBE5F1" w:themeFill="accent1" w:themeFillTint="33"/>
        <w:spacing w:before="0" w:after="0"/>
        <w:ind w:left="720" w:firstLine="720"/>
        <w:rPr>
          <w:rFonts w:ascii="Courier New" w:hAnsi="Courier New" w:cs="Courier New"/>
          <w:b/>
        </w:rPr>
      </w:pPr>
      <w:r w:rsidRPr="000523C2">
        <w:rPr>
          <w:rFonts w:ascii="Courier New" w:hAnsi="Courier New" w:cs="Courier New"/>
          <w:b/>
        </w:rPr>
        <w:t>set_config_int("*</w:t>
      </w:r>
      <w:r w:rsidR="006F20D0">
        <w:rPr>
          <w:rFonts w:ascii="Courier New" w:hAnsi="Courier New" w:cs="Courier New"/>
          <w:b/>
        </w:rPr>
        <w:t>gpio_pg_agent</w:t>
      </w:r>
      <w:r w:rsidRPr="000523C2">
        <w:rPr>
          <w:rFonts w:ascii="Courier New" w:hAnsi="Courier New" w:cs="Courier New"/>
          <w:b/>
        </w:rPr>
        <w:t>*", "hasPrinter", 1);</w:t>
      </w:r>
    </w:p>
    <w:p w:rsidR="00B60CDA" w:rsidRPr="00EB0662" w:rsidRDefault="00B60CDA" w:rsidP="00236914">
      <w:pPr>
        <w:pStyle w:val="BodyText"/>
        <w:shd w:val="clear" w:color="auto" w:fill="DBE5F1" w:themeFill="accent1" w:themeFillTint="33"/>
        <w:spacing w:before="0" w:after="0"/>
        <w:rPr>
          <w:rFonts w:ascii="Courier New" w:hAnsi="Courier New" w:cs="Courier New"/>
        </w:rPr>
      </w:pP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super.build();</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r>
    </w:p>
    <w:p w:rsidR="00EB0662" w:rsidRPr="00EB0662" w:rsidRDefault="00EB0662" w:rsidP="00236914">
      <w:pPr>
        <w:pStyle w:val="BodyText"/>
        <w:shd w:val="clear" w:color="auto" w:fill="DBE5F1" w:themeFill="accent1" w:themeFillTint="33"/>
        <w:spacing w:before="0" w:after="0"/>
        <w:rPr>
          <w:rFonts w:ascii="Courier New" w:hAnsi="Courier New" w:cs="Courier New"/>
        </w:rPr>
      </w:pP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ccAgent = CCAgent::type_id::create("</w:t>
      </w:r>
      <w:r w:rsidR="006F20D0">
        <w:rPr>
          <w:rFonts w:ascii="Courier New" w:hAnsi="Courier New" w:cs="Courier New"/>
        </w:rPr>
        <w:t>gpio</w:t>
      </w:r>
      <w:r w:rsidR="00907CB5">
        <w:rPr>
          <w:rFonts w:ascii="Courier New" w:hAnsi="Courier New" w:cs="Courier New"/>
        </w:rPr>
        <w:t>_pg_agent</w:t>
      </w:r>
      <w:r w:rsidRPr="00EB0662">
        <w:rPr>
          <w:rFonts w:ascii="Courier New" w:hAnsi="Courier New" w:cs="Courier New"/>
        </w:rPr>
        <w:t>", this);</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cc_cfg = new({"</w:t>
      </w:r>
      <w:r w:rsidR="006F20D0">
        <w:rPr>
          <w:rFonts w:ascii="Courier New" w:hAnsi="Courier New" w:cs="Courier New"/>
        </w:rPr>
        <w:t>gpio_pg_agent</w:t>
      </w:r>
      <w:r w:rsidRPr="00EB0662">
        <w:rPr>
          <w:rFonts w:ascii="Courier New" w:hAnsi="Courier New" w:cs="Courier New"/>
        </w:rPr>
        <w:t>","ConfigObject"});</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p>
    <w:p w:rsidR="00EB0662" w:rsidRPr="00EB0662" w:rsidRDefault="00EB0662" w:rsidP="00236914">
      <w:pPr>
        <w:pStyle w:val="BodyText"/>
        <w:shd w:val="clear" w:color="auto" w:fill="DBE5F1" w:themeFill="accent1" w:themeFillTint="33"/>
        <w:spacing w:before="0" w:after="0"/>
        <w:rPr>
          <w:rFonts w:ascii="Courier New" w:hAnsi="Courier New" w:cs="Courier New"/>
        </w:rPr>
      </w:pP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`ovm_info(get_full_name(), "Agents created", OVM_HIGH)</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w:t>
      </w:r>
      <w:r w:rsidR="002A4B87">
        <w:rPr>
          <w:rFonts w:ascii="Courier New" w:hAnsi="Courier New" w:cs="Courier New"/>
        </w:rPr>
        <w:t>*</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CC</w:t>
      </w:r>
    </w:p>
    <w:p w:rsidR="00EB0662" w:rsidRPr="00EB0662" w:rsidRDefault="00EB0662" w:rsidP="00236914">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t>**********/</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w:t>
      </w:r>
      <w:r>
        <w:rPr>
          <w:rFonts w:ascii="Courier New" w:hAnsi="Courier New" w:cs="Courier New"/>
        </w:rPr>
        <w:t>g.SetTrackerName("GPIO</w:t>
      </w:r>
      <w:r w:rsidRPr="00724A51">
        <w:rPr>
          <w:rFonts w:ascii="Courier New" w:hAnsi="Courier New" w:cs="Courier New"/>
        </w:rPr>
        <w:t>");</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//cc_cfg.DisableConfigPrinting();</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r>
      <w:r w:rsidRPr="00724A51">
        <w:rPr>
          <w:rFonts w:ascii="Courier New" w:hAnsi="Courier New" w:cs="Courier New"/>
        </w:rPr>
        <w:tab/>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cc_cfg.AddFETBlock(.index(0), .name("DOM0"));</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cc_cfg.AddFETBlock(.index(1), .name("DOM1"));</w:t>
      </w:r>
      <w:r w:rsidRPr="00724A51">
        <w:rPr>
          <w:rFonts w:ascii="Courier New" w:hAnsi="Courier New" w:cs="Courier New"/>
        </w:rPr>
        <w:tab/>
      </w:r>
      <w:r w:rsidRPr="00724A51">
        <w:rPr>
          <w:rFonts w:ascii="Courier New" w:hAnsi="Courier New" w:cs="Courier New"/>
        </w:rPr>
        <w:tab/>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cc_cfg.AddFETBlock(.index(2), .name("DOM2"));</w:t>
      </w:r>
      <w:r w:rsidRPr="00724A51">
        <w:rPr>
          <w:rFonts w:ascii="Courier New" w:hAnsi="Courier New" w:cs="Courier New"/>
        </w:rPr>
        <w:tab/>
      </w:r>
    </w:p>
    <w:p w:rsidR="00724A51" w:rsidRPr="00724A51" w:rsidRDefault="00724A51" w:rsidP="00D0467A">
      <w:pPr>
        <w:pStyle w:val="BodyText"/>
        <w:shd w:val="clear" w:color="auto" w:fill="DBE5F1" w:themeFill="accent1" w:themeFillTint="33"/>
        <w:spacing w:before="0" w:after="0"/>
        <w:rPr>
          <w:rFonts w:ascii="Courier New" w:hAnsi="Courier New" w:cs="Courier New"/>
        </w:rPr>
      </w:pP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cc_cfg.AddFabricPGCB(.index(0), .name("FAB0"), .fet_index(0),.hys(300ns), .ungate_priority(4));</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cc_cfg.AddFabricPGCB(.index(1), .name("FAB1"), .fet_index(0),.hys(400ns), .ungate_priority(4));</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cc_cfg.AddFabricPGCB(.index(2), .name("FAB2"), .fet_index(0),.hys(600ns), .ungate_priority(4));</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cc_cfg.AddSIPPGCB(.index(0), .name("PGD1"), .fet_index(0), .ungate_priority(1), .pmc_wake_index(0), .sw_ent_index(1), .SB_array({0}));</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cc_cfg.AddSIPPGCB(.index(1), .name("PGD2"), .fet_index(1), .ungate_priority(2), .pmc_wake_index(1), .sw_ent_index(0), .SB_array({1}));</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cc_cfg.AddSIPPGCB(.index(2), .name("PGD3"), .fet_index(2), .ungate_priority(3), .pmc_wake_index(2), .sw_ent_index(2), .SB_array({2})</w:t>
      </w:r>
      <w:r w:rsidR="003E44C6">
        <w:rPr>
          <w:rFonts w:ascii="Courier New" w:hAnsi="Courier New" w:cs="Courier New"/>
        </w:rPr>
        <w:t>, fabric_index(1)</w:t>
      </w:r>
      <w:r w:rsidRPr="00724A51">
        <w:rPr>
          <w:rFonts w:ascii="Courier New" w:hAnsi="Courier New" w:cs="Courier New"/>
        </w:rPr>
        <w:t>);</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cc_cfg.AddSIP(.name("GPIO"), .sip_type(PowerGating::HOST), .pgcb_array({0, 1}), .AON_prim_array({0})</w:t>
      </w:r>
      <w:r w:rsidR="002E6DAE">
        <w:rPr>
          <w:rFonts w:ascii="Courier New" w:hAnsi="Courier New" w:cs="Courier New"/>
        </w:rPr>
        <w:t>, .d3[{0}], .d0i3[{0}]</w:t>
      </w:r>
      <w:r w:rsidRPr="00724A51">
        <w:rPr>
          <w:rFonts w:ascii="Courier New" w:hAnsi="Courier New" w:cs="Courier New"/>
        </w:rPr>
        <w:t>);</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cc_cfg.AddSBEP(.index(0), .source_id('hE8));</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cc_cfg.AddSBEP(.index(1), .source_id('hB5));</w:t>
      </w:r>
    </w:p>
    <w:p w:rsidR="00724A51" w:rsidRPr="00724A5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cc_cfg.AddSBEP(.index(2), .source_id('hA2));</w:t>
      </w:r>
    </w:p>
    <w:p w:rsidR="008C1701"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ab/>
      </w:r>
      <w:r w:rsidRPr="00724A51">
        <w:rPr>
          <w:rFonts w:ascii="Courier New" w:hAnsi="Courier New" w:cs="Courier New"/>
        </w:rPr>
        <w:tab/>
        <w:t>cc_cfg.AddPrimEP(.index(0), .AON_EP(1), .pmc_wake_index(3)</w:t>
      </w:r>
    </w:p>
    <w:p w:rsidR="008C1701" w:rsidRDefault="008C1701" w:rsidP="00D0467A">
      <w:pPr>
        <w:pStyle w:val="BodyText"/>
        <w:shd w:val="clear" w:color="auto" w:fill="DBE5F1" w:themeFill="accent1" w:themeFillTint="33"/>
        <w:spacing w:before="0" w:after="0"/>
        <w:rPr>
          <w:rFonts w:ascii="Courier New" w:hAnsi="Courier New" w:cs="Courier New"/>
        </w:rPr>
      </w:pPr>
      <w:r>
        <w:rPr>
          <w:rFonts w:ascii="Courier New" w:hAnsi="Courier New" w:cs="Courier New"/>
        </w:rPr>
        <w:tab/>
      </w:r>
      <w:r>
        <w:rPr>
          <w:rFonts w:ascii="Courier New" w:hAnsi="Courier New" w:cs="Courier New"/>
        </w:rPr>
        <w:tab/>
      </w:r>
      <w:r w:rsidRPr="008C1701">
        <w:rPr>
          <w:rFonts w:ascii="Courier New" w:hAnsi="Courier New" w:cs="Courier New"/>
        </w:rPr>
        <w:t>.vnn_ack_req_index(0),</w:t>
      </w:r>
      <w:r>
        <w:rPr>
          <w:rFonts w:ascii="Courier New" w:hAnsi="Courier New" w:cs="Courier New"/>
        </w:rPr>
        <w:t>//index of vnn_ack_req of this SIP</w:t>
      </w:r>
    </w:p>
    <w:p w:rsidR="00724A51" w:rsidRPr="00EB0662" w:rsidRDefault="00724A51" w:rsidP="00D0467A">
      <w:pPr>
        <w:pStyle w:val="BodyText"/>
        <w:shd w:val="clear" w:color="auto" w:fill="DBE5F1" w:themeFill="accent1" w:themeFillTint="33"/>
        <w:spacing w:before="0" w:after="0"/>
        <w:rPr>
          <w:rFonts w:ascii="Courier New" w:hAnsi="Courier New" w:cs="Courier New"/>
        </w:rPr>
      </w:pPr>
      <w:r w:rsidRPr="00724A51">
        <w:rPr>
          <w:rFonts w:ascii="Courier New" w:hAnsi="Courier New" w:cs="Courier New"/>
        </w:rPr>
        <w:t>);</w:t>
      </w:r>
    </w:p>
    <w:p w:rsidR="00EB0662" w:rsidRPr="00EB0662" w:rsidRDefault="00EB0662" w:rsidP="00D0467A">
      <w:pPr>
        <w:pStyle w:val="BodyText"/>
        <w:shd w:val="clear" w:color="auto" w:fill="DBE5F1" w:themeFill="accent1" w:themeFillTint="33"/>
        <w:spacing w:before="0" w:after="0"/>
        <w:rPr>
          <w:rFonts w:ascii="Courier New" w:hAnsi="Courier New" w:cs="Courier New"/>
        </w:rPr>
      </w:pPr>
      <w:r w:rsidRPr="00EB0662">
        <w:rPr>
          <w:rFonts w:ascii="Courier New" w:hAnsi="Courier New" w:cs="Courier New"/>
        </w:rPr>
        <w:tab/>
      </w:r>
      <w:r w:rsidRPr="00EB0662">
        <w:rPr>
          <w:rFonts w:ascii="Courier New" w:hAnsi="Courier New" w:cs="Courier New"/>
        </w:rPr>
        <w:tab/>
      </w:r>
      <w:r w:rsidRPr="00EB0662">
        <w:rPr>
          <w:rFonts w:ascii="Courier New" w:hAnsi="Courier New" w:cs="Courier New"/>
        </w:rPr>
        <w:tab/>
      </w:r>
    </w:p>
    <w:p w:rsidR="00EB0662" w:rsidRDefault="00EB0662" w:rsidP="00876583">
      <w:pPr>
        <w:pStyle w:val="BodyText"/>
        <w:shd w:val="clear" w:color="auto" w:fill="DBE5F1" w:themeFill="accent1" w:themeFillTint="33"/>
        <w:spacing w:before="0" w:after="0"/>
        <w:jc w:val="both"/>
        <w:rPr>
          <w:rFonts w:ascii="Courier New" w:hAnsi="Courier New" w:cs="Courier New"/>
        </w:rPr>
      </w:pPr>
    </w:p>
    <w:p w:rsidR="004C257A" w:rsidRDefault="004C257A" w:rsidP="00EB0662">
      <w:pPr>
        <w:pStyle w:val="BodyText"/>
        <w:shd w:val="clear" w:color="auto" w:fill="DBE5F1" w:themeFill="accent1" w:themeFillTint="33"/>
        <w:spacing w:before="0" w:after="0"/>
        <w:jc w:val="both"/>
        <w:rPr>
          <w:rFonts w:ascii="Courier New" w:hAnsi="Courier New" w:cs="Courier New"/>
        </w:rPr>
      </w:pPr>
    </w:p>
    <w:p w:rsidR="00353E0B" w:rsidRDefault="00353E0B" w:rsidP="00EB0662">
      <w:pPr>
        <w:pStyle w:val="BodyText"/>
        <w:shd w:val="clear" w:color="auto" w:fill="DBE5F1" w:themeFill="accent1" w:themeFillTint="33"/>
        <w:spacing w:before="0" w:after="0"/>
        <w:jc w:val="both"/>
        <w:rPr>
          <w:rFonts w:ascii="Courier New" w:hAnsi="Courier New" w:cs="Courier New"/>
        </w:rPr>
      </w:pPr>
      <w:r>
        <w:rPr>
          <w:rFonts w:ascii="Courier New" w:hAnsi="Courier New" w:cs="Courier New"/>
        </w:rPr>
        <w:tab/>
      </w:r>
      <w:r>
        <w:rPr>
          <w:rFonts w:ascii="Courier New" w:hAnsi="Courier New" w:cs="Courier New"/>
        </w:rPr>
        <w:tab/>
        <w:t>//User set config object using {&lt;name&gt;, “ConfigObject”}</w:t>
      </w:r>
    </w:p>
    <w:p w:rsidR="00353E0B" w:rsidRPr="00353E0B" w:rsidRDefault="00353E0B" w:rsidP="00353E0B">
      <w:pPr>
        <w:pStyle w:val="BodyText"/>
        <w:shd w:val="clear" w:color="auto" w:fill="DBE5F1" w:themeFill="accent1" w:themeFillTint="33"/>
        <w:jc w:val="both"/>
        <w:rPr>
          <w:rFonts w:ascii="Courier New" w:hAnsi="Courier New" w:cs="Courier New"/>
        </w:rPr>
      </w:pPr>
      <w:r w:rsidRPr="00353E0B">
        <w:rPr>
          <w:rFonts w:ascii="Courier New" w:hAnsi="Courier New" w:cs="Courier New"/>
        </w:rPr>
        <w:t xml:space="preserve">  </w:t>
      </w:r>
      <w:r w:rsidRPr="00353E0B">
        <w:rPr>
          <w:rFonts w:ascii="Courier New" w:hAnsi="Courier New" w:cs="Courier New"/>
        </w:rPr>
        <w:tab/>
      </w:r>
      <w:r w:rsidRPr="00353E0B">
        <w:rPr>
          <w:rFonts w:ascii="Courier New" w:hAnsi="Courier New" w:cs="Courier New"/>
        </w:rPr>
        <w:tab/>
        <w:t>set_config_object("*", "</w:t>
      </w:r>
      <w:r w:rsidR="006F20D0">
        <w:rPr>
          <w:rFonts w:ascii="Courier New" w:hAnsi="Courier New" w:cs="Courier New"/>
          <w:b/>
        </w:rPr>
        <w:t>gpio_pg_agent</w:t>
      </w:r>
      <w:r w:rsidRPr="00353E0B">
        <w:rPr>
          <w:rFonts w:ascii="Courier New" w:hAnsi="Courier New" w:cs="Courier New"/>
          <w:b/>
        </w:rPr>
        <w:t>ConfigObject</w:t>
      </w:r>
      <w:r w:rsidRPr="00353E0B">
        <w:rPr>
          <w:rFonts w:ascii="Courier New" w:hAnsi="Courier New" w:cs="Courier New"/>
        </w:rPr>
        <w:t>",cc_cfg,0);</w:t>
      </w:r>
    </w:p>
    <w:p w:rsidR="004C257A" w:rsidRPr="00EB0662" w:rsidRDefault="00353E0B" w:rsidP="00353E0B">
      <w:pPr>
        <w:pStyle w:val="BodyText"/>
        <w:shd w:val="clear" w:color="auto" w:fill="DBE5F1" w:themeFill="accent1" w:themeFillTint="33"/>
        <w:jc w:val="both"/>
        <w:rPr>
          <w:rFonts w:ascii="Courier New" w:hAnsi="Courier New" w:cs="Courier New"/>
        </w:rPr>
      </w:pPr>
      <w:r w:rsidRPr="00353E0B">
        <w:rPr>
          <w:rFonts w:ascii="Courier New" w:hAnsi="Courier New" w:cs="Courier New"/>
        </w:rPr>
        <w:tab/>
      </w:r>
      <w:r w:rsidRPr="00353E0B">
        <w:rPr>
          <w:rFonts w:ascii="Courier New" w:hAnsi="Courier New" w:cs="Courier New"/>
        </w:rPr>
        <w:tab/>
        <w:t>`ovm_info(get_full_name(), "Set config object CC", OVM_HIGH)</w:t>
      </w:r>
    </w:p>
    <w:p w:rsidR="006623BF" w:rsidRDefault="006623BF" w:rsidP="006623BF">
      <w:pPr>
        <w:pStyle w:val="Heading3"/>
      </w:pPr>
      <w:bookmarkStart w:id="13" w:name="_Toc337819175"/>
      <w:r>
        <w:t>Connecting Agents in Testbenc/TI with non-parameterized interface</w:t>
      </w:r>
    </w:p>
    <w:p w:rsidR="00CE0A7F" w:rsidRDefault="00CE0A7F" w:rsidP="00CE0A7F">
      <w:pPr>
        <w:pStyle w:val="BodyText"/>
      </w:pPr>
      <w:r>
        <w:t>Users can now choose to instantiate a set of non-parameterized interface which are corekit/collage-compliant. This way the interface can be part of the IP’s TI and SOC will connect these interfaces to the design using collage flows. See section called ”Non-parameterized Interface” . With these interfaces the IP’s TI will look something like this…</w:t>
      </w:r>
    </w:p>
    <w:p w:rsidR="00CE0A7F" w:rsidRPr="000F5F9F" w:rsidRDefault="00CE0A7F" w:rsidP="00CE0A7F">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lang w:val="en"/>
        </w:rPr>
      </w:pPr>
      <w:r w:rsidRPr="000F5F9F">
        <w:rPr>
          <w:rFonts w:ascii="Courier New" w:hAnsi="Courier New" w:cs="Courier New"/>
          <w:sz w:val="18"/>
          <w:szCs w:val="20"/>
          <w:lang w:val="en"/>
        </w:rPr>
        <w:t xml:space="preserve">      module ip_ti(</w:t>
      </w:r>
      <w:r w:rsidR="00E728E2">
        <w:rPr>
          <w:rFonts w:ascii="Courier New" w:hAnsi="Courier New" w:cs="Courier New"/>
          <w:sz w:val="18"/>
          <w:lang w:val="en"/>
        </w:rPr>
        <w:t>PowerGatingSIPIF kvm</w:t>
      </w:r>
      <w:r w:rsidRPr="000F5F9F">
        <w:rPr>
          <w:rFonts w:ascii="Courier New" w:hAnsi="Courier New" w:cs="Courier New"/>
          <w:sz w:val="18"/>
          <w:lang w:val="en"/>
        </w:rPr>
        <w:t xml:space="preserve">_if, </w:t>
      </w:r>
      <w:r w:rsidR="00E728E2">
        <w:rPr>
          <w:rFonts w:ascii="Courier New" w:hAnsi="Courier New" w:cs="Courier New"/>
          <w:sz w:val="18"/>
          <w:lang w:val="en"/>
        </w:rPr>
        <w:t>PowerGatingSIPIF ptio_if, PowerGatingResetIF reset_if, ….</w:t>
      </w:r>
      <w:r w:rsidRPr="000F5F9F">
        <w:rPr>
          <w:rFonts w:ascii="Courier New" w:hAnsi="Courier New" w:cs="Courier New"/>
          <w:sz w:val="18"/>
          <w:szCs w:val="20"/>
          <w:lang w:val="en"/>
        </w:rPr>
        <w:t xml:space="preserve">iosf_sb_intf iosf_sb_if, );  </w:t>
      </w:r>
    </w:p>
    <w:p w:rsidR="00CE0A7F" w:rsidRPr="000F5F9F" w:rsidRDefault="00CE0A7F" w:rsidP="00CE0A7F">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lang w:val="en"/>
        </w:rPr>
      </w:pPr>
      <w:r w:rsidRPr="000F5F9F">
        <w:rPr>
          <w:rFonts w:ascii="Courier New" w:hAnsi="Courier New" w:cs="Courier New"/>
          <w:sz w:val="18"/>
          <w:szCs w:val="20"/>
          <w:lang w:val="en"/>
        </w:rPr>
        <w:t xml:space="preserve">            Po</w:t>
      </w:r>
      <w:r w:rsidR="00E728E2">
        <w:rPr>
          <w:rFonts w:ascii="Courier New" w:hAnsi="Courier New" w:cs="Courier New"/>
          <w:sz w:val="18"/>
          <w:szCs w:val="20"/>
          <w:lang w:val="en"/>
        </w:rPr>
        <w:t>werGatingSIPIF kvm</w:t>
      </w:r>
      <w:r w:rsidRPr="000F5F9F">
        <w:rPr>
          <w:rFonts w:ascii="Courier New" w:hAnsi="Courier New" w:cs="Courier New"/>
          <w:sz w:val="18"/>
          <w:szCs w:val="20"/>
          <w:lang w:val="en"/>
        </w:rPr>
        <w:t>_if;</w:t>
      </w:r>
    </w:p>
    <w:p w:rsidR="00CE0A7F" w:rsidRDefault="00E728E2" w:rsidP="00CE0A7F">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lang w:val="en"/>
        </w:rPr>
      </w:pPr>
      <w:r>
        <w:rPr>
          <w:rFonts w:ascii="Courier New" w:hAnsi="Courier New" w:cs="Courier New"/>
          <w:sz w:val="18"/>
          <w:szCs w:val="20"/>
          <w:lang w:val="en"/>
        </w:rPr>
        <w:t xml:space="preserve">            PowerGatingSIPTI kvm_ti(kvm</w:t>
      </w:r>
      <w:r w:rsidR="00CE0A7F" w:rsidRPr="000F5F9F">
        <w:rPr>
          <w:rFonts w:ascii="Courier New" w:hAnsi="Courier New" w:cs="Courier New"/>
          <w:sz w:val="18"/>
          <w:szCs w:val="20"/>
          <w:lang w:val="en"/>
        </w:rPr>
        <w:t>_if);</w:t>
      </w:r>
    </w:p>
    <w:p w:rsidR="00E728E2" w:rsidRPr="000F5F9F" w:rsidRDefault="00E728E2" w:rsidP="00CE0A7F">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lang w:val="en"/>
        </w:rPr>
      </w:pPr>
      <w:r>
        <w:rPr>
          <w:rFonts w:ascii="Courier New" w:hAnsi="Courier New" w:cs="Courier New"/>
          <w:sz w:val="18"/>
          <w:szCs w:val="20"/>
          <w:lang w:val="en"/>
        </w:rPr>
        <w:tab/>
        <w:t xml:space="preserve">     ….…</w:t>
      </w:r>
    </w:p>
    <w:p w:rsidR="00CE0A7F" w:rsidRPr="000F5F9F" w:rsidRDefault="00CE0A7F" w:rsidP="00CE0A7F">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lang w:val="en"/>
        </w:rPr>
      </w:pPr>
      <w:r w:rsidRPr="000F5F9F">
        <w:rPr>
          <w:rFonts w:ascii="Courier New" w:hAnsi="Courier New" w:cs="Courier New"/>
          <w:sz w:val="18"/>
          <w:szCs w:val="20"/>
          <w:lang w:val="en"/>
        </w:rPr>
        <w:t xml:space="preserve">      endmodule</w:t>
      </w:r>
    </w:p>
    <w:p w:rsidR="000F5F9F" w:rsidRDefault="000F5F9F" w:rsidP="0003313A">
      <w:pPr>
        <w:pStyle w:val="BodyText"/>
      </w:pPr>
      <w:r>
        <w:t>Here is a real example of a test-island connection</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PowerGatingResetIF  reset_if();</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PowerGatingResetTI #(</w:t>
      </w:r>
    </w:p>
    <w:p w:rsidR="000F5F9F" w:rsidRPr="000F5F9F" w:rsidRDefault="00341112" w:rsidP="0003313A">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t>.IP_ENV_TO_AGENT_PATH("*csme</w:t>
      </w:r>
      <w:r w:rsidR="000F5F9F" w:rsidRPr="000F5F9F">
        <w:rPr>
          <w:rFonts w:ascii="Courier New" w:hAnsi="Courier New" w:cs="Courier New"/>
        </w:rPr>
        <w:t>_env.ccAgentCsme1_col")</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 reset_cc_ti(reset_if);</w:t>
      </w:r>
    </w:p>
    <w:p w:rsidR="000F5F9F" w:rsidRPr="000F5F9F" w:rsidRDefault="000F5F9F" w:rsidP="0003313A">
      <w:pPr>
        <w:pStyle w:val="BodyText"/>
        <w:shd w:val="clear" w:color="auto" w:fill="C6D9F1" w:themeFill="text2" w:themeFillTint="33"/>
        <w:spacing w:before="0" w:after="0"/>
        <w:rPr>
          <w:rFonts w:ascii="Courier New" w:hAnsi="Courier New" w:cs="Courier New"/>
        </w:rPr>
      </w:pP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PowerGatingSIPIF kvm_if();</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PowerGatingSIPIF ptio_if();</w:t>
      </w:r>
      <w:r w:rsidRPr="000F5F9F">
        <w:rPr>
          <w:rFonts w:ascii="Courier New" w:hAnsi="Courier New" w:cs="Courier New"/>
        </w:rPr>
        <w:tab/>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PowerGatingFabricIF fab1_if();</w:t>
      </w:r>
    </w:p>
    <w:p w:rsidR="000F5F9F" w:rsidRPr="0003313A" w:rsidRDefault="000F5F9F" w:rsidP="0003313A">
      <w:pPr>
        <w:pStyle w:val="BodyText"/>
        <w:shd w:val="clear" w:color="auto" w:fill="C6D9F1" w:themeFill="text2" w:themeFillTint="33"/>
        <w:tabs>
          <w:tab w:val="left" w:pos="2724"/>
        </w:tabs>
        <w:spacing w:before="0" w:after="0"/>
        <w:rPr>
          <w:rFonts w:ascii="Courier New" w:hAnsi="Courier New" w:cs="Courier New"/>
        </w:rPr>
      </w:pPr>
      <w:r w:rsidRPr="000F5F9F">
        <w:rPr>
          <w:rFonts w:ascii="Courier New" w:hAnsi="Courier New" w:cs="Courier New"/>
        </w:rPr>
        <w:tab/>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PowerGatingSIPTI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r>
      <w:r w:rsidRPr="000F5F9F">
        <w:rPr>
          <w:rFonts w:ascii="Courier New" w:hAnsi="Courier New" w:cs="Courier New"/>
        </w:rPr>
        <w:tab/>
        <w:t xml:space="preserve">.NAME("KVM"),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r>
      <w:r w:rsidRPr="000F5F9F">
        <w:rPr>
          <w:rFonts w:ascii="Courier New" w:hAnsi="Courier New" w:cs="Courier New"/>
        </w:rPr>
        <w:tab/>
        <w:t xml:space="preserve">.FET_NAME("FET1"),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r>
      <w:r w:rsidRPr="000F5F9F">
        <w:rPr>
          <w:rFonts w:ascii="Courier New" w:hAnsi="Courier New" w:cs="Courier New"/>
        </w:rPr>
        <w:tab/>
        <w:t>.IP_ENV_TO_AGENT_PA</w:t>
      </w:r>
      <w:r w:rsidR="00341112">
        <w:rPr>
          <w:rFonts w:ascii="Courier New" w:hAnsi="Courier New" w:cs="Courier New"/>
        </w:rPr>
        <w:t>TH("*csme</w:t>
      </w:r>
      <w:r w:rsidRPr="000F5F9F">
        <w:rPr>
          <w:rFonts w:ascii="Courier New" w:hAnsi="Courier New" w:cs="Courier New"/>
        </w:rPr>
        <w:t xml:space="preserve">_env.ccAgentCsme1_col"))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cc_kvm_ti(kvm_if);</w:t>
      </w:r>
      <w:r w:rsidRPr="000F5F9F">
        <w:rPr>
          <w:rFonts w:ascii="Courier New" w:hAnsi="Courier New" w:cs="Courier New"/>
        </w:rPr>
        <w:tab/>
      </w:r>
    </w:p>
    <w:p w:rsidR="000F5F9F" w:rsidRPr="000F5F9F" w:rsidRDefault="000F5F9F" w:rsidP="0003313A">
      <w:pPr>
        <w:pStyle w:val="BodyText"/>
        <w:shd w:val="clear" w:color="auto" w:fill="C6D9F1" w:themeFill="text2" w:themeFillTint="33"/>
        <w:spacing w:before="0" w:after="0"/>
        <w:rPr>
          <w:rFonts w:ascii="Courier New" w:hAnsi="Courier New" w:cs="Courier New"/>
        </w:rPr>
      </w:pP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PowerGatingSIPTI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r>
      <w:r w:rsidRPr="000F5F9F">
        <w:rPr>
          <w:rFonts w:ascii="Courier New" w:hAnsi="Courier New" w:cs="Courier New"/>
        </w:rPr>
        <w:tab/>
        <w:t xml:space="preserve">.NAME("PTIO"),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r>
      <w:r w:rsidRPr="000F5F9F">
        <w:rPr>
          <w:rFonts w:ascii="Courier New" w:hAnsi="Courier New" w:cs="Courier New"/>
        </w:rPr>
        <w:tab/>
        <w:t xml:space="preserve">.FET_NAME("FET23"), </w:t>
      </w:r>
    </w:p>
    <w:p w:rsidR="000F5F9F" w:rsidRPr="000F5F9F" w:rsidRDefault="00341112" w:rsidP="0003313A">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t>.IP_ENV_TO_AGENT_PATH("*csme</w:t>
      </w:r>
      <w:r w:rsidR="000F5F9F" w:rsidRPr="000F5F9F">
        <w:rPr>
          <w:rFonts w:ascii="Courier New" w:hAnsi="Courier New" w:cs="Courier New"/>
        </w:rPr>
        <w:t xml:space="preserve">_env.ccAgentCsme1_col"))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cc_ptio_ti(ptio_if);</w:t>
      </w:r>
      <w:r w:rsidRPr="000F5F9F">
        <w:rPr>
          <w:rFonts w:ascii="Courier New" w:hAnsi="Courier New" w:cs="Courier New"/>
        </w:rPr>
        <w:tab/>
      </w:r>
    </w:p>
    <w:p w:rsidR="000F5F9F" w:rsidRPr="000F5F9F" w:rsidRDefault="000F5F9F" w:rsidP="0003313A">
      <w:pPr>
        <w:pStyle w:val="BodyText"/>
        <w:shd w:val="clear" w:color="auto" w:fill="C6D9F1" w:themeFill="text2" w:themeFillTint="33"/>
        <w:spacing w:before="0" w:after="0"/>
        <w:rPr>
          <w:rFonts w:ascii="Courier New" w:hAnsi="Courier New" w:cs="Courier New"/>
        </w:rPr>
      </w:pP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PowerGatingFabricTI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r>
      <w:r w:rsidRPr="000F5F9F">
        <w:rPr>
          <w:rFonts w:ascii="Courier New" w:hAnsi="Courier New" w:cs="Courier New"/>
        </w:rPr>
        <w:tab/>
        <w:t xml:space="preserve">.NAME("PTIO_F"),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r>
      <w:r w:rsidRPr="000F5F9F">
        <w:rPr>
          <w:rFonts w:ascii="Courier New" w:hAnsi="Courier New" w:cs="Courier New"/>
        </w:rPr>
        <w:tab/>
        <w:t>.IP_ENV_TO_AG</w:t>
      </w:r>
      <w:r w:rsidR="00341112">
        <w:rPr>
          <w:rFonts w:ascii="Courier New" w:hAnsi="Courier New" w:cs="Courier New"/>
        </w:rPr>
        <w:t>ENT_PATH("*csme</w:t>
      </w:r>
      <w:r w:rsidRPr="000F5F9F">
        <w:rPr>
          <w:rFonts w:ascii="Courier New" w:hAnsi="Courier New" w:cs="Courier New"/>
        </w:rPr>
        <w:t xml:space="preserve">_env.ccAgentCsme1_col")) </w:t>
      </w:r>
    </w:p>
    <w:p w:rsidR="000F5F9F" w:rsidRPr="000F5F9F" w:rsidRDefault="000F5F9F" w:rsidP="0003313A">
      <w:pPr>
        <w:pStyle w:val="BodyText"/>
        <w:shd w:val="clear" w:color="auto" w:fill="C6D9F1" w:themeFill="text2" w:themeFillTint="33"/>
        <w:spacing w:before="0" w:after="0"/>
        <w:rPr>
          <w:rFonts w:ascii="Courier New" w:hAnsi="Courier New" w:cs="Courier New"/>
        </w:rPr>
      </w:pPr>
      <w:r w:rsidRPr="000F5F9F">
        <w:rPr>
          <w:rFonts w:ascii="Courier New" w:hAnsi="Courier New" w:cs="Courier New"/>
        </w:rPr>
        <w:tab/>
        <w:t>cc_fab1_ti(fab1_if);</w:t>
      </w:r>
      <w:r w:rsidRPr="000F5F9F">
        <w:rPr>
          <w:rFonts w:ascii="Courier New" w:hAnsi="Courier New" w:cs="Courier New"/>
        </w:rPr>
        <w:tab/>
      </w:r>
    </w:p>
    <w:p w:rsidR="00782A58" w:rsidRPr="00236914" w:rsidRDefault="00782A58" w:rsidP="00782A58">
      <w:pPr>
        <w:pStyle w:val="Gaps"/>
        <w:jc w:val="both"/>
        <w:rPr>
          <w:color w:val="auto"/>
        </w:rPr>
      </w:pPr>
      <w:r w:rsidRPr="00236914">
        <w:rPr>
          <w:color w:val="auto"/>
        </w:rPr>
        <w:t xml:space="preserve">IMPORTANT NOTE: </w:t>
      </w:r>
    </w:p>
    <w:p w:rsidR="00782A58" w:rsidRPr="00236914" w:rsidRDefault="00782A58" w:rsidP="00782A58">
      <w:pPr>
        <w:pStyle w:val="Gaps"/>
        <w:numPr>
          <w:ilvl w:val="6"/>
          <w:numId w:val="30"/>
        </w:numPr>
        <w:rPr>
          <w:color w:val="auto"/>
        </w:rPr>
      </w:pPr>
      <w:r w:rsidRPr="00236914">
        <w:rPr>
          <w:rFonts w:cs="Courier New"/>
          <w:color w:val="auto"/>
        </w:rPr>
        <w:t>IP_ENV_TO_CC_AGENT_PATH</w:t>
      </w:r>
      <w:r w:rsidRPr="00DC1ACD">
        <w:rPr>
          <w:rFonts w:cs="Courier New"/>
          <w:color w:val="auto"/>
        </w:rPr>
        <w:t xml:space="preserve"> - This parameter specifies the full hierarchy of the CCAgent instance starting from the IP’s env name. The hierarchy should be specified in the form *&lt;Env’s OVM name&gt;.&lt;CCAgent OVM name&gt;.</w:t>
      </w:r>
    </w:p>
    <w:p w:rsidR="00782A58" w:rsidRPr="00F53313" w:rsidRDefault="00782A58" w:rsidP="00782A58">
      <w:pPr>
        <w:pStyle w:val="Gaps"/>
        <w:numPr>
          <w:ilvl w:val="6"/>
          <w:numId w:val="3"/>
        </w:numPr>
        <w:rPr>
          <w:color w:val="auto"/>
        </w:rPr>
      </w:pPr>
      <w:r w:rsidRPr="003E529F">
        <w:rPr>
          <w:rFonts w:cs="Courier New"/>
          <w:color w:val="auto"/>
        </w:rPr>
        <w:t xml:space="preserve">In the examples shown </w:t>
      </w:r>
      <w:r>
        <w:rPr>
          <w:rFonts w:cs="Courier New"/>
          <w:color w:val="auto"/>
        </w:rPr>
        <w:t>above</w:t>
      </w:r>
      <w:r w:rsidRPr="003E529F">
        <w:rPr>
          <w:rFonts w:cs="Courier New"/>
          <w:color w:val="auto"/>
        </w:rPr>
        <w:t>, say the env is instantiated in the base test as follows</w:t>
      </w:r>
    </w:p>
    <w:p w:rsidR="00782A58" w:rsidRPr="00236914" w:rsidRDefault="00782A58" w:rsidP="00782A58">
      <w:pPr>
        <w:pStyle w:val="Gaps"/>
        <w:ind w:left="720"/>
        <w:rPr>
          <w:rFonts w:ascii="Courier New" w:hAnsi="Courier New" w:cs="Courier New"/>
          <w:color w:val="auto"/>
          <w:sz w:val="18"/>
        </w:rPr>
      </w:pPr>
      <w:r w:rsidRPr="00236914">
        <w:rPr>
          <w:rFonts w:ascii="Courier New" w:hAnsi="Courier New" w:cs="Courier New"/>
          <w:color w:val="auto"/>
          <w:sz w:val="18"/>
        </w:rPr>
        <w:t>env = &lt;GPIO env type&gt;::type_id::create("</w:t>
      </w:r>
      <w:r w:rsidR="004D7946">
        <w:rPr>
          <w:rFonts w:ascii="Courier New" w:hAnsi="Courier New" w:cs="Courier New"/>
          <w:b/>
          <w:color w:val="auto"/>
          <w:sz w:val="18"/>
        </w:rPr>
        <w:t>csme</w:t>
      </w:r>
      <w:r w:rsidRPr="00236914">
        <w:rPr>
          <w:rFonts w:ascii="Courier New" w:hAnsi="Courier New" w:cs="Courier New"/>
          <w:b/>
          <w:color w:val="auto"/>
          <w:sz w:val="18"/>
        </w:rPr>
        <w:t>_env</w:t>
      </w:r>
      <w:r w:rsidRPr="00236914">
        <w:rPr>
          <w:rFonts w:ascii="Courier New" w:hAnsi="Courier New" w:cs="Courier New"/>
          <w:color w:val="auto"/>
          <w:sz w:val="18"/>
        </w:rPr>
        <w:t>", this);</w:t>
      </w:r>
    </w:p>
    <w:p w:rsidR="00782A58" w:rsidRPr="00236914" w:rsidRDefault="00782A58" w:rsidP="00782A58">
      <w:pPr>
        <w:pStyle w:val="Gaps"/>
        <w:numPr>
          <w:ilvl w:val="6"/>
          <w:numId w:val="3"/>
        </w:numPr>
        <w:rPr>
          <w:color w:val="auto"/>
        </w:rPr>
      </w:pPr>
      <w:r w:rsidRPr="00236914">
        <w:rPr>
          <w:rFonts w:cs="Courier New"/>
          <w:color w:val="auto"/>
        </w:rPr>
        <w:t>The CCAgent is instantiated in the env as follows</w:t>
      </w:r>
    </w:p>
    <w:p w:rsidR="00782A58" w:rsidRPr="00236914" w:rsidRDefault="00782A58" w:rsidP="00782A58">
      <w:pPr>
        <w:pStyle w:val="Gaps"/>
        <w:ind w:left="720"/>
        <w:rPr>
          <w:color w:val="auto"/>
        </w:rPr>
      </w:pPr>
      <w:r w:rsidRPr="00DC1ACD">
        <w:rPr>
          <w:rFonts w:ascii="Courier New" w:hAnsi="Courier New" w:cs="Courier New"/>
          <w:color w:val="auto"/>
        </w:rPr>
        <w:t>ccAgent = CCAgent::type_id::create("</w:t>
      </w:r>
      <w:r w:rsidR="00341112">
        <w:rPr>
          <w:rFonts w:ascii="Courier New" w:hAnsi="Courier New" w:cs="Courier New"/>
          <w:b/>
          <w:color w:val="auto"/>
        </w:rPr>
        <w:t>ccAgent_csme1_col</w:t>
      </w:r>
      <w:r w:rsidRPr="00DC1ACD">
        <w:rPr>
          <w:rFonts w:ascii="Courier New" w:hAnsi="Courier New" w:cs="Courier New"/>
          <w:color w:val="auto"/>
        </w:rPr>
        <w:t>",this)</w:t>
      </w:r>
    </w:p>
    <w:p w:rsidR="00782A58" w:rsidRPr="00AA1F27" w:rsidRDefault="00782A58" w:rsidP="00782A58">
      <w:pPr>
        <w:pStyle w:val="Gaps"/>
        <w:numPr>
          <w:ilvl w:val="6"/>
          <w:numId w:val="3"/>
        </w:numPr>
        <w:rPr>
          <w:color w:val="auto"/>
        </w:rPr>
      </w:pPr>
      <w:r w:rsidRPr="00EF6C2C">
        <w:rPr>
          <w:rFonts w:cs="Courier New"/>
          <w:color w:val="auto"/>
        </w:rPr>
        <w:t xml:space="preserve">So the parameter should be set to - </w:t>
      </w:r>
      <w:r w:rsidR="004D7946">
        <w:rPr>
          <w:rFonts w:cs="Courier New"/>
          <w:b/>
          <w:color w:val="auto"/>
        </w:rPr>
        <w:t>*.csme_env.</w:t>
      </w:r>
      <w:r w:rsidR="00341112">
        <w:rPr>
          <w:rFonts w:ascii="Courier New" w:hAnsi="Courier New" w:cs="Courier New"/>
          <w:b/>
          <w:color w:val="auto"/>
        </w:rPr>
        <w:t>ccAgent_csme1_col</w:t>
      </w:r>
    </w:p>
    <w:p w:rsidR="00782A58" w:rsidRDefault="00782A58" w:rsidP="00782A58">
      <w:pPr>
        <w:pStyle w:val="Heading3"/>
        <w:numPr>
          <w:ilvl w:val="0"/>
          <w:numId w:val="0"/>
        </w:numPr>
        <w:ind w:left="720" w:hanging="720"/>
      </w:pPr>
    </w:p>
    <w:p w:rsidR="00B52186" w:rsidRDefault="00B52186" w:rsidP="00B52186">
      <w:pPr>
        <w:pStyle w:val="Heading3"/>
      </w:pPr>
      <w:r>
        <w:t>Naming and instantiating TB components with non-parameterized interface</w:t>
      </w:r>
    </w:p>
    <w:p w:rsidR="00D71E2D" w:rsidRPr="00D71E2D" w:rsidRDefault="00D71E2D" w:rsidP="00D71E2D">
      <w:pPr>
        <w:pStyle w:val="BodyText"/>
      </w:pPr>
      <w:r>
        <w:t>Here is an example of how to configure the VC if the non-parameterized interfaces are used.</w:t>
      </w:r>
    </w:p>
    <w:p w:rsidR="004E6612" w:rsidRPr="004E6612" w:rsidRDefault="00913338" w:rsidP="004E6612">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t>cc_cfg_col</w:t>
      </w:r>
      <w:r w:rsidR="004E6612" w:rsidRPr="004E6612">
        <w:rPr>
          <w:rFonts w:ascii="Courier New" w:hAnsi="Courier New" w:cs="Courier New"/>
        </w:rPr>
        <w:t>.AddSIP</w:t>
      </w:r>
      <w:r w:rsidR="004E6612">
        <w:rPr>
          <w:rFonts w:ascii="Courier New" w:hAnsi="Courier New" w:cs="Courier New"/>
        </w:rPr>
        <w:t>PGCB(</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 xml:space="preserve">.name("KVM"), </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 xml:space="preserve">.ungate_priority(1), </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 xml:space="preserve">   </w:t>
      </w:r>
      <w:r w:rsidRPr="004E6612">
        <w:rPr>
          <w:rFonts w:ascii="Courier New" w:hAnsi="Courier New" w:cs="Courier New"/>
        </w:rPr>
        <w:tab/>
        <w:t>.side_pid({'hE2})</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t>cc_cfg_col</w:t>
      </w:r>
      <w:r>
        <w:rPr>
          <w:rFonts w:ascii="Courier New" w:hAnsi="Courier New" w:cs="Courier New"/>
        </w:rPr>
        <w:t>.AddSIPPGCB(</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 xml:space="preserve">.name("PTIO"), </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 xml:space="preserve">.ungate_priority(1), </w:t>
      </w:r>
    </w:p>
    <w:p w:rsidR="004E6612" w:rsidRDefault="004E6612" w:rsidP="004E6612">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.side_pid({'hE3})</w:t>
      </w:r>
      <w:r w:rsidR="00E32526">
        <w:rPr>
          <w:rFonts w:ascii="Courier New" w:hAnsi="Courier New" w:cs="Courier New"/>
        </w:rPr>
        <w:t>,</w:t>
      </w:r>
    </w:p>
    <w:p w:rsidR="00E32526" w:rsidRPr="004E6612" w:rsidRDefault="00E32526" w:rsidP="004E6612">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.fabric_name(“PTIO_F”)</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w:t>
      </w: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r>
    </w:p>
    <w:p w:rsidR="004E6612" w:rsidRPr="004E6612" w:rsidRDefault="00913338" w:rsidP="004E6612">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t>cc_cfg_col.AddFabricPGCB(</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 xml:space="preserve">.name("PTIO_F"), </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 xml:space="preserve">.hys(300ns), </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.ungate_priority(4));</w:t>
      </w: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r>
    </w:p>
    <w:p w:rsidR="004E6612" w:rsidRPr="004E6612" w:rsidRDefault="00913338" w:rsidP="004E6612">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t>cc_cfg_col</w:t>
      </w:r>
      <w:r w:rsidR="004E6612" w:rsidRPr="004E6612">
        <w:rPr>
          <w:rFonts w:ascii="Courier New" w:hAnsi="Courier New" w:cs="Courier New"/>
        </w:rPr>
        <w:t xml:space="preserve">.AddSIP(.name("CSME1"), </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.pgcb_name({"KVM"})</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r w:rsidRPr="004E6612">
        <w:rPr>
          <w:rFonts w:ascii="Courier New" w:hAnsi="Courier New" w:cs="Courier New"/>
        </w:rPr>
        <w:tab/>
        <w:t>);</w:t>
      </w:r>
      <w:r w:rsidRPr="004E6612">
        <w:rPr>
          <w:rFonts w:ascii="Courier New" w:hAnsi="Courier New" w:cs="Courier New"/>
        </w:rPr>
        <w:tab/>
      </w:r>
    </w:p>
    <w:p w:rsidR="004E6612" w:rsidRPr="004E6612" w:rsidRDefault="00913338" w:rsidP="004E6612">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t>cc_cfg_col</w:t>
      </w:r>
      <w:r w:rsidR="004E6612" w:rsidRPr="004E6612">
        <w:rPr>
          <w:rFonts w:ascii="Courier New" w:hAnsi="Courier New" w:cs="Courier New"/>
        </w:rPr>
        <w:t>.AddSBEP(.source_id('hE2), .ip_ready('hA0));</w:t>
      </w:r>
    </w:p>
    <w:p w:rsidR="004E6612" w:rsidRPr="004E6612" w:rsidRDefault="00913338" w:rsidP="004E6612">
      <w:pPr>
        <w:pStyle w:val="BodyText"/>
        <w:shd w:val="clear" w:color="auto" w:fill="C6D9F1" w:themeFill="text2" w:themeFillTint="33"/>
        <w:spacing w:before="0" w:after="0"/>
        <w:rPr>
          <w:rFonts w:ascii="Courier New" w:hAnsi="Courier New" w:cs="Courier New"/>
        </w:rPr>
      </w:pPr>
      <w:r>
        <w:rPr>
          <w:rFonts w:ascii="Courier New" w:hAnsi="Courier New" w:cs="Courier New"/>
        </w:rPr>
        <w:tab/>
      </w:r>
      <w:r>
        <w:rPr>
          <w:rFonts w:ascii="Courier New" w:hAnsi="Courier New" w:cs="Courier New"/>
        </w:rPr>
        <w:tab/>
        <w:t>cc_cfg_col</w:t>
      </w:r>
      <w:r w:rsidR="004E6612" w:rsidRPr="004E6612">
        <w:rPr>
          <w:rFonts w:ascii="Courier New" w:hAnsi="Courier New" w:cs="Courier New"/>
        </w:rPr>
        <w:t>.SetTrackerName("PGCBAgentTracker_csme1");</w:t>
      </w:r>
    </w:p>
    <w:p w:rsidR="004E6612"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t>set_config_object("*", "ccAgentCsme1_colConfigObject",cc_cfg_col,0);</w:t>
      </w:r>
    </w:p>
    <w:p w:rsidR="00B52186" w:rsidRPr="004E6612" w:rsidRDefault="004E6612" w:rsidP="004E6612">
      <w:pPr>
        <w:pStyle w:val="BodyText"/>
        <w:shd w:val="clear" w:color="auto" w:fill="C6D9F1" w:themeFill="text2" w:themeFillTint="33"/>
        <w:spacing w:before="0" w:after="0"/>
        <w:rPr>
          <w:rFonts w:ascii="Courier New" w:hAnsi="Courier New" w:cs="Courier New"/>
        </w:rPr>
      </w:pPr>
      <w:r w:rsidRPr="004E6612">
        <w:rPr>
          <w:rFonts w:ascii="Courier New" w:hAnsi="Courier New" w:cs="Courier New"/>
        </w:rPr>
        <w:tab/>
      </w:r>
      <w:r w:rsidRPr="004E6612">
        <w:rPr>
          <w:rFonts w:ascii="Courier New" w:hAnsi="Courier New" w:cs="Courier New"/>
        </w:rPr>
        <w:tab/>
      </w:r>
    </w:p>
    <w:p w:rsidR="007C31A0" w:rsidRDefault="007C31A0" w:rsidP="000F5F9F">
      <w:pPr>
        <w:pStyle w:val="Heading2"/>
      </w:pPr>
      <w:r>
        <w:t>Steps to compile and run test</w:t>
      </w:r>
      <w:bookmarkEnd w:id="13"/>
    </w:p>
    <w:p w:rsidR="00F94279" w:rsidRDefault="00376A09" w:rsidP="00F94279">
      <w:pPr>
        <w:pStyle w:val="Gaps"/>
        <w:ind w:left="720"/>
        <w:jc w:val="both"/>
        <w:rPr>
          <w:color w:val="auto"/>
        </w:rPr>
      </w:pPr>
      <w:r>
        <w:rPr>
          <w:color w:val="auto"/>
        </w:rPr>
        <w:t>ace –c –x -t</w:t>
      </w:r>
      <w:r w:rsidR="00F94279" w:rsidRPr="00505094">
        <w:rPr>
          <w:color w:val="auto"/>
        </w:rPr>
        <w:t xml:space="preserve"> &lt;test_name&gt;</w:t>
      </w:r>
    </w:p>
    <w:p w:rsidR="001F2162" w:rsidRDefault="001F2162" w:rsidP="00F94279">
      <w:pPr>
        <w:pStyle w:val="Gaps"/>
        <w:ind w:left="720"/>
        <w:jc w:val="both"/>
        <w:rPr>
          <w:color w:val="auto"/>
        </w:rPr>
      </w:pPr>
    </w:p>
    <w:p w:rsidR="001F2162" w:rsidRDefault="001F2162" w:rsidP="008B38E8">
      <w:pPr>
        <w:pStyle w:val="Heading2"/>
      </w:pPr>
      <w:bookmarkStart w:id="14" w:name="_Toc337819176"/>
      <w:r>
        <w:t>hdl files</w:t>
      </w:r>
      <w:bookmarkEnd w:id="14"/>
    </w:p>
    <w:p w:rsidR="001F2162" w:rsidRDefault="001F2162" w:rsidP="00F94279">
      <w:pPr>
        <w:pStyle w:val="Gaps"/>
        <w:ind w:left="720"/>
        <w:jc w:val="both"/>
        <w:rPr>
          <w:color w:val="auto"/>
        </w:rPr>
      </w:pPr>
      <w:r>
        <w:rPr>
          <w:color w:val="auto"/>
        </w:rPr>
        <w:t>The hdl file</w:t>
      </w:r>
      <w:r w:rsidR="007234D6">
        <w:rPr>
          <w:color w:val="auto"/>
        </w:rPr>
        <w:t>s are in the ace folder.</w:t>
      </w:r>
    </w:p>
    <w:p w:rsidR="008D1C1E" w:rsidRDefault="008D1C1E" w:rsidP="008D1C1E">
      <w:pPr>
        <w:pStyle w:val="Heading2"/>
      </w:pPr>
      <w:r>
        <w:t>Driving fet_en_ack_b</w:t>
      </w:r>
    </w:p>
    <w:p w:rsidR="008D1C1E" w:rsidRDefault="008D1C1E" w:rsidP="008D1C1E">
      <w:pPr>
        <w:pStyle w:val="ListBullet"/>
        <w:numPr>
          <w:ilvl w:val="0"/>
          <w:numId w:val="0"/>
        </w:numPr>
        <w:ind w:left="720"/>
      </w:pPr>
      <w:r>
        <w:t>Please see document below</w:t>
      </w:r>
      <w:r w:rsidR="00491667">
        <w:t xml:space="preserve"> (if link don’t work file is now embedded)</w:t>
      </w:r>
    </w:p>
    <w:p w:rsidR="008D1C1E" w:rsidRDefault="005D5DA6" w:rsidP="008D1C1E">
      <w:pPr>
        <w:pStyle w:val="ListBullet3"/>
        <w:numPr>
          <w:ilvl w:val="0"/>
          <w:numId w:val="0"/>
        </w:numPr>
        <w:ind w:left="180"/>
      </w:pPr>
      <w:hyperlink r:id="rId12" w:history="1">
        <w:r w:rsidR="008D1C1E">
          <w:rPr>
            <w:rStyle w:val="Hyperlink"/>
          </w:rPr>
          <w:t>https://sharepoint.amr.ith.intel.com/sites/ChipsetHWSoC_PowerIP/Power%20WIKI%20Documents/Steps%20to%20drive%20IP%20ack_port.docx</w:t>
        </w:r>
      </w:hyperlink>
    </w:p>
    <w:bookmarkStart w:id="15" w:name="_MON_1496213723"/>
    <w:bookmarkEnd w:id="15"/>
    <w:p w:rsidR="0019087C" w:rsidRDefault="00491667" w:rsidP="00F94279">
      <w:pPr>
        <w:pStyle w:val="Gaps"/>
        <w:ind w:left="720"/>
        <w:jc w:val="both"/>
        <w:rPr>
          <w:color w:val="auto"/>
        </w:rPr>
      </w:pPr>
      <w:r>
        <w:rPr>
          <w:color w:val="auto"/>
        </w:rPr>
        <w:object w:dxaOrig="1632" w:dyaOrig="1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6pt;height:54pt" o:ole="">
            <v:imagedata r:id="rId13" o:title=""/>
          </v:shape>
          <o:OLEObject Type="Embed" ProgID="Word.Document.12" ShapeID="_x0000_i1025" DrawAspect="Icon" ObjectID="_1559445871" r:id="rId14">
            <o:FieldCodes>\s</o:FieldCodes>
          </o:OLEObject>
        </w:object>
      </w:r>
    </w:p>
    <w:p w:rsidR="0019087C" w:rsidRDefault="0019087C" w:rsidP="008B38E8">
      <w:pPr>
        <w:pStyle w:val="Heading2"/>
      </w:pPr>
      <w:r>
        <w:t>UDF files</w:t>
      </w:r>
    </w:p>
    <w:p w:rsidR="0019087C" w:rsidRPr="008B38E8" w:rsidRDefault="0019087C" w:rsidP="00F94279">
      <w:pPr>
        <w:pStyle w:val="Gaps"/>
        <w:ind w:left="720"/>
        <w:jc w:val="both"/>
        <w:rPr>
          <w:color w:val="auto"/>
        </w:rPr>
      </w:pPr>
      <w:r>
        <w:rPr>
          <w:color w:val="auto"/>
        </w:rPr>
        <w:t>There are no UDF files provided but in a typical IP udf file, you would have to speficy the path to the hdl and the dependent libs as follows.</w:t>
      </w:r>
      <w:r w:rsidR="008B38E8">
        <w:rPr>
          <w:color w:val="auto"/>
        </w:rPr>
        <w:t xml:space="preserve"> </w:t>
      </w:r>
      <w:r w:rsidR="009B362F">
        <w:rPr>
          <w:color w:val="auto"/>
        </w:rPr>
        <w:t xml:space="preserve">Note: </w:t>
      </w:r>
      <w:r w:rsidR="008B38E8">
        <w:rPr>
          <w:color w:val="auto"/>
        </w:rPr>
        <w:t xml:space="preserve">Post VCS version 2013.06 is causing </w:t>
      </w:r>
      <w:r w:rsidR="00B620CD">
        <w:rPr>
          <w:rFonts w:eastAsia="Times New Roman"/>
          <w:iCs/>
          <w:color w:val="1F497D"/>
        </w:rPr>
        <w:t xml:space="preserve">error </w:t>
      </w:r>
      <w:r w:rsidR="008B38E8">
        <w:rPr>
          <w:rFonts w:eastAsia="Times New Roman"/>
          <w:iCs/>
          <w:color w:val="1F497D"/>
        </w:rPr>
        <w:t>after removing</w:t>
      </w:r>
      <w:r w:rsidR="008B38E8" w:rsidRPr="008B38E8">
        <w:rPr>
          <w:rFonts w:eastAsia="Times New Roman"/>
          <w:iCs/>
          <w:color w:val="1F497D"/>
        </w:rPr>
        <w:t xml:space="preserve"> the VCS Backward compatibility switch (BC mode switch ) XLRM PACKAGE IMPORT COMPAT = TRUE.  This switch is getting deprecated in the upcomi</w:t>
      </w:r>
      <w:r w:rsidR="008E3660">
        <w:rPr>
          <w:rFonts w:eastAsia="Times New Roman"/>
          <w:iCs/>
          <w:color w:val="1F497D"/>
        </w:rPr>
        <w:t>ng VCS release i.e. VCS 2014.03</w:t>
      </w:r>
      <w:r w:rsidR="008B38E8" w:rsidRPr="008B38E8">
        <w:rPr>
          <w:rFonts w:eastAsia="Times New Roman"/>
          <w:iCs/>
          <w:color w:val="1F497D"/>
        </w:rPr>
        <w:t>. Previously this error was being masked due to presence of the BC mode switch.</w:t>
      </w:r>
      <w:r w:rsidR="00B620CD">
        <w:rPr>
          <w:rFonts w:eastAsia="Times New Roman"/>
          <w:iCs/>
          <w:color w:val="1F497D"/>
        </w:rPr>
        <w:t xml:space="preserve"> A fix is provided in the udf file and ChassisPowerGatingVIP Pkg files. </w:t>
      </w:r>
      <w:r w:rsidR="00FE2F0B">
        <w:rPr>
          <w:rFonts w:eastAsia="Times New Roman"/>
          <w:iCs/>
          <w:color w:val="1F497D"/>
        </w:rPr>
        <w:t xml:space="preserve">The IP </w:t>
      </w:r>
      <w:r w:rsidR="00B620CD">
        <w:rPr>
          <w:rFonts w:eastAsia="Times New Roman"/>
          <w:iCs/>
          <w:color w:val="1F497D"/>
        </w:rPr>
        <w:t xml:space="preserve">will have to add a vlog_opt to there udf file for compiling ChassisPowerGatingVIP. Refer to below for the the </w:t>
      </w:r>
      <w:r w:rsidR="008E3660">
        <w:rPr>
          <w:rFonts w:eastAsia="Times New Roman"/>
          <w:iCs/>
          <w:color w:val="1F497D"/>
        </w:rPr>
        <w:t xml:space="preserve">vlog_opts </w:t>
      </w:r>
      <w:r w:rsidR="00B620CD">
        <w:rPr>
          <w:rFonts w:eastAsia="Times New Roman"/>
          <w:iCs/>
          <w:color w:val="1F497D"/>
        </w:rPr>
        <w:t>switch</w:t>
      </w:r>
      <w:r w:rsidR="00FE2F0B">
        <w:rPr>
          <w:rFonts w:eastAsia="Times New Roman"/>
          <w:iCs/>
          <w:color w:val="1F497D"/>
        </w:rPr>
        <w:t xml:space="preserve"> “VCS_EXPORT_SUPPORT”</w:t>
      </w:r>
      <w:r w:rsidR="00B620CD">
        <w:rPr>
          <w:rFonts w:eastAsia="Times New Roman"/>
          <w:iCs/>
          <w:color w:val="1F497D"/>
        </w:rPr>
        <w:t>.</w:t>
      </w:r>
    </w:p>
    <w:p w:rsidR="0019087C" w:rsidRDefault="0019087C" w:rsidP="00F94279">
      <w:pPr>
        <w:pStyle w:val="Gaps"/>
        <w:ind w:left="720"/>
        <w:jc w:val="both"/>
        <w:rPr>
          <w:color w:val="auto"/>
        </w:rPr>
      </w:pPr>
    </w:p>
    <w:p w:rsidR="0019087C" w:rsidRPr="00236914" w:rsidRDefault="0019087C" w:rsidP="0019087C">
      <w:pPr>
        <w:rPr>
          <w:rFonts w:ascii="Verdana" w:hAnsi="Verdana"/>
        </w:rPr>
      </w:pPr>
      <w:r w:rsidRPr="00236914">
        <w:rPr>
          <w:rFonts w:ascii="Verdana" w:hAnsi="Verdana"/>
        </w:rPr>
        <w:t>ChassisPowerGatingVIP =&gt; {</w:t>
      </w:r>
    </w:p>
    <w:p w:rsidR="0019087C" w:rsidRPr="00236914" w:rsidRDefault="0019087C" w:rsidP="0019087C">
      <w:pPr>
        <w:rPr>
          <w:rFonts w:ascii="Verdana" w:hAnsi="Verdana"/>
        </w:rPr>
      </w:pPr>
      <w:r w:rsidRPr="00236914">
        <w:rPr>
          <w:rFonts w:ascii="Verdana" w:hAnsi="Verdana"/>
        </w:rPr>
        <w:t>-hdl_</w:t>
      </w:r>
      <w:r w:rsidRPr="00236914">
        <w:rPr>
          <w:rFonts w:ascii="Verdana" w:hAnsi="Verdana"/>
          <w:szCs w:val="20"/>
        </w:rPr>
        <w:t>spec =&gt; ['verif/lib/shared/ChassisPowerGatingVIP</w:t>
      </w:r>
      <w:r w:rsidRPr="00236914">
        <w:rPr>
          <w:rFonts w:ascii="Verdana" w:hAnsi="Verdana"/>
        </w:rPr>
        <w:t>/ace/ChassisPowerGatingVIP.hdl],</w:t>
      </w:r>
    </w:p>
    <w:p w:rsidR="00B620CD" w:rsidRDefault="0019087C" w:rsidP="0019087C">
      <w:pPr>
        <w:rPr>
          <w:rFonts w:ascii="Verdana" w:hAnsi="Verdana"/>
        </w:rPr>
      </w:pPr>
      <w:r w:rsidRPr="00236914">
        <w:rPr>
          <w:rFonts w:ascii="Verdana" w:hAnsi="Verdana"/>
        </w:rPr>
        <w:t>-dependent_libs =&gt; ['ovm_pkg', 'sla_pkg',],</w:t>
      </w:r>
    </w:p>
    <w:p w:rsidR="00B620CD" w:rsidRPr="00B620CD" w:rsidRDefault="00B620CD" w:rsidP="00B620CD">
      <w:pPr>
        <w:rPr>
          <w:rFonts w:ascii="Verdana" w:hAnsi="Verdana"/>
        </w:rPr>
      </w:pPr>
      <w:r w:rsidRPr="00B620CD">
        <w:rPr>
          <w:rFonts w:ascii="Verdana" w:hAnsi="Verdana"/>
        </w:rPr>
        <w:t>-vlog_opts =&gt; [</w:t>
      </w:r>
    </w:p>
    <w:p w:rsidR="0019087C" w:rsidRPr="00236914" w:rsidRDefault="00B620CD" w:rsidP="00B620CD">
      <w:pPr>
        <w:rPr>
          <w:rFonts w:ascii="Verdana" w:hAnsi="Verdana"/>
        </w:rPr>
      </w:pPr>
      <w:r w:rsidRPr="00B620CD">
        <w:rPr>
          <w:rFonts w:ascii="Verdana" w:hAnsi="Verdana"/>
        </w:rPr>
        <w:tab/>
      </w:r>
      <w:r w:rsidRPr="00B620CD">
        <w:rPr>
          <w:rFonts w:ascii="Verdana" w:hAnsi="Verdana"/>
        </w:rPr>
        <w:tab/>
        <w:t>"-sv</w:t>
      </w:r>
      <w:r>
        <w:rPr>
          <w:rFonts w:ascii="Verdana" w:hAnsi="Verdana"/>
        </w:rPr>
        <w:t>erilog +define+VCS_EXPORT_SUPPORT</w:t>
      </w:r>
      <w:r w:rsidRPr="00B620CD">
        <w:rPr>
          <w:rFonts w:ascii="Verdana" w:hAnsi="Verdana"/>
        </w:rPr>
        <w:t>",</w:t>
      </w:r>
      <w:r w:rsidR="0019087C" w:rsidRPr="00236914">
        <w:rPr>
          <w:rFonts w:ascii="Verdana" w:hAnsi="Verdana"/>
        </w:rPr>
        <w:t>     </w:t>
      </w:r>
    </w:p>
    <w:p w:rsidR="0019087C" w:rsidRPr="00236914" w:rsidRDefault="0019087C" w:rsidP="0019087C">
      <w:pPr>
        <w:rPr>
          <w:rFonts w:ascii="Verdana" w:hAnsi="Verdana"/>
        </w:rPr>
      </w:pPr>
      <w:r w:rsidRPr="00236914">
        <w:rPr>
          <w:rFonts w:ascii="Verdana" w:hAnsi="Verdana"/>
        </w:rPr>
        <w:t xml:space="preserve">}    </w:t>
      </w:r>
    </w:p>
    <w:p w:rsidR="0019087C" w:rsidRDefault="0019087C" w:rsidP="0019087C">
      <w:pPr>
        <w:pStyle w:val="Gaps"/>
        <w:ind w:left="720"/>
        <w:jc w:val="both"/>
        <w:rPr>
          <w:color w:val="auto"/>
        </w:rPr>
      </w:pPr>
      <w:r>
        <w:t>      </w:t>
      </w:r>
    </w:p>
    <w:p w:rsidR="00F94279" w:rsidRPr="00F94279" w:rsidRDefault="007C31A0" w:rsidP="000B4E3A">
      <w:pPr>
        <w:pStyle w:val="Heading2"/>
      </w:pPr>
      <w:bookmarkStart w:id="16" w:name="_Toc337819177"/>
      <w:r>
        <w:t xml:space="preserve">Creating a Cluster and </w:t>
      </w:r>
      <w:r w:rsidR="00C411F8">
        <w:t xml:space="preserve">Full </w:t>
      </w:r>
      <w:r>
        <w:t>Chip Testbench</w:t>
      </w:r>
      <w:bookmarkEnd w:id="16"/>
    </w:p>
    <w:p w:rsidR="00BC4126" w:rsidRDefault="00C411F8" w:rsidP="00BC4126">
      <w:pPr>
        <w:pStyle w:val="ListBullet"/>
        <w:numPr>
          <w:ilvl w:val="0"/>
          <w:numId w:val="0"/>
        </w:numPr>
        <w:ind w:left="360"/>
      </w:pPr>
      <w:r>
        <w:t xml:space="preserve">Shown below is a block diagram of the cluster test environment. </w:t>
      </w:r>
    </w:p>
    <w:p w:rsidR="0010289C" w:rsidRDefault="0010289C" w:rsidP="00BC4126">
      <w:pPr>
        <w:pStyle w:val="ListBullet"/>
        <w:numPr>
          <w:ilvl w:val="0"/>
          <w:numId w:val="0"/>
        </w:numPr>
        <w:ind w:left="360"/>
      </w:pPr>
    </w:p>
    <w:p w:rsidR="0010289C" w:rsidRDefault="0010289C" w:rsidP="00BC4126">
      <w:pPr>
        <w:pStyle w:val="ListBullet"/>
        <w:numPr>
          <w:ilvl w:val="0"/>
          <w:numId w:val="0"/>
        </w:numPr>
        <w:ind w:left="360"/>
      </w:pPr>
      <w:r>
        <w:object w:dxaOrig="7544" w:dyaOrig="3295">
          <v:shape id="_x0000_i1026" type="#_x0000_t75" style="width:377.4pt;height:164.4pt" o:ole="">
            <v:imagedata r:id="rId15" o:title=""/>
          </v:shape>
          <o:OLEObject Type="Embed" ProgID="Visio.Drawing.11" ShapeID="_x0000_i1026" DrawAspect="Content" ObjectID="_1559445872" r:id="rId16"/>
        </w:object>
      </w:r>
    </w:p>
    <w:p w:rsidR="0010289C" w:rsidRDefault="00C411F8" w:rsidP="00C411F8">
      <w:pPr>
        <w:pStyle w:val="ListBullet"/>
        <w:numPr>
          <w:ilvl w:val="0"/>
          <w:numId w:val="0"/>
        </w:numPr>
      </w:pPr>
      <w:r>
        <w:t xml:space="preserve">      </w:t>
      </w:r>
    </w:p>
    <w:p w:rsidR="0010289C" w:rsidRDefault="0010289C" w:rsidP="00C411F8">
      <w:pPr>
        <w:pStyle w:val="ListBullet"/>
        <w:numPr>
          <w:ilvl w:val="0"/>
          <w:numId w:val="0"/>
        </w:numPr>
      </w:pPr>
      <w:r>
        <w:t>In the full-chip/SOC environment, u</w:t>
      </w:r>
      <w:r w:rsidR="00C411F8">
        <w:t>se “is_active”</w:t>
      </w:r>
      <w:r>
        <w:t xml:space="preserve"> config in the Agent</w:t>
      </w:r>
      <w:r w:rsidR="00C411F8">
        <w:t xml:space="preserve"> use set the agent in passive mode.</w:t>
      </w:r>
    </w:p>
    <w:p w:rsidR="0010289C" w:rsidRPr="0010289C" w:rsidRDefault="0010289C" w:rsidP="0010289C">
      <w:pPr>
        <w:pStyle w:val="ListBullet"/>
        <w:numPr>
          <w:ilvl w:val="0"/>
          <w:numId w:val="0"/>
        </w:numPr>
        <w:shd w:val="clear" w:color="auto" w:fill="DBE5F1" w:themeFill="accent1" w:themeFillTint="33"/>
        <w:ind w:firstLine="360"/>
        <w:rPr>
          <w:rFonts w:ascii="Courier New" w:hAnsi="Courier New" w:cs="Courier New"/>
        </w:rPr>
      </w:pPr>
      <w:r w:rsidRPr="0010289C">
        <w:rPr>
          <w:rFonts w:ascii="Courier New" w:hAnsi="Courier New" w:cs="Courier New"/>
        </w:rPr>
        <w:t>set_config_int("*</w:t>
      </w:r>
      <w:r w:rsidR="006F20D0">
        <w:rPr>
          <w:rFonts w:ascii="Courier New" w:hAnsi="Courier New" w:cs="Courier New"/>
        </w:rPr>
        <w:t>gpio_pg_agent</w:t>
      </w:r>
      <w:r w:rsidRPr="0010289C">
        <w:rPr>
          <w:rFonts w:ascii="Courier New" w:hAnsi="Courier New" w:cs="Courier New"/>
        </w:rPr>
        <w:t>", "is_active", 0);</w:t>
      </w:r>
    </w:p>
    <w:p w:rsidR="0010289C" w:rsidRDefault="0010289C" w:rsidP="0010289C">
      <w:pPr>
        <w:pStyle w:val="ListBullet"/>
        <w:numPr>
          <w:ilvl w:val="0"/>
          <w:numId w:val="0"/>
        </w:numPr>
        <w:ind w:firstLine="360"/>
      </w:pPr>
    </w:p>
    <w:p w:rsidR="0010289C" w:rsidRDefault="0010289C" w:rsidP="0010289C">
      <w:pPr>
        <w:pStyle w:val="ListBullet"/>
        <w:numPr>
          <w:ilvl w:val="0"/>
          <w:numId w:val="0"/>
        </w:numPr>
        <w:ind w:firstLine="360"/>
      </w:pPr>
      <w:r>
        <w:t>Make sure it matches the IS_ACTIVE in the test-island.</w:t>
      </w:r>
      <w:r w:rsidR="007D16FC">
        <w:t xml:space="preserve"> Otherwise, you will get a warning and the CCAgent will override with IS_ACTIVE specified in the TI.</w:t>
      </w:r>
    </w:p>
    <w:p w:rsidR="00BC4126" w:rsidRPr="0083392F" w:rsidRDefault="00BC4126" w:rsidP="00BC4126">
      <w:pPr>
        <w:pStyle w:val="ListBullet"/>
        <w:numPr>
          <w:ilvl w:val="0"/>
          <w:numId w:val="0"/>
        </w:numPr>
        <w:ind w:left="360"/>
      </w:pPr>
    </w:p>
    <w:p w:rsidR="008D209A" w:rsidRDefault="008D209A" w:rsidP="008D209A">
      <w:pPr>
        <w:pStyle w:val="BodyText"/>
      </w:pPr>
      <w:bookmarkStart w:id="17" w:name="_Ref223416914"/>
      <w:bookmarkStart w:id="18" w:name="_Ref223416937"/>
      <w:bookmarkStart w:id="19" w:name="_Toc323216618"/>
    </w:p>
    <w:p w:rsidR="0010289C" w:rsidRPr="008D209A" w:rsidRDefault="0010289C" w:rsidP="008D209A">
      <w:pPr>
        <w:pStyle w:val="BodyText"/>
      </w:pPr>
    </w:p>
    <w:p w:rsidR="007C31A0" w:rsidRPr="00596064" w:rsidRDefault="007C31A0" w:rsidP="007C31A0">
      <w:pPr>
        <w:pStyle w:val="Heading1"/>
      </w:pPr>
      <w:bookmarkStart w:id="20" w:name="_Toc337819178"/>
      <w:r w:rsidRPr="00596064">
        <w:t>Implementing Test Scenarios</w:t>
      </w:r>
      <w:bookmarkEnd w:id="17"/>
      <w:bookmarkEnd w:id="18"/>
      <w:bookmarkEnd w:id="19"/>
      <w:bookmarkEnd w:id="20"/>
    </w:p>
    <w:p w:rsidR="007C31A0" w:rsidRPr="00596064" w:rsidRDefault="007C31A0" w:rsidP="007C31A0">
      <w:pPr>
        <w:pStyle w:val="BodyText"/>
      </w:pPr>
      <w:r w:rsidRPr="00596064">
        <w:t>This section shows how to write tests. The previous section explained how to setup and configure a simulation envirnonment</w:t>
      </w:r>
      <w:r>
        <w:t xml:space="preserve">. </w:t>
      </w:r>
      <w:r w:rsidRPr="00596064">
        <w:t xml:space="preserve">In this section, we focus on features that allow the </w:t>
      </w:r>
      <w:r>
        <w:t>Agent</w:t>
      </w:r>
      <w:r w:rsidRPr="00596064">
        <w:t>s to create test scenarios.</w:t>
      </w:r>
    </w:p>
    <w:p w:rsidR="007C31A0" w:rsidRPr="0083392F" w:rsidRDefault="007C31A0" w:rsidP="007C31A0">
      <w:pPr>
        <w:pStyle w:val="ListBullet"/>
      </w:pPr>
      <w:r w:rsidRPr="0083392F">
        <w:t xml:space="preserve">Configuring the </w:t>
      </w:r>
      <w:r>
        <w:t>Agents</w:t>
      </w:r>
    </w:p>
    <w:p w:rsidR="007C31A0" w:rsidRPr="0083392F" w:rsidRDefault="007C31A0" w:rsidP="007C31A0">
      <w:pPr>
        <w:pStyle w:val="ListBullet"/>
      </w:pPr>
      <w:r w:rsidRPr="0083392F">
        <w:t>Sending Specific Transaction Sequences</w:t>
      </w:r>
    </w:p>
    <w:p w:rsidR="007C31A0" w:rsidRPr="0083392F" w:rsidRDefault="007C31A0" w:rsidP="008D209A">
      <w:pPr>
        <w:pStyle w:val="ListBullet"/>
      </w:pPr>
      <w:r w:rsidRPr="0083392F">
        <w:t>Extending Transaction Constraints</w:t>
      </w:r>
      <w:r w:rsidR="008D209A">
        <w:t xml:space="preserve"> (</w:t>
      </w:r>
      <w:r w:rsidR="008D209A" w:rsidRPr="0083392F">
        <w:t>Controlling Timing Delays</w:t>
      </w:r>
      <w:r w:rsidR="008D209A">
        <w:t>)</w:t>
      </w:r>
    </w:p>
    <w:p w:rsidR="007C31A0" w:rsidRPr="000C0479" w:rsidRDefault="007C31A0" w:rsidP="007C31A0">
      <w:pPr>
        <w:pStyle w:val="BodyText"/>
      </w:pPr>
      <w:r w:rsidRPr="000C0479">
        <w:t xml:space="preserve">This section describes how to stimulate and control a DUT, and the section that follows this one describes how to observe and verify a DUT. It discusses how configure the interface assertions, monitor, </w:t>
      </w:r>
      <w:r>
        <w:t>Scoreboard</w:t>
      </w:r>
      <w:r w:rsidRPr="000C0479">
        <w:t>, and coverage collector.</w:t>
      </w:r>
    </w:p>
    <w:p w:rsidR="007C31A0" w:rsidRPr="00596064" w:rsidRDefault="007C31A0" w:rsidP="007C31A0">
      <w:pPr>
        <w:pStyle w:val="Heading2"/>
      </w:pPr>
      <w:bookmarkStart w:id="21" w:name="_Ref224958633"/>
      <w:bookmarkStart w:id="22" w:name="_Ref224958681"/>
      <w:bookmarkStart w:id="23" w:name="_Toc323216619"/>
      <w:bookmarkStart w:id="24" w:name="_Toc337819179"/>
      <w:r w:rsidRPr="00596064">
        <w:t xml:space="preserve">Configuring the </w:t>
      </w:r>
      <w:bookmarkEnd w:id="21"/>
      <w:bookmarkEnd w:id="22"/>
      <w:r>
        <w:t>Agents</w:t>
      </w:r>
      <w:bookmarkEnd w:id="23"/>
      <w:bookmarkEnd w:id="24"/>
    </w:p>
    <w:p w:rsidR="00E073A4" w:rsidRDefault="007C31A0" w:rsidP="007C31A0">
      <w:pPr>
        <w:pStyle w:val="BodyText"/>
      </w:pPr>
      <w:r w:rsidRPr="00596064">
        <w:t xml:space="preserve">This section shows how to configure </w:t>
      </w:r>
      <w:r>
        <w:t>Agent</w:t>
      </w:r>
      <w:r w:rsidRPr="00596064">
        <w:t xml:space="preserve">s from a test or </w:t>
      </w:r>
      <w:r>
        <w:t xml:space="preserve">Testbench. </w:t>
      </w:r>
      <w:r w:rsidRPr="00596064">
        <w:t xml:space="preserve">Add in an example </w:t>
      </w:r>
      <w:r>
        <w:t>of how to configure Agent</w:t>
      </w:r>
      <w:r w:rsidRPr="00596064">
        <w:t xml:space="preserve">s during the configure phase of </w:t>
      </w:r>
      <w:r>
        <w:t>OVM</w:t>
      </w:r>
      <w:r w:rsidRPr="00596064">
        <w:t xml:space="preserve"> simulation using </w:t>
      </w:r>
      <w:r>
        <w:t xml:space="preserve">Agent </w:t>
      </w:r>
      <w:r w:rsidRPr="00596064">
        <w:t>configuration methods.</w:t>
      </w:r>
    </w:p>
    <w:p w:rsidR="00E073A4" w:rsidRDefault="00E073A4" w:rsidP="00E073A4">
      <w:pPr>
        <w:pStyle w:val="BodyText"/>
        <w:jc w:val="both"/>
      </w:pPr>
      <w:r>
        <w:t>As shown in the previous sections, the PowerGatingConfig object can be used to configure the agent.</w:t>
      </w:r>
    </w:p>
    <w:p w:rsidR="00A53BB8" w:rsidRPr="00596064" w:rsidRDefault="00A53BB8" w:rsidP="00A53BB8">
      <w:pPr>
        <w:pStyle w:val="Heading2"/>
      </w:pPr>
      <w:bookmarkStart w:id="25" w:name="_Toc334622556"/>
      <w:bookmarkStart w:id="26" w:name="_Toc337819180"/>
      <w:r w:rsidRPr="00596064">
        <w:t>Sending Specific Transaction Sequences</w:t>
      </w:r>
      <w:bookmarkEnd w:id="25"/>
      <w:r>
        <w:t xml:space="preserve"> (</w:t>
      </w:r>
      <w:bookmarkStart w:id="27" w:name="_Toc323216620"/>
      <w:r>
        <w:t>Using the Base</w:t>
      </w:r>
      <w:r w:rsidRPr="00596064">
        <w:t xml:space="preserve"> Sequence</w:t>
      </w:r>
      <w:bookmarkEnd w:id="27"/>
      <w:r>
        <w:t>)</w:t>
      </w:r>
      <w:bookmarkEnd w:id="26"/>
    </w:p>
    <w:p w:rsidR="007C31A0" w:rsidRDefault="007C31A0" w:rsidP="007C31A0">
      <w:pPr>
        <w:pStyle w:val="BodyText"/>
      </w:pPr>
      <w:r w:rsidRPr="00596064">
        <w:t xml:space="preserve">This section shows how to create a customized Stimulus Generator to send directed transactions to the </w:t>
      </w:r>
      <w:r>
        <w:t>Agent</w:t>
      </w:r>
      <w:r w:rsidRPr="00596064">
        <w:t xml:space="preserve">s. </w:t>
      </w:r>
    </w:p>
    <w:p w:rsidR="00E073A4" w:rsidRDefault="007011EF" w:rsidP="00E073A4">
      <w:pPr>
        <w:pStyle w:val="BodyText"/>
        <w:jc w:val="both"/>
      </w:pPr>
      <w:r>
        <w:t xml:space="preserve">The </w:t>
      </w:r>
      <w:r w:rsidRPr="002A373A">
        <w:rPr>
          <w:b/>
        </w:rPr>
        <w:t>CCAgent</w:t>
      </w:r>
      <w:r w:rsidR="00E073A4" w:rsidRPr="002A373A">
        <w:rPr>
          <w:b/>
        </w:rPr>
        <w:t>BaseSequence</w:t>
      </w:r>
      <w:r w:rsidR="00E073A4">
        <w:t xml:space="preserve"> </w:t>
      </w:r>
      <w:r w:rsidR="002A373A">
        <w:t>must</w:t>
      </w:r>
      <w:r w:rsidR="00E073A4">
        <w:t xml:space="preserve"> be used to create any sequence with the necessary constaints.</w:t>
      </w:r>
    </w:p>
    <w:p w:rsidR="00E073A4" w:rsidRDefault="00E073A4" w:rsidP="00E073A4">
      <w:pPr>
        <w:pStyle w:val="BodyText"/>
        <w:jc w:val="both"/>
      </w:pPr>
      <w:r>
        <w:t>Example</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class SIPSWPGReqSequence extends ovm_sequence;</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 PUBLIC VARIABLES</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w:t>
      </w:r>
    </w:p>
    <w:p w:rsidR="007011EF" w:rsidRPr="002A373A" w:rsidRDefault="007011EF" w:rsidP="007011EF">
      <w:pPr>
        <w:pStyle w:val="BodyText"/>
        <w:shd w:val="clear" w:color="auto" w:fill="DBE5F1" w:themeFill="accent1" w:themeFillTint="33"/>
        <w:spacing w:before="0" w:after="0"/>
        <w:jc w:val="both"/>
        <w:rPr>
          <w:rFonts w:ascii="Courier New" w:hAnsi="Courier New" w:cs="Courier New"/>
          <w:b/>
          <w:sz w:val="16"/>
        </w:rPr>
      </w:pPr>
      <w:r w:rsidRPr="007011EF">
        <w:rPr>
          <w:rFonts w:ascii="Courier New" w:hAnsi="Courier New" w:cs="Courier New"/>
          <w:sz w:val="16"/>
        </w:rPr>
        <w:tab/>
      </w:r>
      <w:r w:rsidRPr="002A373A">
        <w:rPr>
          <w:rFonts w:ascii="Courier New" w:hAnsi="Courier New" w:cs="Courier New"/>
          <w:b/>
          <w:sz w:val="16"/>
        </w:rPr>
        <w:t>CCAgentBaseSequence seq;</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 OVM Macros for public variables</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`ovm_sequence_utils_begin(SIPSWPGReqSequence, CCAgentSequencer)</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`ovm_sequence_utils_end</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  @brief Constructor.</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function new(string name = "SIPSWPGReqSequence");</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r>
      <w:r w:rsidRPr="007011EF">
        <w:rPr>
          <w:rFonts w:ascii="Courier New" w:hAnsi="Courier New" w:cs="Courier New"/>
          <w:sz w:val="16"/>
        </w:rPr>
        <w:tab/>
        <w:t>super.new(name);</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r w:rsidRPr="007011EF">
        <w:rPr>
          <w:rFonts w:ascii="Courier New" w:hAnsi="Courier New" w:cs="Courier New"/>
          <w:sz w:val="16"/>
        </w:rPr>
        <w:tab/>
        <w:t>endfunction : new</w:t>
      </w:r>
    </w:p>
    <w:p w:rsidR="007011EF" w:rsidRPr="007011EF" w:rsidRDefault="007011EF" w:rsidP="007011EF">
      <w:pPr>
        <w:pStyle w:val="BodyText"/>
        <w:shd w:val="clear" w:color="auto" w:fill="DBE5F1" w:themeFill="accent1" w:themeFillTint="33"/>
        <w:spacing w:before="0" w:after="0"/>
        <w:jc w:val="both"/>
        <w:rPr>
          <w:rFonts w:ascii="Courier New" w:hAnsi="Courier New" w:cs="Courier New"/>
          <w:sz w:val="16"/>
        </w:rPr>
      </w:pPr>
    </w:p>
    <w:p w:rsidR="007011EF" w:rsidRPr="007011EF" w:rsidRDefault="007011EF" w:rsidP="00156E25">
      <w:pPr>
        <w:pStyle w:val="BodyText"/>
        <w:shd w:val="clear" w:color="auto" w:fill="C6D9F1" w:themeFill="text2" w:themeFillTint="33"/>
        <w:spacing w:before="0" w:after="0"/>
        <w:jc w:val="both"/>
        <w:rPr>
          <w:rFonts w:ascii="Courier New" w:hAnsi="Courier New" w:cs="Courier New"/>
          <w:sz w:val="16"/>
        </w:rPr>
      </w:pPr>
      <w:r w:rsidRPr="007011EF">
        <w:rPr>
          <w:rFonts w:ascii="Courier New" w:hAnsi="Courier New" w:cs="Courier New"/>
          <w:sz w:val="16"/>
        </w:rPr>
        <w:tab/>
        <w:t>task body();</w:t>
      </w:r>
    </w:p>
    <w:p w:rsidR="007011EF" w:rsidRDefault="007011EF" w:rsidP="00156E25">
      <w:pPr>
        <w:pStyle w:val="BodyText"/>
        <w:shd w:val="clear" w:color="auto" w:fill="C6D9F1" w:themeFill="text2" w:themeFillTint="33"/>
        <w:spacing w:before="0" w:after="0"/>
        <w:jc w:val="both"/>
        <w:rPr>
          <w:rFonts w:ascii="Courier New" w:hAnsi="Courier New" w:cs="Courier New"/>
          <w:sz w:val="16"/>
        </w:rPr>
      </w:pPr>
      <w:r w:rsidRPr="007011EF">
        <w:rPr>
          <w:rFonts w:ascii="Courier New" w:hAnsi="Courier New" w:cs="Courier New"/>
          <w:sz w:val="16"/>
        </w:rPr>
        <w:tab/>
      </w:r>
      <w:r w:rsidRPr="007011EF">
        <w:rPr>
          <w:rFonts w:ascii="Courier New" w:hAnsi="Courier New" w:cs="Courier New"/>
          <w:sz w:val="16"/>
        </w:rPr>
        <w:tab/>
        <w:t>`ovm_do_with(seq, {seq.cmd == PowerGating::SW_PG_REQ; seq.source == 0;seq.delay == 3;})</w:t>
      </w:r>
    </w:p>
    <w:p w:rsidR="00156E25" w:rsidRDefault="00156E25" w:rsidP="00156E25">
      <w:pPr>
        <w:pStyle w:val="BodyText"/>
        <w:shd w:val="clear" w:color="auto" w:fill="C6D9F1" w:themeFill="text2" w:themeFillTint="33"/>
        <w:spacing w:before="0" w:after="0"/>
        <w:jc w:val="both"/>
        <w:rPr>
          <w:rFonts w:ascii="Courier New" w:hAnsi="Courier New" w:cs="Courier New"/>
          <w:sz w:val="16"/>
        </w:rPr>
      </w:pPr>
    </w:p>
    <w:p w:rsidR="00156E25" w:rsidRDefault="00156E25" w:rsidP="00156E25">
      <w:pPr>
        <w:pStyle w:val="BodyText"/>
        <w:shd w:val="clear" w:color="auto" w:fill="C6D9F1" w:themeFill="text2" w:themeFillTint="33"/>
        <w:spacing w:before="0" w:after="0"/>
        <w:jc w:val="both"/>
        <w:rPr>
          <w:rFonts w:ascii="Courier New" w:hAnsi="Courier New" w:cs="Courier New"/>
          <w:sz w:val="16"/>
        </w:rPr>
      </w:pPr>
      <w:r>
        <w:rPr>
          <w:rFonts w:ascii="Courier New" w:hAnsi="Courier New" w:cs="Courier New"/>
          <w:sz w:val="16"/>
        </w:rPr>
        <w:tab/>
      </w:r>
      <w:r>
        <w:rPr>
          <w:rFonts w:ascii="Courier New" w:hAnsi="Courier New" w:cs="Courier New"/>
          <w:sz w:val="16"/>
        </w:rPr>
        <w:tab/>
        <w:t xml:space="preserve">//if using the parameterized interface, sourceName can be used </w:t>
      </w:r>
    </w:p>
    <w:p w:rsidR="00156E25" w:rsidRPr="00FC0CFF" w:rsidRDefault="00156E25" w:rsidP="00156E25">
      <w:pPr>
        <w:pStyle w:val="TableBody"/>
        <w:shd w:val="clear" w:color="auto" w:fill="C6D9F1" w:themeFill="text2" w:themeFillTint="33"/>
        <w:spacing w:before="0" w:after="0"/>
        <w:rPr>
          <w:rFonts w:ascii="Courier New" w:hAnsi="Courier New" w:cs="Courier New"/>
        </w:rPr>
      </w:pPr>
      <w:r w:rsidRPr="00FC0CFF">
        <w:rPr>
          <w:rFonts w:ascii="Courier New" w:hAnsi="Courier New" w:cs="Courier New"/>
        </w:rPr>
        <w:tab/>
        <w:t xml:space="preserve">   </w:t>
      </w:r>
      <w:r>
        <w:rPr>
          <w:rFonts w:ascii="Courier New" w:hAnsi="Courier New" w:cs="Courier New"/>
        </w:rPr>
        <w:t xml:space="preserve"> </w:t>
      </w:r>
      <w:r>
        <w:rPr>
          <w:rFonts w:ascii="Courier New" w:hAnsi="Courier New" w:cs="Courier New"/>
        </w:rPr>
        <w:tab/>
      </w:r>
      <w:r w:rsidRPr="00FC0CFF">
        <w:rPr>
          <w:rFonts w:ascii="Courier New" w:hAnsi="Courier New" w:cs="Courier New"/>
        </w:rPr>
        <w:t>`ovm_create(seq);</w:t>
      </w:r>
    </w:p>
    <w:p w:rsidR="00156E25" w:rsidRPr="00FC0CFF" w:rsidRDefault="00156E25" w:rsidP="00156E25">
      <w:pPr>
        <w:pStyle w:val="TableBody"/>
        <w:shd w:val="clear" w:color="auto" w:fill="C6D9F1" w:themeFill="text2" w:themeFillTint="33"/>
        <w:spacing w:before="0" w:after="0"/>
        <w:rPr>
          <w:rFonts w:ascii="Courier New" w:hAnsi="Courier New" w:cs="Courier New"/>
        </w:rPr>
      </w:pPr>
      <w:r w:rsidRPr="00FC0CFF">
        <w:rPr>
          <w:rFonts w:ascii="Courier New" w:hAnsi="Courier New" w:cs="Courier New"/>
        </w:rPr>
        <w:tab/>
      </w:r>
      <w:r w:rsidRPr="00FC0CFF">
        <w:rPr>
          <w:rFonts w:ascii="Courier New" w:hAnsi="Courier New" w:cs="Courier New"/>
        </w:rPr>
        <w:tab/>
        <w:t>seq.sourceName = "KVM";</w:t>
      </w:r>
    </w:p>
    <w:p w:rsidR="00156E25" w:rsidRDefault="00156E25" w:rsidP="00156E25">
      <w:pPr>
        <w:pStyle w:val="BodyText"/>
        <w:shd w:val="clear" w:color="auto" w:fill="C6D9F1" w:themeFill="text2" w:themeFillTint="33"/>
        <w:spacing w:before="0" w:after="0"/>
        <w:jc w:val="both"/>
        <w:rPr>
          <w:rFonts w:ascii="Courier New" w:hAnsi="Courier New" w:cs="Courier New"/>
        </w:rPr>
      </w:pPr>
      <w:r w:rsidRPr="00FC0CFF">
        <w:rPr>
          <w:rFonts w:ascii="Courier New" w:hAnsi="Courier New" w:cs="Courier New"/>
        </w:rPr>
        <w:tab/>
      </w:r>
      <w:r w:rsidRPr="00FC0CFF">
        <w:rPr>
          <w:rFonts w:ascii="Courier New" w:hAnsi="Courier New" w:cs="Courier New"/>
        </w:rPr>
        <w:tab/>
        <w:t>`ovm_rand_send_with(seq, {cmd == PowerGating::PMC_SIP_WAKE;})</w:t>
      </w:r>
    </w:p>
    <w:p w:rsidR="00156E25" w:rsidRDefault="00156E25" w:rsidP="00156E25">
      <w:pPr>
        <w:pStyle w:val="BodyText"/>
        <w:shd w:val="clear" w:color="auto" w:fill="C6D9F1" w:themeFill="text2" w:themeFillTint="33"/>
        <w:spacing w:before="0" w:after="0"/>
        <w:jc w:val="both"/>
        <w:rPr>
          <w:rFonts w:ascii="Courier New" w:hAnsi="Courier New" w:cs="Courier New"/>
        </w:rPr>
      </w:pPr>
    </w:p>
    <w:p w:rsidR="00156E25" w:rsidRDefault="00156E25" w:rsidP="00156E25">
      <w:pPr>
        <w:pStyle w:val="BodyText"/>
        <w:shd w:val="clear" w:color="auto" w:fill="C6D9F1" w:themeFill="text2" w:themeFillTint="33"/>
        <w:spacing w:before="0" w:after="0"/>
        <w:jc w:val="both"/>
        <w:rPr>
          <w:rFonts w:ascii="Courier New" w:hAnsi="Courier New" w:cs="Courier New"/>
          <w:sz w:val="16"/>
        </w:rPr>
      </w:pPr>
      <w:r>
        <w:rPr>
          <w:rFonts w:ascii="Courier New" w:hAnsi="Courier New" w:cs="Courier New"/>
          <w:sz w:val="16"/>
        </w:rPr>
        <w:tab/>
      </w:r>
      <w:r>
        <w:rPr>
          <w:rFonts w:ascii="Courier New" w:hAnsi="Courier New" w:cs="Courier New"/>
          <w:sz w:val="16"/>
        </w:rPr>
        <w:tab/>
        <w:t>//Or PowerGatingConfig::getSIPPGCBIndex can be used to specify the source</w:t>
      </w:r>
    </w:p>
    <w:p w:rsidR="00156E25" w:rsidRPr="007011EF" w:rsidRDefault="00156E25" w:rsidP="00156E25">
      <w:pPr>
        <w:pStyle w:val="BodyText"/>
        <w:shd w:val="clear" w:color="auto" w:fill="C6D9F1" w:themeFill="text2" w:themeFillTint="33"/>
        <w:spacing w:before="0" w:after="0"/>
        <w:jc w:val="both"/>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EF5E98">
        <w:rPr>
          <w:rFonts w:ascii="Courier New" w:hAnsi="Courier New" w:cs="Courier New"/>
        </w:rPr>
        <w:t>`ovm_do(seq, {cmd == PowerGating::SIP_PMC_WAKE; source = PowerGatingConfig::getSIPPGCBIndex(“KVM”);})</w:t>
      </w:r>
    </w:p>
    <w:p w:rsidR="007011EF" w:rsidRPr="007011EF" w:rsidRDefault="007011EF" w:rsidP="00156E25">
      <w:pPr>
        <w:pStyle w:val="BodyText"/>
        <w:shd w:val="clear" w:color="auto" w:fill="C6D9F1" w:themeFill="text2" w:themeFillTint="33"/>
        <w:spacing w:before="0" w:after="0"/>
        <w:jc w:val="both"/>
        <w:rPr>
          <w:rFonts w:ascii="Courier New" w:hAnsi="Courier New" w:cs="Courier New"/>
          <w:sz w:val="16"/>
        </w:rPr>
      </w:pPr>
    </w:p>
    <w:p w:rsidR="007011EF" w:rsidRPr="007011EF" w:rsidRDefault="007011EF" w:rsidP="00156E25">
      <w:pPr>
        <w:pStyle w:val="BodyText"/>
        <w:shd w:val="clear" w:color="auto" w:fill="C6D9F1" w:themeFill="text2" w:themeFillTint="33"/>
        <w:spacing w:before="0" w:after="0"/>
        <w:jc w:val="both"/>
        <w:rPr>
          <w:rFonts w:ascii="Courier New" w:hAnsi="Courier New" w:cs="Courier New"/>
          <w:sz w:val="16"/>
        </w:rPr>
      </w:pPr>
      <w:r w:rsidRPr="007011EF">
        <w:rPr>
          <w:rFonts w:ascii="Courier New" w:hAnsi="Courier New" w:cs="Courier New"/>
          <w:sz w:val="16"/>
        </w:rPr>
        <w:tab/>
        <w:t>endtask</w:t>
      </w:r>
    </w:p>
    <w:p w:rsidR="007011EF" w:rsidRPr="007011EF" w:rsidRDefault="007011EF" w:rsidP="00156E25">
      <w:pPr>
        <w:pStyle w:val="BodyText"/>
        <w:shd w:val="clear" w:color="auto" w:fill="C6D9F1" w:themeFill="text2" w:themeFillTint="33"/>
        <w:spacing w:before="0" w:after="0"/>
        <w:jc w:val="both"/>
        <w:rPr>
          <w:rFonts w:ascii="Courier New" w:hAnsi="Courier New" w:cs="Courier New"/>
          <w:sz w:val="16"/>
        </w:rPr>
      </w:pPr>
    </w:p>
    <w:p w:rsidR="007011EF" w:rsidRPr="007011EF" w:rsidRDefault="00156E25" w:rsidP="00156E25">
      <w:pPr>
        <w:pStyle w:val="BodyText"/>
        <w:shd w:val="clear" w:color="auto" w:fill="DBE5F1" w:themeFill="accent1" w:themeFillTint="33"/>
        <w:tabs>
          <w:tab w:val="left" w:pos="2832"/>
        </w:tabs>
        <w:spacing w:before="0" w:after="0"/>
        <w:jc w:val="both"/>
        <w:rPr>
          <w:rFonts w:ascii="Courier New" w:hAnsi="Courier New" w:cs="Courier New"/>
          <w:sz w:val="16"/>
        </w:rPr>
      </w:pPr>
      <w:r>
        <w:rPr>
          <w:rFonts w:ascii="Courier New" w:hAnsi="Courier New" w:cs="Courier New"/>
          <w:sz w:val="16"/>
        </w:rPr>
        <w:tab/>
      </w:r>
    </w:p>
    <w:p w:rsidR="007011EF" w:rsidRDefault="007011EF" w:rsidP="007011EF">
      <w:pPr>
        <w:pStyle w:val="BodyText"/>
        <w:shd w:val="clear" w:color="auto" w:fill="DBE5F1" w:themeFill="accent1" w:themeFillTint="33"/>
        <w:spacing w:before="0" w:after="0"/>
        <w:jc w:val="both"/>
      </w:pPr>
      <w:r w:rsidRPr="007011EF">
        <w:rPr>
          <w:rFonts w:ascii="Courier New" w:hAnsi="Courier New" w:cs="Courier New"/>
          <w:sz w:val="16"/>
        </w:rPr>
        <w:t>endclass : SIPSWPGReqSequence</w:t>
      </w:r>
      <w:r>
        <w:tab/>
      </w:r>
    </w:p>
    <w:p w:rsidR="00E96781" w:rsidRDefault="00E96781" w:rsidP="00E96781">
      <w:pPr>
        <w:pStyle w:val="BodyText"/>
        <w:jc w:val="both"/>
      </w:pPr>
      <w:r>
        <w:t>Note that the ba</w:t>
      </w:r>
      <w:r w:rsidR="00A72694">
        <w:t>se sequence has a rand bit w</w:t>
      </w:r>
      <w:r>
        <w:t>aitForComplete which can be set to 1</w:t>
      </w:r>
      <w:r w:rsidR="00A72694">
        <w:t xml:space="preserve"> if the user wants to wait till the sequence compeltes</w:t>
      </w:r>
      <w:r>
        <w:t>.</w:t>
      </w:r>
      <w:r w:rsidR="00A72694">
        <w:t xml:space="preserve"> Please see the userguide to know what wait for compelte means for different sequences.</w:t>
      </w:r>
      <w:r>
        <w:t xml:space="preserve"> </w:t>
      </w:r>
    </w:p>
    <w:p w:rsidR="00A83C0A" w:rsidRDefault="00A83C0A" w:rsidP="00A83C0A">
      <w:pPr>
        <w:pStyle w:val="BodyText"/>
      </w:pP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class SIPPMCWakeAllSequence extends ovm_sequence;</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 PUBLIC VARIABLES</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CCAgentBaseSequence seq;</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 OVM Macros for public variables</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`ovm_sequence_utils_begin(SIPPMCWakeAllSequence, CCAgentSequencer)</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`ovm_sequence_utils_end</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  @brief Constructor.</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function new(string name = "SIPPMCWakeAllSequence");</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r>
      <w:r w:rsidRPr="00A83C0A">
        <w:rPr>
          <w:rFonts w:ascii="Courier New" w:hAnsi="Courier New" w:cs="Courier New"/>
          <w:sz w:val="16"/>
        </w:rPr>
        <w:tab/>
        <w:t>super.new(name);</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endfunction : new</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task body();</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r>
      <w:r w:rsidRPr="00A83C0A">
        <w:rPr>
          <w:rFonts w:ascii="Courier New" w:hAnsi="Courier New" w:cs="Courier New"/>
          <w:sz w:val="16"/>
        </w:rPr>
        <w:tab/>
        <w:t xml:space="preserve">`ovm_do_with(seq, {seq.cmd == PowerGating::PMC_SIP_WAKE_ALL; seq.delay == 3; </w:t>
      </w:r>
      <w:r w:rsidR="00824FA7">
        <w:rPr>
          <w:rFonts w:ascii="Courier New" w:hAnsi="Courier New" w:cs="Courier New"/>
          <w:b/>
          <w:sz w:val="16"/>
        </w:rPr>
        <w:t>seq.w</w:t>
      </w:r>
      <w:r w:rsidRPr="00A83C0A">
        <w:rPr>
          <w:rFonts w:ascii="Courier New" w:hAnsi="Courier New" w:cs="Courier New"/>
          <w:b/>
          <w:sz w:val="16"/>
        </w:rPr>
        <w:t>aitForComplete == 1</w:t>
      </w:r>
      <w:r w:rsidRPr="00A83C0A">
        <w:rPr>
          <w:rFonts w:ascii="Courier New" w:hAnsi="Courier New" w:cs="Courier New"/>
          <w:sz w:val="16"/>
        </w:rPr>
        <w:t>;})</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ab/>
        <w:t>endtask</w:t>
      </w: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p>
    <w:p w:rsidR="00A83C0A" w:rsidRPr="00A83C0A" w:rsidRDefault="00A83C0A" w:rsidP="00A83C0A">
      <w:pPr>
        <w:pStyle w:val="BodyText"/>
        <w:shd w:val="clear" w:color="auto" w:fill="DBE5F1" w:themeFill="accent1" w:themeFillTint="33"/>
        <w:spacing w:before="0" w:after="0"/>
        <w:rPr>
          <w:rFonts w:ascii="Courier New" w:hAnsi="Courier New" w:cs="Courier New"/>
          <w:sz w:val="16"/>
        </w:rPr>
      </w:pPr>
    </w:p>
    <w:p w:rsidR="00E073A4" w:rsidRPr="00A83C0A" w:rsidRDefault="00A83C0A" w:rsidP="00A83C0A">
      <w:pPr>
        <w:pStyle w:val="BodyText"/>
        <w:shd w:val="clear" w:color="auto" w:fill="DBE5F1" w:themeFill="accent1" w:themeFillTint="33"/>
        <w:spacing w:before="0" w:after="0"/>
        <w:rPr>
          <w:rFonts w:ascii="Courier New" w:hAnsi="Courier New" w:cs="Courier New"/>
          <w:sz w:val="16"/>
        </w:rPr>
      </w:pPr>
      <w:r w:rsidRPr="00A83C0A">
        <w:rPr>
          <w:rFonts w:ascii="Courier New" w:hAnsi="Courier New" w:cs="Courier New"/>
          <w:sz w:val="16"/>
        </w:rPr>
        <w:t>endclass : SIPPMCWakeAllSequence</w:t>
      </w:r>
    </w:p>
    <w:p w:rsidR="007C31A0" w:rsidRPr="00596064" w:rsidRDefault="007C31A0" w:rsidP="007C31A0">
      <w:pPr>
        <w:pStyle w:val="Heading2"/>
      </w:pPr>
      <w:bookmarkStart w:id="28" w:name="_Ref224959152"/>
      <w:bookmarkStart w:id="29" w:name="_Ref224959169"/>
      <w:bookmarkStart w:id="30" w:name="_Toc323216623"/>
      <w:bookmarkStart w:id="31" w:name="_Toc337819181"/>
      <w:r w:rsidRPr="00596064">
        <w:t>Extending Transaction Constraints</w:t>
      </w:r>
      <w:bookmarkEnd w:id="28"/>
      <w:bookmarkEnd w:id="29"/>
      <w:bookmarkEnd w:id="30"/>
      <w:r w:rsidR="00A25917">
        <w:t xml:space="preserve"> (</w:t>
      </w:r>
      <w:r w:rsidR="00A25917" w:rsidRPr="0083392F">
        <w:t>Controlling Timing Delays</w:t>
      </w:r>
      <w:r w:rsidR="00A25917">
        <w:t>)</w:t>
      </w:r>
      <w:bookmarkEnd w:id="31"/>
    </w:p>
    <w:p w:rsidR="00E073A4" w:rsidRDefault="00E073A4" w:rsidP="00E073A4">
      <w:pPr>
        <w:pStyle w:val="BodyText"/>
        <w:jc w:val="both"/>
      </w:pPr>
      <w:r w:rsidRPr="00596064">
        <w:t xml:space="preserve">Complete list of constraints supported in this </w:t>
      </w:r>
      <w:r>
        <w:t>Agent is described in section 11</w:t>
      </w:r>
      <w:r w:rsidRPr="00596064">
        <w:t>.</w:t>
      </w:r>
    </w:p>
    <w:p w:rsidR="00E073A4" w:rsidRDefault="00E073A4" w:rsidP="00E073A4">
      <w:pPr>
        <w:pStyle w:val="BodyText"/>
        <w:jc w:val="both"/>
      </w:pPr>
      <w:r>
        <w:t xml:space="preserve">The response </w:t>
      </w:r>
      <w:r w:rsidR="00A25917">
        <w:t xml:space="preserve">sequence item’s </w:t>
      </w:r>
      <w:r w:rsidR="00D839EC">
        <w:t xml:space="preserve">constraints can be changed </w:t>
      </w:r>
      <w:r>
        <w:t>as shown below.</w:t>
      </w:r>
    </w:p>
    <w:p w:rsidR="00E073A4" w:rsidRDefault="00E073A4" w:rsidP="00E073A4">
      <w:pPr>
        <w:pStyle w:val="BodyText"/>
        <w:jc w:val="both"/>
      </w:pPr>
      <w:r>
        <w:t xml:space="preserve">Once the new sequence item is created, the ovm factory function </w:t>
      </w:r>
      <w:r w:rsidR="00D839EC">
        <w:t xml:space="preserve">set_type_override_by_type </w:t>
      </w:r>
      <w:r>
        <w:t>can be used to override by type in the test.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class CCAgentResponseSeqItemNew extends CCAgentResponseSeqItem;</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OVM Macros for public variables</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`ovm_object_utils_begin(CCAgentResponseSeqItemNew)</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`ovm_object_utils_end</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@brief Constructor.</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function new(string name="PGCBAgentXaction");</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super.new(name);</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endfunction : new</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xml:space="preserve">constraint noResponse_c { </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 xml:space="preserve">noResponse == 0; </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xml:space="preserve">constraint delay_pg_ack_c { </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delay_pg_ack &gt;= 0; delay_pg_ack &lt; 6;</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w:t>
      </w:r>
    </w:p>
    <w:p w:rsidR="00D839EC" w:rsidRPr="00D839EC" w:rsidRDefault="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xml:space="preserve">constraint delay_ug_ack_c { </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delay_ug_ack == 25;</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xml:space="preserve">constraint delay_fab_ug_req_c { </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delay_fab_ug_req &gt;= 0; delay_fab_ug_req &lt; 6;</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xml:space="preserve">constraint delay_fet_en_c { </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delay_fet_en &gt;= 0; delay_fet_en &lt; 6;</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w:t>
      </w:r>
      <w:r w:rsidRPr="00D839EC">
        <w:rPr>
          <w:rFonts w:ascii="Courier New" w:hAnsi="Courier New" w:cs="Courier New"/>
          <w:sz w:val="16"/>
          <w:szCs w:val="16"/>
        </w:rPr>
        <w:tab/>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xml:space="preserve">constraint delay_fet_dis_c { </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delay_fet_dis &gt;= 0; delay_fet_dis &lt; 6;</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w:t>
      </w:r>
      <w:r w:rsidRPr="00D839EC">
        <w:rPr>
          <w:rFonts w:ascii="Courier New" w:hAnsi="Courier New" w:cs="Courier New"/>
          <w:sz w:val="16"/>
          <w:szCs w:val="16"/>
        </w:rPr>
        <w:tab/>
      </w:r>
    </w:p>
    <w:p w:rsid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endclass: CCAgentResponseSeqItemNew</w:t>
      </w:r>
    </w:p>
    <w:p w:rsid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p>
    <w:p w:rsidR="00D839EC" w:rsidRDefault="00D839EC" w:rsidP="00E073A4">
      <w:pPr>
        <w:pStyle w:val="BodyText"/>
        <w:jc w:val="both"/>
      </w:pPr>
    </w:p>
    <w:p w:rsidR="00D839EC" w:rsidRDefault="00D839EC" w:rsidP="00E073A4">
      <w:pPr>
        <w:pStyle w:val="BodyText"/>
        <w:jc w:val="both"/>
      </w:pPr>
    </w:p>
    <w:p w:rsidR="00D839EC" w:rsidRDefault="00D839EC" w:rsidP="00E073A4">
      <w:pPr>
        <w:pStyle w:val="BodyText"/>
        <w:jc w:val="both"/>
      </w:pPr>
    </w:p>
    <w:p w:rsidR="00D839EC" w:rsidRDefault="00D839EC" w:rsidP="00E073A4">
      <w:pPr>
        <w:pStyle w:val="BodyText"/>
        <w:jc w:val="both"/>
      </w:pPr>
      <w:r>
        <w:t>Here is an example if a test where the type override is done</w:t>
      </w:r>
    </w:p>
    <w:p w:rsidR="00D839EC" w:rsidRDefault="00D839EC" w:rsidP="00E073A4">
      <w:pPr>
        <w:pStyle w:val="BodyText"/>
        <w:jc w:val="both"/>
      </w:pP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Pr>
          <w:rFonts w:ascii="Courier New" w:hAnsi="Courier New" w:cs="Courier New"/>
          <w:sz w:val="16"/>
          <w:szCs w:val="16"/>
        </w:rPr>
        <w:t>c</w:t>
      </w:r>
      <w:r w:rsidRPr="00D839EC">
        <w:rPr>
          <w:rFonts w:ascii="Courier New" w:hAnsi="Courier New" w:cs="Courier New"/>
          <w:sz w:val="16"/>
          <w:szCs w:val="16"/>
        </w:rPr>
        <w:t>lass ArbitrationTest extends PowerGatingBaseTest;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SIPPMCWakeAllSequence sipWakeAll;</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SIPPMCWakeSequence sipPMCWake;</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SIPSWPGReqSequence sipSWPGReqSeq;</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SIPHWUGReqSequence sipHWUGReqSeq;</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SIPHWSaveReqSequence sipHWSaveReqSeq;</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SIPRandHWSaveReqSequence randsipHWSaveReqSeq;</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SIPRandHWUGReqSequence randsipHWUGReqSeq;</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`ovm_component_utils(ArbitrationTest)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function new(string name = "ArbitrationTest", ovm_component parent = null);</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t>super.new(name, parent);</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endfunction</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function void build();</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t>set_config_int("*", "count", 0);</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t>set_config_int("*","recording_detail", OVM_FULL);</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xml:space="preserve">  </w:t>
      </w:r>
      <w:r w:rsidRPr="00D839EC">
        <w:rPr>
          <w:rFonts w:ascii="Courier New" w:hAnsi="Courier New" w:cs="Courier New"/>
          <w:sz w:val="16"/>
          <w:szCs w:val="16"/>
        </w:rPr>
        <w:tab/>
      </w:r>
      <w:r w:rsidRPr="00D839EC">
        <w:rPr>
          <w:rFonts w:ascii="Courier New" w:hAnsi="Courier New" w:cs="Courier New"/>
          <w:sz w:val="16"/>
          <w:szCs w:val="16"/>
        </w:rPr>
        <w:tab/>
        <w:t xml:space="preserve">ovm_top.set_report_verbosity_level(OVM_FULL);   </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t>super.build();</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b/>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b/>
          <w:sz w:val="16"/>
          <w:szCs w:val="16"/>
        </w:rPr>
        <w:t>set_type_override_by_type(PGCBAgentResponseSeqItem::get_type(), PGCBAgentResponseSeqItemNew1::get_type());</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b/>
          <w:sz w:val="16"/>
          <w:szCs w:val="16"/>
        </w:rPr>
      </w:pPr>
      <w:r w:rsidRPr="00D839EC">
        <w:rPr>
          <w:rFonts w:ascii="Courier New" w:hAnsi="Courier New" w:cs="Courier New"/>
          <w:b/>
          <w:sz w:val="16"/>
          <w:szCs w:val="16"/>
        </w:rPr>
        <w:tab/>
      </w:r>
      <w:r w:rsidRPr="00D839EC">
        <w:rPr>
          <w:rFonts w:ascii="Courier New" w:hAnsi="Courier New" w:cs="Courier New"/>
          <w:b/>
          <w:sz w:val="16"/>
          <w:szCs w:val="16"/>
        </w:rPr>
        <w:tab/>
      </w:r>
      <w:r w:rsidRPr="00D839EC">
        <w:rPr>
          <w:rFonts w:ascii="Courier New" w:hAnsi="Courier New" w:cs="Courier New"/>
          <w:b/>
          <w:sz w:val="16"/>
          <w:szCs w:val="16"/>
        </w:rPr>
        <w:tab/>
        <w:t>set_type_override_by_type(CCAgentResponseSeqItem::get_type(), CCAgentResponseSeqItemNew::get_type());</w:t>
      </w: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p>
    <w:p w:rsidR="00D839EC" w:rsidRPr="00D839EC" w:rsidRDefault="00D839EC" w:rsidP="00D839EC">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endfunction</w:t>
      </w:r>
    </w:p>
    <w:p w:rsidR="00D839EC" w:rsidRDefault="00D839EC" w:rsidP="00E073A4">
      <w:pPr>
        <w:pStyle w:val="BodyText"/>
        <w:jc w:val="both"/>
      </w:pPr>
    </w:p>
    <w:p w:rsidR="00D839EC" w:rsidRDefault="00D839EC" w:rsidP="00E073A4">
      <w:pPr>
        <w:pStyle w:val="BodyText"/>
        <w:jc w:val="both"/>
      </w:pPr>
    </w:p>
    <w:p w:rsidR="00D839EC" w:rsidRDefault="00D839EC" w:rsidP="00E073A4">
      <w:pPr>
        <w:pStyle w:val="BodyText"/>
        <w:jc w:val="both"/>
      </w:pPr>
    </w:p>
    <w:p w:rsidR="00A25917" w:rsidRDefault="00A25917" w:rsidP="00E073A4">
      <w:pPr>
        <w:pStyle w:val="BodyText"/>
        <w:jc w:val="both"/>
      </w:pPr>
    </w:p>
    <w:p w:rsidR="00B24403" w:rsidRDefault="00B24403" w:rsidP="00C322ED">
      <w:pPr>
        <w:pStyle w:val="BodyText"/>
        <w:spacing w:before="0" w:after="0"/>
        <w:jc w:val="both"/>
        <w:rPr>
          <w:rFonts w:ascii="Courier New" w:hAnsi="Courier New" w:cs="Courier New"/>
        </w:rPr>
      </w:pPr>
    </w:p>
    <w:p w:rsidR="00976D00" w:rsidRPr="00596064" w:rsidRDefault="00976D00" w:rsidP="00976D00">
      <w:pPr>
        <w:pStyle w:val="Heading1"/>
      </w:pPr>
      <w:r>
        <w:t>Standalone testbench</w:t>
      </w:r>
    </w:p>
    <w:p w:rsidR="00976D00" w:rsidRDefault="00976D00" w:rsidP="00976D00">
      <w:pPr>
        <w:pStyle w:val="Heading2"/>
      </w:pPr>
      <w:bookmarkStart w:id="32" w:name="_Toc337819171"/>
      <w:bookmarkStart w:id="33" w:name="_Toc337819174"/>
      <w:r>
        <w:t>Creating a Standalone Testbench</w:t>
      </w:r>
      <w:bookmarkEnd w:id="32"/>
    </w:p>
    <w:p w:rsidR="00976D00" w:rsidRPr="00596064" w:rsidRDefault="00976D00" w:rsidP="00976D00">
      <w:pPr>
        <w:pStyle w:val="BodyText"/>
      </w:pPr>
      <w:r w:rsidRPr="00596064">
        <w:t xml:space="preserve">This section focuses on how to connect </w:t>
      </w:r>
      <w:r>
        <w:t>Agent</w:t>
      </w:r>
      <w:r w:rsidRPr="00596064">
        <w:t xml:space="preserve">s </w:t>
      </w:r>
      <w:r>
        <w:t>in Standalone Testbench</w:t>
      </w:r>
      <w:r w:rsidRPr="00596064">
        <w:t>, with example codes.</w:t>
      </w:r>
    </w:p>
    <w:p w:rsidR="00976D00" w:rsidRPr="00596064" w:rsidRDefault="00976D00" w:rsidP="00976D00">
      <w:pPr>
        <w:pStyle w:val="BodyText"/>
        <w:jc w:val="both"/>
      </w:pPr>
      <w:r>
        <w:t>Here is a block diagram of the standalone testbench which was used to validate the agents. The CC and PGCB agents are connected to each other</w:t>
      </w:r>
    </w:p>
    <w:p w:rsidR="00976D00" w:rsidRDefault="00976D00" w:rsidP="00976D00">
      <w:pPr>
        <w:pStyle w:val="Gaps"/>
        <w:jc w:val="both"/>
      </w:pPr>
      <w:r>
        <w:object w:dxaOrig="10640" w:dyaOrig="3295">
          <v:shape id="_x0000_i1027" type="#_x0000_t75" style="width:470.4pt;height:144.6pt" o:ole="">
            <v:imagedata r:id="rId17" o:title=""/>
          </v:shape>
          <o:OLEObject Type="Embed" ProgID="Visio.Drawing.11" ShapeID="_x0000_i1027" DrawAspect="Content" ObjectID="_1559445873" r:id="rId18"/>
        </w:object>
      </w:r>
    </w:p>
    <w:p w:rsidR="00976D00" w:rsidRPr="00D728ED" w:rsidRDefault="00976D00" w:rsidP="00976D00">
      <w:pPr>
        <w:pStyle w:val="Gaps"/>
        <w:jc w:val="center"/>
        <w:rPr>
          <w:b/>
          <w:color w:val="auto"/>
        </w:rPr>
      </w:pPr>
      <w:r w:rsidRPr="00D728ED">
        <w:rPr>
          <w:b/>
          <w:color w:val="auto"/>
        </w:rPr>
        <w:t>Block diagram of standalone testbench</w:t>
      </w:r>
    </w:p>
    <w:p w:rsidR="00976D00" w:rsidRDefault="00976D00" w:rsidP="00976D00">
      <w:pPr>
        <w:pStyle w:val="Heading2"/>
        <w:numPr>
          <w:ilvl w:val="0"/>
          <w:numId w:val="0"/>
        </w:numPr>
        <w:ind w:left="360"/>
      </w:pPr>
    </w:p>
    <w:p w:rsidR="00976D00" w:rsidRPr="00596064" w:rsidRDefault="00976D00" w:rsidP="00976D00">
      <w:pPr>
        <w:pStyle w:val="Heading2"/>
      </w:pPr>
      <w:r w:rsidRPr="00596064">
        <w:t>Extending the Testbench for Test Execution</w:t>
      </w:r>
      <w:bookmarkEnd w:id="33"/>
    </w:p>
    <w:p w:rsidR="00976D00" w:rsidRPr="00F50B72" w:rsidRDefault="00976D00" w:rsidP="00976D00">
      <w:pPr>
        <w:pStyle w:val="Gaps"/>
        <w:jc w:val="both"/>
        <w:rPr>
          <w:color w:val="auto"/>
        </w:rPr>
      </w:pPr>
      <w:r w:rsidRPr="00F50B72">
        <w:rPr>
          <w:color w:val="auto"/>
        </w:rPr>
        <w:t>Here is a list of existing tests</w:t>
      </w:r>
      <w:r>
        <w:rPr>
          <w:color w:val="auto"/>
        </w:rPr>
        <w:t xml:space="preserve"> that can be run on this standalone test-bench.</w:t>
      </w:r>
    </w:p>
    <w:tbl>
      <w:tblPr>
        <w:tblStyle w:val="TableClassic1"/>
        <w:tblW w:w="0" w:type="auto"/>
        <w:tblLayout w:type="fixed"/>
        <w:tblLook w:val="04A0" w:firstRow="1" w:lastRow="0" w:firstColumn="1" w:lastColumn="0" w:noHBand="0" w:noVBand="1"/>
      </w:tblPr>
      <w:tblGrid>
        <w:gridCol w:w="2038"/>
        <w:gridCol w:w="6718"/>
      </w:tblGrid>
      <w:tr w:rsidR="00976D00" w:rsidRPr="008F69AD" w:rsidTr="00CE0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8F69AD" w:rsidRDefault="00976D00" w:rsidP="00CE0A7F">
            <w:pPr>
              <w:pStyle w:val="Gaps"/>
              <w:spacing w:before="0" w:after="0"/>
              <w:jc w:val="both"/>
              <w:rPr>
                <w:color w:val="auto"/>
              </w:rPr>
            </w:pPr>
            <w:r w:rsidRPr="008F69AD">
              <w:rPr>
                <w:color w:val="auto"/>
              </w:rPr>
              <w:t>Test Name</w:t>
            </w:r>
          </w:p>
        </w:tc>
        <w:tc>
          <w:tcPr>
            <w:tcW w:w="6718" w:type="dxa"/>
          </w:tcPr>
          <w:p w:rsidR="00976D00" w:rsidRPr="008F69AD" w:rsidRDefault="00976D00" w:rsidP="00CE0A7F">
            <w:pPr>
              <w:pStyle w:val="Gaps"/>
              <w:spacing w:before="0" w:after="0"/>
              <w:jc w:val="both"/>
              <w:cnfStyle w:val="100000000000" w:firstRow="1" w:lastRow="0" w:firstColumn="0" w:lastColumn="0" w:oddVBand="0" w:evenVBand="0" w:oddHBand="0" w:evenHBand="0" w:firstRowFirstColumn="0" w:firstRowLastColumn="0" w:lastRowFirstColumn="0" w:lastRowLastColumn="0"/>
              <w:rPr>
                <w:color w:val="auto"/>
              </w:rPr>
            </w:pPr>
            <w:r w:rsidRPr="008F69AD">
              <w:rPr>
                <w:color w:val="auto"/>
              </w:rPr>
              <w:t>Description</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8F69AD" w:rsidRDefault="00976D00" w:rsidP="00CE0A7F">
            <w:pPr>
              <w:pStyle w:val="Gaps"/>
              <w:spacing w:before="0" w:after="0"/>
              <w:jc w:val="both"/>
              <w:rPr>
                <w:color w:val="auto"/>
              </w:rPr>
            </w:pPr>
            <w:r>
              <w:rPr>
                <w:color w:val="auto"/>
              </w:rPr>
              <w:t>FabricBasicTest</w:t>
            </w:r>
          </w:p>
        </w:tc>
        <w:tc>
          <w:tcPr>
            <w:tcW w:w="6718" w:type="dxa"/>
          </w:tcPr>
          <w:p w:rsidR="00976D00" w:rsidRPr="008F69AD" w:rsidRDefault="00976D00" w:rsidP="00CE0A7F">
            <w:pPr>
              <w:pStyle w:val="Gaps"/>
              <w:numPr>
                <w:ilvl w:val="6"/>
                <w:numId w:val="4"/>
              </w:numPr>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8F69AD">
              <w:rPr>
                <w:color w:val="auto"/>
              </w:rPr>
              <w:t>Fabric exit idle</w:t>
            </w:r>
            <w:r>
              <w:rPr>
                <w:color w:val="auto"/>
              </w:rPr>
              <w:t xml:space="preserve"> command</w:t>
            </w:r>
          </w:p>
          <w:p w:rsidR="00976D00" w:rsidRDefault="00976D00" w:rsidP="00CE0A7F">
            <w:pPr>
              <w:pStyle w:val="Gaps"/>
              <w:numPr>
                <w:ilvl w:val="6"/>
                <w:numId w:val="4"/>
              </w:numPr>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8F69AD">
              <w:rPr>
                <w:color w:val="auto"/>
              </w:rPr>
              <w:t>Make sure</w:t>
            </w:r>
            <w:r>
              <w:rPr>
                <w:color w:val="auto"/>
              </w:rPr>
              <w:t xml:space="preserve"> req and ack deassert</w:t>
            </w:r>
          </w:p>
          <w:p w:rsidR="00976D00" w:rsidRDefault="00976D00" w:rsidP="00CE0A7F">
            <w:pPr>
              <w:pStyle w:val="Gaps"/>
              <w:numPr>
                <w:ilvl w:val="6"/>
                <w:numId w:val="4"/>
              </w:numPr>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Fabric enter idle</w:t>
            </w:r>
          </w:p>
          <w:p w:rsidR="00976D00" w:rsidRPr="00C26641" w:rsidRDefault="00976D00" w:rsidP="00CE0A7F">
            <w:pPr>
              <w:pStyle w:val="Gaps"/>
              <w:numPr>
                <w:ilvl w:val="6"/>
                <w:numId w:val="4"/>
              </w:numPr>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Make sure req and ack assert</w:t>
            </w: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FabricAbortTest</w:t>
            </w:r>
          </w:p>
        </w:tc>
        <w:tc>
          <w:tcPr>
            <w:tcW w:w="6718" w:type="dxa"/>
          </w:tcPr>
          <w:p w:rsidR="00976D00" w:rsidRDefault="00976D00" w:rsidP="00CE0A7F">
            <w:pPr>
              <w:pStyle w:val="Gaps"/>
              <w:numPr>
                <w:ilvl w:val="6"/>
                <w:numId w:val="3"/>
              </w:numPr>
              <w:tabs>
                <w:tab w:val="clear" w:pos="720"/>
                <w:tab w:val="left" w:pos="392"/>
              </w:tabs>
              <w:spacing w:before="0" w:after="0"/>
              <w:ind w:left="727"/>
              <w:jc w:val="both"/>
              <w:cnfStyle w:val="000000010000" w:firstRow="0" w:lastRow="0" w:firstColumn="0" w:lastColumn="0" w:oddVBand="0" w:evenVBand="0" w:oddHBand="0" w:evenHBand="1" w:firstRowFirstColumn="0" w:firstRowLastColumn="0" w:lastRowFirstColumn="0" w:lastRowLastColumn="0"/>
              <w:rPr>
                <w:color w:val="auto"/>
              </w:rPr>
            </w:pPr>
            <w:r w:rsidRPr="008F69AD">
              <w:rPr>
                <w:color w:val="auto"/>
              </w:rPr>
              <w:t>Fabric exit idle</w:t>
            </w:r>
            <w:r>
              <w:rPr>
                <w:color w:val="auto"/>
              </w:rPr>
              <w:t xml:space="preserve"> command</w:t>
            </w:r>
          </w:p>
          <w:p w:rsidR="00976D00" w:rsidRDefault="00976D00" w:rsidP="00CE0A7F">
            <w:pPr>
              <w:pStyle w:val="Gaps"/>
              <w:numPr>
                <w:ilvl w:val="6"/>
                <w:numId w:val="3"/>
              </w:numPr>
              <w:tabs>
                <w:tab w:val="clear" w:pos="720"/>
                <w:tab w:val="left" w:pos="392"/>
              </w:tabs>
              <w:spacing w:before="0" w:after="0"/>
              <w:ind w:left="727"/>
              <w:jc w:val="both"/>
              <w:cnfStyle w:val="000000010000" w:firstRow="0" w:lastRow="0" w:firstColumn="0" w:lastColumn="0" w:oddVBand="0" w:evenVBand="0" w:oddHBand="0" w:evenHBand="1" w:firstRowFirstColumn="0" w:firstRowLastColumn="0" w:lastRowFirstColumn="0" w:lastRowLastColumn="0"/>
              <w:rPr>
                <w:color w:val="auto"/>
              </w:rPr>
            </w:pPr>
            <w:r w:rsidRPr="008F69AD">
              <w:rPr>
                <w:color w:val="auto"/>
              </w:rPr>
              <w:t>Make sure req and ack assert</w:t>
            </w:r>
          </w:p>
          <w:p w:rsidR="00976D00" w:rsidRDefault="00976D00" w:rsidP="00CE0A7F">
            <w:pPr>
              <w:pStyle w:val="Gaps"/>
              <w:numPr>
                <w:ilvl w:val="6"/>
                <w:numId w:val="3"/>
              </w:numPr>
              <w:tabs>
                <w:tab w:val="clear" w:pos="720"/>
                <w:tab w:val="left" w:pos="392"/>
              </w:tabs>
              <w:spacing w:before="0" w:after="0"/>
              <w:ind w:left="727"/>
              <w:jc w:val="both"/>
              <w:cnfStyle w:val="000000010000" w:firstRow="0" w:lastRow="0" w:firstColumn="0" w:lastColumn="0" w:oddVBand="0" w:evenVBand="0" w:oddHBand="0" w:evenHBand="1" w:firstRowFirstColumn="0" w:firstRowLastColumn="0" w:lastRowFirstColumn="0" w:lastRowLastColumn="0"/>
              <w:rPr>
                <w:color w:val="auto"/>
              </w:rPr>
            </w:pPr>
            <w:r w:rsidRPr="00212339">
              <w:rPr>
                <w:color w:val="auto"/>
              </w:rPr>
              <w:t>Fabric enter idle</w:t>
            </w:r>
          </w:p>
          <w:p w:rsidR="00976D00" w:rsidRPr="00212339" w:rsidRDefault="00976D00" w:rsidP="00CE0A7F">
            <w:pPr>
              <w:pStyle w:val="Gaps"/>
              <w:numPr>
                <w:ilvl w:val="6"/>
                <w:numId w:val="3"/>
              </w:numPr>
              <w:tabs>
                <w:tab w:val="clear" w:pos="720"/>
                <w:tab w:val="left" w:pos="392"/>
              </w:tabs>
              <w:spacing w:before="0" w:after="0"/>
              <w:ind w:left="727"/>
              <w:jc w:val="both"/>
              <w:cnfStyle w:val="000000010000" w:firstRow="0" w:lastRow="0" w:firstColumn="0" w:lastColumn="0" w:oddVBand="0" w:evenVBand="0" w:oddHBand="0" w:evenHBand="1" w:firstRowFirstColumn="0" w:firstRowLastColumn="0" w:lastRowFirstColumn="0" w:lastRowLastColumn="0"/>
              <w:rPr>
                <w:color w:val="auto"/>
              </w:rPr>
            </w:pPr>
            <w:r w:rsidRPr="00212339">
              <w:rPr>
                <w:color w:val="auto"/>
              </w:rPr>
              <w:t>Make sure req asserts</w:t>
            </w:r>
          </w:p>
          <w:p w:rsidR="00976D00" w:rsidRDefault="00976D00" w:rsidP="00CE0A7F">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Fabric exit idle again before ack</w:t>
            </w:r>
          </w:p>
          <w:p w:rsidR="00976D00" w:rsidRDefault="00976D00" w:rsidP="00CE0A7F">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Make sure the NACK asserts</w:t>
            </w:r>
          </w:p>
          <w:p w:rsidR="00976D00" w:rsidRDefault="00976D00" w:rsidP="00CE0A7F">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Here make fabric enter idle again</w:t>
            </w:r>
          </w:p>
          <w:p w:rsidR="00976D00" w:rsidRPr="006405C6" w:rsidRDefault="00976D00" w:rsidP="00CE0A7F">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Make sure the req deassert first and only then asserts again.</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FabricAgentWakeTest</w:t>
            </w:r>
          </w:p>
        </w:tc>
        <w:tc>
          <w:tcPr>
            <w:tcW w:w="6718" w:type="dxa"/>
          </w:tcPr>
          <w:p w:rsidR="00976D00" w:rsidRDefault="00976D00" w:rsidP="00CE0A7F">
            <w:pPr>
              <w:pStyle w:val="Gaps"/>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For this test the SetAgentWakeModel finction needs to be called</w:t>
            </w:r>
          </w:p>
          <w:p w:rsidR="00976D00" w:rsidRDefault="00976D00" w:rsidP="00CE0A7F">
            <w:pPr>
              <w:pStyle w:val="Gaps"/>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p>
          <w:p w:rsidR="00976D00" w:rsidRDefault="00976D00" w:rsidP="00CE0A7F">
            <w:pPr>
              <w:pStyle w:val="Gaps"/>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See section10.1</w:t>
            </w:r>
          </w:p>
          <w:p w:rsidR="00976D00" w:rsidRPr="006405C6" w:rsidRDefault="00976D00" w:rsidP="00CE0A7F">
            <w:pPr>
              <w:pStyle w:val="Gaps"/>
              <w:tabs>
                <w:tab w:val="clear" w:pos="720"/>
                <w:tab w:val="left" w:pos="392"/>
              </w:tabs>
              <w:spacing w:before="0" w:after="0"/>
              <w:ind w:left="1112"/>
              <w:jc w:val="both"/>
              <w:cnfStyle w:val="000000100000" w:firstRow="0" w:lastRow="0" w:firstColumn="0" w:lastColumn="0" w:oddVBand="0" w:evenVBand="0" w:oddHBand="1" w:evenHBand="0" w:firstRowFirstColumn="0" w:firstRowLastColumn="0" w:lastRowFirstColumn="0" w:lastRowLastColumn="0"/>
              <w:rPr>
                <w:color w:val="auto"/>
              </w:rPr>
            </w:pP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sidRPr="004E1B90">
              <w:rPr>
                <w:color w:val="auto"/>
              </w:rPr>
              <w:t>FabricResponseOverrideTest</w:t>
            </w:r>
          </w:p>
        </w:tc>
        <w:tc>
          <w:tcPr>
            <w:tcW w:w="6718" w:type="dxa"/>
          </w:tcPr>
          <w:p w:rsidR="00976D00" w:rsidRDefault="00976D00" w:rsidP="00CE0A7F">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In this test, we use the OVM type overrise capabilities to override the delay constraints to &gt;0 and &lt;5. </w:t>
            </w:r>
          </w:p>
          <w:p w:rsidR="00976D00" w:rsidRDefault="00976D00" w:rsidP="00CE0A7F">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p>
          <w:p w:rsidR="00976D00" w:rsidRDefault="00976D00" w:rsidP="00CE0A7F">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The response seq item also contains a noResponse bit that can be used to prevent the agent from responding.</w:t>
            </w:r>
          </w:p>
          <w:p w:rsidR="00976D00" w:rsidRDefault="00976D00" w:rsidP="00CE0A7F">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p>
          <w:p w:rsidR="00976D00" w:rsidRDefault="00976D00" w:rsidP="00CE0A7F">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See section  11.2</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8F69AD" w:rsidRDefault="00976D00" w:rsidP="00CE0A7F">
            <w:pPr>
              <w:pStyle w:val="Gaps"/>
              <w:spacing w:before="0" w:after="0"/>
              <w:jc w:val="both"/>
              <w:rPr>
                <w:color w:val="auto"/>
              </w:rPr>
            </w:pPr>
            <w:r>
              <w:rPr>
                <w:color w:val="auto"/>
              </w:rPr>
              <w:t>SIPBasicTest</w:t>
            </w:r>
          </w:p>
        </w:tc>
        <w:tc>
          <w:tcPr>
            <w:tcW w:w="6718" w:type="dxa"/>
          </w:tcPr>
          <w:p w:rsidR="00976D00" w:rsidRPr="00183336" w:rsidRDefault="00976D00" w:rsidP="00CE0A7F">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1.</w:t>
            </w:r>
            <w:r w:rsidRPr="00183336">
              <w:rPr>
                <w:color w:val="auto"/>
              </w:rPr>
              <w:tab/>
              <w:t>Wake up the SIP using PMC wake</w:t>
            </w:r>
          </w:p>
          <w:p w:rsidR="00976D00" w:rsidRPr="00183336" w:rsidRDefault="00976D00" w:rsidP="00CE0A7F">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2.</w:t>
            </w:r>
            <w:r w:rsidRPr="00183336">
              <w:rPr>
                <w:color w:val="auto"/>
              </w:rPr>
              <w:tab/>
              <w:t>Make sure req and ack deassert</w:t>
            </w:r>
          </w:p>
          <w:p w:rsidR="00976D00" w:rsidRPr="00183336" w:rsidRDefault="00976D00" w:rsidP="00CE0A7F">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3.</w:t>
            </w:r>
            <w:r w:rsidRPr="00183336">
              <w:rPr>
                <w:color w:val="auto"/>
              </w:rPr>
              <w:tab/>
              <w:t>Assert SW PG request</w:t>
            </w:r>
          </w:p>
          <w:p w:rsidR="00976D00" w:rsidRPr="00183336" w:rsidRDefault="00976D00" w:rsidP="00CE0A7F">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4.</w:t>
            </w:r>
            <w:r w:rsidRPr="00183336">
              <w:rPr>
                <w:color w:val="auto"/>
              </w:rPr>
              <w:tab/>
              <w:t>Make sure req and ack assert</w:t>
            </w:r>
          </w:p>
          <w:p w:rsidR="00976D00" w:rsidRPr="00183336" w:rsidRDefault="00976D00" w:rsidP="00CE0A7F">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7.</w:t>
            </w:r>
            <w:r w:rsidRPr="00183336">
              <w:rPr>
                <w:color w:val="auto"/>
              </w:rPr>
              <w:tab/>
              <w:t>Assert HW UG req</w:t>
            </w:r>
          </w:p>
          <w:p w:rsidR="00976D00" w:rsidRPr="00183336" w:rsidRDefault="00976D00" w:rsidP="00CE0A7F">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8.</w:t>
            </w:r>
            <w:r w:rsidRPr="00183336">
              <w:rPr>
                <w:color w:val="auto"/>
              </w:rPr>
              <w:tab/>
              <w:t>Make sure req and ack assert</w:t>
            </w:r>
          </w:p>
          <w:p w:rsidR="00976D00" w:rsidRPr="00183336" w:rsidRDefault="00976D00" w:rsidP="00CE0A7F">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9.</w:t>
            </w:r>
            <w:r w:rsidRPr="00183336">
              <w:rPr>
                <w:color w:val="auto"/>
              </w:rPr>
              <w:tab/>
              <w:t>Assert HW PG req</w:t>
            </w:r>
          </w:p>
          <w:p w:rsidR="00976D00" w:rsidRPr="008F69AD" w:rsidRDefault="00976D00" w:rsidP="00CE0A7F">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10.</w:t>
            </w:r>
            <w:r w:rsidRPr="00183336">
              <w:rPr>
                <w:color w:val="auto"/>
              </w:rPr>
              <w:tab/>
              <w:t>Make sure req and ack deassert</w:t>
            </w: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SIPAbortTest</w:t>
            </w:r>
          </w:p>
        </w:tc>
        <w:tc>
          <w:tcPr>
            <w:tcW w:w="6718" w:type="dxa"/>
          </w:tcPr>
          <w:p w:rsidR="00976D00" w:rsidRPr="008F69AD" w:rsidRDefault="00976D00" w:rsidP="00CE0A7F">
            <w:pPr>
              <w:pStyle w:val="Gaps"/>
              <w:numPr>
                <w:ilvl w:val="6"/>
                <w:numId w:val="10"/>
              </w:numPr>
              <w:tabs>
                <w:tab w:val="clear" w:pos="720"/>
                <w:tab w:val="left" w:pos="392"/>
              </w:tab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Wake up the SIP using PMC wake</w:t>
            </w:r>
          </w:p>
          <w:p w:rsidR="00976D00" w:rsidRDefault="00976D00" w:rsidP="00CE0A7F">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sidRPr="008F69AD">
              <w:rPr>
                <w:color w:val="auto"/>
              </w:rPr>
              <w:t>Make sure</w:t>
            </w:r>
            <w:r>
              <w:rPr>
                <w:color w:val="auto"/>
              </w:rPr>
              <w:t xml:space="preserve"> req and ack deassert</w:t>
            </w:r>
          </w:p>
          <w:p w:rsidR="00976D00" w:rsidRDefault="00976D00" w:rsidP="00CE0A7F">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Assert HW Save req</w:t>
            </w:r>
          </w:p>
          <w:p w:rsidR="00976D00" w:rsidRDefault="00976D00" w:rsidP="00CE0A7F">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Deassert HW Save req</w:t>
            </w:r>
          </w:p>
          <w:p w:rsidR="00976D00" w:rsidRPr="00175DAF" w:rsidRDefault="00976D00" w:rsidP="00CE0A7F">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Make sure the flow is aborted</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ResetTest</w:t>
            </w:r>
          </w:p>
        </w:tc>
        <w:tc>
          <w:tcPr>
            <w:tcW w:w="6718" w:type="dxa"/>
          </w:tcPr>
          <w:p w:rsidR="00976D00" w:rsidRDefault="00976D00" w:rsidP="00CE0A7F">
            <w:pPr>
              <w:pStyle w:val="Gaps"/>
              <w:tabs>
                <w:tab w:val="left" w:pos="392"/>
              </w:tabs>
              <w:spacing w:before="0" w:after="0"/>
              <w:ind w:left="360" w:hanging="89"/>
              <w:cnfStyle w:val="000000100000" w:firstRow="0" w:lastRow="0" w:firstColumn="0" w:lastColumn="0" w:oddVBand="0" w:evenVBand="0" w:oddHBand="1" w:evenHBand="0" w:firstRowFirstColumn="0" w:firstRowLastColumn="0" w:lastRowFirstColumn="0" w:lastRowLastColumn="0"/>
              <w:rPr>
                <w:color w:val="auto"/>
              </w:rPr>
            </w:pPr>
            <w:r>
              <w:rPr>
                <w:color w:val="auto"/>
              </w:rPr>
              <w:t>Assert reset in the middle of the test</w:t>
            </w: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ArbitrationTest</w:t>
            </w:r>
          </w:p>
        </w:tc>
        <w:tc>
          <w:tcPr>
            <w:tcW w:w="6718" w:type="dxa"/>
          </w:tcPr>
          <w:p w:rsidR="00976D00" w:rsidRDefault="00976D00" w:rsidP="00CE0A7F">
            <w:pPr>
              <w:pStyle w:val="Gaps"/>
              <w:tabs>
                <w:tab w:val="left" w:pos="392"/>
              </w:tabs>
              <w:spacing w:before="0" w:after="0"/>
              <w:ind w:left="360" w:hanging="89"/>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In this test, the arbitration logic is tested </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FETModeTest</w:t>
            </w:r>
          </w:p>
        </w:tc>
        <w:tc>
          <w:tcPr>
            <w:tcW w:w="6718" w:type="dxa"/>
          </w:tcPr>
          <w:p w:rsidR="00976D00" w:rsidRDefault="00976D00" w:rsidP="00CE0A7F">
            <w:pPr>
              <w:pStyle w:val="Gaps"/>
              <w:tabs>
                <w:tab w:val="left" w:pos="392"/>
              </w:tabs>
              <w:spacing w:before="0" w:after="0"/>
              <w:ind w:left="360" w:hanging="89"/>
              <w:cnfStyle w:val="000000100000" w:firstRow="0" w:lastRow="0" w:firstColumn="0" w:lastColumn="0" w:oddVBand="0" w:evenVBand="0" w:oddHBand="1" w:evenHBand="0" w:firstRowFirstColumn="0" w:firstRowLastColumn="0" w:lastRowFirstColumn="0" w:lastRowLastColumn="0"/>
              <w:rPr>
                <w:color w:val="auto"/>
              </w:rPr>
            </w:pPr>
            <w:r>
              <w:rPr>
                <w:color w:val="auto"/>
              </w:rPr>
              <w:t>This test is to validate the FET ON mode</w:t>
            </w: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WaitForComplete</w:t>
            </w:r>
          </w:p>
        </w:tc>
        <w:tc>
          <w:tcPr>
            <w:tcW w:w="6718" w:type="dxa"/>
          </w:tcPr>
          <w:p w:rsidR="00976D00" w:rsidRDefault="00976D00" w:rsidP="00CE0A7F">
            <w:pPr>
              <w:pStyle w:val="Gaps"/>
              <w:tabs>
                <w:tab w:val="left" w:pos="392"/>
              </w:tabs>
              <w:spacing w:before="0" w:after="0"/>
              <w:ind w:left="360" w:hanging="89"/>
              <w:cnfStyle w:val="000000010000" w:firstRow="0" w:lastRow="0" w:firstColumn="0" w:lastColumn="0" w:oddVBand="0" w:evenVBand="0" w:oddHBand="0" w:evenHBand="1" w:firstRowFirstColumn="0" w:firstRowLastColumn="0" w:lastRowFirstColumn="0" w:lastRowLastColumn="0"/>
              <w:rPr>
                <w:color w:val="auto"/>
              </w:rPr>
            </w:pPr>
            <w:r>
              <w:rPr>
                <w:color w:val="auto"/>
              </w:rPr>
              <w:t>This test is to validate waitforcomplete function for a pmc wake sequence</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sidRPr="00703CFD">
              <w:rPr>
                <w:color w:val="auto"/>
              </w:rPr>
              <w:t>IPInaccTest</w:t>
            </w:r>
          </w:p>
        </w:tc>
        <w:tc>
          <w:tcPr>
            <w:tcW w:w="6718" w:type="dxa"/>
          </w:tcPr>
          <w:p w:rsidR="00976D00" w:rsidRDefault="00976D00" w:rsidP="00CE0A7F">
            <w:pPr>
              <w:pStyle w:val="Gaps"/>
              <w:tabs>
                <w:tab w:val="left" w:pos="392"/>
              </w:tabs>
              <w:spacing w:before="0" w:after="0"/>
              <w:ind w:left="360" w:hanging="89"/>
              <w:cnfStyle w:val="000000100000" w:firstRow="0" w:lastRow="0" w:firstColumn="0" w:lastColumn="0" w:oddVBand="0" w:evenVBand="0" w:oddHBand="1" w:evenHBand="0" w:firstRowFirstColumn="0" w:firstRowLastColumn="0" w:lastRowFirstColumn="0" w:lastRowLastColumn="0"/>
              <w:rPr>
                <w:color w:val="auto"/>
              </w:rPr>
            </w:pPr>
            <w:r>
              <w:rPr>
                <w:color w:val="auto"/>
              </w:rPr>
              <w:t>Tests all the state machines for IP Inacc state</w:t>
            </w: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703CFD" w:rsidRDefault="00976D00" w:rsidP="00CE0A7F">
            <w:pPr>
              <w:pStyle w:val="Gaps"/>
              <w:spacing w:before="0" w:after="0"/>
              <w:jc w:val="both"/>
              <w:rPr>
                <w:color w:val="auto"/>
              </w:rPr>
            </w:pPr>
            <w:r w:rsidRPr="00703CFD">
              <w:rPr>
                <w:color w:val="auto"/>
              </w:rPr>
              <w:t>Acc_IPInaccTest</w:t>
            </w:r>
          </w:p>
        </w:tc>
        <w:tc>
          <w:tcPr>
            <w:tcW w:w="6718" w:type="dxa"/>
          </w:tcPr>
          <w:p w:rsidR="00976D00" w:rsidRDefault="00976D00" w:rsidP="00CE0A7F">
            <w:pPr>
              <w:pStyle w:val="Gaps"/>
              <w:tabs>
                <w:tab w:val="left" w:pos="392"/>
              </w:tabs>
              <w:spacing w:before="0" w:after="0"/>
              <w:ind w:left="360" w:hanging="89"/>
              <w:cnfStyle w:val="000000010000" w:firstRow="0" w:lastRow="0" w:firstColumn="0" w:lastColumn="0" w:oddVBand="0" w:evenVBand="0" w:oddHBand="0" w:evenHBand="1" w:firstRowFirstColumn="0" w:firstRowLastColumn="0" w:lastRowFirstColumn="0" w:lastRowLastColumn="0"/>
              <w:rPr>
                <w:color w:val="auto"/>
              </w:rPr>
            </w:pPr>
            <w:r>
              <w:rPr>
                <w:color w:val="auto"/>
              </w:rPr>
              <w:t>Tests all state machine arcs and to verify agent going from Acc PG state to In acc PG state</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703CFD" w:rsidRDefault="00976D00" w:rsidP="00CE0A7F">
            <w:pPr>
              <w:pStyle w:val="Gaps"/>
              <w:spacing w:before="0" w:after="0"/>
              <w:jc w:val="both"/>
              <w:rPr>
                <w:color w:val="auto"/>
              </w:rPr>
            </w:pPr>
            <w:r w:rsidRPr="00703CFD">
              <w:rPr>
                <w:color w:val="auto"/>
              </w:rPr>
              <w:t>AssertionFailTest</w:t>
            </w:r>
          </w:p>
        </w:tc>
        <w:tc>
          <w:tcPr>
            <w:tcW w:w="6718" w:type="dxa"/>
          </w:tcPr>
          <w:p w:rsidR="00976D00" w:rsidRDefault="00976D00" w:rsidP="00CE0A7F">
            <w:pPr>
              <w:pStyle w:val="Gaps"/>
              <w:tabs>
                <w:tab w:val="left" w:pos="392"/>
              </w:tabs>
              <w:spacing w:before="0" w:after="0"/>
              <w:ind w:left="360" w:hanging="89"/>
              <w:cnfStyle w:val="000000100000" w:firstRow="0" w:lastRow="0" w:firstColumn="0" w:lastColumn="0" w:oddVBand="0" w:evenVBand="0" w:oddHBand="1" w:evenHBand="0" w:firstRowFirstColumn="0" w:firstRowLastColumn="0" w:lastRowFirstColumn="0" w:lastRowLastColumn="0"/>
              <w:rPr>
                <w:color w:val="auto"/>
              </w:rPr>
            </w:pPr>
            <w:r>
              <w:rPr>
                <w:color w:val="auto"/>
              </w:rPr>
              <w:t>Tests failure cases of all assertions</w:t>
            </w: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703CFD" w:rsidRDefault="00976D00" w:rsidP="00CE0A7F">
            <w:pPr>
              <w:pStyle w:val="Gaps"/>
              <w:spacing w:before="0" w:after="0"/>
              <w:jc w:val="both"/>
              <w:rPr>
                <w:color w:val="auto"/>
              </w:rPr>
            </w:pPr>
            <w:r w:rsidRPr="00703CFD">
              <w:rPr>
                <w:color w:val="auto"/>
              </w:rPr>
              <w:t>ConcurrentTest</w:t>
            </w:r>
          </w:p>
        </w:tc>
        <w:tc>
          <w:tcPr>
            <w:tcW w:w="6718" w:type="dxa"/>
          </w:tcPr>
          <w:p w:rsidR="00976D00" w:rsidRDefault="00976D00" w:rsidP="00CE0A7F">
            <w:pPr>
              <w:pStyle w:val="Gaps"/>
              <w:tabs>
                <w:tab w:val="left" w:pos="392"/>
              </w:tabs>
              <w:spacing w:before="0" w:after="0"/>
              <w:ind w:left="360" w:hanging="89"/>
              <w:cnfStyle w:val="000000010000" w:firstRow="0" w:lastRow="0" w:firstColumn="0" w:lastColumn="0" w:oddVBand="0" w:evenVBand="0" w:oddHBand="0" w:evenHBand="1" w:firstRowFirstColumn="0" w:firstRowLastColumn="0" w:lastRowFirstColumn="0" w:lastRowLastColumn="0"/>
              <w:rPr>
                <w:color w:val="auto"/>
              </w:rPr>
            </w:pPr>
            <w:r>
              <w:rPr>
                <w:color w:val="auto"/>
              </w:rPr>
              <w:t>Random test to test arbitration and make sure all requests get granted eventually.</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703CFD" w:rsidRDefault="00976D00" w:rsidP="00CE0A7F">
            <w:pPr>
              <w:pStyle w:val="Gaps"/>
              <w:spacing w:before="0" w:after="0"/>
              <w:jc w:val="both"/>
              <w:rPr>
                <w:color w:val="auto"/>
              </w:rPr>
            </w:pPr>
            <w:r w:rsidRPr="00703CFD">
              <w:rPr>
                <w:color w:val="auto"/>
              </w:rPr>
              <w:t>ErrorPMCWakeTest</w:t>
            </w:r>
          </w:p>
        </w:tc>
        <w:tc>
          <w:tcPr>
            <w:tcW w:w="6718" w:type="dxa"/>
          </w:tcPr>
          <w:p w:rsidR="00976D00" w:rsidRDefault="00976D00" w:rsidP="00CE0A7F">
            <w:pPr>
              <w:pStyle w:val="Gaps"/>
              <w:tabs>
                <w:tab w:val="left" w:pos="392"/>
              </w:tabs>
              <w:spacing w:before="0" w:after="0"/>
              <w:ind w:left="360" w:hanging="89"/>
              <w:cnfStyle w:val="000000100000" w:firstRow="0" w:lastRow="0" w:firstColumn="0" w:lastColumn="0" w:oddVBand="0" w:evenVBand="0" w:oddHBand="1" w:evenHBand="0" w:firstRowFirstColumn="0" w:firstRowLastColumn="0" w:lastRowFirstColumn="0" w:lastRowLastColumn="0"/>
              <w:rPr>
                <w:color w:val="auto"/>
              </w:rPr>
            </w:pPr>
            <w:r>
              <w:rPr>
                <w:color w:val="auto"/>
              </w:rPr>
              <w:t>Test the error cases requested by PMC</w:t>
            </w: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703CFD" w:rsidRDefault="00976D00" w:rsidP="00CE0A7F">
            <w:pPr>
              <w:pStyle w:val="Gaps"/>
              <w:spacing w:before="0" w:after="0"/>
              <w:jc w:val="both"/>
              <w:rPr>
                <w:color w:val="auto"/>
              </w:rPr>
            </w:pPr>
            <w:r w:rsidRPr="00703CFD">
              <w:rPr>
                <w:color w:val="auto"/>
              </w:rPr>
              <w:t>FETModeTest</w:t>
            </w:r>
          </w:p>
        </w:tc>
        <w:tc>
          <w:tcPr>
            <w:tcW w:w="6718" w:type="dxa"/>
          </w:tcPr>
          <w:p w:rsidR="00976D00" w:rsidRDefault="00976D00" w:rsidP="00CE0A7F">
            <w:pPr>
              <w:pStyle w:val="Gaps"/>
              <w:tabs>
                <w:tab w:val="left" w:pos="392"/>
              </w:tabs>
              <w:spacing w:before="0" w:after="0"/>
              <w:ind w:left="360" w:hanging="89"/>
              <w:cnfStyle w:val="000000010000" w:firstRow="0" w:lastRow="0" w:firstColumn="0" w:lastColumn="0" w:oddVBand="0" w:evenVBand="0" w:oddHBand="0" w:evenHBand="1" w:firstRowFirstColumn="0" w:firstRowLastColumn="0" w:lastRowFirstColumn="0" w:lastRowLastColumn="0"/>
              <w:rPr>
                <w:color w:val="auto"/>
              </w:rPr>
            </w:pPr>
            <w:r>
              <w:rPr>
                <w:color w:val="auto"/>
              </w:rPr>
              <w:t>Tests the mode where fets are not turned off and also tests resetting the mode.</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Pr="00703CFD" w:rsidRDefault="00976D00" w:rsidP="00CE0A7F">
            <w:pPr>
              <w:pStyle w:val="Gaps"/>
              <w:spacing w:before="0" w:after="0"/>
              <w:jc w:val="both"/>
              <w:rPr>
                <w:color w:val="auto"/>
              </w:rPr>
            </w:pPr>
            <w:r>
              <w:rPr>
                <w:color w:val="auto"/>
              </w:rPr>
              <w:t>RestoreTest</w:t>
            </w:r>
          </w:p>
        </w:tc>
        <w:tc>
          <w:tcPr>
            <w:tcW w:w="6718" w:type="dxa"/>
          </w:tcPr>
          <w:p w:rsidR="00976D00" w:rsidRDefault="00976D00" w:rsidP="00CE0A7F">
            <w:pPr>
              <w:pStyle w:val="Gaps"/>
              <w:tabs>
                <w:tab w:val="left" w:pos="392"/>
              </w:tabs>
              <w:spacing w:before="0" w:after="0"/>
              <w:ind w:left="360" w:hanging="89"/>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Test basic retore flow</w:t>
            </w:r>
          </w:p>
          <w:p w:rsidR="00976D00"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color w:val="auto"/>
              </w:rPr>
            </w:pPr>
          </w:p>
        </w:tc>
      </w:tr>
      <w:tr w:rsidR="00976D00" w:rsidRPr="008F69AD" w:rsidTr="00CE0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Res</w:t>
            </w:r>
            <w:bookmarkStart w:id="34" w:name="_GoBack"/>
            <w:bookmarkEnd w:id="34"/>
            <w:r>
              <w:rPr>
                <w:color w:val="auto"/>
              </w:rPr>
              <w:t>toreErrorTest</w:t>
            </w:r>
          </w:p>
        </w:tc>
        <w:tc>
          <w:tcPr>
            <w:tcW w:w="6718" w:type="dxa"/>
          </w:tcPr>
          <w:p w:rsidR="00976D00" w:rsidRDefault="00976D00" w:rsidP="00CE0A7F">
            <w:pPr>
              <w:pStyle w:val="Gaps"/>
              <w:tabs>
                <w:tab w:val="left" w:pos="392"/>
              </w:tabs>
              <w:spacing w:before="0" w:after="0"/>
              <w:ind w:left="360" w:hanging="89"/>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 Test errorenous scenario where IP asserts pg_req_b while in the restore window.</w:t>
            </w:r>
          </w:p>
        </w:tc>
      </w:tr>
      <w:tr w:rsidR="00976D00" w:rsidRPr="008F69AD" w:rsidTr="00CE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976D00" w:rsidRDefault="00976D00" w:rsidP="00CE0A7F">
            <w:pPr>
              <w:pStyle w:val="Gaps"/>
              <w:spacing w:before="0" w:after="0"/>
              <w:jc w:val="both"/>
              <w:rPr>
                <w:color w:val="auto"/>
              </w:rPr>
            </w:pPr>
            <w:r>
              <w:rPr>
                <w:color w:val="auto"/>
              </w:rPr>
              <w:t>DfxTest</w:t>
            </w:r>
          </w:p>
        </w:tc>
        <w:tc>
          <w:tcPr>
            <w:tcW w:w="6718" w:type="dxa"/>
          </w:tcPr>
          <w:p w:rsidR="00976D00"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color w:val="auto"/>
              </w:rPr>
            </w:pPr>
            <w:r>
              <w:rPr>
                <w:color w:val="auto"/>
              </w:rPr>
              <w:t>Drives the DFX signals.</w:t>
            </w:r>
          </w:p>
          <w:p w:rsidR="00976D00"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color w:val="auto"/>
              </w:rPr>
            </w:pPr>
            <w:r>
              <w:rPr>
                <w:color w:val="auto"/>
              </w:rPr>
              <w:t>Plesae refer to this as an example.</w:t>
            </w:r>
          </w:p>
          <w:p w:rsidR="00976D00"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color w:val="auto"/>
              </w:rPr>
            </w:pP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r>
              <w:rPr>
                <w:color w:val="auto"/>
              </w:rPr>
              <w:t xml:space="preserve">      </w:t>
            </w:r>
            <w:r w:rsidRPr="00096BF7">
              <w:rPr>
                <w:rFonts w:ascii="Courier New" w:hAnsi="Courier New" w:cs="Courier New"/>
                <w:color w:val="auto"/>
                <w:sz w:val="18"/>
              </w:rPr>
              <w:t>CCAgentBaseSequence seq;</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//start test</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#2ns; //dont want to be in sync with clock</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//asset bypass and ovr at the same time for PGCB no : 1. Set delay to 0</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seq = new();</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seq.randomize() with {cmd == PowerGating::FDFX_BYPASS_ASD; source == 0; delay == 0;};</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seq.start(sla_env.ccAgent.sequencer);</w:t>
            </w:r>
            <w:r w:rsidRPr="00096BF7">
              <w:rPr>
                <w:rFonts w:ascii="Courier New" w:hAnsi="Courier New" w:cs="Courier New"/>
                <w:color w:val="auto"/>
                <w:sz w:val="18"/>
              </w:rPr>
              <w:tab/>
            </w:r>
            <w:r w:rsidRPr="00096BF7">
              <w:rPr>
                <w:rFonts w:ascii="Courier New" w:hAnsi="Courier New" w:cs="Courier New"/>
                <w:color w:val="auto"/>
                <w:sz w:val="18"/>
              </w:rPr>
              <w:tab/>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seq.randomize() with {cmd == PowerGating::FDFX_OVR_ASD; source == 0; delay == 0;};</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seq.start(sla_env.ccAgent.sequencer);</w:t>
            </w:r>
            <w:r w:rsidRPr="00096BF7">
              <w:rPr>
                <w:rFonts w:ascii="Courier New" w:hAnsi="Courier New" w:cs="Courier New"/>
                <w:color w:val="auto"/>
                <w:sz w:val="18"/>
              </w:rPr>
              <w:tab/>
            </w:r>
            <w:r w:rsidRPr="00096BF7">
              <w:rPr>
                <w:rFonts w:ascii="Courier New" w:hAnsi="Courier New" w:cs="Courier New"/>
                <w:color w:val="auto"/>
                <w:sz w:val="18"/>
              </w:rPr>
              <w:tab/>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 xml:space="preserve">//IP to fill in code here - wait for IP signals to power gate here. </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//now deassert ovr. IP must wake up</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seq.randomize() with {cmd == PowerGating::FDFX_OVR_DSD; source == 0; delay == 10;};</w:t>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seq.start(sla_env.ccAgent.sequencer);</w:t>
            </w:r>
            <w:r w:rsidRPr="00096BF7">
              <w:rPr>
                <w:rFonts w:ascii="Courier New" w:hAnsi="Courier New" w:cs="Courier New"/>
                <w:color w:val="auto"/>
                <w:sz w:val="18"/>
              </w:rPr>
              <w:tab/>
            </w:r>
            <w:r w:rsidRPr="00096BF7">
              <w:rPr>
                <w:rFonts w:ascii="Courier New" w:hAnsi="Courier New" w:cs="Courier New"/>
                <w:color w:val="auto"/>
                <w:sz w:val="18"/>
              </w:rPr>
              <w:tab/>
            </w:r>
          </w:p>
          <w:p w:rsidR="00976D00" w:rsidRPr="00096BF7"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r>
          </w:p>
          <w:p w:rsidR="00976D00" w:rsidRDefault="00976D00" w:rsidP="00CE0A7F">
            <w:pPr>
              <w:pStyle w:val="Gaps"/>
              <w:tabs>
                <w:tab w:val="left" w:pos="392"/>
              </w:tabs>
              <w:spacing w:before="0" w:after="0"/>
              <w:cnfStyle w:val="000000100000" w:firstRow="0" w:lastRow="0" w:firstColumn="0" w:lastColumn="0" w:oddVBand="0" w:evenVBand="0" w:oddHBand="1" w:evenHBand="0" w:firstRowFirstColumn="0" w:firstRowLastColumn="0" w:lastRowFirstColumn="0" w:lastRowLastColumn="0"/>
              <w:rPr>
                <w:color w:val="auto"/>
              </w:rPr>
            </w:pPr>
            <w:r w:rsidRPr="00096BF7">
              <w:rPr>
                <w:rFonts w:ascii="Courier New" w:hAnsi="Courier New" w:cs="Courier New"/>
                <w:color w:val="auto"/>
                <w:sz w:val="18"/>
              </w:rPr>
              <w:tab/>
            </w:r>
            <w:r w:rsidRPr="00096BF7">
              <w:rPr>
                <w:rFonts w:ascii="Courier New" w:hAnsi="Courier New" w:cs="Courier New"/>
                <w:color w:val="auto"/>
                <w:sz w:val="18"/>
              </w:rPr>
              <w:tab/>
            </w:r>
            <w:r w:rsidRPr="00096BF7">
              <w:rPr>
                <w:rFonts w:ascii="Courier New" w:hAnsi="Courier New" w:cs="Courier New"/>
                <w:color w:val="auto"/>
                <w:sz w:val="18"/>
              </w:rPr>
              <w:tab/>
              <w:t>//IP to fill in code here - wait for IP signals to wake up here.</w:t>
            </w:r>
            <w:r w:rsidRPr="00096BF7">
              <w:rPr>
                <w:rFonts w:ascii="Courier New" w:hAnsi="Courier New" w:cs="Courier New"/>
                <w:color w:val="auto"/>
                <w:sz w:val="18"/>
              </w:rPr>
              <w:tab/>
            </w:r>
          </w:p>
        </w:tc>
      </w:tr>
    </w:tbl>
    <w:p w:rsidR="00976D00" w:rsidRPr="003734D3" w:rsidRDefault="00976D00" w:rsidP="00976D00">
      <w:pPr>
        <w:pStyle w:val="BodyText"/>
      </w:pPr>
    </w:p>
    <w:p w:rsidR="00DE51D7" w:rsidRDefault="00DE51D7" w:rsidP="00C322ED">
      <w:pPr>
        <w:pStyle w:val="BodyText"/>
        <w:spacing w:before="0" w:after="0"/>
        <w:jc w:val="both"/>
        <w:rPr>
          <w:rFonts w:ascii="Courier New" w:hAnsi="Courier New" w:cs="Courier New"/>
        </w:rPr>
      </w:pPr>
    </w:p>
    <w:sectPr w:rsidR="00DE51D7" w:rsidSect="00F44F45">
      <w:headerReference w:type="even" r:id="rId19"/>
      <w:headerReference w:type="default" r:id="rId20"/>
      <w:footerReference w:type="even" r:id="rId21"/>
      <w:footerReference w:type="default" r:id="rId22"/>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96B" w:rsidRDefault="00A8496B">
      <w:r>
        <w:separator/>
      </w:r>
    </w:p>
  </w:endnote>
  <w:endnote w:type="continuationSeparator" w:id="0">
    <w:p w:rsidR="00A8496B" w:rsidRDefault="00A84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Neo Sans Intel">
    <w:altName w:val="Segoe Script"/>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Neo Sans Intel Medium">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96B" w:rsidRPr="00180DB4" w:rsidRDefault="00A8496B" w:rsidP="00495725">
    <w:pPr>
      <w:pStyle w:val="GuideFooter"/>
    </w:pPr>
    <w:r>
      <w:t>{Guide Footer}</w:t>
    </w:r>
  </w:p>
  <w:p w:rsidR="00A8496B" w:rsidRDefault="00A8496B" w:rsidP="00495725">
    <w:pPr>
      <w:pStyle w:val="PageNum"/>
      <w:rPr>
        <w:kern w:val="16"/>
      </w:rPr>
    </w:pPr>
    <w:r>
      <w:t>Doc Revision {x.x}</w:t>
    </w:r>
    <w:r>
      <w:rPr>
        <w:kern w:val="16"/>
      </w:rPr>
      <w:tab/>
      <w:t>Intel Restricted Secret</w:t>
    </w:r>
    <w:r>
      <w:rPr>
        <w:kern w:val="16"/>
      </w:rPr>
      <w:tab/>
    </w:r>
    <w:r>
      <w:fldChar w:fldCharType="begin"/>
    </w:r>
    <w:r>
      <w:instrText xml:space="preserve"> PAGE </w:instrText>
    </w:r>
    <w:r>
      <w:fldChar w:fldCharType="separate"/>
    </w:r>
    <w:r>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96B" w:rsidRPr="00180DB4" w:rsidRDefault="00A8496B" w:rsidP="00495725">
    <w:pPr>
      <w:pStyle w:val="GuideFooter"/>
    </w:pPr>
  </w:p>
  <w:p w:rsidR="00A8496B" w:rsidRDefault="00A8496B" w:rsidP="00495725">
    <w:pPr>
      <w:pStyle w:val="PageNum"/>
      <w:rPr>
        <w:kern w:val="16"/>
      </w:rPr>
    </w:pPr>
    <w:r>
      <w:rPr>
        <w:kern w:val="16"/>
      </w:rPr>
      <w:t>Doc Revision 0.4</w:t>
    </w:r>
    <w:r>
      <w:rPr>
        <w:kern w:val="16"/>
      </w:rPr>
      <w:tab/>
      <w:t>Intel Restricted Secret</w:t>
    </w:r>
    <w:r>
      <w:rPr>
        <w:kern w:val="16"/>
      </w:rPr>
      <w:tab/>
    </w:r>
    <w:r>
      <w:fldChar w:fldCharType="begin"/>
    </w:r>
    <w:r>
      <w:instrText xml:space="preserve"> PAGE </w:instrText>
    </w:r>
    <w:r>
      <w:fldChar w:fldCharType="separate"/>
    </w:r>
    <w:r w:rsidR="005D5DA6">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96B" w:rsidRDefault="00A8496B">
      <w:r>
        <w:separator/>
      </w:r>
    </w:p>
  </w:footnote>
  <w:footnote w:type="continuationSeparator" w:id="0">
    <w:p w:rsidR="00A8496B" w:rsidRDefault="00A84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96B" w:rsidRPr="00CC2E41" w:rsidRDefault="00A8496B" w:rsidP="00495725">
    <w:pPr>
      <w:pStyle w:val="Header"/>
    </w:pPr>
    <w:r>
      <w:t>{Header–Doc Title}</w:t>
    </w:r>
  </w:p>
  <w:p w:rsidR="00A8496B" w:rsidRPr="00CC2E41" w:rsidRDefault="00A8496B" w:rsidP="00495725">
    <w:pPr>
      <w:pStyle w:val="Header"/>
    </w:pPr>
    <w:r>
      <w:t>{Header–Doc Type}</w:t>
    </w:r>
  </w:p>
  <w:p w:rsidR="00A8496B" w:rsidRDefault="00A8496B" w:rsidP="00495725">
    <w:pPr>
      <w:pStyle w:val="Header"/>
      <w:rPr>
        <w:szCs w:val="16"/>
      </w:rPr>
    </w:pPr>
  </w:p>
  <w:p w:rsidR="00A8496B" w:rsidRPr="00180DB4" w:rsidRDefault="00A8496B" w:rsidP="00495725">
    <w:pPr>
      <w:pStyle w:val="Header"/>
      <w:rPr>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96B" w:rsidRPr="00CC2E41" w:rsidRDefault="00A8496B" w:rsidP="00495725">
    <w:pPr>
      <w:pStyle w:val="Header"/>
    </w:pPr>
    <w:r>
      <w:t>ChassisPowerGatingVIP</w:t>
    </w:r>
  </w:p>
  <w:p w:rsidR="00A8496B" w:rsidRPr="00CC2E41" w:rsidRDefault="00A8496B" w:rsidP="00495725">
    <w:pPr>
      <w:pStyle w:val="Header"/>
    </w:pPr>
    <w:r>
      <w:t>User Guide</w:t>
    </w:r>
  </w:p>
  <w:p w:rsidR="00A8496B" w:rsidRDefault="00A8496B" w:rsidP="00495725">
    <w:pPr>
      <w:pStyle w:val="Header"/>
      <w:rPr>
        <w:szCs w:val="16"/>
      </w:rPr>
    </w:pPr>
  </w:p>
  <w:p w:rsidR="00A8496B" w:rsidRPr="00180DB4" w:rsidRDefault="00A8496B" w:rsidP="00495725">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681F"/>
    <w:multiLevelType w:val="hybridMultilevel"/>
    <w:tmpl w:val="FBE4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F75D0"/>
    <w:multiLevelType w:val="hybridMultilevel"/>
    <w:tmpl w:val="BCFC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925DF"/>
    <w:multiLevelType w:val="hybridMultilevel"/>
    <w:tmpl w:val="C642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979AB"/>
    <w:multiLevelType w:val="hybridMultilevel"/>
    <w:tmpl w:val="226A9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F74F5"/>
    <w:multiLevelType w:val="hybridMultilevel"/>
    <w:tmpl w:val="F4DC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6998"/>
    <w:multiLevelType w:val="hybridMultilevel"/>
    <w:tmpl w:val="B4C0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DB3F92"/>
    <w:multiLevelType w:val="hybridMultilevel"/>
    <w:tmpl w:val="C3DC795A"/>
    <w:lvl w:ilvl="0" w:tplc="EAAEA1F8">
      <w:start w:val="1"/>
      <w:numFmt w:val="bullet"/>
      <w:lvlText w:val=""/>
      <w:lvlJc w:val="left"/>
      <w:pPr>
        <w:tabs>
          <w:tab w:val="num" w:pos="720"/>
        </w:tabs>
        <w:ind w:left="720" w:hanging="360"/>
      </w:pPr>
      <w:rPr>
        <w:rFonts w:ascii="Symbol" w:hAnsi="Symbol" w:hint="default"/>
      </w:rPr>
    </w:lvl>
    <w:lvl w:ilvl="1" w:tplc="318E658A">
      <w:start w:val="1"/>
      <w:numFmt w:val="bullet"/>
      <w:lvlText w:val=""/>
      <w:lvlJc w:val="left"/>
      <w:pPr>
        <w:tabs>
          <w:tab w:val="num" w:pos="1440"/>
        </w:tabs>
        <w:ind w:left="1440" w:hanging="360"/>
      </w:pPr>
      <w:rPr>
        <w:rFonts w:ascii="Symbol" w:hAnsi="Symbol" w:hint="default"/>
      </w:rPr>
    </w:lvl>
    <w:lvl w:ilvl="2" w:tplc="F2288A26">
      <w:start w:val="5350"/>
      <w:numFmt w:val="bullet"/>
      <w:lvlText w:val="o"/>
      <w:lvlJc w:val="left"/>
      <w:pPr>
        <w:tabs>
          <w:tab w:val="num" w:pos="2160"/>
        </w:tabs>
        <w:ind w:left="2160" w:hanging="360"/>
      </w:pPr>
      <w:rPr>
        <w:rFonts w:ascii="Courier New" w:hAnsi="Courier New" w:hint="default"/>
      </w:rPr>
    </w:lvl>
    <w:lvl w:ilvl="3" w:tplc="12D6E5C2">
      <w:start w:val="9"/>
      <w:numFmt w:val="bullet"/>
      <w:lvlText w:val="-"/>
      <w:lvlJc w:val="left"/>
      <w:pPr>
        <w:ind w:left="2880" w:hanging="360"/>
      </w:pPr>
      <w:rPr>
        <w:rFonts w:ascii="Verdana" w:eastAsia="Calibri" w:hAnsi="Verdana" w:cs="Times New Roman" w:hint="default"/>
      </w:rPr>
    </w:lvl>
    <w:lvl w:ilvl="4" w:tplc="E35CC3EE" w:tentative="1">
      <w:start w:val="1"/>
      <w:numFmt w:val="bullet"/>
      <w:lvlText w:val=""/>
      <w:lvlJc w:val="left"/>
      <w:pPr>
        <w:tabs>
          <w:tab w:val="num" w:pos="3600"/>
        </w:tabs>
        <w:ind w:left="3600" w:hanging="360"/>
      </w:pPr>
      <w:rPr>
        <w:rFonts w:ascii="Symbol" w:hAnsi="Symbol" w:hint="default"/>
      </w:rPr>
    </w:lvl>
    <w:lvl w:ilvl="5" w:tplc="0A18BB34" w:tentative="1">
      <w:start w:val="1"/>
      <w:numFmt w:val="bullet"/>
      <w:lvlText w:val=""/>
      <w:lvlJc w:val="left"/>
      <w:pPr>
        <w:tabs>
          <w:tab w:val="num" w:pos="4320"/>
        </w:tabs>
        <w:ind w:left="4320" w:hanging="360"/>
      </w:pPr>
      <w:rPr>
        <w:rFonts w:ascii="Symbol" w:hAnsi="Symbol" w:hint="default"/>
      </w:rPr>
    </w:lvl>
    <w:lvl w:ilvl="6" w:tplc="3EA0F11A" w:tentative="1">
      <w:start w:val="1"/>
      <w:numFmt w:val="bullet"/>
      <w:lvlText w:val=""/>
      <w:lvlJc w:val="left"/>
      <w:pPr>
        <w:tabs>
          <w:tab w:val="num" w:pos="5040"/>
        </w:tabs>
        <w:ind w:left="5040" w:hanging="360"/>
      </w:pPr>
      <w:rPr>
        <w:rFonts w:ascii="Symbol" w:hAnsi="Symbol" w:hint="default"/>
      </w:rPr>
    </w:lvl>
    <w:lvl w:ilvl="7" w:tplc="139A7C24" w:tentative="1">
      <w:start w:val="1"/>
      <w:numFmt w:val="bullet"/>
      <w:lvlText w:val=""/>
      <w:lvlJc w:val="left"/>
      <w:pPr>
        <w:tabs>
          <w:tab w:val="num" w:pos="5760"/>
        </w:tabs>
        <w:ind w:left="5760" w:hanging="360"/>
      </w:pPr>
      <w:rPr>
        <w:rFonts w:ascii="Symbol" w:hAnsi="Symbol" w:hint="default"/>
      </w:rPr>
    </w:lvl>
    <w:lvl w:ilvl="8" w:tplc="D5F84AC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7CF264A"/>
    <w:multiLevelType w:val="multilevel"/>
    <w:tmpl w:val="A1D88560"/>
    <w:lvl w:ilvl="0">
      <w:start w:val="1"/>
      <w:numFmt w:val="decimal"/>
      <w:suff w:val="space"/>
      <w:lvlText w:val="%1."/>
      <w:lvlJc w:val="left"/>
      <w:pPr>
        <w:ind w:left="0" w:firstLine="0"/>
      </w:pPr>
      <w:rPr>
        <w:rFonts w:hint="default"/>
      </w:rPr>
    </w:lvl>
    <w:lvl w:ilvl="1">
      <w:start w:val="1"/>
      <w:numFmt w:val="decimal"/>
      <w:suff w:val="space"/>
      <w:lvlText w:val="%1.%2"/>
      <w:lvlJc w:val="left"/>
      <w:pPr>
        <w:ind w:left="1080" w:hanging="1080"/>
      </w:pPr>
      <w:rPr>
        <w:rFonts w:hint="default"/>
      </w:rPr>
    </w:lvl>
    <w:lvl w:ilvl="2">
      <w:start w:val="1"/>
      <w:numFmt w:val="decimal"/>
      <w:suff w:val="space"/>
      <w:lvlText w:val="%1.%2.%3"/>
      <w:lvlJc w:val="left"/>
      <w:pPr>
        <w:ind w:left="360" w:hanging="360"/>
      </w:pPr>
      <w:rPr>
        <w:rFonts w:hint="default"/>
        <w:b/>
        <w:i w:val="0"/>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08B2FB8"/>
    <w:multiLevelType w:val="hybridMultilevel"/>
    <w:tmpl w:val="3E746344"/>
    <w:lvl w:ilvl="0" w:tplc="4BEABC8E">
      <w:start w:val="1"/>
      <w:numFmt w:val="decimal"/>
      <w:lvlText w:val="%1."/>
      <w:lvlJc w:val="left"/>
      <w:pPr>
        <w:ind w:left="1112" w:hanging="36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10" w15:restartNumberingAfterBreak="0">
    <w:nsid w:val="26513405"/>
    <w:multiLevelType w:val="hybridMultilevel"/>
    <w:tmpl w:val="69204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1530" w:hanging="360"/>
      </w:pPr>
    </w:lvl>
    <w:lvl w:ilvl="8" w:tplc="0409001B" w:tentative="1">
      <w:start w:val="1"/>
      <w:numFmt w:val="lowerRoman"/>
      <w:lvlText w:val="%9."/>
      <w:lvlJc w:val="right"/>
      <w:pPr>
        <w:ind w:left="6480" w:hanging="180"/>
      </w:pPr>
    </w:lvl>
  </w:abstractNum>
  <w:abstractNum w:abstractNumId="11" w15:restartNumberingAfterBreak="0">
    <w:nsid w:val="28544AA8"/>
    <w:multiLevelType w:val="multilevel"/>
    <w:tmpl w:val="BED8E7D6"/>
    <w:lvl w:ilvl="0">
      <w:start w:val="1"/>
      <w:numFmt w:val="none"/>
      <w:pStyle w:val="Notes"/>
      <w:lvlText w:val="%1Note:"/>
      <w:lvlJc w:val="left"/>
      <w:pPr>
        <w:ind w:left="720" w:hanging="720"/>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68539F9"/>
    <w:multiLevelType w:val="hybridMultilevel"/>
    <w:tmpl w:val="2F482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53DCA"/>
    <w:multiLevelType w:val="hybridMultilevel"/>
    <w:tmpl w:val="226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D7009"/>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126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E43A3E"/>
    <w:multiLevelType w:val="hybridMultilevel"/>
    <w:tmpl w:val="14B2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C54BD"/>
    <w:multiLevelType w:val="hybridMultilevel"/>
    <w:tmpl w:val="226A9D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755D64"/>
    <w:multiLevelType w:val="hybridMultilevel"/>
    <w:tmpl w:val="69204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1530" w:hanging="360"/>
      </w:pPr>
    </w:lvl>
    <w:lvl w:ilvl="8" w:tplc="0409001B" w:tentative="1">
      <w:start w:val="1"/>
      <w:numFmt w:val="lowerRoman"/>
      <w:lvlText w:val="%9."/>
      <w:lvlJc w:val="right"/>
      <w:pPr>
        <w:ind w:left="6480" w:hanging="180"/>
      </w:pPr>
    </w:lvl>
  </w:abstractNum>
  <w:abstractNum w:abstractNumId="18" w15:restartNumberingAfterBreak="0">
    <w:nsid w:val="5BC43B71"/>
    <w:multiLevelType w:val="hybridMultilevel"/>
    <w:tmpl w:val="3CAE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54614"/>
    <w:multiLevelType w:val="hybridMultilevel"/>
    <w:tmpl w:val="F608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25E1E"/>
    <w:multiLevelType w:val="hybridMultilevel"/>
    <w:tmpl w:val="D40A15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9A6A3E"/>
    <w:multiLevelType w:val="hybridMultilevel"/>
    <w:tmpl w:val="10C8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E3856"/>
    <w:multiLevelType w:val="hybridMultilevel"/>
    <w:tmpl w:val="253A9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F65D5"/>
    <w:multiLevelType w:val="multilevel"/>
    <w:tmpl w:val="D7D21B84"/>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4" w15:restartNumberingAfterBreak="0">
    <w:nsid w:val="6C204920"/>
    <w:multiLevelType w:val="multilevel"/>
    <w:tmpl w:val="C88C593E"/>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4"/>
  </w:num>
  <w:num w:numId="3">
    <w:abstractNumId w:val="14"/>
  </w:num>
  <w:num w:numId="4">
    <w:abstractNumId w:val="11"/>
  </w:num>
  <w:num w:numId="5">
    <w:abstractNumId w:val="6"/>
  </w:num>
  <w:num w:numId="6">
    <w:abstractNumId w:val="23"/>
  </w:num>
  <w:num w:numId="7">
    <w:abstractNumId w:val="21"/>
  </w:num>
  <w:num w:numId="8">
    <w:abstractNumId w:val="7"/>
  </w:num>
  <w:num w:numId="9">
    <w:abstractNumId w:val="2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
  </w:num>
  <w:num w:numId="15">
    <w:abstractNumId w:val="1"/>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 w:numId="20">
    <w:abstractNumId w:val="22"/>
  </w:num>
  <w:num w:numId="21">
    <w:abstractNumId w:val="10"/>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9"/>
  </w:num>
  <w:num w:numId="25">
    <w:abstractNumId w:val="5"/>
  </w:num>
  <w:num w:numId="26">
    <w:abstractNumId w:val="0"/>
  </w:num>
  <w:num w:numId="27">
    <w:abstractNumId w:val="16"/>
  </w:num>
  <w:num w:numId="28">
    <w:abstractNumId w:val="3"/>
  </w:num>
  <w:num w:numId="29">
    <w:abstractNumId w:val="17"/>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para, Darvin H">
    <w15:presenceInfo w15:providerId="AD" w15:userId="S-1-5-21-725345543-602162358-527237240-2154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oNotTrackFormatting/>
  <w:styleLockTheme/>
  <w:styleLockQFSet/>
  <w:defaultTabStop w:val="720"/>
  <w:drawingGridHorizontalSpacing w:val="100"/>
  <w:displayHorizontalDrawingGridEvery w:val="2"/>
  <w:characterSpacingControl w:val="doNotCompress"/>
  <w:hdrShapeDefaults>
    <o:shapedefaults v:ext="edit" spidmax="8193">
      <o:colormru v:ext="edit" colors="#0860a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4E"/>
    <w:rsid w:val="00000B17"/>
    <w:rsid w:val="0000113C"/>
    <w:rsid w:val="00001675"/>
    <w:rsid w:val="0000206E"/>
    <w:rsid w:val="00002F04"/>
    <w:rsid w:val="0000538C"/>
    <w:rsid w:val="0000551C"/>
    <w:rsid w:val="00005F11"/>
    <w:rsid w:val="00006051"/>
    <w:rsid w:val="00006DD1"/>
    <w:rsid w:val="00007547"/>
    <w:rsid w:val="00007D96"/>
    <w:rsid w:val="000107F2"/>
    <w:rsid w:val="00013F79"/>
    <w:rsid w:val="000147FD"/>
    <w:rsid w:val="00014B4B"/>
    <w:rsid w:val="00015B3F"/>
    <w:rsid w:val="00016286"/>
    <w:rsid w:val="00016325"/>
    <w:rsid w:val="0002012D"/>
    <w:rsid w:val="0002018C"/>
    <w:rsid w:val="0002092C"/>
    <w:rsid w:val="00021E87"/>
    <w:rsid w:val="00022234"/>
    <w:rsid w:val="00023411"/>
    <w:rsid w:val="000238B9"/>
    <w:rsid w:val="0002429B"/>
    <w:rsid w:val="000260E0"/>
    <w:rsid w:val="000277A3"/>
    <w:rsid w:val="00027814"/>
    <w:rsid w:val="00030B1F"/>
    <w:rsid w:val="00030F5D"/>
    <w:rsid w:val="00031357"/>
    <w:rsid w:val="000314FE"/>
    <w:rsid w:val="00031C2A"/>
    <w:rsid w:val="0003313A"/>
    <w:rsid w:val="000338C2"/>
    <w:rsid w:val="000341B3"/>
    <w:rsid w:val="000342C8"/>
    <w:rsid w:val="000351DB"/>
    <w:rsid w:val="0003561B"/>
    <w:rsid w:val="0003646E"/>
    <w:rsid w:val="00036FFA"/>
    <w:rsid w:val="0003715C"/>
    <w:rsid w:val="00040B29"/>
    <w:rsid w:val="000413B5"/>
    <w:rsid w:val="0004199E"/>
    <w:rsid w:val="000422B6"/>
    <w:rsid w:val="000437E6"/>
    <w:rsid w:val="00043FE4"/>
    <w:rsid w:val="00046506"/>
    <w:rsid w:val="00046555"/>
    <w:rsid w:val="00046906"/>
    <w:rsid w:val="00046B4A"/>
    <w:rsid w:val="00050A17"/>
    <w:rsid w:val="00051039"/>
    <w:rsid w:val="00051C7E"/>
    <w:rsid w:val="00051FE3"/>
    <w:rsid w:val="000522EE"/>
    <w:rsid w:val="00052363"/>
    <w:rsid w:val="0005264C"/>
    <w:rsid w:val="00052CEA"/>
    <w:rsid w:val="0005381A"/>
    <w:rsid w:val="00055461"/>
    <w:rsid w:val="000563F8"/>
    <w:rsid w:val="00056DAD"/>
    <w:rsid w:val="000578BC"/>
    <w:rsid w:val="0006101C"/>
    <w:rsid w:val="00061288"/>
    <w:rsid w:val="00061956"/>
    <w:rsid w:val="0006285F"/>
    <w:rsid w:val="00062940"/>
    <w:rsid w:val="000630BD"/>
    <w:rsid w:val="00063ED6"/>
    <w:rsid w:val="00063F28"/>
    <w:rsid w:val="00064ED0"/>
    <w:rsid w:val="00070D81"/>
    <w:rsid w:val="00070EB8"/>
    <w:rsid w:val="00071294"/>
    <w:rsid w:val="00072742"/>
    <w:rsid w:val="00072BE0"/>
    <w:rsid w:val="00072C6C"/>
    <w:rsid w:val="000737C5"/>
    <w:rsid w:val="00074192"/>
    <w:rsid w:val="0007505E"/>
    <w:rsid w:val="0007540B"/>
    <w:rsid w:val="00077672"/>
    <w:rsid w:val="00080C90"/>
    <w:rsid w:val="00080F61"/>
    <w:rsid w:val="00083143"/>
    <w:rsid w:val="000844A7"/>
    <w:rsid w:val="00084A64"/>
    <w:rsid w:val="0008530E"/>
    <w:rsid w:val="00086A3E"/>
    <w:rsid w:val="0009060E"/>
    <w:rsid w:val="00090E57"/>
    <w:rsid w:val="00092175"/>
    <w:rsid w:val="00093972"/>
    <w:rsid w:val="000947DF"/>
    <w:rsid w:val="0009536D"/>
    <w:rsid w:val="00096BF7"/>
    <w:rsid w:val="00097862"/>
    <w:rsid w:val="00097D42"/>
    <w:rsid w:val="000A1062"/>
    <w:rsid w:val="000A1E93"/>
    <w:rsid w:val="000A207A"/>
    <w:rsid w:val="000A20B3"/>
    <w:rsid w:val="000A2639"/>
    <w:rsid w:val="000A6F1B"/>
    <w:rsid w:val="000A714C"/>
    <w:rsid w:val="000A7885"/>
    <w:rsid w:val="000B230A"/>
    <w:rsid w:val="000B2948"/>
    <w:rsid w:val="000B3920"/>
    <w:rsid w:val="000B3CC0"/>
    <w:rsid w:val="000B4DC7"/>
    <w:rsid w:val="000B4E3A"/>
    <w:rsid w:val="000B5C6F"/>
    <w:rsid w:val="000B7F6F"/>
    <w:rsid w:val="000C0479"/>
    <w:rsid w:val="000C0765"/>
    <w:rsid w:val="000C1522"/>
    <w:rsid w:val="000C1952"/>
    <w:rsid w:val="000C1AD9"/>
    <w:rsid w:val="000C390E"/>
    <w:rsid w:val="000C4B5C"/>
    <w:rsid w:val="000C5736"/>
    <w:rsid w:val="000C58A2"/>
    <w:rsid w:val="000C78AF"/>
    <w:rsid w:val="000D1468"/>
    <w:rsid w:val="000D31AE"/>
    <w:rsid w:val="000D3ABE"/>
    <w:rsid w:val="000D3DB3"/>
    <w:rsid w:val="000D4075"/>
    <w:rsid w:val="000D533C"/>
    <w:rsid w:val="000D5A1B"/>
    <w:rsid w:val="000D5D86"/>
    <w:rsid w:val="000D60B5"/>
    <w:rsid w:val="000D6757"/>
    <w:rsid w:val="000D70B1"/>
    <w:rsid w:val="000E04D0"/>
    <w:rsid w:val="000E072B"/>
    <w:rsid w:val="000E0A60"/>
    <w:rsid w:val="000E10E4"/>
    <w:rsid w:val="000E1327"/>
    <w:rsid w:val="000E13CB"/>
    <w:rsid w:val="000E1A38"/>
    <w:rsid w:val="000E1AC7"/>
    <w:rsid w:val="000E2201"/>
    <w:rsid w:val="000E3284"/>
    <w:rsid w:val="000E43C5"/>
    <w:rsid w:val="000E4E12"/>
    <w:rsid w:val="000E5F53"/>
    <w:rsid w:val="000E6C6C"/>
    <w:rsid w:val="000E7466"/>
    <w:rsid w:val="000E78C2"/>
    <w:rsid w:val="000F0C9B"/>
    <w:rsid w:val="000F167F"/>
    <w:rsid w:val="000F2528"/>
    <w:rsid w:val="000F376A"/>
    <w:rsid w:val="000F386A"/>
    <w:rsid w:val="000F3FFB"/>
    <w:rsid w:val="000F539A"/>
    <w:rsid w:val="000F590F"/>
    <w:rsid w:val="000F5C34"/>
    <w:rsid w:val="000F5F9F"/>
    <w:rsid w:val="000F6507"/>
    <w:rsid w:val="000F6B3C"/>
    <w:rsid w:val="000F6E48"/>
    <w:rsid w:val="000F774A"/>
    <w:rsid w:val="000F7A56"/>
    <w:rsid w:val="0010032F"/>
    <w:rsid w:val="00100A86"/>
    <w:rsid w:val="0010289C"/>
    <w:rsid w:val="00103707"/>
    <w:rsid w:val="0010428A"/>
    <w:rsid w:val="00105E7D"/>
    <w:rsid w:val="001064C3"/>
    <w:rsid w:val="00107116"/>
    <w:rsid w:val="00110820"/>
    <w:rsid w:val="00110979"/>
    <w:rsid w:val="00111D6B"/>
    <w:rsid w:val="0011233B"/>
    <w:rsid w:val="00112476"/>
    <w:rsid w:val="00112DFD"/>
    <w:rsid w:val="00112E42"/>
    <w:rsid w:val="00113FA7"/>
    <w:rsid w:val="0011466A"/>
    <w:rsid w:val="00115B83"/>
    <w:rsid w:val="00116695"/>
    <w:rsid w:val="00117176"/>
    <w:rsid w:val="0012079D"/>
    <w:rsid w:val="00120F3D"/>
    <w:rsid w:val="00121E53"/>
    <w:rsid w:val="00124D80"/>
    <w:rsid w:val="001306B1"/>
    <w:rsid w:val="00130A50"/>
    <w:rsid w:val="00131DC4"/>
    <w:rsid w:val="00132A29"/>
    <w:rsid w:val="001331DE"/>
    <w:rsid w:val="0013331B"/>
    <w:rsid w:val="00133980"/>
    <w:rsid w:val="00136D15"/>
    <w:rsid w:val="0014047C"/>
    <w:rsid w:val="0014089E"/>
    <w:rsid w:val="00140D31"/>
    <w:rsid w:val="00140E91"/>
    <w:rsid w:val="00142A28"/>
    <w:rsid w:val="00143842"/>
    <w:rsid w:val="00146A0A"/>
    <w:rsid w:val="00147A9E"/>
    <w:rsid w:val="001508BC"/>
    <w:rsid w:val="001514DA"/>
    <w:rsid w:val="001516A9"/>
    <w:rsid w:val="00153C90"/>
    <w:rsid w:val="00154940"/>
    <w:rsid w:val="00154A42"/>
    <w:rsid w:val="00155331"/>
    <w:rsid w:val="00155432"/>
    <w:rsid w:val="001558CB"/>
    <w:rsid w:val="001560D1"/>
    <w:rsid w:val="00156E25"/>
    <w:rsid w:val="00157328"/>
    <w:rsid w:val="001579D4"/>
    <w:rsid w:val="00157B2B"/>
    <w:rsid w:val="0016009D"/>
    <w:rsid w:val="00161E1C"/>
    <w:rsid w:val="001623FE"/>
    <w:rsid w:val="00162F0A"/>
    <w:rsid w:val="00163888"/>
    <w:rsid w:val="00163D63"/>
    <w:rsid w:val="00164916"/>
    <w:rsid w:val="00165235"/>
    <w:rsid w:val="00165688"/>
    <w:rsid w:val="0016660C"/>
    <w:rsid w:val="001704A2"/>
    <w:rsid w:val="001706B3"/>
    <w:rsid w:val="00171285"/>
    <w:rsid w:val="00172C3F"/>
    <w:rsid w:val="00172FD9"/>
    <w:rsid w:val="00173027"/>
    <w:rsid w:val="00174B0E"/>
    <w:rsid w:val="00175DAF"/>
    <w:rsid w:val="001762E9"/>
    <w:rsid w:val="00176A0A"/>
    <w:rsid w:val="00181E82"/>
    <w:rsid w:val="00183336"/>
    <w:rsid w:val="00183D80"/>
    <w:rsid w:val="0018488A"/>
    <w:rsid w:val="00184905"/>
    <w:rsid w:val="001851BD"/>
    <w:rsid w:val="001851E1"/>
    <w:rsid w:val="0018534D"/>
    <w:rsid w:val="00185DCC"/>
    <w:rsid w:val="001878BA"/>
    <w:rsid w:val="00190509"/>
    <w:rsid w:val="0019087C"/>
    <w:rsid w:val="0019149D"/>
    <w:rsid w:val="0019152A"/>
    <w:rsid w:val="00191616"/>
    <w:rsid w:val="00193CC8"/>
    <w:rsid w:val="0019527C"/>
    <w:rsid w:val="001958CF"/>
    <w:rsid w:val="0019616E"/>
    <w:rsid w:val="00196916"/>
    <w:rsid w:val="001A0CD5"/>
    <w:rsid w:val="001A140D"/>
    <w:rsid w:val="001A234B"/>
    <w:rsid w:val="001A238C"/>
    <w:rsid w:val="001A28BA"/>
    <w:rsid w:val="001A2D75"/>
    <w:rsid w:val="001A566E"/>
    <w:rsid w:val="001A5B19"/>
    <w:rsid w:val="001A772F"/>
    <w:rsid w:val="001B0788"/>
    <w:rsid w:val="001B1B92"/>
    <w:rsid w:val="001B1DF7"/>
    <w:rsid w:val="001B21C6"/>
    <w:rsid w:val="001B3A9C"/>
    <w:rsid w:val="001B3B9D"/>
    <w:rsid w:val="001B5360"/>
    <w:rsid w:val="001B5B93"/>
    <w:rsid w:val="001B7071"/>
    <w:rsid w:val="001B7D94"/>
    <w:rsid w:val="001C04CB"/>
    <w:rsid w:val="001C1575"/>
    <w:rsid w:val="001C15C9"/>
    <w:rsid w:val="001C1B94"/>
    <w:rsid w:val="001C1FAB"/>
    <w:rsid w:val="001C2A4C"/>
    <w:rsid w:val="001C55FC"/>
    <w:rsid w:val="001D0342"/>
    <w:rsid w:val="001D0786"/>
    <w:rsid w:val="001D0FB0"/>
    <w:rsid w:val="001D1E1D"/>
    <w:rsid w:val="001D335F"/>
    <w:rsid w:val="001D35A2"/>
    <w:rsid w:val="001D3646"/>
    <w:rsid w:val="001D39F6"/>
    <w:rsid w:val="001D3DCA"/>
    <w:rsid w:val="001E0326"/>
    <w:rsid w:val="001E27C8"/>
    <w:rsid w:val="001E2A49"/>
    <w:rsid w:val="001E2BE1"/>
    <w:rsid w:val="001E2DBE"/>
    <w:rsid w:val="001E507C"/>
    <w:rsid w:val="001E5C70"/>
    <w:rsid w:val="001E5EF6"/>
    <w:rsid w:val="001E6931"/>
    <w:rsid w:val="001E78F8"/>
    <w:rsid w:val="001E7B3A"/>
    <w:rsid w:val="001F094A"/>
    <w:rsid w:val="001F1378"/>
    <w:rsid w:val="001F1E3A"/>
    <w:rsid w:val="001F2162"/>
    <w:rsid w:val="001F43B1"/>
    <w:rsid w:val="001F4EE6"/>
    <w:rsid w:val="001F5D21"/>
    <w:rsid w:val="001F61AF"/>
    <w:rsid w:val="001F6B37"/>
    <w:rsid w:val="001F77B8"/>
    <w:rsid w:val="001F7C09"/>
    <w:rsid w:val="002008CE"/>
    <w:rsid w:val="00200A06"/>
    <w:rsid w:val="00201725"/>
    <w:rsid w:val="00203AB1"/>
    <w:rsid w:val="00203FE3"/>
    <w:rsid w:val="002051FF"/>
    <w:rsid w:val="002073EE"/>
    <w:rsid w:val="00207A66"/>
    <w:rsid w:val="00207ADD"/>
    <w:rsid w:val="00210E01"/>
    <w:rsid w:val="00211124"/>
    <w:rsid w:val="00211571"/>
    <w:rsid w:val="00212339"/>
    <w:rsid w:val="00212A29"/>
    <w:rsid w:val="00212D1B"/>
    <w:rsid w:val="00216136"/>
    <w:rsid w:val="0021733B"/>
    <w:rsid w:val="00217E1F"/>
    <w:rsid w:val="002204B2"/>
    <w:rsid w:val="00220E32"/>
    <w:rsid w:val="00221305"/>
    <w:rsid w:val="00221D76"/>
    <w:rsid w:val="0022207F"/>
    <w:rsid w:val="002235E2"/>
    <w:rsid w:val="002246C6"/>
    <w:rsid w:val="00225453"/>
    <w:rsid w:val="00225CBE"/>
    <w:rsid w:val="00226F6E"/>
    <w:rsid w:val="00227030"/>
    <w:rsid w:val="00227127"/>
    <w:rsid w:val="002272E1"/>
    <w:rsid w:val="00227897"/>
    <w:rsid w:val="00227F46"/>
    <w:rsid w:val="002312AD"/>
    <w:rsid w:val="00233E66"/>
    <w:rsid w:val="0023494D"/>
    <w:rsid w:val="0023517C"/>
    <w:rsid w:val="0023656D"/>
    <w:rsid w:val="00236914"/>
    <w:rsid w:val="0023740C"/>
    <w:rsid w:val="002400C6"/>
    <w:rsid w:val="00241154"/>
    <w:rsid w:val="00242432"/>
    <w:rsid w:val="002428E6"/>
    <w:rsid w:val="00242B1A"/>
    <w:rsid w:val="0024385B"/>
    <w:rsid w:val="00244D40"/>
    <w:rsid w:val="002453AB"/>
    <w:rsid w:val="00246339"/>
    <w:rsid w:val="00247A72"/>
    <w:rsid w:val="00250265"/>
    <w:rsid w:val="00250461"/>
    <w:rsid w:val="0025110E"/>
    <w:rsid w:val="00251165"/>
    <w:rsid w:val="002516BB"/>
    <w:rsid w:val="00251984"/>
    <w:rsid w:val="00252E57"/>
    <w:rsid w:val="00253648"/>
    <w:rsid w:val="002545B9"/>
    <w:rsid w:val="002548C2"/>
    <w:rsid w:val="0025528E"/>
    <w:rsid w:val="00255ADB"/>
    <w:rsid w:val="00255E42"/>
    <w:rsid w:val="00256198"/>
    <w:rsid w:val="00257F4D"/>
    <w:rsid w:val="00260C29"/>
    <w:rsid w:val="00261C29"/>
    <w:rsid w:val="002629CE"/>
    <w:rsid w:val="002639A4"/>
    <w:rsid w:val="00263AC1"/>
    <w:rsid w:val="0026648D"/>
    <w:rsid w:val="002671B8"/>
    <w:rsid w:val="002673AA"/>
    <w:rsid w:val="00271054"/>
    <w:rsid w:val="002717D5"/>
    <w:rsid w:val="002730F7"/>
    <w:rsid w:val="00273EC0"/>
    <w:rsid w:val="00276558"/>
    <w:rsid w:val="00276D5D"/>
    <w:rsid w:val="002777ED"/>
    <w:rsid w:val="002807E5"/>
    <w:rsid w:val="002813F3"/>
    <w:rsid w:val="00282FE9"/>
    <w:rsid w:val="00283442"/>
    <w:rsid w:val="00283778"/>
    <w:rsid w:val="00283888"/>
    <w:rsid w:val="00284E12"/>
    <w:rsid w:val="00284F0E"/>
    <w:rsid w:val="002863F9"/>
    <w:rsid w:val="00287E91"/>
    <w:rsid w:val="002933A2"/>
    <w:rsid w:val="00294D81"/>
    <w:rsid w:val="002954B4"/>
    <w:rsid w:val="002955CB"/>
    <w:rsid w:val="00295E14"/>
    <w:rsid w:val="00296820"/>
    <w:rsid w:val="002969C6"/>
    <w:rsid w:val="00297B9D"/>
    <w:rsid w:val="002A0B58"/>
    <w:rsid w:val="002A1958"/>
    <w:rsid w:val="002A373A"/>
    <w:rsid w:val="002A44C1"/>
    <w:rsid w:val="002A47FD"/>
    <w:rsid w:val="002A4B87"/>
    <w:rsid w:val="002A4FF6"/>
    <w:rsid w:val="002A5616"/>
    <w:rsid w:val="002A6211"/>
    <w:rsid w:val="002A66F0"/>
    <w:rsid w:val="002A72F0"/>
    <w:rsid w:val="002A733E"/>
    <w:rsid w:val="002B29AB"/>
    <w:rsid w:val="002B2B5D"/>
    <w:rsid w:val="002B45D4"/>
    <w:rsid w:val="002C01F8"/>
    <w:rsid w:val="002C043A"/>
    <w:rsid w:val="002C111F"/>
    <w:rsid w:val="002C1D9D"/>
    <w:rsid w:val="002C2F67"/>
    <w:rsid w:val="002C301D"/>
    <w:rsid w:val="002C3BF8"/>
    <w:rsid w:val="002C421D"/>
    <w:rsid w:val="002C51A4"/>
    <w:rsid w:val="002C7625"/>
    <w:rsid w:val="002C77AF"/>
    <w:rsid w:val="002D0EBA"/>
    <w:rsid w:val="002D1C6D"/>
    <w:rsid w:val="002D3841"/>
    <w:rsid w:val="002D47B1"/>
    <w:rsid w:val="002D5693"/>
    <w:rsid w:val="002D5D5E"/>
    <w:rsid w:val="002D619D"/>
    <w:rsid w:val="002D6ED5"/>
    <w:rsid w:val="002D7925"/>
    <w:rsid w:val="002E0CE5"/>
    <w:rsid w:val="002E0FA5"/>
    <w:rsid w:val="002E175D"/>
    <w:rsid w:val="002E2A71"/>
    <w:rsid w:val="002E358C"/>
    <w:rsid w:val="002E38AD"/>
    <w:rsid w:val="002E43DF"/>
    <w:rsid w:val="002E4A80"/>
    <w:rsid w:val="002E5E23"/>
    <w:rsid w:val="002E6DAE"/>
    <w:rsid w:val="002E74AD"/>
    <w:rsid w:val="002E77EF"/>
    <w:rsid w:val="002F0408"/>
    <w:rsid w:val="002F101E"/>
    <w:rsid w:val="002F1A7D"/>
    <w:rsid w:val="002F25AB"/>
    <w:rsid w:val="002F2DEE"/>
    <w:rsid w:val="002F372F"/>
    <w:rsid w:val="002F519D"/>
    <w:rsid w:val="002F51ED"/>
    <w:rsid w:val="002F5305"/>
    <w:rsid w:val="002F57CD"/>
    <w:rsid w:val="002F7121"/>
    <w:rsid w:val="003014EE"/>
    <w:rsid w:val="00302453"/>
    <w:rsid w:val="00302DF8"/>
    <w:rsid w:val="003030C5"/>
    <w:rsid w:val="00303A93"/>
    <w:rsid w:val="00303B09"/>
    <w:rsid w:val="00304C2C"/>
    <w:rsid w:val="00304D62"/>
    <w:rsid w:val="00305476"/>
    <w:rsid w:val="0030620F"/>
    <w:rsid w:val="00306878"/>
    <w:rsid w:val="00306E90"/>
    <w:rsid w:val="00307152"/>
    <w:rsid w:val="00307D91"/>
    <w:rsid w:val="0031346A"/>
    <w:rsid w:val="00313664"/>
    <w:rsid w:val="00313916"/>
    <w:rsid w:val="00314B22"/>
    <w:rsid w:val="00314C43"/>
    <w:rsid w:val="0031500B"/>
    <w:rsid w:val="00317AC5"/>
    <w:rsid w:val="0032081D"/>
    <w:rsid w:val="00320FB0"/>
    <w:rsid w:val="003233CA"/>
    <w:rsid w:val="0032711D"/>
    <w:rsid w:val="0032715A"/>
    <w:rsid w:val="00327813"/>
    <w:rsid w:val="00327973"/>
    <w:rsid w:val="00327C1A"/>
    <w:rsid w:val="00327F4E"/>
    <w:rsid w:val="00330CE1"/>
    <w:rsid w:val="00330E72"/>
    <w:rsid w:val="003316B9"/>
    <w:rsid w:val="00331EB6"/>
    <w:rsid w:val="00332A9D"/>
    <w:rsid w:val="00334BEE"/>
    <w:rsid w:val="00335C8D"/>
    <w:rsid w:val="003363EF"/>
    <w:rsid w:val="0033653B"/>
    <w:rsid w:val="00336F06"/>
    <w:rsid w:val="00337132"/>
    <w:rsid w:val="00340B43"/>
    <w:rsid w:val="00340DD6"/>
    <w:rsid w:val="00341112"/>
    <w:rsid w:val="003429CF"/>
    <w:rsid w:val="00342DED"/>
    <w:rsid w:val="003438B2"/>
    <w:rsid w:val="003446C6"/>
    <w:rsid w:val="003449FB"/>
    <w:rsid w:val="003455AC"/>
    <w:rsid w:val="0034619C"/>
    <w:rsid w:val="003466A9"/>
    <w:rsid w:val="00346AE2"/>
    <w:rsid w:val="00350306"/>
    <w:rsid w:val="0035097F"/>
    <w:rsid w:val="00350C39"/>
    <w:rsid w:val="003511B7"/>
    <w:rsid w:val="00351B21"/>
    <w:rsid w:val="00351D86"/>
    <w:rsid w:val="00352063"/>
    <w:rsid w:val="00353370"/>
    <w:rsid w:val="00353E0B"/>
    <w:rsid w:val="003560CA"/>
    <w:rsid w:val="003567C0"/>
    <w:rsid w:val="003615AD"/>
    <w:rsid w:val="00361E32"/>
    <w:rsid w:val="0036228F"/>
    <w:rsid w:val="003629E0"/>
    <w:rsid w:val="003635E8"/>
    <w:rsid w:val="00364557"/>
    <w:rsid w:val="00364DB6"/>
    <w:rsid w:val="00365044"/>
    <w:rsid w:val="00365457"/>
    <w:rsid w:val="003655CD"/>
    <w:rsid w:val="003672D3"/>
    <w:rsid w:val="00371C2A"/>
    <w:rsid w:val="00371FA8"/>
    <w:rsid w:val="00372EC4"/>
    <w:rsid w:val="00373475"/>
    <w:rsid w:val="003734D3"/>
    <w:rsid w:val="00373E94"/>
    <w:rsid w:val="00375212"/>
    <w:rsid w:val="00375C2D"/>
    <w:rsid w:val="00376122"/>
    <w:rsid w:val="00376A09"/>
    <w:rsid w:val="00377464"/>
    <w:rsid w:val="003804F3"/>
    <w:rsid w:val="0038137F"/>
    <w:rsid w:val="0038155E"/>
    <w:rsid w:val="00381DA5"/>
    <w:rsid w:val="00383072"/>
    <w:rsid w:val="00383677"/>
    <w:rsid w:val="00383D8F"/>
    <w:rsid w:val="00384061"/>
    <w:rsid w:val="0038596A"/>
    <w:rsid w:val="0038726A"/>
    <w:rsid w:val="00387679"/>
    <w:rsid w:val="003878C5"/>
    <w:rsid w:val="00387FDD"/>
    <w:rsid w:val="00390FA1"/>
    <w:rsid w:val="00391392"/>
    <w:rsid w:val="0039240E"/>
    <w:rsid w:val="003927F1"/>
    <w:rsid w:val="003931C7"/>
    <w:rsid w:val="003939A1"/>
    <w:rsid w:val="003947A7"/>
    <w:rsid w:val="0039591C"/>
    <w:rsid w:val="0039712B"/>
    <w:rsid w:val="003974D3"/>
    <w:rsid w:val="003A0ACE"/>
    <w:rsid w:val="003A2D13"/>
    <w:rsid w:val="003A5049"/>
    <w:rsid w:val="003A61C5"/>
    <w:rsid w:val="003A64EA"/>
    <w:rsid w:val="003B2F00"/>
    <w:rsid w:val="003B3582"/>
    <w:rsid w:val="003B3609"/>
    <w:rsid w:val="003B49F3"/>
    <w:rsid w:val="003B50B5"/>
    <w:rsid w:val="003B5F04"/>
    <w:rsid w:val="003B63B3"/>
    <w:rsid w:val="003B73CB"/>
    <w:rsid w:val="003C199C"/>
    <w:rsid w:val="003C1CDF"/>
    <w:rsid w:val="003C2580"/>
    <w:rsid w:val="003C30EC"/>
    <w:rsid w:val="003C412B"/>
    <w:rsid w:val="003C62B3"/>
    <w:rsid w:val="003D04C1"/>
    <w:rsid w:val="003D248D"/>
    <w:rsid w:val="003D37E2"/>
    <w:rsid w:val="003D4591"/>
    <w:rsid w:val="003D543E"/>
    <w:rsid w:val="003D553D"/>
    <w:rsid w:val="003D5955"/>
    <w:rsid w:val="003D5A19"/>
    <w:rsid w:val="003D68CB"/>
    <w:rsid w:val="003D6A67"/>
    <w:rsid w:val="003D73AF"/>
    <w:rsid w:val="003E01DB"/>
    <w:rsid w:val="003E0703"/>
    <w:rsid w:val="003E0C9A"/>
    <w:rsid w:val="003E1099"/>
    <w:rsid w:val="003E44C6"/>
    <w:rsid w:val="003E529F"/>
    <w:rsid w:val="003E5E33"/>
    <w:rsid w:val="003E613A"/>
    <w:rsid w:val="003E6892"/>
    <w:rsid w:val="003E6BD7"/>
    <w:rsid w:val="003E6FAA"/>
    <w:rsid w:val="003E7589"/>
    <w:rsid w:val="003E7AE2"/>
    <w:rsid w:val="003F07A7"/>
    <w:rsid w:val="003F0DB3"/>
    <w:rsid w:val="003F3581"/>
    <w:rsid w:val="003F3AE1"/>
    <w:rsid w:val="003F53F9"/>
    <w:rsid w:val="003F5CF3"/>
    <w:rsid w:val="003F6BA0"/>
    <w:rsid w:val="004002C1"/>
    <w:rsid w:val="00401BF8"/>
    <w:rsid w:val="00403733"/>
    <w:rsid w:val="00403CAA"/>
    <w:rsid w:val="0040563B"/>
    <w:rsid w:val="00405F02"/>
    <w:rsid w:val="004101A8"/>
    <w:rsid w:val="00411755"/>
    <w:rsid w:val="00412943"/>
    <w:rsid w:val="00413186"/>
    <w:rsid w:val="00413305"/>
    <w:rsid w:val="00413A54"/>
    <w:rsid w:val="00413AA3"/>
    <w:rsid w:val="004149D4"/>
    <w:rsid w:val="00415530"/>
    <w:rsid w:val="00415B44"/>
    <w:rsid w:val="00417062"/>
    <w:rsid w:val="00417F64"/>
    <w:rsid w:val="004222EA"/>
    <w:rsid w:val="004227F8"/>
    <w:rsid w:val="0042314D"/>
    <w:rsid w:val="00423924"/>
    <w:rsid w:val="00425D6B"/>
    <w:rsid w:val="00426011"/>
    <w:rsid w:val="0042609B"/>
    <w:rsid w:val="0042624C"/>
    <w:rsid w:val="004276A7"/>
    <w:rsid w:val="004301CA"/>
    <w:rsid w:val="004309AB"/>
    <w:rsid w:val="00430D59"/>
    <w:rsid w:val="0043132D"/>
    <w:rsid w:val="00432C6F"/>
    <w:rsid w:val="00432F62"/>
    <w:rsid w:val="004362F7"/>
    <w:rsid w:val="0043634F"/>
    <w:rsid w:val="00436726"/>
    <w:rsid w:val="00436F14"/>
    <w:rsid w:val="00437170"/>
    <w:rsid w:val="00440C10"/>
    <w:rsid w:val="00440E48"/>
    <w:rsid w:val="004426F5"/>
    <w:rsid w:val="00443D18"/>
    <w:rsid w:val="00444094"/>
    <w:rsid w:val="00445028"/>
    <w:rsid w:val="004463AA"/>
    <w:rsid w:val="0044645C"/>
    <w:rsid w:val="00446F4F"/>
    <w:rsid w:val="0044742C"/>
    <w:rsid w:val="004478FB"/>
    <w:rsid w:val="004503F0"/>
    <w:rsid w:val="0045080D"/>
    <w:rsid w:val="0045084C"/>
    <w:rsid w:val="004509A8"/>
    <w:rsid w:val="00451323"/>
    <w:rsid w:val="00451480"/>
    <w:rsid w:val="00451C9E"/>
    <w:rsid w:val="00452519"/>
    <w:rsid w:val="0045500C"/>
    <w:rsid w:val="0045727B"/>
    <w:rsid w:val="00460600"/>
    <w:rsid w:val="0046149C"/>
    <w:rsid w:val="00462695"/>
    <w:rsid w:val="00463228"/>
    <w:rsid w:val="00463CE2"/>
    <w:rsid w:val="00465FFE"/>
    <w:rsid w:val="00466A23"/>
    <w:rsid w:val="00470441"/>
    <w:rsid w:val="004719F2"/>
    <w:rsid w:val="004721FD"/>
    <w:rsid w:val="00472986"/>
    <w:rsid w:val="00472E35"/>
    <w:rsid w:val="0047372E"/>
    <w:rsid w:val="004739AA"/>
    <w:rsid w:val="00473FD9"/>
    <w:rsid w:val="004771A4"/>
    <w:rsid w:val="004773B0"/>
    <w:rsid w:val="0048041B"/>
    <w:rsid w:val="00480801"/>
    <w:rsid w:val="00480B7F"/>
    <w:rsid w:val="004814DA"/>
    <w:rsid w:val="004818B8"/>
    <w:rsid w:val="00482F12"/>
    <w:rsid w:val="00483394"/>
    <w:rsid w:val="00485B7B"/>
    <w:rsid w:val="00487A7D"/>
    <w:rsid w:val="00490D8E"/>
    <w:rsid w:val="00490FE6"/>
    <w:rsid w:val="00491667"/>
    <w:rsid w:val="004924A5"/>
    <w:rsid w:val="00492722"/>
    <w:rsid w:val="0049280F"/>
    <w:rsid w:val="004933C5"/>
    <w:rsid w:val="004935A3"/>
    <w:rsid w:val="00493727"/>
    <w:rsid w:val="00493DC2"/>
    <w:rsid w:val="00494327"/>
    <w:rsid w:val="00494F1D"/>
    <w:rsid w:val="00495725"/>
    <w:rsid w:val="00495A8A"/>
    <w:rsid w:val="0049721A"/>
    <w:rsid w:val="004A10CC"/>
    <w:rsid w:val="004A2FDB"/>
    <w:rsid w:val="004A50DE"/>
    <w:rsid w:val="004A6384"/>
    <w:rsid w:val="004B0DAE"/>
    <w:rsid w:val="004B18E5"/>
    <w:rsid w:val="004B4E83"/>
    <w:rsid w:val="004B5109"/>
    <w:rsid w:val="004B64D9"/>
    <w:rsid w:val="004B69E6"/>
    <w:rsid w:val="004B71B1"/>
    <w:rsid w:val="004B76DD"/>
    <w:rsid w:val="004C0B51"/>
    <w:rsid w:val="004C0CE9"/>
    <w:rsid w:val="004C257A"/>
    <w:rsid w:val="004C2F34"/>
    <w:rsid w:val="004C3331"/>
    <w:rsid w:val="004C3A04"/>
    <w:rsid w:val="004C4893"/>
    <w:rsid w:val="004C525C"/>
    <w:rsid w:val="004C594A"/>
    <w:rsid w:val="004C6AA0"/>
    <w:rsid w:val="004D067B"/>
    <w:rsid w:val="004D0A44"/>
    <w:rsid w:val="004D158C"/>
    <w:rsid w:val="004D3129"/>
    <w:rsid w:val="004D313F"/>
    <w:rsid w:val="004D3CFA"/>
    <w:rsid w:val="004D3EE9"/>
    <w:rsid w:val="004D45A0"/>
    <w:rsid w:val="004D4ED5"/>
    <w:rsid w:val="004D4F6F"/>
    <w:rsid w:val="004D53CC"/>
    <w:rsid w:val="004D5993"/>
    <w:rsid w:val="004D6657"/>
    <w:rsid w:val="004D6AA6"/>
    <w:rsid w:val="004D6B74"/>
    <w:rsid w:val="004D6FA7"/>
    <w:rsid w:val="004D7946"/>
    <w:rsid w:val="004E0436"/>
    <w:rsid w:val="004E06DE"/>
    <w:rsid w:val="004E1184"/>
    <w:rsid w:val="004E1B90"/>
    <w:rsid w:val="004E2F96"/>
    <w:rsid w:val="004E4AF8"/>
    <w:rsid w:val="004E57AE"/>
    <w:rsid w:val="004E6612"/>
    <w:rsid w:val="004E66D7"/>
    <w:rsid w:val="004E738B"/>
    <w:rsid w:val="004E76AB"/>
    <w:rsid w:val="004E7F9F"/>
    <w:rsid w:val="004F01FF"/>
    <w:rsid w:val="004F0218"/>
    <w:rsid w:val="004F02E5"/>
    <w:rsid w:val="004F08AA"/>
    <w:rsid w:val="004F1DF2"/>
    <w:rsid w:val="004F311B"/>
    <w:rsid w:val="004F3D59"/>
    <w:rsid w:val="004F47D3"/>
    <w:rsid w:val="004F4884"/>
    <w:rsid w:val="004F5EBA"/>
    <w:rsid w:val="004F637D"/>
    <w:rsid w:val="004F6E08"/>
    <w:rsid w:val="004F73E7"/>
    <w:rsid w:val="0050039B"/>
    <w:rsid w:val="00500D31"/>
    <w:rsid w:val="00501C1F"/>
    <w:rsid w:val="00501D79"/>
    <w:rsid w:val="00502193"/>
    <w:rsid w:val="00502D4F"/>
    <w:rsid w:val="00502F7E"/>
    <w:rsid w:val="00503A4B"/>
    <w:rsid w:val="00504EB5"/>
    <w:rsid w:val="00505094"/>
    <w:rsid w:val="005057BE"/>
    <w:rsid w:val="00506AEB"/>
    <w:rsid w:val="00507591"/>
    <w:rsid w:val="00507961"/>
    <w:rsid w:val="00507AC7"/>
    <w:rsid w:val="00511367"/>
    <w:rsid w:val="0051169C"/>
    <w:rsid w:val="00511FB0"/>
    <w:rsid w:val="005122FB"/>
    <w:rsid w:val="00513282"/>
    <w:rsid w:val="00513633"/>
    <w:rsid w:val="00513CBF"/>
    <w:rsid w:val="00514D0F"/>
    <w:rsid w:val="0051568D"/>
    <w:rsid w:val="00515F6A"/>
    <w:rsid w:val="00516370"/>
    <w:rsid w:val="00520956"/>
    <w:rsid w:val="005214FC"/>
    <w:rsid w:val="005217B4"/>
    <w:rsid w:val="00521DB9"/>
    <w:rsid w:val="005252BA"/>
    <w:rsid w:val="0052583E"/>
    <w:rsid w:val="005258A6"/>
    <w:rsid w:val="00527219"/>
    <w:rsid w:val="00527531"/>
    <w:rsid w:val="00527BF7"/>
    <w:rsid w:val="00527BFC"/>
    <w:rsid w:val="00531440"/>
    <w:rsid w:val="00534FED"/>
    <w:rsid w:val="0053605D"/>
    <w:rsid w:val="005379CD"/>
    <w:rsid w:val="00542830"/>
    <w:rsid w:val="0054377E"/>
    <w:rsid w:val="005442B3"/>
    <w:rsid w:val="005453FC"/>
    <w:rsid w:val="005462C2"/>
    <w:rsid w:val="0054652F"/>
    <w:rsid w:val="0054681E"/>
    <w:rsid w:val="00547E35"/>
    <w:rsid w:val="00552BD0"/>
    <w:rsid w:val="00552CBB"/>
    <w:rsid w:val="00554CA5"/>
    <w:rsid w:val="005557D5"/>
    <w:rsid w:val="005559B4"/>
    <w:rsid w:val="00555EE6"/>
    <w:rsid w:val="00555F11"/>
    <w:rsid w:val="00556927"/>
    <w:rsid w:val="005576E5"/>
    <w:rsid w:val="00557938"/>
    <w:rsid w:val="00560432"/>
    <w:rsid w:val="00562D8A"/>
    <w:rsid w:val="00564DCB"/>
    <w:rsid w:val="00565834"/>
    <w:rsid w:val="00566A13"/>
    <w:rsid w:val="00566B6E"/>
    <w:rsid w:val="005679DF"/>
    <w:rsid w:val="00567B9D"/>
    <w:rsid w:val="00570588"/>
    <w:rsid w:val="005705F2"/>
    <w:rsid w:val="00572C58"/>
    <w:rsid w:val="005748CA"/>
    <w:rsid w:val="00575FE8"/>
    <w:rsid w:val="00577FC5"/>
    <w:rsid w:val="00580447"/>
    <w:rsid w:val="005817EA"/>
    <w:rsid w:val="00581E65"/>
    <w:rsid w:val="00582E0F"/>
    <w:rsid w:val="00583711"/>
    <w:rsid w:val="00585239"/>
    <w:rsid w:val="00586AA6"/>
    <w:rsid w:val="00586F08"/>
    <w:rsid w:val="005911CE"/>
    <w:rsid w:val="00591E31"/>
    <w:rsid w:val="0059275A"/>
    <w:rsid w:val="00594A6B"/>
    <w:rsid w:val="005952C4"/>
    <w:rsid w:val="00595331"/>
    <w:rsid w:val="005957B6"/>
    <w:rsid w:val="00596064"/>
    <w:rsid w:val="005A0799"/>
    <w:rsid w:val="005A293F"/>
    <w:rsid w:val="005A397B"/>
    <w:rsid w:val="005A3A99"/>
    <w:rsid w:val="005A3C98"/>
    <w:rsid w:val="005A4153"/>
    <w:rsid w:val="005A4DD9"/>
    <w:rsid w:val="005A5155"/>
    <w:rsid w:val="005A54F0"/>
    <w:rsid w:val="005A5F10"/>
    <w:rsid w:val="005A64E9"/>
    <w:rsid w:val="005A6AB7"/>
    <w:rsid w:val="005A7134"/>
    <w:rsid w:val="005A77D1"/>
    <w:rsid w:val="005B0222"/>
    <w:rsid w:val="005B0BAC"/>
    <w:rsid w:val="005B0DDC"/>
    <w:rsid w:val="005B1213"/>
    <w:rsid w:val="005B12D7"/>
    <w:rsid w:val="005B1FE5"/>
    <w:rsid w:val="005B3933"/>
    <w:rsid w:val="005B40F3"/>
    <w:rsid w:val="005B4FE0"/>
    <w:rsid w:val="005B5BE3"/>
    <w:rsid w:val="005B6A69"/>
    <w:rsid w:val="005B71AA"/>
    <w:rsid w:val="005B735D"/>
    <w:rsid w:val="005B7D49"/>
    <w:rsid w:val="005C0109"/>
    <w:rsid w:val="005C1A58"/>
    <w:rsid w:val="005C271F"/>
    <w:rsid w:val="005C3931"/>
    <w:rsid w:val="005C3E47"/>
    <w:rsid w:val="005C44F8"/>
    <w:rsid w:val="005C4A1D"/>
    <w:rsid w:val="005C50FD"/>
    <w:rsid w:val="005C55A2"/>
    <w:rsid w:val="005C72D0"/>
    <w:rsid w:val="005D0EB5"/>
    <w:rsid w:val="005D0F0B"/>
    <w:rsid w:val="005D1BEF"/>
    <w:rsid w:val="005D25B1"/>
    <w:rsid w:val="005D28D0"/>
    <w:rsid w:val="005D4771"/>
    <w:rsid w:val="005D4773"/>
    <w:rsid w:val="005D546C"/>
    <w:rsid w:val="005D5DA6"/>
    <w:rsid w:val="005D5EFC"/>
    <w:rsid w:val="005D5F2B"/>
    <w:rsid w:val="005D6EA0"/>
    <w:rsid w:val="005E2282"/>
    <w:rsid w:val="005E29F7"/>
    <w:rsid w:val="005E325D"/>
    <w:rsid w:val="005E39CD"/>
    <w:rsid w:val="005E4B10"/>
    <w:rsid w:val="005E4EE7"/>
    <w:rsid w:val="005E596F"/>
    <w:rsid w:val="005E5B1C"/>
    <w:rsid w:val="005E606B"/>
    <w:rsid w:val="005E7111"/>
    <w:rsid w:val="005F0022"/>
    <w:rsid w:val="005F1B8D"/>
    <w:rsid w:val="005F411C"/>
    <w:rsid w:val="005F4392"/>
    <w:rsid w:val="005F48C8"/>
    <w:rsid w:val="005F5252"/>
    <w:rsid w:val="005F5D38"/>
    <w:rsid w:val="0060007D"/>
    <w:rsid w:val="006007F5"/>
    <w:rsid w:val="00600AB9"/>
    <w:rsid w:val="006025FE"/>
    <w:rsid w:val="00602623"/>
    <w:rsid w:val="00602A13"/>
    <w:rsid w:val="00605613"/>
    <w:rsid w:val="006066CC"/>
    <w:rsid w:val="006103A8"/>
    <w:rsid w:val="00611501"/>
    <w:rsid w:val="00611928"/>
    <w:rsid w:val="00613045"/>
    <w:rsid w:val="00613DD1"/>
    <w:rsid w:val="00614223"/>
    <w:rsid w:val="0061492D"/>
    <w:rsid w:val="0061501D"/>
    <w:rsid w:val="00615181"/>
    <w:rsid w:val="00615B9E"/>
    <w:rsid w:val="0061652C"/>
    <w:rsid w:val="00616EF0"/>
    <w:rsid w:val="00617290"/>
    <w:rsid w:val="006213F4"/>
    <w:rsid w:val="0062171A"/>
    <w:rsid w:val="00623C2B"/>
    <w:rsid w:val="00624270"/>
    <w:rsid w:val="006252DA"/>
    <w:rsid w:val="00625FC6"/>
    <w:rsid w:val="00627540"/>
    <w:rsid w:val="00630933"/>
    <w:rsid w:val="0063183D"/>
    <w:rsid w:val="00631E39"/>
    <w:rsid w:val="0063205D"/>
    <w:rsid w:val="006324CB"/>
    <w:rsid w:val="00632EBC"/>
    <w:rsid w:val="006330BB"/>
    <w:rsid w:val="00633749"/>
    <w:rsid w:val="00633990"/>
    <w:rsid w:val="00633AF9"/>
    <w:rsid w:val="00633D79"/>
    <w:rsid w:val="00633DE3"/>
    <w:rsid w:val="00635468"/>
    <w:rsid w:val="0063561D"/>
    <w:rsid w:val="00635FBF"/>
    <w:rsid w:val="006370F7"/>
    <w:rsid w:val="006405C6"/>
    <w:rsid w:val="00641368"/>
    <w:rsid w:val="006416D3"/>
    <w:rsid w:val="00641AAD"/>
    <w:rsid w:val="00642581"/>
    <w:rsid w:val="00642AB7"/>
    <w:rsid w:val="00642CB5"/>
    <w:rsid w:val="00643208"/>
    <w:rsid w:val="006454A3"/>
    <w:rsid w:val="00645E84"/>
    <w:rsid w:val="006465BB"/>
    <w:rsid w:val="00646D01"/>
    <w:rsid w:val="00646E8C"/>
    <w:rsid w:val="006474A9"/>
    <w:rsid w:val="00651D5A"/>
    <w:rsid w:val="00652884"/>
    <w:rsid w:val="00653036"/>
    <w:rsid w:val="00653C42"/>
    <w:rsid w:val="00653DD5"/>
    <w:rsid w:val="00654D8D"/>
    <w:rsid w:val="00655323"/>
    <w:rsid w:val="00655FF5"/>
    <w:rsid w:val="00657728"/>
    <w:rsid w:val="006577A7"/>
    <w:rsid w:val="0065794E"/>
    <w:rsid w:val="006603D4"/>
    <w:rsid w:val="00660696"/>
    <w:rsid w:val="00661378"/>
    <w:rsid w:val="00661BA8"/>
    <w:rsid w:val="00661E7F"/>
    <w:rsid w:val="006623BF"/>
    <w:rsid w:val="006627BE"/>
    <w:rsid w:val="00662A65"/>
    <w:rsid w:val="006631C9"/>
    <w:rsid w:val="00663C3B"/>
    <w:rsid w:val="00664187"/>
    <w:rsid w:val="0066579D"/>
    <w:rsid w:val="00665982"/>
    <w:rsid w:val="006662D8"/>
    <w:rsid w:val="006665BE"/>
    <w:rsid w:val="00666D87"/>
    <w:rsid w:val="00667417"/>
    <w:rsid w:val="00667788"/>
    <w:rsid w:val="006714AC"/>
    <w:rsid w:val="006716F9"/>
    <w:rsid w:val="006717E4"/>
    <w:rsid w:val="0067236D"/>
    <w:rsid w:val="00673C5A"/>
    <w:rsid w:val="006740CC"/>
    <w:rsid w:val="00675EB4"/>
    <w:rsid w:val="00676066"/>
    <w:rsid w:val="00680D89"/>
    <w:rsid w:val="00682719"/>
    <w:rsid w:val="00682AC3"/>
    <w:rsid w:val="00683094"/>
    <w:rsid w:val="00683807"/>
    <w:rsid w:val="00683E92"/>
    <w:rsid w:val="00684917"/>
    <w:rsid w:val="00684955"/>
    <w:rsid w:val="00684BD5"/>
    <w:rsid w:val="00685769"/>
    <w:rsid w:val="00686363"/>
    <w:rsid w:val="00686E08"/>
    <w:rsid w:val="00687456"/>
    <w:rsid w:val="00687C72"/>
    <w:rsid w:val="00687D1E"/>
    <w:rsid w:val="00687D51"/>
    <w:rsid w:val="00691228"/>
    <w:rsid w:val="0069298D"/>
    <w:rsid w:val="00692D85"/>
    <w:rsid w:val="00692F55"/>
    <w:rsid w:val="00692FF2"/>
    <w:rsid w:val="006940FC"/>
    <w:rsid w:val="0069532E"/>
    <w:rsid w:val="006954F5"/>
    <w:rsid w:val="00695E67"/>
    <w:rsid w:val="006A0452"/>
    <w:rsid w:val="006A1FA1"/>
    <w:rsid w:val="006A2416"/>
    <w:rsid w:val="006A2E83"/>
    <w:rsid w:val="006A34C8"/>
    <w:rsid w:val="006A40FA"/>
    <w:rsid w:val="006A5450"/>
    <w:rsid w:val="006A7191"/>
    <w:rsid w:val="006A786B"/>
    <w:rsid w:val="006B0893"/>
    <w:rsid w:val="006B0F9B"/>
    <w:rsid w:val="006B0FBF"/>
    <w:rsid w:val="006B177C"/>
    <w:rsid w:val="006B1A7E"/>
    <w:rsid w:val="006B226E"/>
    <w:rsid w:val="006B27D8"/>
    <w:rsid w:val="006B2E49"/>
    <w:rsid w:val="006B3563"/>
    <w:rsid w:val="006B35EE"/>
    <w:rsid w:val="006B5CB5"/>
    <w:rsid w:val="006B6B46"/>
    <w:rsid w:val="006B6D03"/>
    <w:rsid w:val="006B70AE"/>
    <w:rsid w:val="006C01EA"/>
    <w:rsid w:val="006C07A7"/>
    <w:rsid w:val="006C0880"/>
    <w:rsid w:val="006C0B67"/>
    <w:rsid w:val="006C0D68"/>
    <w:rsid w:val="006C1481"/>
    <w:rsid w:val="006C21BC"/>
    <w:rsid w:val="006C23CB"/>
    <w:rsid w:val="006C31B3"/>
    <w:rsid w:val="006C33FA"/>
    <w:rsid w:val="006C3B75"/>
    <w:rsid w:val="006C4937"/>
    <w:rsid w:val="006C4D0F"/>
    <w:rsid w:val="006C4E14"/>
    <w:rsid w:val="006C58E0"/>
    <w:rsid w:val="006C6444"/>
    <w:rsid w:val="006C6BAA"/>
    <w:rsid w:val="006D21E0"/>
    <w:rsid w:val="006D254C"/>
    <w:rsid w:val="006D6A8B"/>
    <w:rsid w:val="006D75D3"/>
    <w:rsid w:val="006D7771"/>
    <w:rsid w:val="006D7FF3"/>
    <w:rsid w:val="006E0652"/>
    <w:rsid w:val="006E0EAE"/>
    <w:rsid w:val="006E1914"/>
    <w:rsid w:val="006E34B7"/>
    <w:rsid w:val="006E387E"/>
    <w:rsid w:val="006E3F24"/>
    <w:rsid w:val="006E512A"/>
    <w:rsid w:val="006E5414"/>
    <w:rsid w:val="006E5434"/>
    <w:rsid w:val="006E56D4"/>
    <w:rsid w:val="006E6806"/>
    <w:rsid w:val="006E6F13"/>
    <w:rsid w:val="006E7D4D"/>
    <w:rsid w:val="006E7EDD"/>
    <w:rsid w:val="006F023D"/>
    <w:rsid w:val="006F11C0"/>
    <w:rsid w:val="006F139E"/>
    <w:rsid w:val="006F20D0"/>
    <w:rsid w:val="006F21E6"/>
    <w:rsid w:val="006F3E11"/>
    <w:rsid w:val="006F3FA0"/>
    <w:rsid w:val="006F4D70"/>
    <w:rsid w:val="006F4F14"/>
    <w:rsid w:val="006F5052"/>
    <w:rsid w:val="006F5E33"/>
    <w:rsid w:val="006F6A93"/>
    <w:rsid w:val="006F6EBB"/>
    <w:rsid w:val="006F7693"/>
    <w:rsid w:val="006F7B85"/>
    <w:rsid w:val="00700B87"/>
    <w:rsid w:val="00700D21"/>
    <w:rsid w:val="007011EF"/>
    <w:rsid w:val="007029BE"/>
    <w:rsid w:val="00702B45"/>
    <w:rsid w:val="007031B0"/>
    <w:rsid w:val="00703CFD"/>
    <w:rsid w:val="007044DA"/>
    <w:rsid w:val="00705922"/>
    <w:rsid w:val="00705D51"/>
    <w:rsid w:val="00705EA4"/>
    <w:rsid w:val="00706DC6"/>
    <w:rsid w:val="00706DD6"/>
    <w:rsid w:val="00710522"/>
    <w:rsid w:val="00711BFB"/>
    <w:rsid w:val="0071325C"/>
    <w:rsid w:val="0071331F"/>
    <w:rsid w:val="00713F98"/>
    <w:rsid w:val="00715E6B"/>
    <w:rsid w:val="007164D6"/>
    <w:rsid w:val="00716774"/>
    <w:rsid w:val="00716963"/>
    <w:rsid w:val="00716DB3"/>
    <w:rsid w:val="007173A4"/>
    <w:rsid w:val="00720536"/>
    <w:rsid w:val="0072075B"/>
    <w:rsid w:val="007215C0"/>
    <w:rsid w:val="00721CC8"/>
    <w:rsid w:val="007225E5"/>
    <w:rsid w:val="00722A9D"/>
    <w:rsid w:val="0072311D"/>
    <w:rsid w:val="007234D6"/>
    <w:rsid w:val="00723721"/>
    <w:rsid w:val="007248D3"/>
    <w:rsid w:val="00724A51"/>
    <w:rsid w:val="00725989"/>
    <w:rsid w:val="00726AB2"/>
    <w:rsid w:val="00726BE8"/>
    <w:rsid w:val="0072756F"/>
    <w:rsid w:val="00727A29"/>
    <w:rsid w:val="00730729"/>
    <w:rsid w:val="00730E7D"/>
    <w:rsid w:val="0073522D"/>
    <w:rsid w:val="0073651F"/>
    <w:rsid w:val="007366F0"/>
    <w:rsid w:val="00737689"/>
    <w:rsid w:val="00737A31"/>
    <w:rsid w:val="00737B2D"/>
    <w:rsid w:val="00740E9D"/>
    <w:rsid w:val="00740F28"/>
    <w:rsid w:val="007414F4"/>
    <w:rsid w:val="007416F5"/>
    <w:rsid w:val="00741C5E"/>
    <w:rsid w:val="00743CD4"/>
    <w:rsid w:val="00743ED6"/>
    <w:rsid w:val="0075065A"/>
    <w:rsid w:val="00750C78"/>
    <w:rsid w:val="00750E9D"/>
    <w:rsid w:val="0075189E"/>
    <w:rsid w:val="007522AA"/>
    <w:rsid w:val="00752BB4"/>
    <w:rsid w:val="00752C2A"/>
    <w:rsid w:val="007531A4"/>
    <w:rsid w:val="007532B9"/>
    <w:rsid w:val="00753E7E"/>
    <w:rsid w:val="00754A21"/>
    <w:rsid w:val="00754FAA"/>
    <w:rsid w:val="00755460"/>
    <w:rsid w:val="007557D2"/>
    <w:rsid w:val="00755A28"/>
    <w:rsid w:val="00755B8E"/>
    <w:rsid w:val="00755D2D"/>
    <w:rsid w:val="00756573"/>
    <w:rsid w:val="00756712"/>
    <w:rsid w:val="007567B6"/>
    <w:rsid w:val="007567B8"/>
    <w:rsid w:val="00757496"/>
    <w:rsid w:val="00757A79"/>
    <w:rsid w:val="00757B0E"/>
    <w:rsid w:val="00761150"/>
    <w:rsid w:val="0076218A"/>
    <w:rsid w:val="00763152"/>
    <w:rsid w:val="00765476"/>
    <w:rsid w:val="007669BB"/>
    <w:rsid w:val="00767847"/>
    <w:rsid w:val="00770C5B"/>
    <w:rsid w:val="00771E2F"/>
    <w:rsid w:val="00772547"/>
    <w:rsid w:val="00772ED9"/>
    <w:rsid w:val="00773331"/>
    <w:rsid w:val="00774FC2"/>
    <w:rsid w:val="007750DE"/>
    <w:rsid w:val="0077551B"/>
    <w:rsid w:val="00775AB4"/>
    <w:rsid w:val="00775BE5"/>
    <w:rsid w:val="00775D24"/>
    <w:rsid w:val="007762C8"/>
    <w:rsid w:val="00776456"/>
    <w:rsid w:val="00776CE8"/>
    <w:rsid w:val="00777538"/>
    <w:rsid w:val="00777E8D"/>
    <w:rsid w:val="0078012E"/>
    <w:rsid w:val="007816E1"/>
    <w:rsid w:val="0078188F"/>
    <w:rsid w:val="00782952"/>
    <w:rsid w:val="00782A58"/>
    <w:rsid w:val="00782CE0"/>
    <w:rsid w:val="00782D1A"/>
    <w:rsid w:val="00783CAD"/>
    <w:rsid w:val="007843A2"/>
    <w:rsid w:val="007849F5"/>
    <w:rsid w:val="00784A5C"/>
    <w:rsid w:val="00785062"/>
    <w:rsid w:val="00785765"/>
    <w:rsid w:val="00785841"/>
    <w:rsid w:val="00786278"/>
    <w:rsid w:val="00787C29"/>
    <w:rsid w:val="0079054A"/>
    <w:rsid w:val="00791677"/>
    <w:rsid w:val="00791E83"/>
    <w:rsid w:val="00791F23"/>
    <w:rsid w:val="00792910"/>
    <w:rsid w:val="00793AE8"/>
    <w:rsid w:val="0079610F"/>
    <w:rsid w:val="00796715"/>
    <w:rsid w:val="00796F06"/>
    <w:rsid w:val="00797568"/>
    <w:rsid w:val="00797E2F"/>
    <w:rsid w:val="00797F56"/>
    <w:rsid w:val="00797F7B"/>
    <w:rsid w:val="00797FD2"/>
    <w:rsid w:val="007A2198"/>
    <w:rsid w:val="007A23AC"/>
    <w:rsid w:val="007A23F6"/>
    <w:rsid w:val="007A29CB"/>
    <w:rsid w:val="007A39DA"/>
    <w:rsid w:val="007A423F"/>
    <w:rsid w:val="007A4679"/>
    <w:rsid w:val="007A4CE2"/>
    <w:rsid w:val="007A4F5A"/>
    <w:rsid w:val="007A5A1A"/>
    <w:rsid w:val="007A5BBC"/>
    <w:rsid w:val="007A5E1A"/>
    <w:rsid w:val="007A5F9B"/>
    <w:rsid w:val="007A6665"/>
    <w:rsid w:val="007A673C"/>
    <w:rsid w:val="007A7495"/>
    <w:rsid w:val="007B012D"/>
    <w:rsid w:val="007B0235"/>
    <w:rsid w:val="007B289E"/>
    <w:rsid w:val="007B4472"/>
    <w:rsid w:val="007B5C58"/>
    <w:rsid w:val="007B64B1"/>
    <w:rsid w:val="007B6B95"/>
    <w:rsid w:val="007C0146"/>
    <w:rsid w:val="007C094D"/>
    <w:rsid w:val="007C1D9B"/>
    <w:rsid w:val="007C31A0"/>
    <w:rsid w:val="007C4938"/>
    <w:rsid w:val="007C4B7A"/>
    <w:rsid w:val="007C5C29"/>
    <w:rsid w:val="007C62FB"/>
    <w:rsid w:val="007D0723"/>
    <w:rsid w:val="007D07A4"/>
    <w:rsid w:val="007D0946"/>
    <w:rsid w:val="007D0A98"/>
    <w:rsid w:val="007D0DFD"/>
    <w:rsid w:val="007D1060"/>
    <w:rsid w:val="007D16FC"/>
    <w:rsid w:val="007D1C15"/>
    <w:rsid w:val="007D1E90"/>
    <w:rsid w:val="007D3A3D"/>
    <w:rsid w:val="007D3DEA"/>
    <w:rsid w:val="007D4169"/>
    <w:rsid w:val="007D587F"/>
    <w:rsid w:val="007D64F2"/>
    <w:rsid w:val="007D713B"/>
    <w:rsid w:val="007D7E3A"/>
    <w:rsid w:val="007E0600"/>
    <w:rsid w:val="007E126D"/>
    <w:rsid w:val="007E180D"/>
    <w:rsid w:val="007E1E86"/>
    <w:rsid w:val="007E3141"/>
    <w:rsid w:val="007E336B"/>
    <w:rsid w:val="007E40B7"/>
    <w:rsid w:val="007E500C"/>
    <w:rsid w:val="007E541E"/>
    <w:rsid w:val="007E5644"/>
    <w:rsid w:val="007E56A0"/>
    <w:rsid w:val="007E5CD0"/>
    <w:rsid w:val="007F044F"/>
    <w:rsid w:val="007F1140"/>
    <w:rsid w:val="007F14B5"/>
    <w:rsid w:val="007F2D75"/>
    <w:rsid w:val="007F39AC"/>
    <w:rsid w:val="007F4636"/>
    <w:rsid w:val="007F5606"/>
    <w:rsid w:val="007F5A2A"/>
    <w:rsid w:val="007F747E"/>
    <w:rsid w:val="007F76BF"/>
    <w:rsid w:val="00800CC7"/>
    <w:rsid w:val="00802D57"/>
    <w:rsid w:val="0080392D"/>
    <w:rsid w:val="00803B2A"/>
    <w:rsid w:val="00805E93"/>
    <w:rsid w:val="00806BF6"/>
    <w:rsid w:val="00810B6A"/>
    <w:rsid w:val="008116E6"/>
    <w:rsid w:val="0081245F"/>
    <w:rsid w:val="008137EF"/>
    <w:rsid w:val="0081587D"/>
    <w:rsid w:val="008168E9"/>
    <w:rsid w:val="0081738C"/>
    <w:rsid w:val="0082037F"/>
    <w:rsid w:val="008205DE"/>
    <w:rsid w:val="00820F26"/>
    <w:rsid w:val="00822089"/>
    <w:rsid w:val="00822B72"/>
    <w:rsid w:val="00824FA7"/>
    <w:rsid w:val="0082725E"/>
    <w:rsid w:val="0082765C"/>
    <w:rsid w:val="00827DAC"/>
    <w:rsid w:val="008308AC"/>
    <w:rsid w:val="008308E7"/>
    <w:rsid w:val="00830DE8"/>
    <w:rsid w:val="00831D96"/>
    <w:rsid w:val="00832502"/>
    <w:rsid w:val="008335F3"/>
    <w:rsid w:val="0083392F"/>
    <w:rsid w:val="00833CC9"/>
    <w:rsid w:val="00834B29"/>
    <w:rsid w:val="00835971"/>
    <w:rsid w:val="00840B8E"/>
    <w:rsid w:val="0084197B"/>
    <w:rsid w:val="00842DE1"/>
    <w:rsid w:val="0084381E"/>
    <w:rsid w:val="00845746"/>
    <w:rsid w:val="00845FC2"/>
    <w:rsid w:val="00846689"/>
    <w:rsid w:val="00847119"/>
    <w:rsid w:val="0084755C"/>
    <w:rsid w:val="00847DDB"/>
    <w:rsid w:val="008507D2"/>
    <w:rsid w:val="00850DA4"/>
    <w:rsid w:val="00852E07"/>
    <w:rsid w:val="00853A19"/>
    <w:rsid w:val="00854630"/>
    <w:rsid w:val="00854726"/>
    <w:rsid w:val="0085539F"/>
    <w:rsid w:val="00855457"/>
    <w:rsid w:val="00855465"/>
    <w:rsid w:val="008564AE"/>
    <w:rsid w:val="0085770E"/>
    <w:rsid w:val="0085788B"/>
    <w:rsid w:val="00861CEA"/>
    <w:rsid w:val="00862069"/>
    <w:rsid w:val="0086293C"/>
    <w:rsid w:val="00864B28"/>
    <w:rsid w:val="0086508C"/>
    <w:rsid w:val="00866230"/>
    <w:rsid w:val="00866283"/>
    <w:rsid w:val="0086693E"/>
    <w:rsid w:val="00867D54"/>
    <w:rsid w:val="008703DF"/>
    <w:rsid w:val="00870A36"/>
    <w:rsid w:val="00871586"/>
    <w:rsid w:val="008732D7"/>
    <w:rsid w:val="00875378"/>
    <w:rsid w:val="00876583"/>
    <w:rsid w:val="008767A2"/>
    <w:rsid w:val="00877596"/>
    <w:rsid w:val="0088034D"/>
    <w:rsid w:val="008803A3"/>
    <w:rsid w:val="00880841"/>
    <w:rsid w:val="0088206C"/>
    <w:rsid w:val="00883197"/>
    <w:rsid w:val="00883BDB"/>
    <w:rsid w:val="00884192"/>
    <w:rsid w:val="00884625"/>
    <w:rsid w:val="008856F9"/>
    <w:rsid w:val="00885810"/>
    <w:rsid w:val="00893596"/>
    <w:rsid w:val="008941F8"/>
    <w:rsid w:val="008A1702"/>
    <w:rsid w:val="008A2B31"/>
    <w:rsid w:val="008A4668"/>
    <w:rsid w:val="008A5114"/>
    <w:rsid w:val="008A5F93"/>
    <w:rsid w:val="008A6E75"/>
    <w:rsid w:val="008B03B7"/>
    <w:rsid w:val="008B097D"/>
    <w:rsid w:val="008B1978"/>
    <w:rsid w:val="008B2146"/>
    <w:rsid w:val="008B2B7A"/>
    <w:rsid w:val="008B2BF9"/>
    <w:rsid w:val="008B3628"/>
    <w:rsid w:val="008B38E8"/>
    <w:rsid w:val="008B3E21"/>
    <w:rsid w:val="008B5CD0"/>
    <w:rsid w:val="008B5EAA"/>
    <w:rsid w:val="008B69AF"/>
    <w:rsid w:val="008B6A3B"/>
    <w:rsid w:val="008B74F1"/>
    <w:rsid w:val="008C0775"/>
    <w:rsid w:val="008C0C17"/>
    <w:rsid w:val="008C11D2"/>
    <w:rsid w:val="008C1491"/>
    <w:rsid w:val="008C1687"/>
    <w:rsid w:val="008C1701"/>
    <w:rsid w:val="008C2B4B"/>
    <w:rsid w:val="008C3657"/>
    <w:rsid w:val="008C3ECD"/>
    <w:rsid w:val="008C3FBE"/>
    <w:rsid w:val="008C4553"/>
    <w:rsid w:val="008C50C3"/>
    <w:rsid w:val="008C6A2E"/>
    <w:rsid w:val="008C6B9F"/>
    <w:rsid w:val="008C7C94"/>
    <w:rsid w:val="008D0B7A"/>
    <w:rsid w:val="008D1B87"/>
    <w:rsid w:val="008D1C1E"/>
    <w:rsid w:val="008D209A"/>
    <w:rsid w:val="008D29E6"/>
    <w:rsid w:val="008D2A9C"/>
    <w:rsid w:val="008D499E"/>
    <w:rsid w:val="008D49A4"/>
    <w:rsid w:val="008D4EF1"/>
    <w:rsid w:val="008D6607"/>
    <w:rsid w:val="008D6FEE"/>
    <w:rsid w:val="008E0481"/>
    <w:rsid w:val="008E0C64"/>
    <w:rsid w:val="008E23D3"/>
    <w:rsid w:val="008E2643"/>
    <w:rsid w:val="008E3334"/>
    <w:rsid w:val="008E3660"/>
    <w:rsid w:val="008E3984"/>
    <w:rsid w:val="008E39B7"/>
    <w:rsid w:val="008E46FA"/>
    <w:rsid w:val="008E5434"/>
    <w:rsid w:val="008E6B99"/>
    <w:rsid w:val="008E6E35"/>
    <w:rsid w:val="008E7C18"/>
    <w:rsid w:val="008F01FB"/>
    <w:rsid w:val="008F0549"/>
    <w:rsid w:val="008F0D3F"/>
    <w:rsid w:val="008F1A82"/>
    <w:rsid w:val="008F1BB6"/>
    <w:rsid w:val="008F1BC1"/>
    <w:rsid w:val="008F32CD"/>
    <w:rsid w:val="008F3508"/>
    <w:rsid w:val="008F35D1"/>
    <w:rsid w:val="008F4575"/>
    <w:rsid w:val="008F4FEF"/>
    <w:rsid w:val="008F5645"/>
    <w:rsid w:val="008F5CEA"/>
    <w:rsid w:val="008F66C9"/>
    <w:rsid w:val="008F69AD"/>
    <w:rsid w:val="008F78C5"/>
    <w:rsid w:val="00900D95"/>
    <w:rsid w:val="00900E4A"/>
    <w:rsid w:val="00901AF9"/>
    <w:rsid w:val="00902290"/>
    <w:rsid w:val="00903888"/>
    <w:rsid w:val="009039C1"/>
    <w:rsid w:val="00903CB2"/>
    <w:rsid w:val="00906905"/>
    <w:rsid w:val="00907A40"/>
    <w:rsid w:val="00907CB5"/>
    <w:rsid w:val="009112B8"/>
    <w:rsid w:val="00913207"/>
    <w:rsid w:val="00913338"/>
    <w:rsid w:val="00913816"/>
    <w:rsid w:val="00913CC8"/>
    <w:rsid w:val="00916077"/>
    <w:rsid w:val="00916B12"/>
    <w:rsid w:val="00916CF7"/>
    <w:rsid w:val="00917065"/>
    <w:rsid w:val="009176ED"/>
    <w:rsid w:val="00920301"/>
    <w:rsid w:val="0092038E"/>
    <w:rsid w:val="00920AAC"/>
    <w:rsid w:val="00921489"/>
    <w:rsid w:val="009214C7"/>
    <w:rsid w:val="009217EA"/>
    <w:rsid w:val="00923EB5"/>
    <w:rsid w:val="00924385"/>
    <w:rsid w:val="00926417"/>
    <w:rsid w:val="00926C03"/>
    <w:rsid w:val="00926CEC"/>
    <w:rsid w:val="00930D25"/>
    <w:rsid w:val="0093179E"/>
    <w:rsid w:val="00931C31"/>
    <w:rsid w:val="009327FF"/>
    <w:rsid w:val="00933733"/>
    <w:rsid w:val="009342E4"/>
    <w:rsid w:val="00934DD1"/>
    <w:rsid w:val="0093517B"/>
    <w:rsid w:val="00936C31"/>
    <w:rsid w:val="00937D83"/>
    <w:rsid w:val="009401C8"/>
    <w:rsid w:val="0094252D"/>
    <w:rsid w:val="00942F32"/>
    <w:rsid w:val="00943596"/>
    <w:rsid w:val="0094461B"/>
    <w:rsid w:val="00945BC9"/>
    <w:rsid w:val="00945CA8"/>
    <w:rsid w:val="0094706D"/>
    <w:rsid w:val="0094773B"/>
    <w:rsid w:val="00950360"/>
    <w:rsid w:val="00950835"/>
    <w:rsid w:val="0095188D"/>
    <w:rsid w:val="00951F8E"/>
    <w:rsid w:val="0095225E"/>
    <w:rsid w:val="009523A1"/>
    <w:rsid w:val="00952573"/>
    <w:rsid w:val="009534DC"/>
    <w:rsid w:val="009535C7"/>
    <w:rsid w:val="00953906"/>
    <w:rsid w:val="00954192"/>
    <w:rsid w:val="009543CB"/>
    <w:rsid w:val="009546B9"/>
    <w:rsid w:val="0095537B"/>
    <w:rsid w:val="009564FC"/>
    <w:rsid w:val="009569C3"/>
    <w:rsid w:val="00956F83"/>
    <w:rsid w:val="009578A0"/>
    <w:rsid w:val="00957CAA"/>
    <w:rsid w:val="009602EC"/>
    <w:rsid w:val="00961B5C"/>
    <w:rsid w:val="00962815"/>
    <w:rsid w:val="00962E64"/>
    <w:rsid w:val="00962EC5"/>
    <w:rsid w:val="00963513"/>
    <w:rsid w:val="0096368B"/>
    <w:rsid w:val="009646B5"/>
    <w:rsid w:val="009657BE"/>
    <w:rsid w:val="00965BB4"/>
    <w:rsid w:val="00966AF2"/>
    <w:rsid w:val="00966B2C"/>
    <w:rsid w:val="00967249"/>
    <w:rsid w:val="00967CC5"/>
    <w:rsid w:val="00970B07"/>
    <w:rsid w:val="0097148E"/>
    <w:rsid w:val="00971696"/>
    <w:rsid w:val="0097184F"/>
    <w:rsid w:val="00971AED"/>
    <w:rsid w:val="00971CE0"/>
    <w:rsid w:val="00971F73"/>
    <w:rsid w:val="00975526"/>
    <w:rsid w:val="0097572F"/>
    <w:rsid w:val="0097597C"/>
    <w:rsid w:val="00975A21"/>
    <w:rsid w:val="00976CE6"/>
    <w:rsid w:val="00976D00"/>
    <w:rsid w:val="00977FB6"/>
    <w:rsid w:val="0098362E"/>
    <w:rsid w:val="00983853"/>
    <w:rsid w:val="0098430B"/>
    <w:rsid w:val="009867E2"/>
    <w:rsid w:val="00986A38"/>
    <w:rsid w:val="0098784A"/>
    <w:rsid w:val="009912CE"/>
    <w:rsid w:val="00992259"/>
    <w:rsid w:val="009926F5"/>
    <w:rsid w:val="00992734"/>
    <w:rsid w:val="00994BD2"/>
    <w:rsid w:val="009952DE"/>
    <w:rsid w:val="009955E8"/>
    <w:rsid w:val="009960EE"/>
    <w:rsid w:val="009A0703"/>
    <w:rsid w:val="009A0B2E"/>
    <w:rsid w:val="009A1478"/>
    <w:rsid w:val="009A14AF"/>
    <w:rsid w:val="009A19F0"/>
    <w:rsid w:val="009A2248"/>
    <w:rsid w:val="009A250C"/>
    <w:rsid w:val="009A3C56"/>
    <w:rsid w:val="009A3DB5"/>
    <w:rsid w:val="009A4C06"/>
    <w:rsid w:val="009A5A4A"/>
    <w:rsid w:val="009A6997"/>
    <w:rsid w:val="009A7A63"/>
    <w:rsid w:val="009A7B0E"/>
    <w:rsid w:val="009A7F51"/>
    <w:rsid w:val="009B037A"/>
    <w:rsid w:val="009B124F"/>
    <w:rsid w:val="009B22F9"/>
    <w:rsid w:val="009B2FB1"/>
    <w:rsid w:val="009B362F"/>
    <w:rsid w:val="009B3838"/>
    <w:rsid w:val="009B4AAC"/>
    <w:rsid w:val="009B4BBB"/>
    <w:rsid w:val="009B7056"/>
    <w:rsid w:val="009C0293"/>
    <w:rsid w:val="009C18C8"/>
    <w:rsid w:val="009C2138"/>
    <w:rsid w:val="009C21E2"/>
    <w:rsid w:val="009C22A2"/>
    <w:rsid w:val="009C2925"/>
    <w:rsid w:val="009C3733"/>
    <w:rsid w:val="009C3C32"/>
    <w:rsid w:val="009C56A5"/>
    <w:rsid w:val="009C5810"/>
    <w:rsid w:val="009C609B"/>
    <w:rsid w:val="009C646D"/>
    <w:rsid w:val="009C6A3A"/>
    <w:rsid w:val="009C6A5C"/>
    <w:rsid w:val="009C765D"/>
    <w:rsid w:val="009C7EC2"/>
    <w:rsid w:val="009D11E1"/>
    <w:rsid w:val="009D29FA"/>
    <w:rsid w:val="009D2E12"/>
    <w:rsid w:val="009D5758"/>
    <w:rsid w:val="009D57CF"/>
    <w:rsid w:val="009D63DB"/>
    <w:rsid w:val="009D678E"/>
    <w:rsid w:val="009D6C2C"/>
    <w:rsid w:val="009D7E0E"/>
    <w:rsid w:val="009E2CAA"/>
    <w:rsid w:val="009E3E12"/>
    <w:rsid w:val="009E5454"/>
    <w:rsid w:val="009E6397"/>
    <w:rsid w:val="009E6763"/>
    <w:rsid w:val="009E6EEB"/>
    <w:rsid w:val="009E72EE"/>
    <w:rsid w:val="009E7EE8"/>
    <w:rsid w:val="009E7FF6"/>
    <w:rsid w:val="009F13C4"/>
    <w:rsid w:val="009F1815"/>
    <w:rsid w:val="009F1CBF"/>
    <w:rsid w:val="009F26D4"/>
    <w:rsid w:val="009F32E3"/>
    <w:rsid w:val="009F37A5"/>
    <w:rsid w:val="009F45CD"/>
    <w:rsid w:val="009F4EFF"/>
    <w:rsid w:val="009F4F9E"/>
    <w:rsid w:val="009F507C"/>
    <w:rsid w:val="009F5FA7"/>
    <w:rsid w:val="009F6611"/>
    <w:rsid w:val="009F6D7E"/>
    <w:rsid w:val="009F6EAE"/>
    <w:rsid w:val="00A00BA0"/>
    <w:rsid w:val="00A010A3"/>
    <w:rsid w:val="00A024A8"/>
    <w:rsid w:val="00A04293"/>
    <w:rsid w:val="00A05A8F"/>
    <w:rsid w:val="00A06778"/>
    <w:rsid w:val="00A06F62"/>
    <w:rsid w:val="00A0792C"/>
    <w:rsid w:val="00A07A47"/>
    <w:rsid w:val="00A118AB"/>
    <w:rsid w:val="00A11B04"/>
    <w:rsid w:val="00A11B14"/>
    <w:rsid w:val="00A13868"/>
    <w:rsid w:val="00A152B7"/>
    <w:rsid w:val="00A15BE4"/>
    <w:rsid w:val="00A174B9"/>
    <w:rsid w:val="00A17558"/>
    <w:rsid w:val="00A17914"/>
    <w:rsid w:val="00A17AB7"/>
    <w:rsid w:val="00A17B71"/>
    <w:rsid w:val="00A20742"/>
    <w:rsid w:val="00A20D56"/>
    <w:rsid w:val="00A21DF0"/>
    <w:rsid w:val="00A229D0"/>
    <w:rsid w:val="00A22FB7"/>
    <w:rsid w:val="00A243A8"/>
    <w:rsid w:val="00A25917"/>
    <w:rsid w:val="00A27566"/>
    <w:rsid w:val="00A30217"/>
    <w:rsid w:val="00A30EA5"/>
    <w:rsid w:val="00A32434"/>
    <w:rsid w:val="00A32C52"/>
    <w:rsid w:val="00A33704"/>
    <w:rsid w:val="00A34E36"/>
    <w:rsid w:val="00A35520"/>
    <w:rsid w:val="00A36DD7"/>
    <w:rsid w:val="00A37F40"/>
    <w:rsid w:val="00A41165"/>
    <w:rsid w:val="00A42A5B"/>
    <w:rsid w:val="00A432BE"/>
    <w:rsid w:val="00A44A47"/>
    <w:rsid w:val="00A470C9"/>
    <w:rsid w:val="00A47540"/>
    <w:rsid w:val="00A5016C"/>
    <w:rsid w:val="00A5050D"/>
    <w:rsid w:val="00A50F7B"/>
    <w:rsid w:val="00A51359"/>
    <w:rsid w:val="00A5238E"/>
    <w:rsid w:val="00A52473"/>
    <w:rsid w:val="00A535ED"/>
    <w:rsid w:val="00A53BB8"/>
    <w:rsid w:val="00A5424C"/>
    <w:rsid w:val="00A5566E"/>
    <w:rsid w:val="00A5607F"/>
    <w:rsid w:val="00A56D82"/>
    <w:rsid w:val="00A56FAC"/>
    <w:rsid w:val="00A57538"/>
    <w:rsid w:val="00A57834"/>
    <w:rsid w:val="00A60F58"/>
    <w:rsid w:val="00A611A5"/>
    <w:rsid w:val="00A611D9"/>
    <w:rsid w:val="00A618CF"/>
    <w:rsid w:val="00A61F40"/>
    <w:rsid w:val="00A63553"/>
    <w:rsid w:val="00A6399A"/>
    <w:rsid w:val="00A66273"/>
    <w:rsid w:val="00A67FCB"/>
    <w:rsid w:val="00A7220C"/>
    <w:rsid w:val="00A72694"/>
    <w:rsid w:val="00A7326F"/>
    <w:rsid w:val="00A73C3F"/>
    <w:rsid w:val="00A74460"/>
    <w:rsid w:val="00A74861"/>
    <w:rsid w:val="00A74CA6"/>
    <w:rsid w:val="00A74FA9"/>
    <w:rsid w:val="00A801E3"/>
    <w:rsid w:val="00A807AF"/>
    <w:rsid w:val="00A81AFF"/>
    <w:rsid w:val="00A83542"/>
    <w:rsid w:val="00A83882"/>
    <w:rsid w:val="00A83C0A"/>
    <w:rsid w:val="00A8496B"/>
    <w:rsid w:val="00A849AB"/>
    <w:rsid w:val="00A8553A"/>
    <w:rsid w:val="00A863FC"/>
    <w:rsid w:val="00A86F7E"/>
    <w:rsid w:val="00A9008B"/>
    <w:rsid w:val="00A921EE"/>
    <w:rsid w:val="00A92403"/>
    <w:rsid w:val="00A928F9"/>
    <w:rsid w:val="00A92D02"/>
    <w:rsid w:val="00A92DDC"/>
    <w:rsid w:val="00A93361"/>
    <w:rsid w:val="00A936E9"/>
    <w:rsid w:val="00A93A70"/>
    <w:rsid w:val="00A93EA3"/>
    <w:rsid w:val="00A94113"/>
    <w:rsid w:val="00A944E6"/>
    <w:rsid w:val="00A94744"/>
    <w:rsid w:val="00A957F8"/>
    <w:rsid w:val="00A95E17"/>
    <w:rsid w:val="00A97429"/>
    <w:rsid w:val="00A974AD"/>
    <w:rsid w:val="00AA0E61"/>
    <w:rsid w:val="00AA1E1F"/>
    <w:rsid w:val="00AA1F27"/>
    <w:rsid w:val="00AA30B9"/>
    <w:rsid w:val="00AA33B4"/>
    <w:rsid w:val="00AA51B4"/>
    <w:rsid w:val="00AA67E8"/>
    <w:rsid w:val="00AA77E6"/>
    <w:rsid w:val="00AB0132"/>
    <w:rsid w:val="00AB0291"/>
    <w:rsid w:val="00AB04C7"/>
    <w:rsid w:val="00AB06AA"/>
    <w:rsid w:val="00AB0E6E"/>
    <w:rsid w:val="00AB10FD"/>
    <w:rsid w:val="00AB228B"/>
    <w:rsid w:val="00AB3A5C"/>
    <w:rsid w:val="00AB3AD2"/>
    <w:rsid w:val="00AB4587"/>
    <w:rsid w:val="00AB4AB8"/>
    <w:rsid w:val="00AB4C32"/>
    <w:rsid w:val="00AB7997"/>
    <w:rsid w:val="00AB7BB8"/>
    <w:rsid w:val="00AC13AE"/>
    <w:rsid w:val="00AC2762"/>
    <w:rsid w:val="00AC2A77"/>
    <w:rsid w:val="00AC3066"/>
    <w:rsid w:val="00AC3941"/>
    <w:rsid w:val="00AC3C56"/>
    <w:rsid w:val="00AC4C6C"/>
    <w:rsid w:val="00AC4DB3"/>
    <w:rsid w:val="00AC559D"/>
    <w:rsid w:val="00AC569F"/>
    <w:rsid w:val="00AC59F6"/>
    <w:rsid w:val="00AC5F68"/>
    <w:rsid w:val="00AC6595"/>
    <w:rsid w:val="00AC7028"/>
    <w:rsid w:val="00AC7333"/>
    <w:rsid w:val="00AC7A42"/>
    <w:rsid w:val="00AC7B03"/>
    <w:rsid w:val="00AD0362"/>
    <w:rsid w:val="00AD04AF"/>
    <w:rsid w:val="00AD06EA"/>
    <w:rsid w:val="00AD0AAE"/>
    <w:rsid w:val="00AD1E96"/>
    <w:rsid w:val="00AD1EF1"/>
    <w:rsid w:val="00AD23CE"/>
    <w:rsid w:val="00AD3A6C"/>
    <w:rsid w:val="00AD3AA5"/>
    <w:rsid w:val="00AD4033"/>
    <w:rsid w:val="00AD41DA"/>
    <w:rsid w:val="00AD50BC"/>
    <w:rsid w:val="00AD5838"/>
    <w:rsid w:val="00AE0443"/>
    <w:rsid w:val="00AE04DD"/>
    <w:rsid w:val="00AE07CC"/>
    <w:rsid w:val="00AE171A"/>
    <w:rsid w:val="00AE202D"/>
    <w:rsid w:val="00AE2ECA"/>
    <w:rsid w:val="00AE503E"/>
    <w:rsid w:val="00AE582F"/>
    <w:rsid w:val="00AE6E90"/>
    <w:rsid w:val="00AF0E40"/>
    <w:rsid w:val="00AF15A8"/>
    <w:rsid w:val="00AF2C30"/>
    <w:rsid w:val="00AF4782"/>
    <w:rsid w:val="00AF4B74"/>
    <w:rsid w:val="00AF4FD5"/>
    <w:rsid w:val="00AF5735"/>
    <w:rsid w:val="00AF5F4A"/>
    <w:rsid w:val="00AF6FDB"/>
    <w:rsid w:val="00AF7060"/>
    <w:rsid w:val="00AF7365"/>
    <w:rsid w:val="00B00FD3"/>
    <w:rsid w:val="00B025B7"/>
    <w:rsid w:val="00B02682"/>
    <w:rsid w:val="00B02CB2"/>
    <w:rsid w:val="00B047F5"/>
    <w:rsid w:val="00B049FE"/>
    <w:rsid w:val="00B05172"/>
    <w:rsid w:val="00B05319"/>
    <w:rsid w:val="00B05754"/>
    <w:rsid w:val="00B05960"/>
    <w:rsid w:val="00B06DC3"/>
    <w:rsid w:val="00B07230"/>
    <w:rsid w:val="00B11849"/>
    <w:rsid w:val="00B12047"/>
    <w:rsid w:val="00B137B6"/>
    <w:rsid w:val="00B14AA5"/>
    <w:rsid w:val="00B14FBB"/>
    <w:rsid w:val="00B1519A"/>
    <w:rsid w:val="00B16CA0"/>
    <w:rsid w:val="00B2047B"/>
    <w:rsid w:val="00B204F4"/>
    <w:rsid w:val="00B20E9B"/>
    <w:rsid w:val="00B21D4A"/>
    <w:rsid w:val="00B23D2E"/>
    <w:rsid w:val="00B23DA6"/>
    <w:rsid w:val="00B241D6"/>
    <w:rsid w:val="00B24403"/>
    <w:rsid w:val="00B24910"/>
    <w:rsid w:val="00B24BB7"/>
    <w:rsid w:val="00B3060E"/>
    <w:rsid w:val="00B309BC"/>
    <w:rsid w:val="00B3187A"/>
    <w:rsid w:val="00B31CB7"/>
    <w:rsid w:val="00B3211F"/>
    <w:rsid w:val="00B3235C"/>
    <w:rsid w:val="00B325B9"/>
    <w:rsid w:val="00B32F66"/>
    <w:rsid w:val="00B33301"/>
    <w:rsid w:val="00B334E6"/>
    <w:rsid w:val="00B3386E"/>
    <w:rsid w:val="00B345E8"/>
    <w:rsid w:val="00B34C16"/>
    <w:rsid w:val="00B34F94"/>
    <w:rsid w:val="00B37FFE"/>
    <w:rsid w:val="00B401B1"/>
    <w:rsid w:val="00B41711"/>
    <w:rsid w:val="00B41A18"/>
    <w:rsid w:val="00B41D95"/>
    <w:rsid w:val="00B441F3"/>
    <w:rsid w:val="00B44266"/>
    <w:rsid w:val="00B45D49"/>
    <w:rsid w:val="00B45DEC"/>
    <w:rsid w:val="00B469CF"/>
    <w:rsid w:val="00B46ECD"/>
    <w:rsid w:val="00B477AC"/>
    <w:rsid w:val="00B47994"/>
    <w:rsid w:val="00B47C4D"/>
    <w:rsid w:val="00B47CDE"/>
    <w:rsid w:val="00B5103B"/>
    <w:rsid w:val="00B51B07"/>
    <w:rsid w:val="00B52186"/>
    <w:rsid w:val="00B538D0"/>
    <w:rsid w:val="00B53C52"/>
    <w:rsid w:val="00B54A09"/>
    <w:rsid w:val="00B554AC"/>
    <w:rsid w:val="00B57514"/>
    <w:rsid w:val="00B60CDA"/>
    <w:rsid w:val="00B61285"/>
    <w:rsid w:val="00B61370"/>
    <w:rsid w:val="00B615D5"/>
    <w:rsid w:val="00B61911"/>
    <w:rsid w:val="00B620CD"/>
    <w:rsid w:val="00B62356"/>
    <w:rsid w:val="00B6252E"/>
    <w:rsid w:val="00B62E8D"/>
    <w:rsid w:val="00B62F37"/>
    <w:rsid w:val="00B63EEB"/>
    <w:rsid w:val="00B64CF7"/>
    <w:rsid w:val="00B651C0"/>
    <w:rsid w:val="00B65776"/>
    <w:rsid w:val="00B658AE"/>
    <w:rsid w:val="00B669D9"/>
    <w:rsid w:val="00B66D65"/>
    <w:rsid w:val="00B677C4"/>
    <w:rsid w:val="00B7031E"/>
    <w:rsid w:val="00B70BC2"/>
    <w:rsid w:val="00B71906"/>
    <w:rsid w:val="00B723F2"/>
    <w:rsid w:val="00B724C2"/>
    <w:rsid w:val="00B72D0C"/>
    <w:rsid w:val="00B72DB6"/>
    <w:rsid w:val="00B73F45"/>
    <w:rsid w:val="00B73F89"/>
    <w:rsid w:val="00B74A0B"/>
    <w:rsid w:val="00B754D9"/>
    <w:rsid w:val="00B75F2B"/>
    <w:rsid w:val="00B76AC8"/>
    <w:rsid w:val="00B8138B"/>
    <w:rsid w:val="00B828F5"/>
    <w:rsid w:val="00B838FD"/>
    <w:rsid w:val="00B83D8E"/>
    <w:rsid w:val="00B845C6"/>
    <w:rsid w:val="00B85405"/>
    <w:rsid w:val="00B8650D"/>
    <w:rsid w:val="00B90458"/>
    <w:rsid w:val="00B90571"/>
    <w:rsid w:val="00B90893"/>
    <w:rsid w:val="00B908C5"/>
    <w:rsid w:val="00B91877"/>
    <w:rsid w:val="00B91CEB"/>
    <w:rsid w:val="00B920C9"/>
    <w:rsid w:val="00B92714"/>
    <w:rsid w:val="00B92B63"/>
    <w:rsid w:val="00B93191"/>
    <w:rsid w:val="00B938C5"/>
    <w:rsid w:val="00B94FD5"/>
    <w:rsid w:val="00B9612E"/>
    <w:rsid w:val="00B9712E"/>
    <w:rsid w:val="00B97BCF"/>
    <w:rsid w:val="00BA094E"/>
    <w:rsid w:val="00BA0F21"/>
    <w:rsid w:val="00BA11E8"/>
    <w:rsid w:val="00BA1C69"/>
    <w:rsid w:val="00BA2772"/>
    <w:rsid w:val="00BA39B9"/>
    <w:rsid w:val="00BA3D64"/>
    <w:rsid w:val="00BA3FDE"/>
    <w:rsid w:val="00BA42D5"/>
    <w:rsid w:val="00BA5B88"/>
    <w:rsid w:val="00BA5CC5"/>
    <w:rsid w:val="00BA6E3B"/>
    <w:rsid w:val="00BA7163"/>
    <w:rsid w:val="00BA7430"/>
    <w:rsid w:val="00BA7680"/>
    <w:rsid w:val="00BA7B62"/>
    <w:rsid w:val="00BB00E9"/>
    <w:rsid w:val="00BB055E"/>
    <w:rsid w:val="00BB06F2"/>
    <w:rsid w:val="00BB1387"/>
    <w:rsid w:val="00BB3C1B"/>
    <w:rsid w:val="00BB3FCE"/>
    <w:rsid w:val="00BB4CF6"/>
    <w:rsid w:val="00BB6B4C"/>
    <w:rsid w:val="00BB6C17"/>
    <w:rsid w:val="00BB6ED7"/>
    <w:rsid w:val="00BB7C24"/>
    <w:rsid w:val="00BC0EF0"/>
    <w:rsid w:val="00BC10A9"/>
    <w:rsid w:val="00BC14E3"/>
    <w:rsid w:val="00BC28A3"/>
    <w:rsid w:val="00BC2EED"/>
    <w:rsid w:val="00BC3DAA"/>
    <w:rsid w:val="00BC4126"/>
    <w:rsid w:val="00BC4798"/>
    <w:rsid w:val="00BC5014"/>
    <w:rsid w:val="00BC5BC3"/>
    <w:rsid w:val="00BC634E"/>
    <w:rsid w:val="00BC6642"/>
    <w:rsid w:val="00BD0FAB"/>
    <w:rsid w:val="00BD1083"/>
    <w:rsid w:val="00BD1213"/>
    <w:rsid w:val="00BD2B99"/>
    <w:rsid w:val="00BD2C0D"/>
    <w:rsid w:val="00BD47C3"/>
    <w:rsid w:val="00BD4F0A"/>
    <w:rsid w:val="00BD5118"/>
    <w:rsid w:val="00BD5F68"/>
    <w:rsid w:val="00BE0145"/>
    <w:rsid w:val="00BE0257"/>
    <w:rsid w:val="00BE0A20"/>
    <w:rsid w:val="00BE15D9"/>
    <w:rsid w:val="00BE1F44"/>
    <w:rsid w:val="00BE2D24"/>
    <w:rsid w:val="00BE3527"/>
    <w:rsid w:val="00BE35AE"/>
    <w:rsid w:val="00BE3D24"/>
    <w:rsid w:val="00BE48D3"/>
    <w:rsid w:val="00BE5D43"/>
    <w:rsid w:val="00BE64AD"/>
    <w:rsid w:val="00BE679C"/>
    <w:rsid w:val="00BE6846"/>
    <w:rsid w:val="00BE7992"/>
    <w:rsid w:val="00BF1063"/>
    <w:rsid w:val="00BF146A"/>
    <w:rsid w:val="00BF1B39"/>
    <w:rsid w:val="00BF28C6"/>
    <w:rsid w:val="00BF38C6"/>
    <w:rsid w:val="00BF51A6"/>
    <w:rsid w:val="00BF574D"/>
    <w:rsid w:val="00BF5A5A"/>
    <w:rsid w:val="00BF6146"/>
    <w:rsid w:val="00BF6650"/>
    <w:rsid w:val="00BF67ED"/>
    <w:rsid w:val="00C000F8"/>
    <w:rsid w:val="00C00AC6"/>
    <w:rsid w:val="00C00DEA"/>
    <w:rsid w:val="00C01AE8"/>
    <w:rsid w:val="00C01DBF"/>
    <w:rsid w:val="00C02AA8"/>
    <w:rsid w:val="00C04484"/>
    <w:rsid w:val="00C059F3"/>
    <w:rsid w:val="00C05E77"/>
    <w:rsid w:val="00C0624A"/>
    <w:rsid w:val="00C06580"/>
    <w:rsid w:val="00C06584"/>
    <w:rsid w:val="00C079E7"/>
    <w:rsid w:val="00C101F7"/>
    <w:rsid w:val="00C11B31"/>
    <w:rsid w:val="00C11B4E"/>
    <w:rsid w:val="00C135A6"/>
    <w:rsid w:val="00C1441F"/>
    <w:rsid w:val="00C1493E"/>
    <w:rsid w:val="00C14B62"/>
    <w:rsid w:val="00C14FD9"/>
    <w:rsid w:val="00C15C25"/>
    <w:rsid w:val="00C16D6A"/>
    <w:rsid w:val="00C16DBA"/>
    <w:rsid w:val="00C172DE"/>
    <w:rsid w:val="00C1756A"/>
    <w:rsid w:val="00C17A9E"/>
    <w:rsid w:val="00C17B5A"/>
    <w:rsid w:val="00C17E48"/>
    <w:rsid w:val="00C17FAB"/>
    <w:rsid w:val="00C20A87"/>
    <w:rsid w:val="00C213E6"/>
    <w:rsid w:val="00C2171F"/>
    <w:rsid w:val="00C23871"/>
    <w:rsid w:val="00C23EA1"/>
    <w:rsid w:val="00C23EE9"/>
    <w:rsid w:val="00C250B2"/>
    <w:rsid w:val="00C26641"/>
    <w:rsid w:val="00C26A4C"/>
    <w:rsid w:val="00C30709"/>
    <w:rsid w:val="00C31617"/>
    <w:rsid w:val="00C31CE3"/>
    <w:rsid w:val="00C322ED"/>
    <w:rsid w:val="00C3471B"/>
    <w:rsid w:val="00C35919"/>
    <w:rsid w:val="00C36036"/>
    <w:rsid w:val="00C361B1"/>
    <w:rsid w:val="00C37076"/>
    <w:rsid w:val="00C411F8"/>
    <w:rsid w:val="00C43106"/>
    <w:rsid w:val="00C43AB9"/>
    <w:rsid w:val="00C46EA1"/>
    <w:rsid w:val="00C50C6E"/>
    <w:rsid w:val="00C52B38"/>
    <w:rsid w:val="00C53517"/>
    <w:rsid w:val="00C54691"/>
    <w:rsid w:val="00C6007D"/>
    <w:rsid w:val="00C60ABF"/>
    <w:rsid w:val="00C60ED0"/>
    <w:rsid w:val="00C6116A"/>
    <w:rsid w:val="00C626A0"/>
    <w:rsid w:val="00C62EF4"/>
    <w:rsid w:val="00C6307F"/>
    <w:rsid w:val="00C632D4"/>
    <w:rsid w:val="00C64419"/>
    <w:rsid w:val="00C64C4E"/>
    <w:rsid w:val="00C64D66"/>
    <w:rsid w:val="00C654CA"/>
    <w:rsid w:val="00C6586C"/>
    <w:rsid w:val="00C659D3"/>
    <w:rsid w:val="00C65B69"/>
    <w:rsid w:val="00C67629"/>
    <w:rsid w:val="00C702E5"/>
    <w:rsid w:val="00C7176F"/>
    <w:rsid w:val="00C719F8"/>
    <w:rsid w:val="00C72698"/>
    <w:rsid w:val="00C7269F"/>
    <w:rsid w:val="00C737DE"/>
    <w:rsid w:val="00C74A90"/>
    <w:rsid w:val="00C74E79"/>
    <w:rsid w:val="00C75B27"/>
    <w:rsid w:val="00C76074"/>
    <w:rsid w:val="00C7628A"/>
    <w:rsid w:val="00C762D3"/>
    <w:rsid w:val="00C7699F"/>
    <w:rsid w:val="00C76E46"/>
    <w:rsid w:val="00C779F1"/>
    <w:rsid w:val="00C77DDC"/>
    <w:rsid w:val="00C834BB"/>
    <w:rsid w:val="00C83D62"/>
    <w:rsid w:val="00C83F7C"/>
    <w:rsid w:val="00C8431D"/>
    <w:rsid w:val="00C84D6C"/>
    <w:rsid w:val="00C84F8E"/>
    <w:rsid w:val="00C8535D"/>
    <w:rsid w:val="00C8649D"/>
    <w:rsid w:val="00C8689C"/>
    <w:rsid w:val="00C871CA"/>
    <w:rsid w:val="00C87CE2"/>
    <w:rsid w:val="00C9163C"/>
    <w:rsid w:val="00C941A2"/>
    <w:rsid w:val="00C946B9"/>
    <w:rsid w:val="00C968E0"/>
    <w:rsid w:val="00C97500"/>
    <w:rsid w:val="00C97CBA"/>
    <w:rsid w:val="00C97F87"/>
    <w:rsid w:val="00CA0E6E"/>
    <w:rsid w:val="00CA1C9D"/>
    <w:rsid w:val="00CA25F9"/>
    <w:rsid w:val="00CA277D"/>
    <w:rsid w:val="00CA6677"/>
    <w:rsid w:val="00CA7EFC"/>
    <w:rsid w:val="00CB050F"/>
    <w:rsid w:val="00CB0A38"/>
    <w:rsid w:val="00CB1484"/>
    <w:rsid w:val="00CB1711"/>
    <w:rsid w:val="00CB1D19"/>
    <w:rsid w:val="00CB3654"/>
    <w:rsid w:val="00CB3656"/>
    <w:rsid w:val="00CB3B80"/>
    <w:rsid w:val="00CB3CA4"/>
    <w:rsid w:val="00CB460A"/>
    <w:rsid w:val="00CB4733"/>
    <w:rsid w:val="00CB5FA6"/>
    <w:rsid w:val="00CB6771"/>
    <w:rsid w:val="00CC0382"/>
    <w:rsid w:val="00CC0731"/>
    <w:rsid w:val="00CC09BD"/>
    <w:rsid w:val="00CC171C"/>
    <w:rsid w:val="00CC2155"/>
    <w:rsid w:val="00CC2428"/>
    <w:rsid w:val="00CC2872"/>
    <w:rsid w:val="00CC318C"/>
    <w:rsid w:val="00CC384D"/>
    <w:rsid w:val="00CC58EC"/>
    <w:rsid w:val="00CC5C0D"/>
    <w:rsid w:val="00CC7BFA"/>
    <w:rsid w:val="00CD03D8"/>
    <w:rsid w:val="00CD0B4C"/>
    <w:rsid w:val="00CD3D89"/>
    <w:rsid w:val="00CD40F3"/>
    <w:rsid w:val="00CD5826"/>
    <w:rsid w:val="00CD5C9B"/>
    <w:rsid w:val="00CD61D2"/>
    <w:rsid w:val="00CD6F6E"/>
    <w:rsid w:val="00CD78D1"/>
    <w:rsid w:val="00CE01BC"/>
    <w:rsid w:val="00CE0A7F"/>
    <w:rsid w:val="00CE2AFF"/>
    <w:rsid w:val="00CE3173"/>
    <w:rsid w:val="00CE50A3"/>
    <w:rsid w:val="00CE55CD"/>
    <w:rsid w:val="00CE5A6B"/>
    <w:rsid w:val="00CF0C03"/>
    <w:rsid w:val="00CF0EF1"/>
    <w:rsid w:val="00CF1074"/>
    <w:rsid w:val="00CF1BC0"/>
    <w:rsid w:val="00CF3391"/>
    <w:rsid w:val="00CF440B"/>
    <w:rsid w:val="00CF5890"/>
    <w:rsid w:val="00CF614F"/>
    <w:rsid w:val="00CF6770"/>
    <w:rsid w:val="00D01129"/>
    <w:rsid w:val="00D01415"/>
    <w:rsid w:val="00D01CA7"/>
    <w:rsid w:val="00D026C0"/>
    <w:rsid w:val="00D029C0"/>
    <w:rsid w:val="00D02D55"/>
    <w:rsid w:val="00D038C5"/>
    <w:rsid w:val="00D03A87"/>
    <w:rsid w:val="00D0467A"/>
    <w:rsid w:val="00D05CBB"/>
    <w:rsid w:val="00D06418"/>
    <w:rsid w:val="00D0675F"/>
    <w:rsid w:val="00D06BFF"/>
    <w:rsid w:val="00D06DD1"/>
    <w:rsid w:val="00D07F88"/>
    <w:rsid w:val="00D11568"/>
    <w:rsid w:val="00D14681"/>
    <w:rsid w:val="00D14F19"/>
    <w:rsid w:val="00D155F7"/>
    <w:rsid w:val="00D155FA"/>
    <w:rsid w:val="00D15EC3"/>
    <w:rsid w:val="00D162F0"/>
    <w:rsid w:val="00D2055B"/>
    <w:rsid w:val="00D218CA"/>
    <w:rsid w:val="00D2289E"/>
    <w:rsid w:val="00D23130"/>
    <w:rsid w:val="00D23877"/>
    <w:rsid w:val="00D2478D"/>
    <w:rsid w:val="00D26A2E"/>
    <w:rsid w:val="00D26F9C"/>
    <w:rsid w:val="00D27D4A"/>
    <w:rsid w:val="00D31840"/>
    <w:rsid w:val="00D31BC7"/>
    <w:rsid w:val="00D327A5"/>
    <w:rsid w:val="00D32D15"/>
    <w:rsid w:val="00D331BC"/>
    <w:rsid w:val="00D33D6E"/>
    <w:rsid w:val="00D344E8"/>
    <w:rsid w:val="00D3500B"/>
    <w:rsid w:val="00D3571D"/>
    <w:rsid w:val="00D358EE"/>
    <w:rsid w:val="00D35EA5"/>
    <w:rsid w:val="00D3661A"/>
    <w:rsid w:val="00D37CC8"/>
    <w:rsid w:val="00D416D0"/>
    <w:rsid w:val="00D41E9E"/>
    <w:rsid w:val="00D42AD8"/>
    <w:rsid w:val="00D43235"/>
    <w:rsid w:val="00D436C8"/>
    <w:rsid w:val="00D43C49"/>
    <w:rsid w:val="00D44A14"/>
    <w:rsid w:val="00D46A2C"/>
    <w:rsid w:val="00D471A5"/>
    <w:rsid w:val="00D47A20"/>
    <w:rsid w:val="00D50183"/>
    <w:rsid w:val="00D501C9"/>
    <w:rsid w:val="00D54E6F"/>
    <w:rsid w:val="00D558D1"/>
    <w:rsid w:val="00D56020"/>
    <w:rsid w:val="00D62A16"/>
    <w:rsid w:val="00D62D6B"/>
    <w:rsid w:val="00D6368C"/>
    <w:rsid w:val="00D64F10"/>
    <w:rsid w:val="00D65064"/>
    <w:rsid w:val="00D6548C"/>
    <w:rsid w:val="00D656B6"/>
    <w:rsid w:val="00D65EE4"/>
    <w:rsid w:val="00D66294"/>
    <w:rsid w:val="00D67F36"/>
    <w:rsid w:val="00D70AD2"/>
    <w:rsid w:val="00D71E2D"/>
    <w:rsid w:val="00D71F1E"/>
    <w:rsid w:val="00D728ED"/>
    <w:rsid w:val="00D737E4"/>
    <w:rsid w:val="00D758CD"/>
    <w:rsid w:val="00D76921"/>
    <w:rsid w:val="00D80BDA"/>
    <w:rsid w:val="00D814AC"/>
    <w:rsid w:val="00D81803"/>
    <w:rsid w:val="00D818DD"/>
    <w:rsid w:val="00D83750"/>
    <w:rsid w:val="00D8389A"/>
    <w:rsid w:val="00D839EC"/>
    <w:rsid w:val="00D85A0C"/>
    <w:rsid w:val="00D861CC"/>
    <w:rsid w:val="00D87CD6"/>
    <w:rsid w:val="00D90D31"/>
    <w:rsid w:val="00D90E32"/>
    <w:rsid w:val="00D912BE"/>
    <w:rsid w:val="00D92231"/>
    <w:rsid w:val="00D92BE3"/>
    <w:rsid w:val="00D92CE8"/>
    <w:rsid w:val="00D92E10"/>
    <w:rsid w:val="00D9490A"/>
    <w:rsid w:val="00D94CE6"/>
    <w:rsid w:val="00D94F4A"/>
    <w:rsid w:val="00D97B45"/>
    <w:rsid w:val="00D97C88"/>
    <w:rsid w:val="00DA0D54"/>
    <w:rsid w:val="00DA0D8A"/>
    <w:rsid w:val="00DA20D8"/>
    <w:rsid w:val="00DA2B1C"/>
    <w:rsid w:val="00DA3765"/>
    <w:rsid w:val="00DA5D9E"/>
    <w:rsid w:val="00DA79B9"/>
    <w:rsid w:val="00DB052D"/>
    <w:rsid w:val="00DB0AA0"/>
    <w:rsid w:val="00DB0EB2"/>
    <w:rsid w:val="00DB1996"/>
    <w:rsid w:val="00DB1E45"/>
    <w:rsid w:val="00DB2D91"/>
    <w:rsid w:val="00DB4A84"/>
    <w:rsid w:val="00DB54DF"/>
    <w:rsid w:val="00DB64E8"/>
    <w:rsid w:val="00DB6626"/>
    <w:rsid w:val="00DB7254"/>
    <w:rsid w:val="00DB73C5"/>
    <w:rsid w:val="00DB7A39"/>
    <w:rsid w:val="00DC1A56"/>
    <w:rsid w:val="00DC1ACD"/>
    <w:rsid w:val="00DC1CD3"/>
    <w:rsid w:val="00DC1D65"/>
    <w:rsid w:val="00DC1FDE"/>
    <w:rsid w:val="00DC23BC"/>
    <w:rsid w:val="00DC2D98"/>
    <w:rsid w:val="00DC3751"/>
    <w:rsid w:val="00DC45D8"/>
    <w:rsid w:val="00DC5AAA"/>
    <w:rsid w:val="00DC5C21"/>
    <w:rsid w:val="00DC64BA"/>
    <w:rsid w:val="00DC64BD"/>
    <w:rsid w:val="00DC66ED"/>
    <w:rsid w:val="00DD1DEC"/>
    <w:rsid w:val="00DD2040"/>
    <w:rsid w:val="00DD33DF"/>
    <w:rsid w:val="00DD46C6"/>
    <w:rsid w:val="00DD5E90"/>
    <w:rsid w:val="00DD728C"/>
    <w:rsid w:val="00DD741B"/>
    <w:rsid w:val="00DE0E96"/>
    <w:rsid w:val="00DE1948"/>
    <w:rsid w:val="00DE1B21"/>
    <w:rsid w:val="00DE1C04"/>
    <w:rsid w:val="00DE2983"/>
    <w:rsid w:val="00DE3036"/>
    <w:rsid w:val="00DE3E44"/>
    <w:rsid w:val="00DE3FEF"/>
    <w:rsid w:val="00DE51D7"/>
    <w:rsid w:val="00DE7F18"/>
    <w:rsid w:val="00DF091E"/>
    <w:rsid w:val="00DF0C2E"/>
    <w:rsid w:val="00DF1202"/>
    <w:rsid w:val="00DF25D8"/>
    <w:rsid w:val="00DF2B6A"/>
    <w:rsid w:val="00DF2D39"/>
    <w:rsid w:val="00DF42D2"/>
    <w:rsid w:val="00DF4810"/>
    <w:rsid w:val="00DF5315"/>
    <w:rsid w:val="00DF6185"/>
    <w:rsid w:val="00DF6884"/>
    <w:rsid w:val="00DF696D"/>
    <w:rsid w:val="00E0177C"/>
    <w:rsid w:val="00E03A1F"/>
    <w:rsid w:val="00E04582"/>
    <w:rsid w:val="00E057EF"/>
    <w:rsid w:val="00E0661B"/>
    <w:rsid w:val="00E0678C"/>
    <w:rsid w:val="00E06D48"/>
    <w:rsid w:val="00E073A4"/>
    <w:rsid w:val="00E07BE1"/>
    <w:rsid w:val="00E07D67"/>
    <w:rsid w:val="00E07DD8"/>
    <w:rsid w:val="00E121FC"/>
    <w:rsid w:val="00E12525"/>
    <w:rsid w:val="00E12F52"/>
    <w:rsid w:val="00E130CA"/>
    <w:rsid w:val="00E13F77"/>
    <w:rsid w:val="00E1402F"/>
    <w:rsid w:val="00E14C7D"/>
    <w:rsid w:val="00E155B0"/>
    <w:rsid w:val="00E159D7"/>
    <w:rsid w:val="00E16488"/>
    <w:rsid w:val="00E17999"/>
    <w:rsid w:val="00E20871"/>
    <w:rsid w:val="00E2089E"/>
    <w:rsid w:val="00E20D84"/>
    <w:rsid w:val="00E21A10"/>
    <w:rsid w:val="00E229B1"/>
    <w:rsid w:val="00E235F3"/>
    <w:rsid w:val="00E23FDE"/>
    <w:rsid w:val="00E243A3"/>
    <w:rsid w:val="00E2555E"/>
    <w:rsid w:val="00E26B8C"/>
    <w:rsid w:val="00E26CFF"/>
    <w:rsid w:val="00E27A27"/>
    <w:rsid w:val="00E31775"/>
    <w:rsid w:val="00E31F9D"/>
    <w:rsid w:val="00E32526"/>
    <w:rsid w:val="00E342AE"/>
    <w:rsid w:val="00E34EE3"/>
    <w:rsid w:val="00E350D3"/>
    <w:rsid w:val="00E35543"/>
    <w:rsid w:val="00E36FEF"/>
    <w:rsid w:val="00E3713F"/>
    <w:rsid w:val="00E403F1"/>
    <w:rsid w:val="00E40B39"/>
    <w:rsid w:val="00E40C61"/>
    <w:rsid w:val="00E416D2"/>
    <w:rsid w:val="00E4249D"/>
    <w:rsid w:val="00E42795"/>
    <w:rsid w:val="00E43832"/>
    <w:rsid w:val="00E44A98"/>
    <w:rsid w:val="00E45673"/>
    <w:rsid w:val="00E45BE1"/>
    <w:rsid w:val="00E46E37"/>
    <w:rsid w:val="00E50114"/>
    <w:rsid w:val="00E515B4"/>
    <w:rsid w:val="00E52F27"/>
    <w:rsid w:val="00E53888"/>
    <w:rsid w:val="00E55F4E"/>
    <w:rsid w:val="00E57CD7"/>
    <w:rsid w:val="00E57E6C"/>
    <w:rsid w:val="00E60697"/>
    <w:rsid w:val="00E61566"/>
    <w:rsid w:val="00E620AC"/>
    <w:rsid w:val="00E62117"/>
    <w:rsid w:val="00E62EEB"/>
    <w:rsid w:val="00E648DD"/>
    <w:rsid w:val="00E648FF"/>
    <w:rsid w:val="00E656B2"/>
    <w:rsid w:val="00E65ED7"/>
    <w:rsid w:val="00E66E1A"/>
    <w:rsid w:val="00E66E60"/>
    <w:rsid w:val="00E670D3"/>
    <w:rsid w:val="00E705EF"/>
    <w:rsid w:val="00E70E19"/>
    <w:rsid w:val="00E71812"/>
    <w:rsid w:val="00E71E52"/>
    <w:rsid w:val="00E728E2"/>
    <w:rsid w:val="00E72D68"/>
    <w:rsid w:val="00E733CA"/>
    <w:rsid w:val="00E7594D"/>
    <w:rsid w:val="00E7606B"/>
    <w:rsid w:val="00E76993"/>
    <w:rsid w:val="00E76D10"/>
    <w:rsid w:val="00E77B32"/>
    <w:rsid w:val="00E80DDF"/>
    <w:rsid w:val="00E82298"/>
    <w:rsid w:val="00E8264A"/>
    <w:rsid w:val="00E82FB2"/>
    <w:rsid w:val="00E877D1"/>
    <w:rsid w:val="00E87DF7"/>
    <w:rsid w:val="00E902E6"/>
    <w:rsid w:val="00E9055C"/>
    <w:rsid w:val="00E91FEB"/>
    <w:rsid w:val="00E935E5"/>
    <w:rsid w:val="00E94404"/>
    <w:rsid w:val="00E95668"/>
    <w:rsid w:val="00E9586F"/>
    <w:rsid w:val="00E9592B"/>
    <w:rsid w:val="00E9666A"/>
    <w:rsid w:val="00E96781"/>
    <w:rsid w:val="00EA0F62"/>
    <w:rsid w:val="00EA10B8"/>
    <w:rsid w:val="00EA1F50"/>
    <w:rsid w:val="00EA2B74"/>
    <w:rsid w:val="00EA4584"/>
    <w:rsid w:val="00EA6319"/>
    <w:rsid w:val="00EA77AC"/>
    <w:rsid w:val="00EA7F57"/>
    <w:rsid w:val="00EB0662"/>
    <w:rsid w:val="00EB0971"/>
    <w:rsid w:val="00EB0A02"/>
    <w:rsid w:val="00EB0F65"/>
    <w:rsid w:val="00EB2C89"/>
    <w:rsid w:val="00EB355B"/>
    <w:rsid w:val="00EB3F2B"/>
    <w:rsid w:val="00EB5E81"/>
    <w:rsid w:val="00EB70F9"/>
    <w:rsid w:val="00EC188C"/>
    <w:rsid w:val="00EC2AEB"/>
    <w:rsid w:val="00EC2F40"/>
    <w:rsid w:val="00EC33FC"/>
    <w:rsid w:val="00EC353F"/>
    <w:rsid w:val="00EC5BA1"/>
    <w:rsid w:val="00EC5F20"/>
    <w:rsid w:val="00EC61DA"/>
    <w:rsid w:val="00EC6A65"/>
    <w:rsid w:val="00EC6F06"/>
    <w:rsid w:val="00EC70BE"/>
    <w:rsid w:val="00EC7D41"/>
    <w:rsid w:val="00ED0137"/>
    <w:rsid w:val="00ED03AC"/>
    <w:rsid w:val="00ED12EA"/>
    <w:rsid w:val="00ED181B"/>
    <w:rsid w:val="00ED4AEC"/>
    <w:rsid w:val="00ED51CD"/>
    <w:rsid w:val="00ED51DC"/>
    <w:rsid w:val="00ED5644"/>
    <w:rsid w:val="00ED56E0"/>
    <w:rsid w:val="00ED6BEE"/>
    <w:rsid w:val="00EE01A6"/>
    <w:rsid w:val="00EE0520"/>
    <w:rsid w:val="00EE11CB"/>
    <w:rsid w:val="00EE35BD"/>
    <w:rsid w:val="00EE3DAB"/>
    <w:rsid w:val="00EE4F17"/>
    <w:rsid w:val="00EE60FC"/>
    <w:rsid w:val="00EE6272"/>
    <w:rsid w:val="00EE69F1"/>
    <w:rsid w:val="00EE769E"/>
    <w:rsid w:val="00EF1817"/>
    <w:rsid w:val="00EF197B"/>
    <w:rsid w:val="00EF3736"/>
    <w:rsid w:val="00EF392B"/>
    <w:rsid w:val="00EF3BB8"/>
    <w:rsid w:val="00EF4E94"/>
    <w:rsid w:val="00EF5FD7"/>
    <w:rsid w:val="00EF6042"/>
    <w:rsid w:val="00EF64A2"/>
    <w:rsid w:val="00EF6C33"/>
    <w:rsid w:val="00EF6CD0"/>
    <w:rsid w:val="00EF6F73"/>
    <w:rsid w:val="00EF77FC"/>
    <w:rsid w:val="00F002D6"/>
    <w:rsid w:val="00F0070D"/>
    <w:rsid w:val="00F00F30"/>
    <w:rsid w:val="00F03ABD"/>
    <w:rsid w:val="00F04BC7"/>
    <w:rsid w:val="00F04D98"/>
    <w:rsid w:val="00F0682A"/>
    <w:rsid w:val="00F06B9D"/>
    <w:rsid w:val="00F075A7"/>
    <w:rsid w:val="00F07634"/>
    <w:rsid w:val="00F10115"/>
    <w:rsid w:val="00F1067A"/>
    <w:rsid w:val="00F1098A"/>
    <w:rsid w:val="00F11090"/>
    <w:rsid w:val="00F1186A"/>
    <w:rsid w:val="00F1523A"/>
    <w:rsid w:val="00F16C0B"/>
    <w:rsid w:val="00F21C67"/>
    <w:rsid w:val="00F22256"/>
    <w:rsid w:val="00F2635C"/>
    <w:rsid w:val="00F2770A"/>
    <w:rsid w:val="00F30846"/>
    <w:rsid w:val="00F31268"/>
    <w:rsid w:val="00F32B97"/>
    <w:rsid w:val="00F3445E"/>
    <w:rsid w:val="00F3589D"/>
    <w:rsid w:val="00F35D76"/>
    <w:rsid w:val="00F377F7"/>
    <w:rsid w:val="00F37977"/>
    <w:rsid w:val="00F37DBF"/>
    <w:rsid w:val="00F403C7"/>
    <w:rsid w:val="00F41C04"/>
    <w:rsid w:val="00F41FC7"/>
    <w:rsid w:val="00F4200E"/>
    <w:rsid w:val="00F42DBE"/>
    <w:rsid w:val="00F43262"/>
    <w:rsid w:val="00F43709"/>
    <w:rsid w:val="00F43A8B"/>
    <w:rsid w:val="00F443D1"/>
    <w:rsid w:val="00F44D52"/>
    <w:rsid w:val="00F44F45"/>
    <w:rsid w:val="00F45F81"/>
    <w:rsid w:val="00F466A6"/>
    <w:rsid w:val="00F46D18"/>
    <w:rsid w:val="00F50590"/>
    <w:rsid w:val="00F50A48"/>
    <w:rsid w:val="00F50B72"/>
    <w:rsid w:val="00F5220C"/>
    <w:rsid w:val="00F53313"/>
    <w:rsid w:val="00F5369D"/>
    <w:rsid w:val="00F5461B"/>
    <w:rsid w:val="00F55096"/>
    <w:rsid w:val="00F55891"/>
    <w:rsid w:val="00F56888"/>
    <w:rsid w:val="00F56B56"/>
    <w:rsid w:val="00F56F6B"/>
    <w:rsid w:val="00F57633"/>
    <w:rsid w:val="00F60185"/>
    <w:rsid w:val="00F6035D"/>
    <w:rsid w:val="00F6210B"/>
    <w:rsid w:val="00F62716"/>
    <w:rsid w:val="00F63DB8"/>
    <w:rsid w:val="00F6491D"/>
    <w:rsid w:val="00F65134"/>
    <w:rsid w:val="00F651CB"/>
    <w:rsid w:val="00F65477"/>
    <w:rsid w:val="00F656E2"/>
    <w:rsid w:val="00F6633A"/>
    <w:rsid w:val="00F7131D"/>
    <w:rsid w:val="00F717A2"/>
    <w:rsid w:val="00F72364"/>
    <w:rsid w:val="00F732FF"/>
    <w:rsid w:val="00F733B0"/>
    <w:rsid w:val="00F73996"/>
    <w:rsid w:val="00F748D8"/>
    <w:rsid w:val="00F74A21"/>
    <w:rsid w:val="00F74E87"/>
    <w:rsid w:val="00F7531A"/>
    <w:rsid w:val="00F7745A"/>
    <w:rsid w:val="00F80B6F"/>
    <w:rsid w:val="00F80F21"/>
    <w:rsid w:val="00F813EE"/>
    <w:rsid w:val="00F828E2"/>
    <w:rsid w:val="00F83803"/>
    <w:rsid w:val="00F85226"/>
    <w:rsid w:val="00F906CF"/>
    <w:rsid w:val="00F9091E"/>
    <w:rsid w:val="00F92B22"/>
    <w:rsid w:val="00F92F5D"/>
    <w:rsid w:val="00F93354"/>
    <w:rsid w:val="00F94279"/>
    <w:rsid w:val="00F962C7"/>
    <w:rsid w:val="00F97978"/>
    <w:rsid w:val="00FA03BC"/>
    <w:rsid w:val="00FA0B35"/>
    <w:rsid w:val="00FA2BF2"/>
    <w:rsid w:val="00FA3303"/>
    <w:rsid w:val="00FA3B4F"/>
    <w:rsid w:val="00FA617F"/>
    <w:rsid w:val="00FA67B2"/>
    <w:rsid w:val="00FB0392"/>
    <w:rsid w:val="00FB0BCE"/>
    <w:rsid w:val="00FB1AAB"/>
    <w:rsid w:val="00FB1E50"/>
    <w:rsid w:val="00FB1EFE"/>
    <w:rsid w:val="00FB2204"/>
    <w:rsid w:val="00FB3C80"/>
    <w:rsid w:val="00FB50B5"/>
    <w:rsid w:val="00FB51A4"/>
    <w:rsid w:val="00FB5441"/>
    <w:rsid w:val="00FB7382"/>
    <w:rsid w:val="00FC1CBB"/>
    <w:rsid w:val="00FC21A3"/>
    <w:rsid w:val="00FC23B6"/>
    <w:rsid w:val="00FC28E4"/>
    <w:rsid w:val="00FC4FB7"/>
    <w:rsid w:val="00FC5222"/>
    <w:rsid w:val="00FC692A"/>
    <w:rsid w:val="00FC6D1F"/>
    <w:rsid w:val="00FC6F83"/>
    <w:rsid w:val="00FC7007"/>
    <w:rsid w:val="00FD1A4D"/>
    <w:rsid w:val="00FD1B57"/>
    <w:rsid w:val="00FD2369"/>
    <w:rsid w:val="00FD2559"/>
    <w:rsid w:val="00FD3919"/>
    <w:rsid w:val="00FD3E44"/>
    <w:rsid w:val="00FD4D0D"/>
    <w:rsid w:val="00FD4FC4"/>
    <w:rsid w:val="00FD5645"/>
    <w:rsid w:val="00FD6069"/>
    <w:rsid w:val="00FD6B54"/>
    <w:rsid w:val="00FD6EE1"/>
    <w:rsid w:val="00FD758C"/>
    <w:rsid w:val="00FD79DB"/>
    <w:rsid w:val="00FE015C"/>
    <w:rsid w:val="00FE116F"/>
    <w:rsid w:val="00FE2F0B"/>
    <w:rsid w:val="00FE2FB2"/>
    <w:rsid w:val="00FE31EB"/>
    <w:rsid w:val="00FE349E"/>
    <w:rsid w:val="00FE34B1"/>
    <w:rsid w:val="00FE36F7"/>
    <w:rsid w:val="00FE3950"/>
    <w:rsid w:val="00FE4A89"/>
    <w:rsid w:val="00FE4C9B"/>
    <w:rsid w:val="00FE4E61"/>
    <w:rsid w:val="00FE64A5"/>
    <w:rsid w:val="00FE7146"/>
    <w:rsid w:val="00FE718D"/>
    <w:rsid w:val="00FF1C10"/>
    <w:rsid w:val="00FF1E4C"/>
    <w:rsid w:val="00FF2826"/>
    <w:rsid w:val="00FF4A5A"/>
    <w:rsid w:val="00FF5070"/>
    <w:rsid w:val="00FF5268"/>
    <w:rsid w:val="00FF5496"/>
    <w:rsid w:val="00FF54D2"/>
    <w:rsid w:val="00FF662B"/>
    <w:rsid w:val="00FF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0860a8"/>
    </o:shapedefaults>
    <o:shapelayout v:ext="edit">
      <o:idmap v:ext="edit" data="1"/>
    </o:shapelayout>
  </w:shapeDefaults>
  <w:decimalSymbol w:val="."/>
  <w:listSeparator w:val=","/>
  <w15:docId w15:val="{3B2F08EA-43B1-48C9-BFE3-EB5D1D38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qFormat="1"/>
    <w:lsdException w:name="List Bullet" w:semiHidden="1" w:unhideWhenUsed="1" w:qFormat="1"/>
    <w:lsdException w:name="List 2" w:semiHidden="1" w:uiPriority="99" w:unhideWhenUsed="1"/>
    <w:lsdException w:name="List 3" w:semiHidden="1" w:uiPriority="99"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933"/>
    <w:rPr>
      <w:rFonts w:ascii="Neo Sans Intel" w:hAnsi="Neo Sans Intel"/>
      <w:szCs w:val="24"/>
      <w:lang w:eastAsia="en-US"/>
    </w:rPr>
  </w:style>
  <w:style w:type="paragraph" w:styleId="Heading1">
    <w:name w:val="heading 1"/>
    <w:basedOn w:val="Normal"/>
    <w:next w:val="BodyText"/>
    <w:uiPriority w:val="9"/>
    <w:qFormat/>
    <w:rsid w:val="005B3933"/>
    <w:pPr>
      <w:keepNext/>
      <w:keepLines/>
      <w:pageBreakBefore/>
      <w:numPr>
        <w:numId w:val="6"/>
      </w:numPr>
      <w:pBdr>
        <w:bottom w:val="single" w:sz="8" w:space="1" w:color="0860A8"/>
      </w:pBdr>
      <w:spacing w:before="240" w:after="240"/>
      <w:outlineLvl w:val="0"/>
    </w:pPr>
    <w:rPr>
      <w:rFonts w:ascii="Verdana" w:eastAsiaTheme="majorEastAsia" w:hAnsi="Verdana" w:cstheme="majorBidi"/>
      <w:bCs/>
      <w:color w:val="0860A8"/>
      <w:spacing w:val="-15"/>
      <w:sz w:val="32"/>
      <w:szCs w:val="28"/>
    </w:rPr>
  </w:style>
  <w:style w:type="paragraph" w:styleId="Heading2">
    <w:name w:val="heading 2"/>
    <w:basedOn w:val="Normal"/>
    <w:next w:val="BodyText"/>
    <w:uiPriority w:val="9"/>
    <w:unhideWhenUsed/>
    <w:qFormat/>
    <w:rsid w:val="005B3933"/>
    <w:pPr>
      <w:keepNext/>
      <w:keepLines/>
      <w:numPr>
        <w:ilvl w:val="1"/>
        <w:numId w:val="6"/>
      </w:numPr>
      <w:spacing w:before="240" w:after="240"/>
      <w:outlineLvl w:val="1"/>
    </w:pPr>
    <w:rPr>
      <w:rFonts w:ascii="Verdana" w:eastAsiaTheme="majorEastAsia" w:hAnsi="Verdana" w:cstheme="majorBidi"/>
      <w:bCs/>
      <w:color w:val="0860A8"/>
      <w:spacing w:val="-15"/>
      <w:sz w:val="28"/>
      <w:szCs w:val="26"/>
    </w:rPr>
  </w:style>
  <w:style w:type="paragraph" w:styleId="Heading3">
    <w:name w:val="heading 3"/>
    <w:basedOn w:val="Normal"/>
    <w:next w:val="BodyText"/>
    <w:link w:val="Heading3Char"/>
    <w:uiPriority w:val="9"/>
    <w:unhideWhenUsed/>
    <w:qFormat/>
    <w:rsid w:val="005B3933"/>
    <w:pPr>
      <w:keepNext/>
      <w:keepLines/>
      <w:numPr>
        <w:ilvl w:val="2"/>
        <w:numId w:val="6"/>
      </w:numPr>
      <w:spacing w:before="240" w:after="240"/>
      <w:outlineLvl w:val="2"/>
    </w:pPr>
    <w:rPr>
      <w:rFonts w:ascii="Verdana" w:eastAsiaTheme="majorEastAsia" w:hAnsi="Verdana" w:cstheme="majorBidi"/>
      <w:bCs/>
      <w:color w:val="0860A8"/>
      <w:spacing w:val="-15"/>
      <w:sz w:val="24"/>
      <w:szCs w:val="22"/>
    </w:rPr>
  </w:style>
  <w:style w:type="paragraph" w:styleId="Heading4">
    <w:name w:val="heading 4"/>
    <w:basedOn w:val="Normal"/>
    <w:next w:val="BodyText"/>
    <w:uiPriority w:val="9"/>
    <w:unhideWhenUsed/>
    <w:rsid w:val="005B3933"/>
    <w:pPr>
      <w:keepNext/>
      <w:keepLines/>
      <w:numPr>
        <w:ilvl w:val="3"/>
        <w:numId w:val="6"/>
      </w:numPr>
      <w:spacing w:before="240" w:after="240"/>
      <w:outlineLvl w:val="3"/>
    </w:pPr>
    <w:rPr>
      <w:rFonts w:ascii="Verdana" w:eastAsiaTheme="majorEastAsia" w:hAnsi="Verdana" w:cstheme="majorBidi"/>
      <w:bCs/>
      <w:iCs/>
      <w:color w:val="595959" w:themeColor="text1" w:themeTint="A6"/>
      <w:spacing w:val="-15"/>
      <w:sz w:val="24"/>
      <w:szCs w:val="22"/>
    </w:rPr>
  </w:style>
  <w:style w:type="paragraph" w:styleId="Heading5">
    <w:name w:val="heading 5"/>
    <w:basedOn w:val="Normal"/>
    <w:next w:val="BodyText"/>
    <w:uiPriority w:val="9"/>
    <w:unhideWhenUsed/>
    <w:rsid w:val="005B3933"/>
    <w:pPr>
      <w:keepNext/>
      <w:keepLines/>
      <w:numPr>
        <w:ilvl w:val="4"/>
        <w:numId w:val="6"/>
      </w:numPr>
      <w:spacing w:before="240" w:after="240"/>
      <w:outlineLvl w:val="4"/>
    </w:pPr>
    <w:rPr>
      <w:rFonts w:ascii="Verdana" w:eastAsiaTheme="majorEastAsia" w:hAnsi="Verdana" w:cstheme="majorBidi"/>
      <w:color w:val="595959" w:themeColor="text1" w:themeTint="A6"/>
      <w:spacing w:val="-15"/>
      <w:sz w:val="22"/>
      <w:szCs w:val="22"/>
    </w:rPr>
  </w:style>
  <w:style w:type="paragraph" w:styleId="Heading6">
    <w:name w:val="heading 6"/>
    <w:basedOn w:val="Normal"/>
    <w:next w:val="BodyText"/>
    <w:uiPriority w:val="9"/>
    <w:unhideWhenUsed/>
    <w:rsid w:val="005B3933"/>
    <w:pPr>
      <w:keepNext/>
      <w:keepLines/>
      <w:numPr>
        <w:ilvl w:val="5"/>
        <w:numId w:val="6"/>
      </w:numPr>
      <w:spacing w:before="240" w:after="240"/>
      <w:outlineLvl w:val="5"/>
    </w:pPr>
    <w:rPr>
      <w:rFonts w:ascii="Verdana" w:eastAsiaTheme="majorEastAsia" w:hAnsi="Verdana" w:cstheme="majorBidi"/>
      <w:iCs/>
      <w:color w:val="243F60" w:themeColor="accent1" w:themeShade="7F"/>
      <w:spacing w:val="-15"/>
      <w:szCs w:val="22"/>
    </w:rPr>
  </w:style>
  <w:style w:type="paragraph" w:styleId="Heading7">
    <w:name w:val="heading 7"/>
    <w:basedOn w:val="Normal"/>
    <w:next w:val="Normal"/>
    <w:uiPriority w:val="9"/>
    <w:unhideWhenUsed/>
    <w:rsid w:val="005B3933"/>
    <w:pPr>
      <w:keepNext/>
      <w:keepLines/>
      <w:numPr>
        <w:ilvl w:val="6"/>
        <w:numId w:val="6"/>
      </w:numPr>
      <w:spacing w:before="240" w:after="240"/>
      <w:outlineLvl w:val="6"/>
    </w:pPr>
    <w:rPr>
      <w:rFonts w:ascii="Verdana" w:eastAsiaTheme="majorEastAsia" w:hAnsi="Verdana" w:cstheme="majorBidi"/>
      <w:iCs/>
      <w:color w:val="404040" w:themeColor="text1" w:themeTint="BF"/>
      <w:sz w:val="18"/>
      <w:szCs w:val="22"/>
    </w:rPr>
  </w:style>
  <w:style w:type="paragraph" w:styleId="Heading8">
    <w:name w:val="heading 8"/>
    <w:basedOn w:val="Normal"/>
    <w:next w:val="Normal"/>
    <w:semiHidden/>
    <w:rsid w:val="00A5238E"/>
    <w:pPr>
      <w:numPr>
        <w:ilvl w:val="7"/>
        <w:numId w:val="1"/>
      </w:numPr>
      <w:spacing w:before="240" w:after="60"/>
      <w:outlineLvl w:val="7"/>
    </w:pPr>
    <w:rPr>
      <w:i/>
      <w:iCs/>
    </w:rPr>
  </w:style>
  <w:style w:type="paragraph" w:styleId="Heading9">
    <w:name w:val="heading 9"/>
    <w:basedOn w:val="Normal"/>
    <w:next w:val="Normal"/>
    <w:semiHidden/>
    <w:rsid w:val="00A5238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rsid w:val="005F1B8D"/>
    <w:pPr>
      <w:spacing w:before="3000"/>
      <w:contextualSpacing/>
    </w:pPr>
    <w:rPr>
      <w:rFonts w:ascii="Neo Sans Intel Medium" w:eastAsiaTheme="majorEastAsia" w:hAnsi="Neo Sans Intel Medium" w:cstheme="majorBidi"/>
      <w:b/>
      <w:color w:val="0071C5"/>
      <w:spacing w:val="5"/>
      <w:kern w:val="28"/>
      <w:sz w:val="60"/>
      <w:szCs w:val="52"/>
    </w:rPr>
  </w:style>
  <w:style w:type="character" w:styleId="Hyperlink">
    <w:name w:val="Hyperlink"/>
    <w:basedOn w:val="DefaultParagraphFont"/>
    <w:uiPriority w:val="99"/>
    <w:unhideWhenUsed/>
    <w:rsid w:val="005F1B8D"/>
    <w:rPr>
      <w:color w:val="0000FF" w:themeColor="hyperlink"/>
      <w:u w:val="single"/>
    </w:rPr>
  </w:style>
  <w:style w:type="paragraph" w:customStyle="1" w:styleId="TableCell">
    <w:name w:val="Table Cell"/>
    <w:basedOn w:val="Normal"/>
    <w:rsid w:val="00A5016C"/>
    <w:pPr>
      <w:spacing w:before="20" w:after="20"/>
    </w:pPr>
    <w:rPr>
      <w:rFonts w:ascii="Verdana" w:hAnsi="Verdana"/>
      <w:sz w:val="18"/>
      <w:szCs w:val="22"/>
    </w:rPr>
  </w:style>
  <w:style w:type="paragraph" w:styleId="Footer">
    <w:name w:val="footer"/>
    <w:basedOn w:val="Normal"/>
    <w:link w:val="FooterChar"/>
    <w:semiHidden/>
    <w:rsid w:val="0021733B"/>
    <w:pPr>
      <w:tabs>
        <w:tab w:val="center" w:pos="4680"/>
        <w:tab w:val="right" w:pos="9360"/>
      </w:tabs>
    </w:pPr>
  </w:style>
  <w:style w:type="paragraph" w:customStyle="1" w:styleId="TableHeading">
    <w:name w:val="Table Heading"/>
    <w:basedOn w:val="TableBody"/>
    <w:qFormat/>
    <w:rsid w:val="005F1B8D"/>
    <w:pPr>
      <w:keepNext/>
      <w:keepLines/>
      <w:tabs>
        <w:tab w:val="left" w:pos="360"/>
        <w:tab w:val="left" w:pos="720"/>
      </w:tabs>
      <w:jc w:val="center"/>
    </w:pPr>
    <w:rPr>
      <w:bCs/>
      <w:iCs/>
      <w:spacing w:val="-5"/>
      <w:sz w:val="16"/>
      <w:szCs w:val="16"/>
    </w:rPr>
  </w:style>
  <w:style w:type="paragraph" w:styleId="Header">
    <w:name w:val="header"/>
    <w:basedOn w:val="Normal"/>
    <w:link w:val="HeaderChar"/>
    <w:rsid w:val="005F1B8D"/>
    <w:pPr>
      <w:tabs>
        <w:tab w:val="center" w:pos="4320"/>
        <w:tab w:val="right" w:pos="8640"/>
      </w:tabs>
    </w:pPr>
    <w:rPr>
      <w:rFonts w:ascii="Verdana" w:eastAsiaTheme="minorHAnsi" w:hAnsi="Verdana" w:cstheme="minorBidi"/>
      <w:sz w:val="16"/>
      <w:szCs w:val="22"/>
    </w:rPr>
  </w:style>
  <w:style w:type="character" w:customStyle="1" w:styleId="FooterChar">
    <w:name w:val="Footer Char"/>
    <w:basedOn w:val="DefaultParagraphFont"/>
    <w:link w:val="Footer"/>
    <w:semiHidden/>
    <w:rsid w:val="0021733B"/>
    <w:rPr>
      <w:rFonts w:ascii="Neo Sans Intel" w:hAnsi="Neo Sans Intel"/>
      <w:szCs w:val="24"/>
      <w:lang w:eastAsia="en-US"/>
    </w:rPr>
  </w:style>
  <w:style w:type="character" w:styleId="PageNumber">
    <w:name w:val="page number"/>
    <w:basedOn w:val="DefaultParagraphFont"/>
    <w:rsid w:val="00A36DD7"/>
  </w:style>
  <w:style w:type="paragraph" w:styleId="TOC1">
    <w:name w:val="toc 1"/>
    <w:basedOn w:val="Normal"/>
    <w:next w:val="Normal"/>
    <w:uiPriority w:val="39"/>
    <w:unhideWhenUsed/>
    <w:rsid w:val="005B3933"/>
    <w:pPr>
      <w:tabs>
        <w:tab w:val="left" w:pos="720"/>
        <w:tab w:val="right" w:leader="dot" w:pos="8640"/>
      </w:tabs>
      <w:spacing w:after="100"/>
      <w:ind w:left="360" w:hanging="360"/>
    </w:pPr>
    <w:rPr>
      <w:rFonts w:ascii="Verdana" w:eastAsiaTheme="minorHAnsi" w:hAnsi="Verdana" w:cstheme="minorBidi"/>
      <w:color w:val="0860A8"/>
      <w:szCs w:val="22"/>
    </w:rPr>
  </w:style>
  <w:style w:type="paragraph" w:styleId="TOC2">
    <w:name w:val="toc 2"/>
    <w:basedOn w:val="Normal"/>
    <w:next w:val="Normal"/>
    <w:uiPriority w:val="39"/>
    <w:unhideWhenUsed/>
    <w:rsid w:val="005B3933"/>
    <w:pPr>
      <w:tabs>
        <w:tab w:val="left" w:pos="1080"/>
        <w:tab w:val="right" w:leader="dot" w:pos="8640"/>
      </w:tabs>
      <w:spacing w:after="100"/>
      <w:ind w:left="990" w:hanging="630"/>
    </w:pPr>
    <w:rPr>
      <w:rFonts w:ascii="Verdana" w:eastAsiaTheme="minorHAnsi" w:hAnsi="Verdana" w:cstheme="minorBidi"/>
      <w:color w:val="0860A8"/>
      <w:szCs w:val="22"/>
    </w:rPr>
  </w:style>
  <w:style w:type="paragraph" w:styleId="TOC3">
    <w:name w:val="toc 3"/>
    <w:basedOn w:val="Normal"/>
    <w:next w:val="Normal"/>
    <w:uiPriority w:val="39"/>
    <w:unhideWhenUsed/>
    <w:rsid w:val="005B3933"/>
    <w:pPr>
      <w:tabs>
        <w:tab w:val="left" w:pos="1800"/>
        <w:tab w:val="right" w:leader="dot" w:pos="8640"/>
      </w:tabs>
      <w:spacing w:after="100"/>
      <w:ind w:left="1800" w:hanging="810"/>
    </w:pPr>
    <w:rPr>
      <w:rFonts w:ascii="Verdana" w:eastAsiaTheme="minorHAnsi" w:hAnsi="Verdana" w:cstheme="minorBidi"/>
      <w:color w:val="0860A8"/>
      <w:szCs w:val="22"/>
    </w:rPr>
  </w:style>
  <w:style w:type="paragraph" w:styleId="TOC4">
    <w:name w:val="toc 4"/>
    <w:basedOn w:val="Normal"/>
    <w:autoRedefine/>
    <w:semiHidden/>
    <w:rsid w:val="001D0342"/>
    <w:pPr>
      <w:ind w:left="432"/>
    </w:pPr>
  </w:style>
  <w:style w:type="paragraph" w:styleId="TOC5">
    <w:name w:val="toc 5"/>
    <w:basedOn w:val="Normal"/>
    <w:autoRedefine/>
    <w:semiHidden/>
    <w:rsid w:val="001D0342"/>
    <w:pPr>
      <w:ind w:left="432"/>
    </w:pPr>
  </w:style>
  <w:style w:type="paragraph" w:styleId="TOC6">
    <w:name w:val="toc 6"/>
    <w:basedOn w:val="Normal"/>
    <w:autoRedefine/>
    <w:semiHidden/>
    <w:rsid w:val="001D0342"/>
    <w:pPr>
      <w:ind w:left="432"/>
    </w:pPr>
  </w:style>
  <w:style w:type="paragraph" w:styleId="DocumentMap">
    <w:name w:val="Document Map"/>
    <w:basedOn w:val="Normal"/>
    <w:semiHidden/>
    <w:rsid w:val="002A6211"/>
    <w:pPr>
      <w:shd w:val="clear" w:color="auto" w:fill="000080"/>
    </w:pPr>
    <w:rPr>
      <w:rFonts w:ascii="Tahoma" w:hAnsi="Tahoma" w:cs="Tahoma"/>
      <w:szCs w:val="20"/>
    </w:rPr>
  </w:style>
  <w:style w:type="table" w:styleId="TableGrid">
    <w:name w:val="Table Grid"/>
    <w:basedOn w:val="TableNormal"/>
    <w:uiPriority w:val="59"/>
    <w:rsid w:val="005F1B8D"/>
    <w:rPr>
      <w:rFonts w:asciiTheme="minorHAnsi" w:eastAsiaTheme="minorHAnsi" w:hAnsiTheme="minorHAnsi" w:cstheme="minorBidi"/>
      <w:sz w:val="22"/>
      <w:szCs w:val="22"/>
      <w:lang w:eastAsia="en-US"/>
    </w:rPr>
    <w:tblPr/>
  </w:style>
  <w:style w:type="paragraph" w:styleId="TableofFigures">
    <w:name w:val="table of figures"/>
    <w:basedOn w:val="Normal"/>
    <w:next w:val="Normal"/>
    <w:semiHidden/>
    <w:rsid w:val="004276A7"/>
    <w:rPr>
      <w:rFonts w:ascii="Tahoma" w:hAnsi="Tahoma"/>
    </w:rPr>
  </w:style>
  <w:style w:type="paragraph" w:styleId="TOC7">
    <w:name w:val="toc 7"/>
    <w:basedOn w:val="Normal"/>
    <w:next w:val="Normal"/>
    <w:autoRedefine/>
    <w:semiHidden/>
    <w:rsid w:val="00631E39"/>
    <w:pPr>
      <w:ind w:left="1440"/>
    </w:pPr>
    <w:rPr>
      <w:rFonts w:ascii="Tahoma" w:hAnsi="Tahoma"/>
    </w:rPr>
  </w:style>
  <w:style w:type="paragraph" w:styleId="TOC8">
    <w:name w:val="toc 8"/>
    <w:basedOn w:val="Normal"/>
    <w:next w:val="Normal"/>
    <w:autoRedefine/>
    <w:semiHidden/>
    <w:rsid w:val="003D5955"/>
    <w:pPr>
      <w:ind w:left="1680"/>
    </w:pPr>
  </w:style>
  <w:style w:type="paragraph" w:styleId="TOC9">
    <w:name w:val="toc 9"/>
    <w:basedOn w:val="Normal"/>
    <w:next w:val="Normal"/>
    <w:autoRedefine/>
    <w:semiHidden/>
    <w:rsid w:val="003D5955"/>
    <w:pPr>
      <w:ind w:left="1920"/>
    </w:pPr>
  </w:style>
  <w:style w:type="character" w:styleId="Emphasis">
    <w:name w:val="Emphasis"/>
    <w:basedOn w:val="DefaultParagraphFont"/>
    <w:uiPriority w:val="20"/>
    <w:unhideWhenUsed/>
    <w:qFormat/>
    <w:rsid w:val="005F1B8D"/>
    <w:rPr>
      <w:i/>
      <w:iCs/>
    </w:rPr>
  </w:style>
  <w:style w:type="character" w:customStyle="1" w:styleId="Heading3Char">
    <w:name w:val="Heading 3 Char"/>
    <w:basedOn w:val="DefaultParagraphFont"/>
    <w:link w:val="Heading3"/>
    <w:uiPriority w:val="9"/>
    <w:rsid w:val="00051FE3"/>
    <w:rPr>
      <w:rFonts w:ascii="Verdana" w:eastAsiaTheme="majorEastAsia" w:hAnsi="Verdana" w:cstheme="majorBidi"/>
      <w:bCs/>
      <w:color w:val="0860A8"/>
      <w:spacing w:val="-15"/>
      <w:sz w:val="24"/>
      <w:szCs w:val="22"/>
      <w:lang w:eastAsia="en-US"/>
    </w:rPr>
  </w:style>
  <w:style w:type="paragraph" w:customStyle="1" w:styleId="BodyText">
    <w:name w:val="BodyText"/>
    <w:qFormat/>
    <w:rsid w:val="005F1B8D"/>
    <w:pPr>
      <w:spacing w:before="200" w:after="200"/>
    </w:pPr>
    <w:rPr>
      <w:rFonts w:ascii="Verdana" w:eastAsiaTheme="minorHAnsi" w:hAnsi="Verdana" w:cstheme="minorBidi"/>
      <w:sz w:val="18"/>
      <w:szCs w:val="18"/>
      <w:lang w:eastAsia="en-US"/>
    </w:rPr>
  </w:style>
  <w:style w:type="paragraph" w:customStyle="1" w:styleId="CommandLine1">
    <w:name w:val="Command Line 1"/>
    <w:basedOn w:val="BodyText"/>
    <w:qFormat/>
    <w:rsid w:val="005F1B8D"/>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5F1B8D"/>
    <w:rPr>
      <w:color w:val="000000" w:themeColor="text1"/>
      <w:sz w:val="16"/>
      <w:szCs w:val="16"/>
    </w:rPr>
  </w:style>
  <w:style w:type="paragraph" w:customStyle="1" w:styleId="CodeSnippet2">
    <w:name w:val="Code Snippet 2"/>
    <w:basedOn w:val="CodeSnippet"/>
    <w:rsid w:val="005F1B8D"/>
    <w:pPr>
      <w:ind w:left="360"/>
    </w:pPr>
  </w:style>
  <w:style w:type="paragraph" w:customStyle="1" w:styleId="CommandLine2">
    <w:name w:val="Command Line 2"/>
    <w:basedOn w:val="CommandLine1"/>
    <w:rsid w:val="005F1B8D"/>
    <w:pPr>
      <w:ind w:left="360"/>
    </w:pPr>
  </w:style>
  <w:style w:type="paragraph" w:customStyle="1" w:styleId="CommandLine3">
    <w:name w:val="Command Line 3"/>
    <w:basedOn w:val="CommandLine2"/>
    <w:rsid w:val="005F1B8D"/>
    <w:pPr>
      <w:ind w:left="720"/>
    </w:pPr>
  </w:style>
  <w:style w:type="paragraph" w:customStyle="1" w:styleId="Confidential">
    <w:name w:val="Confidential"/>
    <w:basedOn w:val="Normal"/>
    <w:rsid w:val="005F1B8D"/>
    <w:pPr>
      <w:spacing w:before="200" w:after="600"/>
    </w:pPr>
    <w:rPr>
      <w:rFonts w:ascii="Verdana" w:eastAsiaTheme="minorHAnsi" w:hAnsi="Verdana" w:cs="Arial"/>
      <w:color w:val="FF0000"/>
      <w:sz w:val="32"/>
      <w:szCs w:val="32"/>
    </w:rPr>
  </w:style>
  <w:style w:type="paragraph" w:customStyle="1" w:styleId="Contents">
    <w:name w:val="Contents"/>
    <w:next w:val="BodyText"/>
    <w:rsid w:val="005F1B8D"/>
    <w:pPr>
      <w:pBdr>
        <w:bottom w:val="single" w:sz="8" w:space="1" w:color="0860A8"/>
      </w:pBdr>
      <w:spacing w:after="200"/>
    </w:pPr>
    <w:rPr>
      <w:rFonts w:ascii="Verdana" w:eastAsiaTheme="minorHAnsi" w:hAnsi="Verdana" w:cstheme="minorBidi"/>
      <w:color w:val="0860A8"/>
      <w:spacing w:val="-15"/>
      <w:sz w:val="28"/>
      <w:szCs w:val="28"/>
      <w:lang w:eastAsia="en-US"/>
    </w:rPr>
  </w:style>
  <w:style w:type="paragraph" w:customStyle="1" w:styleId="CopyrightText">
    <w:name w:val="Copyright Text"/>
    <w:basedOn w:val="Normal"/>
    <w:rsid w:val="005F1B8D"/>
    <w:pPr>
      <w:spacing w:after="120"/>
    </w:pPr>
    <w:rPr>
      <w:rFonts w:ascii="Verdana" w:eastAsiaTheme="minorHAnsi" w:hAnsi="Verdana" w:cstheme="minorBidi"/>
      <w:sz w:val="16"/>
      <w:szCs w:val="16"/>
    </w:rPr>
  </w:style>
  <w:style w:type="paragraph" w:customStyle="1" w:styleId="FigureCaption">
    <w:name w:val="FigureCaption"/>
    <w:basedOn w:val="Normal"/>
    <w:next w:val="Normal"/>
    <w:rsid w:val="005F1B8D"/>
    <w:rPr>
      <w:rFonts w:ascii="Verdana" w:eastAsiaTheme="minorHAnsi" w:hAnsi="Verdana" w:cstheme="minorBidi"/>
      <w:b/>
      <w:color w:val="404040" w:themeColor="text1" w:themeTint="BF"/>
      <w:sz w:val="18"/>
      <w:szCs w:val="22"/>
    </w:rPr>
  </w:style>
  <w:style w:type="character" w:customStyle="1" w:styleId="Filename">
    <w:name w:val="Filename"/>
    <w:uiPriority w:val="1"/>
    <w:qFormat/>
    <w:rsid w:val="005F1B8D"/>
    <w:rPr>
      <w:rFonts w:ascii="Courier New" w:hAnsi="Courier New" w:cs="Courier New"/>
      <w:color w:val="000000" w:themeColor="text1"/>
      <w:sz w:val="20"/>
      <w:szCs w:val="16"/>
    </w:rPr>
  </w:style>
  <w:style w:type="paragraph" w:customStyle="1" w:styleId="Gaps">
    <w:name w:val="Gaps"/>
    <w:basedOn w:val="BodyText"/>
    <w:rsid w:val="005F1B8D"/>
    <w:rPr>
      <w:color w:val="FF0000"/>
      <w:sz w:val="20"/>
      <w:szCs w:val="20"/>
    </w:rPr>
  </w:style>
  <w:style w:type="paragraph" w:customStyle="1" w:styleId="GuideFooter">
    <w:name w:val="Guide Footer"/>
    <w:basedOn w:val="Normal"/>
    <w:rsid w:val="005F1B8D"/>
    <w:pPr>
      <w:tabs>
        <w:tab w:val="center" w:pos="4320"/>
        <w:tab w:val="right" w:pos="8640"/>
      </w:tabs>
      <w:spacing w:after="120"/>
    </w:pPr>
    <w:rPr>
      <w:rFonts w:ascii="Verdana" w:eastAsiaTheme="minorHAnsi" w:hAnsi="Verdana" w:cstheme="minorBidi"/>
      <w:sz w:val="16"/>
      <w:szCs w:val="22"/>
    </w:rPr>
  </w:style>
  <w:style w:type="paragraph" w:customStyle="1" w:styleId="Heading1Preface">
    <w:name w:val="Heading 1 Preface"/>
    <w:basedOn w:val="Normal"/>
    <w:next w:val="BodyText"/>
    <w:autoRedefine/>
    <w:rsid w:val="006A34C8"/>
    <w:pPr>
      <w:keepNext/>
      <w:keepLines/>
      <w:pageBreakBefore/>
      <w:spacing w:before="240" w:after="240"/>
    </w:pPr>
    <w:rPr>
      <w:rFonts w:ascii="Verdana" w:eastAsiaTheme="minorHAnsi" w:hAnsi="Verdana" w:cstheme="minorBidi"/>
      <w:color w:val="0860A8"/>
      <w:sz w:val="32"/>
      <w:szCs w:val="32"/>
    </w:rPr>
  </w:style>
  <w:style w:type="character" w:styleId="IntenseEmphasis">
    <w:name w:val="Intense Emphasis"/>
    <w:basedOn w:val="DefaultParagraphFont"/>
    <w:uiPriority w:val="21"/>
    <w:unhideWhenUsed/>
    <w:rsid w:val="005F1B8D"/>
    <w:rPr>
      <w:b/>
      <w:bCs/>
      <w:i/>
      <w:iCs/>
      <w:color w:val="auto"/>
    </w:rPr>
  </w:style>
  <w:style w:type="paragraph" w:styleId="List">
    <w:name w:val="List"/>
    <w:basedOn w:val="Normal"/>
    <w:uiPriority w:val="99"/>
    <w:unhideWhenUsed/>
    <w:qFormat/>
    <w:rsid w:val="005F1B8D"/>
    <w:pPr>
      <w:numPr>
        <w:numId w:val="2"/>
      </w:numPr>
      <w:spacing w:before="200" w:after="120"/>
    </w:pPr>
    <w:rPr>
      <w:rFonts w:ascii="Verdana" w:eastAsiaTheme="minorHAnsi" w:hAnsi="Verdana" w:cstheme="minorBidi"/>
      <w:sz w:val="18"/>
      <w:szCs w:val="22"/>
    </w:rPr>
  </w:style>
  <w:style w:type="paragraph" w:styleId="List2">
    <w:name w:val="List 2"/>
    <w:basedOn w:val="Normal"/>
    <w:uiPriority w:val="99"/>
    <w:unhideWhenUsed/>
    <w:rsid w:val="005F1B8D"/>
    <w:pPr>
      <w:numPr>
        <w:ilvl w:val="1"/>
        <w:numId w:val="2"/>
      </w:numPr>
      <w:spacing w:before="120" w:after="120"/>
      <w:contextualSpacing/>
    </w:pPr>
    <w:rPr>
      <w:rFonts w:ascii="Verdana" w:eastAsiaTheme="minorHAnsi" w:hAnsi="Verdana" w:cstheme="minorBidi"/>
      <w:sz w:val="18"/>
      <w:szCs w:val="22"/>
    </w:rPr>
  </w:style>
  <w:style w:type="paragraph" w:styleId="List3">
    <w:name w:val="List 3"/>
    <w:basedOn w:val="Normal"/>
    <w:uiPriority w:val="99"/>
    <w:unhideWhenUsed/>
    <w:rsid w:val="005F1B8D"/>
    <w:pPr>
      <w:numPr>
        <w:ilvl w:val="2"/>
        <w:numId w:val="2"/>
      </w:numPr>
      <w:spacing w:before="120" w:after="120"/>
      <w:contextualSpacing/>
    </w:pPr>
    <w:rPr>
      <w:rFonts w:ascii="Verdana" w:eastAsiaTheme="minorHAnsi" w:hAnsi="Verdana" w:cstheme="minorBidi"/>
      <w:sz w:val="18"/>
      <w:szCs w:val="22"/>
    </w:rPr>
  </w:style>
  <w:style w:type="paragraph" w:styleId="ListBullet">
    <w:name w:val="List Bullet"/>
    <w:basedOn w:val="Normal"/>
    <w:unhideWhenUsed/>
    <w:qFormat/>
    <w:rsid w:val="005F1B8D"/>
    <w:pPr>
      <w:numPr>
        <w:numId w:val="3"/>
      </w:numPr>
      <w:spacing w:before="120" w:after="120"/>
    </w:pPr>
    <w:rPr>
      <w:rFonts w:ascii="Verdana" w:eastAsiaTheme="minorHAnsi" w:hAnsi="Verdana" w:cstheme="minorBidi"/>
      <w:sz w:val="18"/>
      <w:szCs w:val="22"/>
    </w:rPr>
  </w:style>
  <w:style w:type="paragraph" w:styleId="ListBullet2">
    <w:name w:val="List Bullet 2"/>
    <w:basedOn w:val="Normal"/>
    <w:uiPriority w:val="99"/>
    <w:unhideWhenUsed/>
    <w:rsid w:val="005F1B8D"/>
    <w:pPr>
      <w:numPr>
        <w:ilvl w:val="1"/>
        <w:numId w:val="3"/>
      </w:numPr>
      <w:spacing w:before="120" w:after="120"/>
    </w:pPr>
    <w:rPr>
      <w:rFonts w:ascii="Verdana" w:eastAsiaTheme="minorHAnsi" w:hAnsi="Verdana" w:cstheme="minorBidi"/>
      <w:sz w:val="18"/>
      <w:szCs w:val="22"/>
    </w:rPr>
  </w:style>
  <w:style w:type="paragraph" w:styleId="ListBullet3">
    <w:name w:val="List Bullet 3"/>
    <w:basedOn w:val="Normal"/>
    <w:uiPriority w:val="99"/>
    <w:unhideWhenUsed/>
    <w:rsid w:val="005F1B8D"/>
    <w:pPr>
      <w:numPr>
        <w:ilvl w:val="2"/>
        <w:numId w:val="3"/>
      </w:numPr>
      <w:spacing w:before="120" w:after="120"/>
    </w:pPr>
    <w:rPr>
      <w:rFonts w:ascii="Verdana" w:eastAsiaTheme="minorHAnsi" w:hAnsi="Verdana" w:cstheme="minorBidi"/>
      <w:sz w:val="18"/>
      <w:szCs w:val="22"/>
    </w:rPr>
  </w:style>
  <w:style w:type="paragraph" w:customStyle="1" w:styleId="ListBulletTableSmaller">
    <w:name w:val="List Bullet Table Smaller"/>
    <w:basedOn w:val="ListBullet"/>
    <w:rsid w:val="005F1B8D"/>
    <w:pPr>
      <w:numPr>
        <w:numId w:val="0"/>
      </w:numPr>
      <w:tabs>
        <w:tab w:val="left" w:pos="360"/>
        <w:tab w:val="left" w:pos="720"/>
      </w:tabs>
      <w:contextualSpacing/>
    </w:pPr>
    <w:rPr>
      <w:rFonts w:eastAsia="Calibri" w:cs="Times New Roman"/>
      <w:sz w:val="16"/>
      <w:szCs w:val="16"/>
    </w:rPr>
  </w:style>
  <w:style w:type="paragraph" w:customStyle="1" w:styleId="ListBulletTableSmaller2">
    <w:name w:val="List Bullet Table Smaller 2"/>
    <w:basedOn w:val="ListBullet2"/>
    <w:rsid w:val="005F1B8D"/>
    <w:pPr>
      <w:numPr>
        <w:ilvl w:val="0"/>
        <w:numId w:val="0"/>
      </w:numPr>
      <w:tabs>
        <w:tab w:val="left" w:pos="360"/>
        <w:tab w:val="left" w:pos="720"/>
      </w:tabs>
      <w:contextualSpacing/>
    </w:pPr>
    <w:rPr>
      <w:rFonts w:eastAsia="Calibri" w:cs="Times New Roman"/>
      <w:sz w:val="16"/>
      <w:szCs w:val="16"/>
    </w:rPr>
  </w:style>
  <w:style w:type="paragraph" w:styleId="ListContinue">
    <w:name w:val="List Continue"/>
    <w:basedOn w:val="Normal"/>
    <w:uiPriority w:val="99"/>
    <w:unhideWhenUsed/>
    <w:rsid w:val="005F1B8D"/>
    <w:pPr>
      <w:spacing w:before="120" w:after="120"/>
      <w:ind w:left="360"/>
    </w:pPr>
    <w:rPr>
      <w:rFonts w:ascii="Verdana" w:eastAsiaTheme="minorHAnsi" w:hAnsi="Verdana" w:cstheme="minorBidi"/>
      <w:sz w:val="18"/>
      <w:szCs w:val="22"/>
    </w:rPr>
  </w:style>
  <w:style w:type="paragraph" w:styleId="ListContinue2">
    <w:name w:val="List Continue 2"/>
    <w:basedOn w:val="Normal"/>
    <w:uiPriority w:val="99"/>
    <w:unhideWhenUsed/>
    <w:rsid w:val="005F1B8D"/>
    <w:pPr>
      <w:spacing w:before="120" w:after="120"/>
      <w:ind w:left="720"/>
      <w:contextualSpacing/>
    </w:pPr>
    <w:rPr>
      <w:rFonts w:ascii="Verdana" w:eastAsiaTheme="minorHAnsi" w:hAnsi="Verdana" w:cstheme="minorBidi"/>
      <w:sz w:val="18"/>
      <w:szCs w:val="22"/>
    </w:rPr>
  </w:style>
  <w:style w:type="paragraph" w:styleId="ListContinue3">
    <w:name w:val="List Continue 3"/>
    <w:basedOn w:val="Normal"/>
    <w:uiPriority w:val="99"/>
    <w:unhideWhenUsed/>
    <w:rsid w:val="005F1B8D"/>
    <w:pPr>
      <w:spacing w:after="120"/>
      <w:ind w:left="1080"/>
    </w:pPr>
    <w:rPr>
      <w:rFonts w:ascii="Verdana" w:eastAsiaTheme="minorHAnsi" w:hAnsi="Verdana" w:cstheme="minorBidi"/>
      <w:sz w:val="18"/>
      <w:szCs w:val="22"/>
    </w:rPr>
  </w:style>
  <w:style w:type="paragraph" w:customStyle="1" w:styleId="ListContinueTableSmaller">
    <w:name w:val="List Continue Table Smaller"/>
    <w:basedOn w:val="Normal"/>
    <w:rsid w:val="005F1B8D"/>
    <w:pPr>
      <w:tabs>
        <w:tab w:val="left" w:pos="360"/>
        <w:tab w:val="left" w:pos="720"/>
      </w:tabs>
      <w:spacing w:before="60" w:after="60"/>
      <w:ind w:left="360"/>
    </w:pPr>
    <w:rPr>
      <w:rFonts w:ascii="Verdana" w:eastAsia="Calibri" w:hAnsi="Verdana"/>
      <w:spacing w:val="-5"/>
      <w:sz w:val="16"/>
      <w:szCs w:val="16"/>
    </w:rPr>
  </w:style>
  <w:style w:type="paragraph" w:customStyle="1" w:styleId="ListContinueTableSmaller2">
    <w:name w:val="List Continue Table Smaller 2"/>
    <w:basedOn w:val="ListContinue2"/>
    <w:rsid w:val="005F1B8D"/>
    <w:pPr>
      <w:tabs>
        <w:tab w:val="left" w:pos="360"/>
        <w:tab w:val="left" w:pos="720"/>
      </w:tabs>
      <w:contextualSpacing w:val="0"/>
    </w:pPr>
    <w:rPr>
      <w:rFonts w:eastAsia="Calibri" w:cs="Times New Roman"/>
      <w:sz w:val="16"/>
      <w:szCs w:val="16"/>
    </w:rPr>
  </w:style>
  <w:style w:type="paragraph" w:customStyle="1" w:styleId="Notes">
    <w:name w:val="Notes"/>
    <w:basedOn w:val="Normal"/>
    <w:next w:val="BodyText"/>
    <w:qFormat/>
    <w:rsid w:val="005F1B8D"/>
    <w:pPr>
      <w:numPr>
        <w:numId w:val="4"/>
      </w:numPr>
      <w:spacing w:before="120" w:after="120"/>
    </w:pPr>
    <w:rPr>
      <w:rFonts w:ascii="Verdana" w:eastAsiaTheme="minorHAnsi" w:hAnsi="Verdana" w:cstheme="minorBidi"/>
      <w:sz w:val="18"/>
      <w:szCs w:val="22"/>
    </w:rPr>
  </w:style>
  <w:style w:type="paragraph" w:customStyle="1" w:styleId="PageNum">
    <w:name w:val="Page Num"/>
    <w:rsid w:val="005F1B8D"/>
    <w:pPr>
      <w:tabs>
        <w:tab w:val="center" w:pos="4320"/>
        <w:tab w:val="right" w:pos="8640"/>
      </w:tabs>
      <w:spacing w:before="120"/>
    </w:pPr>
    <w:rPr>
      <w:rFonts w:ascii="Verdana" w:eastAsiaTheme="minorHAnsi" w:hAnsi="Verdana" w:cstheme="minorBidi"/>
      <w:sz w:val="16"/>
      <w:szCs w:val="22"/>
      <w:lang w:eastAsia="en-US"/>
    </w:rPr>
  </w:style>
  <w:style w:type="paragraph" w:customStyle="1" w:styleId="Rev">
    <w:name w:val="Rev"/>
    <w:basedOn w:val="Normal"/>
    <w:rsid w:val="005F1B8D"/>
    <w:rPr>
      <w:rFonts w:ascii="Verdana" w:eastAsiaTheme="minorHAnsi" w:hAnsi="Verdana" w:cs="Tahoma"/>
      <w:color w:val="0071C5"/>
      <w:spacing w:val="-15"/>
      <w:sz w:val="36"/>
      <w:szCs w:val="36"/>
    </w:rPr>
  </w:style>
  <w:style w:type="character" w:styleId="Strong">
    <w:name w:val="Strong"/>
    <w:basedOn w:val="DefaultParagraphFont"/>
    <w:uiPriority w:val="22"/>
    <w:qFormat/>
    <w:rsid w:val="005F1B8D"/>
    <w:rPr>
      <w:b/>
      <w:bCs/>
    </w:rPr>
  </w:style>
  <w:style w:type="paragraph" w:styleId="Subtitle">
    <w:name w:val="Subtitle"/>
    <w:basedOn w:val="Normal"/>
    <w:next w:val="Normal"/>
    <w:link w:val="SubtitleChar"/>
    <w:autoRedefine/>
    <w:uiPriority w:val="11"/>
    <w:rsid w:val="005F1B8D"/>
    <w:pPr>
      <w:numPr>
        <w:ilvl w:val="1"/>
      </w:numPr>
      <w:pBdr>
        <w:bottom w:val="single" w:sz="18" w:space="1" w:color="0071C5"/>
      </w:pBdr>
      <w:spacing w:after="400"/>
    </w:pPr>
    <w:rPr>
      <w:rFonts w:ascii="Neo Sans Intel Medium" w:eastAsiaTheme="majorEastAsia" w:hAnsi="Neo Sans Intel Medium" w:cstheme="majorBidi"/>
      <w:iCs/>
      <w:smallCaps/>
      <w:color w:val="0071C5"/>
      <w:sz w:val="52"/>
      <w:u w:color="0071C5"/>
    </w:rPr>
  </w:style>
  <w:style w:type="character" w:customStyle="1" w:styleId="SubtitleChar">
    <w:name w:val="Subtitle Char"/>
    <w:basedOn w:val="DefaultParagraphFont"/>
    <w:link w:val="Subtitle"/>
    <w:uiPriority w:val="11"/>
    <w:rsid w:val="005F1B8D"/>
    <w:rPr>
      <w:rFonts w:ascii="Neo Sans Intel Medium" w:eastAsiaTheme="majorEastAsia" w:hAnsi="Neo Sans Intel Medium" w:cstheme="majorBidi"/>
      <w:iCs/>
      <w:smallCaps/>
      <w:color w:val="0071C5"/>
      <w:sz w:val="52"/>
      <w:szCs w:val="24"/>
      <w:u w:color="0071C5"/>
      <w:lang w:eastAsia="en-US"/>
    </w:rPr>
  </w:style>
  <w:style w:type="paragraph" w:customStyle="1" w:styleId="TableBody">
    <w:name w:val="Table Body"/>
    <w:basedOn w:val="BodyText"/>
    <w:qFormat/>
    <w:rsid w:val="005F1B8D"/>
    <w:pPr>
      <w:spacing w:before="60" w:after="60"/>
    </w:pPr>
    <w:rPr>
      <w:rFonts w:eastAsia="Calibri" w:cs="Times New Roman"/>
    </w:rPr>
  </w:style>
  <w:style w:type="table" w:styleId="TableClassic1">
    <w:name w:val="Table Classic 1"/>
    <w:basedOn w:val="TableGrid"/>
    <w:rsid w:val="005F1B8D"/>
    <w:pPr>
      <w:tabs>
        <w:tab w:val="left" w:pos="360"/>
        <w:tab w:val="left" w:pos="720"/>
      </w:tabs>
    </w:pPr>
    <w:rPr>
      <w:rFonts w:ascii="Verdana" w:eastAsia="Calibri" w:hAnsi="Verdana"/>
      <w:sz w:val="18"/>
    </w:rPr>
    <w:tblPr>
      <w:tblStyleRowBandSize w:val="1"/>
      <w:tblStyleColBandSize w:val="1"/>
      <w:tblBorders>
        <w:bottom w:val="single" w:sz="8"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FFFFFF" w:themeColor="background1"/>
        <w:spacing w:val="0"/>
        <w:sz w:val="16"/>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A6A6" w:themeFill="background1" w:themeFillShade="A6"/>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anging">
    <w:name w:val="Table Hanging"/>
    <w:basedOn w:val="BodyText"/>
    <w:rsid w:val="005F1B8D"/>
    <w:pPr>
      <w:keepNext/>
      <w:keepLines/>
      <w:tabs>
        <w:tab w:val="left" w:pos="360"/>
        <w:tab w:val="left" w:pos="720"/>
      </w:tabs>
      <w:spacing w:before="60" w:after="60"/>
      <w:ind w:left="360" w:hanging="360"/>
      <w:contextualSpacing/>
    </w:pPr>
    <w:rPr>
      <w:rFonts w:eastAsia="Calibri" w:cs="Times New Roman"/>
    </w:rPr>
  </w:style>
  <w:style w:type="paragraph" w:customStyle="1" w:styleId="TableHanging2">
    <w:name w:val="Table Hanging 2"/>
    <w:basedOn w:val="TableHanging"/>
    <w:rsid w:val="005F1B8D"/>
    <w:pPr>
      <w:ind w:left="720"/>
    </w:pPr>
  </w:style>
  <w:style w:type="paragraph" w:customStyle="1" w:styleId="TableHangingSmaller">
    <w:name w:val="Table Hanging Smaller"/>
    <w:basedOn w:val="TableHanging"/>
    <w:rsid w:val="005F1B8D"/>
    <w:rPr>
      <w:sz w:val="16"/>
      <w:szCs w:val="16"/>
    </w:rPr>
  </w:style>
  <w:style w:type="paragraph" w:customStyle="1" w:styleId="TableHangingSmaller2">
    <w:name w:val="Table Hanging Smaller 2"/>
    <w:basedOn w:val="TableHanging2"/>
    <w:rsid w:val="005F1B8D"/>
    <w:rPr>
      <w:sz w:val="16"/>
      <w:szCs w:val="16"/>
    </w:rPr>
  </w:style>
  <w:style w:type="paragraph" w:customStyle="1" w:styleId="TableCaption">
    <w:name w:val="TableCaption"/>
    <w:basedOn w:val="Normal"/>
    <w:next w:val="Normal"/>
    <w:autoRedefine/>
    <w:rsid w:val="005F1B8D"/>
    <w:pPr>
      <w:keepNext/>
      <w:keepLines/>
      <w:tabs>
        <w:tab w:val="left" w:pos="360"/>
        <w:tab w:val="left" w:pos="720"/>
      </w:tabs>
      <w:spacing w:before="120" w:after="120"/>
    </w:pPr>
    <w:rPr>
      <w:rFonts w:ascii="Verdana" w:eastAsia="Calibri" w:hAnsi="Verdana"/>
      <w:b/>
      <w:bCs/>
      <w:iCs/>
      <w:color w:val="404040" w:themeColor="text1" w:themeTint="BF"/>
      <w:sz w:val="18"/>
      <w:szCs w:val="20"/>
    </w:rPr>
  </w:style>
  <w:style w:type="character" w:customStyle="1" w:styleId="Underline">
    <w:name w:val="Underline"/>
    <w:basedOn w:val="DefaultParagraphFont"/>
    <w:uiPriority w:val="1"/>
    <w:rsid w:val="005F1B8D"/>
    <w:rPr>
      <w:u w:val="single"/>
    </w:rPr>
  </w:style>
  <w:style w:type="character" w:customStyle="1" w:styleId="HeaderChar">
    <w:name w:val="Header Char"/>
    <w:basedOn w:val="DefaultParagraphFont"/>
    <w:link w:val="Header"/>
    <w:rsid w:val="00495725"/>
    <w:rPr>
      <w:rFonts w:ascii="Verdana" w:eastAsiaTheme="minorHAnsi" w:hAnsi="Verdana" w:cstheme="minorBidi"/>
      <w:sz w:val="16"/>
      <w:szCs w:val="22"/>
      <w:lang w:eastAsia="en-US"/>
    </w:rPr>
  </w:style>
  <w:style w:type="numbering" w:customStyle="1" w:styleId="SquareBullets">
    <w:name w:val="Square Bullets"/>
    <w:uiPriority w:val="99"/>
    <w:locked/>
    <w:rsid w:val="00495725"/>
    <w:pPr>
      <w:numPr>
        <w:numId w:val="5"/>
      </w:numPr>
    </w:pPr>
  </w:style>
  <w:style w:type="paragraph" w:customStyle="1" w:styleId="SpecNormal">
    <w:name w:val="Spec Normal"/>
    <w:basedOn w:val="Normal"/>
    <w:link w:val="SpecNormalChar"/>
    <w:rsid w:val="008703DF"/>
    <w:pPr>
      <w:jc w:val="both"/>
    </w:pPr>
    <w:rPr>
      <w:rFonts w:ascii="Tahoma" w:hAnsi="Tahoma"/>
      <w:sz w:val="22"/>
    </w:rPr>
  </w:style>
  <w:style w:type="character" w:customStyle="1" w:styleId="SpecNormalChar">
    <w:name w:val="Spec Normal Char"/>
    <w:basedOn w:val="DefaultParagraphFont"/>
    <w:link w:val="SpecNormal"/>
    <w:rsid w:val="008703DF"/>
    <w:rPr>
      <w:rFonts w:ascii="Tahoma" w:hAnsi="Tahoma"/>
      <w:sz w:val="22"/>
      <w:szCs w:val="24"/>
      <w:lang w:eastAsia="en-US"/>
    </w:rPr>
  </w:style>
  <w:style w:type="table" w:styleId="TableGrid2">
    <w:name w:val="Table Grid 2"/>
    <w:basedOn w:val="TableNormal"/>
    <w:rsid w:val="00304C2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pecAbstract">
    <w:name w:val="Spec Abstract"/>
    <w:basedOn w:val="Normal"/>
    <w:next w:val="Normal"/>
    <w:rsid w:val="0061501D"/>
    <w:pPr>
      <w:keepLines/>
      <w:pBdr>
        <w:top w:val="single" w:sz="4" w:space="1" w:color="auto"/>
        <w:bottom w:val="single" w:sz="4" w:space="1" w:color="auto"/>
      </w:pBdr>
      <w:jc w:val="both"/>
    </w:pPr>
    <w:rPr>
      <w:rFonts w:ascii="Tahoma" w:hAnsi="Tahoma"/>
      <w:szCs w:val="20"/>
    </w:rPr>
  </w:style>
  <w:style w:type="paragraph" w:styleId="BalloonText">
    <w:name w:val="Balloon Text"/>
    <w:basedOn w:val="Normal"/>
    <w:link w:val="BalloonTextChar"/>
    <w:rsid w:val="000C5736"/>
    <w:rPr>
      <w:rFonts w:ascii="Tahoma" w:hAnsi="Tahoma" w:cs="Tahoma"/>
      <w:sz w:val="16"/>
      <w:szCs w:val="16"/>
    </w:rPr>
  </w:style>
  <w:style w:type="character" w:customStyle="1" w:styleId="BalloonTextChar">
    <w:name w:val="Balloon Text Char"/>
    <w:basedOn w:val="DefaultParagraphFont"/>
    <w:link w:val="BalloonText"/>
    <w:rsid w:val="000C5736"/>
    <w:rPr>
      <w:rFonts w:ascii="Tahoma" w:hAnsi="Tahoma" w:cs="Tahoma"/>
      <w:sz w:val="16"/>
      <w:szCs w:val="16"/>
      <w:lang w:eastAsia="en-US"/>
    </w:rPr>
  </w:style>
  <w:style w:type="paragraph" w:styleId="ListParagraph">
    <w:name w:val="List Paragraph"/>
    <w:basedOn w:val="Normal"/>
    <w:uiPriority w:val="34"/>
    <w:rsid w:val="00E50114"/>
    <w:pPr>
      <w:ind w:left="720"/>
      <w:contextualSpacing/>
    </w:pPr>
  </w:style>
  <w:style w:type="character" w:styleId="FollowedHyperlink">
    <w:name w:val="FollowedHyperlink"/>
    <w:basedOn w:val="DefaultParagraphFont"/>
    <w:rsid w:val="00D0467A"/>
    <w:rPr>
      <w:color w:val="800080" w:themeColor="followedHyperlink"/>
      <w:u w:val="single"/>
    </w:rPr>
  </w:style>
  <w:style w:type="paragraph" w:styleId="NormalWeb">
    <w:name w:val="Normal (Web)"/>
    <w:basedOn w:val="Normal"/>
    <w:uiPriority w:val="99"/>
    <w:unhideWhenUsed/>
    <w:rsid w:val="003E529F"/>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iPriority w:val="99"/>
    <w:semiHidden/>
    <w:unhideWhenUsed/>
    <w:rsid w:val="003E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E529F"/>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9335">
      <w:bodyDiv w:val="1"/>
      <w:marLeft w:val="0"/>
      <w:marRight w:val="0"/>
      <w:marTop w:val="0"/>
      <w:marBottom w:val="0"/>
      <w:divBdr>
        <w:top w:val="none" w:sz="0" w:space="0" w:color="auto"/>
        <w:left w:val="none" w:sz="0" w:space="0" w:color="auto"/>
        <w:bottom w:val="none" w:sz="0" w:space="0" w:color="auto"/>
        <w:right w:val="none" w:sz="0" w:space="0" w:color="auto"/>
      </w:divBdr>
    </w:div>
    <w:div w:id="173569330">
      <w:bodyDiv w:val="1"/>
      <w:marLeft w:val="0"/>
      <w:marRight w:val="0"/>
      <w:marTop w:val="0"/>
      <w:marBottom w:val="0"/>
      <w:divBdr>
        <w:top w:val="none" w:sz="0" w:space="0" w:color="auto"/>
        <w:left w:val="none" w:sz="0" w:space="0" w:color="auto"/>
        <w:bottom w:val="none" w:sz="0" w:space="0" w:color="auto"/>
        <w:right w:val="none" w:sz="0" w:space="0" w:color="auto"/>
      </w:divBdr>
    </w:div>
    <w:div w:id="215973300">
      <w:bodyDiv w:val="1"/>
      <w:marLeft w:val="0"/>
      <w:marRight w:val="0"/>
      <w:marTop w:val="0"/>
      <w:marBottom w:val="0"/>
      <w:divBdr>
        <w:top w:val="none" w:sz="0" w:space="0" w:color="auto"/>
        <w:left w:val="none" w:sz="0" w:space="0" w:color="auto"/>
        <w:bottom w:val="none" w:sz="0" w:space="0" w:color="auto"/>
        <w:right w:val="none" w:sz="0" w:space="0" w:color="auto"/>
      </w:divBdr>
      <w:divsChild>
        <w:div w:id="540749754">
          <w:marLeft w:val="0"/>
          <w:marRight w:val="0"/>
          <w:marTop w:val="0"/>
          <w:marBottom w:val="0"/>
          <w:divBdr>
            <w:top w:val="none" w:sz="0" w:space="0" w:color="auto"/>
            <w:left w:val="none" w:sz="0" w:space="0" w:color="auto"/>
            <w:bottom w:val="none" w:sz="0" w:space="0" w:color="auto"/>
            <w:right w:val="none" w:sz="0" w:space="0" w:color="auto"/>
          </w:divBdr>
          <w:divsChild>
            <w:div w:id="1080173061">
              <w:marLeft w:val="0"/>
              <w:marRight w:val="0"/>
              <w:marTop w:val="0"/>
              <w:marBottom w:val="0"/>
              <w:divBdr>
                <w:top w:val="none" w:sz="0" w:space="0" w:color="auto"/>
                <w:left w:val="none" w:sz="0" w:space="0" w:color="auto"/>
                <w:bottom w:val="none" w:sz="0" w:space="0" w:color="auto"/>
                <w:right w:val="none" w:sz="0" w:space="0" w:color="auto"/>
              </w:divBdr>
            </w:div>
            <w:div w:id="2006278798">
              <w:marLeft w:val="0"/>
              <w:marRight w:val="0"/>
              <w:marTop w:val="0"/>
              <w:marBottom w:val="0"/>
              <w:divBdr>
                <w:top w:val="none" w:sz="0" w:space="0" w:color="auto"/>
                <w:left w:val="none" w:sz="0" w:space="0" w:color="auto"/>
                <w:bottom w:val="none" w:sz="0" w:space="0" w:color="auto"/>
                <w:right w:val="none" w:sz="0" w:space="0" w:color="auto"/>
              </w:divBdr>
            </w:div>
            <w:div w:id="21440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8262">
      <w:bodyDiv w:val="1"/>
      <w:marLeft w:val="0"/>
      <w:marRight w:val="0"/>
      <w:marTop w:val="0"/>
      <w:marBottom w:val="0"/>
      <w:divBdr>
        <w:top w:val="none" w:sz="0" w:space="0" w:color="auto"/>
        <w:left w:val="none" w:sz="0" w:space="0" w:color="auto"/>
        <w:bottom w:val="none" w:sz="0" w:space="0" w:color="auto"/>
        <w:right w:val="none" w:sz="0" w:space="0" w:color="auto"/>
      </w:divBdr>
    </w:div>
    <w:div w:id="267933203">
      <w:bodyDiv w:val="1"/>
      <w:marLeft w:val="0"/>
      <w:marRight w:val="0"/>
      <w:marTop w:val="0"/>
      <w:marBottom w:val="0"/>
      <w:divBdr>
        <w:top w:val="none" w:sz="0" w:space="0" w:color="auto"/>
        <w:left w:val="none" w:sz="0" w:space="0" w:color="auto"/>
        <w:bottom w:val="none" w:sz="0" w:space="0" w:color="auto"/>
        <w:right w:val="none" w:sz="0" w:space="0" w:color="auto"/>
      </w:divBdr>
    </w:div>
    <w:div w:id="325405193">
      <w:bodyDiv w:val="1"/>
      <w:marLeft w:val="0"/>
      <w:marRight w:val="0"/>
      <w:marTop w:val="0"/>
      <w:marBottom w:val="0"/>
      <w:divBdr>
        <w:top w:val="none" w:sz="0" w:space="0" w:color="auto"/>
        <w:left w:val="none" w:sz="0" w:space="0" w:color="auto"/>
        <w:bottom w:val="none" w:sz="0" w:space="0" w:color="auto"/>
        <w:right w:val="none" w:sz="0" w:space="0" w:color="auto"/>
      </w:divBdr>
      <w:divsChild>
        <w:div w:id="928074921">
          <w:marLeft w:val="0"/>
          <w:marRight w:val="0"/>
          <w:marTop w:val="0"/>
          <w:marBottom w:val="0"/>
          <w:divBdr>
            <w:top w:val="none" w:sz="0" w:space="0" w:color="auto"/>
            <w:left w:val="none" w:sz="0" w:space="0" w:color="auto"/>
            <w:bottom w:val="none" w:sz="0" w:space="0" w:color="auto"/>
            <w:right w:val="none" w:sz="0" w:space="0" w:color="auto"/>
          </w:divBdr>
          <w:divsChild>
            <w:div w:id="709570228">
              <w:marLeft w:val="0"/>
              <w:marRight w:val="0"/>
              <w:marTop w:val="0"/>
              <w:marBottom w:val="0"/>
              <w:divBdr>
                <w:top w:val="none" w:sz="0" w:space="0" w:color="auto"/>
                <w:left w:val="none" w:sz="0" w:space="0" w:color="auto"/>
                <w:bottom w:val="none" w:sz="0" w:space="0" w:color="auto"/>
                <w:right w:val="none" w:sz="0" w:space="0" w:color="auto"/>
              </w:divBdr>
            </w:div>
            <w:div w:id="1445806590">
              <w:marLeft w:val="0"/>
              <w:marRight w:val="0"/>
              <w:marTop w:val="0"/>
              <w:marBottom w:val="0"/>
              <w:divBdr>
                <w:top w:val="none" w:sz="0" w:space="0" w:color="auto"/>
                <w:left w:val="none" w:sz="0" w:space="0" w:color="auto"/>
                <w:bottom w:val="none" w:sz="0" w:space="0" w:color="auto"/>
                <w:right w:val="none" w:sz="0" w:space="0" w:color="auto"/>
              </w:divBdr>
            </w:div>
            <w:div w:id="20708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7488">
      <w:bodyDiv w:val="1"/>
      <w:marLeft w:val="0"/>
      <w:marRight w:val="0"/>
      <w:marTop w:val="0"/>
      <w:marBottom w:val="0"/>
      <w:divBdr>
        <w:top w:val="none" w:sz="0" w:space="0" w:color="auto"/>
        <w:left w:val="none" w:sz="0" w:space="0" w:color="auto"/>
        <w:bottom w:val="none" w:sz="0" w:space="0" w:color="auto"/>
        <w:right w:val="none" w:sz="0" w:space="0" w:color="auto"/>
      </w:divBdr>
    </w:div>
    <w:div w:id="446197101">
      <w:bodyDiv w:val="1"/>
      <w:marLeft w:val="0"/>
      <w:marRight w:val="0"/>
      <w:marTop w:val="0"/>
      <w:marBottom w:val="0"/>
      <w:divBdr>
        <w:top w:val="none" w:sz="0" w:space="0" w:color="auto"/>
        <w:left w:val="none" w:sz="0" w:space="0" w:color="auto"/>
        <w:bottom w:val="none" w:sz="0" w:space="0" w:color="auto"/>
        <w:right w:val="none" w:sz="0" w:space="0" w:color="auto"/>
      </w:divBdr>
    </w:div>
    <w:div w:id="469981240">
      <w:bodyDiv w:val="1"/>
      <w:marLeft w:val="0"/>
      <w:marRight w:val="0"/>
      <w:marTop w:val="0"/>
      <w:marBottom w:val="0"/>
      <w:divBdr>
        <w:top w:val="none" w:sz="0" w:space="0" w:color="auto"/>
        <w:left w:val="none" w:sz="0" w:space="0" w:color="auto"/>
        <w:bottom w:val="none" w:sz="0" w:space="0" w:color="auto"/>
        <w:right w:val="none" w:sz="0" w:space="0" w:color="auto"/>
      </w:divBdr>
      <w:divsChild>
        <w:div w:id="1627008357">
          <w:marLeft w:val="0"/>
          <w:marRight w:val="0"/>
          <w:marTop w:val="0"/>
          <w:marBottom w:val="0"/>
          <w:divBdr>
            <w:top w:val="none" w:sz="0" w:space="0" w:color="auto"/>
            <w:left w:val="none" w:sz="0" w:space="0" w:color="auto"/>
            <w:bottom w:val="none" w:sz="0" w:space="0" w:color="auto"/>
            <w:right w:val="none" w:sz="0" w:space="0" w:color="auto"/>
          </w:divBdr>
          <w:divsChild>
            <w:div w:id="2145195969">
              <w:marLeft w:val="0"/>
              <w:marRight w:val="0"/>
              <w:marTop w:val="0"/>
              <w:marBottom w:val="0"/>
              <w:divBdr>
                <w:top w:val="none" w:sz="0" w:space="0" w:color="auto"/>
                <w:left w:val="none" w:sz="0" w:space="0" w:color="auto"/>
                <w:bottom w:val="none" w:sz="0" w:space="0" w:color="auto"/>
                <w:right w:val="none" w:sz="0" w:space="0" w:color="auto"/>
              </w:divBdr>
              <w:divsChild>
                <w:div w:id="1059941991">
                  <w:marLeft w:val="0"/>
                  <w:marRight w:val="0"/>
                  <w:marTop w:val="0"/>
                  <w:marBottom w:val="0"/>
                  <w:divBdr>
                    <w:top w:val="none" w:sz="0" w:space="0" w:color="auto"/>
                    <w:left w:val="none" w:sz="0" w:space="0" w:color="auto"/>
                    <w:bottom w:val="none" w:sz="0" w:space="0" w:color="auto"/>
                    <w:right w:val="none" w:sz="0" w:space="0" w:color="auto"/>
                  </w:divBdr>
                  <w:divsChild>
                    <w:div w:id="18504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3589">
      <w:bodyDiv w:val="1"/>
      <w:marLeft w:val="0"/>
      <w:marRight w:val="0"/>
      <w:marTop w:val="0"/>
      <w:marBottom w:val="0"/>
      <w:divBdr>
        <w:top w:val="none" w:sz="0" w:space="0" w:color="auto"/>
        <w:left w:val="none" w:sz="0" w:space="0" w:color="auto"/>
        <w:bottom w:val="none" w:sz="0" w:space="0" w:color="auto"/>
        <w:right w:val="none" w:sz="0" w:space="0" w:color="auto"/>
      </w:divBdr>
    </w:div>
    <w:div w:id="618142562">
      <w:bodyDiv w:val="1"/>
      <w:marLeft w:val="0"/>
      <w:marRight w:val="0"/>
      <w:marTop w:val="0"/>
      <w:marBottom w:val="0"/>
      <w:divBdr>
        <w:top w:val="none" w:sz="0" w:space="0" w:color="auto"/>
        <w:left w:val="none" w:sz="0" w:space="0" w:color="auto"/>
        <w:bottom w:val="none" w:sz="0" w:space="0" w:color="auto"/>
        <w:right w:val="none" w:sz="0" w:space="0" w:color="auto"/>
      </w:divBdr>
    </w:div>
    <w:div w:id="646980009">
      <w:bodyDiv w:val="1"/>
      <w:marLeft w:val="0"/>
      <w:marRight w:val="0"/>
      <w:marTop w:val="0"/>
      <w:marBottom w:val="0"/>
      <w:divBdr>
        <w:top w:val="none" w:sz="0" w:space="0" w:color="auto"/>
        <w:left w:val="none" w:sz="0" w:space="0" w:color="auto"/>
        <w:bottom w:val="none" w:sz="0" w:space="0" w:color="auto"/>
        <w:right w:val="none" w:sz="0" w:space="0" w:color="auto"/>
      </w:divBdr>
    </w:div>
    <w:div w:id="664551482">
      <w:bodyDiv w:val="1"/>
      <w:marLeft w:val="0"/>
      <w:marRight w:val="0"/>
      <w:marTop w:val="0"/>
      <w:marBottom w:val="0"/>
      <w:divBdr>
        <w:top w:val="none" w:sz="0" w:space="0" w:color="auto"/>
        <w:left w:val="none" w:sz="0" w:space="0" w:color="auto"/>
        <w:bottom w:val="none" w:sz="0" w:space="0" w:color="auto"/>
        <w:right w:val="none" w:sz="0" w:space="0" w:color="auto"/>
      </w:divBdr>
    </w:div>
    <w:div w:id="713650826">
      <w:bodyDiv w:val="1"/>
      <w:marLeft w:val="0"/>
      <w:marRight w:val="0"/>
      <w:marTop w:val="0"/>
      <w:marBottom w:val="0"/>
      <w:divBdr>
        <w:top w:val="none" w:sz="0" w:space="0" w:color="auto"/>
        <w:left w:val="none" w:sz="0" w:space="0" w:color="auto"/>
        <w:bottom w:val="none" w:sz="0" w:space="0" w:color="auto"/>
        <w:right w:val="none" w:sz="0" w:space="0" w:color="auto"/>
      </w:divBdr>
    </w:div>
    <w:div w:id="1090396794">
      <w:bodyDiv w:val="1"/>
      <w:marLeft w:val="0"/>
      <w:marRight w:val="0"/>
      <w:marTop w:val="0"/>
      <w:marBottom w:val="0"/>
      <w:divBdr>
        <w:top w:val="none" w:sz="0" w:space="0" w:color="auto"/>
        <w:left w:val="none" w:sz="0" w:space="0" w:color="auto"/>
        <w:bottom w:val="none" w:sz="0" w:space="0" w:color="auto"/>
        <w:right w:val="none" w:sz="0" w:space="0" w:color="auto"/>
      </w:divBdr>
    </w:div>
    <w:div w:id="1359283168">
      <w:bodyDiv w:val="1"/>
      <w:marLeft w:val="0"/>
      <w:marRight w:val="0"/>
      <w:marTop w:val="0"/>
      <w:marBottom w:val="0"/>
      <w:divBdr>
        <w:top w:val="none" w:sz="0" w:space="0" w:color="auto"/>
        <w:left w:val="none" w:sz="0" w:space="0" w:color="auto"/>
        <w:bottom w:val="none" w:sz="0" w:space="0" w:color="auto"/>
        <w:right w:val="none" w:sz="0" w:space="0" w:color="auto"/>
      </w:divBdr>
    </w:div>
    <w:div w:id="1407068493">
      <w:bodyDiv w:val="1"/>
      <w:marLeft w:val="0"/>
      <w:marRight w:val="0"/>
      <w:marTop w:val="0"/>
      <w:marBottom w:val="0"/>
      <w:divBdr>
        <w:top w:val="none" w:sz="0" w:space="0" w:color="auto"/>
        <w:left w:val="none" w:sz="0" w:space="0" w:color="auto"/>
        <w:bottom w:val="none" w:sz="0" w:space="0" w:color="auto"/>
        <w:right w:val="none" w:sz="0" w:space="0" w:color="auto"/>
      </w:divBdr>
    </w:div>
    <w:div w:id="1565023245">
      <w:bodyDiv w:val="1"/>
      <w:marLeft w:val="0"/>
      <w:marRight w:val="0"/>
      <w:marTop w:val="0"/>
      <w:marBottom w:val="0"/>
      <w:divBdr>
        <w:top w:val="none" w:sz="0" w:space="0" w:color="auto"/>
        <w:left w:val="none" w:sz="0" w:space="0" w:color="auto"/>
        <w:bottom w:val="none" w:sz="0" w:space="0" w:color="auto"/>
        <w:right w:val="none" w:sz="0" w:space="0" w:color="auto"/>
      </w:divBdr>
    </w:div>
    <w:div w:id="1600798045">
      <w:bodyDiv w:val="1"/>
      <w:marLeft w:val="0"/>
      <w:marRight w:val="0"/>
      <w:marTop w:val="0"/>
      <w:marBottom w:val="0"/>
      <w:divBdr>
        <w:top w:val="none" w:sz="0" w:space="0" w:color="auto"/>
        <w:left w:val="none" w:sz="0" w:space="0" w:color="auto"/>
        <w:bottom w:val="none" w:sz="0" w:space="0" w:color="auto"/>
        <w:right w:val="none" w:sz="0" w:space="0" w:color="auto"/>
      </w:divBdr>
    </w:div>
    <w:div w:id="1600869250">
      <w:bodyDiv w:val="1"/>
      <w:marLeft w:val="0"/>
      <w:marRight w:val="0"/>
      <w:marTop w:val="0"/>
      <w:marBottom w:val="0"/>
      <w:divBdr>
        <w:top w:val="none" w:sz="0" w:space="0" w:color="auto"/>
        <w:left w:val="none" w:sz="0" w:space="0" w:color="auto"/>
        <w:bottom w:val="none" w:sz="0" w:space="0" w:color="auto"/>
        <w:right w:val="none" w:sz="0" w:space="0" w:color="auto"/>
      </w:divBdr>
    </w:div>
    <w:div w:id="1607887876">
      <w:bodyDiv w:val="1"/>
      <w:marLeft w:val="0"/>
      <w:marRight w:val="0"/>
      <w:marTop w:val="0"/>
      <w:marBottom w:val="0"/>
      <w:divBdr>
        <w:top w:val="none" w:sz="0" w:space="0" w:color="auto"/>
        <w:left w:val="none" w:sz="0" w:space="0" w:color="auto"/>
        <w:bottom w:val="none" w:sz="0" w:space="0" w:color="auto"/>
        <w:right w:val="none" w:sz="0" w:space="0" w:color="auto"/>
      </w:divBdr>
    </w:div>
    <w:div w:id="1669484500">
      <w:bodyDiv w:val="1"/>
      <w:marLeft w:val="0"/>
      <w:marRight w:val="0"/>
      <w:marTop w:val="0"/>
      <w:marBottom w:val="0"/>
      <w:divBdr>
        <w:top w:val="none" w:sz="0" w:space="0" w:color="auto"/>
        <w:left w:val="none" w:sz="0" w:space="0" w:color="auto"/>
        <w:bottom w:val="none" w:sz="0" w:space="0" w:color="auto"/>
        <w:right w:val="none" w:sz="0" w:space="0" w:color="auto"/>
      </w:divBdr>
    </w:div>
    <w:div w:id="1672878822">
      <w:bodyDiv w:val="1"/>
      <w:marLeft w:val="0"/>
      <w:marRight w:val="0"/>
      <w:marTop w:val="0"/>
      <w:marBottom w:val="0"/>
      <w:divBdr>
        <w:top w:val="none" w:sz="0" w:space="0" w:color="auto"/>
        <w:left w:val="none" w:sz="0" w:space="0" w:color="auto"/>
        <w:bottom w:val="none" w:sz="0" w:space="0" w:color="auto"/>
        <w:right w:val="none" w:sz="0" w:space="0" w:color="auto"/>
      </w:divBdr>
    </w:div>
    <w:div w:id="1686319527">
      <w:bodyDiv w:val="1"/>
      <w:marLeft w:val="0"/>
      <w:marRight w:val="0"/>
      <w:marTop w:val="0"/>
      <w:marBottom w:val="0"/>
      <w:divBdr>
        <w:top w:val="none" w:sz="0" w:space="0" w:color="auto"/>
        <w:left w:val="none" w:sz="0" w:space="0" w:color="auto"/>
        <w:bottom w:val="none" w:sz="0" w:space="0" w:color="auto"/>
        <w:right w:val="none" w:sz="0" w:space="0" w:color="auto"/>
      </w:divBdr>
    </w:div>
    <w:div w:id="1723095714">
      <w:bodyDiv w:val="1"/>
      <w:marLeft w:val="0"/>
      <w:marRight w:val="0"/>
      <w:marTop w:val="0"/>
      <w:marBottom w:val="0"/>
      <w:divBdr>
        <w:top w:val="none" w:sz="0" w:space="0" w:color="auto"/>
        <w:left w:val="none" w:sz="0" w:space="0" w:color="auto"/>
        <w:bottom w:val="none" w:sz="0" w:space="0" w:color="auto"/>
        <w:right w:val="none" w:sz="0" w:space="0" w:color="auto"/>
      </w:divBdr>
    </w:div>
    <w:div w:id="1740518264">
      <w:bodyDiv w:val="1"/>
      <w:marLeft w:val="0"/>
      <w:marRight w:val="0"/>
      <w:marTop w:val="0"/>
      <w:marBottom w:val="0"/>
      <w:divBdr>
        <w:top w:val="none" w:sz="0" w:space="0" w:color="auto"/>
        <w:left w:val="none" w:sz="0" w:space="0" w:color="auto"/>
        <w:bottom w:val="none" w:sz="0" w:space="0" w:color="auto"/>
        <w:right w:val="none" w:sz="0" w:space="0" w:color="auto"/>
      </w:divBdr>
    </w:div>
    <w:div w:id="1778790942">
      <w:bodyDiv w:val="1"/>
      <w:marLeft w:val="0"/>
      <w:marRight w:val="0"/>
      <w:marTop w:val="0"/>
      <w:marBottom w:val="0"/>
      <w:divBdr>
        <w:top w:val="none" w:sz="0" w:space="0" w:color="auto"/>
        <w:left w:val="none" w:sz="0" w:space="0" w:color="auto"/>
        <w:bottom w:val="none" w:sz="0" w:space="0" w:color="auto"/>
        <w:right w:val="none" w:sz="0" w:space="0" w:color="auto"/>
      </w:divBdr>
    </w:div>
    <w:div w:id="1875655771">
      <w:bodyDiv w:val="1"/>
      <w:marLeft w:val="0"/>
      <w:marRight w:val="0"/>
      <w:marTop w:val="0"/>
      <w:marBottom w:val="0"/>
      <w:divBdr>
        <w:top w:val="none" w:sz="0" w:space="0" w:color="auto"/>
        <w:left w:val="none" w:sz="0" w:space="0" w:color="auto"/>
        <w:bottom w:val="none" w:sz="0" w:space="0" w:color="auto"/>
        <w:right w:val="none" w:sz="0" w:space="0" w:color="auto"/>
      </w:divBdr>
    </w:div>
    <w:div w:id="21379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oleObject" Target="embeddings/Microsoft_Visio_2003-2010_Drawing22.vsd"/><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harepoint.amr.ith.intel.com/sites/ChipsetHWSoC_PowerIP/Power%20WIKI%20Documents/Steps%20to%20drive%20IP%20ack_port.docx"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Microsoft_Visio_2003-2010_Drawing11.vsd"/><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Word_Document1.docx"/><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teng3\Documents\BFM%20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21b7ace-5c7c-4659-81f3-5a727393bdad">CHMPUQYR5254-36-11</_dlc_DocId>
    <_dlc_DocIdUrl xmlns="f21b7ace-5c7c-4659-81f3-5a727393bdad">
      <Url>https://sharepoint.amr.ith.intel.com/sites/SourceDocs/_layouts/DocIdRedir.aspx?ID=CHMPUQYR5254-36-11</Url>
      <Description>CHMPUQYR5254-36-11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7F9D9D78BC21F4DBA771DEF1C2EC6D1" ma:contentTypeVersion="1" ma:contentTypeDescription="Create a new document." ma:contentTypeScope="" ma:versionID="e57e4adcfc86d3a5cc83494e2fcfaa50">
  <xsd:schema xmlns:xsd="http://www.w3.org/2001/XMLSchema" xmlns:xs="http://www.w3.org/2001/XMLSchema" xmlns:p="http://schemas.microsoft.com/office/2006/metadata/properties" xmlns:ns2="f21b7ace-5c7c-4659-81f3-5a727393bdad" targetNamespace="http://schemas.microsoft.com/office/2006/metadata/properties" ma:root="true" ma:fieldsID="533d8e5eed5878c84a3392f83129a265" ns2:_="">
    <xsd:import namespace="f21b7ace-5c7c-4659-81f3-5a727393bda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b7ace-5c7c-4659-81f3-5a727393bda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1F7F8-4F74-47C6-A89D-1CEF4BAEC9B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f21b7ace-5c7c-4659-81f3-5a727393bdad"/>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0A2536B-174E-4705-B5BD-79BAB175E7C0}">
  <ds:schemaRefs>
    <ds:schemaRef ds:uri="http://schemas.microsoft.com/sharepoint/v3/contenttype/forms"/>
  </ds:schemaRefs>
</ds:datastoreItem>
</file>

<file path=customXml/itemProps3.xml><?xml version="1.0" encoding="utf-8"?>
<ds:datastoreItem xmlns:ds="http://schemas.openxmlformats.org/officeDocument/2006/customXml" ds:itemID="{AC4D9407-A90F-49E4-AEF3-F69619943D7B}">
  <ds:schemaRefs>
    <ds:schemaRef ds:uri="http://schemas.microsoft.com/sharepoint/events"/>
  </ds:schemaRefs>
</ds:datastoreItem>
</file>

<file path=customXml/itemProps4.xml><?xml version="1.0" encoding="utf-8"?>
<ds:datastoreItem xmlns:ds="http://schemas.openxmlformats.org/officeDocument/2006/customXml" ds:itemID="{E624928D-9478-47D8-81C0-04EC469DA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b7ace-5c7c-4659-81f3-5a727393bd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8B3FEF-829F-495A-BE96-71F5CE97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BFM User Guide Template.dotx</Template>
  <TotalTime>830</TotalTime>
  <Pages>19</Pages>
  <Words>4355</Words>
  <Characters>24829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IOSF Primary Channel BFM User Guide</vt:lpstr>
    </vt:vector>
  </TitlesOfParts>
  <Manager>Robert Papp</Manager>
  <Company>Intel Corporation</Company>
  <LinksUpToDate>false</LinksUpToDate>
  <CharactersWithSpaces>29126</CharactersWithSpaces>
  <SharedDoc>false</SharedDoc>
  <HLinks>
    <vt:vector size="738" baseType="variant">
      <vt:variant>
        <vt:i4>4718624</vt:i4>
      </vt:variant>
      <vt:variant>
        <vt:i4>798</vt:i4>
      </vt:variant>
      <vt:variant>
        <vt:i4>0</vt:i4>
      </vt:variant>
      <vt:variant>
        <vt:i4>5</vt:i4>
      </vt:variant>
      <vt:variant>
        <vt:lpwstr>https://vthsd.intel.com/hsd/acde/issue/default.aspx?&amp;issue_id=501385</vt:lpwstr>
      </vt:variant>
      <vt:variant>
        <vt:lpwstr/>
      </vt:variant>
      <vt:variant>
        <vt:i4>4915232</vt:i4>
      </vt:variant>
      <vt:variant>
        <vt:i4>795</vt:i4>
      </vt:variant>
      <vt:variant>
        <vt:i4>0</vt:i4>
      </vt:variant>
      <vt:variant>
        <vt:i4>5</vt:i4>
      </vt:variant>
      <vt:variant>
        <vt:lpwstr>https://vthsd.intel.com/hsd/acde/issue/default.aspx?&amp;issue_id=501386</vt:lpwstr>
      </vt:variant>
      <vt:variant>
        <vt:lpwstr/>
      </vt:variant>
      <vt:variant>
        <vt:i4>4718625</vt:i4>
      </vt:variant>
      <vt:variant>
        <vt:i4>792</vt:i4>
      </vt:variant>
      <vt:variant>
        <vt:i4>0</vt:i4>
      </vt:variant>
      <vt:variant>
        <vt:i4>5</vt:i4>
      </vt:variant>
      <vt:variant>
        <vt:lpwstr>https://vthsd.intel.com/hsd/acde/issue/default.aspx?&amp;issue_id=501395</vt:lpwstr>
      </vt:variant>
      <vt:variant>
        <vt:lpwstr/>
      </vt:variant>
      <vt:variant>
        <vt:i4>4980769</vt:i4>
      </vt:variant>
      <vt:variant>
        <vt:i4>789</vt:i4>
      </vt:variant>
      <vt:variant>
        <vt:i4>0</vt:i4>
      </vt:variant>
      <vt:variant>
        <vt:i4>5</vt:i4>
      </vt:variant>
      <vt:variant>
        <vt:lpwstr>https://vthsd.intel.com/hsd/acde/issue/default.aspx?&amp;issue_id=501391</vt:lpwstr>
      </vt:variant>
      <vt:variant>
        <vt:lpwstr/>
      </vt:variant>
      <vt:variant>
        <vt:i4>5177377</vt:i4>
      </vt:variant>
      <vt:variant>
        <vt:i4>786</vt:i4>
      </vt:variant>
      <vt:variant>
        <vt:i4>0</vt:i4>
      </vt:variant>
      <vt:variant>
        <vt:i4>5</vt:i4>
      </vt:variant>
      <vt:variant>
        <vt:lpwstr>https://vthsd.intel.com/hsd/acde/issue/default.aspx?&amp;issue_id=501392</vt:lpwstr>
      </vt:variant>
      <vt:variant>
        <vt:lpwstr/>
      </vt:variant>
      <vt:variant>
        <vt:i4>458828</vt:i4>
      </vt:variant>
      <vt:variant>
        <vt:i4>783</vt:i4>
      </vt:variant>
      <vt:variant>
        <vt:i4>0</vt:i4>
      </vt:variant>
      <vt:variant>
        <vt:i4>5</vt:i4>
      </vt:variant>
      <vt:variant>
        <vt:lpwstr>https://vthsd.intel.com/hsd/acde</vt:lpwstr>
      </vt:variant>
      <vt:variant>
        <vt:lpwstr/>
      </vt:variant>
      <vt:variant>
        <vt:i4>7667747</vt:i4>
      </vt:variant>
      <vt:variant>
        <vt:i4>780</vt:i4>
      </vt:variant>
      <vt:variant>
        <vt:i4>0</vt:i4>
      </vt:variant>
      <vt:variant>
        <vt:i4>5</vt:i4>
      </vt:variant>
      <vt:variant>
        <vt:lpwstr>https://ifcollaborate.intel.com/ifc/getdoc.aspx?docbase=InfoFactoryKB&amp;chronid=09005ffd80846346&amp;ver=CURRENT&amp;qepop=false</vt:lpwstr>
      </vt:variant>
      <vt:variant>
        <vt:lpwstr/>
      </vt:variant>
      <vt:variant>
        <vt:i4>4063355</vt:i4>
      </vt:variant>
      <vt:variant>
        <vt:i4>753</vt:i4>
      </vt:variant>
      <vt:variant>
        <vt:i4>0</vt:i4>
      </vt:variant>
      <vt:variant>
        <vt:i4>5</vt:i4>
      </vt:variant>
      <vt:variant>
        <vt:lpwstr>https://ifcollaborate.intel.com/ifc/ifc.aspx?docbase=InfoFactoryKB&amp;robjid=0b005ffd8065df6e</vt:lpwstr>
      </vt:variant>
      <vt:variant>
        <vt:lpwstr/>
      </vt:variant>
      <vt:variant>
        <vt:i4>7274619</vt:i4>
      </vt:variant>
      <vt:variant>
        <vt:i4>750</vt:i4>
      </vt:variant>
      <vt:variant>
        <vt:i4>0</vt:i4>
      </vt:variant>
      <vt:variant>
        <vt:i4>5</vt:i4>
      </vt:variant>
      <vt:variant>
        <vt:lpwstr>https://ifcollaborate.intel.com/ifc/ifc.aspx?docbase=InfoFactoryKB&amp;robjid=0b005ffd8065df64</vt:lpwstr>
      </vt:variant>
      <vt:variant>
        <vt:lpwstr/>
      </vt:variant>
      <vt:variant>
        <vt:i4>3997736</vt:i4>
      </vt:variant>
      <vt:variant>
        <vt:i4>747</vt:i4>
      </vt:variant>
      <vt:variant>
        <vt:i4>0</vt:i4>
      </vt:variant>
      <vt:variant>
        <vt:i4>5</vt:i4>
      </vt:variant>
      <vt:variant>
        <vt:lpwstr>https://ifcollaborate.intel.com/ifc/ifc.aspx?docbase=InfoFactoryKB&amp;robjid=0c005ffd80087509</vt:lpwstr>
      </vt:variant>
      <vt:variant>
        <vt:lpwstr/>
      </vt:variant>
      <vt:variant>
        <vt:i4>2424872</vt:i4>
      </vt:variant>
      <vt:variant>
        <vt:i4>744</vt:i4>
      </vt:variant>
      <vt:variant>
        <vt:i4>0</vt:i4>
      </vt:variant>
      <vt:variant>
        <vt:i4>5</vt:i4>
      </vt:variant>
      <vt:variant>
        <vt:lpwstr>https://ifcollaborate.intel.com/IFC/GetDoc.aspx?docbase=InfoFactoryKB&amp;chronid=09005ffd8083841f&amp;ver=CURRENT&amp;qepop=false</vt:lpwstr>
      </vt:variant>
      <vt:variant>
        <vt:lpwstr/>
      </vt:variant>
      <vt:variant>
        <vt:i4>4063355</vt:i4>
      </vt:variant>
      <vt:variant>
        <vt:i4>741</vt:i4>
      </vt:variant>
      <vt:variant>
        <vt:i4>0</vt:i4>
      </vt:variant>
      <vt:variant>
        <vt:i4>5</vt:i4>
      </vt:variant>
      <vt:variant>
        <vt:lpwstr>https://ifcollaborate.intel.com/ifc/ifc.aspx?docbase=InfoFactoryKB&amp;robjid=0b005ffd8065df6e</vt:lpwstr>
      </vt:variant>
      <vt:variant>
        <vt:lpwstr/>
      </vt:variant>
      <vt:variant>
        <vt:i4>7274619</vt:i4>
      </vt:variant>
      <vt:variant>
        <vt:i4>738</vt:i4>
      </vt:variant>
      <vt:variant>
        <vt:i4>0</vt:i4>
      </vt:variant>
      <vt:variant>
        <vt:i4>5</vt:i4>
      </vt:variant>
      <vt:variant>
        <vt:lpwstr>https://ifcollaborate.intel.com/ifc/ifc.aspx?docbase=InfoFactoryKB&amp;robjid=0b005ffd8065df64</vt:lpwstr>
      </vt:variant>
      <vt:variant>
        <vt:lpwstr/>
      </vt:variant>
      <vt:variant>
        <vt:i4>3997736</vt:i4>
      </vt:variant>
      <vt:variant>
        <vt:i4>735</vt:i4>
      </vt:variant>
      <vt:variant>
        <vt:i4>0</vt:i4>
      </vt:variant>
      <vt:variant>
        <vt:i4>5</vt:i4>
      </vt:variant>
      <vt:variant>
        <vt:lpwstr>https://ifcollaborate.intel.com/ifc/ifc.aspx?docbase=InfoFactoryKB&amp;robjid=0c005ffd80087509</vt:lpwstr>
      </vt:variant>
      <vt:variant>
        <vt:lpwstr/>
      </vt:variant>
      <vt:variant>
        <vt:i4>2490408</vt:i4>
      </vt:variant>
      <vt:variant>
        <vt:i4>732</vt:i4>
      </vt:variant>
      <vt:variant>
        <vt:i4>0</vt:i4>
      </vt:variant>
      <vt:variant>
        <vt:i4>5</vt:i4>
      </vt:variant>
      <vt:variant>
        <vt:lpwstr>https://ifcollaborate.intel.com/IFC/GetDoc.aspx?docbase=InfoFactoryKB&amp;chronid=09005ffd8083841e&amp;ver=CURRENT&amp;qepop=false</vt:lpwstr>
      </vt:variant>
      <vt:variant>
        <vt:lpwstr/>
      </vt:variant>
      <vt:variant>
        <vt:i4>7209076</vt:i4>
      </vt:variant>
      <vt:variant>
        <vt:i4>729</vt:i4>
      </vt:variant>
      <vt:variant>
        <vt:i4>0</vt:i4>
      </vt:variant>
      <vt:variant>
        <vt:i4>5</vt:i4>
      </vt:variant>
      <vt:variant>
        <vt:lpwstr>https://ifcollaborate.intel.com/ifc/ifc.aspx?docbase=InfoFactoryKB&amp;robjid=0b005ffd8065df95</vt:lpwstr>
      </vt:variant>
      <vt:variant>
        <vt:lpwstr/>
      </vt:variant>
      <vt:variant>
        <vt:i4>2228271</vt:i4>
      </vt:variant>
      <vt:variant>
        <vt:i4>726</vt:i4>
      </vt:variant>
      <vt:variant>
        <vt:i4>0</vt:i4>
      </vt:variant>
      <vt:variant>
        <vt:i4>5</vt:i4>
      </vt:variant>
      <vt:variant>
        <vt:lpwstr>https://ifcollaborate.intel.com/IFC/GetDoc.aspx?docbase=InfoFactoryKB&amp;chronid=09005ffd8067838b&amp;ver=CURRENT&amp;qepop=false</vt:lpwstr>
      </vt:variant>
      <vt:variant>
        <vt:lpwstr/>
      </vt:variant>
      <vt:variant>
        <vt:i4>7143547</vt:i4>
      </vt:variant>
      <vt:variant>
        <vt:i4>723</vt:i4>
      </vt:variant>
      <vt:variant>
        <vt:i4>0</vt:i4>
      </vt:variant>
      <vt:variant>
        <vt:i4>5</vt:i4>
      </vt:variant>
      <vt:variant>
        <vt:lpwstr>https://ifcollaborate.intel.com/ifc/ifc.aspx?docbase=InfoFactoryKB&amp;robjid=0b005ffd8065df66</vt:lpwstr>
      </vt:variant>
      <vt:variant>
        <vt:lpwstr/>
      </vt:variant>
      <vt:variant>
        <vt:i4>7798825</vt:i4>
      </vt:variant>
      <vt:variant>
        <vt:i4>720</vt:i4>
      </vt:variant>
      <vt:variant>
        <vt:i4>0</vt:i4>
      </vt:variant>
      <vt:variant>
        <vt:i4>5</vt:i4>
      </vt:variant>
      <vt:variant>
        <vt:lpwstr>https://ifcollaborate.intel.com/IFC/GetDoc.aspx?docbase=InfoFactoryKB&amp;chronid=09005ffd806e4c25&amp;ver=CURRENT&amp;qepop=false</vt:lpwstr>
      </vt:variant>
      <vt:variant>
        <vt:lpwstr/>
      </vt:variant>
      <vt:variant>
        <vt:i4>7929901</vt:i4>
      </vt:variant>
      <vt:variant>
        <vt:i4>636</vt:i4>
      </vt:variant>
      <vt:variant>
        <vt:i4>0</vt:i4>
      </vt:variant>
      <vt:variant>
        <vt:i4>5</vt:i4>
      </vt:variant>
      <vt:variant>
        <vt:lpwstr>https://ifcollaborate.intel.com/ifc/getdoc.aspx?docbase=InfoFactoryKB&amp;chronid=09005ffd807f291b&amp;ver=CURRENT&amp;qepop=false</vt:lpwstr>
      </vt:variant>
      <vt:variant>
        <vt:lpwstr/>
      </vt:variant>
      <vt:variant>
        <vt:i4>7536686</vt:i4>
      </vt:variant>
      <vt:variant>
        <vt:i4>633</vt:i4>
      </vt:variant>
      <vt:variant>
        <vt:i4>0</vt:i4>
      </vt:variant>
      <vt:variant>
        <vt:i4>5</vt:i4>
      </vt:variant>
      <vt:variant>
        <vt:lpwstr>https://ifcollaborate.intel.com/ifc/getdoc.aspx?docbase=InfoFactoryKB&amp;chronid=09005ffd807ecac3&amp;ver=CURRENT&amp;qepop=false</vt:lpwstr>
      </vt:variant>
      <vt:variant>
        <vt:lpwstr/>
      </vt:variant>
      <vt:variant>
        <vt:i4>7733285</vt:i4>
      </vt:variant>
      <vt:variant>
        <vt:i4>630</vt:i4>
      </vt:variant>
      <vt:variant>
        <vt:i4>0</vt:i4>
      </vt:variant>
      <vt:variant>
        <vt:i4>5</vt:i4>
      </vt:variant>
      <vt:variant>
        <vt:lpwstr>https://ifcollaborate.intel.com/ifc/getdoc.aspx?docbase=InfoFactoryKB&amp;chronid=09005ffd80803a7c&amp;ver=CURRENT&amp;qepop=false</vt:lpwstr>
      </vt:variant>
      <vt:variant>
        <vt:lpwstr/>
      </vt:variant>
      <vt:variant>
        <vt:i4>8061046</vt:i4>
      </vt:variant>
      <vt:variant>
        <vt:i4>627</vt:i4>
      </vt:variant>
      <vt:variant>
        <vt:i4>0</vt:i4>
      </vt:variant>
      <vt:variant>
        <vt:i4>5</vt:i4>
      </vt:variant>
      <vt:variant>
        <vt:lpwstr>https://ifcollaborate.intel.com/ifc/getdoc.aspx?docbase=InfoFactoryKB&amp;chronid=09005ffd808039d6&amp;ver=CURRENT&amp;qepop=false</vt:lpwstr>
      </vt:variant>
      <vt:variant>
        <vt:lpwstr/>
      </vt:variant>
      <vt:variant>
        <vt:i4>2490492</vt:i4>
      </vt:variant>
      <vt:variant>
        <vt:i4>573</vt:i4>
      </vt:variant>
      <vt:variant>
        <vt:i4>0</vt:i4>
      </vt:variant>
      <vt:variant>
        <vt:i4>5</vt:i4>
      </vt:variant>
      <vt:variant>
        <vt:lpwstr>http://reuse.intel.com/IP_Information/IP_Catalog/default.asp</vt:lpwstr>
      </vt:variant>
      <vt:variant>
        <vt:lpwstr/>
      </vt:variant>
      <vt:variant>
        <vt:i4>5505085</vt:i4>
      </vt:variant>
      <vt:variant>
        <vt:i4>564</vt:i4>
      </vt:variant>
      <vt:variant>
        <vt:i4>0</vt:i4>
      </vt:variant>
      <vt:variant>
        <vt:i4>5</vt:i4>
      </vt:variant>
      <vt:variant>
        <vt:lpwstr>mailto:Tony.Jacobs@Intel.com</vt:lpwstr>
      </vt:variant>
      <vt:variant>
        <vt:lpwstr/>
      </vt:variant>
      <vt:variant>
        <vt:i4>3473472</vt:i4>
      </vt:variant>
      <vt:variant>
        <vt:i4>561</vt:i4>
      </vt:variant>
      <vt:variant>
        <vt:i4>0</vt:i4>
      </vt:variant>
      <vt:variant>
        <vt:i4>5</vt:i4>
      </vt:variant>
      <vt:variant>
        <vt:lpwstr>mailto:Kambiz.Zamani@Intel.com</vt:lpwstr>
      </vt:variant>
      <vt:variant>
        <vt:lpwstr/>
      </vt:variant>
      <vt:variant>
        <vt:i4>6488137</vt:i4>
      </vt:variant>
      <vt:variant>
        <vt:i4>558</vt:i4>
      </vt:variant>
      <vt:variant>
        <vt:i4>0</vt:i4>
      </vt:variant>
      <vt:variant>
        <vt:i4>5</vt:i4>
      </vt:variant>
      <vt:variant>
        <vt:lpwstr>mailto:Leandre.D.Oliver@Intel.com</vt:lpwstr>
      </vt:variant>
      <vt:variant>
        <vt:lpwstr/>
      </vt:variant>
      <vt:variant>
        <vt:i4>458828</vt:i4>
      </vt:variant>
      <vt:variant>
        <vt:i4>555</vt:i4>
      </vt:variant>
      <vt:variant>
        <vt:i4>0</vt:i4>
      </vt:variant>
      <vt:variant>
        <vt:i4>5</vt:i4>
      </vt:variant>
      <vt:variant>
        <vt:lpwstr>https://vthsd.intel.com/hsd/acde</vt:lpwstr>
      </vt:variant>
      <vt:variant>
        <vt:lpwstr/>
      </vt:variant>
      <vt:variant>
        <vt:i4>1114161</vt:i4>
      </vt:variant>
      <vt:variant>
        <vt:i4>539</vt:i4>
      </vt:variant>
      <vt:variant>
        <vt:i4>0</vt:i4>
      </vt:variant>
      <vt:variant>
        <vt:i4>5</vt:i4>
      </vt:variant>
      <vt:variant>
        <vt:lpwstr/>
      </vt:variant>
      <vt:variant>
        <vt:lpwstr>_Toc235115716</vt:lpwstr>
      </vt:variant>
      <vt:variant>
        <vt:i4>1114161</vt:i4>
      </vt:variant>
      <vt:variant>
        <vt:i4>533</vt:i4>
      </vt:variant>
      <vt:variant>
        <vt:i4>0</vt:i4>
      </vt:variant>
      <vt:variant>
        <vt:i4>5</vt:i4>
      </vt:variant>
      <vt:variant>
        <vt:lpwstr/>
      </vt:variant>
      <vt:variant>
        <vt:lpwstr>_Toc235115715</vt:lpwstr>
      </vt:variant>
      <vt:variant>
        <vt:i4>1114161</vt:i4>
      </vt:variant>
      <vt:variant>
        <vt:i4>527</vt:i4>
      </vt:variant>
      <vt:variant>
        <vt:i4>0</vt:i4>
      </vt:variant>
      <vt:variant>
        <vt:i4>5</vt:i4>
      </vt:variant>
      <vt:variant>
        <vt:lpwstr/>
      </vt:variant>
      <vt:variant>
        <vt:lpwstr>_Toc235115714</vt:lpwstr>
      </vt:variant>
      <vt:variant>
        <vt:i4>1114161</vt:i4>
      </vt:variant>
      <vt:variant>
        <vt:i4>521</vt:i4>
      </vt:variant>
      <vt:variant>
        <vt:i4>0</vt:i4>
      </vt:variant>
      <vt:variant>
        <vt:i4>5</vt:i4>
      </vt:variant>
      <vt:variant>
        <vt:lpwstr/>
      </vt:variant>
      <vt:variant>
        <vt:lpwstr>_Toc235115713</vt:lpwstr>
      </vt:variant>
      <vt:variant>
        <vt:i4>1114161</vt:i4>
      </vt:variant>
      <vt:variant>
        <vt:i4>515</vt:i4>
      </vt:variant>
      <vt:variant>
        <vt:i4>0</vt:i4>
      </vt:variant>
      <vt:variant>
        <vt:i4>5</vt:i4>
      </vt:variant>
      <vt:variant>
        <vt:lpwstr/>
      </vt:variant>
      <vt:variant>
        <vt:lpwstr>_Toc235115712</vt:lpwstr>
      </vt:variant>
      <vt:variant>
        <vt:i4>1114161</vt:i4>
      </vt:variant>
      <vt:variant>
        <vt:i4>509</vt:i4>
      </vt:variant>
      <vt:variant>
        <vt:i4>0</vt:i4>
      </vt:variant>
      <vt:variant>
        <vt:i4>5</vt:i4>
      </vt:variant>
      <vt:variant>
        <vt:lpwstr/>
      </vt:variant>
      <vt:variant>
        <vt:lpwstr>_Toc235115711</vt:lpwstr>
      </vt:variant>
      <vt:variant>
        <vt:i4>1114161</vt:i4>
      </vt:variant>
      <vt:variant>
        <vt:i4>500</vt:i4>
      </vt:variant>
      <vt:variant>
        <vt:i4>0</vt:i4>
      </vt:variant>
      <vt:variant>
        <vt:i4>5</vt:i4>
      </vt:variant>
      <vt:variant>
        <vt:lpwstr/>
      </vt:variant>
      <vt:variant>
        <vt:lpwstr>_Toc235115710</vt:lpwstr>
      </vt:variant>
      <vt:variant>
        <vt:i4>1048625</vt:i4>
      </vt:variant>
      <vt:variant>
        <vt:i4>494</vt:i4>
      </vt:variant>
      <vt:variant>
        <vt:i4>0</vt:i4>
      </vt:variant>
      <vt:variant>
        <vt:i4>5</vt:i4>
      </vt:variant>
      <vt:variant>
        <vt:lpwstr/>
      </vt:variant>
      <vt:variant>
        <vt:lpwstr>_Toc235115709</vt:lpwstr>
      </vt:variant>
      <vt:variant>
        <vt:i4>1048625</vt:i4>
      </vt:variant>
      <vt:variant>
        <vt:i4>488</vt:i4>
      </vt:variant>
      <vt:variant>
        <vt:i4>0</vt:i4>
      </vt:variant>
      <vt:variant>
        <vt:i4>5</vt:i4>
      </vt:variant>
      <vt:variant>
        <vt:lpwstr/>
      </vt:variant>
      <vt:variant>
        <vt:lpwstr>_Toc235115708</vt:lpwstr>
      </vt:variant>
      <vt:variant>
        <vt:i4>1048625</vt:i4>
      </vt:variant>
      <vt:variant>
        <vt:i4>482</vt:i4>
      </vt:variant>
      <vt:variant>
        <vt:i4>0</vt:i4>
      </vt:variant>
      <vt:variant>
        <vt:i4>5</vt:i4>
      </vt:variant>
      <vt:variant>
        <vt:lpwstr/>
      </vt:variant>
      <vt:variant>
        <vt:lpwstr>_Toc235115707</vt:lpwstr>
      </vt:variant>
      <vt:variant>
        <vt:i4>1048625</vt:i4>
      </vt:variant>
      <vt:variant>
        <vt:i4>476</vt:i4>
      </vt:variant>
      <vt:variant>
        <vt:i4>0</vt:i4>
      </vt:variant>
      <vt:variant>
        <vt:i4>5</vt:i4>
      </vt:variant>
      <vt:variant>
        <vt:lpwstr/>
      </vt:variant>
      <vt:variant>
        <vt:lpwstr>_Toc235115706</vt:lpwstr>
      </vt:variant>
      <vt:variant>
        <vt:i4>1048625</vt:i4>
      </vt:variant>
      <vt:variant>
        <vt:i4>470</vt:i4>
      </vt:variant>
      <vt:variant>
        <vt:i4>0</vt:i4>
      </vt:variant>
      <vt:variant>
        <vt:i4>5</vt:i4>
      </vt:variant>
      <vt:variant>
        <vt:lpwstr/>
      </vt:variant>
      <vt:variant>
        <vt:lpwstr>_Toc235115705</vt:lpwstr>
      </vt:variant>
      <vt:variant>
        <vt:i4>1048625</vt:i4>
      </vt:variant>
      <vt:variant>
        <vt:i4>464</vt:i4>
      </vt:variant>
      <vt:variant>
        <vt:i4>0</vt:i4>
      </vt:variant>
      <vt:variant>
        <vt:i4>5</vt:i4>
      </vt:variant>
      <vt:variant>
        <vt:lpwstr/>
      </vt:variant>
      <vt:variant>
        <vt:lpwstr>_Toc235115704</vt:lpwstr>
      </vt:variant>
      <vt:variant>
        <vt:i4>1048625</vt:i4>
      </vt:variant>
      <vt:variant>
        <vt:i4>458</vt:i4>
      </vt:variant>
      <vt:variant>
        <vt:i4>0</vt:i4>
      </vt:variant>
      <vt:variant>
        <vt:i4>5</vt:i4>
      </vt:variant>
      <vt:variant>
        <vt:lpwstr/>
      </vt:variant>
      <vt:variant>
        <vt:lpwstr>_Toc235115703</vt:lpwstr>
      </vt:variant>
      <vt:variant>
        <vt:i4>1048625</vt:i4>
      </vt:variant>
      <vt:variant>
        <vt:i4>452</vt:i4>
      </vt:variant>
      <vt:variant>
        <vt:i4>0</vt:i4>
      </vt:variant>
      <vt:variant>
        <vt:i4>5</vt:i4>
      </vt:variant>
      <vt:variant>
        <vt:lpwstr/>
      </vt:variant>
      <vt:variant>
        <vt:lpwstr>_Toc235115702</vt:lpwstr>
      </vt:variant>
      <vt:variant>
        <vt:i4>1048625</vt:i4>
      </vt:variant>
      <vt:variant>
        <vt:i4>446</vt:i4>
      </vt:variant>
      <vt:variant>
        <vt:i4>0</vt:i4>
      </vt:variant>
      <vt:variant>
        <vt:i4>5</vt:i4>
      </vt:variant>
      <vt:variant>
        <vt:lpwstr/>
      </vt:variant>
      <vt:variant>
        <vt:lpwstr>_Toc235115701</vt:lpwstr>
      </vt:variant>
      <vt:variant>
        <vt:i4>1048625</vt:i4>
      </vt:variant>
      <vt:variant>
        <vt:i4>440</vt:i4>
      </vt:variant>
      <vt:variant>
        <vt:i4>0</vt:i4>
      </vt:variant>
      <vt:variant>
        <vt:i4>5</vt:i4>
      </vt:variant>
      <vt:variant>
        <vt:lpwstr/>
      </vt:variant>
      <vt:variant>
        <vt:lpwstr>_Toc235115700</vt:lpwstr>
      </vt:variant>
      <vt:variant>
        <vt:i4>1638448</vt:i4>
      </vt:variant>
      <vt:variant>
        <vt:i4>434</vt:i4>
      </vt:variant>
      <vt:variant>
        <vt:i4>0</vt:i4>
      </vt:variant>
      <vt:variant>
        <vt:i4>5</vt:i4>
      </vt:variant>
      <vt:variant>
        <vt:lpwstr/>
      </vt:variant>
      <vt:variant>
        <vt:lpwstr>_Toc235115699</vt:lpwstr>
      </vt:variant>
      <vt:variant>
        <vt:i4>1638448</vt:i4>
      </vt:variant>
      <vt:variant>
        <vt:i4>428</vt:i4>
      </vt:variant>
      <vt:variant>
        <vt:i4>0</vt:i4>
      </vt:variant>
      <vt:variant>
        <vt:i4>5</vt:i4>
      </vt:variant>
      <vt:variant>
        <vt:lpwstr/>
      </vt:variant>
      <vt:variant>
        <vt:lpwstr>_Toc235115698</vt:lpwstr>
      </vt:variant>
      <vt:variant>
        <vt:i4>1638448</vt:i4>
      </vt:variant>
      <vt:variant>
        <vt:i4>419</vt:i4>
      </vt:variant>
      <vt:variant>
        <vt:i4>0</vt:i4>
      </vt:variant>
      <vt:variant>
        <vt:i4>5</vt:i4>
      </vt:variant>
      <vt:variant>
        <vt:lpwstr/>
      </vt:variant>
      <vt:variant>
        <vt:lpwstr>_Toc235115697</vt:lpwstr>
      </vt:variant>
      <vt:variant>
        <vt:i4>1638448</vt:i4>
      </vt:variant>
      <vt:variant>
        <vt:i4>413</vt:i4>
      </vt:variant>
      <vt:variant>
        <vt:i4>0</vt:i4>
      </vt:variant>
      <vt:variant>
        <vt:i4>5</vt:i4>
      </vt:variant>
      <vt:variant>
        <vt:lpwstr/>
      </vt:variant>
      <vt:variant>
        <vt:lpwstr>_Toc235115696</vt:lpwstr>
      </vt:variant>
      <vt:variant>
        <vt:i4>1638448</vt:i4>
      </vt:variant>
      <vt:variant>
        <vt:i4>407</vt:i4>
      </vt:variant>
      <vt:variant>
        <vt:i4>0</vt:i4>
      </vt:variant>
      <vt:variant>
        <vt:i4>5</vt:i4>
      </vt:variant>
      <vt:variant>
        <vt:lpwstr/>
      </vt:variant>
      <vt:variant>
        <vt:lpwstr>_Toc235115695</vt:lpwstr>
      </vt:variant>
      <vt:variant>
        <vt:i4>1638448</vt:i4>
      </vt:variant>
      <vt:variant>
        <vt:i4>401</vt:i4>
      </vt:variant>
      <vt:variant>
        <vt:i4>0</vt:i4>
      </vt:variant>
      <vt:variant>
        <vt:i4>5</vt:i4>
      </vt:variant>
      <vt:variant>
        <vt:lpwstr/>
      </vt:variant>
      <vt:variant>
        <vt:lpwstr>_Toc235115694</vt:lpwstr>
      </vt:variant>
      <vt:variant>
        <vt:i4>1638448</vt:i4>
      </vt:variant>
      <vt:variant>
        <vt:i4>395</vt:i4>
      </vt:variant>
      <vt:variant>
        <vt:i4>0</vt:i4>
      </vt:variant>
      <vt:variant>
        <vt:i4>5</vt:i4>
      </vt:variant>
      <vt:variant>
        <vt:lpwstr/>
      </vt:variant>
      <vt:variant>
        <vt:lpwstr>_Toc235115693</vt:lpwstr>
      </vt:variant>
      <vt:variant>
        <vt:i4>1638448</vt:i4>
      </vt:variant>
      <vt:variant>
        <vt:i4>389</vt:i4>
      </vt:variant>
      <vt:variant>
        <vt:i4>0</vt:i4>
      </vt:variant>
      <vt:variant>
        <vt:i4>5</vt:i4>
      </vt:variant>
      <vt:variant>
        <vt:lpwstr/>
      </vt:variant>
      <vt:variant>
        <vt:lpwstr>_Toc235115692</vt:lpwstr>
      </vt:variant>
      <vt:variant>
        <vt:i4>1638448</vt:i4>
      </vt:variant>
      <vt:variant>
        <vt:i4>383</vt:i4>
      </vt:variant>
      <vt:variant>
        <vt:i4>0</vt:i4>
      </vt:variant>
      <vt:variant>
        <vt:i4>5</vt:i4>
      </vt:variant>
      <vt:variant>
        <vt:lpwstr/>
      </vt:variant>
      <vt:variant>
        <vt:lpwstr>_Toc235115691</vt:lpwstr>
      </vt:variant>
      <vt:variant>
        <vt:i4>1638448</vt:i4>
      </vt:variant>
      <vt:variant>
        <vt:i4>377</vt:i4>
      </vt:variant>
      <vt:variant>
        <vt:i4>0</vt:i4>
      </vt:variant>
      <vt:variant>
        <vt:i4>5</vt:i4>
      </vt:variant>
      <vt:variant>
        <vt:lpwstr/>
      </vt:variant>
      <vt:variant>
        <vt:lpwstr>_Toc235115690</vt:lpwstr>
      </vt:variant>
      <vt:variant>
        <vt:i4>1572912</vt:i4>
      </vt:variant>
      <vt:variant>
        <vt:i4>371</vt:i4>
      </vt:variant>
      <vt:variant>
        <vt:i4>0</vt:i4>
      </vt:variant>
      <vt:variant>
        <vt:i4>5</vt:i4>
      </vt:variant>
      <vt:variant>
        <vt:lpwstr/>
      </vt:variant>
      <vt:variant>
        <vt:lpwstr>_Toc235115689</vt:lpwstr>
      </vt:variant>
      <vt:variant>
        <vt:i4>1572912</vt:i4>
      </vt:variant>
      <vt:variant>
        <vt:i4>365</vt:i4>
      </vt:variant>
      <vt:variant>
        <vt:i4>0</vt:i4>
      </vt:variant>
      <vt:variant>
        <vt:i4>5</vt:i4>
      </vt:variant>
      <vt:variant>
        <vt:lpwstr/>
      </vt:variant>
      <vt:variant>
        <vt:lpwstr>_Toc235115688</vt:lpwstr>
      </vt:variant>
      <vt:variant>
        <vt:i4>1572912</vt:i4>
      </vt:variant>
      <vt:variant>
        <vt:i4>359</vt:i4>
      </vt:variant>
      <vt:variant>
        <vt:i4>0</vt:i4>
      </vt:variant>
      <vt:variant>
        <vt:i4>5</vt:i4>
      </vt:variant>
      <vt:variant>
        <vt:lpwstr/>
      </vt:variant>
      <vt:variant>
        <vt:lpwstr>_Toc235115687</vt:lpwstr>
      </vt:variant>
      <vt:variant>
        <vt:i4>1572912</vt:i4>
      </vt:variant>
      <vt:variant>
        <vt:i4>353</vt:i4>
      </vt:variant>
      <vt:variant>
        <vt:i4>0</vt:i4>
      </vt:variant>
      <vt:variant>
        <vt:i4>5</vt:i4>
      </vt:variant>
      <vt:variant>
        <vt:lpwstr/>
      </vt:variant>
      <vt:variant>
        <vt:lpwstr>_Toc235115686</vt:lpwstr>
      </vt:variant>
      <vt:variant>
        <vt:i4>1572912</vt:i4>
      </vt:variant>
      <vt:variant>
        <vt:i4>347</vt:i4>
      </vt:variant>
      <vt:variant>
        <vt:i4>0</vt:i4>
      </vt:variant>
      <vt:variant>
        <vt:i4>5</vt:i4>
      </vt:variant>
      <vt:variant>
        <vt:lpwstr/>
      </vt:variant>
      <vt:variant>
        <vt:lpwstr>_Toc235115685</vt:lpwstr>
      </vt:variant>
      <vt:variant>
        <vt:i4>1572912</vt:i4>
      </vt:variant>
      <vt:variant>
        <vt:i4>341</vt:i4>
      </vt:variant>
      <vt:variant>
        <vt:i4>0</vt:i4>
      </vt:variant>
      <vt:variant>
        <vt:i4>5</vt:i4>
      </vt:variant>
      <vt:variant>
        <vt:lpwstr/>
      </vt:variant>
      <vt:variant>
        <vt:lpwstr>_Toc235115684</vt:lpwstr>
      </vt:variant>
      <vt:variant>
        <vt:i4>1572912</vt:i4>
      </vt:variant>
      <vt:variant>
        <vt:i4>335</vt:i4>
      </vt:variant>
      <vt:variant>
        <vt:i4>0</vt:i4>
      </vt:variant>
      <vt:variant>
        <vt:i4>5</vt:i4>
      </vt:variant>
      <vt:variant>
        <vt:lpwstr/>
      </vt:variant>
      <vt:variant>
        <vt:lpwstr>_Toc235115683</vt:lpwstr>
      </vt:variant>
      <vt:variant>
        <vt:i4>1572912</vt:i4>
      </vt:variant>
      <vt:variant>
        <vt:i4>329</vt:i4>
      </vt:variant>
      <vt:variant>
        <vt:i4>0</vt:i4>
      </vt:variant>
      <vt:variant>
        <vt:i4>5</vt:i4>
      </vt:variant>
      <vt:variant>
        <vt:lpwstr/>
      </vt:variant>
      <vt:variant>
        <vt:lpwstr>_Toc235115682</vt:lpwstr>
      </vt:variant>
      <vt:variant>
        <vt:i4>1572912</vt:i4>
      </vt:variant>
      <vt:variant>
        <vt:i4>323</vt:i4>
      </vt:variant>
      <vt:variant>
        <vt:i4>0</vt:i4>
      </vt:variant>
      <vt:variant>
        <vt:i4>5</vt:i4>
      </vt:variant>
      <vt:variant>
        <vt:lpwstr/>
      </vt:variant>
      <vt:variant>
        <vt:lpwstr>_Toc235115681</vt:lpwstr>
      </vt:variant>
      <vt:variant>
        <vt:i4>1572912</vt:i4>
      </vt:variant>
      <vt:variant>
        <vt:i4>317</vt:i4>
      </vt:variant>
      <vt:variant>
        <vt:i4>0</vt:i4>
      </vt:variant>
      <vt:variant>
        <vt:i4>5</vt:i4>
      </vt:variant>
      <vt:variant>
        <vt:lpwstr/>
      </vt:variant>
      <vt:variant>
        <vt:lpwstr>_Toc235115680</vt:lpwstr>
      </vt:variant>
      <vt:variant>
        <vt:i4>1507376</vt:i4>
      </vt:variant>
      <vt:variant>
        <vt:i4>311</vt:i4>
      </vt:variant>
      <vt:variant>
        <vt:i4>0</vt:i4>
      </vt:variant>
      <vt:variant>
        <vt:i4>5</vt:i4>
      </vt:variant>
      <vt:variant>
        <vt:lpwstr/>
      </vt:variant>
      <vt:variant>
        <vt:lpwstr>_Toc235115679</vt:lpwstr>
      </vt:variant>
      <vt:variant>
        <vt:i4>1507376</vt:i4>
      </vt:variant>
      <vt:variant>
        <vt:i4>305</vt:i4>
      </vt:variant>
      <vt:variant>
        <vt:i4>0</vt:i4>
      </vt:variant>
      <vt:variant>
        <vt:i4>5</vt:i4>
      </vt:variant>
      <vt:variant>
        <vt:lpwstr/>
      </vt:variant>
      <vt:variant>
        <vt:lpwstr>_Toc235115678</vt:lpwstr>
      </vt:variant>
      <vt:variant>
        <vt:i4>1507376</vt:i4>
      </vt:variant>
      <vt:variant>
        <vt:i4>299</vt:i4>
      </vt:variant>
      <vt:variant>
        <vt:i4>0</vt:i4>
      </vt:variant>
      <vt:variant>
        <vt:i4>5</vt:i4>
      </vt:variant>
      <vt:variant>
        <vt:lpwstr/>
      </vt:variant>
      <vt:variant>
        <vt:lpwstr>_Toc235115677</vt:lpwstr>
      </vt:variant>
      <vt:variant>
        <vt:i4>1507376</vt:i4>
      </vt:variant>
      <vt:variant>
        <vt:i4>293</vt:i4>
      </vt:variant>
      <vt:variant>
        <vt:i4>0</vt:i4>
      </vt:variant>
      <vt:variant>
        <vt:i4>5</vt:i4>
      </vt:variant>
      <vt:variant>
        <vt:lpwstr/>
      </vt:variant>
      <vt:variant>
        <vt:lpwstr>_Toc235115676</vt:lpwstr>
      </vt:variant>
      <vt:variant>
        <vt:i4>1507376</vt:i4>
      </vt:variant>
      <vt:variant>
        <vt:i4>287</vt:i4>
      </vt:variant>
      <vt:variant>
        <vt:i4>0</vt:i4>
      </vt:variant>
      <vt:variant>
        <vt:i4>5</vt:i4>
      </vt:variant>
      <vt:variant>
        <vt:lpwstr/>
      </vt:variant>
      <vt:variant>
        <vt:lpwstr>_Toc235115675</vt:lpwstr>
      </vt:variant>
      <vt:variant>
        <vt:i4>1507376</vt:i4>
      </vt:variant>
      <vt:variant>
        <vt:i4>281</vt:i4>
      </vt:variant>
      <vt:variant>
        <vt:i4>0</vt:i4>
      </vt:variant>
      <vt:variant>
        <vt:i4>5</vt:i4>
      </vt:variant>
      <vt:variant>
        <vt:lpwstr/>
      </vt:variant>
      <vt:variant>
        <vt:lpwstr>_Toc235115674</vt:lpwstr>
      </vt:variant>
      <vt:variant>
        <vt:i4>1507376</vt:i4>
      </vt:variant>
      <vt:variant>
        <vt:i4>275</vt:i4>
      </vt:variant>
      <vt:variant>
        <vt:i4>0</vt:i4>
      </vt:variant>
      <vt:variant>
        <vt:i4>5</vt:i4>
      </vt:variant>
      <vt:variant>
        <vt:lpwstr/>
      </vt:variant>
      <vt:variant>
        <vt:lpwstr>_Toc235115673</vt:lpwstr>
      </vt:variant>
      <vt:variant>
        <vt:i4>1507376</vt:i4>
      </vt:variant>
      <vt:variant>
        <vt:i4>269</vt:i4>
      </vt:variant>
      <vt:variant>
        <vt:i4>0</vt:i4>
      </vt:variant>
      <vt:variant>
        <vt:i4>5</vt:i4>
      </vt:variant>
      <vt:variant>
        <vt:lpwstr/>
      </vt:variant>
      <vt:variant>
        <vt:lpwstr>_Toc235115672</vt:lpwstr>
      </vt:variant>
      <vt:variant>
        <vt:i4>1507376</vt:i4>
      </vt:variant>
      <vt:variant>
        <vt:i4>263</vt:i4>
      </vt:variant>
      <vt:variant>
        <vt:i4>0</vt:i4>
      </vt:variant>
      <vt:variant>
        <vt:i4>5</vt:i4>
      </vt:variant>
      <vt:variant>
        <vt:lpwstr/>
      </vt:variant>
      <vt:variant>
        <vt:lpwstr>_Toc235115671</vt:lpwstr>
      </vt:variant>
      <vt:variant>
        <vt:i4>1507376</vt:i4>
      </vt:variant>
      <vt:variant>
        <vt:i4>257</vt:i4>
      </vt:variant>
      <vt:variant>
        <vt:i4>0</vt:i4>
      </vt:variant>
      <vt:variant>
        <vt:i4>5</vt:i4>
      </vt:variant>
      <vt:variant>
        <vt:lpwstr/>
      </vt:variant>
      <vt:variant>
        <vt:lpwstr>_Toc235115670</vt:lpwstr>
      </vt:variant>
      <vt:variant>
        <vt:i4>1441840</vt:i4>
      </vt:variant>
      <vt:variant>
        <vt:i4>251</vt:i4>
      </vt:variant>
      <vt:variant>
        <vt:i4>0</vt:i4>
      </vt:variant>
      <vt:variant>
        <vt:i4>5</vt:i4>
      </vt:variant>
      <vt:variant>
        <vt:lpwstr/>
      </vt:variant>
      <vt:variant>
        <vt:lpwstr>_Toc235115669</vt:lpwstr>
      </vt:variant>
      <vt:variant>
        <vt:i4>1441840</vt:i4>
      </vt:variant>
      <vt:variant>
        <vt:i4>245</vt:i4>
      </vt:variant>
      <vt:variant>
        <vt:i4>0</vt:i4>
      </vt:variant>
      <vt:variant>
        <vt:i4>5</vt:i4>
      </vt:variant>
      <vt:variant>
        <vt:lpwstr/>
      </vt:variant>
      <vt:variant>
        <vt:lpwstr>_Toc235115668</vt:lpwstr>
      </vt:variant>
      <vt:variant>
        <vt:i4>1441840</vt:i4>
      </vt:variant>
      <vt:variant>
        <vt:i4>239</vt:i4>
      </vt:variant>
      <vt:variant>
        <vt:i4>0</vt:i4>
      </vt:variant>
      <vt:variant>
        <vt:i4>5</vt:i4>
      </vt:variant>
      <vt:variant>
        <vt:lpwstr/>
      </vt:variant>
      <vt:variant>
        <vt:lpwstr>_Toc235115667</vt:lpwstr>
      </vt:variant>
      <vt:variant>
        <vt:i4>1441840</vt:i4>
      </vt:variant>
      <vt:variant>
        <vt:i4>233</vt:i4>
      </vt:variant>
      <vt:variant>
        <vt:i4>0</vt:i4>
      </vt:variant>
      <vt:variant>
        <vt:i4>5</vt:i4>
      </vt:variant>
      <vt:variant>
        <vt:lpwstr/>
      </vt:variant>
      <vt:variant>
        <vt:lpwstr>_Toc235115666</vt:lpwstr>
      </vt:variant>
      <vt:variant>
        <vt:i4>1441840</vt:i4>
      </vt:variant>
      <vt:variant>
        <vt:i4>227</vt:i4>
      </vt:variant>
      <vt:variant>
        <vt:i4>0</vt:i4>
      </vt:variant>
      <vt:variant>
        <vt:i4>5</vt:i4>
      </vt:variant>
      <vt:variant>
        <vt:lpwstr/>
      </vt:variant>
      <vt:variant>
        <vt:lpwstr>_Toc235115665</vt:lpwstr>
      </vt:variant>
      <vt:variant>
        <vt:i4>1441840</vt:i4>
      </vt:variant>
      <vt:variant>
        <vt:i4>221</vt:i4>
      </vt:variant>
      <vt:variant>
        <vt:i4>0</vt:i4>
      </vt:variant>
      <vt:variant>
        <vt:i4>5</vt:i4>
      </vt:variant>
      <vt:variant>
        <vt:lpwstr/>
      </vt:variant>
      <vt:variant>
        <vt:lpwstr>_Toc235115664</vt:lpwstr>
      </vt:variant>
      <vt:variant>
        <vt:i4>1441840</vt:i4>
      </vt:variant>
      <vt:variant>
        <vt:i4>215</vt:i4>
      </vt:variant>
      <vt:variant>
        <vt:i4>0</vt:i4>
      </vt:variant>
      <vt:variant>
        <vt:i4>5</vt:i4>
      </vt:variant>
      <vt:variant>
        <vt:lpwstr/>
      </vt:variant>
      <vt:variant>
        <vt:lpwstr>_Toc235115663</vt:lpwstr>
      </vt:variant>
      <vt:variant>
        <vt:i4>1441840</vt:i4>
      </vt:variant>
      <vt:variant>
        <vt:i4>209</vt:i4>
      </vt:variant>
      <vt:variant>
        <vt:i4>0</vt:i4>
      </vt:variant>
      <vt:variant>
        <vt:i4>5</vt:i4>
      </vt:variant>
      <vt:variant>
        <vt:lpwstr/>
      </vt:variant>
      <vt:variant>
        <vt:lpwstr>_Toc235115662</vt:lpwstr>
      </vt:variant>
      <vt:variant>
        <vt:i4>1441840</vt:i4>
      </vt:variant>
      <vt:variant>
        <vt:i4>203</vt:i4>
      </vt:variant>
      <vt:variant>
        <vt:i4>0</vt:i4>
      </vt:variant>
      <vt:variant>
        <vt:i4>5</vt:i4>
      </vt:variant>
      <vt:variant>
        <vt:lpwstr/>
      </vt:variant>
      <vt:variant>
        <vt:lpwstr>_Toc235115661</vt:lpwstr>
      </vt:variant>
      <vt:variant>
        <vt:i4>1441840</vt:i4>
      </vt:variant>
      <vt:variant>
        <vt:i4>197</vt:i4>
      </vt:variant>
      <vt:variant>
        <vt:i4>0</vt:i4>
      </vt:variant>
      <vt:variant>
        <vt:i4>5</vt:i4>
      </vt:variant>
      <vt:variant>
        <vt:lpwstr/>
      </vt:variant>
      <vt:variant>
        <vt:lpwstr>_Toc235115660</vt:lpwstr>
      </vt:variant>
      <vt:variant>
        <vt:i4>1376304</vt:i4>
      </vt:variant>
      <vt:variant>
        <vt:i4>191</vt:i4>
      </vt:variant>
      <vt:variant>
        <vt:i4>0</vt:i4>
      </vt:variant>
      <vt:variant>
        <vt:i4>5</vt:i4>
      </vt:variant>
      <vt:variant>
        <vt:lpwstr/>
      </vt:variant>
      <vt:variant>
        <vt:lpwstr>_Toc235115659</vt:lpwstr>
      </vt:variant>
      <vt:variant>
        <vt:i4>1376304</vt:i4>
      </vt:variant>
      <vt:variant>
        <vt:i4>185</vt:i4>
      </vt:variant>
      <vt:variant>
        <vt:i4>0</vt:i4>
      </vt:variant>
      <vt:variant>
        <vt:i4>5</vt:i4>
      </vt:variant>
      <vt:variant>
        <vt:lpwstr/>
      </vt:variant>
      <vt:variant>
        <vt:lpwstr>_Toc235115658</vt:lpwstr>
      </vt:variant>
      <vt:variant>
        <vt:i4>1376304</vt:i4>
      </vt:variant>
      <vt:variant>
        <vt:i4>179</vt:i4>
      </vt:variant>
      <vt:variant>
        <vt:i4>0</vt:i4>
      </vt:variant>
      <vt:variant>
        <vt:i4>5</vt:i4>
      </vt:variant>
      <vt:variant>
        <vt:lpwstr/>
      </vt:variant>
      <vt:variant>
        <vt:lpwstr>_Toc235115657</vt:lpwstr>
      </vt:variant>
      <vt:variant>
        <vt:i4>1376304</vt:i4>
      </vt:variant>
      <vt:variant>
        <vt:i4>173</vt:i4>
      </vt:variant>
      <vt:variant>
        <vt:i4>0</vt:i4>
      </vt:variant>
      <vt:variant>
        <vt:i4>5</vt:i4>
      </vt:variant>
      <vt:variant>
        <vt:lpwstr/>
      </vt:variant>
      <vt:variant>
        <vt:lpwstr>_Toc235115656</vt:lpwstr>
      </vt:variant>
      <vt:variant>
        <vt:i4>1376304</vt:i4>
      </vt:variant>
      <vt:variant>
        <vt:i4>167</vt:i4>
      </vt:variant>
      <vt:variant>
        <vt:i4>0</vt:i4>
      </vt:variant>
      <vt:variant>
        <vt:i4>5</vt:i4>
      </vt:variant>
      <vt:variant>
        <vt:lpwstr/>
      </vt:variant>
      <vt:variant>
        <vt:lpwstr>_Toc235115655</vt:lpwstr>
      </vt:variant>
      <vt:variant>
        <vt:i4>1376304</vt:i4>
      </vt:variant>
      <vt:variant>
        <vt:i4>161</vt:i4>
      </vt:variant>
      <vt:variant>
        <vt:i4>0</vt:i4>
      </vt:variant>
      <vt:variant>
        <vt:i4>5</vt:i4>
      </vt:variant>
      <vt:variant>
        <vt:lpwstr/>
      </vt:variant>
      <vt:variant>
        <vt:lpwstr>_Toc235115654</vt:lpwstr>
      </vt:variant>
      <vt:variant>
        <vt:i4>1376304</vt:i4>
      </vt:variant>
      <vt:variant>
        <vt:i4>155</vt:i4>
      </vt:variant>
      <vt:variant>
        <vt:i4>0</vt:i4>
      </vt:variant>
      <vt:variant>
        <vt:i4>5</vt:i4>
      </vt:variant>
      <vt:variant>
        <vt:lpwstr/>
      </vt:variant>
      <vt:variant>
        <vt:lpwstr>_Toc235115653</vt:lpwstr>
      </vt:variant>
      <vt:variant>
        <vt:i4>1376304</vt:i4>
      </vt:variant>
      <vt:variant>
        <vt:i4>149</vt:i4>
      </vt:variant>
      <vt:variant>
        <vt:i4>0</vt:i4>
      </vt:variant>
      <vt:variant>
        <vt:i4>5</vt:i4>
      </vt:variant>
      <vt:variant>
        <vt:lpwstr/>
      </vt:variant>
      <vt:variant>
        <vt:lpwstr>_Toc235115652</vt:lpwstr>
      </vt:variant>
      <vt:variant>
        <vt:i4>1376304</vt:i4>
      </vt:variant>
      <vt:variant>
        <vt:i4>143</vt:i4>
      </vt:variant>
      <vt:variant>
        <vt:i4>0</vt:i4>
      </vt:variant>
      <vt:variant>
        <vt:i4>5</vt:i4>
      </vt:variant>
      <vt:variant>
        <vt:lpwstr/>
      </vt:variant>
      <vt:variant>
        <vt:lpwstr>_Toc235115651</vt:lpwstr>
      </vt:variant>
      <vt:variant>
        <vt:i4>1376304</vt:i4>
      </vt:variant>
      <vt:variant>
        <vt:i4>137</vt:i4>
      </vt:variant>
      <vt:variant>
        <vt:i4>0</vt:i4>
      </vt:variant>
      <vt:variant>
        <vt:i4>5</vt:i4>
      </vt:variant>
      <vt:variant>
        <vt:lpwstr/>
      </vt:variant>
      <vt:variant>
        <vt:lpwstr>_Toc235115650</vt:lpwstr>
      </vt:variant>
      <vt:variant>
        <vt:i4>1310768</vt:i4>
      </vt:variant>
      <vt:variant>
        <vt:i4>131</vt:i4>
      </vt:variant>
      <vt:variant>
        <vt:i4>0</vt:i4>
      </vt:variant>
      <vt:variant>
        <vt:i4>5</vt:i4>
      </vt:variant>
      <vt:variant>
        <vt:lpwstr/>
      </vt:variant>
      <vt:variant>
        <vt:lpwstr>_Toc235115649</vt:lpwstr>
      </vt:variant>
      <vt:variant>
        <vt:i4>1310768</vt:i4>
      </vt:variant>
      <vt:variant>
        <vt:i4>125</vt:i4>
      </vt:variant>
      <vt:variant>
        <vt:i4>0</vt:i4>
      </vt:variant>
      <vt:variant>
        <vt:i4>5</vt:i4>
      </vt:variant>
      <vt:variant>
        <vt:lpwstr/>
      </vt:variant>
      <vt:variant>
        <vt:lpwstr>_Toc235115648</vt:lpwstr>
      </vt:variant>
      <vt:variant>
        <vt:i4>1310768</vt:i4>
      </vt:variant>
      <vt:variant>
        <vt:i4>119</vt:i4>
      </vt:variant>
      <vt:variant>
        <vt:i4>0</vt:i4>
      </vt:variant>
      <vt:variant>
        <vt:i4>5</vt:i4>
      </vt:variant>
      <vt:variant>
        <vt:lpwstr/>
      </vt:variant>
      <vt:variant>
        <vt:lpwstr>_Toc235115647</vt:lpwstr>
      </vt:variant>
      <vt:variant>
        <vt:i4>1310768</vt:i4>
      </vt:variant>
      <vt:variant>
        <vt:i4>113</vt:i4>
      </vt:variant>
      <vt:variant>
        <vt:i4>0</vt:i4>
      </vt:variant>
      <vt:variant>
        <vt:i4>5</vt:i4>
      </vt:variant>
      <vt:variant>
        <vt:lpwstr/>
      </vt:variant>
      <vt:variant>
        <vt:lpwstr>_Toc235115646</vt:lpwstr>
      </vt:variant>
      <vt:variant>
        <vt:i4>1310768</vt:i4>
      </vt:variant>
      <vt:variant>
        <vt:i4>107</vt:i4>
      </vt:variant>
      <vt:variant>
        <vt:i4>0</vt:i4>
      </vt:variant>
      <vt:variant>
        <vt:i4>5</vt:i4>
      </vt:variant>
      <vt:variant>
        <vt:lpwstr/>
      </vt:variant>
      <vt:variant>
        <vt:lpwstr>_Toc235115645</vt:lpwstr>
      </vt:variant>
      <vt:variant>
        <vt:i4>1310768</vt:i4>
      </vt:variant>
      <vt:variant>
        <vt:i4>101</vt:i4>
      </vt:variant>
      <vt:variant>
        <vt:i4>0</vt:i4>
      </vt:variant>
      <vt:variant>
        <vt:i4>5</vt:i4>
      </vt:variant>
      <vt:variant>
        <vt:lpwstr/>
      </vt:variant>
      <vt:variant>
        <vt:lpwstr>_Toc235115644</vt:lpwstr>
      </vt:variant>
      <vt:variant>
        <vt:i4>1310768</vt:i4>
      </vt:variant>
      <vt:variant>
        <vt:i4>95</vt:i4>
      </vt:variant>
      <vt:variant>
        <vt:i4>0</vt:i4>
      </vt:variant>
      <vt:variant>
        <vt:i4>5</vt:i4>
      </vt:variant>
      <vt:variant>
        <vt:lpwstr/>
      </vt:variant>
      <vt:variant>
        <vt:lpwstr>_Toc235115643</vt:lpwstr>
      </vt:variant>
      <vt:variant>
        <vt:i4>1310768</vt:i4>
      </vt:variant>
      <vt:variant>
        <vt:i4>89</vt:i4>
      </vt:variant>
      <vt:variant>
        <vt:i4>0</vt:i4>
      </vt:variant>
      <vt:variant>
        <vt:i4>5</vt:i4>
      </vt:variant>
      <vt:variant>
        <vt:lpwstr/>
      </vt:variant>
      <vt:variant>
        <vt:lpwstr>_Toc235115642</vt:lpwstr>
      </vt:variant>
      <vt:variant>
        <vt:i4>1310768</vt:i4>
      </vt:variant>
      <vt:variant>
        <vt:i4>83</vt:i4>
      </vt:variant>
      <vt:variant>
        <vt:i4>0</vt:i4>
      </vt:variant>
      <vt:variant>
        <vt:i4>5</vt:i4>
      </vt:variant>
      <vt:variant>
        <vt:lpwstr/>
      </vt:variant>
      <vt:variant>
        <vt:lpwstr>_Toc235115641</vt:lpwstr>
      </vt:variant>
      <vt:variant>
        <vt:i4>1310768</vt:i4>
      </vt:variant>
      <vt:variant>
        <vt:i4>77</vt:i4>
      </vt:variant>
      <vt:variant>
        <vt:i4>0</vt:i4>
      </vt:variant>
      <vt:variant>
        <vt:i4>5</vt:i4>
      </vt:variant>
      <vt:variant>
        <vt:lpwstr/>
      </vt:variant>
      <vt:variant>
        <vt:lpwstr>_Toc235115640</vt:lpwstr>
      </vt:variant>
      <vt:variant>
        <vt:i4>1245232</vt:i4>
      </vt:variant>
      <vt:variant>
        <vt:i4>71</vt:i4>
      </vt:variant>
      <vt:variant>
        <vt:i4>0</vt:i4>
      </vt:variant>
      <vt:variant>
        <vt:i4>5</vt:i4>
      </vt:variant>
      <vt:variant>
        <vt:lpwstr/>
      </vt:variant>
      <vt:variant>
        <vt:lpwstr>_Toc235115639</vt:lpwstr>
      </vt:variant>
      <vt:variant>
        <vt:i4>1245232</vt:i4>
      </vt:variant>
      <vt:variant>
        <vt:i4>65</vt:i4>
      </vt:variant>
      <vt:variant>
        <vt:i4>0</vt:i4>
      </vt:variant>
      <vt:variant>
        <vt:i4>5</vt:i4>
      </vt:variant>
      <vt:variant>
        <vt:lpwstr/>
      </vt:variant>
      <vt:variant>
        <vt:lpwstr>_Toc235115638</vt:lpwstr>
      </vt:variant>
      <vt:variant>
        <vt:i4>1245232</vt:i4>
      </vt:variant>
      <vt:variant>
        <vt:i4>59</vt:i4>
      </vt:variant>
      <vt:variant>
        <vt:i4>0</vt:i4>
      </vt:variant>
      <vt:variant>
        <vt:i4>5</vt:i4>
      </vt:variant>
      <vt:variant>
        <vt:lpwstr/>
      </vt:variant>
      <vt:variant>
        <vt:lpwstr>_Toc235115637</vt:lpwstr>
      </vt:variant>
      <vt:variant>
        <vt:i4>1245232</vt:i4>
      </vt:variant>
      <vt:variant>
        <vt:i4>53</vt:i4>
      </vt:variant>
      <vt:variant>
        <vt:i4>0</vt:i4>
      </vt:variant>
      <vt:variant>
        <vt:i4>5</vt:i4>
      </vt:variant>
      <vt:variant>
        <vt:lpwstr/>
      </vt:variant>
      <vt:variant>
        <vt:lpwstr>_Toc235115636</vt:lpwstr>
      </vt:variant>
      <vt:variant>
        <vt:i4>1245232</vt:i4>
      </vt:variant>
      <vt:variant>
        <vt:i4>47</vt:i4>
      </vt:variant>
      <vt:variant>
        <vt:i4>0</vt:i4>
      </vt:variant>
      <vt:variant>
        <vt:i4>5</vt:i4>
      </vt:variant>
      <vt:variant>
        <vt:lpwstr/>
      </vt:variant>
      <vt:variant>
        <vt:lpwstr>_Toc235115635</vt:lpwstr>
      </vt:variant>
      <vt:variant>
        <vt:i4>1245232</vt:i4>
      </vt:variant>
      <vt:variant>
        <vt:i4>41</vt:i4>
      </vt:variant>
      <vt:variant>
        <vt:i4>0</vt:i4>
      </vt:variant>
      <vt:variant>
        <vt:i4>5</vt:i4>
      </vt:variant>
      <vt:variant>
        <vt:lpwstr/>
      </vt:variant>
      <vt:variant>
        <vt:lpwstr>_Toc235115634</vt:lpwstr>
      </vt:variant>
      <vt:variant>
        <vt:i4>1245232</vt:i4>
      </vt:variant>
      <vt:variant>
        <vt:i4>35</vt:i4>
      </vt:variant>
      <vt:variant>
        <vt:i4>0</vt:i4>
      </vt:variant>
      <vt:variant>
        <vt:i4>5</vt:i4>
      </vt:variant>
      <vt:variant>
        <vt:lpwstr/>
      </vt:variant>
      <vt:variant>
        <vt:lpwstr>_Toc235115633</vt:lpwstr>
      </vt:variant>
      <vt:variant>
        <vt:i4>1245232</vt:i4>
      </vt:variant>
      <vt:variant>
        <vt:i4>29</vt:i4>
      </vt:variant>
      <vt:variant>
        <vt:i4>0</vt:i4>
      </vt:variant>
      <vt:variant>
        <vt:i4>5</vt:i4>
      </vt:variant>
      <vt:variant>
        <vt:lpwstr/>
      </vt:variant>
      <vt:variant>
        <vt:lpwstr>_Toc235115632</vt:lpwstr>
      </vt:variant>
      <vt:variant>
        <vt:i4>1245232</vt:i4>
      </vt:variant>
      <vt:variant>
        <vt:i4>23</vt:i4>
      </vt:variant>
      <vt:variant>
        <vt:i4>0</vt:i4>
      </vt:variant>
      <vt:variant>
        <vt:i4>5</vt:i4>
      </vt:variant>
      <vt:variant>
        <vt:lpwstr/>
      </vt:variant>
      <vt:variant>
        <vt:lpwstr>_Toc235115631</vt:lpwstr>
      </vt:variant>
      <vt:variant>
        <vt:i4>1245232</vt:i4>
      </vt:variant>
      <vt:variant>
        <vt:i4>17</vt:i4>
      </vt:variant>
      <vt:variant>
        <vt:i4>0</vt:i4>
      </vt:variant>
      <vt:variant>
        <vt:i4>5</vt:i4>
      </vt:variant>
      <vt:variant>
        <vt:lpwstr/>
      </vt:variant>
      <vt:variant>
        <vt:lpwstr>_Toc235115630</vt:lpwstr>
      </vt:variant>
      <vt:variant>
        <vt:i4>6815852</vt:i4>
      </vt:variant>
      <vt:variant>
        <vt:i4>9</vt:i4>
      </vt:variant>
      <vt:variant>
        <vt:i4>0</vt:i4>
      </vt:variant>
      <vt:variant>
        <vt:i4>5</vt:i4>
      </vt:variant>
      <vt:variant>
        <vt:lpwstr>http://www-fmec.fm.intel.com/avc/doc/models/IOSF/userguides/USERGUIDE_IOSF_IP.doc</vt:lpwstr>
      </vt:variant>
      <vt:variant>
        <vt:lpwstr/>
      </vt:variant>
      <vt:variant>
        <vt:i4>7077996</vt:i4>
      </vt:variant>
      <vt:variant>
        <vt:i4>6</vt:i4>
      </vt:variant>
      <vt:variant>
        <vt:i4>0</vt:i4>
      </vt:variant>
      <vt:variant>
        <vt:i4>5</vt:i4>
      </vt:variant>
      <vt:variant>
        <vt:lpwstr>http://www-fmec.fm.intel.com/avc/doc/models/IOSF/userguides/USERGUIDE_IOSF_FABRIC.doc</vt:lpwstr>
      </vt:variant>
      <vt:variant>
        <vt:lpwstr/>
      </vt:variant>
      <vt:variant>
        <vt:i4>5505085</vt:i4>
      </vt:variant>
      <vt:variant>
        <vt:i4>3</vt:i4>
      </vt:variant>
      <vt:variant>
        <vt:i4>0</vt:i4>
      </vt:variant>
      <vt:variant>
        <vt:i4>5</vt:i4>
      </vt:variant>
      <vt:variant>
        <vt:lpwstr>mailto:Tony.Jacobs@Intel.Com</vt:lpwstr>
      </vt:variant>
      <vt:variant>
        <vt:lpwstr/>
      </vt:variant>
      <vt:variant>
        <vt:i4>3211360</vt:i4>
      </vt:variant>
      <vt:variant>
        <vt:i4>0</vt:i4>
      </vt:variant>
      <vt:variant>
        <vt:i4>0</vt:i4>
      </vt:variant>
      <vt:variant>
        <vt:i4>5</vt:i4>
      </vt:variant>
      <vt:variant>
        <vt:lpwstr>https://ifcollaborate.intel.com/IFC/GetDoc.aspx?docbase=InfoFactoryKB&amp;chronid=09005ffd808905ec</vt:lpwstr>
      </vt:variant>
      <vt:variant>
        <vt:lpwstr/>
      </vt:variant>
      <vt:variant>
        <vt:i4>6357090</vt:i4>
      </vt:variant>
      <vt:variant>
        <vt:i4>20998</vt:i4>
      </vt:variant>
      <vt:variant>
        <vt:i4>1027</vt:i4>
      </vt:variant>
      <vt:variant>
        <vt:i4>1</vt:i4>
      </vt:variant>
      <vt:variant>
        <vt:lpwstr>C:\DOCUME~1\tjacobs\LOCALS~1\Temp\msohtml1\01\clip_image001.gif</vt:lpwstr>
      </vt:variant>
      <vt:variant>
        <vt:lpwstr/>
      </vt:variant>
      <vt:variant>
        <vt:i4>6357090</vt:i4>
      </vt:variant>
      <vt:variant>
        <vt:i4>-1</vt:i4>
      </vt:variant>
      <vt:variant>
        <vt:i4>2056</vt:i4>
      </vt:variant>
      <vt:variant>
        <vt:i4>1</vt:i4>
      </vt:variant>
      <vt:variant>
        <vt:lpwstr>C:\DOCUME~1\tjacobs\LOCALS~1\Temp\msohtml1\01\clip_image001.gif</vt:lpwstr>
      </vt:variant>
      <vt:variant>
        <vt:lpwstr/>
      </vt:variant>
      <vt:variant>
        <vt:i4>6357090</vt:i4>
      </vt:variant>
      <vt:variant>
        <vt:i4>-1</vt:i4>
      </vt:variant>
      <vt:variant>
        <vt:i4>2059</vt:i4>
      </vt:variant>
      <vt:variant>
        <vt:i4>1</vt:i4>
      </vt:variant>
      <vt:variant>
        <vt:lpwstr>C:\DOCUME~1\tjacobs\LOCALS~1\Temp\msohtml1\01\clip_image001.gif</vt:lpwstr>
      </vt:variant>
      <vt:variant>
        <vt:lpwstr/>
      </vt:variant>
      <vt:variant>
        <vt:i4>6357090</vt:i4>
      </vt:variant>
      <vt:variant>
        <vt:i4>-1</vt:i4>
      </vt:variant>
      <vt:variant>
        <vt:i4>1027</vt:i4>
      </vt:variant>
      <vt:variant>
        <vt:i4>1</vt:i4>
      </vt:variant>
      <vt:variant>
        <vt:lpwstr>C:\DOCUME~1\tjacobs\LOCALS~1\Temp\msohtml1\01\clip_image001.gif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IOSF Primary Channel BFM User Guide</dc:title>
  <dc:subject>Rev 2.  18-Nov-2008</dc:subject>
  <dc:creator>yteng3</dc:creator>
  <cp:keywords>SystemVerilog AVM2 IOSF BFM "User Guide", CTPClassification=CTP_IC:VisualMarkings=</cp:keywords>
  <cp:lastModifiedBy>Hirapara, Darvin H</cp:lastModifiedBy>
  <cp:revision>115</cp:revision>
  <cp:lastPrinted>2017-03-23T21:48:00Z</cp:lastPrinted>
  <dcterms:created xsi:type="dcterms:W3CDTF">2012-11-16T23:26:00Z</dcterms:created>
  <dcterms:modified xsi:type="dcterms:W3CDTF">2017-06-20T13:37:00Z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0x01010057F9D9D78BC21F4DBA771DEF1C2EC6D1</vt:lpwstr>
  </property>
  <property fmtid="{D5CDD505-2E9C-101B-9397-08002B2CF9AE}" pid="3" name="_dlc_DocIdItemGuid">
    <vt:lpwstr>da604441-4e43-4136-be47-95231deb01f5</vt:lpwstr>
  </property>
  <property fmtid="{D5CDD505-2E9C-101B-9397-08002B2CF9AE}" pid="4" name="TitusGUID">
    <vt:lpwstr>a713812c-3960-4331-b18f-af943a47c140</vt:lpwstr>
  </property>
  <property fmtid="{D5CDD505-2E9C-101B-9397-08002B2CF9AE}" pid="5" name="CTP_BU">
    <vt:lpwstr>ITG GROUP</vt:lpwstr>
  </property>
  <property fmtid="{D5CDD505-2E9C-101B-9397-08002B2CF9AE}" pid="6" name="CTP_TimeStamp">
    <vt:lpwstr>2017-03-23 21:49:00Z</vt:lpwstr>
  </property>
  <property fmtid="{D5CDD505-2E9C-101B-9397-08002B2CF9AE}" pid="7" name="CTPClassification">
    <vt:lpwstr>CTP_IC</vt:lpwstr>
  </property>
</Properties>
</file>
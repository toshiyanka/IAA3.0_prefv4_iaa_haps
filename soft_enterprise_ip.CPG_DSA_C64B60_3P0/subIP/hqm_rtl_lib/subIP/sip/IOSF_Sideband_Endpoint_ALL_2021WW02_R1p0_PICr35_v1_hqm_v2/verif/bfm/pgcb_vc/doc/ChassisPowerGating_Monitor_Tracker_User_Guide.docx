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429" w:rsidRPr="00E23FDE" w:rsidRDefault="00A56D82" w:rsidP="00C322ED">
      <w:pPr>
        <w:pStyle w:val="Title"/>
        <w:jc w:val="both"/>
      </w:pPr>
      <w:r>
        <w:t xml:space="preserve">Chassis Power Gating </w:t>
      </w:r>
      <w:r w:rsidR="002C68E5">
        <w:t>Monitor and Tracker</w:t>
      </w:r>
    </w:p>
    <w:p w:rsidR="00A56D82" w:rsidRPr="0071070A" w:rsidRDefault="009F13C4" w:rsidP="0071070A">
      <w:pPr>
        <w:pStyle w:val="Subtitle"/>
        <w:jc w:val="both"/>
      </w:pPr>
      <w:r w:rsidRPr="0071070A">
        <w:t>User Guide</w:t>
      </w:r>
    </w:p>
    <w:p w:rsidR="00586357" w:rsidRPr="0071070A" w:rsidRDefault="00B47914" w:rsidP="00586357">
      <w:pPr>
        <w:pStyle w:val="BodyText"/>
        <w:jc w:val="both"/>
        <w:rPr>
          <w:rFonts w:ascii="Neo Sans Intel Medium" w:hAnsi="Neo Sans Intel Medium"/>
          <w:color w:val="365F91" w:themeColor="accent1" w:themeShade="BF"/>
          <w:sz w:val="40"/>
          <w:szCs w:val="40"/>
        </w:rPr>
      </w:pPr>
      <w:bookmarkStart w:id="0" w:name="_GoBack"/>
      <w:r>
        <w:rPr>
          <w:rFonts w:ascii="Neo Sans Intel Medium" w:hAnsi="Neo Sans Intel Medium"/>
          <w:color w:val="365F91" w:themeColor="accent1" w:themeShade="BF"/>
          <w:sz w:val="40"/>
          <w:szCs w:val="40"/>
        </w:rPr>
        <w:t>2013WW2</w:t>
      </w:r>
      <w:ins w:id="1" w:author="Ramaswamy, Alamelu" w:date="2013-06-28T13:36:00Z">
        <w:r w:rsidR="00D10D59">
          <w:rPr>
            <w:rFonts w:ascii="Neo Sans Intel Medium" w:hAnsi="Neo Sans Intel Medium"/>
            <w:color w:val="365F91" w:themeColor="accent1" w:themeShade="BF"/>
            <w:sz w:val="40"/>
            <w:szCs w:val="40"/>
          </w:rPr>
          <w:t>6</w:t>
        </w:r>
      </w:ins>
      <w:del w:id="2" w:author="Ramaswamy, Alamelu" w:date="2013-06-28T13:36:00Z">
        <w:r w:rsidDel="00D10D59">
          <w:rPr>
            <w:rFonts w:ascii="Neo Sans Intel Medium" w:hAnsi="Neo Sans Intel Medium"/>
            <w:color w:val="365F91" w:themeColor="accent1" w:themeShade="BF"/>
            <w:sz w:val="40"/>
            <w:szCs w:val="40"/>
          </w:rPr>
          <w:delText>5</w:delText>
        </w:r>
      </w:del>
      <w:r>
        <w:rPr>
          <w:rFonts w:ascii="Neo Sans Intel Medium" w:hAnsi="Neo Sans Intel Medium"/>
          <w:color w:val="365F91" w:themeColor="accent1" w:themeShade="BF"/>
          <w:sz w:val="40"/>
          <w:szCs w:val="40"/>
        </w:rPr>
        <w:t xml:space="preserve"> </w:t>
      </w:r>
    </w:p>
    <w:bookmarkEnd w:id="0"/>
    <w:p w:rsidR="0071070A" w:rsidRPr="0071070A" w:rsidRDefault="00B47914" w:rsidP="00C322ED">
      <w:pPr>
        <w:pStyle w:val="BodyText"/>
        <w:jc w:val="both"/>
        <w:rPr>
          <w:rFonts w:ascii="Neo Sans Intel Medium" w:hAnsi="Neo Sans Intel Medium"/>
          <w:color w:val="365F91" w:themeColor="accent1" w:themeShade="BF"/>
          <w:sz w:val="40"/>
          <w:szCs w:val="40"/>
        </w:rPr>
      </w:pPr>
      <w:r>
        <w:rPr>
          <w:rFonts w:ascii="Neo Sans Intel Medium" w:hAnsi="Neo Sans Intel Medium"/>
          <w:color w:val="365F91" w:themeColor="accent1" w:themeShade="BF"/>
          <w:sz w:val="40"/>
          <w:szCs w:val="40"/>
        </w:rPr>
        <w:t>June 2</w:t>
      </w:r>
      <w:ins w:id="3" w:author="Ramaswamy, Alamelu" w:date="2013-06-28T13:36:00Z">
        <w:r w:rsidR="00D10D59">
          <w:rPr>
            <w:rFonts w:ascii="Neo Sans Intel Medium" w:hAnsi="Neo Sans Intel Medium"/>
            <w:color w:val="365F91" w:themeColor="accent1" w:themeShade="BF"/>
            <w:sz w:val="40"/>
            <w:szCs w:val="40"/>
          </w:rPr>
          <w:t>8</w:t>
        </w:r>
      </w:ins>
      <w:del w:id="4" w:author="Ramaswamy, Alamelu" w:date="2013-06-28T13:36:00Z">
        <w:r w:rsidDel="00D10D59">
          <w:rPr>
            <w:rFonts w:ascii="Neo Sans Intel Medium" w:hAnsi="Neo Sans Intel Medium"/>
            <w:color w:val="365F91" w:themeColor="accent1" w:themeShade="BF"/>
            <w:sz w:val="40"/>
            <w:szCs w:val="40"/>
          </w:rPr>
          <w:delText>1</w:delText>
        </w:r>
      </w:del>
      <w:r>
        <w:rPr>
          <w:rFonts w:ascii="Neo Sans Intel Medium" w:hAnsi="Neo Sans Intel Medium"/>
          <w:color w:val="365F91" w:themeColor="accent1" w:themeShade="BF"/>
          <w:sz w:val="40"/>
          <w:szCs w:val="40"/>
        </w:rPr>
        <w:t xml:space="preserve">, </w:t>
      </w:r>
      <w:proofErr w:type="gramStart"/>
      <w:r>
        <w:rPr>
          <w:rFonts w:ascii="Neo Sans Intel Medium" w:hAnsi="Neo Sans Intel Medium"/>
          <w:color w:val="365F91" w:themeColor="accent1" w:themeShade="BF"/>
          <w:sz w:val="40"/>
          <w:szCs w:val="40"/>
        </w:rPr>
        <w:t>2013</w:t>
      </w:r>
      <w:r w:rsidR="00D510E4">
        <w:rPr>
          <w:rFonts w:ascii="Neo Sans Intel Medium" w:hAnsi="Neo Sans Intel Medium"/>
          <w:color w:val="365F91" w:themeColor="accent1" w:themeShade="BF"/>
          <w:sz w:val="40"/>
          <w:szCs w:val="40"/>
        </w:rPr>
        <w:t xml:space="preserve"> </w:t>
      </w:r>
      <w:r w:rsidR="0071070A" w:rsidRPr="0071070A">
        <w:rPr>
          <w:rFonts w:ascii="Neo Sans Intel Medium" w:hAnsi="Neo Sans Intel Medium"/>
          <w:color w:val="365F91" w:themeColor="accent1" w:themeShade="BF"/>
          <w:sz w:val="40"/>
          <w:szCs w:val="40"/>
        </w:rPr>
        <w:t xml:space="preserve"> 2012</w:t>
      </w:r>
      <w:proofErr w:type="gramEnd"/>
    </w:p>
    <w:p w:rsidR="00683E92" w:rsidRPr="00596064" w:rsidRDefault="00683E92" w:rsidP="00C322ED">
      <w:pPr>
        <w:pStyle w:val="BodyText"/>
        <w:jc w:val="both"/>
      </w:pPr>
      <w:r w:rsidRPr="00596064">
        <w:br w:type="page"/>
      </w:r>
    </w:p>
    <w:p w:rsidR="00495725" w:rsidRPr="00BA30AA" w:rsidRDefault="00495725" w:rsidP="00C322ED">
      <w:pPr>
        <w:pStyle w:val="Heading1Preface"/>
        <w:jc w:val="both"/>
      </w:pPr>
      <w:r w:rsidRPr="00BA30AA">
        <w:lastRenderedPageBreak/>
        <w:t>Copyright and Disclaimer Information</w:t>
      </w:r>
    </w:p>
    <w:p w:rsidR="00495725" w:rsidRPr="00BA30AA" w:rsidRDefault="00495725" w:rsidP="00C322ED">
      <w:pPr>
        <w:pStyle w:val="CopyrightText"/>
        <w:jc w:val="both"/>
      </w:pPr>
      <w:proofErr w:type="gramStart"/>
      <w:r w:rsidRPr="00BA30AA">
        <w:t>Copyright © 2012, Intel Corporation.</w:t>
      </w:r>
      <w:proofErr w:type="gramEnd"/>
      <w:r w:rsidRPr="00BA30AA">
        <w:t xml:space="preserve"> All rights reserved.</w:t>
      </w:r>
    </w:p>
    <w:p w:rsidR="00495725" w:rsidRPr="00BA30AA" w:rsidRDefault="00495725" w:rsidP="00C322ED">
      <w:pPr>
        <w:pStyle w:val="CopyrightText"/>
        <w:jc w:val="both"/>
      </w:pPr>
      <w:r w:rsidRPr="00BA30AA">
        <w:t>Intel and the Intel logo are trademarks of Intel Corporation in the U.S. and other countries.</w:t>
      </w:r>
    </w:p>
    <w:p w:rsidR="00495725" w:rsidRPr="00BA30AA" w:rsidRDefault="00495725" w:rsidP="00C322ED">
      <w:pPr>
        <w:pStyle w:val="CopyrightText"/>
        <w:jc w:val="both"/>
      </w:pPr>
      <w:r w:rsidRPr="00BA30AA">
        <w:t>* Other names and brands may be claimed as the property of others.</w:t>
      </w:r>
    </w:p>
    <w:p w:rsidR="00495725" w:rsidRPr="00BA30AA" w:rsidRDefault="00495725" w:rsidP="00C322ED">
      <w:pPr>
        <w:pStyle w:val="CopyrightText"/>
        <w:jc w:val="both"/>
      </w:pPr>
      <w:r w:rsidRPr="00BA30AA">
        <w:t>This document contains information on products in the design phase of development.</w:t>
      </w:r>
    </w:p>
    <w:p w:rsidR="00495725" w:rsidRPr="00BA30AA" w:rsidRDefault="00495725" w:rsidP="00C322ED">
      <w:pPr>
        <w:pStyle w:val="CopyrightText"/>
        <w:jc w:val="both"/>
      </w:pPr>
      <w:r w:rsidRPr="00BA30AA">
        <w:t>Information in this document is provided in connection with Intel products. No license, express or implied, by estoppel or otherwise, to any Intellectual property rights is granted by this document. Except as provided in Intel</w:t>
      </w:r>
      <w:r w:rsidR="00241154">
        <w:t>’</w:t>
      </w:r>
      <w:r w:rsidRPr="00BA30AA">
        <w:t>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rsidR="00495725" w:rsidRPr="00BA30AA" w:rsidRDefault="00495725" w:rsidP="00C322ED">
      <w:pPr>
        <w:pStyle w:val="CopyrightText"/>
        <w:jc w:val="both"/>
      </w:pPr>
      <w:r w:rsidRPr="00BA30AA">
        <w:t>Unless otherwise agreed in writing by Intel, the Intel products are not designed or intended for any application in which the failure of the Intel product could create a situation where personal injury or death may occur.</w:t>
      </w:r>
    </w:p>
    <w:p w:rsidR="00495725" w:rsidRPr="00BA30AA" w:rsidRDefault="00495725" w:rsidP="00C322ED">
      <w:pPr>
        <w:pStyle w:val="CopyrightText"/>
        <w:jc w:val="both"/>
      </w:pPr>
      <w:r w:rsidRPr="00BA30AA">
        <w:t xml:space="preserve">Intel may make changes to specifications and product descriptions at any time, without notice. Designers must not rely on the absence or characteristics of any features or instructions marked </w:t>
      </w:r>
      <w:r w:rsidR="00241154">
        <w:t>“</w:t>
      </w:r>
      <w:r w:rsidRPr="00BA30AA">
        <w:t>reserved</w:t>
      </w:r>
      <w:r w:rsidR="00241154">
        <w:t>”</w:t>
      </w:r>
      <w:r w:rsidRPr="00BA30AA">
        <w:t xml:space="preserve"> or </w:t>
      </w:r>
      <w:r w:rsidR="00241154">
        <w:t>“</w:t>
      </w:r>
      <w:r w:rsidRPr="00BA30AA">
        <w:t>undefined.</w:t>
      </w:r>
      <w:r w:rsidR="00241154">
        <w:t>”</w:t>
      </w:r>
      <w:r w:rsidRPr="00BA30AA">
        <w:t xml:space="preserve"> Intel reserves these for future definition and shall have no responsibility whatsoever for conflicts or incompatibilities arising from future changes to them. The information here is subject to change without notice. Do not finalize a design with this information.</w:t>
      </w:r>
    </w:p>
    <w:p w:rsidR="00495725" w:rsidRPr="00BA30AA" w:rsidRDefault="00495725" w:rsidP="00C322ED">
      <w:pPr>
        <w:pStyle w:val="CopyrightText"/>
        <w:jc w:val="both"/>
      </w:pPr>
      <w:r w:rsidRPr="00BA30AA">
        <w:t>The products described in this document may contain design defects or errors known as errata which may cause the product to deviate from published specifications. Current characterized errata are available on request.</w:t>
      </w:r>
    </w:p>
    <w:p w:rsidR="00495725" w:rsidRPr="00BA30AA" w:rsidRDefault="00495725" w:rsidP="00C322ED">
      <w:pPr>
        <w:pStyle w:val="CopyrightText"/>
        <w:jc w:val="both"/>
      </w:pPr>
      <w:r w:rsidRPr="00BA30AA">
        <w:t>Contact your Intel account manager or distributor to obtain the latest specifications and before placing your product order.</w:t>
      </w:r>
    </w:p>
    <w:p w:rsidR="00495725" w:rsidRPr="00BA30AA" w:rsidRDefault="00495725" w:rsidP="00C322ED">
      <w:pPr>
        <w:pStyle w:val="CopyrightText"/>
        <w:jc w:val="both"/>
      </w:pPr>
      <w:r w:rsidRPr="00BA30AA">
        <w:t>Copies of documents that have an order number and are referenced in this document or in other Intel literature can be obtained from your Intel account manager or distributor.</w:t>
      </w:r>
    </w:p>
    <w:p w:rsidR="00A5016C" w:rsidRPr="00596064" w:rsidRDefault="00FF4A5A" w:rsidP="00C322ED">
      <w:pPr>
        <w:jc w:val="both"/>
      </w:pPr>
      <w:r w:rsidRPr="00596064">
        <w:br w:type="page"/>
      </w:r>
    </w:p>
    <w:p w:rsidR="00A5016C" w:rsidRPr="00596064" w:rsidRDefault="00063F28" w:rsidP="00C322ED">
      <w:pPr>
        <w:pStyle w:val="Contents"/>
        <w:jc w:val="both"/>
      </w:pPr>
      <w:r w:rsidRPr="00596064">
        <w:lastRenderedPageBreak/>
        <w:t>Contents</w:t>
      </w:r>
    </w:p>
    <w:p w:rsidR="007017D1" w:rsidRDefault="00FE3950">
      <w:pPr>
        <w:pStyle w:val="TOC1"/>
        <w:rPr>
          <w:rFonts w:asciiTheme="minorHAnsi" w:eastAsiaTheme="minorEastAsia" w:hAnsiTheme="minorHAnsi"/>
          <w:noProof/>
          <w:color w:val="auto"/>
          <w:sz w:val="22"/>
        </w:rPr>
      </w:pPr>
      <w:r>
        <w:rPr>
          <w:rFonts w:ascii="Neo Sans Intel" w:hAnsi="Neo Sans Intel"/>
          <w:b/>
        </w:rPr>
        <w:fldChar w:fldCharType="begin"/>
      </w:r>
      <w:r w:rsidR="001D0342">
        <w:rPr>
          <w:rFonts w:ascii="Neo Sans Intel" w:hAnsi="Neo Sans Intel"/>
          <w:b/>
        </w:rPr>
        <w:instrText xml:space="preserve"> TOC \o "1-3" \h \z </w:instrText>
      </w:r>
      <w:r>
        <w:rPr>
          <w:rFonts w:ascii="Neo Sans Intel" w:hAnsi="Neo Sans Intel"/>
          <w:b/>
        </w:rPr>
        <w:fldChar w:fldCharType="separate"/>
      </w:r>
      <w:hyperlink w:anchor="_Toc360198143" w:history="1">
        <w:r w:rsidR="007017D1" w:rsidRPr="00E163D3">
          <w:rPr>
            <w:rStyle w:val="Hyperlink"/>
            <w:noProof/>
          </w:rPr>
          <w:t>1</w:t>
        </w:r>
        <w:r w:rsidR="007017D1">
          <w:rPr>
            <w:rFonts w:asciiTheme="minorHAnsi" w:eastAsiaTheme="minorEastAsia" w:hAnsiTheme="minorHAnsi"/>
            <w:noProof/>
            <w:color w:val="auto"/>
            <w:sz w:val="22"/>
          </w:rPr>
          <w:tab/>
        </w:r>
        <w:r w:rsidR="007017D1" w:rsidRPr="00E163D3">
          <w:rPr>
            <w:rStyle w:val="Hyperlink"/>
            <w:noProof/>
          </w:rPr>
          <w:t>Chassis Power Gating Monitor and Tracker</w:t>
        </w:r>
        <w:r w:rsidR="007017D1">
          <w:rPr>
            <w:noProof/>
            <w:webHidden/>
          </w:rPr>
          <w:tab/>
        </w:r>
        <w:r w:rsidR="007017D1">
          <w:rPr>
            <w:noProof/>
            <w:webHidden/>
          </w:rPr>
          <w:fldChar w:fldCharType="begin"/>
        </w:r>
        <w:r w:rsidR="007017D1">
          <w:rPr>
            <w:noProof/>
            <w:webHidden/>
          </w:rPr>
          <w:instrText xml:space="preserve"> PAGEREF _Toc360198143 \h </w:instrText>
        </w:r>
        <w:r w:rsidR="007017D1">
          <w:rPr>
            <w:noProof/>
            <w:webHidden/>
          </w:rPr>
        </w:r>
        <w:r w:rsidR="007017D1">
          <w:rPr>
            <w:noProof/>
            <w:webHidden/>
          </w:rPr>
          <w:fldChar w:fldCharType="separate"/>
        </w:r>
        <w:r w:rsidR="00222754">
          <w:rPr>
            <w:noProof/>
            <w:webHidden/>
          </w:rPr>
          <w:t>5</w:t>
        </w:r>
        <w:r w:rsidR="007017D1">
          <w:rPr>
            <w:noProof/>
            <w:webHidden/>
          </w:rPr>
          <w:fldChar w:fldCharType="end"/>
        </w:r>
      </w:hyperlink>
    </w:p>
    <w:p w:rsidR="007017D1" w:rsidRDefault="00C26721">
      <w:pPr>
        <w:pStyle w:val="TOC2"/>
        <w:rPr>
          <w:rFonts w:asciiTheme="minorHAnsi" w:eastAsiaTheme="minorEastAsia" w:hAnsiTheme="minorHAnsi"/>
          <w:noProof/>
          <w:color w:val="auto"/>
          <w:sz w:val="22"/>
        </w:rPr>
      </w:pPr>
      <w:hyperlink w:anchor="_Toc360198144" w:history="1">
        <w:r w:rsidR="007017D1" w:rsidRPr="00E163D3">
          <w:rPr>
            <w:rStyle w:val="Hyperlink"/>
            <w:noProof/>
          </w:rPr>
          <w:t>1.1</w:t>
        </w:r>
        <w:r w:rsidR="007017D1">
          <w:rPr>
            <w:rFonts w:asciiTheme="minorHAnsi" w:eastAsiaTheme="minorEastAsia" w:hAnsiTheme="minorHAnsi"/>
            <w:noProof/>
            <w:color w:val="auto"/>
            <w:sz w:val="22"/>
          </w:rPr>
          <w:tab/>
        </w:r>
        <w:r w:rsidR="007017D1" w:rsidRPr="00E163D3">
          <w:rPr>
            <w:rStyle w:val="Hyperlink"/>
            <w:noProof/>
          </w:rPr>
          <w:t>PowerGatingMonitorSeqItem - Monitor transaction Item</w:t>
        </w:r>
        <w:r w:rsidR="007017D1">
          <w:rPr>
            <w:noProof/>
            <w:webHidden/>
          </w:rPr>
          <w:tab/>
        </w:r>
        <w:r w:rsidR="007017D1">
          <w:rPr>
            <w:noProof/>
            <w:webHidden/>
          </w:rPr>
          <w:fldChar w:fldCharType="begin"/>
        </w:r>
        <w:r w:rsidR="007017D1">
          <w:rPr>
            <w:noProof/>
            <w:webHidden/>
          </w:rPr>
          <w:instrText xml:space="preserve"> PAGEREF _Toc360198144 \h </w:instrText>
        </w:r>
        <w:r w:rsidR="007017D1">
          <w:rPr>
            <w:noProof/>
            <w:webHidden/>
          </w:rPr>
        </w:r>
        <w:r w:rsidR="007017D1">
          <w:rPr>
            <w:noProof/>
            <w:webHidden/>
          </w:rPr>
          <w:fldChar w:fldCharType="separate"/>
        </w:r>
        <w:r w:rsidR="00222754">
          <w:rPr>
            <w:noProof/>
            <w:webHidden/>
          </w:rPr>
          <w:t>7</w:t>
        </w:r>
        <w:r w:rsidR="007017D1">
          <w:rPr>
            <w:noProof/>
            <w:webHidden/>
          </w:rPr>
          <w:fldChar w:fldCharType="end"/>
        </w:r>
      </w:hyperlink>
    </w:p>
    <w:p w:rsidR="007017D1" w:rsidRDefault="00C26721">
      <w:pPr>
        <w:pStyle w:val="TOC2"/>
        <w:rPr>
          <w:rFonts w:asciiTheme="minorHAnsi" w:eastAsiaTheme="minorEastAsia" w:hAnsiTheme="minorHAnsi"/>
          <w:noProof/>
          <w:color w:val="auto"/>
          <w:sz w:val="22"/>
        </w:rPr>
      </w:pPr>
      <w:hyperlink w:anchor="_Toc360198145" w:history="1">
        <w:r w:rsidR="007017D1" w:rsidRPr="00E163D3">
          <w:rPr>
            <w:rStyle w:val="Hyperlink"/>
            <w:noProof/>
          </w:rPr>
          <w:t>1.2</w:t>
        </w:r>
        <w:r w:rsidR="007017D1">
          <w:rPr>
            <w:rFonts w:asciiTheme="minorHAnsi" w:eastAsiaTheme="minorEastAsia" w:hAnsiTheme="minorHAnsi"/>
            <w:noProof/>
            <w:color w:val="auto"/>
            <w:sz w:val="22"/>
          </w:rPr>
          <w:tab/>
        </w:r>
        <w:r w:rsidR="007017D1" w:rsidRPr="00E163D3">
          <w:rPr>
            <w:rStyle w:val="Hyperlink"/>
            <w:noProof/>
          </w:rPr>
          <w:t>Agent Functions to get configuration information</w:t>
        </w:r>
        <w:r w:rsidR="007017D1">
          <w:rPr>
            <w:noProof/>
            <w:webHidden/>
          </w:rPr>
          <w:tab/>
        </w:r>
        <w:r w:rsidR="007017D1">
          <w:rPr>
            <w:noProof/>
            <w:webHidden/>
          </w:rPr>
          <w:fldChar w:fldCharType="begin"/>
        </w:r>
        <w:r w:rsidR="007017D1">
          <w:rPr>
            <w:noProof/>
            <w:webHidden/>
          </w:rPr>
          <w:instrText xml:space="preserve"> PAGEREF _Toc360198145 \h </w:instrText>
        </w:r>
        <w:r w:rsidR="007017D1">
          <w:rPr>
            <w:noProof/>
            <w:webHidden/>
          </w:rPr>
        </w:r>
        <w:r w:rsidR="007017D1">
          <w:rPr>
            <w:noProof/>
            <w:webHidden/>
          </w:rPr>
          <w:fldChar w:fldCharType="separate"/>
        </w:r>
        <w:r w:rsidR="00222754">
          <w:rPr>
            <w:noProof/>
            <w:webHidden/>
          </w:rPr>
          <w:t>9</w:t>
        </w:r>
        <w:r w:rsidR="007017D1">
          <w:rPr>
            <w:noProof/>
            <w:webHidden/>
          </w:rPr>
          <w:fldChar w:fldCharType="end"/>
        </w:r>
      </w:hyperlink>
    </w:p>
    <w:p w:rsidR="007017D1" w:rsidRDefault="00C26721">
      <w:pPr>
        <w:pStyle w:val="TOC2"/>
        <w:rPr>
          <w:rFonts w:asciiTheme="minorHAnsi" w:eastAsiaTheme="minorEastAsia" w:hAnsiTheme="minorHAnsi"/>
          <w:noProof/>
          <w:color w:val="auto"/>
          <w:sz w:val="22"/>
        </w:rPr>
      </w:pPr>
      <w:hyperlink w:anchor="_Toc360198146" w:history="1">
        <w:r w:rsidR="007017D1" w:rsidRPr="00E163D3">
          <w:rPr>
            <w:rStyle w:val="Hyperlink"/>
            <w:noProof/>
          </w:rPr>
          <w:t>1.3</w:t>
        </w:r>
        <w:r w:rsidR="007017D1">
          <w:rPr>
            <w:rFonts w:asciiTheme="minorHAnsi" w:eastAsiaTheme="minorEastAsia" w:hAnsiTheme="minorHAnsi"/>
            <w:noProof/>
            <w:color w:val="auto"/>
            <w:sz w:val="22"/>
          </w:rPr>
          <w:tab/>
        </w:r>
        <w:r w:rsidR="007017D1" w:rsidRPr="00E163D3">
          <w:rPr>
            <w:rStyle w:val="Hyperlink"/>
            <w:noProof/>
          </w:rPr>
          <w:t>Monitor state machines</w:t>
        </w:r>
        <w:r w:rsidR="007017D1">
          <w:rPr>
            <w:noProof/>
            <w:webHidden/>
          </w:rPr>
          <w:tab/>
        </w:r>
        <w:r w:rsidR="007017D1">
          <w:rPr>
            <w:noProof/>
            <w:webHidden/>
          </w:rPr>
          <w:fldChar w:fldCharType="begin"/>
        </w:r>
        <w:r w:rsidR="007017D1">
          <w:rPr>
            <w:noProof/>
            <w:webHidden/>
          </w:rPr>
          <w:instrText xml:space="preserve"> PAGEREF _Toc360198146 \h </w:instrText>
        </w:r>
        <w:r w:rsidR="007017D1">
          <w:rPr>
            <w:noProof/>
            <w:webHidden/>
          </w:rPr>
        </w:r>
        <w:r w:rsidR="007017D1">
          <w:rPr>
            <w:noProof/>
            <w:webHidden/>
          </w:rPr>
          <w:fldChar w:fldCharType="separate"/>
        </w:r>
        <w:r w:rsidR="00222754">
          <w:rPr>
            <w:noProof/>
            <w:webHidden/>
          </w:rPr>
          <w:t>10</w:t>
        </w:r>
        <w:r w:rsidR="007017D1">
          <w:rPr>
            <w:noProof/>
            <w:webHidden/>
          </w:rPr>
          <w:fldChar w:fldCharType="end"/>
        </w:r>
      </w:hyperlink>
    </w:p>
    <w:p w:rsidR="007017D1" w:rsidRDefault="00C26721">
      <w:pPr>
        <w:pStyle w:val="TOC3"/>
        <w:rPr>
          <w:rFonts w:asciiTheme="minorHAnsi" w:eastAsiaTheme="minorEastAsia" w:hAnsiTheme="minorHAnsi"/>
          <w:noProof/>
          <w:color w:val="auto"/>
          <w:sz w:val="22"/>
        </w:rPr>
      </w:pPr>
      <w:hyperlink w:anchor="_Toc360198147" w:history="1">
        <w:r w:rsidR="007017D1" w:rsidRPr="00E163D3">
          <w:rPr>
            <w:rStyle w:val="Hyperlink"/>
            <w:noProof/>
          </w:rPr>
          <w:t>1.3.1</w:t>
        </w:r>
        <w:r w:rsidR="007017D1">
          <w:rPr>
            <w:rFonts w:asciiTheme="minorHAnsi" w:eastAsiaTheme="minorEastAsia" w:hAnsiTheme="minorHAnsi"/>
            <w:noProof/>
            <w:color w:val="auto"/>
            <w:sz w:val="22"/>
          </w:rPr>
          <w:tab/>
        </w:r>
        <w:r w:rsidR="007017D1" w:rsidRPr="00E163D3">
          <w:rPr>
            <w:rStyle w:val="Hyperlink"/>
            <w:noProof/>
          </w:rPr>
          <w:t>SIP PGCB state machine</w:t>
        </w:r>
        <w:r w:rsidR="007017D1">
          <w:rPr>
            <w:noProof/>
            <w:webHidden/>
          </w:rPr>
          <w:tab/>
        </w:r>
        <w:r w:rsidR="007017D1">
          <w:rPr>
            <w:noProof/>
            <w:webHidden/>
          </w:rPr>
          <w:fldChar w:fldCharType="begin"/>
        </w:r>
        <w:r w:rsidR="007017D1">
          <w:rPr>
            <w:noProof/>
            <w:webHidden/>
          </w:rPr>
          <w:instrText xml:space="preserve"> PAGEREF _Toc360198147 \h </w:instrText>
        </w:r>
        <w:r w:rsidR="007017D1">
          <w:rPr>
            <w:noProof/>
            <w:webHidden/>
          </w:rPr>
        </w:r>
        <w:r w:rsidR="007017D1">
          <w:rPr>
            <w:noProof/>
            <w:webHidden/>
          </w:rPr>
          <w:fldChar w:fldCharType="separate"/>
        </w:r>
        <w:r w:rsidR="00222754">
          <w:rPr>
            <w:noProof/>
            <w:webHidden/>
          </w:rPr>
          <w:t>10</w:t>
        </w:r>
        <w:r w:rsidR="007017D1">
          <w:rPr>
            <w:noProof/>
            <w:webHidden/>
          </w:rPr>
          <w:fldChar w:fldCharType="end"/>
        </w:r>
      </w:hyperlink>
    </w:p>
    <w:p w:rsidR="007017D1" w:rsidRDefault="00C26721">
      <w:pPr>
        <w:pStyle w:val="TOC3"/>
        <w:rPr>
          <w:rFonts w:asciiTheme="minorHAnsi" w:eastAsiaTheme="minorEastAsia" w:hAnsiTheme="minorHAnsi"/>
          <w:noProof/>
          <w:color w:val="auto"/>
          <w:sz w:val="22"/>
        </w:rPr>
      </w:pPr>
      <w:hyperlink w:anchor="_Toc360198148" w:history="1">
        <w:r w:rsidR="007017D1" w:rsidRPr="00E163D3">
          <w:rPr>
            <w:rStyle w:val="Hyperlink"/>
            <w:noProof/>
          </w:rPr>
          <w:t>1.3.2</w:t>
        </w:r>
        <w:r w:rsidR="007017D1">
          <w:rPr>
            <w:rFonts w:asciiTheme="minorHAnsi" w:eastAsiaTheme="minorEastAsia" w:hAnsiTheme="minorHAnsi"/>
            <w:noProof/>
            <w:color w:val="auto"/>
            <w:sz w:val="22"/>
          </w:rPr>
          <w:tab/>
        </w:r>
        <w:r w:rsidR="007017D1" w:rsidRPr="00E163D3">
          <w:rPr>
            <w:rStyle w:val="Hyperlink"/>
            <w:noProof/>
          </w:rPr>
          <w:t>Fabric PGCB state machine</w:t>
        </w:r>
        <w:r w:rsidR="007017D1">
          <w:rPr>
            <w:noProof/>
            <w:webHidden/>
          </w:rPr>
          <w:tab/>
        </w:r>
        <w:r w:rsidR="007017D1">
          <w:rPr>
            <w:noProof/>
            <w:webHidden/>
          </w:rPr>
          <w:fldChar w:fldCharType="begin"/>
        </w:r>
        <w:r w:rsidR="007017D1">
          <w:rPr>
            <w:noProof/>
            <w:webHidden/>
          </w:rPr>
          <w:instrText xml:space="preserve"> PAGEREF _Toc360198148 \h </w:instrText>
        </w:r>
        <w:r w:rsidR="007017D1">
          <w:rPr>
            <w:noProof/>
            <w:webHidden/>
          </w:rPr>
        </w:r>
        <w:r w:rsidR="007017D1">
          <w:rPr>
            <w:noProof/>
            <w:webHidden/>
          </w:rPr>
          <w:fldChar w:fldCharType="separate"/>
        </w:r>
        <w:r w:rsidR="00222754">
          <w:rPr>
            <w:noProof/>
            <w:webHidden/>
          </w:rPr>
          <w:t>12</w:t>
        </w:r>
        <w:r w:rsidR="007017D1">
          <w:rPr>
            <w:noProof/>
            <w:webHidden/>
          </w:rPr>
          <w:fldChar w:fldCharType="end"/>
        </w:r>
      </w:hyperlink>
    </w:p>
    <w:p w:rsidR="007017D1" w:rsidRDefault="00C26721">
      <w:pPr>
        <w:pStyle w:val="TOC2"/>
        <w:rPr>
          <w:rFonts w:asciiTheme="minorHAnsi" w:eastAsiaTheme="minorEastAsia" w:hAnsiTheme="minorHAnsi"/>
          <w:noProof/>
          <w:color w:val="auto"/>
          <w:sz w:val="22"/>
        </w:rPr>
      </w:pPr>
      <w:hyperlink w:anchor="_Toc360198149" w:history="1">
        <w:r w:rsidR="007017D1" w:rsidRPr="00E163D3">
          <w:rPr>
            <w:rStyle w:val="Hyperlink"/>
            <w:noProof/>
          </w:rPr>
          <w:t>1.4</w:t>
        </w:r>
        <w:r w:rsidR="007017D1">
          <w:rPr>
            <w:rFonts w:asciiTheme="minorHAnsi" w:eastAsiaTheme="minorEastAsia" w:hAnsiTheme="minorHAnsi"/>
            <w:noProof/>
            <w:color w:val="auto"/>
            <w:sz w:val="22"/>
          </w:rPr>
          <w:tab/>
        </w:r>
        <w:r w:rsidR="007017D1" w:rsidRPr="00E163D3">
          <w:rPr>
            <w:rStyle w:val="Hyperlink"/>
            <w:noProof/>
          </w:rPr>
          <w:t>Tracker Overview</w:t>
        </w:r>
        <w:r w:rsidR="007017D1">
          <w:rPr>
            <w:noProof/>
            <w:webHidden/>
          </w:rPr>
          <w:tab/>
        </w:r>
        <w:r w:rsidR="007017D1">
          <w:rPr>
            <w:noProof/>
            <w:webHidden/>
          </w:rPr>
          <w:fldChar w:fldCharType="begin"/>
        </w:r>
        <w:r w:rsidR="007017D1">
          <w:rPr>
            <w:noProof/>
            <w:webHidden/>
          </w:rPr>
          <w:instrText xml:space="preserve"> PAGEREF _Toc360198149 \h </w:instrText>
        </w:r>
        <w:r w:rsidR="007017D1">
          <w:rPr>
            <w:noProof/>
            <w:webHidden/>
          </w:rPr>
        </w:r>
        <w:r w:rsidR="007017D1">
          <w:rPr>
            <w:noProof/>
            <w:webHidden/>
          </w:rPr>
          <w:fldChar w:fldCharType="separate"/>
        </w:r>
        <w:r w:rsidR="00222754">
          <w:rPr>
            <w:noProof/>
            <w:webHidden/>
          </w:rPr>
          <w:t>13</w:t>
        </w:r>
        <w:r w:rsidR="007017D1">
          <w:rPr>
            <w:noProof/>
            <w:webHidden/>
          </w:rPr>
          <w:fldChar w:fldCharType="end"/>
        </w:r>
      </w:hyperlink>
    </w:p>
    <w:p w:rsidR="007017D1" w:rsidRDefault="00C26721">
      <w:pPr>
        <w:pStyle w:val="TOC2"/>
        <w:rPr>
          <w:rFonts w:asciiTheme="minorHAnsi" w:eastAsiaTheme="minorEastAsia" w:hAnsiTheme="minorHAnsi"/>
          <w:noProof/>
          <w:color w:val="auto"/>
          <w:sz w:val="22"/>
        </w:rPr>
      </w:pPr>
      <w:hyperlink w:anchor="_Toc360198150" w:history="1">
        <w:r w:rsidR="007017D1" w:rsidRPr="00E163D3">
          <w:rPr>
            <w:rStyle w:val="Hyperlink"/>
            <w:noProof/>
          </w:rPr>
          <w:t>1.5</w:t>
        </w:r>
        <w:r w:rsidR="007017D1">
          <w:rPr>
            <w:rFonts w:asciiTheme="minorHAnsi" w:eastAsiaTheme="minorEastAsia" w:hAnsiTheme="minorHAnsi"/>
            <w:noProof/>
            <w:color w:val="auto"/>
            <w:sz w:val="22"/>
          </w:rPr>
          <w:tab/>
        </w:r>
        <w:r w:rsidR="007017D1" w:rsidRPr="00E163D3">
          <w:rPr>
            <w:rStyle w:val="Hyperlink"/>
            <w:noProof/>
          </w:rPr>
          <w:t>Sample Output</w:t>
        </w:r>
        <w:r w:rsidR="007017D1">
          <w:rPr>
            <w:noProof/>
            <w:webHidden/>
          </w:rPr>
          <w:tab/>
        </w:r>
        <w:r w:rsidR="007017D1">
          <w:rPr>
            <w:noProof/>
            <w:webHidden/>
          </w:rPr>
          <w:fldChar w:fldCharType="begin"/>
        </w:r>
        <w:r w:rsidR="007017D1">
          <w:rPr>
            <w:noProof/>
            <w:webHidden/>
          </w:rPr>
          <w:instrText xml:space="preserve"> PAGEREF _Toc360198150 \h </w:instrText>
        </w:r>
        <w:r w:rsidR="007017D1">
          <w:rPr>
            <w:noProof/>
            <w:webHidden/>
          </w:rPr>
        </w:r>
        <w:r w:rsidR="007017D1">
          <w:rPr>
            <w:noProof/>
            <w:webHidden/>
          </w:rPr>
          <w:fldChar w:fldCharType="separate"/>
        </w:r>
        <w:r w:rsidR="00222754">
          <w:rPr>
            <w:noProof/>
            <w:webHidden/>
          </w:rPr>
          <w:t>13</w:t>
        </w:r>
        <w:r w:rsidR="007017D1">
          <w:rPr>
            <w:noProof/>
            <w:webHidden/>
          </w:rPr>
          <w:fldChar w:fldCharType="end"/>
        </w:r>
      </w:hyperlink>
    </w:p>
    <w:p w:rsidR="007017D1" w:rsidRDefault="00C26721">
      <w:pPr>
        <w:pStyle w:val="TOC2"/>
        <w:rPr>
          <w:rFonts w:asciiTheme="minorHAnsi" w:eastAsiaTheme="minorEastAsia" w:hAnsiTheme="minorHAnsi"/>
          <w:noProof/>
          <w:color w:val="auto"/>
          <w:sz w:val="22"/>
        </w:rPr>
      </w:pPr>
      <w:hyperlink w:anchor="_Toc360198151" w:history="1">
        <w:r w:rsidR="007017D1" w:rsidRPr="00E163D3">
          <w:rPr>
            <w:rStyle w:val="Hyperlink"/>
            <w:noProof/>
          </w:rPr>
          <w:t>1.6</w:t>
        </w:r>
        <w:r w:rsidR="007017D1">
          <w:rPr>
            <w:rFonts w:asciiTheme="minorHAnsi" w:eastAsiaTheme="minorEastAsia" w:hAnsiTheme="minorHAnsi"/>
            <w:noProof/>
            <w:color w:val="auto"/>
            <w:sz w:val="22"/>
          </w:rPr>
          <w:tab/>
        </w:r>
        <w:r w:rsidR="007017D1" w:rsidRPr="00E163D3">
          <w:rPr>
            <w:rStyle w:val="Hyperlink"/>
            <w:noProof/>
          </w:rPr>
          <w:t>Using the Monitor and Tracker</w:t>
        </w:r>
        <w:r w:rsidR="007017D1">
          <w:rPr>
            <w:noProof/>
            <w:webHidden/>
          </w:rPr>
          <w:tab/>
        </w:r>
        <w:r w:rsidR="007017D1">
          <w:rPr>
            <w:noProof/>
            <w:webHidden/>
          </w:rPr>
          <w:fldChar w:fldCharType="begin"/>
        </w:r>
        <w:r w:rsidR="007017D1">
          <w:rPr>
            <w:noProof/>
            <w:webHidden/>
          </w:rPr>
          <w:instrText xml:space="preserve"> PAGEREF _Toc360198151 \h </w:instrText>
        </w:r>
        <w:r w:rsidR="007017D1">
          <w:rPr>
            <w:noProof/>
            <w:webHidden/>
          </w:rPr>
        </w:r>
        <w:r w:rsidR="007017D1">
          <w:rPr>
            <w:noProof/>
            <w:webHidden/>
          </w:rPr>
          <w:fldChar w:fldCharType="separate"/>
        </w:r>
        <w:r w:rsidR="00222754">
          <w:rPr>
            <w:noProof/>
            <w:webHidden/>
          </w:rPr>
          <w:t>20</w:t>
        </w:r>
        <w:r w:rsidR="007017D1">
          <w:rPr>
            <w:noProof/>
            <w:webHidden/>
          </w:rPr>
          <w:fldChar w:fldCharType="end"/>
        </w:r>
      </w:hyperlink>
    </w:p>
    <w:p w:rsidR="007017D1" w:rsidRDefault="00C26721">
      <w:pPr>
        <w:pStyle w:val="TOC3"/>
        <w:rPr>
          <w:rFonts w:asciiTheme="minorHAnsi" w:eastAsiaTheme="minorEastAsia" w:hAnsiTheme="minorHAnsi"/>
          <w:noProof/>
          <w:color w:val="auto"/>
          <w:sz w:val="22"/>
        </w:rPr>
      </w:pPr>
      <w:hyperlink w:anchor="_Toc360198152" w:history="1">
        <w:r w:rsidR="007017D1" w:rsidRPr="00E163D3">
          <w:rPr>
            <w:rStyle w:val="Hyperlink"/>
            <w:noProof/>
          </w:rPr>
          <w:t>1.6.1</w:t>
        </w:r>
        <w:r w:rsidR="007017D1">
          <w:rPr>
            <w:rFonts w:asciiTheme="minorHAnsi" w:eastAsiaTheme="minorEastAsia" w:hAnsiTheme="minorHAnsi"/>
            <w:noProof/>
            <w:color w:val="auto"/>
            <w:sz w:val="22"/>
          </w:rPr>
          <w:tab/>
        </w:r>
        <w:r w:rsidR="007017D1" w:rsidRPr="00E163D3">
          <w:rPr>
            <w:rStyle w:val="Hyperlink"/>
            <w:noProof/>
          </w:rPr>
          <w:t>Naming the tracker file</w:t>
        </w:r>
        <w:r w:rsidR="007017D1">
          <w:rPr>
            <w:noProof/>
            <w:webHidden/>
          </w:rPr>
          <w:tab/>
        </w:r>
        <w:r w:rsidR="007017D1">
          <w:rPr>
            <w:noProof/>
            <w:webHidden/>
          </w:rPr>
          <w:fldChar w:fldCharType="begin"/>
        </w:r>
        <w:r w:rsidR="007017D1">
          <w:rPr>
            <w:noProof/>
            <w:webHidden/>
          </w:rPr>
          <w:instrText xml:space="preserve"> PAGEREF _Toc360198152 \h </w:instrText>
        </w:r>
        <w:r w:rsidR="007017D1">
          <w:rPr>
            <w:noProof/>
            <w:webHidden/>
          </w:rPr>
        </w:r>
        <w:r w:rsidR="007017D1">
          <w:rPr>
            <w:noProof/>
            <w:webHidden/>
          </w:rPr>
          <w:fldChar w:fldCharType="separate"/>
        </w:r>
        <w:r w:rsidR="00222754">
          <w:rPr>
            <w:noProof/>
            <w:webHidden/>
          </w:rPr>
          <w:t>20</w:t>
        </w:r>
        <w:r w:rsidR="007017D1">
          <w:rPr>
            <w:noProof/>
            <w:webHidden/>
          </w:rPr>
          <w:fldChar w:fldCharType="end"/>
        </w:r>
      </w:hyperlink>
    </w:p>
    <w:p w:rsidR="007017D1" w:rsidRDefault="00C26721">
      <w:pPr>
        <w:pStyle w:val="TOC3"/>
        <w:rPr>
          <w:rFonts w:asciiTheme="minorHAnsi" w:eastAsiaTheme="minorEastAsia" w:hAnsiTheme="minorHAnsi"/>
          <w:noProof/>
          <w:color w:val="auto"/>
          <w:sz w:val="22"/>
        </w:rPr>
      </w:pPr>
      <w:hyperlink w:anchor="_Toc360198153" w:history="1">
        <w:r w:rsidR="007017D1" w:rsidRPr="00E163D3">
          <w:rPr>
            <w:rStyle w:val="Hyperlink"/>
            <w:noProof/>
          </w:rPr>
          <w:t>1.6.2</w:t>
        </w:r>
        <w:r w:rsidR="007017D1">
          <w:rPr>
            <w:rFonts w:asciiTheme="minorHAnsi" w:eastAsiaTheme="minorEastAsia" w:hAnsiTheme="minorHAnsi"/>
            <w:noProof/>
            <w:color w:val="auto"/>
            <w:sz w:val="22"/>
          </w:rPr>
          <w:tab/>
        </w:r>
        <w:r w:rsidR="007017D1" w:rsidRPr="00E163D3">
          <w:rPr>
            <w:rStyle w:val="Hyperlink"/>
            <w:noProof/>
          </w:rPr>
          <w:t>Connecting A Scoreboard to the Testbench</w:t>
        </w:r>
        <w:r w:rsidR="007017D1">
          <w:rPr>
            <w:noProof/>
            <w:webHidden/>
          </w:rPr>
          <w:tab/>
        </w:r>
        <w:r w:rsidR="007017D1">
          <w:rPr>
            <w:noProof/>
            <w:webHidden/>
          </w:rPr>
          <w:fldChar w:fldCharType="begin"/>
        </w:r>
        <w:r w:rsidR="007017D1">
          <w:rPr>
            <w:noProof/>
            <w:webHidden/>
          </w:rPr>
          <w:instrText xml:space="preserve"> PAGEREF _Toc360198153 \h </w:instrText>
        </w:r>
        <w:r w:rsidR="007017D1">
          <w:rPr>
            <w:noProof/>
            <w:webHidden/>
          </w:rPr>
        </w:r>
        <w:r w:rsidR="007017D1">
          <w:rPr>
            <w:noProof/>
            <w:webHidden/>
          </w:rPr>
          <w:fldChar w:fldCharType="separate"/>
        </w:r>
        <w:r w:rsidR="00222754">
          <w:rPr>
            <w:noProof/>
            <w:webHidden/>
          </w:rPr>
          <w:t>20</w:t>
        </w:r>
        <w:r w:rsidR="007017D1">
          <w:rPr>
            <w:noProof/>
            <w:webHidden/>
          </w:rPr>
          <w:fldChar w:fldCharType="end"/>
        </w:r>
      </w:hyperlink>
    </w:p>
    <w:p w:rsidR="007017D1" w:rsidRDefault="00C26721">
      <w:pPr>
        <w:pStyle w:val="TOC3"/>
        <w:rPr>
          <w:rFonts w:asciiTheme="minorHAnsi" w:eastAsiaTheme="minorEastAsia" w:hAnsiTheme="minorHAnsi"/>
          <w:noProof/>
          <w:color w:val="auto"/>
          <w:sz w:val="22"/>
        </w:rPr>
      </w:pPr>
      <w:hyperlink w:anchor="_Toc360198154" w:history="1">
        <w:r w:rsidR="007017D1" w:rsidRPr="00E163D3">
          <w:rPr>
            <w:rStyle w:val="Hyperlink"/>
            <w:noProof/>
          </w:rPr>
          <w:t>1.6.3</w:t>
        </w:r>
        <w:r w:rsidR="007017D1">
          <w:rPr>
            <w:rFonts w:asciiTheme="minorHAnsi" w:eastAsiaTheme="minorEastAsia" w:hAnsiTheme="minorHAnsi"/>
            <w:noProof/>
            <w:color w:val="auto"/>
            <w:sz w:val="22"/>
          </w:rPr>
          <w:tab/>
        </w:r>
        <w:r w:rsidR="007017D1" w:rsidRPr="00E163D3">
          <w:rPr>
            <w:rStyle w:val="Hyperlink"/>
            <w:noProof/>
          </w:rPr>
          <w:t>Getting configuration information</w:t>
        </w:r>
        <w:r w:rsidR="007017D1">
          <w:rPr>
            <w:noProof/>
            <w:webHidden/>
          </w:rPr>
          <w:tab/>
        </w:r>
        <w:r w:rsidR="007017D1">
          <w:rPr>
            <w:noProof/>
            <w:webHidden/>
          </w:rPr>
          <w:fldChar w:fldCharType="begin"/>
        </w:r>
        <w:r w:rsidR="007017D1">
          <w:rPr>
            <w:noProof/>
            <w:webHidden/>
          </w:rPr>
          <w:instrText xml:space="preserve"> PAGEREF _Toc360198154 \h </w:instrText>
        </w:r>
        <w:r w:rsidR="007017D1">
          <w:rPr>
            <w:noProof/>
            <w:webHidden/>
          </w:rPr>
        </w:r>
        <w:r w:rsidR="007017D1">
          <w:rPr>
            <w:noProof/>
            <w:webHidden/>
          </w:rPr>
          <w:fldChar w:fldCharType="separate"/>
        </w:r>
        <w:r w:rsidR="00222754">
          <w:rPr>
            <w:noProof/>
            <w:webHidden/>
          </w:rPr>
          <w:t>21</w:t>
        </w:r>
        <w:r w:rsidR="007017D1">
          <w:rPr>
            <w:noProof/>
            <w:webHidden/>
          </w:rPr>
          <w:fldChar w:fldCharType="end"/>
        </w:r>
      </w:hyperlink>
    </w:p>
    <w:p w:rsidR="007017D1" w:rsidRDefault="00C26721">
      <w:pPr>
        <w:pStyle w:val="TOC3"/>
        <w:rPr>
          <w:rFonts w:asciiTheme="minorHAnsi" w:eastAsiaTheme="minorEastAsia" w:hAnsiTheme="minorHAnsi"/>
          <w:noProof/>
          <w:color w:val="auto"/>
          <w:sz w:val="22"/>
        </w:rPr>
      </w:pPr>
      <w:hyperlink w:anchor="_Toc360198155" w:history="1">
        <w:r w:rsidR="007017D1" w:rsidRPr="00E163D3">
          <w:rPr>
            <w:rStyle w:val="Hyperlink"/>
            <w:noProof/>
          </w:rPr>
          <w:t>1.6.4</w:t>
        </w:r>
        <w:r w:rsidR="007017D1">
          <w:rPr>
            <w:rFonts w:asciiTheme="minorHAnsi" w:eastAsiaTheme="minorEastAsia" w:hAnsiTheme="minorHAnsi"/>
            <w:noProof/>
            <w:color w:val="auto"/>
            <w:sz w:val="22"/>
          </w:rPr>
          <w:tab/>
        </w:r>
        <w:r w:rsidR="007017D1" w:rsidRPr="00E163D3">
          <w:rPr>
            <w:rStyle w:val="Hyperlink"/>
            <w:noProof/>
          </w:rPr>
          <w:t>Controlling Messages</w:t>
        </w:r>
        <w:r w:rsidR="007017D1">
          <w:rPr>
            <w:noProof/>
            <w:webHidden/>
          </w:rPr>
          <w:tab/>
        </w:r>
        <w:r w:rsidR="007017D1">
          <w:rPr>
            <w:noProof/>
            <w:webHidden/>
          </w:rPr>
          <w:fldChar w:fldCharType="begin"/>
        </w:r>
        <w:r w:rsidR="007017D1">
          <w:rPr>
            <w:noProof/>
            <w:webHidden/>
          </w:rPr>
          <w:instrText xml:space="preserve"> PAGEREF _Toc360198155 \h </w:instrText>
        </w:r>
        <w:r w:rsidR="007017D1">
          <w:rPr>
            <w:noProof/>
            <w:webHidden/>
          </w:rPr>
        </w:r>
        <w:r w:rsidR="007017D1">
          <w:rPr>
            <w:noProof/>
            <w:webHidden/>
          </w:rPr>
          <w:fldChar w:fldCharType="separate"/>
        </w:r>
        <w:r w:rsidR="00222754">
          <w:rPr>
            <w:noProof/>
            <w:webHidden/>
          </w:rPr>
          <w:t>21</w:t>
        </w:r>
        <w:r w:rsidR="007017D1">
          <w:rPr>
            <w:noProof/>
            <w:webHidden/>
          </w:rPr>
          <w:fldChar w:fldCharType="end"/>
        </w:r>
      </w:hyperlink>
    </w:p>
    <w:p w:rsidR="007017D1" w:rsidRDefault="00C26721">
      <w:pPr>
        <w:pStyle w:val="TOC2"/>
        <w:rPr>
          <w:rFonts w:asciiTheme="minorHAnsi" w:eastAsiaTheme="minorEastAsia" w:hAnsiTheme="minorHAnsi"/>
          <w:noProof/>
          <w:color w:val="auto"/>
          <w:sz w:val="22"/>
        </w:rPr>
      </w:pPr>
      <w:hyperlink w:anchor="_Toc360198156" w:history="1">
        <w:r w:rsidR="007017D1" w:rsidRPr="00E163D3">
          <w:rPr>
            <w:rStyle w:val="Hyperlink"/>
            <w:noProof/>
          </w:rPr>
          <w:t>1.7</w:t>
        </w:r>
        <w:r w:rsidR="007017D1">
          <w:rPr>
            <w:rFonts w:asciiTheme="minorHAnsi" w:eastAsiaTheme="minorEastAsia" w:hAnsiTheme="minorHAnsi"/>
            <w:noProof/>
            <w:color w:val="auto"/>
            <w:sz w:val="22"/>
          </w:rPr>
          <w:tab/>
        </w:r>
        <w:r w:rsidR="007017D1" w:rsidRPr="00E163D3">
          <w:rPr>
            <w:rStyle w:val="Hyperlink"/>
            <w:noProof/>
          </w:rPr>
          <w:t>Coverage Model</w:t>
        </w:r>
        <w:r w:rsidR="007017D1">
          <w:rPr>
            <w:noProof/>
            <w:webHidden/>
          </w:rPr>
          <w:tab/>
        </w:r>
        <w:r w:rsidR="007017D1">
          <w:rPr>
            <w:noProof/>
            <w:webHidden/>
          </w:rPr>
          <w:fldChar w:fldCharType="begin"/>
        </w:r>
        <w:r w:rsidR="007017D1">
          <w:rPr>
            <w:noProof/>
            <w:webHidden/>
          </w:rPr>
          <w:instrText xml:space="preserve"> PAGEREF _Toc360198156 \h </w:instrText>
        </w:r>
        <w:r w:rsidR="007017D1">
          <w:rPr>
            <w:noProof/>
            <w:webHidden/>
          </w:rPr>
        </w:r>
        <w:r w:rsidR="007017D1">
          <w:rPr>
            <w:noProof/>
            <w:webHidden/>
          </w:rPr>
          <w:fldChar w:fldCharType="separate"/>
        </w:r>
        <w:r w:rsidR="00222754">
          <w:rPr>
            <w:noProof/>
            <w:webHidden/>
          </w:rPr>
          <w:t>22</w:t>
        </w:r>
        <w:r w:rsidR="007017D1">
          <w:rPr>
            <w:noProof/>
            <w:webHidden/>
          </w:rPr>
          <w:fldChar w:fldCharType="end"/>
        </w:r>
      </w:hyperlink>
    </w:p>
    <w:p w:rsidR="006D6A8B" w:rsidRDefault="00FE3950" w:rsidP="00C322ED">
      <w:pPr>
        <w:pStyle w:val="BodyText"/>
        <w:jc w:val="both"/>
      </w:pPr>
      <w:r>
        <w:rPr>
          <w:rFonts w:ascii="Neo Sans Intel" w:hAnsi="Neo Sans Intel"/>
          <w:b/>
          <w:color w:val="0860A8"/>
          <w:sz w:val="20"/>
          <w:szCs w:val="22"/>
        </w:rPr>
        <w:fldChar w:fldCharType="end"/>
      </w:r>
      <w:r w:rsidR="006D6A8B" w:rsidRPr="00596064">
        <w:br w:type="page"/>
      </w:r>
    </w:p>
    <w:p w:rsidR="00803C72" w:rsidRDefault="00803C72" w:rsidP="00C322ED">
      <w:pPr>
        <w:pStyle w:val="BodyText"/>
        <w:jc w:val="both"/>
      </w:pPr>
    </w:p>
    <w:p w:rsidR="00803C72" w:rsidRDefault="00803C72" w:rsidP="00C322ED">
      <w:pPr>
        <w:pStyle w:val="BodyText"/>
        <w:jc w:val="both"/>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5" w:author="Ramaswamy, Alamelu" w:date="2013-06-28T15:52:00Z">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58"/>
        <w:gridCol w:w="1080"/>
        <w:gridCol w:w="6318"/>
        <w:tblGridChange w:id="6">
          <w:tblGrid>
            <w:gridCol w:w="1259"/>
            <w:gridCol w:w="720"/>
            <w:gridCol w:w="567"/>
            <w:gridCol w:w="954"/>
            <w:gridCol w:w="5356"/>
          </w:tblGrid>
        </w:tblGridChange>
      </w:tblGrid>
      <w:tr w:rsidR="000F1FB6" w:rsidTr="00D16158">
        <w:tc>
          <w:tcPr>
            <w:tcW w:w="1458" w:type="dxa"/>
            <w:tcPrChange w:id="7" w:author="Ramaswamy, Alamelu" w:date="2013-06-28T15:52:00Z">
              <w:tcPr>
                <w:tcW w:w="1979" w:type="dxa"/>
                <w:gridSpan w:val="2"/>
              </w:tcPr>
            </w:tcPrChange>
          </w:tcPr>
          <w:p w:rsidR="000F1FB6" w:rsidRDefault="000F1FB6" w:rsidP="00945242">
            <w:pPr>
              <w:pStyle w:val="BodyText"/>
              <w:spacing w:before="0" w:after="0"/>
              <w:jc w:val="both"/>
            </w:pPr>
            <w:r>
              <w:t>Revision</w:t>
            </w:r>
          </w:p>
        </w:tc>
        <w:tc>
          <w:tcPr>
            <w:tcW w:w="1080" w:type="dxa"/>
            <w:tcPrChange w:id="8" w:author="Ramaswamy, Alamelu" w:date="2013-06-28T15:52:00Z">
              <w:tcPr>
                <w:tcW w:w="1521" w:type="dxa"/>
                <w:gridSpan w:val="2"/>
              </w:tcPr>
            </w:tcPrChange>
          </w:tcPr>
          <w:p w:rsidR="000F1FB6" w:rsidRDefault="000F1FB6" w:rsidP="00945242">
            <w:pPr>
              <w:pStyle w:val="BodyText"/>
              <w:spacing w:before="0" w:after="0"/>
              <w:jc w:val="both"/>
            </w:pPr>
            <w:r>
              <w:t>Date</w:t>
            </w:r>
          </w:p>
        </w:tc>
        <w:tc>
          <w:tcPr>
            <w:tcW w:w="6318" w:type="dxa"/>
            <w:tcPrChange w:id="9" w:author="Ramaswamy, Alamelu" w:date="2013-06-28T15:52:00Z">
              <w:tcPr>
                <w:tcW w:w="5356" w:type="dxa"/>
              </w:tcPr>
            </w:tcPrChange>
          </w:tcPr>
          <w:p w:rsidR="000F1FB6" w:rsidRDefault="000F1FB6" w:rsidP="00945242">
            <w:pPr>
              <w:pStyle w:val="BodyText"/>
              <w:spacing w:before="0" w:after="0"/>
              <w:jc w:val="both"/>
            </w:pPr>
            <w:r>
              <w:t>Description</w:t>
            </w:r>
          </w:p>
        </w:tc>
      </w:tr>
      <w:tr w:rsidR="00803C72" w:rsidTr="00D16158">
        <w:tc>
          <w:tcPr>
            <w:tcW w:w="1458" w:type="dxa"/>
            <w:tcPrChange w:id="10" w:author="Ramaswamy, Alamelu" w:date="2013-06-28T15:52:00Z">
              <w:tcPr>
                <w:tcW w:w="1979" w:type="dxa"/>
                <w:gridSpan w:val="2"/>
              </w:tcPr>
            </w:tcPrChange>
          </w:tcPr>
          <w:p w:rsidR="00803C72" w:rsidRDefault="00803C72" w:rsidP="00945242">
            <w:pPr>
              <w:pStyle w:val="BodyText"/>
              <w:spacing w:before="0" w:after="0"/>
              <w:jc w:val="both"/>
            </w:pPr>
            <w:r>
              <w:t>0.71</w:t>
            </w:r>
          </w:p>
        </w:tc>
        <w:tc>
          <w:tcPr>
            <w:tcW w:w="1080" w:type="dxa"/>
            <w:tcPrChange w:id="11" w:author="Ramaswamy, Alamelu" w:date="2013-06-28T15:52:00Z">
              <w:tcPr>
                <w:tcW w:w="1521" w:type="dxa"/>
                <w:gridSpan w:val="2"/>
              </w:tcPr>
            </w:tcPrChange>
          </w:tcPr>
          <w:p w:rsidR="00803C72" w:rsidRDefault="00803C72" w:rsidP="00945242">
            <w:pPr>
              <w:pStyle w:val="BodyText"/>
              <w:spacing w:before="0" w:after="0"/>
              <w:jc w:val="both"/>
            </w:pPr>
            <w:r>
              <w:t>WW46.1</w:t>
            </w:r>
          </w:p>
        </w:tc>
        <w:tc>
          <w:tcPr>
            <w:tcW w:w="6318" w:type="dxa"/>
            <w:tcPrChange w:id="12" w:author="Ramaswamy, Alamelu" w:date="2013-06-28T15:52:00Z">
              <w:tcPr>
                <w:tcW w:w="5356" w:type="dxa"/>
              </w:tcPr>
            </w:tcPrChange>
          </w:tcPr>
          <w:p w:rsidR="00803C72" w:rsidRDefault="00803C72" w:rsidP="00803C72">
            <w:pPr>
              <w:pStyle w:val="BodyText"/>
              <w:numPr>
                <w:ilvl w:val="0"/>
                <w:numId w:val="31"/>
              </w:numPr>
              <w:spacing w:before="0" w:after="0"/>
              <w:jc w:val="both"/>
            </w:pPr>
            <w:r>
              <w:t>Enhancements/</w:t>
            </w:r>
            <w:r w:rsidRPr="00126A20">
              <w:t>Bug fix</w:t>
            </w:r>
            <w:r w:rsidRPr="0086425F">
              <w:t>es</w:t>
            </w:r>
          </w:p>
          <w:p w:rsidR="00803C72" w:rsidRPr="00D85F10" w:rsidRDefault="002A6FB0" w:rsidP="00803C72">
            <w:pPr>
              <w:pStyle w:val="BodyText"/>
              <w:numPr>
                <w:ilvl w:val="0"/>
                <w:numId w:val="31"/>
              </w:numPr>
              <w:spacing w:before="0" w:after="0"/>
              <w:jc w:val="both"/>
            </w:pPr>
            <w:r>
              <w:fldChar w:fldCharType="begin"/>
            </w:r>
            <w:r>
              <w:instrText xml:space="preserve"> HYPERLINK "https://vthsd.intel.com/hsd/seg_softip/bug/default.aspx?bug_id=4796471" </w:instrText>
            </w:r>
            <w:r>
              <w:fldChar w:fldCharType="separate"/>
            </w:r>
            <w:r w:rsidR="00803C72" w:rsidRPr="00D85F10">
              <w:rPr>
                <w:rStyle w:val="Hyperlink"/>
              </w:rPr>
              <w:t>4796471</w:t>
            </w:r>
            <w:r>
              <w:rPr>
                <w:rStyle w:val="Hyperlink"/>
              </w:rPr>
              <w:fldChar w:fldCharType="end"/>
            </w:r>
            <w:r w:rsidR="00803C72" w:rsidRPr="00D85F10">
              <w:rPr>
                <w:color w:val="000000"/>
              </w:rPr>
              <w:t xml:space="preserve"> – tracker now prints Accessible flow properly</w:t>
            </w:r>
          </w:p>
          <w:p w:rsidR="00803C72" w:rsidRPr="00D85F10" w:rsidRDefault="002A6FB0" w:rsidP="00803C72">
            <w:pPr>
              <w:pStyle w:val="BodyText"/>
              <w:numPr>
                <w:ilvl w:val="0"/>
                <w:numId w:val="31"/>
              </w:numPr>
              <w:spacing w:before="0" w:after="0"/>
              <w:jc w:val="both"/>
            </w:pPr>
            <w:r>
              <w:fldChar w:fldCharType="begin"/>
            </w:r>
            <w:r>
              <w:instrText xml:space="preserve"> HYPERLINK "https://vthsd.intel.com/hsd/seg_softip/bug/default.aspx?bug_id=4796548" </w:instrText>
            </w:r>
            <w:r>
              <w:fldChar w:fldCharType="separate"/>
            </w:r>
            <w:r w:rsidR="00803C72" w:rsidRPr="00D85F10">
              <w:rPr>
                <w:rStyle w:val="Hyperlink"/>
              </w:rPr>
              <w:t>4796548</w:t>
            </w:r>
            <w:r>
              <w:rPr>
                <w:rStyle w:val="Hyperlink"/>
              </w:rPr>
              <w:fldChar w:fldCharType="end"/>
            </w:r>
            <w:r w:rsidR="00803C72" w:rsidRPr="00D85F10">
              <w:rPr>
                <w:color w:val="000000"/>
              </w:rPr>
              <w:t xml:space="preserve"> – </w:t>
            </w:r>
            <w:proofErr w:type="gramStart"/>
            <w:r w:rsidR="00803C72" w:rsidRPr="00D85F10">
              <w:rPr>
                <w:color w:val="000000"/>
              </w:rPr>
              <w:t>user</w:t>
            </w:r>
            <w:proofErr w:type="gramEnd"/>
            <w:r w:rsidR="00803C72" w:rsidRPr="00D85F10">
              <w:rPr>
                <w:color w:val="000000"/>
              </w:rPr>
              <w:t xml:space="preserve"> can now specify any </w:t>
            </w:r>
            <w:proofErr w:type="spellStart"/>
            <w:r w:rsidR="00803C72" w:rsidRPr="00D85F10">
              <w:rPr>
                <w:color w:val="000000"/>
              </w:rPr>
              <w:t>tradker</w:t>
            </w:r>
            <w:proofErr w:type="spellEnd"/>
            <w:r w:rsidR="00803C72" w:rsidRPr="00D85F10">
              <w:rPr>
                <w:color w:val="000000"/>
              </w:rPr>
              <w:t xml:space="preserve"> name.</w:t>
            </w:r>
          </w:p>
          <w:p w:rsidR="00803C72" w:rsidRPr="00D85F10" w:rsidRDefault="00803C72" w:rsidP="00803C72">
            <w:pPr>
              <w:pStyle w:val="BodyText"/>
              <w:numPr>
                <w:ilvl w:val="0"/>
                <w:numId w:val="31"/>
              </w:numPr>
              <w:spacing w:before="0" w:after="0"/>
              <w:jc w:val="both"/>
            </w:pPr>
            <w:r>
              <w:rPr>
                <w:color w:val="000000"/>
              </w:rPr>
              <w:t>Updated block diagram.</w:t>
            </w:r>
          </w:p>
          <w:p w:rsidR="00803C72" w:rsidRDefault="00803C72" w:rsidP="00803C72">
            <w:pPr>
              <w:pStyle w:val="BodyText"/>
              <w:numPr>
                <w:ilvl w:val="0"/>
                <w:numId w:val="31"/>
              </w:numPr>
              <w:spacing w:before="0" w:after="0"/>
              <w:jc w:val="both"/>
            </w:pPr>
            <w:r>
              <w:rPr>
                <w:color w:val="000000"/>
              </w:rPr>
              <w:t>Added clarifications and fixed typos. See change bars</w:t>
            </w:r>
          </w:p>
        </w:tc>
      </w:tr>
      <w:tr w:rsidR="00957D52" w:rsidTr="00D16158">
        <w:tc>
          <w:tcPr>
            <w:tcW w:w="1458" w:type="dxa"/>
            <w:tcPrChange w:id="13" w:author="Ramaswamy, Alamelu" w:date="2013-06-28T15:52:00Z">
              <w:tcPr>
                <w:tcW w:w="1979" w:type="dxa"/>
                <w:gridSpan w:val="2"/>
              </w:tcPr>
            </w:tcPrChange>
          </w:tcPr>
          <w:p w:rsidR="00957D52" w:rsidRDefault="00957D52" w:rsidP="00945242">
            <w:pPr>
              <w:pStyle w:val="BodyText"/>
              <w:spacing w:before="0" w:after="0"/>
              <w:jc w:val="both"/>
            </w:pPr>
            <w:r>
              <w:t>0.73</w:t>
            </w:r>
          </w:p>
        </w:tc>
        <w:tc>
          <w:tcPr>
            <w:tcW w:w="1080" w:type="dxa"/>
            <w:tcPrChange w:id="14" w:author="Ramaswamy, Alamelu" w:date="2013-06-28T15:52:00Z">
              <w:tcPr>
                <w:tcW w:w="1521" w:type="dxa"/>
                <w:gridSpan w:val="2"/>
              </w:tcPr>
            </w:tcPrChange>
          </w:tcPr>
          <w:p w:rsidR="00957D52" w:rsidRDefault="00957D52" w:rsidP="00945242">
            <w:pPr>
              <w:pStyle w:val="BodyText"/>
              <w:spacing w:before="0" w:after="0"/>
              <w:jc w:val="both"/>
            </w:pPr>
          </w:p>
        </w:tc>
        <w:tc>
          <w:tcPr>
            <w:tcW w:w="6318" w:type="dxa"/>
            <w:tcPrChange w:id="15" w:author="Ramaswamy, Alamelu" w:date="2013-06-28T15:52:00Z">
              <w:tcPr>
                <w:tcW w:w="5356" w:type="dxa"/>
              </w:tcPr>
            </w:tcPrChange>
          </w:tcPr>
          <w:p w:rsidR="007072C7" w:rsidRDefault="007072C7" w:rsidP="00B47914">
            <w:pPr>
              <w:pStyle w:val="BodyText"/>
              <w:spacing w:before="0" w:after="0"/>
            </w:pPr>
          </w:p>
          <w:p w:rsidR="007072C7" w:rsidRDefault="007072C7" w:rsidP="00B47914">
            <w:pPr>
              <w:pStyle w:val="BodyText"/>
              <w:numPr>
                <w:ilvl w:val="1"/>
                <w:numId w:val="31"/>
              </w:numPr>
              <w:spacing w:before="0" w:after="0"/>
              <w:ind w:left="720"/>
            </w:pPr>
            <w:r>
              <w:t>Support for new restore flow.</w:t>
            </w:r>
          </w:p>
          <w:p w:rsidR="00BC3178" w:rsidRDefault="00BC3178" w:rsidP="00B47914">
            <w:pPr>
              <w:pStyle w:val="BodyText"/>
              <w:numPr>
                <w:ilvl w:val="1"/>
                <w:numId w:val="31"/>
              </w:numPr>
              <w:spacing w:before="0" w:after="0"/>
              <w:ind w:left="720"/>
            </w:pPr>
            <w:r>
              <w:t>Support for warm reset flow</w:t>
            </w:r>
            <w:r w:rsidR="00D91C95">
              <w:t xml:space="preserve"> (INACCESSIBLE_PON state)</w:t>
            </w:r>
          </w:p>
          <w:p w:rsidR="00402FDB" w:rsidRDefault="00402FDB" w:rsidP="00B47914">
            <w:pPr>
              <w:pStyle w:val="BodyText"/>
              <w:numPr>
                <w:ilvl w:val="1"/>
                <w:numId w:val="31"/>
              </w:numPr>
              <w:spacing w:before="0" w:after="0"/>
              <w:ind w:left="720"/>
            </w:pPr>
            <w:r>
              <w:t>Please see the monitor state machine.</w:t>
            </w:r>
          </w:p>
          <w:p w:rsidR="00957D52" w:rsidRDefault="00957D52" w:rsidP="00B47914">
            <w:pPr>
              <w:pStyle w:val="BodyText"/>
              <w:spacing w:before="0" w:after="0"/>
              <w:ind w:left="720"/>
              <w:jc w:val="both"/>
            </w:pPr>
          </w:p>
        </w:tc>
      </w:tr>
      <w:tr w:rsidR="00FB56A9" w:rsidTr="00D16158">
        <w:tc>
          <w:tcPr>
            <w:tcW w:w="1458" w:type="dxa"/>
            <w:tcPrChange w:id="16" w:author="Ramaswamy, Alamelu" w:date="2013-06-28T15:52:00Z">
              <w:tcPr>
                <w:tcW w:w="1979" w:type="dxa"/>
                <w:gridSpan w:val="2"/>
              </w:tcPr>
            </w:tcPrChange>
          </w:tcPr>
          <w:p w:rsidR="00FB56A9" w:rsidRDefault="00FB56A9" w:rsidP="00945242">
            <w:pPr>
              <w:pStyle w:val="BodyText"/>
              <w:spacing w:before="0" w:after="0"/>
              <w:jc w:val="both"/>
            </w:pPr>
            <w:r>
              <w:t>2013WW25</w:t>
            </w:r>
          </w:p>
        </w:tc>
        <w:tc>
          <w:tcPr>
            <w:tcW w:w="1080" w:type="dxa"/>
            <w:tcPrChange w:id="17" w:author="Ramaswamy, Alamelu" w:date="2013-06-28T15:52:00Z">
              <w:tcPr>
                <w:tcW w:w="1521" w:type="dxa"/>
                <w:gridSpan w:val="2"/>
              </w:tcPr>
            </w:tcPrChange>
          </w:tcPr>
          <w:p w:rsidR="00FB56A9" w:rsidRDefault="00FB56A9" w:rsidP="00945242">
            <w:pPr>
              <w:pStyle w:val="BodyText"/>
              <w:spacing w:before="0" w:after="0"/>
              <w:jc w:val="both"/>
            </w:pPr>
            <w:r>
              <w:t>WW25</w:t>
            </w:r>
          </w:p>
        </w:tc>
        <w:tc>
          <w:tcPr>
            <w:tcW w:w="6318" w:type="dxa"/>
            <w:tcPrChange w:id="18" w:author="Ramaswamy, Alamelu" w:date="2013-06-28T15:52:00Z">
              <w:tcPr>
                <w:tcW w:w="5356" w:type="dxa"/>
              </w:tcPr>
            </w:tcPrChange>
          </w:tcPr>
          <w:p w:rsidR="00FB56A9" w:rsidRDefault="00FB56A9">
            <w:pPr>
              <w:pStyle w:val="BodyText"/>
              <w:numPr>
                <w:ilvl w:val="0"/>
                <w:numId w:val="32"/>
              </w:numPr>
              <w:spacing w:before="0" w:after="0"/>
              <w:rPr>
                <w:lang w:val="en-US" w:bidi="ar-SA"/>
              </w:rPr>
              <w:pPrChange w:id="19" w:author="Ramaswamy, Alamelu" w:date="2013-06-28T14:14:00Z">
                <w:pPr>
                  <w:pStyle w:val="BodyText"/>
                  <w:numPr>
                    <w:numId w:val="5"/>
                  </w:numPr>
                  <w:spacing w:before="0" w:after="0"/>
                  <w:ind w:left="360" w:hanging="360"/>
                </w:pPr>
              </w:pPrChange>
            </w:pPr>
            <w:r>
              <w:t>Support for d3 and d0i3 signals</w:t>
            </w:r>
            <w:r w:rsidR="00245D50">
              <w:t xml:space="preserve"> and DFX signals </w:t>
            </w:r>
            <w:proofErr w:type="spellStart"/>
            <w:r w:rsidR="00245D50">
              <w:t>fdfx_pgcb_bypass</w:t>
            </w:r>
            <w:proofErr w:type="spellEnd"/>
            <w:r w:rsidR="00245D50">
              <w:t xml:space="preserve"> and </w:t>
            </w:r>
            <w:proofErr w:type="spellStart"/>
            <w:r w:rsidR="00245D50">
              <w:t>fdfx_pgcb_ovr</w:t>
            </w:r>
            <w:proofErr w:type="spellEnd"/>
          </w:p>
        </w:tc>
      </w:tr>
      <w:tr w:rsidR="00D16158" w:rsidTr="00D16158">
        <w:trPr>
          <w:trHeight w:val="2069"/>
          <w:ins w:id="20" w:author="Ramaswamy, Alamelu" w:date="2013-06-28T13:36:00Z"/>
        </w:trPr>
        <w:tc>
          <w:tcPr>
            <w:tcW w:w="1458" w:type="dxa"/>
            <w:tcPrChange w:id="21" w:author="Ramaswamy, Alamelu" w:date="2013-06-28T15:52:00Z">
              <w:tcPr>
                <w:tcW w:w="1167" w:type="dxa"/>
              </w:tcPr>
            </w:tcPrChange>
          </w:tcPr>
          <w:p w:rsidR="00D16158" w:rsidRDefault="00D16158">
            <w:pPr>
              <w:pStyle w:val="BodyText"/>
              <w:tabs>
                <w:tab w:val="left" w:pos="0"/>
              </w:tabs>
              <w:spacing w:before="0" w:after="0"/>
              <w:rPr>
                <w:ins w:id="22" w:author="Ramaswamy, Alamelu" w:date="2013-06-28T13:36:00Z"/>
              </w:rPr>
              <w:pPrChange w:id="23" w:author="Ramaswamy, Alamelu" w:date="2013-06-28T15:52:00Z">
                <w:pPr>
                  <w:pStyle w:val="BodyText"/>
                  <w:numPr>
                    <w:numId w:val="5"/>
                  </w:numPr>
                  <w:spacing w:before="0" w:after="0"/>
                  <w:ind w:left="360" w:hanging="360"/>
                  <w:jc w:val="both"/>
                </w:pPr>
              </w:pPrChange>
            </w:pPr>
            <w:ins w:id="24" w:author="Ramaswamy, Alamelu" w:date="2013-06-28T15:51:00Z">
              <w:r>
                <w:t>2013WW26</w:t>
              </w:r>
            </w:ins>
          </w:p>
        </w:tc>
        <w:tc>
          <w:tcPr>
            <w:tcW w:w="1080" w:type="dxa"/>
            <w:tcPrChange w:id="25" w:author="Ramaswamy, Alamelu" w:date="2013-06-28T15:52:00Z">
              <w:tcPr>
                <w:tcW w:w="1295" w:type="dxa"/>
                <w:gridSpan w:val="2"/>
              </w:tcPr>
            </w:tcPrChange>
          </w:tcPr>
          <w:p w:rsidR="00D16158" w:rsidRDefault="00D16158">
            <w:pPr>
              <w:pStyle w:val="BodyText"/>
              <w:tabs>
                <w:tab w:val="left" w:pos="39"/>
              </w:tabs>
              <w:spacing w:before="0" w:after="0"/>
              <w:rPr>
                <w:ins w:id="26" w:author="Ramaswamy, Alamelu" w:date="2013-06-28T13:36:00Z"/>
                <w:lang w:val="en-US" w:bidi="ar-SA"/>
              </w:rPr>
              <w:pPrChange w:id="27" w:author="Ramaswamy, Alamelu" w:date="2013-06-28T15:52:00Z">
                <w:pPr>
                  <w:pStyle w:val="BodyText"/>
                  <w:numPr>
                    <w:numId w:val="5"/>
                  </w:numPr>
                  <w:spacing w:before="0" w:after="0"/>
                  <w:ind w:left="360" w:hanging="360"/>
                  <w:jc w:val="both"/>
                </w:pPr>
              </w:pPrChange>
            </w:pPr>
            <w:ins w:id="28" w:author="Ramaswamy, Alamelu" w:date="2013-06-28T15:51:00Z">
              <w:r>
                <w:t>WW26</w:t>
              </w:r>
            </w:ins>
          </w:p>
        </w:tc>
        <w:tc>
          <w:tcPr>
            <w:tcW w:w="6318" w:type="dxa"/>
            <w:tcPrChange w:id="29" w:author="Ramaswamy, Alamelu" w:date="2013-06-28T15:52:00Z">
              <w:tcPr>
                <w:tcW w:w="6394" w:type="dxa"/>
                <w:gridSpan w:val="2"/>
              </w:tcPr>
            </w:tcPrChange>
          </w:tcPr>
          <w:p w:rsidR="00D16158" w:rsidRDefault="00D16158" w:rsidP="00D16158">
            <w:pPr>
              <w:pStyle w:val="BodyText"/>
              <w:numPr>
                <w:ilvl w:val="0"/>
                <w:numId w:val="33"/>
              </w:numPr>
              <w:tabs>
                <w:tab w:val="left" w:pos="100"/>
                <w:tab w:val="left" w:pos="790"/>
              </w:tabs>
              <w:spacing w:before="0" w:after="0"/>
              <w:rPr>
                <w:ins w:id="30" w:author="Ramaswamy, Alamelu" w:date="2013-06-28T15:51:00Z"/>
              </w:rPr>
            </w:pPr>
            <w:ins w:id="31" w:author="Ramaswamy, Alamelu" w:date="2013-06-28T15:51:00Z">
              <w:r>
                <w:t xml:space="preserve">Added coverage model (see tracker/monitor </w:t>
              </w:r>
              <w:proofErr w:type="spellStart"/>
              <w:r>
                <w:t>userguide</w:t>
              </w:r>
            </w:ins>
            <w:proofErr w:type="spellEnd"/>
            <w:ins w:id="32" w:author="Ramaswamy, Alamelu" w:date="2013-06-28T15:53:00Z">
              <w:r w:rsidR="004D4A2F">
                <w:t xml:space="preserve"> section </w:t>
              </w:r>
              <w:proofErr w:type="gramStart"/>
              <w:r w:rsidR="004D4A2F">
                <w:t xml:space="preserve">1.7 </w:t>
              </w:r>
            </w:ins>
            <w:ins w:id="33" w:author="Ramaswamy, Alamelu" w:date="2013-06-28T15:51:00Z">
              <w:r>
                <w:t>)</w:t>
              </w:r>
              <w:proofErr w:type="gramEnd"/>
              <w:r>
                <w:t>.</w:t>
              </w:r>
            </w:ins>
          </w:p>
          <w:p w:rsidR="00D16158" w:rsidRDefault="00D16158" w:rsidP="00D16158">
            <w:pPr>
              <w:pStyle w:val="BodyText"/>
              <w:numPr>
                <w:ilvl w:val="0"/>
                <w:numId w:val="33"/>
              </w:numPr>
              <w:tabs>
                <w:tab w:val="left" w:pos="100"/>
                <w:tab w:val="left" w:pos="790"/>
              </w:tabs>
              <w:spacing w:before="0" w:after="0"/>
              <w:rPr>
                <w:ins w:id="34" w:author="Ramaswamy, Alamelu" w:date="2013-06-28T15:51:00Z"/>
              </w:rPr>
            </w:pPr>
            <w:ins w:id="35" w:author="Ramaswamy, Alamelu" w:date="2013-06-28T15:51:00Z">
              <w:r>
                <w:t>Made following bug fixes.</w:t>
              </w:r>
            </w:ins>
          </w:p>
          <w:p w:rsidR="00D16158" w:rsidRDefault="00D16158" w:rsidP="00D16158">
            <w:pPr>
              <w:pStyle w:val="BodyText"/>
              <w:tabs>
                <w:tab w:val="left" w:pos="100"/>
                <w:tab w:val="left" w:pos="790"/>
              </w:tabs>
              <w:spacing w:before="0" w:after="0"/>
              <w:ind w:left="720"/>
              <w:rPr>
                <w:ins w:id="36" w:author="Ramaswamy, Alamelu" w:date="2013-06-28T15:51:00Z"/>
              </w:rPr>
            </w:pPr>
          </w:p>
          <w:tbl>
            <w:tblPr>
              <w:tblStyle w:val="TableGrid"/>
              <w:tblW w:w="4856" w:type="pct"/>
              <w:tblLook w:val="04A0" w:firstRow="1" w:lastRow="0" w:firstColumn="1" w:lastColumn="0" w:noHBand="0" w:noVBand="1"/>
            </w:tblPr>
            <w:tblGrid>
              <w:gridCol w:w="931"/>
              <w:gridCol w:w="3545"/>
              <w:gridCol w:w="1441"/>
            </w:tblGrid>
            <w:tr w:rsidR="00D16158" w:rsidTr="004B5FD2">
              <w:trPr>
                <w:ins w:id="37" w:author="Ramaswamy, Alamelu" w:date="2013-06-28T15:51:00Z"/>
              </w:trPr>
              <w:tc>
                <w:tcPr>
                  <w:tcW w:w="786" w:type="pct"/>
                  <w:tcBorders>
                    <w:top w:val="single" w:sz="4" w:space="0" w:color="auto"/>
                    <w:left w:val="single" w:sz="4" w:space="0" w:color="auto"/>
                    <w:bottom w:val="single" w:sz="4" w:space="0" w:color="auto"/>
                    <w:right w:val="single" w:sz="4" w:space="0" w:color="auto"/>
                  </w:tcBorders>
                  <w:hideMark/>
                </w:tcPr>
                <w:p w:rsidR="00D16158" w:rsidRDefault="00D16158" w:rsidP="00D16158">
                  <w:pPr>
                    <w:rPr>
                      <w:ins w:id="38" w:author="Ramaswamy, Alamelu" w:date="2013-06-28T15:51:00Z"/>
                      <w:rFonts w:ascii="Verdana" w:eastAsia="Times New Roman" w:hAnsi="Verdana" w:cs="Times New Roman"/>
                      <w:color w:val="000000"/>
                      <w:sz w:val="16"/>
                      <w:szCs w:val="16"/>
                    </w:rPr>
                  </w:pPr>
                  <w:ins w:id="39" w:author="Ramaswamy, Alamelu" w:date="2013-06-28T15:51:00Z">
                    <w:r>
                      <w:rPr>
                        <w:rFonts w:ascii="Verdana" w:hAnsi="Verdana"/>
                        <w:color w:val="000000"/>
                        <w:sz w:val="16"/>
                        <w:szCs w:val="16"/>
                      </w:rPr>
                      <w:fldChar w:fldCharType="begin"/>
                    </w:r>
                    <w:r>
                      <w:rPr>
                        <w:rFonts w:ascii="Verdana" w:eastAsia="Times New Roman" w:hAnsi="Verdana" w:cs="Times New Roman"/>
                        <w:color w:val="000000"/>
                        <w:sz w:val="16"/>
                        <w:szCs w:val="16"/>
                      </w:rPr>
                      <w:instrText xml:space="preserve"> HYPERLINK "https://vthsd.intel.com/hsd/seg_softip/bug/default.aspx?bug_id=5077365" </w:instrText>
                    </w:r>
                    <w:r>
                      <w:rPr>
                        <w:rFonts w:ascii="Verdana" w:hAnsi="Verdana"/>
                        <w:color w:val="000000"/>
                        <w:sz w:val="16"/>
                        <w:szCs w:val="16"/>
                      </w:rPr>
                      <w:fldChar w:fldCharType="separate"/>
                    </w:r>
                    <w:r>
                      <w:rPr>
                        <w:rStyle w:val="Hyperlink"/>
                        <w:rFonts w:ascii="Verdana" w:eastAsia="Times New Roman" w:hAnsi="Verdana" w:cs="Times New Roman"/>
                        <w:sz w:val="16"/>
                        <w:szCs w:val="16"/>
                      </w:rPr>
                      <w:t>5077365</w:t>
                    </w:r>
                    <w:r>
                      <w:rPr>
                        <w:rFonts w:ascii="Verdana" w:hAnsi="Verdana"/>
                        <w:color w:val="000000"/>
                        <w:sz w:val="16"/>
                        <w:szCs w:val="16"/>
                      </w:rPr>
                      <w:fldChar w:fldCharType="end"/>
                    </w:r>
                  </w:ins>
                </w:p>
              </w:tc>
              <w:tc>
                <w:tcPr>
                  <w:tcW w:w="2995" w:type="pct"/>
                  <w:tcBorders>
                    <w:top w:val="single" w:sz="4" w:space="0" w:color="auto"/>
                    <w:left w:val="single" w:sz="4" w:space="0" w:color="auto"/>
                    <w:bottom w:val="single" w:sz="4" w:space="0" w:color="auto"/>
                    <w:right w:val="single" w:sz="4" w:space="0" w:color="auto"/>
                  </w:tcBorders>
                  <w:hideMark/>
                </w:tcPr>
                <w:p w:rsidR="00D16158" w:rsidRDefault="00D16158" w:rsidP="00D16158">
                  <w:pPr>
                    <w:rPr>
                      <w:ins w:id="40" w:author="Ramaswamy, Alamelu" w:date="2013-06-28T15:51:00Z"/>
                      <w:rFonts w:ascii="Verdana" w:eastAsia="Times New Roman" w:hAnsi="Verdana" w:cs="Times New Roman"/>
                      <w:sz w:val="16"/>
                      <w:szCs w:val="16"/>
                    </w:rPr>
                  </w:pPr>
                  <w:ins w:id="41" w:author="Ramaswamy, Alamelu" w:date="2013-06-28T15:51:00Z">
                    <w:r>
                      <w:rPr>
                        <w:rFonts w:ascii="Verdana" w:hAnsi="Verdana"/>
                        <w:sz w:val="16"/>
                        <w:szCs w:val="16"/>
                      </w:rPr>
                      <w:fldChar w:fldCharType="begin"/>
                    </w:r>
                    <w:r>
                      <w:rPr>
                        <w:rFonts w:ascii="Verdana" w:eastAsia="Times New Roman" w:hAnsi="Verdana" w:cs="Times New Roman"/>
                        <w:sz w:val="16"/>
                        <w:szCs w:val="16"/>
                      </w:rPr>
                      <w:instrText xml:space="preserve"> HYPERLINK "https://vthsd.intel.com/hsd/seg_softip/bug/default.aspx?bug_id=5077365" </w:instrText>
                    </w:r>
                    <w:r>
                      <w:rPr>
                        <w:rFonts w:ascii="Verdana" w:hAnsi="Verdana"/>
                        <w:sz w:val="16"/>
                        <w:szCs w:val="16"/>
                      </w:rPr>
                      <w:fldChar w:fldCharType="separate"/>
                    </w:r>
                    <w:r>
                      <w:rPr>
                        <w:rStyle w:val="Hyperlink"/>
                        <w:rFonts w:ascii="Verdana" w:eastAsia="Times New Roman" w:hAnsi="Verdana" w:cs="Times New Roman"/>
                        <w:sz w:val="16"/>
                        <w:szCs w:val="16"/>
                      </w:rPr>
                      <w:t xml:space="preserve">Assertions are not using </w:t>
                    </w:r>
                    <w:proofErr w:type="spellStart"/>
                    <w:r>
                      <w:rPr>
                        <w:rStyle w:val="Hyperlink"/>
                        <w:rFonts w:ascii="Verdana" w:eastAsia="Times New Roman" w:hAnsi="Verdana" w:cs="Times New Roman"/>
                        <w:sz w:val="16"/>
                        <w:szCs w:val="16"/>
                      </w:rPr>
                      <w:t>fab_pmc_pg_rdy_ack_b</w:t>
                    </w:r>
                    <w:proofErr w:type="spellEnd"/>
                    <w:r>
                      <w:rPr>
                        <w:rStyle w:val="Hyperlink"/>
                        <w:rFonts w:ascii="Verdana" w:eastAsia="Times New Roman" w:hAnsi="Verdana" w:cs="Times New Roman"/>
                        <w:sz w:val="16"/>
                        <w:szCs w:val="16"/>
                      </w:rPr>
                      <w:t xml:space="preserve">, </w:t>
                    </w:r>
                    <w:proofErr w:type="spellStart"/>
                    <w:r>
                      <w:rPr>
                        <w:rStyle w:val="Hyperlink"/>
                        <w:rFonts w:ascii="Verdana" w:eastAsia="Times New Roman" w:hAnsi="Verdana" w:cs="Times New Roman"/>
                        <w:sz w:val="16"/>
                        <w:szCs w:val="16"/>
                      </w:rPr>
                      <w:t>fab_pmc_pg_rdy_nak_b</w:t>
                    </w:r>
                    <w:proofErr w:type="spellEnd"/>
                    <w:r>
                      <w:rPr>
                        <w:rStyle w:val="Hyperlink"/>
                        <w:rFonts w:ascii="Verdana" w:eastAsia="Times New Roman" w:hAnsi="Verdana" w:cs="Times New Roman"/>
                        <w:sz w:val="16"/>
                        <w:szCs w:val="16"/>
                      </w:rPr>
                      <w:t xml:space="preserve"> synced to PMC </w:t>
                    </w:r>
                    <w:proofErr w:type="spellStart"/>
                    <w:r>
                      <w:rPr>
                        <w:rStyle w:val="Hyperlink"/>
                        <w:rFonts w:ascii="Verdana" w:eastAsia="Times New Roman" w:hAnsi="Verdana" w:cs="Times New Roman"/>
                        <w:sz w:val="16"/>
                        <w:szCs w:val="16"/>
                      </w:rPr>
                      <w:t>clockdomain</w:t>
                    </w:r>
                    <w:proofErr w:type="spellEnd"/>
                    <w:r>
                      <w:rPr>
                        <w:rStyle w:val="Hyperlink"/>
                        <w:rFonts w:ascii="Verdana" w:eastAsia="Times New Roman" w:hAnsi="Verdana" w:cs="Times New Roman"/>
                        <w:sz w:val="16"/>
                        <w:szCs w:val="16"/>
                      </w:rPr>
                      <w:t xml:space="preserve"> </w:t>
                    </w:r>
                    <w:r>
                      <w:rPr>
                        <w:rFonts w:ascii="Verdana" w:hAnsi="Verdana"/>
                        <w:sz w:val="16"/>
                        <w:szCs w:val="16"/>
                      </w:rPr>
                      <w:fldChar w:fldCharType="end"/>
                    </w:r>
                  </w:ins>
                </w:p>
              </w:tc>
              <w:tc>
                <w:tcPr>
                  <w:tcW w:w="1218" w:type="pct"/>
                  <w:tcBorders>
                    <w:top w:val="single" w:sz="4" w:space="0" w:color="auto"/>
                    <w:left w:val="single" w:sz="4" w:space="0" w:color="auto"/>
                    <w:bottom w:val="single" w:sz="4" w:space="0" w:color="auto"/>
                    <w:right w:val="single" w:sz="4" w:space="0" w:color="auto"/>
                  </w:tcBorders>
                  <w:hideMark/>
                </w:tcPr>
                <w:p w:rsidR="00D16158" w:rsidRDefault="00D16158" w:rsidP="00D16158">
                  <w:pPr>
                    <w:rPr>
                      <w:ins w:id="42" w:author="Ramaswamy, Alamelu" w:date="2013-06-28T15:51:00Z"/>
                      <w:rFonts w:ascii="Verdana" w:eastAsia="Times New Roman" w:hAnsi="Verdana" w:cs="Times New Roman"/>
                      <w:sz w:val="16"/>
                      <w:szCs w:val="16"/>
                    </w:rPr>
                  </w:pPr>
                  <w:ins w:id="43" w:author="Ramaswamy, Alamelu" w:date="2013-06-28T15:51:00Z">
                    <w:r>
                      <w:rPr>
                        <w:rFonts w:ascii="Verdana" w:hAnsi="Verdana"/>
                        <w:sz w:val="16"/>
                        <w:szCs w:val="16"/>
                      </w:rPr>
                      <w:fldChar w:fldCharType="begin"/>
                    </w:r>
                    <w:r>
                      <w:rPr>
                        <w:rFonts w:ascii="Verdana" w:eastAsia="Times New Roman" w:hAnsi="Verdana" w:cs="Times New Roman"/>
                        <w:sz w:val="16"/>
                        <w:szCs w:val="16"/>
                      </w:rPr>
                      <w:instrText xml:space="preserve"> HYPERLINK "https://vthsd.intel.com/hsd/seg_softip/bug/default.aspx?bug_id=5077365" </w:instrText>
                    </w:r>
                    <w:r>
                      <w:rPr>
                        <w:rFonts w:ascii="Verdana" w:hAnsi="Verdana"/>
                        <w:sz w:val="16"/>
                        <w:szCs w:val="16"/>
                      </w:rPr>
                      <w:fldChar w:fldCharType="separate"/>
                    </w:r>
                    <w:r>
                      <w:rPr>
                        <w:rStyle w:val="Hyperlink"/>
                        <w:rFonts w:ascii="Verdana" w:eastAsia="Times New Roman" w:hAnsi="Verdana" w:cs="Times New Roman"/>
                        <w:sz w:val="16"/>
                        <w:szCs w:val="16"/>
                      </w:rPr>
                      <w:t>Bug</w:t>
                    </w:r>
                    <w:r>
                      <w:rPr>
                        <w:rFonts w:ascii="Verdana" w:hAnsi="Verdana"/>
                        <w:sz w:val="16"/>
                        <w:szCs w:val="16"/>
                      </w:rPr>
                      <w:fldChar w:fldCharType="end"/>
                    </w:r>
                  </w:ins>
                </w:p>
              </w:tc>
            </w:tr>
            <w:tr w:rsidR="00D16158" w:rsidTr="004B5FD2">
              <w:trPr>
                <w:trHeight w:val="242"/>
                <w:ins w:id="44" w:author="Ramaswamy, Alamelu" w:date="2013-06-28T15:51:00Z"/>
              </w:trPr>
              <w:tc>
                <w:tcPr>
                  <w:tcW w:w="786" w:type="pct"/>
                  <w:tcBorders>
                    <w:top w:val="single" w:sz="4" w:space="0" w:color="auto"/>
                    <w:left w:val="single" w:sz="4" w:space="0" w:color="auto"/>
                    <w:bottom w:val="single" w:sz="4" w:space="0" w:color="auto"/>
                    <w:right w:val="single" w:sz="4" w:space="0" w:color="auto"/>
                  </w:tcBorders>
                  <w:vAlign w:val="center"/>
                  <w:hideMark/>
                </w:tcPr>
                <w:p w:rsidR="00D16158" w:rsidRDefault="00D16158" w:rsidP="00D16158">
                  <w:pPr>
                    <w:rPr>
                      <w:ins w:id="45" w:author="Ramaswamy, Alamelu" w:date="2013-06-28T15:51:00Z"/>
                      <w:rFonts w:ascii="Verdana" w:eastAsia="Times New Roman" w:hAnsi="Verdana" w:cs="Times New Roman"/>
                      <w:color w:val="000000"/>
                      <w:sz w:val="16"/>
                      <w:szCs w:val="16"/>
                    </w:rPr>
                  </w:pPr>
                  <w:ins w:id="46" w:author="Ramaswamy, Alamelu" w:date="2013-06-28T15:51:00Z">
                    <w:r>
                      <w:rPr>
                        <w:rFonts w:ascii="Verdana" w:hAnsi="Verdana"/>
                        <w:color w:val="000000"/>
                        <w:sz w:val="16"/>
                        <w:szCs w:val="16"/>
                      </w:rPr>
                      <w:fldChar w:fldCharType="begin"/>
                    </w:r>
                    <w:r>
                      <w:rPr>
                        <w:rFonts w:ascii="Verdana" w:eastAsia="Times New Roman" w:hAnsi="Verdana" w:cs="Times New Roman"/>
                        <w:color w:val="000000"/>
                        <w:sz w:val="16"/>
                        <w:szCs w:val="16"/>
                      </w:rPr>
                      <w:instrText xml:space="preserve"> HYPERLINK "https://vthsd.intel.com/hsd/seg_softip/bug/default.aspx?bug_id=5077849" </w:instrText>
                    </w:r>
                    <w:r>
                      <w:rPr>
                        <w:rFonts w:ascii="Verdana" w:hAnsi="Verdana"/>
                        <w:color w:val="000000"/>
                        <w:sz w:val="16"/>
                        <w:szCs w:val="16"/>
                      </w:rPr>
                      <w:fldChar w:fldCharType="separate"/>
                    </w:r>
                    <w:r>
                      <w:rPr>
                        <w:rStyle w:val="Hyperlink"/>
                        <w:rFonts w:ascii="Verdana" w:eastAsia="Times New Roman" w:hAnsi="Verdana" w:cs="Times New Roman"/>
                        <w:sz w:val="16"/>
                        <w:szCs w:val="16"/>
                      </w:rPr>
                      <w:t>5077849</w:t>
                    </w:r>
                    <w:r>
                      <w:rPr>
                        <w:rFonts w:ascii="Verdana" w:hAnsi="Verdana"/>
                        <w:color w:val="000000"/>
                        <w:sz w:val="16"/>
                        <w:szCs w:val="16"/>
                      </w:rPr>
                      <w:fldChar w:fldCharType="end"/>
                    </w:r>
                  </w:ins>
                </w:p>
              </w:tc>
              <w:tc>
                <w:tcPr>
                  <w:tcW w:w="2995" w:type="pct"/>
                  <w:tcBorders>
                    <w:top w:val="single" w:sz="4" w:space="0" w:color="auto"/>
                    <w:left w:val="single" w:sz="4" w:space="0" w:color="auto"/>
                    <w:bottom w:val="single" w:sz="4" w:space="0" w:color="auto"/>
                    <w:right w:val="single" w:sz="4" w:space="0" w:color="auto"/>
                  </w:tcBorders>
                  <w:vAlign w:val="center"/>
                  <w:hideMark/>
                </w:tcPr>
                <w:p w:rsidR="00D16158" w:rsidRDefault="00D16158" w:rsidP="00D16158">
                  <w:pPr>
                    <w:rPr>
                      <w:ins w:id="47" w:author="Ramaswamy, Alamelu" w:date="2013-06-28T15:51:00Z"/>
                      <w:rFonts w:ascii="Verdana" w:eastAsia="Times New Roman" w:hAnsi="Verdana" w:cs="Times New Roman"/>
                      <w:sz w:val="16"/>
                      <w:szCs w:val="16"/>
                    </w:rPr>
                  </w:pPr>
                  <w:ins w:id="48" w:author="Ramaswamy, Alamelu" w:date="2013-06-28T15:51:00Z">
                    <w:r>
                      <w:rPr>
                        <w:rFonts w:ascii="Verdana" w:hAnsi="Verdana"/>
                        <w:sz w:val="16"/>
                        <w:szCs w:val="16"/>
                      </w:rPr>
                      <w:fldChar w:fldCharType="begin"/>
                    </w:r>
                    <w:r>
                      <w:rPr>
                        <w:rFonts w:ascii="Verdana" w:eastAsia="Times New Roman" w:hAnsi="Verdana" w:cs="Times New Roman"/>
                        <w:sz w:val="16"/>
                        <w:szCs w:val="16"/>
                      </w:rPr>
                      <w:instrText xml:space="preserve"> HYPERLINK "https://vthsd.intel.com/hsd/seg_softip/bug/default.aspx?bug_id=5077849" </w:instrText>
                    </w:r>
                    <w:r>
                      <w:rPr>
                        <w:rFonts w:ascii="Verdana" w:hAnsi="Verdana"/>
                        <w:sz w:val="16"/>
                        <w:szCs w:val="16"/>
                      </w:rPr>
                      <w:fldChar w:fldCharType="separate"/>
                    </w:r>
                    <w:proofErr w:type="spellStart"/>
                    <w:r>
                      <w:rPr>
                        <w:rStyle w:val="Hyperlink"/>
                        <w:rFonts w:ascii="Verdana" w:eastAsia="Times New Roman" w:hAnsi="Verdana" w:cs="Times New Roman"/>
                        <w:sz w:val="16"/>
                        <w:szCs w:val="16"/>
                      </w:rPr>
                      <w:t>pok</w:t>
                    </w:r>
                    <w:proofErr w:type="spellEnd"/>
                    <w:r>
                      <w:rPr>
                        <w:rStyle w:val="Hyperlink"/>
                        <w:rFonts w:ascii="Verdana" w:eastAsia="Times New Roman" w:hAnsi="Verdana" w:cs="Times New Roman"/>
                        <w:sz w:val="16"/>
                        <w:szCs w:val="16"/>
                      </w:rPr>
                      <w:t xml:space="preserve"> values in the monitor not reset correctly during global reset event</w:t>
                    </w:r>
                    <w:r>
                      <w:rPr>
                        <w:rFonts w:ascii="Verdana" w:hAnsi="Verdana"/>
                        <w:sz w:val="16"/>
                        <w:szCs w:val="16"/>
                      </w:rPr>
                      <w:fldChar w:fldCharType="end"/>
                    </w:r>
                  </w:ins>
                </w:p>
              </w:tc>
              <w:tc>
                <w:tcPr>
                  <w:tcW w:w="1218" w:type="pct"/>
                  <w:tcBorders>
                    <w:top w:val="single" w:sz="4" w:space="0" w:color="auto"/>
                    <w:left w:val="single" w:sz="4" w:space="0" w:color="auto"/>
                    <w:bottom w:val="single" w:sz="4" w:space="0" w:color="auto"/>
                    <w:right w:val="single" w:sz="4" w:space="0" w:color="auto"/>
                  </w:tcBorders>
                  <w:hideMark/>
                </w:tcPr>
                <w:p w:rsidR="00D16158" w:rsidRDefault="00D16158" w:rsidP="00D16158">
                  <w:pPr>
                    <w:rPr>
                      <w:ins w:id="49" w:author="Ramaswamy, Alamelu" w:date="2013-06-28T15:51:00Z"/>
                      <w:rFonts w:ascii="Verdana" w:eastAsia="Times New Roman" w:hAnsi="Verdana" w:cs="Times New Roman"/>
                      <w:sz w:val="16"/>
                      <w:szCs w:val="16"/>
                    </w:rPr>
                  </w:pPr>
                  <w:ins w:id="50" w:author="Ramaswamy, Alamelu" w:date="2013-06-28T15:51:00Z">
                    <w:r>
                      <w:rPr>
                        <w:rFonts w:ascii="Verdana" w:eastAsia="Times New Roman" w:hAnsi="Verdana" w:cs="Times New Roman"/>
                        <w:sz w:val="16"/>
                        <w:szCs w:val="16"/>
                      </w:rPr>
                      <w:t>Bug</w:t>
                    </w:r>
                  </w:ins>
                </w:p>
              </w:tc>
            </w:tr>
          </w:tbl>
          <w:p w:rsidR="00D16158" w:rsidRDefault="00D16158" w:rsidP="00D16158">
            <w:pPr>
              <w:pStyle w:val="BodyText"/>
              <w:spacing w:before="0" w:after="0"/>
              <w:rPr>
                <w:ins w:id="51" w:author="Ramaswamy, Alamelu" w:date="2013-06-28T13:36:00Z"/>
              </w:rPr>
            </w:pPr>
          </w:p>
        </w:tc>
      </w:tr>
    </w:tbl>
    <w:p w:rsidR="00803C72" w:rsidRPr="001D0342" w:rsidRDefault="00803C72" w:rsidP="00C322ED">
      <w:pPr>
        <w:pStyle w:val="BodyText"/>
        <w:jc w:val="both"/>
      </w:pPr>
    </w:p>
    <w:p w:rsidR="00730E7D" w:rsidRPr="00596064" w:rsidRDefault="009A39CF" w:rsidP="00C322ED">
      <w:pPr>
        <w:pStyle w:val="Heading1"/>
        <w:jc w:val="both"/>
      </w:pPr>
      <w:bookmarkStart w:id="52" w:name="_Toc360198143"/>
      <w:r>
        <w:lastRenderedPageBreak/>
        <w:t xml:space="preserve">Chassis Power Gating </w:t>
      </w:r>
      <w:r w:rsidR="008D6FAE">
        <w:t xml:space="preserve">Monitor and </w:t>
      </w:r>
      <w:r w:rsidR="00221D76" w:rsidRPr="00596064">
        <w:t>Tracker</w:t>
      </w:r>
      <w:bookmarkEnd w:id="52"/>
    </w:p>
    <w:p w:rsidR="00971AB9" w:rsidRDefault="00971AB9" w:rsidP="00971AB9">
      <w:pPr>
        <w:rPr>
          <w:rFonts w:ascii="Verdana" w:hAnsi="Verdana"/>
          <w:sz w:val="18"/>
        </w:rPr>
      </w:pPr>
      <w:r w:rsidRPr="00971AB9">
        <w:rPr>
          <w:rFonts w:ascii="Verdana" w:hAnsi="Verdana"/>
          <w:sz w:val="18"/>
        </w:rPr>
        <w:t xml:space="preserve">The Chassis Power Gating </w:t>
      </w:r>
      <w:r>
        <w:rPr>
          <w:rFonts w:ascii="Verdana" w:hAnsi="Verdana"/>
          <w:sz w:val="18"/>
        </w:rPr>
        <w:t>Monitor/</w:t>
      </w:r>
      <w:r w:rsidRPr="00971AB9">
        <w:rPr>
          <w:rFonts w:ascii="Verdana" w:hAnsi="Verdana"/>
          <w:sz w:val="18"/>
        </w:rPr>
        <w:t>Tracker will be used in any Chassis compliant IP</w:t>
      </w:r>
      <w:r>
        <w:rPr>
          <w:rFonts w:ascii="Verdana" w:hAnsi="Verdana"/>
          <w:sz w:val="18"/>
        </w:rPr>
        <w:t xml:space="preserve"> to validate the </w:t>
      </w:r>
      <w:r w:rsidRPr="00971AB9">
        <w:rPr>
          <w:rFonts w:ascii="Verdana" w:hAnsi="Verdana"/>
          <w:sz w:val="18"/>
        </w:rPr>
        <w:t xml:space="preserve">workings of power </w:t>
      </w:r>
      <w:r>
        <w:rPr>
          <w:rFonts w:ascii="Verdana" w:hAnsi="Verdana"/>
          <w:sz w:val="18"/>
        </w:rPr>
        <w:t>gating flows using a runtime scoreboard or a post processing MOAT</w:t>
      </w:r>
      <w:r w:rsidRPr="00971AB9">
        <w:rPr>
          <w:rFonts w:ascii="Verdana" w:hAnsi="Verdana"/>
          <w:sz w:val="18"/>
        </w:rPr>
        <w:t xml:space="preserve">.  In the PMC </w:t>
      </w:r>
      <w:proofErr w:type="spellStart"/>
      <w:r w:rsidRPr="00971AB9">
        <w:rPr>
          <w:rFonts w:ascii="Verdana" w:hAnsi="Verdana"/>
          <w:sz w:val="18"/>
        </w:rPr>
        <w:t>env</w:t>
      </w:r>
      <w:proofErr w:type="spellEnd"/>
      <w:r w:rsidRPr="00971AB9">
        <w:rPr>
          <w:rFonts w:ascii="Verdana" w:hAnsi="Verdana"/>
          <w:sz w:val="18"/>
        </w:rPr>
        <w:t xml:space="preserve"> the model interfaces with the signals between the Central </w:t>
      </w:r>
      <w:proofErr w:type="gramStart"/>
      <w:r w:rsidRPr="00971AB9">
        <w:rPr>
          <w:rFonts w:ascii="Verdana" w:hAnsi="Verdana"/>
          <w:sz w:val="18"/>
        </w:rPr>
        <w:t>Controller(</w:t>
      </w:r>
      <w:proofErr w:type="gramEnd"/>
      <w:r w:rsidRPr="00971AB9">
        <w:rPr>
          <w:rFonts w:ascii="Verdana" w:hAnsi="Verdana"/>
          <w:sz w:val="18"/>
        </w:rPr>
        <w:t>RTL) and a number of PGBCs (BFMs).  In any other IP the setup is the same except the Central Controller will be a BFM and the PGCB will be RTL.</w:t>
      </w:r>
    </w:p>
    <w:p w:rsidR="009C1523" w:rsidRDefault="009C1523" w:rsidP="00971AB9">
      <w:pPr>
        <w:rPr>
          <w:rFonts w:ascii="Verdana" w:hAnsi="Verdana"/>
          <w:sz w:val="18"/>
        </w:rPr>
      </w:pPr>
    </w:p>
    <w:p w:rsidR="009C1523" w:rsidRDefault="009C1523" w:rsidP="009C1523">
      <w:pPr>
        <w:rPr>
          <w:rFonts w:ascii="Verdana" w:hAnsi="Verdana"/>
          <w:sz w:val="18"/>
        </w:rPr>
      </w:pPr>
      <w:r>
        <w:rPr>
          <w:rFonts w:ascii="Verdana" w:hAnsi="Verdana"/>
          <w:sz w:val="18"/>
        </w:rPr>
        <w:t>The block diagram shows an example of the CC BFM in a SIP and in a fabric test environment.</w:t>
      </w:r>
    </w:p>
    <w:p w:rsidR="00553ECD" w:rsidRDefault="00553ECD" w:rsidP="00971AB9">
      <w:pPr>
        <w:rPr>
          <w:rFonts w:ascii="Verdana" w:hAnsi="Verdana"/>
          <w:sz w:val="18"/>
        </w:rPr>
      </w:pPr>
    </w:p>
    <w:p w:rsidR="00553ECD" w:rsidRPr="00553ECD" w:rsidRDefault="00553ECD" w:rsidP="00971AB9">
      <w:pPr>
        <w:rPr>
          <w:rFonts w:ascii="Verdana" w:hAnsi="Verdana"/>
          <w:sz w:val="18"/>
        </w:rPr>
      </w:pPr>
      <w:r w:rsidRPr="00553ECD">
        <w:rPr>
          <w:rFonts w:ascii="Verdana" w:hAnsi="Verdana"/>
          <w:sz w:val="18"/>
        </w:rPr>
        <w:t xml:space="preserve">NOTE: Please see the </w:t>
      </w:r>
      <w:proofErr w:type="spellStart"/>
      <w:proofErr w:type="gramStart"/>
      <w:r w:rsidRPr="00553ECD">
        <w:rPr>
          <w:rFonts w:ascii="Verdana" w:hAnsi="Verdana"/>
          <w:sz w:val="18"/>
        </w:rPr>
        <w:t>userguide</w:t>
      </w:r>
      <w:proofErr w:type="spellEnd"/>
      <w:r w:rsidRPr="00553ECD">
        <w:rPr>
          <w:rFonts w:ascii="Verdana" w:hAnsi="Verdana"/>
          <w:sz w:val="18"/>
        </w:rPr>
        <w:t xml:space="preserve">  for</w:t>
      </w:r>
      <w:proofErr w:type="gramEnd"/>
      <w:r w:rsidRPr="00553ECD">
        <w:rPr>
          <w:rFonts w:ascii="Verdana" w:hAnsi="Verdana"/>
          <w:sz w:val="18"/>
        </w:rPr>
        <w:t xml:space="preserve"> details on the </w:t>
      </w:r>
      <w:proofErr w:type="spellStart"/>
      <w:r w:rsidRPr="00553ECD">
        <w:rPr>
          <w:rFonts w:ascii="Verdana" w:hAnsi="Verdana"/>
          <w:sz w:val="18"/>
        </w:rPr>
        <w:t>env</w:t>
      </w:r>
      <w:proofErr w:type="spellEnd"/>
      <w:r w:rsidRPr="00553ECD">
        <w:rPr>
          <w:rFonts w:ascii="Verdana" w:hAnsi="Verdana"/>
          <w:sz w:val="18"/>
        </w:rPr>
        <w:t xml:space="preserve"> and the configuration object.</w:t>
      </w:r>
    </w:p>
    <w:p w:rsidR="002E4F29" w:rsidRPr="009C1523" w:rsidRDefault="002E4F29" w:rsidP="002E4F29">
      <w:pPr>
        <w:rPr>
          <w:rFonts w:ascii="Verdana" w:hAnsi="Verdana"/>
          <w:sz w:val="18"/>
        </w:rPr>
      </w:pPr>
      <w:r w:rsidRPr="009C1523">
        <w:rPr>
          <w:rFonts w:ascii="Verdana" w:hAnsi="Verdana"/>
          <w:sz w:val="18"/>
        </w:rPr>
        <w:t>NOTE: There could be an environment where both and fabric and SIP exists too.</w:t>
      </w:r>
    </w:p>
    <w:p w:rsidR="00F677F7" w:rsidRDefault="00F677F7" w:rsidP="00971AB9">
      <w:pPr>
        <w:rPr>
          <w:rFonts w:ascii="Verdana" w:hAnsi="Verdana"/>
          <w:sz w:val="18"/>
        </w:rPr>
      </w:pPr>
    </w:p>
    <w:p w:rsidR="00F677F7" w:rsidRDefault="00F677F7" w:rsidP="00971AB9">
      <w:pPr>
        <w:rPr>
          <w:rFonts w:ascii="Verdana" w:hAnsi="Verdana"/>
          <w:sz w:val="18"/>
        </w:rPr>
      </w:pPr>
    </w:p>
    <w:p w:rsidR="00F677F7" w:rsidRDefault="00F677F7" w:rsidP="00971AB9"/>
    <w:p w:rsidR="00A0548C" w:rsidRDefault="00A0548C" w:rsidP="00971AB9"/>
    <w:p w:rsidR="00A0548C" w:rsidRDefault="00A0548C" w:rsidP="00B47914">
      <w:pPr>
        <w:jc w:val="center"/>
      </w:pPr>
      <w:r>
        <w:object w:dxaOrig="6504" w:dyaOrig="5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287.25pt" o:ole="">
            <v:imagedata r:id="rId13" o:title=""/>
          </v:shape>
          <o:OLEObject Type="Embed" ProgID="Visio.Drawing.11" ShapeID="_x0000_i1025" DrawAspect="Content" ObjectID="_1436690628" r:id="rId14"/>
        </w:object>
      </w:r>
    </w:p>
    <w:p w:rsidR="00024312" w:rsidRDefault="00024312" w:rsidP="00971AB9"/>
    <w:p w:rsidR="00024312" w:rsidRDefault="00024312" w:rsidP="00024312">
      <w:pPr>
        <w:jc w:val="center"/>
        <w:rPr>
          <w:b/>
        </w:rPr>
      </w:pPr>
      <w:r w:rsidRPr="00024312">
        <w:rPr>
          <w:b/>
        </w:rPr>
        <w:t xml:space="preserve">Chassis power gating tracker in a </w:t>
      </w:r>
      <w:r w:rsidR="00DA37C5">
        <w:rPr>
          <w:b/>
        </w:rPr>
        <w:t>S</w:t>
      </w:r>
      <w:r w:rsidRPr="00024312">
        <w:rPr>
          <w:b/>
        </w:rPr>
        <w:t xml:space="preserve">IP </w:t>
      </w:r>
      <w:proofErr w:type="spellStart"/>
      <w:r w:rsidRPr="00024312">
        <w:rPr>
          <w:b/>
        </w:rPr>
        <w:t>env</w:t>
      </w:r>
      <w:proofErr w:type="spellEnd"/>
    </w:p>
    <w:p w:rsidR="00DA37C5" w:rsidRDefault="00DA37C5" w:rsidP="00024312">
      <w:pPr>
        <w:jc w:val="center"/>
        <w:rPr>
          <w:b/>
        </w:rPr>
      </w:pPr>
    </w:p>
    <w:p w:rsidR="00DA37C5" w:rsidRDefault="00553ECD" w:rsidP="00024312">
      <w:pPr>
        <w:jc w:val="center"/>
        <w:rPr>
          <w:b/>
        </w:rPr>
      </w:pPr>
      <w:r>
        <w:object w:dxaOrig="6439" w:dyaOrig="4294">
          <v:shape id="_x0000_i1026" type="#_x0000_t75" style="width:5in;height:240pt" o:ole="">
            <v:imagedata r:id="rId15" o:title=""/>
          </v:shape>
          <o:OLEObject Type="Embed" ProgID="Visio.Drawing.11" ShapeID="_x0000_i1026" DrawAspect="Content" ObjectID="_1436690629" r:id="rId16"/>
        </w:object>
      </w:r>
    </w:p>
    <w:p w:rsidR="00DA37C5" w:rsidRPr="00024312" w:rsidRDefault="00DA37C5" w:rsidP="00024312">
      <w:pPr>
        <w:jc w:val="center"/>
        <w:rPr>
          <w:rFonts w:ascii="Verdana" w:hAnsi="Verdana"/>
          <w:b/>
          <w:sz w:val="18"/>
        </w:rPr>
      </w:pPr>
    </w:p>
    <w:p w:rsidR="00DA37C5" w:rsidRDefault="00DA37C5" w:rsidP="00DA37C5">
      <w:pPr>
        <w:jc w:val="center"/>
        <w:rPr>
          <w:b/>
        </w:rPr>
      </w:pPr>
      <w:r w:rsidRPr="00024312">
        <w:rPr>
          <w:b/>
        </w:rPr>
        <w:t xml:space="preserve">Chassis power gating tracker in </w:t>
      </w:r>
      <w:r>
        <w:rPr>
          <w:b/>
        </w:rPr>
        <w:t>Fabric</w:t>
      </w:r>
      <w:r w:rsidRPr="00024312">
        <w:rPr>
          <w:b/>
        </w:rPr>
        <w:t xml:space="preserve"> </w:t>
      </w:r>
      <w:proofErr w:type="spellStart"/>
      <w:r w:rsidRPr="00024312">
        <w:rPr>
          <w:b/>
        </w:rPr>
        <w:t>env</w:t>
      </w:r>
      <w:proofErr w:type="spellEnd"/>
    </w:p>
    <w:p w:rsidR="00971AB9" w:rsidRDefault="00971AB9" w:rsidP="00971AB9"/>
    <w:p w:rsidR="0005267C" w:rsidRDefault="0005267C" w:rsidP="00971AB9"/>
    <w:p w:rsidR="0005267C" w:rsidRDefault="0005267C" w:rsidP="00971AB9"/>
    <w:p w:rsidR="0005267C" w:rsidRDefault="0005267C" w:rsidP="00971AB9"/>
    <w:p w:rsidR="0005267C" w:rsidRDefault="00B020F6" w:rsidP="00971AB9">
      <w:pPr>
        <w:rPr>
          <w:rFonts w:ascii="Verdana" w:hAnsi="Verdana"/>
        </w:rPr>
      </w:pPr>
      <w:r w:rsidRPr="00B020F6">
        <w:rPr>
          <w:rFonts w:ascii="Verdana" w:hAnsi="Verdana"/>
        </w:rPr>
        <w:t xml:space="preserve">This tracker tracks the Chassis power gating interface (SIP and fabric) and the side and prim </w:t>
      </w:r>
      <w:proofErr w:type="spellStart"/>
      <w:r w:rsidRPr="00B020F6">
        <w:rPr>
          <w:rFonts w:ascii="Verdana" w:hAnsi="Verdana"/>
        </w:rPr>
        <w:t>pok</w:t>
      </w:r>
      <w:proofErr w:type="spellEnd"/>
      <w:r w:rsidRPr="00B020F6">
        <w:rPr>
          <w:rFonts w:ascii="Verdana" w:hAnsi="Verdana"/>
        </w:rPr>
        <w:t xml:space="preserve"> signals</w:t>
      </w:r>
      <w:r>
        <w:rPr>
          <w:rFonts w:ascii="Verdana" w:hAnsi="Verdana"/>
        </w:rPr>
        <w:t>.</w:t>
      </w:r>
      <w:r w:rsidR="00220732">
        <w:rPr>
          <w:rFonts w:ascii="Verdana" w:hAnsi="Verdana"/>
        </w:rPr>
        <w:t xml:space="preserve"> It also prints the state of each PGCB and prints out a message when an IP goes to inaccessible, accessible or powered on state.</w:t>
      </w:r>
    </w:p>
    <w:p w:rsidR="00B020F6" w:rsidRPr="00B020F6" w:rsidRDefault="00B020F6" w:rsidP="00971AB9">
      <w:pPr>
        <w:rPr>
          <w:rFonts w:ascii="Verdana" w:hAnsi="Verdana"/>
        </w:rPr>
      </w:pPr>
    </w:p>
    <w:p w:rsidR="0005267C" w:rsidRDefault="0005267C" w:rsidP="00971AB9"/>
    <w:p w:rsidR="0005267C" w:rsidRDefault="0005267C" w:rsidP="00971AB9"/>
    <w:p w:rsidR="0005267C" w:rsidRDefault="0005267C" w:rsidP="00971AB9"/>
    <w:p w:rsidR="0005267C" w:rsidRDefault="0005267C" w:rsidP="00971AB9"/>
    <w:p w:rsidR="0005267C" w:rsidRDefault="0005267C" w:rsidP="00971AB9"/>
    <w:p w:rsidR="0005267C" w:rsidRDefault="0005267C" w:rsidP="00971AB9"/>
    <w:p w:rsidR="0005267C" w:rsidRDefault="0005267C" w:rsidP="00971AB9"/>
    <w:p w:rsidR="0005267C" w:rsidRDefault="0005267C" w:rsidP="00971AB9"/>
    <w:p w:rsidR="0005267C" w:rsidRDefault="0005267C" w:rsidP="00971AB9"/>
    <w:p w:rsidR="0005267C" w:rsidRDefault="0005267C" w:rsidP="00971AB9"/>
    <w:p w:rsidR="0005267C" w:rsidRDefault="0005267C" w:rsidP="00971AB9"/>
    <w:p w:rsidR="0005267C" w:rsidRDefault="0005267C" w:rsidP="00971AB9"/>
    <w:p w:rsidR="0005267C" w:rsidRDefault="0005267C" w:rsidP="00971AB9"/>
    <w:p w:rsidR="0005267C" w:rsidRDefault="0005267C" w:rsidP="00971AB9"/>
    <w:p w:rsidR="0005267C" w:rsidRDefault="0005267C" w:rsidP="00971AB9"/>
    <w:p w:rsidR="0005267C" w:rsidRDefault="0005267C" w:rsidP="00971AB9"/>
    <w:p w:rsidR="00D43B0D" w:rsidRDefault="00D43B0D" w:rsidP="00971AB9"/>
    <w:p w:rsidR="0005267C" w:rsidRDefault="0005267C" w:rsidP="00971AB9"/>
    <w:p w:rsidR="0005267C" w:rsidRDefault="0005267C" w:rsidP="00971AB9"/>
    <w:p w:rsidR="0005267C" w:rsidRDefault="0005267C" w:rsidP="00971AB9"/>
    <w:p w:rsidR="00177865" w:rsidRPr="00177865" w:rsidRDefault="00971AB9" w:rsidP="00971AB9">
      <w:pPr>
        <w:pStyle w:val="Heading2"/>
        <w:numPr>
          <w:ilvl w:val="0"/>
          <w:numId w:val="0"/>
        </w:numPr>
        <w:ind w:left="-360"/>
        <w:rPr>
          <w:color w:val="auto"/>
          <w:sz w:val="18"/>
        </w:rPr>
      </w:pPr>
      <w:r>
        <w:rPr>
          <w:color w:val="auto"/>
          <w:sz w:val="18"/>
        </w:rPr>
        <w:lastRenderedPageBreak/>
        <w:tab/>
      </w:r>
    </w:p>
    <w:p w:rsidR="003F5105" w:rsidRDefault="007D2913" w:rsidP="00C322ED">
      <w:pPr>
        <w:pStyle w:val="Heading2"/>
        <w:jc w:val="both"/>
      </w:pPr>
      <w:bookmarkStart w:id="53" w:name="_Toc360198144"/>
      <w:proofErr w:type="spellStart"/>
      <w:r>
        <w:t>PowerGatingMonitorSeqItem</w:t>
      </w:r>
      <w:proofErr w:type="spellEnd"/>
      <w:r>
        <w:t xml:space="preserve"> - </w:t>
      </w:r>
      <w:r w:rsidR="003F5105">
        <w:t>Monitor transaction Item</w:t>
      </w:r>
      <w:bookmarkEnd w:id="53"/>
    </w:p>
    <w:p w:rsidR="007D2913" w:rsidRPr="007D2913" w:rsidRDefault="007D2913" w:rsidP="007D2913">
      <w:pPr>
        <w:pStyle w:val="BodyText"/>
      </w:pPr>
      <w:r>
        <w:t>The table below shows all the variables in the monitor transaction item</w:t>
      </w:r>
    </w:p>
    <w:tbl>
      <w:tblPr>
        <w:tblStyle w:val="TableClassic1"/>
        <w:tblW w:w="5000" w:type="pct"/>
        <w:tblLook w:val="0620" w:firstRow="1" w:lastRow="0" w:firstColumn="0" w:lastColumn="0" w:noHBand="1" w:noVBand="1"/>
      </w:tblPr>
      <w:tblGrid>
        <w:gridCol w:w="1564"/>
        <w:gridCol w:w="2585"/>
        <w:gridCol w:w="4607"/>
      </w:tblGrid>
      <w:tr w:rsidR="00283261" w:rsidTr="00A26BC8">
        <w:trPr>
          <w:cnfStyle w:val="100000000000" w:firstRow="1" w:lastRow="0" w:firstColumn="0" w:lastColumn="0" w:oddVBand="0" w:evenVBand="0" w:oddHBand="0" w:evenHBand="0" w:firstRowFirstColumn="0" w:firstRowLastColumn="0" w:lastRowFirstColumn="0" w:lastRowLastColumn="0"/>
        </w:trPr>
        <w:tc>
          <w:tcPr>
            <w:tcW w:w="893" w:type="pct"/>
            <w:tcBorders>
              <w:top w:val="nil"/>
              <w:left w:val="nil"/>
              <w:bottom w:val="single" w:sz="4" w:space="0" w:color="auto"/>
              <w:right w:val="single" w:sz="4" w:space="0" w:color="auto"/>
            </w:tcBorders>
            <w:tcMar>
              <w:left w:w="58" w:type="dxa"/>
              <w:right w:w="58" w:type="dxa"/>
            </w:tcMar>
            <w:vAlign w:val="bottom"/>
            <w:hideMark/>
          </w:tcPr>
          <w:p w:rsidR="008202B0" w:rsidRDefault="008202B0">
            <w:pPr>
              <w:pStyle w:val="TableHeading"/>
              <w:spacing w:before="0" w:after="0"/>
              <w:jc w:val="both"/>
            </w:pPr>
            <w:r>
              <w:t xml:space="preserve">Variable Name </w:t>
            </w:r>
          </w:p>
        </w:tc>
        <w:tc>
          <w:tcPr>
            <w:tcW w:w="1476" w:type="pct"/>
            <w:tcBorders>
              <w:top w:val="nil"/>
              <w:left w:val="single" w:sz="4" w:space="0" w:color="auto"/>
              <w:bottom w:val="single" w:sz="4" w:space="0" w:color="auto"/>
              <w:right w:val="single" w:sz="4" w:space="0" w:color="auto"/>
            </w:tcBorders>
            <w:tcMar>
              <w:left w:w="58" w:type="dxa"/>
              <w:right w:w="58" w:type="dxa"/>
            </w:tcMar>
            <w:vAlign w:val="bottom"/>
            <w:hideMark/>
          </w:tcPr>
          <w:p w:rsidR="008202B0" w:rsidRDefault="008202B0">
            <w:pPr>
              <w:pStyle w:val="TableHeading"/>
              <w:spacing w:before="0" w:after="0"/>
              <w:jc w:val="both"/>
            </w:pPr>
            <w:r>
              <w:t>Type</w:t>
            </w:r>
          </w:p>
        </w:tc>
        <w:tc>
          <w:tcPr>
            <w:tcW w:w="2631" w:type="pct"/>
            <w:tcBorders>
              <w:top w:val="nil"/>
              <w:left w:val="single" w:sz="4" w:space="0" w:color="auto"/>
              <w:bottom w:val="single" w:sz="4" w:space="0" w:color="auto"/>
              <w:right w:val="nil"/>
            </w:tcBorders>
            <w:tcMar>
              <w:left w:w="58" w:type="dxa"/>
              <w:right w:w="58" w:type="dxa"/>
            </w:tcMar>
            <w:vAlign w:val="bottom"/>
            <w:hideMark/>
          </w:tcPr>
          <w:p w:rsidR="008202B0" w:rsidRDefault="008202B0">
            <w:pPr>
              <w:pStyle w:val="TableHeading"/>
              <w:spacing w:before="0" w:after="0"/>
              <w:ind w:left="-597" w:firstLine="597"/>
              <w:jc w:val="both"/>
            </w:pPr>
            <w:r>
              <w:t>Description</w:t>
            </w:r>
          </w:p>
        </w:tc>
      </w:tr>
      <w:tr w:rsidR="00A26BC8" w:rsidTr="00A26BC8">
        <w:tc>
          <w:tcPr>
            <w:tcW w:w="893" w:type="pct"/>
            <w:tcBorders>
              <w:top w:val="single" w:sz="4" w:space="0" w:color="auto"/>
              <w:left w:val="nil"/>
              <w:bottom w:val="single" w:sz="4" w:space="0" w:color="auto"/>
              <w:right w:val="single" w:sz="4" w:space="0" w:color="auto"/>
            </w:tcBorders>
            <w:tcMar>
              <w:left w:w="58" w:type="dxa"/>
              <w:right w:w="58" w:type="dxa"/>
            </w:tcMar>
            <w:hideMark/>
          </w:tcPr>
          <w:p w:rsidR="008202B0" w:rsidRDefault="008202B0">
            <w:pPr>
              <w:pStyle w:val="TableBody"/>
              <w:spacing w:before="0" w:after="0"/>
              <w:jc w:val="both"/>
            </w:pPr>
            <w:proofErr w:type="spellStart"/>
            <w:r>
              <w:t>startTime</w:t>
            </w:r>
            <w:proofErr w:type="spellEnd"/>
          </w:p>
        </w:tc>
        <w:tc>
          <w:tcPr>
            <w:tcW w:w="1476" w:type="pct"/>
            <w:tcBorders>
              <w:top w:val="single" w:sz="4" w:space="0" w:color="auto"/>
              <w:left w:val="single" w:sz="4" w:space="0" w:color="auto"/>
              <w:bottom w:val="single" w:sz="4" w:space="0" w:color="auto"/>
              <w:right w:val="single" w:sz="4" w:space="0" w:color="auto"/>
            </w:tcBorders>
            <w:tcMar>
              <w:left w:w="58" w:type="dxa"/>
              <w:right w:w="58" w:type="dxa"/>
            </w:tcMar>
            <w:hideMark/>
          </w:tcPr>
          <w:p w:rsidR="008202B0" w:rsidRDefault="008202B0">
            <w:pPr>
              <w:pStyle w:val="TableBody"/>
              <w:spacing w:before="0" w:after="0"/>
              <w:jc w:val="both"/>
            </w:pPr>
            <w:r>
              <w:t>time</w:t>
            </w:r>
          </w:p>
        </w:tc>
        <w:tc>
          <w:tcPr>
            <w:tcW w:w="2631" w:type="pct"/>
            <w:tcBorders>
              <w:top w:val="single" w:sz="4" w:space="0" w:color="auto"/>
              <w:left w:val="single" w:sz="4" w:space="0" w:color="auto"/>
              <w:bottom w:val="single" w:sz="4" w:space="0" w:color="auto"/>
              <w:right w:val="nil"/>
            </w:tcBorders>
            <w:tcMar>
              <w:left w:w="58" w:type="dxa"/>
              <w:right w:w="58" w:type="dxa"/>
            </w:tcMar>
            <w:hideMark/>
          </w:tcPr>
          <w:p w:rsidR="008202B0" w:rsidRDefault="008202B0">
            <w:pPr>
              <w:pStyle w:val="TableBody"/>
              <w:spacing w:before="0" w:after="0"/>
              <w:jc w:val="both"/>
            </w:pPr>
            <w:r>
              <w:t>The start time of the event</w:t>
            </w:r>
          </w:p>
        </w:tc>
      </w:tr>
      <w:tr w:rsidR="007B6468" w:rsidTr="00A26BC8">
        <w:tc>
          <w:tcPr>
            <w:tcW w:w="893" w:type="pct"/>
            <w:tcBorders>
              <w:top w:val="single" w:sz="4" w:space="0" w:color="auto"/>
              <w:left w:val="nil"/>
              <w:bottom w:val="single" w:sz="4" w:space="0" w:color="auto"/>
              <w:right w:val="single" w:sz="4" w:space="0" w:color="auto"/>
            </w:tcBorders>
            <w:tcMar>
              <w:left w:w="58" w:type="dxa"/>
              <w:right w:w="58" w:type="dxa"/>
            </w:tcMar>
          </w:tcPr>
          <w:p w:rsidR="007B6468" w:rsidRPr="007B6468" w:rsidRDefault="005B13A0" w:rsidP="00D53F1F">
            <w:pPr>
              <w:pStyle w:val="Gaps"/>
              <w:spacing w:before="0" w:after="0"/>
              <w:jc w:val="both"/>
              <w:rPr>
                <w:color w:val="auto"/>
                <w:sz w:val="18"/>
                <w:szCs w:val="18"/>
              </w:rPr>
            </w:pPr>
            <w:proofErr w:type="spellStart"/>
            <w:r>
              <w:rPr>
                <w:color w:val="auto"/>
                <w:sz w:val="18"/>
                <w:szCs w:val="18"/>
              </w:rPr>
              <w:t>typ</w:t>
            </w:r>
            <w:proofErr w:type="spellEnd"/>
          </w:p>
        </w:tc>
        <w:tc>
          <w:tcPr>
            <w:tcW w:w="1476" w:type="pct"/>
            <w:tcBorders>
              <w:top w:val="single" w:sz="4" w:space="0" w:color="auto"/>
              <w:left w:val="single" w:sz="4" w:space="0" w:color="auto"/>
              <w:bottom w:val="single" w:sz="4" w:space="0" w:color="auto"/>
              <w:right w:val="single" w:sz="4" w:space="0" w:color="auto"/>
            </w:tcBorders>
            <w:tcMar>
              <w:left w:w="58" w:type="dxa"/>
              <w:right w:w="58" w:type="dxa"/>
            </w:tcMar>
          </w:tcPr>
          <w:p w:rsidR="007B6468" w:rsidRPr="007B6468" w:rsidRDefault="005B13A0" w:rsidP="007B6468">
            <w:pPr>
              <w:pStyle w:val="Gaps"/>
              <w:spacing w:before="0" w:after="0"/>
              <w:jc w:val="both"/>
              <w:rPr>
                <w:color w:val="auto"/>
                <w:sz w:val="18"/>
                <w:szCs w:val="18"/>
              </w:rPr>
            </w:pPr>
            <w:proofErr w:type="spellStart"/>
            <w:r>
              <w:rPr>
                <w:color w:val="auto"/>
                <w:sz w:val="18"/>
                <w:szCs w:val="18"/>
              </w:rPr>
              <w:t>PowerGating</w:t>
            </w:r>
            <w:proofErr w:type="spellEnd"/>
            <w:r>
              <w:rPr>
                <w:color w:val="auto"/>
                <w:sz w:val="18"/>
                <w:szCs w:val="18"/>
              </w:rPr>
              <w:t>::</w:t>
            </w:r>
            <w:proofErr w:type="spellStart"/>
            <w:r>
              <w:rPr>
                <w:color w:val="auto"/>
                <w:sz w:val="18"/>
                <w:szCs w:val="18"/>
              </w:rPr>
              <w:t>Event</w:t>
            </w:r>
            <w:r w:rsidR="007B6468" w:rsidRPr="007B6468">
              <w:rPr>
                <w:color w:val="auto"/>
                <w:sz w:val="18"/>
                <w:szCs w:val="18"/>
              </w:rPr>
              <w:t>Type</w:t>
            </w:r>
            <w:proofErr w:type="spellEnd"/>
            <w:r w:rsidR="007B6468" w:rsidRPr="007B6468">
              <w:rPr>
                <w:color w:val="auto"/>
                <w:sz w:val="18"/>
                <w:szCs w:val="18"/>
              </w:rPr>
              <w:t xml:space="preserve"> </w:t>
            </w:r>
          </w:p>
          <w:p w:rsidR="007B6468" w:rsidRPr="007B6468" w:rsidRDefault="007B6468" w:rsidP="00D53F1F">
            <w:pPr>
              <w:pStyle w:val="Gaps"/>
              <w:spacing w:before="0" w:after="0"/>
              <w:jc w:val="both"/>
              <w:rPr>
                <w:color w:val="auto"/>
                <w:sz w:val="18"/>
                <w:szCs w:val="18"/>
              </w:rPr>
            </w:pPr>
          </w:p>
        </w:tc>
        <w:tc>
          <w:tcPr>
            <w:tcW w:w="2631" w:type="pct"/>
            <w:tcBorders>
              <w:top w:val="single" w:sz="4" w:space="0" w:color="auto"/>
              <w:left w:val="single" w:sz="4" w:space="0" w:color="auto"/>
              <w:bottom w:val="single" w:sz="4" w:space="0" w:color="auto"/>
              <w:right w:val="nil"/>
            </w:tcBorders>
            <w:tcMar>
              <w:left w:w="58" w:type="dxa"/>
              <w:right w:w="58" w:type="dxa"/>
            </w:tcMar>
          </w:tcPr>
          <w:p w:rsidR="007B6468" w:rsidRPr="007B6468" w:rsidRDefault="00691B28" w:rsidP="007B6468">
            <w:pPr>
              <w:pStyle w:val="Gaps"/>
              <w:spacing w:before="0" w:after="0"/>
              <w:jc w:val="both"/>
              <w:rPr>
                <w:color w:val="auto"/>
                <w:sz w:val="18"/>
                <w:szCs w:val="18"/>
              </w:rPr>
            </w:pPr>
            <w:r>
              <w:rPr>
                <w:b/>
                <w:color w:val="auto"/>
                <w:sz w:val="18"/>
                <w:szCs w:val="18"/>
              </w:rPr>
              <w:t>MSG</w:t>
            </w:r>
            <w:r w:rsidR="005B13A0">
              <w:rPr>
                <w:color w:val="auto"/>
                <w:sz w:val="18"/>
                <w:szCs w:val="18"/>
              </w:rPr>
              <w:t xml:space="preserve"> : this means the cycle is an </w:t>
            </w:r>
            <w:r>
              <w:rPr>
                <w:color w:val="auto"/>
                <w:sz w:val="18"/>
                <w:szCs w:val="18"/>
              </w:rPr>
              <w:t>message</w:t>
            </w:r>
            <w:r w:rsidR="005B13A0">
              <w:rPr>
                <w:color w:val="auto"/>
                <w:sz w:val="18"/>
                <w:szCs w:val="18"/>
              </w:rPr>
              <w:t xml:space="preserve"> that prints the state of a SIP</w:t>
            </w:r>
          </w:p>
          <w:p w:rsidR="003220B7" w:rsidRDefault="005B13A0" w:rsidP="007B6468">
            <w:pPr>
              <w:pStyle w:val="TableBody"/>
              <w:spacing w:before="0" w:after="0"/>
              <w:jc w:val="both"/>
            </w:pPr>
            <w:r w:rsidRPr="00756E06">
              <w:rPr>
                <w:b/>
              </w:rPr>
              <w:t>FAB</w:t>
            </w:r>
            <w:r>
              <w:t>: a fabric event</w:t>
            </w:r>
          </w:p>
          <w:p w:rsidR="005B13A0" w:rsidRDefault="005B13A0" w:rsidP="007B6468">
            <w:pPr>
              <w:pStyle w:val="TableBody"/>
              <w:spacing w:before="0" w:after="0"/>
              <w:jc w:val="both"/>
            </w:pPr>
            <w:r w:rsidRPr="00756E06">
              <w:rPr>
                <w:b/>
              </w:rPr>
              <w:t>SIP</w:t>
            </w:r>
            <w:r>
              <w:t>: a SIP event</w:t>
            </w:r>
          </w:p>
          <w:p w:rsidR="005B13A0" w:rsidRDefault="0010641D" w:rsidP="007B6468">
            <w:pPr>
              <w:pStyle w:val="TableBody"/>
              <w:spacing w:before="0" w:after="0"/>
              <w:jc w:val="both"/>
            </w:pPr>
            <w:r w:rsidRPr="00756E06">
              <w:rPr>
                <w:b/>
              </w:rPr>
              <w:t>FET</w:t>
            </w:r>
            <w:r>
              <w:t>: a FET event</w:t>
            </w:r>
          </w:p>
          <w:p w:rsidR="00BF2884" w:rsidRDefault="00BF2884" w:rsidP="007B6468">
            <w:pPr>
              <w:pStyle w:val="TableBody"/>
              <w:spacing w:before="0" w:after="0"/>
              <w:jc w:val="both"/>
            </w:pPr>
            <w:r w:rsidRPr="00756E06">
              <w:rPr>
                <w:b/>
              </w:rPr>
              <w:t>SIG</w:t>
            </w:r>
            <w:r w:rsidR="00F84C1D">
              <w:t xml:space="preserve"> : </w:t>
            </w:r>
            <w:r>
              <w:t>resets</w:t>
            </w:r>
          </w:p>
          <w:p w:rsidR="00F84C1D" w:rsidRPr="007B6468" w:rsidRDefault="00F84C1D" w:rsidP="007B6468">
            <w:pPr>
              <w:pStyle w:val="TableBody"/>
              <w:spacing w:before="0" w:after="0"/>
              <w:jc w:val="both"/>
            </w:pPr>
            <w:r w:rsidRPr="00691B28">
              <w:rPr>
                <w:b/>
              </w:rPr>
              <w:t>POK</w:t>
            </w:r>
            <w:r>
              <w:t xml:space="preserve">: </w:t>
            </w:r>
            <w:proofErr w:type="spellStart"/>
            <w:r>
              <w:t>pok</w:t>
            </w:r>
            <w:proofErr w:type="spellEnd"/>
            <w:r>
              <w:t xml:space="preserve"> signal</w:t>
            </w:r>
          </w:p>
        </w:tc>
      </w:tr>
      <w:tr w:rsidR="00A26BC8" w:rsidTr="00A26BC8">
        <w:tc>
          <w:tcPr>
            <w:tcW w:w="893" w:type="pct"/>
            <w:tcBorders>
              <w:top w:val="single" w:sz="4" w:space="0" w:color="auto"/>
              <w:left w:val="nil"/>
              <w:bottom w:val="single" w:sz="4" w:space="0" w:color="auto"/>
              <w:right w:val="single" w:sz="4" w:space="0" w:color="auto"/>
            </w:tcBorders>
            <w:tcMar>
              <w:left w:w="58" w:type="dxa"/>
              <w:right w:w="58" w:type="dxa"/>
            </w:tcMar>
            <w:hideMark/>
          </w:tcPr>
          <w:p w:rsidR="007B6468" w:rsidRDefault="00182A07">
            <w:pPr>
              <w:pStyle w:val="TableBody"/>
              <w:spacing w:before="0" w:after="0"/>
              <w:jc w:val="both"/>
            </w:pPr>
            <w:proofErr w:type="spellStart"/>
            <w:r>
              <w:t>ev</w:t>
            </w:r>
            <w:r w:rsidR="00A55609">
              <w:t>nt</w:t>
            </w:r>
            <w:proofErr w:type="spellEnd"/>
          </w:p>
        </w:tc>
        <w:tc>
          <w:tcPr>
            <w:tcW w:w="1476" w:type="pct"/>
            <w:tcBorders>
              <w:top w:val="single" w:sz="4" w:space="0" w:color="auto"/>
              <w:left w:val="single" w:sz="4" w:space="0" w:color="auto"/>
              <w:bottom w:val="single" w:sz="4" w:space="0" w:color="auto"/>
              <w:right w:val="single" w:sz="4" w:space="0" w:color="auto"/>
            </w:tcBorders>
            <w:tcMar>
              <w:left w:w="58" w:type="dxa"/>
              <w:right w:w="58" w:type="dxa"/>
            </w:tcMar>
            <w:hideMark/>
          </w:tcPr>
          <w:p w:rsidR="007B6468" w:rsidRDefault="007B6468">
            <w:pPr>
              <w:pStyle w:val="TableBody"/>
              <w:spacing w:before="0" w:after="0"/>
              <w:jc w:val="both"/>
            </w:pPr>
            <w:proofErr w:type="spellStart"/>
            <w:r>
              <w:t>PowerGating</w:t>
            </w:r>
            <w:proofErr w:type="spellEnd"/>
            <w:r>
              <w:t>::</w:t>
            </w:r>
            <w:proofErr w:type="spellStart"/>
            <w:r>
              <w:t>Event_e</w:t>
            </w:r>
            <w:proofErr w:type="spellEnd"/>
          </w:p>
        </w:tc>
        <w:tc>
          <w:tcPr>
            <w:tcW w:w="2631" w:type="pct"/>
            <w:tcBorders>
              <w:top w:val="single" w:sz="4" w:space="0" w:color="auto"/>
              <w:left w:val="single" w:sz="4" w:space="0" w:color="auto"/>
              <w:bottom w:val="single" w:sz="4" w:space="0" w:color="auto"/>
              <w:right w:val="nil"/>
            </w:tcBorders>
            <w:tcMar>
              <w:left w:w="58" w:type="dxa"/>
              <w:right w:w="58" w:type="dxa"/>
            </w:tcMar>
          </w:tcPr>
          <w:p w:rsidR="007B6468" w:rsidRDefault="007B6468">
            <w:pPr>
              <w:pStyle w:val="TableBody"/>
              <w:spacing w:before="0" w:after="0"/>
              <w:jc w:val="both"/>
            </w:pPr>
            <w:r>
              <w:t>Specifies the event type.</w:t>
            </w:r>
          </w:p>
          <w:p w:rsidR="004E565B" w:rsidRDefault="007B6468" w:rsidP="001E7C45">
            <w:pPr>
              <w:pStyle w:val="TableBody"/>
              <w:spacing w:before="0" w:after="0"/>
              <w:jc w:val="both"/>
            </w:pPr>
            <w:r>
              <w:t xml:space="preserve">Possible values are specified </w:t>
            </w:r>
            <w:r w:rsidR="00B955CA">
              <w:t xml:space="preserve">in </w:t>
            </w:r>
            <w:r w:rsidR="00721BCC">
              <w:t>in the below table.</w:t>
            </w:r>
            <w:r w:rsidR="008118EB">
              <w:t xml:space="preserve">     </w:t>
            </w:r>
          </w:p>
        </w:tc>
      </w:tr>
      <w:tr w:rsidR="00A26BC8" w:rsidTr="00A26BC8">
        <w:tc>
          <w:tcPr>
            <w:tcW w:w="893" w:type="pct"/>
            <w:tcBorders>
              <w:top w:val="single" w:sz="4" w:space="0" w:color="auto"/>
              <w:left w:val="nil"/>
              <w:bottom w:val="single" w:sz="4" w:space="0" w:color="auto"/>
              <w:right w:val="single" w:sz="4" w:space="0" w:color="auto"/>
            </w:tcBorders>
            <w:tcMar>
              <w:left w:w="58" w:type="dxa"/>
              <w:right w:w="58" w:type="dxa"/>
            </w:tcMar>
            <w:hideMark/>
          </w:tcPr>
          <w:p w:rsidR="007B6468" w:rsidRDefault="007B6468">
            <w:pPr>
              <w:pStyle w:val="TableBody"/>
              <w:spacing w:before="0" w:after="0"/>
              <w:jc w:val="both"/>
            </w:pPr>
            <w:r>
              <w:t>source</w:t>
            </w:r>
          </w:p>
        </w:tc>
        <w:tc>
          <w:tcPr>
            <w:tcW w:w="1476" w:type="pct"/>
            <w:tcBorders>
              <w:top w:val="single" w:sz="4" w:space="0" w:color="auto"/>
              <w:left w:val="single" w:sz="4" w:space="0" w:color="auto"/>
              <w:bottom w:val="single" w:sz="4" w:space="0" w:color="auto"/>
              <w:right w:val="single" w:sz="4" w:space="0" w:color="auto"/>
            </w:tcBorders>
            <w:tcMar>
              <w:left w:w="58" w:type="dxa"/>
              <w:right w:w="58" w:type="dxa"/>
            </w:tcMar>
            <w:hideMark/>
          </w:tcPr>
          <w:p w:rsidR="007B6468" w:rsidRDefault="007B6468">
            <w:pPr>
              <w:pStyle w:val="TableBody"/>
              <w:spacing w:before="0" w:after="0"/>
              <w:jc w:val="both"/>
            </w:pPr>
            <w:proofErr w:type="spellStart"/>
            <w:r>
              <w:t>int</w:t>
            </w:r>
            <w:proofErr w:type="spellEnd"/>
          </w:p>
        </w:tc>
        <w:tc>
          <w:tcPr>
            <w:tcW w:w="2631" w:type="pct"/>
            <w:tcBorders>
              <w:top w:val="single" w:sz="4" w:space="0" w:color="auto"/>
              <w:left w:val="single" w:sz="4" w:space="0" w:color="auto"/>
              <w:bottom w:val="single" w:sz="4" w:space="0" w:color="auto"/>
              <w:right w:val="nil"/>
            </w:tcBorders>
            <w:tcMar>
              <w:left w:w="58" w:type="dxa"/>
              <w:right w:w="58" w:type="dxa"/>
            </w:tcMar>
            <w:hideMark/>
          </w:tcPr>
          <w:p w:rsidR="007B6468" w:rsidRDefault="007B6468">
            <w:pPr>
              <w:pStyle w:val="TableBody"/>
              <w:spacing w:before="0" w:after="0"/>
              <w:jc w:val="both"/>
            </w:pPr>
            <w:r>
              <w:t>This is the index number of the SIP or Fabric PGCB</w:t>
            </w:r>
            <w:r w:rsidR="00E41070">
              <w:t>,</w:t>
            </w:r>
            <w:r w:rsidR="00FB2717">
              <w:t xml:space="preserve"> FET block, POK or PMC wake</w:t>
            </w:r>
            <w:r>
              <w:t>.</w:t>
            </w:r>
          </w:p>
          <w:p w:rsidR="000A2597" w:rsidRDefault="007B6468" w:rsidP="00EC3DB7">
            <w:pPr>
              <w:pStyle w:val="TableBody"/>
              <w:spacing w:before="0" w:after="0"/>
              <w:jc w:val="both"/>
            </w:pPr>
            <w:r>
              <w:t>The value would be</w:t>
            </w:r>
            <w:r w:rsidR="00EC3DB7">
              <w:t xml:space="preserve"> &lt; NUM_SIP_PGCB or NUM_FAB_PGCB </w:t>
            </w:r>
            <w:r w:rsidR="00E41070">
              <w:t xml:space="preserve">or </w:t>
            </w:r>
            <w:r w:rsidR="000A2597">
              <w:t>NUM_SB_EP or NUM_PRIM_EP</w:t>
            </w:r>
            <w:r w:rsidR="00FB2717">
              <w:t xml:space="preserve"> or NUM_PMC_WAKE</w:t>
            </w:r>
          </w:p>
        </w:tc>
      </w:tr>
      <w:tr w:rsidR="00A26BC8" w:rsidTr="00A26BC8">
        <w:tc>
          <w:tcPr>
            <w:tcW w:w="893" w:type="pct"/>
            <w:tcBorders>
              <w:top w:val="single" w:sz="4" w:space="0" w:color="auto"/>
              <w:left w:val="nil"/>
              <w:bottom w:val="single" w:sz="4" w:space="0" w:color="auto"/>
              <w:right w:val="single" w:sz="4" w:space="0" w:color="auto"/>
            </w:tcBorders>
            <w:tcMar>
              <w:left w:w="58" w:type="dxa"/>
              <w:right w:w="58" w:type="dxa"/>
            </w:tcMar>
            <w:hideMark/>
          </w:tcPr>
          <w:p w:rsidR="007B6468" w:rsidRDefault="007B6468">
            <w:pPr>
              <w:pStyle w:val="TableBody"/>
              <w:spacing w:before="0" w:after="0"/>
              <w:jc w:val="both"/>
            </w:pPr>
            <w:proofErr w:type="spellStart"/>
            <w:r>
              <w:t>sourceName</w:t>
            </w:r>
            <w:proofErr w:type="spellEnd"/>
          </w:p>
        </w:tc>
        <w:tc>
          <w:tcPr>
            <w:tcW w:w="1476" w:type="pct"/>
            <w:tcBorders>
              <w:top w:val="single" w:sz="4" w:space="0" w:color="auto"/>
              <w:left w:val="single" w:sz="4" w:space="0" w:color="auto"/>
              <w:bottom w:val="single" w:sz="4" w:space="0" w:color="auto"/>
              <w:right w:val="single" w:sz="4" w:space="0" w:color="auto"/>
            </w:tcBorders>
            <w:tcMar>
              <w:left w:w="58" w:type="dxa"/>
              <w:right w:w="58" w:type="dxa"/>
            </w:tcMar>
            <w:hideMark/>
          </w:tcPr>
          <w:p w:rsidR="007B6468" w:rsidRDefault="007B6468">
            <w:pPr>
              <w:pStyle w:val="TableBody"/>
              <w:spacing w:before="0" w:after="0"/>
              <w:jc w:val="both"/>
            </w:pPr>
            <w:r>
              <w:t>string</w:t>
            </w:r>
          </w:p>
        </w:tc>
        <w:tc>
          <w:tcPr>
            <w:tcW w:w="2631" w:type="pct"/>
            <w:tcBorders>
              <w:top w:val="single" w:sz="4" w:space="0" w:color="auto"/>
              <w:left w:val="single" w:sz="4" w:space="0" w:color="auto"/>
              <w:bottom w:val="single" w:sz="4" w:space="0" w:color="auto"/>
              <w:right w:val="nil"/>
            </w:tcBorders>
            <w:tcMar>
              <w:left w:w="58" w:type="dxa"/>
              <w:right w:w="58" w:type="dxa"/>
            </w:tcMar>
          </w:tcPr>
          <w:p w:rsidR="007B6468" w:rsidRDefault="007B6468" w:rsidP="00880FBC">
            <w:pPr>
              <w:pStyle w:val="TableBody"/>
              <w:spacing w:before="0" w:after="0"/>
              <w:jc w:val="both"/>
            </w:pPr>
            <w:r>
              <w:t xml:space="preserve">This the name of the SIP or </w:t>
            </w:r>
            <w:r w:rsidR="00E617F5">
              <w:t xml:space="preserve">SIP PGCB or </w:t>
            </w:r>
            <w:r>
              <w:t>Fabric PGCB</w:t>
            </w:r>
            <w:r w:rsidR="009141A6">
              <w:t xml:space="preserve"> or the FET block name</w:t>
            </w:r>
            <w:r>
              <w:t xml:space="preserve"> as specified in the </w:t>
            </w:r>
            <w:proofErr w:type="spellStart"/>
            <w:r>
              <w:t>config</w:t>
            </w:r>
            <w:proofErr w:type="spellEnd"/>
            <w:r>
              <w:t xml:space="preserve"> object.</w:t>
            </w:r>
          </w:p>
        </w:tc>
      </w:tr>
      <w:tr w:rsidR="00A26BC8" w:rsidTr="00A26BC8">
        <w:tc>
          <w:tcPr>
            <w:tcW w:w="893" w:type="pct"/>
            <w:tcBorders>
              <w:top w:val="single" w:sz="4" w:space="0" w:color="auto"/>
              <w:left w:val="nil"/>
              <w:bottom w:val="single" w:sz="4" w:space="0" w:color="auto"/>
              <w:right w:val="single" w:sz="4" w:space="0" w:color="auto"/>
            </w:tcBorders>
            <w:tcMar>
              <w:left w:w="58" w:type="dxa"/>
              <w:right w:w="58" w:type="dxa"/>
            </w:tcMar>
            <w:hideMark/>
          </w:tcPr>
          <w:p w:rsidR="007B6468" w:rsidRDefault="007B6468">
            <w:pPr>
              <w:pStyle w:val="TableBody"/>
              <w:spacing w:before="0" w:after="0"/>
              <w:jc w:val="both"/>
            </w:pPr>
            <w:r>
              <w:t>state</w:t>
            </w:r>
          </w:p>
        </w:tc>
        <w:tc>
          <w:tcPr>
            <w:tcW w:w="1476" w:type="pct"/>
            <w:tcBorders>
              <w:top w:val="single" w:sz="4" w:space="0" w:color="auto"/>
              <w:left w:val="single" w:sz="4" w:space="0" w:color="auto"/>
              <w:bottom w:val="single" w:sz="4" w:space="0" w:color="auto"/>
              <w:right w:val="single" w:sz="4" w:space="0" w:color="auto"/>
            </w:tcBorders>
            <w:tcMar>
              <w:left w:w="58" w:type="dxa"/>
              <w:right w:w="58" w:type="dxa"/>
            </w:tcMar>
            <w:hideMark/>
          </w:tcPr>
          <w:p w:rsidR="007B6468" w:rsidRDefault="007B6468">
            <w:pPr>
              <w:pStyle w:val="TableBody"/>
              <w:spacing w:before="0" w:after="0"/>
              <w:jc w:val="both"/>
            </w:pPr>
            <w:proofErr w:type="spellStart"/>
            <w:r>
              <w:t>PowerGating</w:t>
            </w:r>
            <w:proofErr w:type="spellEnd"/>
            <w:r>
              <w:t>::</w:t>
            </w:r>
            <w:proofErr w:type="spellStart"/>
            <w:r>
              <w:t>MonitorState</w:t>
            </w:r>
            <w:proofErr w:type="spellEnd"/>
          </w:p>
        </w:tc>
        <w:tc>
          <w:tcPr>
            <w:tcW w:w="2631" w:type="pct"/>
            <w:tcBorders>
              <w:top w:val="single" w:sz="4" w:space="0" w:color="auto"/>
              <w:left w:val="single" w:sz="4" w:space="0" w:color="auto"/>
              <w:bottom w:val="single" w:sz="4" w:space="0" w:color="auto"/>
              <w:right w:val="nil"/>
            </w:tcBorders>
            <w:tcMar>
              <w:left w:w="58" w:type="dxa"/>
              <w:right w:w="58" w:type="dxa"/>
            </w:tcMar>
          </w:tcPr>
          <w:p w:rsidR="007B6468" w:rsidRDefault="007B6468">
            <w:pPr>
              <w:pStyle w:val="TableBody"/>
              <w:spacing w:before="0" w:after="0"/>
              <w:jc w:val="both"/>
            </w:pPr>
            <w:r>
              <w:t>The current power state of the SIP</w:t>
            </w:r>
            <w:r w:rsidR="00ED650E">
              <w:t>, SIP PGCB</w:t>
            </w:r>
            <w:r>
              <w:t xml:space="preserve"> or Fabric PGCB.</w:t>
            </w:r>
          </w:p>
          <w:p w:rsidR="007B6468" w:rsidRDefault="007B6468">
            <w:pPr>
              <w:pStyle w:val="TableBody"/>
              <w:spacing w:before="0" w:after="0"/>
              <w:jc w:val="both"/>
            </w:pPr>
          </w:p>
          <w:p w:rsidR="003A7C3D" w:rsidRDefault="003A7C3D" w:rsidP="003A7C3D">
            <w:pPr>
              <w:pStyle w:val="TableBody"/>
              <w:spacing w:before="0" w:after="0"/>
              <w:jc w:val="both"/>
            </w:pPr>
            <w:r>
              <w:t>Please see the state machine diagram for more details on the states of the SIP PGCB and Fabric PGCBs.</w:t>
            </w:r>
          </w:p>
          <w:p w:rsidR="003A7C3D" w:rsidRDefault="003A7C3D" w:rsidP="003A7C3D">
            <w:pPr>
              <w:pStyle w:val="TableBody"/>
              <w:spacing w:before="0" w:after="0"/>
              <w:jc w:val="both"/>
            </w:pPr>
          </w:p>
          <w:p w:rsidR="003A7C3D" w:rsidRDefault="003A7C3D" w:rsidP="003A7C3D">
            <w:pPr>
              <w:pStyle w:val="TableBody"/>
              <w:spacing w:before="0" w:after="0"/>
              <w:jc w:val="both"/>
            </w:pPr>
            <w:r>
              <w:t xml:space="preserve">In addition , the possible SIP states are: </w:t>
            </w:r>
          </w:p>
          <w:p w:rsidR="003A7C3D" w:rsidRDefault="003A7C3D" w:rsidP="003A7C3D">
            <w:pPr>
              <w:pStyle w:val="TableBody"/>
              <w:spacing w:before="0" w:after="0"/>
              <w:jc w:val="both"/>
            </w:pPr>
            <w:r w:rsidRPr="00F13612">
              <w:rPr>
                <w:b/>
              </w:rPr>
              <w:t>INACCESSIBLE_</w:t>
            </w:r>
            <w:proofErr w:type="gramStart"/>
            <w:r w:rsidRPr="00F13612">
              <w:rPr>
                <w:b/>
              </w:rPr>
              <w:t>PON</w:t>
            </w:r>
            <w:r>
              <w:t xml:space="preserve"> :</w:t>
            </w:r>
            <w:proofErr w:type="gramEnd"/>
            <w:r>
              <w:t xml:space="preserve"> this corresponds to warm reset. The SIP is in this state if all PGCBs are in INACC_PON.</w:t>
            </w:r>
          </w:p>
          <w:p w:rsidR="003A7C3D" w:rsidRDefault="003A7C3D" w:rsidP="003A7C3D">
            <w:pPr>
              <w:pStyle w:val="TableBody"/>
              <w:spacing w:before="0" w:after="0"/>
              <w:jc w:val="both"/>
            </w:pPr>
          </w:p>
          <w:p w:rsidR="003A7C3D" w:rsidRDefault="003A7C3D" w:rsidP="003A7C3D">
            <w:pPr>
              <w:pStyle w:val="TableBody"/>
              <w:spacing w:before="0" w:after="0"/>
              <w:jc w:val="both"/>
            </w:pPr>
            <w:r w:rsidRPr="00F13612">
              <w:rPr>
                <w:b/>
              </w:rPr>
              <w:t>INACCESSIBLE_</w:t>
            </w:r>
            <w:proofErr w:type="gramStart"/>
            <w:r w:rsidRPr="00F13612">
              <w:rPr>
                <w:b/>
              </w:rPr>
              <w:t>POFF</w:t>
            </w:r>
            <w:r>
              <w:t xml:space="preserve"> :</w:t>
            </w:r>
            <w:proofErr w:type="gramEnd"/>
            <w:r>
              <w:t xml:space="preserve"> this corresponds to cold reset.  The SIP is in this state id all PGCBs are in INACC_POFF and all </w:t>
            </w:r>
            <w:proofErr w:type="spellStart"/>
            <w:r>
              <w:t>poks</w:t>
            </w:r>
            <w:proofErr w:type="spellEnd"/>
            <w:r>
              <w:t xml:space="preserve"> are </w:t>
            </w:r>
            <w:proofErr w:type="spellStart"/>
            <w:r>
              <w:t>deasserted</w:t>
            </w:r>
            <w:proofErr w:type="spellEnd"/>
            <w:r>
              <w:t>.</w:t>
            </w:r>
          </w:p>
          <w:p w:rsidR="003A7C3D" w:rsidRDefault="003A7C3D" w:rsidP="003A7C3D">
            <w:pPr>
              <w:pStyle w:val="TableBody"/>
              <w:spacing w:before="0" w:after="0"/>
              <w:jc w:val="both"/>
            </w:pPr>
          </w:p>
          <w:p w:rsidR="003A7C3D" w:rsidRDefault="003A7C3D" w:rsidP="003A7C3D">
            <w:pPr>
              <w:pStyle w:val="TableBody"/>
              <w:spacing w:before="0" w:after="0"/>
              <w:jc w:val="both"/>
            </w:pPr>
            <w:r w:rsidRPr="00F13612">
              <w:rPr>
                <w:b/>
              </w:rPr>
              <w:t>ACCESSIBLE_</w:t>
            </w:r>
            <w:proofErr w:type="gramStart"/>
            <w:r w:rsidRPr="00F13612">
              <w:rPr>
                <w:b/>
              </w:rPr>
              <w:t>POFF</w:t>
            </w:r>
            <w:r>
              <w:t xml:space="preserve"> :</w:t>
            </w:r>
            <w:proofErr w:type="gramEnd"/>
            <w:r>
              <w:t xml:space="preserve"> The SIP is in this state if all the PGCBs are in ACC_POFF state.</w:t>
            </w:r>
          </w:p>
          <w:p w:rsidR="003A7C3D" w:rsidRDefault="003A7C3D" w:rsidP="003A7C3D">
            <w:pPr>
              <w:pStyle w:val="TableBody"/>
              <w:spacing w:before="0" w:after="0"/>
              <w:jc w:val="both"/>
            </w:pPr>
          </w:p>
          <w:p w:rsidR="003A7C3D" w:rsidRDefault="004E1476" w:rsidP="003A7C3D">
            <w:pPr>
              <w:pStyle w:val="TableBody"/>
              <w:spacing w:before="0" w:after="0"/>
              <w:jc w:val="both"/>
            </w:pPr>
            <w:r>
              <w:rPr>
                <w:b/>
              </w:rPr>
              <w:t>ACCESSIBLE_</w:t>
            </w:r>
            <w:r w:rsidR="003A7C3D" w:rsidRPr="00F13612">
              <w:rPr>
                <w:b/>
              </w:rPr>
              <w:t>PON</w:t>
            </w:r>
            <w:r w:rsidR="003A7C3D">
              <w:t>: The SIP is in this state if all the PGCBs in the UG state.</w:t>
            </w:r>
          </w:p>
          <w:p w:rsidR="003A7C3D" w:rsidRDefault="003A7C3D" w:rsidP="003A7C3D">
            <w:pPr>
              <w:pStyle w:val="TableBody"/>
              <w:spacing w:before="0" w:after="0"/>
              <w:jc w:val="both"/>
            </w:pPr>
          </w:p>
          <w:p w:rsidR="003A7C3D" w:rsidRPr="008118EB" w:rsidRDefault="003A7C3D" w:rsidP="003A7C3D">
            <w:pPr>
              <w:pStyle w:val="TableBody"/>
              <w:spacing w:before="0" w:after="0"/>
              <w:jc w:val="both"/>
              <w:rPr>
                <w:color w:val="FF0000"/>
              </w:rPr>
            </w:pPr>
            <w:r w:rsidRPr="008118EB">
              <w:rPr>
                <w:color w:val="FF0000"/>
              </w:rPr>
              <w:t>OPEN: function disable case</w:t>
            </w:r>
          </w:p>
          <w:p w:rsidR="007B6468" w:rsidRDefault="007B6468" w:rsidP="003A7C3D">
            <w:pPr>
              <w:pStyle w:val="TableBody"/>
              <w:spacing w:before="0" w:after="0"/>
              <w:jc w:val="both"/>
            </w:pPr>
          </w:p>
        </w:tc>
      </w:tr>
    </w:tbl>
    <w:p w:rsidR="003F5105" w:rsidRDefault="003F5105" w:rsidP="003F5105">
      <w:pPr>
        <w:pStyle w:val="BodyText"/>
      </w:pPr>
    </w:p>
    <w:p w:rsidR="0056626A" w:rsidRDefault="0056626A" w:rsidP="003F5105">
      <w:pPr>
        <w:pStyle w:val="BodyText"/>
      </w:pPr>
    </w:p>
    <w:p w:rsidR="0056626A" w:rsidRDefault="0056626A" w:rsidP="003F5105">
      <w:pPr>
        <w:pStyle w:val="BodyText"/>
      </w:pPr>
    </w:p>
    <w:p w:rsidR="00A55609" w:rsidRDefault="00A55609" w:rsidP="003F5105">
      <w:pPr>
        <w:pStyle w:val="BodyText"/>
      </w:pPr>
    </w:p>
    <w:p w:rsidR="0056626A" w:rsidRDefault="00A36D66" w:rsidP="003F5105">
      <w:pPr>
        <w:pStyle w:val="BodyText"/>
      </w:pPr>
      <w:r>
        <w:lastRenderedPageBreak/>
        <w:t>T</w:t>
      </w:r>
      <w:r w:rsidR="00A55609">
        <w:t>he table below</w:t>
      </w:r>
      <w:r w:rsidR="00EB165A">
        <w:t xml:space="preserve"> shows the </w:t>
      </w:r>
      <w:proofErr w:type="spellStart"/>
      <w:r w:rsidR="00EB165A">
        <w:t>typ</w:t>
      </w:r>
      <w:proofErr w:type="spellEnd"/>
      <w:r w:rsidR="00EB165A">
        <w:t xml:space="preserve"> and possible events, what the </w:t>
      </w:r>
      <w:proofErr w:type="spellStart"/>
      <w:r w:rsidR="00EB165A">
        <w:t>sourceName</w:t>
      </w:r>
      <w:proofErr w:type="spellEnd"/>
      <w:r w:rsidR="00EB165A">
        <w:t xml:space="preserve"> means and where is the state valid.</w:t>
      </w:r>
    </w:p>
    <w:tbl>
      <w:tblPr>
        <w:tblStyle w:val="TableClassic1"/>
        <w:tblW w:w="0" w:type="auto"/>
        <w:tblLook w:val="04A0" w:firstRow="1" w:lastRow="0" w:firstColumn="1" w:lastColumn="0" w:noHBand="0" w:noVBand="1"/>
      </w:tblPr>
      <w:tblGrid>
        <w:gridCol w:w="758"/>
        <w:gridCol w:w="2900"/>
        <w:gridCol w:w="3086"/>
        <w:gridCol w:w="2012"/>
      </w:tblGrid>
      <w:tr w:rsidR="00370E49" w:rsidTr="009576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rsidR="00370E49" w:rsidRDefault="00370E49" w:rsidP="00CC0DD8">
            <w:pPr>
              <w:pStyle w:val="BodyText"/>
              <w:spacing w:before="0" w:after="0"/>
            </w:pPr>
            <w:proofErr w:type="spellStart"/>
            <w:r>
              <w:t>typ</w:t>
            </w:r>
            <w:proofErr w:type="spellEnd"/>
          </w:p>
        </w:tc>
        <w:tc>
          <w:tcPr>
            <w:tcW w:w="2900" w:type="dxa"/>
          </w:tcPr>
          <w:p w:rsidR="00370E49" w:rsidRDefault="00A55609" w:rsidP="003875EE">
            <w:pPr>
              <w:pStyle w:val="BodyText"/>
              <w:spacing w:before="0" w:after="0"/>
              <w:jc w:val="left"/>
              <w:cnfStyle w:val="100000000000" w:firstRow="1" w:lastRow="0" w:firstColumn="0" w:lastColumn="0" w:oddVBand="0" w:evenVBand="0" w:oddHBand="0" w:evenHBand="0" w:firstRowFirstColumn="0" w:firstRowLastColumn="0" w:lastRowFirstColumn="0" w:lastRowLastColumn="0"/>
            </w:pPr>
            <w:proofErr w:type="spellStart"/>
            <w:r>
              <w:t>ev</w:t>
            </w:r>
            <w:r w:rsidR="00387BA5">
              <w:t>nt</w:t>
            </w:r>
            <w:proofErr w:type="spellEnd"/>
          </w:p>
        </w:tc>
        <w:tc>
          <w:tcPr>
            <w:tcW w:w="3086" w:type="dxa"/>
          </w:tcPr>
          <w:p w:rsidR="00370E49" w:rsidRDefault="00370E49" w:rsidP="00CC0DD8">
            <w:pPr>
              <w:pStyle w:val="BodyText"/>
              <w:spacing w:before="0" w:after="0"/>
              <w:cnfStyle w:val="100000000000" w:firstRow="1" w:lastRow="0" w:firstColumn="0" w:lastColumn="0" w:oddVBand="0" w:evenVBand="0" w:oddHBand="0" w:evenHBand="0" w:firstRowFirstColumn="0" w:firstRowLastColumn="0" w:lastRowFirstColumn="0" w:lastRowLastColumn="0"/>
            </w:pPr>
            <w:proofErr w:type="spellStart"/>
            <w:r>
              <w:t>soureName</w:t>
            </w:r>
            <w:proofErr w:type="spellEnd"/>
          </w:p>
        </w:tc>
        <w:tc>
          <w:tcPr>
            <w:tcW w:w="2012" w:type="dxa"/>
          </w:tcPr>
          <w:p w:rsidR="00370E49" w:rsidRDefault="00370E49" w:rsidP="00CC0DD8">
            <w:pPr>
              <w:pStyle w:val="BodyText"/>
              <w:spacing w:before="0" w:after="0"/>
              <w:cnfStyle w:val="100000000000" w:firstRow="1" w:lastRow="0" w:firstColumn="0" w:lastColumn="0" w:oddVBand="0" w:evenVBand="0" w:oddHBand="0" w:evenHBand="0" w:firstRowFirstColumn="0" w:firstRowLastColumn="0" w:lastRowFirstColumn="0" w:lastRowLastColumn="0"/>
            </w:pPr>
            <w:r>
              <w:t>state</w:t>
            </w:r>
          </w:p>
        </w:tc>
      </w:tr>
      <w:tr w:rsidR="00370E49" w:rsidTr="0095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rsidR="00370E49" w:rsidRDefault="00370E49" w:rsidP="00CC0DD8">
            <w:pPr>
              <w:pStyle w:val="BodyText"/>
              <w:spacing w:before="0" w:after="0"/>
            </w:pPr>
            <w:r>
              <w:t>SIG</w:t>
            </w:r>
          </w:p>
        </w:tc>
        <w:tc>
          <w:tcPr>
            <w:tcW w:w="2900" w:type="dxa"/>
          </w:tcPr>
          <w:p w:rsidR="00370E49" w:rsidRDefault="0095761C"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ab/>
              <w:t xml:space="preserve">      </w:t>
            </w:r>
            <w:r w:rsidR="00370E49">
              <w:t>RST_ASD,</w:t>
            </w:r>
          </w:p>
          <w:p w:rsidR="003875EE"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RST_DSD</w:t>
            </w:r>
            <w:r w:rsidR="003875EE">
              <w:t>,</w:t>
            </w:r>
            <w:r w:rsidR="003875EE">
              <w:tab/>
            </w:r>
          </w:p>
          <w:p w:rsidR="00370E49" w:rsidRDefault="003875EE"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Reset asserted and </w:t>
            </w:r>
            <w:proofErr w:type="spellStart"/>
            <w:r>
              <w:t>deasserted</w:t>
            </w:r>
            <w:proofErr w:type="spellEnd"/>
            <w:r w:rsidR="00370E49">
              <w:tab/>
            </w:r>
          </w:p>
        </w:tc>
        <w:tc>
          <w:tcPr>
            <w:tcW w:w="3086" w:type="dxa"/>
          </w:tcPr>
          <w:p w:rsidR="003875EE" w:rsidRDefault="003875EE" w:rsidP="00CC0DD8">
            <w:pPr>
              <w:pStyle w:val="TableBody"/>
              <w:spacing w:before="0" w:after="0"/>
              <w:jc w:val="both"/>
              <w:cnfStyle w:val="000000100000" w:firstRow="0" w:lastRow="0" w:firstColumn="0" w:lastColumn="0" w:oddVBand="0" w:evenVBand="0" w:oddHBand="1" w:evenHBand="0" w:firstRowFirstColumn="0" w:firstRowLastColumn="0" w:lastRowFirstColumn="0" w:lastRowLastColumn="0"/>
            </w:pPr>
          </w:p>
          <w:p w:rsidR="00370E49" w:rsidRDefault="00370E49" w:rsidP="00CC0DD8">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N</w:t>
            </w:r>
            <w:r w:rsidR="00E71BB8">
              <w:t>ot applicable</w:t>
            </w:r>
          </w:p>
        </w:tc>
        <w:tc>
          <w:tcPr>
            <w:tcW w:w="2012" w:type="dxa"/>
          </w:tcPr>
          <w:p w:rsidR="00370E49" w:rsidRDefault="00E71BB8" w:rsidP="00CC0DD8">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Not applicable</w:t>
            </w:r>
          </w:p>
        </w:tc>
      </w:tr>
      <w:tr w:rsidR="00370E49" w:rsidTr="009576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rsidR="00370E49" w:rsidRDefault="00370E49" w:rsidP="00CC0DD8">
            <w:pPr>
              <w:pStyle w:val="BodyText"/>
              <w:spacing w:before="0" w:after="0"/>
            </w:pPr>
            <w:r>
              <w:t>POK</w:t>
            </w:r>
          </w:p>
        </w:tc>
        <w:tc>
          <w:tcPr>
            <w:tcW w:w="2900" w:type="dxa"/>
          </w:tcPr>
          <w:p w:rsidR="00370E49" w:rsidRDefault="00370E49"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PRIM_POK_ASD,</w:t>
            </w:r>
          </w:p>
          <w:p w:rsidR="00370E49" w:rsidRDefault="00370E49"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SIDE_POK_ASD,</w:t>
            </w:r>
          </w:p>
          <w:p w:rsidR="00370E49" w:rsidRDefault="00370E49"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PRIM_POK_DSD,</w:t>
            </w:r>
          </w:p>
          <w:p w:rsidR="00370E49" w:rsidRDefault="00370E49"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SIDE_POK_DSD,</w:t>
            </w:r>
          </w:p>
          <w:p w:rsidR="003875EE" w:rsidRDefault="003875EE"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p>
          <w:p w:rsidR="003875EE" w:rsidRDefault="003875EE"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t xml:space="preserve">Side and prim POK asserted or </w:t>
            </w:r>
            <w:proofErr w:type="spellStart"/>
            <w:r>
              <w:t>deasserted</w:t>
            </w:r>
            <w:proofErr w:type="spellEnd"/>
            <w:r>
              <w:t>.</w:t>
            </w:r>
          </w:p>
        </w:tc>
        <w:tc>
          <w:tcPr>
            <w:tcW w:w="3086" w:type="dxa"/>
          </w:tcPr>
          <w:p w:rsidR="00370E49" w:rsidRDefault="00370E49" w:rsidP="00CC0DD8">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t>The name is either the SIP name or the SIP PGCB name depending on whether the POK is from an EP in a PGD or an AON domain.</w:t>
            </w:r>
          </w:p>
        </w:tc>
        <w:tc>
          <w:tcPr>
            <w:tcW w:w="2012" w:type="dxa"/>
          </w:tcPr>
          <w:p w:rsidR="00370E49" w:rsidRDefault="00E71BB8" w:rsidP="00CC0DD8">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t>Not applicable</w:t>
            </w:r>
          </w:p>
        </w:tc>
      </w:tr>
      <w:tr w:rsidR="00370E49" w:rsidTr="0095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rsidR="00370E49" w:rsidRDefault="00370E49" w:rsidP="00CC0DD8">
            <w:pPr>
              <w:pStyle w:val="BodyText"/>
              <w:spacing w:before="0" w:after="0"/>
            </w:pPr>
            <w:r>
              <w:t>FET</w:t>
            </w:r>
          </w:p>
        </w:tc>
        <w:tc>
          <w:tcPr>
            <w:tcW w:w="2900" w:type="dxa"/>
          </w:tcPr>
          <w:p w:rsidR="00370E49"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           FET_ON</w:t>
            </w:r>
          </w:p>
          <w:p w:rsidR="00370E49"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           FET_OFF</w:t>
            </w:r>
          </w:p>
          <w:p w:rsidR="00370E49"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           FET_ON_ACK</w:t>
            </w:r>
          </w:p>
          <w:p w:rsidR="00370E49"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           FET_OFF_ACK</w:t>
            </w:r>
          </w:p>
          <w:p w:rsidR="003875EE" w:rsidRDefault="003875EE"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p>
          <w:p w:rsidR="003875EE" w:rsidRDefault="003875EE"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FET off/on and </w:t>
            </w:r>
            <w:proofErr w:type="spellStart"/>
            <w:r>
              <w:t>fet_en_ack_b</w:t>
            </w:r>
            <w:proofErr w:type="spellEnd"/>
            <w:r>
              <w:t xml:space="preserve"> assertion/</w:t>
            </w:r>
            <w:proofErr w:type="spellStart"/>
            <w:r>
              <w:t>deassertion</w:t>
            </w:r>
            <w:proofErr w:type="spellEnd"/>
          </w:p>
        </w:tc>
        <w:tc>
          <w:tcPr>
            <w:tcW w:w="3086" w:type="dxa"/>
          </w:tcPr>
          <w:p w:rsidR="00370E49" w:rsidRDefault="00370E49" w:rsidP="00CC0DD8">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 xml:space="preserve">The name of the </w:t>
            </w:r>
            <w:proofErr w:type="spellStart"/>
            <w:r>
              <w:t>fet</w:t>
            </w:r>
            <w:proofErr w:type="spellEnd"/>
            <w:r>
              <w:t xml:space="preserve"> block as specified in the </w:t>
            </w:r>
            <w:proofErr w:type="spellStart"/>
            <w:r>
              <w:t>config</w:t>
            </w:r>
            <w:proofErr w:type="spellEnd"/>
            <w:r>
              <w:t xml:space="preserve"> object</w:t>
            </w:r>
          </w:p>
        </w:tc>
        <w:tc>
          <w:tcPr>
            <w:tcW w:w="2012" w:type="dxa"/>
          </w:tcPr>
          <w:p w:rsidR="00370E49" w:rsidRDefault="00E71BB8" w:rsidP="00CC0DD8">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Not applicable</w:t>
            </w:r>
          </w:p>
        </w:tc>
      </w:tr>
      <w:tr w:rsidR="00B1225C" w:rsidTr="0095761C">
        <w:trPr>
          <w:cnfStyle w:val="000000010000" w:firstRow="0" w:lastRow="0" w:firstColumn="0" w:lastColumn="0" w:oddVBand="0" w:evenVBand="0" w:oddHBand="0" w:evenHBand="1" w:firstRowFirstColumn="0" w:firstRowLastColumn="0" w:lastRowFirstColumn="0" w:lastRowLastColumn="0"/>
          <w:trHeight w:val="1778"/>
        </w:trPr>
        <w:tc>
          <w:tcPr>
            <w:cnfStyle w:val="001000000000" w:firstRow="0" w:lastRow="0" w:firstColumn="1" w:lastColumn="0" w:oddVBand="0" w:evenVBand="0" w:oddHBand="0" w:evenHBand="0" w:firstRowFirstColumn="0" w:firstRowLastColumn="0" w:lastRowFirstColumn="0" w:lastRowLastColumn="0"/>
            <w:tcW w:w="758" w:type="dxa"/>
            <w:vMerge w:val="restart"/>
          </w:tcPr>
          <w:p w:rsidR="00B1225C" w:rsidRDefault="00B1225C" w:rsidP="00CC0DD8">
            <w:pPr>
              <w:pStyle w:val="BodyText"/>
              <w:spacing w:before="0" w:after="0"/>
            </w:pPr>
            <w:r>
              <w:t>SIP</w:t>
            </w:r>
          </w:p>
        </w:tc>
        <w:tc>
          <w:tcPr>
            <w:tcW w:w="2900" w:type="dxa"/>
          </w:tcPr>
          <w:p w:rsidR="00B1225C" w:rsidRDefault="00B1225C" w:rsidP="00B47914">
            <w:pPr>
              <w:pStyle w:val="TableBody"/>
              <w:spacing w:before="0" w:after="0"/>
              <w:cnfStyle w:val="000000010000" w:firstRow="0" w:lastRow="0" w:firstColumn="0" w:lastColumn="0" w:oddVBand="0" w:evenVBand="0" w:oddHBand="0" w:evenHBand="1" w:firstRowFirstColumn="0" w:firstRowLastColumn="0" w:lastRowFirstColumn="0" w:lastRowLastColumn="0"/>
            </w:pPr>
            <w:r>
              <w:tab/>
            </w:r>
          </w:p>
          <w:p w:rsidR="00B1225C" w:rsidRDefault="00B1225C"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 xml:space="preserve">SIP_PG_REQ, </w:t>
            </w:r>
          </w:p>
          <w:p w:rsidR="00B1225C" w:rsidRPr="005F29B0" w:rsidRDefault="00B1225C"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SIP_UG_REQ,</w:t>
            </w:r>
            <w:r>
              <w:rPr>
                <w:color w:val="E36C0A" w:themeColor="accent6" w:themeShade="BF"/>
              </w:rPr>
              <w:t xml:space="preserve">   </w:t>
            </w:r>
          </w:p>
          <w:p w:rsidR="00B1225C" w:rsidRPr="00E605CE" w:rsidRDefault="00B1225C"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rsidRPr="00E605CE">
              <w:tab/>
            </w:r>
            <w:r w:rsidRPr="00E605CE">
              <w:tab/>
              <w:t>SIP_PG_ACK,</w:t>
            </w:r>
          </w:p>
          <w:p w:rsidR="00B1225C" w:rsidRPr="00E605CE" w:rsidRDefault="00B1225C"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rsidRPr="00E605CE">
              <w:tab/>
            </w:r>
            <w:r w:rsidRPr="00E605CE">
              <w:tab/>
              <w:t>SIP_UG_ACK,</w:t>
            </w:r>
            <w:r>
              <w:rPr>
                <w:color w:val="E36C0A" w:themeColor="accent6" w:themeShade="BF"/>
              </w:rPr>
              <w:t xml:space="preserve">  </w:t>
            </w:r>
          </w:p>
          <w:p w:rsidR="00B1225C" w:rsidRDefault="00B1225C"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tab/>
            </w:r>
            <w:r w:rsidR="003875EE">
              <w:tab/>
            </w:r>
          </w:p>
          <w:p w:rsidR="007072C7" w:rsidRDefault="007072C7" w:rsidP="007072C7">
            <w:pPr>
              <w:pStyle w:val="TableBody"/>
              <w:spacing w:before="0" w:after="0"/>
              <w:cnfStyle w:val="000000010000" w:firstRow="0" w:lastRow="0" w:firstColumn="0" w:lastColumn="0" w:oddVBand="0" w:evenVBand="0" w:oddHBand="0" w:evenHBand="1" w:firstRowFirstColumn="0" w:firstRowLastColumn="0" w:lastRowFirstColumn="0" w:lastRowLastColumn="0"/>
            </w:pPr>
            <w:r>
              <w:t xml:space="preserve">           SIP_RESTORE,</w:t>
            </w:r>
          </w:p>
          <w:p w:rsidR="007072C7" w:rsidRDefault="007072C7" w:rsidP="007072C7">
            <w:pPr>
              <w:pStyle w:val="TableBody"/>
              <w:spacing w:before="0" w:after="0"/>
              <w:cnfStyle w:val="000000010000" w:firstRow="0" w:lastRow="0" w:firstColumn="0" w:lastColumn="0" w:oddVBand="0" w:evenVBand="0" w:oddHBand="0" w:evenHBand="1" w:firstRowFirstColumn="0" w:firstRowLastColumn="0" w:lastRowFirstColumn="0" w:lastRowLastColumn="0"/>
            </w:pPr>
            <w:r>
              <w:t xml:space="preserve">           SIP_RESTORE_DSD,</w:t>
            </w:r>
          </w:p>
          <w:p w:rsidR="00245D50" w:rsidRDefault="00245D50" w:rsidP="00D10D59">
            <w:pPr>
              <w:pStyle w:val="TableBody"/>
              <w:spacing w:before="0" w:after="0"/>
              <w:cnfStyle w:val="000000010000" w:firstRow="0" w:lastRow="0" w:firstColumn="0" w:lastColumn="0" w:oddVBand="0" w:evenVBand="0" w:oddHBand="0" w:evenHBand="1" w:firstRowFirstColumn="0" w:firstRowLastColumn="0" w:lastRowFirstColumn="0" w:lastRowLastColumn="0"/>
            </w:pPr>
          </w:p>
          <w:p w:rsidR="00245D50" w:rsidRDefault="00245D50" w:rsidP="00D10D59">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FDFX_BYPASS_ASD,</w:t>
            </w:r>
          </w:p>
          <w:p w:rsidR="00245D50" w:rsidRDefault="00245D50" w:rsidP="00D10D59">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FDFX_BYPASS_DSD,</w:t>
            </w:r>
          </w:p>
          <w:p w:rsidR="00245D50" w:rsidRDefault="00245D50" w:rsidP="00D10D59">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FDFX_OVR_ASD,</w:t>
            </w:r>
          </w:p>
          <w:p w:rsidR="00245D50" w:rsidRDefault="00245D50" w:rsidP="00D10D59">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FDFX_OVR_DSD,</w:t>
            </w:r>
          </w:p>
          <w:p w:rsidR="00245D50" w:rsidRDefault="00245D50" w:rsidP="00D10D59">
            <w:pPr>
              <w:pStyle w:val="TableBody"/>
              <w:spacing w:before="0" w:after="0"/>
              <w:cnfStyle w:val="000000010000" w:firstRow="0" w:lastRow="0" w:firstColumn="0" w:lastColumn="0" w:oddVBand="0" w:evenVBand="0" w:oddHBand="0" w:evenHBand="1" w:firstRowFirstColumn="0" w:firstRowLastColumn="0" w:lastRowFirstColumn="0" w:lastRowLastColumn="0"/>
            </w:pPr>
          </w:p>
          <w:p w:rsidR="00245D50" w:rsidRDefault="00245D50" w:rsidP="00D10D59">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D3_ASD,</w:t>
            </w:r>
          </w:p>
          <w:p w:rsidR="00245D50" w:rsidRDefault="00245D50" w:rsidP="00D10D59">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D3_DSD,</w:t>
            </w:r>
          </w:p>
          <w:p w:rsidR="00245D50" w:rsidRDefault="00245D50" w:rsidP="00D10D59">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D0I3_ASD,</w:t>
            </w:r>
          </w:p>
          <w:p w:rsidR="00245D50" w:rsidRDefault="00245D50" w:rsidP="00245D50">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D0I3_DSD</w:t>
            </w:r>
          </w:p>
          <w:p w:rsidR="007072C7" w:rsidRDefault="007072C7"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p>
          <w:p w:rsidR="003875EE" w:rsidRDefault="003875EE"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p>
          <w:p w:rsidR="003875EE" w:rsidRDefault="003875EE" w:rsidP="00B30287">
            <w:pPr>
              <w:pStyle w:val="TableBody"/>
              <w:spacing w:before="0" w:after="0"/>
              <w:cnfStyle w:val="000000010000" w:firstRow="0" w:lastRow="0" w:firstColumn="0" w:lastColumn="0" w:oddVBand="0" w:evenVBand="0" w:oddHBand="0" w:evenHBand="1" w:firstRowFirstColumn="0" w:firstRowLastColumn="0" w:lastRowFirstColumn="0" w:lastRowLastColumn="0"/>
            </w:pPr>
            <w:r>
              <w:t xml:space="preserve">The SIP </w:t>
            </w:r>
            <w:proofErr w:type="spellStart"/>
            <w:r>
              <w:t>pg</w:t>
            </w:r>
            <w:proofErr w:type="spellEnd"/>
            <w:r>
              <w:t xml:space="preserve"> handshakes</w:t>
            </w:r>
          </w:p>
        </w:tc>
        <w:tc>
          <w:tcPr>
            <w:tcW w:w="3086" w:type="dxa"/>
          </w:tcPr>
          <w:p w:rsidR="00B1225C" w:rsidRDefault="00B1225C" w:rsidP="00CC0DD8">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t xml:space="preserve">The SIP PGCB name as specified by the </w:t>
            </w:r>
            <w:proofErr w:type="spellStart"/>
            <w:r>
              <w:t>config</w:t>
            </w:r>
            <w:proofErr w:type="spellEnd"/>
            <w:r>
              <w:t xml:space="preserve"> object.</w:t>
            </w:r>
          </w:p>
        </w:tc>
        <w:tc>
          <w:tcPr>
            <w:tcW w:w="2012" w:type="dxa"/>
          </w:tcPr>
          <w:p w:rsidR="00B1225C" w:rsidRDefault="00B1225C" w:rsidP="00CC0DD8">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t xml:space="preserve">The current state of the SIP PGCB </w:t>
            </w:r>
          </w:p>
        </w:tc>
      </w:tr>
      <w:tr w:rsidR="00B1225C" w:rsidTr="0095761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58" w:type="dxa"/>
            <w:vMerge/>
          </w:tcPr>
          <w:p w:rsidR="00B1225C" w:rsidRDefault="00B1225C" w:rsidP="00CC0DD8">
            <w:pPr>
              <w:pStyle w:val="BodyText"/>
              <w:spacing w:before="0" w:after="0"/>
            </w:pPr>
          </w:p>
        </w:tc>
        <w:tc>
          <w:tcPr>
            <w:tcW w:w="2900" w:type="dxa"/>
          </w:tcPr>
          <w:p w:rsidR="00B1225C" w:rsidRDefault="00B1225C"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PMC_SIP_WAKE,</w:t>
            </w:r>
          </w:p>
          <w:p w:rsidR="003875EE" w:rsidRDefault="00B1225C"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PMC_SIP_WAKE_DSD</w:t>
            </w:r>
            <w:r w:rsidR="003875EE">
              <w:t xml:space="preserve">, </w:t>
            </w:r>
          </w:p>
          <w:p w:rsidR="003875EE" w:rsidRDefault="003875EE"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p>
          <w:p w:rsidR="00B1225C" w:rsidRDefault="003875EE"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PMC wake assertion/</w:t>
            </w:r>
            <w:proofErr w:type="spellStart"/>
            <w:r>
              <w:t>deassertion</w:t>
            </w:r>
            <w:proofErr w:type="spellEnd"/>
          </w:p>
        </w:tc>
        <w:tc>
          <w:tcPr>
            <w:tcW w:w="3086" w:type="dxa"/>
          </w:tcPr>
          <w:p w:rsidR="00B1225C" w:rsidRDefault="00B1225C" w:rsidP="00B1225C">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The name is either the SIP name or the SIP PGCB name depending on whether the PMC_WAKE is for an EP in a PGD or an AON domain.</w:t>
            </w:r>
          </w:p>
        </w:tc>
        <w:tc>
          <w:tcPr>
            <w:tcW w:w="2012" w:type="dxa"/>
          </w:tcPr>
          <w:p w:rsidR="00B1225C" w:rsidRDefault="00B1225C" w:rsidP="002D1923">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Not applicable</w:t>
            </w:r>
          </w:p>
        </w:tc>
      </w:tr>
      <w:tr w:rsidR="00B1225C" w:rsidTr="0095761C">
        <w:trPr>
          <w:cnfStyle w:val="000000010000" w:firstRow="0" w:lastRow="0" w:firstColumn="0" w:lastColumn="0" w:oddVBand="0" w:evenVBand="0" w:oddHBand="0" w:evenHBand="1"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758" w:type="dxa"/>
            <w:vMerge/>
          </w:tcPr>
          <w:p w:rsidR="00B1225C" w:rsidRDefault="00B1225C" w:rsidP="00CC0DD8">
            <w:pPr>
              <w:pStyle w:val="BodyText"/>
              <w:spacing w:before="0" w:after="0"/>
            </w:pPr>
          </w:p>
        </w:tc>
        <w:tc>
          <w:tcPr>
            <w:tcW w:w="2900" w:type="dxa"/>
          </w:tcPr>
          <w:p w:rsidR="00B1225C" w:rsidRDefault="00B1225C"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SW_PG_REQ,</w:t>
            </w:r>
          </w:p>
          <w:p w:rsidR="00B1225C" w:rsidRDefault="00B1225C"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SW_PG_REQ_DSD,</w:t>
            </w:r>
          </w:p>
        </w:tc>
        <w:tc>
          <w:tcPr>
            <w:tcW w:w="3086" w:type="dxa"/>
          </w:tcPr>
          <w:p w:rsidR="00B1225C" w:rsidRDefault="00B1225C" w:rsidP="002D1923">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t xml:space="preserve">The SIP PGCB name as specified by the </w:t>
            </w:r>
            <w:proofErr w:type="spellStart"/>
            <w:r>
              <w:t>config</w:t>
            </w:r>
            <w:proofErr w:type="spellEnd"/>
            <w:r>
              <w:t xml:space="preserve"> object.</w:t>
            </w:r>
          </w:p>
        </w:tc>
        <w:tc>
          <w:tcPr>
            <w:tcW w:w="2012" w:type="dxa"/>
          </w:tcPr>
          <w:p w:rsidR="00B1225C" w:rsidRDefault="00B1225C" w:rsidP="002D1923">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t>Not applicable</w:t>
            </w:r>
          </w:p>
        </w:tc>
      </w:tr>
      <w:tr w:rsidR="00370E49" w:rsidTr="0095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rsidR="00370E49" w:rsidRDefault="00370E49" w:rsidP="00CC0DD8">
            <w:pPr>
              <w:pStyle w:val="BodyText"/>
              <w:spacing w:before="0" w:after="0"/>
            </w:pPr>
            <w:r>
              <w:lastRenderedPageBreak/>
              <w:t>FAB</w:t>
            </w:r>
          </w:p>
        </w:tc>
        <w:tc>
          <w:tcPr>
            <w:tcW w:w="2900" w:type="dxa"/>
          </w:tcPr>
          <w:p w:rsidR="00370E49"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 xml:space="preserve">FAB_IDLE, </w:t>
            </w:r>
          </w:p>
          <w:p w:rsidR="00370E49"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FAB_IDLE_EXIT</w:t>
            </w:r>
          </w:p>
          <w:p w:rsidR="00370E49"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 xml:space="preserve">FAB_PG_ACK, </w:t>
            </w:r>
          </w:p>
          <w:p w:rsidR="00370E49"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FAB_PG_ACK_DSD,</w:t>
            </w:r>
          </w:p>
          <w:p w:rsidR="00370E49"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FAB_PG_NACK</w:t>
            </w:r>
          </w:p>
          <w:p w:rsidR="00370E49" w:rsidRPr="005F29B0"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FAB_PG_NACK_DSD</w:t>
            </w:r>
            <w:r>
              <w:rPr>
                <w:color w:val="E36C0A" w:themeColor="accent6" w:themeShade="BF"/>
              </w:rPr>
              <w:t xml:space="preserve">     </w:t>
            </w:r>
          </w:p>
          <w:p w:rsidR="00370E49"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FAB_PG_REQ,</w:t>
            </w:r>
          </w:p>
          <w:p w:rsidR="00370E49" w:rsidRDefault="00370E49"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FAB_UG_REQ,</w:t>
            </w:r>
          </w:p>
          <w:p w:rsidR="003875EE" w:rsidRDefault="003875EE"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p>
          <w:p w:rsidR="003875EE" w:rsidRDefault="003875EE" w:rsidP="003875EE">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Fabric signal assertion and </w:t>
            </w:r>
            <w:proofErr w:type="spellStart"/>
            <w:r>
              <w:t>deassertion</w:t>
            </w:r>
            <w:proofErr w:type="spellEnd"/>
          </w:p>
        </w:tc>
        <w:tc>
          <w:tcPr>
            <w:tcW w:w="3086" w:type="dxa"/>
          </w:tcPr>
          <w:p w:rsidR="00370E49" w:rsidRDefault="00E71BB8" w:rsidP="00E71BB8">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 xml:space="preserve">The Fabric PGCB name as specified by the </w:t>
            </w:r>
            <w:proofErr w:type="spellStart"/>
            <w:r>
              <w:t>config</w:t>
            </w:r>
            <w:proofErr w:type="spellEnd"/>
            <w:r>
              <w:t xml:space="preserve"> object.</w:t>
            </w:r>
          </w:p>
        </w:tc>
        <w:tc>
          <w:tcPr>
            <w:tcW w:w="2012" w:type="dxa"/>
          </w:tcPr>
          <w:p w:rsidR="00370E49" w:rsidRDefault="00E71BB8" w:rsidP="00CC0DD8">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The current state of the fabric PGCB</w:t>
            </w:r>
          </w:p>
        </w:tc>
      </w:tr>
      <w:tr w:rsidR="00924EEC" w:rsidTr="009576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rsidR="00924EEC" w:rsidRDefault="00924EEC" w:rsidP="00945242">
            <w:pPr>
              <w:pStyle w:val="BodyText"/>
              <w:spacing w:before="0" w:after="0"/>
            </w:pPr>
            <w:r>
              <w:t>MSG</w:t>
            </w:r>
          </w:p>
        </w:tc>
        <w:tc>
          <w:tcPr>
            <w:tcW w:w="2900" w:type="dxa"/>
          </w:tcPr>
          <w:p w:rsidR="00924EEC" w:rsidRDefault="00924EEC" w:rsidP="003875EE">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Not applicable</w:t>
            </w:r>
          </w:p>
        </w:tc>
        <w:tc>
          <w:tcPr>
            <w:tcW w:w="3086" w:type="dxa"/>
          </w:tcPr>
          <w:p w:rsidR="00924EEC" w:rsidRDefault="00924EEC" w:rsidP="00924EEC">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t xml:space="preserve">The name of SIP whose state is being reported </w:t>
            </w:r>
          </w:p>
        </w:tc>
        <w:tc>
          <w:tcPr>
            <w:tcW w:w="2012" w:type="dxa"/>
          </w:tcPr>
          <w:p w:rsidR="00924EEC" w:rsidRDefault="00924EEC" w:rsidP="00924EEC">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t>The current state of the SIP.</w:t>
            </w:r>
            <w:r w:rsidR="004A74F2">
              <w:t xml:space="preserve"> The possible values are specified in the above table. </w:t>
            </w:r>
          </w:p>
        </w:tc>
      </w:tr>
    </w:tbl>
    <w:p w:rsidR="00833B42" w:rsidRDefault="00F53B3B" w:rsidP="00833B42">
      <w:pPr>
        <w:pStyle w:val="Heading2"/>
        <w:jc w:val="both"/>
      </w:pPr>
      <w:bookmarkStart w:id="54" w:name="_Toc360198145"/>
      <w:r>
        <w:t>Agent</w:t>
      </w:r>
      <w:r w:rsidR="00833B42">
        <w:t xml:space="preserve"> Functions</w:t>
      </w:r>
      <w:r>
        <w:t xml:space="preserve"> to get configuration information</w:t>
      </w:r>
      <w:bookmarkEnd w:id="54"/>
    </w:p>
    <w:p w:rsidR="008A2CF2" w:rsidRDefault="008A2CF2" w:rsidP="008A2CF2">
      <w:pPr>
        <w:pStyle w:val="BodyText"/>
      </w:pPr>
      <w:r>
        <w:t xml:space="preserve">Scoreboards can know the configuration information using the </w:t>
      </w:r>
      <w:proofErr w:type="spellStart"/>
      <w:r w:rsidR="008E07FB">
        <w:t>getConfig</w:t>
      </w:r>
      <w:proofErr w:type="spellEnd"/>
      <w:r w:rsidR="008E07FB">
        <w:t xml:space="preserve"> function.</w:t>
      </w:r>
    </w:p>
    <w:tbl>
      <w:tblPr>
        <w:tblStyle w:val="TableClassic1"/>
        <w:tblW w:w="0" w:type="auto"/>
        <w:tblLook w:val="04A0" w:firstRow="1" w:lastRow="0" w:firstColumn="1" w:lastColumn="0" w:noHBand="0" w:noVBand="1"/>
      </w:tblPr>
      <w:tblGrid>
        <w:gridCol w:w="2055"/>
        <w:gridCol w:w="2176"/>
        <w:gridCol w:w="4525"/>
      </w:tblGrid>
      <w:tr w:rsidR="000A3774" w:rsidTr="00D53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rsidR="000A3774" w:rsidRDefault="000A3774" w:rsidP="00D53F1F">
            <w:pPr>
              <w:pStyle w:val="BodyText"/>
              <w:spacing w:before="0" w:after="0"/>
            </w:pPr>
            <w:r>
              <w:t>Function</w:t>
            </w:r>
          </w:p>
        </w:tc>
        <w:tc>
          <w:tcPr>
            <w:tcW w:w="2176" w:type="dxa"/>
          </w:tcPr>
          <w:p w:rsidR="000A3774" w:rsidRDefault="000A3774" w:rsidP="00D53F1F">
            <w:pPr>
              <w:pStyle w:val="BodyText"/>
              <w:spacing w:before="0" w:after="0"/>
              <w:cnfStyle w:val="100000000000" w:firstRow="1" w:lastRow="0" w:firstColumn="0" w:lastColumn="0" w:oddVBand="0" w:evenVBand="0" w:oddHBand="0" w:evenHBand="0" w:firstRowFirstColumn="0" w:firstRowLastColumn="0" w:lastRowFirstColumn="0" w:lastRowLastColumn="0"/>
            </w:pPr>
            <w:r>
              <w:t>Return type</w:t>
            </w:r>
          </w:p>
        </w:tc>
        <w:tc>
          <w:tcPr>
            <w:tcW w:w="4525" w:type="dxa"/>
          </w:tcPr>
          <w:p w:rsidR="000A3774" w:rsidRDefault="000A3774" w:rsidP="00D53F1F">
            <w:pPr>
              <w:pStyle w:val="BodyText"/>
              <w:spacing w:before="0" w:after="0"/>
              <w:cnfStyle w:val="100000000000" w:firstRow="1" w:lastRow="0" w:firstColumn="0" w:lastColumn="0" w:oddVBand="0" w:evenVBand="0" w:oddHBand="0" w:evenHBand="0" w:firstRowFirstColumn="0" w:firstRowLastColumn="0" w:lastRowFirstColumn="0" w:lastRowLastColumn="0"/>
            </w:pPr>
            <w:r>
              <w:t>Description</w:t>
            </w:r>
          </w:p>
        </w:tc>
      </w:tr>
      <w:tr w:rsidR="000A3774" w:rsidTr="00D5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rsidR="000A3774" w:rsidRDefault="000A3774" w:rsidP="000A3774">
            <w:pPr>
              <w:pStyle w:val="BodyText"/>
              <w:spacing w:before="0" w:after="0"/>
            </w:pPr>
            <w:proofErr w:type="spellStart"/>
            <w:r>
              <w:t>getConfig</w:t>
            </w:r>
            <w:proofErr w:type="spellEnd"/>
          </w:p>
        </w:tc>
        <w:tc>
          <w:tcPr>
            <w:tcW w:w="2176" w:type="dxa"/>
          </w:tcPr>
          <w:p w:rsidR="000A3774" w:rsidRDefault="000A3774" w:rsidP="009E50EB">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PowerGatingConfig</w:t>
            </w:r>
            <w:proofErr w:type="spellEnd"/>
            <w:r>
              <w:t xml:space="preserve"> array</w:t>
            </w:r>
          </w:p>
        </w:tc>
        <w:tc>
          <w:tcPr>
            <w:tcW w:w="4525" w:type="dxa"/>
          </w:tcPr>
          <w:p w:rsidR="000A3774" w:rsidRDefault="000A3774" w:rsidP="002B085D">
            <w:pPr>
              <w:pStyle w:val="BodyText"/>
              <w:spacing w:before="0" w:after="0"/>
              <w:cnfStyle w:val="000000100000" w:firstRow="0" w:lastRow="0" w:firstColumn="0" w:lastColumn="0" w:oddVBand="0" w:evenVBand="0" w:oddHBand="1" w:evenHBand="0" w:firstRowFirstColumn="0" w:firstRowLastColumn="0" w:lastRowFirstColumn="0" w:lastRowLastColumn="0"/>
            </w:pPr>
            <w:r>
              <w:t xml:space="preserve">This returns </w:t>
            </w:r>
            <w:proofErr w:type="spellStart"/>
            <w:r>
              <w:t>PowerGatingConfig</w:t>
            </w:r>
            <w:proofErr w:type="spellEnd"/>
            <w:r>
              <w:t xml:space="preserve"> </w:t>
            </w:r>
            <w:proofErr w:type="spellStart"/>
            <w:r>
              <w:t>ovm</w:t>
            </w:r>
            <w:proofErr w:type="spellEnd"/>
            <w:r>
              <w:t xml:space="preserve"> objects. Use the methods specified below to get the configuration information</w:t>
            </w:r>
            <w:r w:rsidR="0094073E">
              <w:t xml:space="preserve"> all SIPs and Fabric connected to the agent.</w:t>
            </w:r>
          </w:p>
        </w:tc>
      </w:tr>
    </w:tbl>
    <w:p w:rsidR="002F6F03" w:rsidRDefault="002F6F03" w:rsidP="002F6F03">
      <w:pPr>
        <w:pStyle w:val="Heading4"/>
      </w:pPr>
      <w:proofErr w:type="spellStart"/>
      <w:r>
        <w:t>PowerGatingConfig</w:t>
      </w:r>
      <w:proofErr w:type="spellEnd"/>
      <w:r w:rsidR="00ED3F6A">
        <w:t xml:space="preserve"> functions</w:t>
      </w:r>
    </w:p>
    <w:tbl>
      <w:tblPr>
        <w:tblStyle w:val="TableClassic1"/>
        <w:tblW w:w="0" w:type="auto"/>
        <w:tblLook w:val="04A0" w:firstRow="1" w:lastRow="0" w:firstColumn="1" w:lastColumn="0" w:noHBand="0" w:noVBand="1"/>
      </w:tblPr>
      <w:tblGrid>
        <w:gridCol w:w="2021"/>
        <w:gridCol w:w="3266"/>
        <w:gridCol w:w="3469"/>
      </w:tblGrid>
      <w:tr w:rsidR="00925DB2" w:rsidTr="00F34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925DB2" w:rsidRDefault="00925DB2" w:rsidP="0035375C">
            <w:pPr>
              <w:pStyle w:val="BodyText"/>
              <w:spacing w:before="0" w:after="0"/>
            </w:pPr>
            <w:r>
              <w:t>Function</w:t>
            </w:r>
          </w:p>
        </w:tc>
        <w:tc>
          <w:tcPr>
            <w:tcW w:w="3277" w:type="dxa"/>
          </w:tcPr>
          <w:p w:rsidR="00925DB2" w:rsidRDefault="00C02368" w:rsidP="0035375C">
            <w:pPr>
              <w:pStyle w:val="BodyText"/>
              <w:spacing w:before="0" w:after="0"/>
              <w:cnfStyle w:val="100000000000" w:firstRow="1" w:lastRow="0" w:firstColumn="0" w:lastColumn="0" w:oddVBand="0" w:evenVBand="0" w:oddHBand="0" w:evenHBand="0" w:firstRowFirstColumn="0" w:firstRowLastColumn="0" w:lastRowFirstColumn="0" w:lastRowLastColumn="0"/>
            </w:pPr>
            <w:r>
              <w:t>Return type</w:t>
            </w:r>
          </w:p>
        </w:tc>
        <w:tc>
          <w:tcPr>
            <w:tcW w:w="3493" w:type="dxa"/>
          </w:tcPr>
          <w:p w:rsidR="00925DB2" w:rsidRDefault="00925DB2" w:rsidP="0035375C">
            <w:pPr>
              <w:pStyle w:val="BodyText"/>
              <w:spacing w:before="0" w:after="0"/>
              <w:cnfStyle w:val="100000000000" w:firstRow="1" w:lastRow="0" w:firstColumn="0" w:lastColumn="0" w:oddVBand="0" w:evenVBand="0" w:oddHBand="0" w:evenHBand="0" w:firstRowFirstColumn="0" w:firstRowLastColumn="0" w:lastRowFirstColumn="0" w:lastRowLastColumn="0"/>
            </w:pPr>
            <w:r>
              <w:t>Description</w:t>
            </w:r>
          </w:p>
        </w:tc>
      </w:tr>
      <w:tr w:rsidR="00F34D5F" w:rsidRPr="003018C3" w:rsidTr="00F34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F34D5F" w:rsidRPr="003018C3" w:rsidRDefault="00F34D5F" w:rsidP="0035375C">
            <w:pPr>
              <w:pStyle w:val="BodyText"/>
              <w:spacing w:before="0" w:after="0"/>
            </w:pPr>
            <w:proofErr w:type="spellStart"/>
            <w:r w:rsidRPr="003018C3">
              <w:t>getSIPPGCBConfig</w:t>
            </w:r>
            <w:proofErr w:type="spellEnd"/>
          </w:p>
        </w:tc>
        <w:tc>
          <w:tcPr>
            <w:tcW w:w="3277" w:type="dxa"/>
          </w:tcPr>
          <w:p w:rsidR="00F34D5F" w:rsidRPr="003018C3" w:rsidRDefault="00F34D5F">
            <w:p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3018C3">
              <w:rPr>
                <w:rFonts w:ascii="Verdana" w:hAnsi="Verdana"/>
              </w:rPr>
              <w:t>PowerGatingSIPFabConfig</w:t>
            </w:r>
            <w:proofErr w:type="spellEnd"/>
            <w:r w:rsidRPr="003018C3">
              <w:rPr>
                <w:rFonts w:ascii="Verdana" w:hAnsi="Verdana"/>
              </w:rPr>
              <w:t xml:space="preserve"> array</w:t>
            </w:r>
          </w:p>
        </w:tc>
        <w:tc>
          <w:tcPr>
            <w:tcW w:w="3493" w:type="dxa"/>
          </w:tcPr>
          <w:p w:rsidR="00F34D5F" w:rsidRPr="003018C3" w:rsidRDefault="00F34D5F" w:rsidP="00F34D5F">
            <w:pPr>
              <w:pStyle w:val="BodyText"/>
              <w:spacing w:before="0" w:after="0"/>
              <w:cnfStyle w:val="000000100000" w:firstRow="0" w:lastRow="0" w:firstColumn="0" w:lastColumn="0" w:oddVBand="0" w:evenVBand="0" w:oddHBand="1" w:evenHBand="0" w:firstRowFirstColumn="0" w:firstRowLastColumn="0" w:lastRowFirstColumn="0" w:lastRowLastColumn="0"/>
            </w:pPr>
            <w:r w:rsidRPr="003018C3">
              <w:t xml:space="preserve">This returns an array of </w:t>
            </w:r>
            <w:proofErr w:type="spellStart"/>
            <w:r w:rsidRPr="003018C3">
              <w:t>ovm</w:t>
            </w:r>
            <w:proofErr w:type="spellEnd"/>
            <w:r w:rsidRPr="003018C3">
              <w:t xml:space="preserve"> objects indexed by the signal index 0 to NUM_SIP_PGCB</w:t>
            </w:r>
          </w:p>
        </w:tc>
      </w:tr>
      <w:tr w:rsidR="00F34D5F" w:rsidRPr="003018C3" w:rsidTr="00F34D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F34D5F" w:rsidRPr="003018C3" w:rsidRDefault="00F34D5F" w:rsidP="0035375C">
            <w:pPr>
              <w:pStyle w:val="BodyText"/>
              <w:spacing w:before="0" w:after="0"/>
            </w:pPr>
            <w:proofErr w:type="spellStart"/>
            <w:r w:rsidRPr="003018C3">
              <w:t>getFabricPGCBConfig</w:t>
            </w:r>
            <w:proofErr w:type="spellEnd"/>
          </w:p>
        </w:tc>
        <w:tc>
          <w:tcPr>
            <w:tcW w:w="3277" w:type="dxa"/>
          </w:tcPr>
          <w:p w:rsidR="00F34D5F" w:rsidRPr="003018C3" w:rsidRDefault="00F34D5F">
            <w:pPr>
              <w:cnfStyle w:val="000000010000" w:firstRow="0" w:lastRow="0" w:firstColumn="0" w:lastColumn="0" w:oddVBand="0" w:evenVBand="0" w:oddHBand="0" w:evenHBand="1" w:firstRowFirstColumn="0" w:firstRowLastColumn="0" w:lastRowFirstColumn="0" w:lastRowLastColumn="0"/>
              <w:rPr>
                <w:rFonts w:ascii="Verdana" w:hAnsi="Verdana"/>
              </w:rPr>
            </w:pPr>
            <w:proofErr w:type="spellStart"/>
            <w:r w:rsidRPr="003018C3">
              <w:rPr>
                <w:rFonts w:ascii="Verdana" w:hAnsi="Verdana"/>
              </w:rPr>
              <w:t>PowerGatingSIPFabConfig</w:t>
            </w:r>
            <w:proofErr w:type="spellEnd"/>
            <w:r w:rsidRPr="003018C3">
              <w:rPr>
                <w:rFonts w:ascii="Verdana" w:hAnsi="Verdana"/>
              </w:rPr>
              <w:t xml:space="preserve"> array</w:t>
            </w:r>
          </w:p>
        </w:tc>
        <w:tc>
          <w:tcPr>
            <w:tcW w:w="3493" w:type="dxa"/>
          </w:tcPr>
          <w:p w:rsidR="00F34D5F" w:rsidRPr="003018C3" w:rsidRDefault="00F34D5F" w:rsidP="00F34D5F">
            <w:pPr>
              <w:pStyle w:val="BodyText"/>
              <w:spacing w:before="0" w:after="0"/>
              <w:cnfStyle w:val="000000010000" w:firstRow="0" w:lastRow="0" w:firstColumn="0" w:lastColumn="0" w:oddVBand="0" w:evenVBand="0" w:oddHBand="0" w:evenHBand="1" w:firstRowFirstColumn="0" w:firstRowLastColumn="0" w:lastRowFirstColumn="0" w:lastRowLastColumn="0"/>
            </w:pPr>
            <w:r w:rsidRPr="003018C3">
              <w:t xml:space="preserve">This returns an array of  </w:t>
            </w:r>
            <w:proofErr w:type="spellStart"/>
            <w:r w:rsidRPr="003018C3">
              <w:t>ovm</w:t>
            </w:r>
            <w:proofErr w:type="spellEnd"/>
            <w:r w:rsidRPr="003018C3">
              <w:t xml:space="preserve"> objects indexed by the signal index 0 to NUM_FAB_PGCB</w:t>
            </w:r>
          </w:p>
        </w:tc>
      </w:tr>
      <w:tr w:rsidR="007B5119" w:rsidRPr="003018C3" w:rsidTr="00F34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7B5119" w:rsidRPr="003018C3" w:rsidRDefault="007B5119" w:rsidP="0035375C">
            <w:pPr>
              <w:pStyle w:val="BodyText"/>
              <w:spacing w:before="0" w:after="0"/>
            </w:pPr>
            <w:proofErr w:type="spellStart"/>
            <w:r w:rsidRPr="003018C3">
              <w:t>getSIPConfig</w:t>
            </w:r>
            <w:proofErr w:type="spellEnd"/>
          </w:p>
        </w:tc>
        <w:tc>
          <w:tcPr>
            <w:tcW w:w="3277" w:type="dxa"/>
          </w:tcPr>
          <w:p w:rsidR="007B5119" w:rsidRPr="003018C3" w:rsidRDefault="00F34D5F" w:rsidP="0035375C">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rsidRPr="003018C3">
              <w:t>PowerGatingSIPFabConfig</w:t>
            </w:r>
            <w:proofErr w:type="spellEnd"/>
            <w:r w:rsidRPr="003018C3">
              <w:t xml:space="preserve"> array</w:t>
            </w:r>
          </w:p>
        </w:tc>
        <w:tc>
          <w:tcPr>
            <w:tcW w:w="3493" w:type="dxa"/>
          </w:tcPr>
          <w:p w:rsidR="007B5119" w:rsidRPr="003018C3" w:rsidRDefault="00CC1B6D" w:rsidP="00F34D5F">
            <w:pPr>
              <w:pStyle w:val="BodyText"/>
              <w:spacing w:before="0" w:after="0"/>
              <w:cnfStyle w:val="000000100000" w:firstRow="0" w:lastRow="0" w:firstColumn="0" w:lastColumn="0" w:oddVBand="0" w:evenVBand="0" w:oddHBand="1" w:evenHBand="0" w:firstRowFirstColumn="0" w:firstRowLastColumn="0" w:lastRowFirstColumn="0" w:lastRowLastColumn="0"/>
            </w:pPr>
            <w:r w:rsidRPr="003018C3">
              <w:t xml:space="preserve">This returns an array of </w:t>
            </w:r>
            <w:proofErr w:type="spellStart"/>
            <w:r w:rsidRPr="003018C3">
              <w:t>ovm</w:t>
            </w:r>
            <w:proofErr w:type="spellEnd"/>
            <w:r w:rsidRPr="003018C3">
              <w:t xml:space="preserve"> objects</w:t>
            </w:r>
            <w:r w:rsidR="00B53CAB">
              <w:t xml:space="preserve"> containing configuration information about the SIPs.</w:t>
            </w:r>
            <w:r w:rsidRPr="003018C3">
              <w:t xml:space="preserve"> </w:t>
            </w:r>
          </w:p>
        </w:tc>
      </w:tr>
    </w:tbl>
    <w:p w:rsidR="002F6F03" w:rsidRDefault="007D2913" w:rsidP="002F6F03">
      <w:pPr>
        <w:pStyle w:val="Heading5"/>
      </w:pPr>
      <w:proofErr w:type="spellStart"/>
      <w:r>
        <w:t>PowerGating</w:t>
      </w:r>
      <w:r w:rsidR="003D525E">
        <w:t>SIP</w:t>
      </w:r>
      <w:r w:rsidR="002F6F03">
        <w:t>PGCBConfig</w:t>
      </w:r>
      <w:proofErr w:type="spellEnd"/>
    </w:p>
    <w:tbl>
      <w:tblPr>
        <w:tblStyle w:val="TableClassic1"/>
        <w:tblW w:w="0" w:type="auto"/>
        <w:tblLook w:val="04A0" w:firstRow="1" w:lastRow="0" w:firstColumn="1" w:lastColumn="0" w:noHBand="0" w:noVBand="1"/>
      </w:tblPr>
      <w:tblGrid>
        <w:gridCol w:w="1954"/>
        <w:gridCol w:w="1345"/>
        <w:gridCol w:w="5457"/>
      </w:tblGrid>
      <w:tr w:rsidR="00925DB2" w:rsidTr="00525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rsidR="00925DB2" w:rsidRDefault="00925DB2" w:rsidP="00D53F1F">
            <w:pPr>
              <w:pStyle w:val="BodyText"/>
              <w:spacing w:before="0" w:after="0"/>
            </w:pPr>
            <w:r>
              <w:t>Function</w:t>
            </w:r>
          </w:p>
        </w:tc>
        <w:tc>
          <w:tcPr>
            <w:tcW w:w="1345" w:type="dxa"/>
          </w:tcPr>
          <w:p w:rsidR="00925DB2" w:rsidRDefault="00C02368" w:rsidP="00D53F1F">
            <w:pPr>
              <w:pStyle w:val="BodyText"/>
              <w:spacing w:before="0" w:after="0"/>
              <w:cnfStyle w:val="100000000000" w:firstRow="1" w:lastRow="0" w:firstColumn="0" w:lastColumn="0" w:oddVBand="0" w:evenVBand="0" w:oddHBand="0" w:evenHBand="0" w:firstRowFirstColumn="0" w:firstRowLastColumn="0" w:lastRowFirstColumn="0" w:lastRowLastColumn="0"/>
            </w:pPr>
            <w:r>
              <w:t xml:space="preserve">Return </w:t>
            </w:r>
            <w:r w:rsidR="00925DB2">
              <w:t>Type</w:t>
            </w:r>
          </w:p>
        </w:tc>
        <w:tc>
          <w:tcPr>
            <w:tcW w:w="5457" w:type="dxa"/>
          </w:tcPr>
          <w:p w:rsidR="00925DB2" w:rsidRDefault="00925DB2" w:rsidP="00D53F1F">
            <w:pPr>
              <w:pStyle w:val="BodyText"/>
              <w:spacing w:before="0" w:after="0"/>
              <w:cnfStyle w:val="100000000000" w:firstRow="1" w:lastRow="0" w:firstColumn="0" w:lastColumn="0" w:oddVBand="0" w:evenVBand="0" w:oddHBand="0" w:evenHBand="0" w:firstRowFirstColumn="0" w:firstRowLastColumn="0" w:lastRowFirstColumn="0" w:lastRowLastColumn="0"/>
            </w:pPr>
            <w:r>
              <w:t>Description</w:t>
            </w:r>
          </w:p>
        </w:tc>
      </w:tr>
      <w:tr w:rsidR="00CC1B6D" w:rsidTr="00525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rsidR="00CC1B6D" w:rsidRDefault="00CC1B6D" w:rsidP="00D53F1F">
            <w:pPr>
              <w:pStyle w:val="BodyText"/>
              <w:spacing w:before="0" w:after="0"/>
            </w:pPr>
            <w:proofErr w:type="spellStart"/>
            <w:r>
              <w:t>getName</w:t>
            </w:r>
            <w:proofErr w:type="spellEnd"/>
          </w:p>
        </w:tc>
        <w:tc>
          <w:tcPr>
            <w:tcW w:w="1345" w:type="dxa"/>
          </w:tcPr>
          <w:p w:rsidR="00CC1B6D" w:rsidRDefault="00CC1B6D" w:rsidP="00D53F1F">
            <w:pPr>
              <w:pStyle w:val="BodyText"/>
              <w:spacing w:before="0" w:after="0"/>
              <w:cnfStyle w:val="000000100000" w:firstRow="0" w:lastRow="0" w:firstColumn="0" w:lastColumn="0" w:oddVBand="0" w:evenVBand="0" w:oddHBand="1" w:evenHBand="0" w:firstRowFirstColumn="0" w:firstRowLastColumn="0" w:lastRowFirstColumn="0" w:lastRowLastColumn="0"/>
            </w:pPr>
            <w:r>
              <w:t>String</w:t>
            </w:r>
          </w:p>
        </w:tc>
        <w:tc>
          <w:tcPr>
            <w:tcW w:w="5457" w:type="dxa"/>
          </w:tcPr>
          <w:p w:rsidR="00CC1B6D" w:rsidRDefault="00CC1B6D" w:rsidP="00D53F1F">
            <w:pPr>
              <w:pStyle w:val="BodyText"/>
              <w:spacing w:before="0" w:after="0"/>
              <w:cnfStyle w:val="000000100000" w:firstRow="0" w:lastRow="0" w:firstColumn="0" w:lastColumn="0" w:oddVBand="0" w:evenVBand="0" w:oddHBand="1" w:evenHBand="0" w:firstRowFirstColumn="0" w:firstRowLastColumn="0" w:lastRowFirstColumn="0" w:lastRowLastColumn="0"/>
            </w:pPr>
            <w:r>
              <w:t>Name of the SIP</w:t>
            </w:r>
            <w:r w:rsidR="00C45BC1">
              <w:t>/Fabric</w:t>
            </w:r>
            <w:r>
              <w:t xml:space="preserve"> PGCB</w:t>
            </w:r>
            <w:r w:rsidR="00C45BC1">
              <w:t xml:space="preserve"> or the SIP</w:t>
            </w:r>
          </w:p>
        </w:tc>
      </w:tr>
      <w:tr w:rsidR="009B36DF" w:rsidTr="00525E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rsidR="009B36DF" w:rsidRDefault="009B36DF" w:rsidP="00D53F1F">
            <w:pPr>
              <w:pStyle w:val="BodyText"/>
              <w:spacing w:before="0" w:after="0"/>
            </w:pPr>
            <w:proofErr w:type="spellStart"/>
            <w:r>
              <w:t>getSIPName</w:t>
            </w:r>
            <w:proofErr w:type="spellEnd"/>
          </w:p>
        </w:tc>
        <w:tc>
          <w:tcPr>
            <w:tcW w:w="1345" w:type="dxa"/>
          </w:tcPr>
          <w:p w:rsidR="009B36DF" w:rsidRDefault="009B36DF" w:rsidP="00D53F1F">
            <w:pPr>
              <w:pStyle w:val="BodyText"/>
              <w:spacing w:before="0" w:after="0"/>
              <w:cnfStyle w:val="000000010000" w:firstRow="0" w:lastRow="0" w:firstColumn="0" w:lastColumn="0" w:oddVBand="0" w:evenVBand="0" w:oddHBand="0" w:evenHBand="1" w:firstRowFirstColumn="0" w:firstRowLastColumn="0" w:lastRowFirstColumn="0" w:lastRowLastColumn="0"/>
            </w:pPr>
            <w:r>
              <w:t>String</w:t>
            </w:r>
          </w:p>
        </w:tc>
        <w:tc>
          <w:tcPr>
            <w:tcW w:w="5457" w:type="dxa"/>
          </w:tcPr>
          <w:p w:rsidR="009B36DF" w:rsidRDefault="009B36DF" w:rsidP="00D53F1F">
            <w:pPr>
              <w:pStyle w:val="BodyText"/>
              <w:spacing w:before="0" w:after="0"/>
              <w:cnfStyle w:val="000000010000" w:firstRow="0" w:lastRow="0" w:firstColumn="0" w:lastColumn="0" w:oddVBand="0" w:evenVBand="0" w:oddHBand="0" w:evenHBand="1" w:firstRowFirstColumn="0" w:firstRowLastColumn="0" w:lastRowFirstColumn="0" w:lastRowLastColumn="0"/>
            </w:pPr>
            <w:r>
              <w:t>Name of the SIP that PGCB is connected to.</w:t>
            </w:r>
            <w:r w:rsidR="00C45BC1">
              <w:t xml:space="preserve"> This is only valid for </w:t>
            </w:r>
            <w:r w:rsidR="00A85103">
              <w:t>SIP PGCB configuration.</w:t>
            </w:r>
          </w:p>
        </w:tc>
      </w:tr>
      <w:tr w:rsidR="00925DB2" w:rsidTr="00525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rsidR="00925DB2" w:rsidRDefault="00925DB2" w:rsidP="00256241">
            <w:pPr>
              <w:pStyle w:val="BodyText"/>
              <w:spacing w:before="0" w:after="0"/>
            </w:pPr>
            <w:proofErr w:type="spellStart"/>
            <w:r>
              <w:t>ge</w:t>
            </w:r>
            <w:r w:rsidR="002B4142">
              <w:t>tFET</w:t>
            </w:r>
            <w:r w:rsidR="00654BD4">
              <w:t>Name</w:t>
            </w:r>
            <w:proofErr w:type="spellEnd"/>
          </w:p>
        </w:tc>
        <w:tc>
          <w:tcPr>
            <w:tcW w:w="1345" w:type="dxa"/>
          </w:tcPr>
          <w:p w:rsidR="00925DB2" w:rsidRDefault="00654BD4" w:rsidP="00002B68">
            <w:pPr>
              <w:pStyle w:val="BodyText"/>
              <w:spacing w:before="0" w:after="0"/>
              <w:cnfStyle w:val="000000100000" w:firstRow="0" w:lastRow="0" w:firstColumn="0" w:lastColumn="0" w:oddVBand="0" w:evenVBand="0" w:oddHBand="1" w:evenHBand="0" w:firstRowFirstColumn="0" w:firstRowLastColumn="0" w:lastRowFirstColumn="0" w:lastRowLastColumn="0"/>
            </w:pPr>
            <w:r>
              <w:t>String</w:t>
            </w:r>
          </w:p>
        </w:tc>
        <w:tc>
          <w:tcPr>
            <w:tcW w:w="5457" w:type="dxa"/>
          </w:tcPr>
          <w:p w:rsidR="00925DB2" w:rsidRDefault="00654BD4" w:rsidP="00002B68">
            <w:pPr>
              <w:pStyle w:val="BodyText"/>
              <w:spacing w:before="0" w:after="0"/>
              <w:cnfStyle w:val="000000100000" w:firstRow="0" w:lastRow="0" w:firstColumn="0" w:lastColumn="0" w:oddVBand="0" w:evenVBand="0" w:oddHBand="1" w:evenHBand="0" w:firstRowFirstColumn="0" w:firstRowLastColumn="0" w:lastRowFirstColumn="0" w:lastRowLastColumn="0"/>
            </w:pPr>
            <w:r>
              <w:t>Returns in the name</w:t>
            </w:r>
            <w:r w:rsidR="00925DB2">
              <w:t xml:space="preserve"> of the </w:t>
            </w:r>
            <w:proofErr w:type="spellStart"/>
            <w:r w:rsidR="00925DB2">
              <w:t>fet_en_b</w:t>
            </w:r>
            <w:proofErr w:type="spellEnd"/>
            <w:r w:rsidR="00925DB2">
              <w:t xml:space="preserve"> signal that is connected to this SIP</w:t>
            </w:r>
            <w:r w:rsidR="00A85103">
              <w:t>/Fabric</w:t>
            </w:r>
            <w:r w:rsidR="00925DB2">
              <w:t xml:space="preserve"> PGCB</w:t>
            </w:r>
          </w:p>
        </w:tc>
      </w:tr>
      <w:tr w:rsidR="00925DB2" w:rsidTr="00525E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rsidR="00925DB2" w:rsidRDefault="00925DB2" w:rsidP="00D53F1F">
            <w:pPr>
              <w:pStyle w:val="BodyText"/>
              <w:spacing w:before="0" w:after="0"/>
            </w:pPr>
            <w:proofErr w:type="spellStart"/>
            <w:r>
              <w:t>getSideEPIndex</w:t>
            </w:r>
            <w:proofErr w:type="spellEnd"/>
          </w:p>
        </w:tc>
        <w:tc>
          <w:tcPr>
            <w:tcW w:w="1345" w:type="dxa"/>
          </w:tcPr>
          <w:p w:rsidR="00925DB2" w:rsidRDefault="00925DB2" w:rsidP="00002B68">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t>int</w:t>
            </w:r>
            <w:proofErr w:type="spellEnd"/>
            <w:r>
              <w:t xml:space="preserve"> array</w:t>
            </w:r>
          </w:p>
        </w:tc>
        <w:tc>
          <w:tcPr>
            <w:tcW w:w="5457" w:type="dxa"/>
          </w:tcPr>
          <w:p w:rsidR="00925DB2" w:rsidRDefault="00925DB2" w:rsidP="00002B68">
            <w:pPr>
              <w:pStyle w:val="BodyText"/>
              <w:spacing w:before="0" w:after="0"/>
              <w:cnfStyle w:val="000000010000" w:firstRow="0" w:lastRow="0" w:firstColumn="0" w:lastColumn="0" w:oddVBand="0" w:evenVBand="0" w:oddHBand="0" w:evenHBand="1" w:firstRowFirstColumn="0" w:firstRowLastColumn="0" w:lastRowFirstColumn="0" w:lastRowLastColumn="0"/>
            </w:pPr>
            <w:r>
              <w:t xml:space="preserve">Returns the array of signal index of the </w:t>
            </w:r>
            <w:proofErr w:type="spellStart"/>
            <w:r>
              <w:t>side_pok</w:t>
            </w:r>
            <w:proofErr w:type="spellEnd"/>
            <w:r>
              <w:t xml:space="preserve"> signals that is connected to this SIP PGCB</w:t>
            </w:r>
            <w:r w:rsidR="00A85103">
              <w:t>. This is only valid for SIP PGCB configuration.</w:t>
            </w:r>
          </w:p>
        </w:tc>
      </w:tr>
      <w:tr w:rsidR="00925DB2" w:rsidTr="00525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rsidR="00925DB2" w:rsidRDefault="00925DB2" w:rsidP="00D53F1F">
            <w:pPr>
              <w:pStyle w:val="BodyText"/>
              <w:spacing w:before="0" w:after="0"/>
            </w:pPr>
            <w:proofErr w:type="spellStart"/>
            <w:r>
              <w:t>getPrimEPIndex</w:t>
            </w:r>
            <w:proofErr w:type="spellEnd"/>
          </w:p>
        </w:tc>
        <w:tc>
          <w:tcPr>
            <w:tcW w:w="1345" w:type="dxa"/>
          </w:tcPr>
          <w:p w:rsidR="00925DB2" w:rsidRDefault="00925DB2" w:rsidP="00925DB2">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array</w:t>
            </w:r>
          </w:p>
        </w:tc>
        <w:tc>
          <w:tcPr>
            <w:tcW w:w="5457" w:type="dxa"/>
          </w:tcPr>
          <w:p w:rsidR="00925DB2" w:rsidRDefault="00925DB2" w:rsidP="00D53F1F">
            <w:pPr>
              <w:pStyle w:val="BodyText"/>
              <w:spacing w:before="0" w:after="0"/>
              <w:cnfStyle w:val="000000100000" w:firstRow="0" w:lastRow="0" w:firstColumn="0" w:lastColumn="0" w:oddVBand="0" w:evenVBand="0" w:oddHBand="1" w:evenHBand="0" w:firstRowFirstColumn="0" w:firstRowLastColumn="0" w:lastRowFirstColumn="0" w:lastRowLastColumn="0"/>
            </w:pPr>
            <w:r>
              <w:t xml:space="preserve">Returns the array of signal index of the </w:t>
            </w:r>
            <w:proofErr w:type="spellStart"/>
            <w:r>
              <w:t>prim_pok</w:t>
            </w:r>
            <w:proofErr w:type="spellEnd"/>
            <w:r>
              <w:t xml:space="preserve"> signals that is connected to this SIP PGCB</w:t>
            </w:r>
            <w:r w:rsidR="00A85103">
              <w:t>. This is only valid for SIP PGCB configuration.</w:t>
            </w:r>
          </w:p>
        </w:tc>
      </w:tr>
      <w:tr w:rsidR="00525E16" w:rsidTr="00525E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rsidR="00525E16" w:rsidRDefault="00525E16" w:rsidP="00945242">
            <w:pPr>
              <w:pStyle w:val="BodyText"/>
              <w:spacing w:before="0" w:after="0"/>
            </w:pPr>
            <w:proofErr w:type="spellStart"/>
            <w:r>
              <w:lastRenderedPageBreak/>
              <w:t>getAONSideEPIndex</w:t>
            </w:r>
            <w:proofErr w:type="spellEnd"/>
          </w:p>
        </w:tc>
        <w:tc>
          <w:tcPr>
            <w:tcW w:w="1345" w:type="dxa"/>
          </w:tcPr>
          <w:p w:rsidR="00525E16" w:rsidRDefault="00525E16" w:rsidP="0094524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t>int</w:t>
            </w:r>
            <w:proofErr w:type="spellEnd"/>
            <w:r>
              <w:t xml:space="preserve"> array</w:t>
            </w:r>
          </w:p>
        </w:tc>
        <w:tc>
          <w:tcPr>
            <w:tcW w:w="5457" w:type="dxa"/>
          </w:tcPr>
          <w:p w:rsidR="00525E16" w:rsidRDefault="00525E16" w:rsidP="00A85103">
            <w:pPr>
              <w:pStyle w:val="BodyText"/>
              <w:spacing w:before="0" w:after="0"/>
              <w:cnfStyle w:val="000000010000" w:firstRow="0" w:lastRow="0" w:firstColumn="0" w:lastColumn="0" w:oddVBand="0" w:evenVBand="0" w:oddHBand="0" w:evenHBand="1" w:firstRowFirstColumn="0" w:firstRowLastColumn="0" w:lastRowFirstColumn="0" w:lastRowLastColumn="0"/>
            </w:pPr>
            <w:r>
              <w:t>Returns the signal index of all Side EPs in the AON domain in the SIP</w:t>
            </w:r>
            <w:r w:rsidR="00A85103">
              <w:t>. This is only valid for SIP configuration.</w:t>
            </w:r>
          </w:p>
        </w:tc>
      </w:tr>
      <w:tr w:rsidR="00525E16" w:rsidTr="00525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Pr>
          <w:p w:rsidR="00525E16" w:rsidRDefault="00525E16" w:rsidP="00945242">
            <w:pPr>
              <w:pStyle w:val="BodyText"/>
              <w:spacing w:before="0" w:after="0"/>
            </w:pPr>
            <w:proofErr w:type="spellStart"/>
            <w:r>
              <w:t>getAONPrimEPIndex</w:t>
            </w:r>
            <w:proofErr w:type="spellEnd"/>
          </w:p>
        </w:tc>
        <w:tc>
          <w:tcPr>
            <w:tcW w:w="1345" w:type="dxa"/>
          </w:tcPr>
          <w:p w:rsidR="00525E16" w:rsidRDefault="00525E16" w:rsidP="00945242">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array</w:t>
            </w:r>
          </w:p>
        </w:tc>
        <w:tc>
          <w:tcPr>
            <w:tcW w:w="5457" w:type="dxa"/>
          </w:tcPr>
          <w:p w:rsidR="00525E16" w:rsidRDefault="00525E16" w:rsidP="00945242">
            <w:pPr>
              <w:pStyle w:val="BodyText"/>
              <w:spacing w:before="0" w:after="0"/>
              <w:cnfStyle w:val="000000100000" w:firstRow="0" w:lastRow="0" w:firstColumn="0" w:lastColumn="0" w:oddVBand="0" w:evenVBand="0" w:oddHBand="1" w:evenHBand="0" w:firstRowFirstColumn="0" w:firstRowLastColumn="0" w:lastRowFirstColumn="0" w:lastRowLastColumn="0"/>
            </w:pPr>
            <w:r>
              <w:t>Returns the signal index of all Prim EPs in the AON domain in the SIP</w:t>
            </w:r>
            <w:r w:rsidR="00A85103">
              <w:t xml:space="preserve"> This is only valid for SIP configuration.</w:t>
            </w:r>
          </w:p>
        </w:tc>
      </w:tr>
    </w:tbl>
    <w:p w:rsidR="00525E16" w:rsidRDefault="00525E16" w:rsidP="00525E16">
      <w:pPr>
        <w:pStyle w:val="Heading2"/>
        <w:numPr>
          <w:ilvl w:val="0"/>
          <w:numId w:val="0"/>
        </w:numPr>
        <w:ind w:left="360"/>
      </w:pPr>
    </w:p>
    <w:p w:rsidR="00525E16" w:rsidRDefault="00525E16" w:rsidP="00525E16">
      <w:pPr>
        <w:pStyle w:val="BodyText"/>
      </w:pPr>
    </w:p>
    <w:p w:rsidR="00F575D4" w:rsidRDefault="00F575D4" w:rsidP="00525E16">
      <w:pPr>
        <w:pStyle w:val="BodyText"/>
      </w:pPr>
    </w:p>
    <w:p w:rsidR="00525E16" w:rsidRDefault="00525E16" w:rsidP="00525E16">
      <w:pPr>
        <w:pStyle w:val="BodyText"/>
      </w:pPr>
    </w:p>
    <w:p w:rsidR="00525E16" w:rsidRDefault="00525E16" w:rsidP="00525E16">
      <w:pPr>
        <w:pStyle w:val="BodyText"/>
      </w:pPr>
    </w:p>
    <w:p w:rsidR="007A3700" w:rsidRDefault="002C68E5" w:rsidP="002C68E5">
      <w:pPr>
        <w:pStyle w:val="Heading2"/>
      </w:pPr>
      <w:bookmarkStart w:id="55" w:name="_Toc360198146"/>
      <w:r>
        <w:t>M</w:t>
      </w:r>
      <w:r w:rsidR="005E2E43">
        <w:t>onitor state machines</w:t>
      </w:r>
      <w:bookmarkEnd w:id="55"/>
    </w:p>
    <w:p w:rsidR="006B2A5B" w:rsidRDefault="00B21893" w:rsidP="006B2A5B">
      <w:pPr>
        <w:pStyle w:val="BodyText"/>
      </w:pPr>
      <w:r>
        <w:t>The state machine dia</w:t>
      </w:r>
      <w:r w:rsidR="006B2A5B">
        <w:t>gram shows all the possibl</w:t>
      </w:r>
      <w:r w:rsidR="00A46C44">
        <w:t>e states</w:t>
      </w:r>
      <w:r w:rsidR="007D2913">
        <w:t xml:space="preserve"> </w:t>
      </w:r>
      <w:proofErr w:type="gramStart"/>
      <w:r w:rsidR="00FA5ED0">
        <w:t>of  the</w:t>
      </w:r>
      <w:proofErr w:type="gramEnd"/>
      <w:r w:rsidR="00FA5ED0">
        <w:t xml:space="preserve"> monitor transaction item’s state</w:t>
      </w:r>
      <w:r w:rsidR="00A46C44">
        <w:t xml:space="preserve"> </w:t>
      </w:r>
      <w:r w:rsidR="00FA5ED0">
        <w:t xml:space="preserve">and </w:t>
      </w:r>
      <w:r w:rsidR="00A46C44">
        <w:t>the tracker will print.</w:t>
      </w:r>
    </w:p>
    <w:p w:rsidR="009C334D" w:rsidRDefault="009C334D" w:rsidP="009C334D">
      <w:pPr>
        <w:pStyle w:val="Heading3"/>
      </w:pPr>
      <w:bookmarkStart w:id="56" w:name="_Toc360198147"/>
      <w:r>
        <w:t>SIP PGCB state machine</w:t>
      </w:r>
      <w:bookmarkEnd w:id="56"/>
    </w:p>
    <w:p w:rsidR="009C334D" w:rsidRDefault="009C334D" w:rsidP="006B2A5B">
      <w:pPr>
        <w:pStyle w:val="BodyText"/>
      </w:pPr>
    </w:p>
    <w:p w:rsidR="006C3A1C" w:rsidRDefault="006C3A1C" w:rsidP="006B2A5B">
      <w:pPr>
        <w:pStyle w:val="BodyText"/>
      </w:pPr>
    </w:p>
    <w:p w:rsidR="006C3A1C" w:rsidRPr="006B2A5B" w:rsidRDefault="00D50847" w:rsidP="006B2A5B">
      <w:pPr>
        <w:pStyle w:val="BodyText"/>
      </w:pPr>
      <w:r>
        <w:object w:dxaOrig="9225" w:dyaOrig="9145">
          <v:shape id="_x0000_i1027" type="#_x0000_t75" style="width:523.5pt;height:517.5pt" o:ole="">
            <v:imagedata r:id="rId17" o:title=""/>
          </v:shape>
          <o:OLEObject Type="Embed" ProgID="Visio.Drawing.11" ShapeID="_x0000_i1027" DrawAspect="Content" ObjectID="_1436690630" r:id="rId18"/>
        </w:object>
      </w:r>
    </w:p>
    <w:p w:rsidR="00907BE1" w:rsidRDefault="009C334D" w:rsidP="001932DD">
      <w:pPr>
        <w:pStyle w:val="BodyText"/>
        <w:ind w:left="-450"/>
        <w:jc w:val="center"/>
        <w:rPr>
          <w:b/>
        </w:rPr>
      </w:pPr>
      <w:r w:rsidRPr="00A42E20">
        <w:rPr>
          <w:b/>
        </w:rPr>
        <w:t xml:space="preserve">SIP </w:t>
      </w:r>
      <w:r w:rsidR="00907BE1" w:rsidRPr="00A42E20">
        <w:rPr>
          <w:b/>
        </w:rPr>
        <w:t>PGCB state machine</w:t>
      </w:r>
    </w:p>
    <w:p w:rsidR="009C334D" w:rsidRDefault="009C334D" w:rsidP="001932DD">
      <w:pPr>
        <w:pStyle w:val="BodyText"/>
        <w:ind w:left="-450"/>
        <w:jc w:val="center"/>
        <w:rPr>
          <w:b/>
        </w:rPr>
      </w:pPr>
    </w:p>
    <w:p w:rsidR="0056626A" w:rsidRPr="00D133E4" w:rsidRDefault="00D133E4" w:rsidP="00D133E4">
      <w:pPr>
        <w:pStyle w:val="BodyText"/>
        <w:ind w:left="-450"/>
      </w:pPr>
      <w:r w:rsidRPr="00D133E4">
        <w:t xml:space="preserve">The state machine shows all the possible states of a SIP PGCB that </w:t>
      </w:r>
      <w:r>
        <w:t>gets printed in the tracker. These are also the possible values of the state in the monitor sequence item.</w:t>
      </w:r>
    </w:p>
    <w:p w:rsidR="0056626A" w:rsidRDefault="0056626A" w:rsidP="001932DD">
      <w:pPr>
        <w:pStyle w:val="BodyText"/>
        <w:ind w:left="-450"/>
        <w:jc w:val="center"/>
        <w:rPr>
          <w:b/>
        </w:rPr>
      </w:pPr>
    </w:p>
    <w:p w:rsidR="008E07FB" w:rsidRDefault="008E07FB" w:rsidP="001932DD">
      <w:pPr>
        <w:pStyle w:val="BodyText"/>
        <w:ind w:left="-450"/>
        <w:jc w:val="center"/>
        <w:rPr>
          <w:b/>
        </w:rPr>
      </w:pPr>
    </w:p>
    <w:p w:rsidR="009C334D" w:rsidRDefault="009C334D" w:rsidP="009C334D">
      <w:pPr>
        <w:pStyle w:val="Heading3"/>
      </w:pPr>
      <w:bookmarkStart w:id="57" w:name="_Toc360198148"/>
      <w:r>
        <w:lastRenderedPageBreak/>
        <w:t>Fabric PGCB state machine</w:t>
      </w:r>
      <w:bookmarkEnd w:id="57"/>
    </w:p>
    <w:p w:rsidR="009C334D" w:rsidRDefault="009C334D" w:rsidP="009C334D">
      <w:pPr>
        <w:pStyle w:val="BodyText"/>
        <w:ind w:left="-450"/>
        <w:rPr>
          <w:b/>
        </w:rPr>
      </w:pPr>
    </w:p>
    <w:p w:rsidR="009C334D" w:rsidRDefault="00E44956" w:rsidP="009C334D">
      <w:pPr>
        <w:pStyle w:val="BodyText"/>
        <w:ind w:left="-450"/>
        <w:rPr>
          <w:b/>
        </w:rPr>
      </w:pPr>
      <w:r>
        <w:object w:dxaOrig="8820" w:dyaOrig="5837">
          <v:shape id="_x0000_i1028" type="#_x0000_t75" style="width:510pt;height:337.5pt" o:ole="">
            <v:imagedata r:id="rId19" o:title=""/>
          </v:shape>
          <o:OLEObject Type="Embed" ProgID="Visio.Drawing.11" ShapeID="_x0000_i1028" DrawAspect="Content" ObjectID="_1436690631" r:id="rId20"/>
        </w:object>
      </w:r>
    </w:p>
    <w:p w:rsidR="009C334D" w:rsidRDefault="00A42E20" w:rsidP="001932DD">
      <w:pPr>
        <w:pStyle w:val="BodyText"/>
        <w:ind w:left="-450"/>
        <w:jc w:val="center"/>
        <w:rPr>
          <w:b/>
        </w:rPr>
      </w:pPr>
      <w:r>
        <w:rPr>
          <w:b/>
        </w:rPr>
        <w:t>Fabric</w:t>
      </w:r>
      <w:r w:rsidRPr="00A42E20">
        <w:rPr>
          <w:b/>
        </w:rPr>
        <w:t xml:space="preserve"> PGCB state machine</w:t>
      </w:r>
    </w:p>
    <w:p w:rsidR="0056626A" w:rsidRDefault="0056626A" w:rsidP="001932DD">
      <w:pPr>
        <w:pStyle w:val="BodyText"/>
        <w:ind w:left="-450"/>
        <w:jc w:val="center"/>
        <w:rPr>
          <w:b/>
        </w:rPr>
      </w:pPr>
    </w:p>
    <w:p w:rsidR="00D133E4" w:rsidRPr="00D133E4" w:rsidRDefault="00D133E4" w:rsidP="00D133E4">
      <w:pPr>
        <w:pStyle w:val="BodyText"/>
        <w:ind w:left="-450"/>
      </w:pPr>
      <w:r w:rsidRPr="00D133E4">
        <w:t xml:space="preserve">The state machine shows </w:t>
      </w:r>
      <w:r>
        <w:t>all the possible states of a Fabric</w:t>
      </w:r>
      <w:r w:rsidRPr="00D133E4">
        <w:t xml:space="preserve"> PGCB that </w:t>
      </w:r>
      <w:r>
        <w:t>gets printed in the tracker. These are also the possible values of the state in the monitor sequence item.</w:t>
      </w:r>
    </w:p>
    <w:p w:rsidR="0056626A" w:rsidRPr="00D133E4" w:rsidRDefault="0056626A" w:rsidP="00D133E4">
      <w:pPr>
        <w:pStyle w:val="BodyText"/>
        <w:ind w:left="-450"/>
      </w:pPr>
    </w:p>
    <w:p w:rsidR="0056626A" w:rsidRDefault="0056626A" w:rsidP="001932DD">
      <w:pPr>
        <w:pStyle w:val="BodyText"/>
        <w:ind w:left="-450"/>
        <w:jc w:val="center"/>
        <w:rPr>
          <w:b/>
        </w:rPr>
      </w:pPr>
    </w:p>
    <w:p w:rsidR="00A14FDA" w:rsidRDefault="00A14FDA" w:rsidP="001932DD">
      <w:pPr>
        <w:pStyle w:val="BodyText"/>
        <w:ind w:left="-450"/>
        <w:jc w:val="center"/>
        <w:rPr>
          <w:b/>
        </w:rPr>
      </w:pPr>
    </w:p>
    <w:p w:rsidR="0056626A" w:rsidRDefault="0056626A" w:rsidP="001932DD">
      <w:pPr>
        <w:pStyle w:val="BodyText"/>
        <w:ind w:left="-450"/>
        <w:jc w:val="center"/>
        <w:rPr>
          <w:b/>
        </w:rPr>
      </w:pPr>
    </w:p>
    <w:p w:rsidR="00F575D4" w:rsidRDefault="00F575D4" w:rsidP="001932DD">
      <w:pPr>
        <w:pStyle w:val="BodyText"/>
        <w:ind w:left="-450"/>
        <w:jc w:val="center"/>
        <w:rPr>
          <w:b/>
        </w:rPr>
      </w:pPr>
    </w:p>
    <w:p w:rsidR="0056626A" w:rsidRDefault="0056626A" w:rsidP="001932DD">
      <w:pPr>
        <w:pStyle w:val="BodyText"/>
        <w:ind w:left="-450"/>
        <w:jc w:val="center"/>
        <w:rPr>
          <w:b/>
        </w:rPr>
      </w:pPr>
    </w:p>
    <w:p w:rsidR="00AC3066" w:rsidRPr="00596064" w:rsidRDefault="00AC3066" w:rsidP="00C322ED">
      <w:pPr>
        <w:pStyle w:val="Heading2"/>
        <w:jc w:val="both"/>
      </w:pPr>
      <w:bookmarkStart w:id="58" w:name="_Toc360198149"/>
      <w:r w:rsidRPr="00596064">
        <w:lastRenderedPageBreak/>
        <w:t>Tracker Overview</w:t>
      </w:r>
      <w:bookmarkEnd w:id="58"/>
    </w:p>
    <w:p w:rsidR="00DC3751" w:rsidRDefault="00D15455" w:rsidP="00C322ED">
      <w:pPr>
        <w:pStyle w:val="Gaps"/>
        <w:jc w:val="both"/>
        <w:rPr>
          <w:color w:val="auto"/>
        </w:rPr>
      </w:pPr>
      <w:r w:rsidRPr="002A30F6">
        <w:rPr>
          <w:color w:val="auto"/>
        </w:rPr>
        <w:t xml:space="preserve">This tracker will print the change in state of all the Chassis power gating interface signals along with the current state of the </w:t>
      </w:r>
      <w:r w:rsidR="002A30F6" w:rsidRPr="002A30F6">
        <w:rPr>
          <w:color w:val="auto"/>
        </w:rPr>
        <w:t>PGCBs.</w:t>
      </w:r>
    </w:p>
    <w:p w:rsidR="00943DC5" w:rsidRDefault="00943DC5" w:rsidP="00C322ED">
      <w:pPr>
        <w:pStyle w:val="Gaps"/>
        <w:jc w:val="both"/>
        <w:rPr>
          <w:color w:val="auto"/>
        </w:rPr>
      </w:pPr>
      <w:r>
        <w:rPr>
          <w:color w:val="auto"/>
        </w:rPr>
        <w:t>The example below has 3 SIP PGCBs</w:t>
      </w:r>
      <w:r w:rsidR="008156D0">
        <w:rPr>
          <w:color w:val="auto"/>
        </w:rPr>
        <w:t xml:space="preserve"> name PGD1, PGD2 and PGD3 and 3</w:t>
      </w:r>
      <w:r>
        <w:rPr>
          <w:color w:val="auto"/>
        </w:rPr>
        <w:t xml:space="preserve"> Fabric PGCBs.</w:t>
      </w:r>
      <w:r w:rsidR="008156D0">
        <w:rPr>
          <w:color w:val="auto"/>
        </w:rPr>
        <w:t xml:space="preserve"> The SIP PGCBs belong to the GPIO SIP.</w:t>
      </w:r>
      <w:r w:rsidR="00DE6A98">
        <w:rPr>
          <w:color w:val="auto"/>
        </w:rPr>
        <w:t xml:space="preserve"> </w:t>
      </w:r>
    </w:p>
    <w:p w:rsidR="00DE6A98" w:rsidRPr="002A30F6" w:rsidRDefault="00DE6A98" w:rsidP="00C322ED">
      <w:pPr>
        <w:pStyle w:val="Gaps"/>
        <w:jc w:val="both"/>
        <w:rPr>
          <w:color w:val="auto"/>
        </w:rPr>
      </w:pPr>
      <w:r>
        <w:rPr>
          <w:color w:val="auto"/>
        </w:rPr>
        <w:t xml:space="preserve">The </w:t>
      </w:r>
      <w:proofErr w:type="spellStart"/>
      <w:r>
        <w:rPr>
          <w:color w:val="auto"/>
        </w:rPr>
        <w:t>trakcer</w:t>
      </w:r>
      <w:proofErr w:type="spellEnd"/>
      <w:r>
        <w:rPr>
          <w:color w:val="auto"/>
        </w:rPr>
        <w:t xml:space="preserve"> first prints configuration information that shows how the SIPs </w:t>
      </w:r>
      <w:proofErr w:type="gramStart"/>
      <w:r>
        <w:rPr>
          <w:color w:val="auto"/>
        </w:rPr>
        <w:t>an</w:t>
      </w:r>
      <w:proofErr w:type="gramEnd"/>
      <w:r>
        <w:rPr>
          <w:color w:val="auto"/>
        </w:rPr>
        <w:t xml:space="preserve"> fabrics are mapped to the </w:t>
      </w:r>
      <w:proofErr w:type="spellStart"/>
      <w:r>
        <w:rPr>
          <w:color w:val="auto"/>
        </w:rPr>
        <w:t>fet</w:t>
      </w:r>
      <w:proofErr w:type="spellEnd"/>
      <w:r>
        <w:rPr>
          <w:color w:val="auto"/>
        </w:rPr>
        <w:t xml:space="preserve"> blocks, side and primary endpoints.</w:t>
      </w:r>
    </w:p>
    <w:p w:rsidR="002A30F6" w:rsidRDefault="00AC3066" w:rsidP="002A30F6">
      <w:pPr>
        <w:pStyle w:val="Heading2"/>
        <w:jc w:val="both"/>
      </w:pPr>
      <w:bookmarkStart w:id="59" w:name="_Toc360198150"/>
      <w:r w:rsidRPr="00596064">
        <w:t>Sample Output</w:t>
      </w:r>
      <w:bookmarkEnd w:id="59"/>
    </w:p>
    <w:p w:rsidR="0024342A" w:rsidRPr="00B47914" w:rsidRDefault="0024342A" w:rsidP="00B47914">
      <w:pPr>
        <w:pStyle w:val="BodyText"/>
        <w:spacing w:before="0" w:after="0"/>
        <w:rPr>
          <w:rFonts w:ascii="Courier New" w:hAnsi="Courier New" w:cs="Courier New"/>
          <w:sz w:val="12"/>
        </w:rPr>
      </w:pP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w:t>
      </w:r>
    </w:p>
    <w:p w:rsidR="0024342A" w:rsidRPr="00B47914" w:rsidRDefault="0024342A" w:rsidP="00B47914">
      <w:pPr>
        <w:pStyle w:val="BodyText"/>
        <w:spacing w:before="0" w:after="0"/>
        <w:rPr>
          <w:rFonts w:ascii="Courier New" w:hAnsi="Courier New" w:cs="Courier New"/>
          <w:sz w:val="12"/>
        </w:rPr>
      </w:pPr>
      <w:proofErr w:type="gramStart"/>
      <w:r w:rsidRPr="00B47914">
        <w:rPr>
          <w:rFonts w:ascii="Courier New" w:hAnsi="Courier New" w:cs="Courier New"/>
          <w:sz w:val="12"/>
        </w:rPr>
        <w:t>Tracker(</w:t>
      </w:r>
      <w:proofErr w:type="spellStart"/>
      <w:proofErr w:type="gramEnd"/>
      <w:r w:rsidRPr="00B47914">
        <w:rPr>
          <w:rFonts w:ascii="Courier New" w:hAnsi="Courier New" w:cs="Courier New"/>
          <w:sz w:val="12"/>
        </w:rPr>
        <w:t>PowerGatingPrinter</w:t>
      </w:r>
      <w:proofErr w:type="spellEnd"/>
      <w:r w:rsidRPr="00B47914">
        <w:rPr>
          <w:rFonts w:ascii="Courier New" w:hAnsi="Courier New" w:cs="Courier New"/>
          <w:sz w:val="12"/>
        </w:rPr>
        <w:t>) : Instance(ccAgent01printer)</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SIP PGCBs tracked in this tracker are :</w:t>
      </w:r>
      <w:proofErr w:type="gramStart"/>
      <w:r w:rsidRPr="00B47914">
        <w:rPr>
          <w:rFonts w:ascii="Courier New" w:hAnsi="Courier New" w:cs="Courier New"/>
          <w:sz w:val="12"/>
        </w:rPr>
        <w:t>{PGD1</w:t>
      </w:r>
      <w:proofErr w:type="gramEnd"/>
      <w:r w:rsidRPr="00B47914">
        <w:rPr>
          <w:rFonts w:ascii="Courier New" w:hAnsi="Courier New" w:cs="Courier New"/>
          <w:sz w:val="12"/>
        </w:rPr>
        <w:t xml:space="preserve">}  {PGD2}  {PGD3}  {PGD4}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SIPs tracked in this tracker are :</w:t>
      </w:r>
      <w:proofErr w:type="gramStart"/>
      <w:r w:rsidRPr="00B47914">
        <w:rPr>
          <w:rFonts w:ascii="Courier New" w:hAnsi="Courier New" w:cs="Courier New"/>
          <w:sz w:val="12"/>
        </w:rPr>
        <w:t>{TEST</w:t>
      </w:r>
      <w:proofErr w:type="gramEnd"/>
      <w:r w:rsidRPr="00B47914">
        <w:rPr>
          <w:rFonts w:ascii="Courier New" w:hAnsi="Courier New" w:cs="Courier New"/>
          <w:sz w:val="12"/>
        </w:rPr>
        <w:t xml:space="preserve">}  {GPIO}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Fabric PGCBs tracked in this tracker are :</w:t>
      </w:r>
      <w:proofErr w:type="gramStart"/>
      <w:r w:rsidRPr="00B47914">
        <w:rPr>
          <w:rFonts w:ascii="Courier New" w:hAnsi="Courier New" w:cs="Courier New"/>
          <w:sz w:val="12"/>
        </w:rPr>
        <w:t>{FAB0</w:t>
      </w:r>
      <w:proofErr w:type="gramEnd"/>
      <w:r w:rsidRPr="00B47914">
        <w:rPr>
          <w:rFonts w:ascii="Courier New" w:hAnsi="Courier New" w:cs="Courier New"/>
          <w:sz w:val="12"/>
        </w:rPr>
        <w:t xml:space="preserve">}  {FAB1}  {FAB2}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CONFIGURATION MAPPING</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SIP PGCB MAPPING</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|SRC |          MAPPING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PGCB | IN | </w:t>
      </w:r>
      <w:proofErr w:type="gramStart"/>
      <w:r w:rsidRPr="00B47914">
        <w:rPr>
          <w:rFonts w:ascii="Courier New" w:hAnsi="Courier New" w:cs="Courier New"/>
          <w:sz w:val="12"/>
        </w:rPr>
        <w:t>SIP  |</w:t>
      </w:r>
      <w:proofErr w:type="gramEnd"/>
      <w:r w:rsidRPr="00B47914">
        <w:rPr>
          <w:rFonts w:ascii="Courier New" w:hAnsi="Courier New" w:cs="Courier New"/>
          <w:sz w:val="12"/>
        </w:rPr>
        <w:t xml:space="preserve"> FET  | SIDE  | PRIM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GPIO | DOM0 |   0,  |   --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GPIO | DOM1 |   1,  |   --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GPIO | DOM2 |   2,  |   --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PGD4 </w:t>
      </w:r>
      <w:proofErr w:type="gramStart"/>
      <w:r w:rsidRPr="00B47914">
        <w:rPr>
          <w:rFonts w:ascii="Courier New" w:hAnsi="Courier New" w:cs="Courier New"/>
          <w:sz w:val="12"/>
        </w:rPr>
        <w:t>|  3</w:t>
      </w:r>
      <w:proofErr w:type="gramEnd"/>
      <w:r w:rsidRPr="00B47914">
        <w:rPr>
          <w:rFonts w:ascii="Courier New" w:hAnsi="Courier New" w:cs="Courier New"/>
          <w:sz w:val="12"/>
        </w:rPr>
        <w:t xml:space="preserve"> |      | DOM3 |    -- |   --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FABRIC PGCB MAPPING</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|SRC |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PGCB | IN | </w:t>
      </w:r>
      <w:proofErr w:type="gramStart"/>
      <w:r w:rsidRPr="00B47914">
        <w:rPr>
          <w:rFonts w:ascii="Courier New" w:hAnsi="Courier New" w:cs="Courier New"/>
          <w:sz w:val="12"/>
        </w:rPr>
        <w:t>FET  |</w:t>
      </w:r>
      <w:proofErr w:type="gramEnd"/>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FAB0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DOM0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FAB1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DOM0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FAB2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DOM0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SIP AON MAPPING</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w:t>
      </w:r>
      <w:proofErr w:type="gramStart"/>
      <w:r w:rsidRPr="00B47914">
        <w:rPr>
          <w:rFonts w:ascii="Courier New" w:hAnsi="Courier New" w:cs="Courier New"/>
          <w:sz w:val="12"/>
        </w:rPr>
        <w:t>|  AON</w:t>
      </w:r>
      <w:proofErr w:type="gramEnd"/>
      <w:r w:rsidRPr="00B47914">
        <w:rPr>
          <w:rFonts w:ascii="Courier New" w:hAnsi="Courier New" w:cs="Courier New"/>
          <w:sz w:val="12"/>
        </w:rPr>
        <w:t xml:space="preserve"> MAPPING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w:t>
      </w:r>
      <w:proofErr w:type="gramStart"/>
      <w:r w:rsidRPr="00B47914">
        <w:rPr>
          <w:rFonts w:ascii="Courier New" w:hAnsi="Courier New" w:cs="Courier New"/>
          <w:sz w:val="12"/>
        </w:rPr>
        <w:t>SIP  |</w:t>
      </w:r>
      <w:proofErr w:type="gramEnd"/>
      <w:r w:rsidRPr="00B47914">
        <w:rPr>
          <w:rFonts w:ascii="Courier New" w:hAnsi="Courier New" w:cs="Courier New"/>
          <w:sz w:val="12"/>
        </w:rPr>
        <w:t xml:space="preserve"> SIDE  | PRIM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TEST |    -- </w:t>
      </w:r>
      <w:proofErr w:type="gramStart"/>
      <w:r w:rsidRPr="00B47914">
        <w:rPr>
          <w:rFonts w:ascii="Courier New" w:hAnsi="Courier New" w:cs="Courier New"/>
          <w:sz w:val="12"/>
        </w:rPr>
        <w:t>|  1</w:t>
      </w:r>
      <w:proofErr w:type="gramEnd"/>
      <w:r w:rsidRPr="00B47914">
        <w:rPr>
          <w:rFonts w:ascii="Courier New" w:hAnsi="Courier New" w:cs="Courier New"/>
          <w:sz w:val="12"/>
        </w:rPr>
        <w: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GPIO |    -- </w:t>
      </w:r>
      <w:proofErr w:type="gramStart"/>
      <w:r w:rsidRPr="00B47914">
        <w:rPr>
          <w:rFonts w:ascii="Courier New" w:hAnsi="Courier New" w:cs="Courier New"/>
          <w:sz w:val="12"/>
        </w:rPr>
        <w:t>|  0</w:t>
      </w:r>
      <w:proofErr w:type="gramEnd"/>
      <w:r w:rsidRPr="00B47914">
        <w:rPr>
          <w:rFonts w:ascii="Courier New" w:hAnsi="Courier New" w:cs="Courier New"/>
          <w:sz w:val="12"/>
        </w:rPr>
        <w: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END CONFIGURATION MAPPING</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     | NAME |    |                  |                  STATE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     | PGCB |    |                  |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     | /</w:t>
      </w:r>
      <w:proofErr w:type="gramStart"/>
      <w:r w:rsidRPr="00B47914">
        <w:rPr>
          <w:rFonts w:ascii="Courier New" w:hAnsi="Courier New" w:cs="Courier New"/>
          <w:sz w:val="12"/>
        </w:rPr>
        <w:t>IP  |</w:t>
      </w:r>
      <w:proofErr w:type="gramEnd"/>
      <w:r w:rsidRPr="00B47914">
        <w:rPr>
          <w:rFonts w:ascii="Courier New" w:hAnsi="Courier New" w:cs="Courier New"/>
          <w:sz w:val="12"/>
        </w:rPr>
        <w:t>SRC |                  |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TIME     | TYP | /FET | IN |       EVENT      </w:t>
      </w:r>
      <w:proofErr w:type="gramStart"/>
      <w:r w:rsidRPr="00B47914">
        <w:rPr>
          <w:rFonts w:ascii="Courier New" w:hAnsi="Courier New" w:cs="Courier New"/>
          <w:sz w:val="12"/>
        </w:rPr>
        <w:t>|  PGD1</w:t>
      </w:r>
      <w:proofErr w:type="gramEnd"/>
      <w:r w:rsidRPr="00B47914">
        <w:rPr>
          <w:rFonts w:ascii="Courier New" w:hAnsi="Courier New" w:cs="Courier New"/>
          <w:sz w:val="12"/>
        </w:rPr>
        <w:t xml:space="preserve"> |  PGD2 |  PGD3 |  PGD4 |  FAB0 |  FAB1 |  FAB2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1000.0 ns| SIG |   --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RST_DSD | INAPF | INAPF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100045.0 ns| SIP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PMC_SIP_WAKE | INAPF | INAPF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100045.0 ns| SIP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PMC_SIP_WAKE | INAPF | INAPF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100045.0 ns| SIP | PGD4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PMC_SIP_WAKE | INAPF | INAPF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100045.0 ns| SIP | GPIO </w:t>
      </w:r>
      <w:proofErr w:type="gramStart"/>
      <w:r w:rsidRPr="00B47914">
        <w:rPr>
          <w:rFonts w:ascii="Courier New" w:hAnsi="Courier New" w:cs="Courier New"/>
          <w:sz w:val="12"/>
        </w:rPr>
        <w:t>|  3</w:t>
      </w:r>
      <w:proofErr w:type="gramEnd"/>
      <w:r w:rsidRPr="00B47914">
        <w:rPr>
          <w:rFonts w:ascii="Courier New" w:hAnsi="Courier New" w:cs="Courier New"/>
          <w:sz w:val="12"/>
        </w:rPr>
        <w:t xml:space="preserve"> |     PMC_SIP_WAKE | INAPF | INAPF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100125.0 ns| SIP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SIP_UG_REQ | INAPF | UG_HS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100165.0 ns| SIP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SIP_UG_REQ | UG_HS | UG_HS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100165.0 ns| SIP |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SIP_UG_REQ | UG_HS | UG_HS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100175.0 ns| POK | GPIO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PRIM_POK_ASD | UG_HS | UG_HS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100185.0 ns| FET | DOM1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FET_ON | UG_HS | UG_HS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100185.0 ns| FET | DOM1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FET_ON_ACK | UG_HS | UG_HS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100245.0 ns| SIP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SIP_UG_ACK | UG_HS | PWRON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100335.0 ns| FET | DOM0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FET_ON | UG_HS | PWRON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100335.0 ns| FET | DOM0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FET_ON_ACK | UG_HS | PWRON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100365.0 ns| POK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SIDE_POK_ASD | UG_HS | PWRON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100425.0 ns| SIP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SIP_UG_ACK | PWRON | PWRON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100475.0 ns| FET | DOM2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FET_ON | PWRON | PWRON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100475.0 ns| FET | DOM2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FET_ON_ACK | PWRON | PWRON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100475.0 ns| POK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SIDE_POK_ASD | PWRON | PWRON | UG_HS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     | NAME |    |                  |                  STATE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     | PGCB |    |                  |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     | /</w:t>
      </w:r>
      <w:proofErr w:type="gramStart"/>
      <w:r w:rsidRPr="00B47914">
        <w:rPr>
          <w:rFonts w:ascii="Courier New" w:hAnsi="Courier New" w:cs="Courier New"/>
          <w:sz w:val="12"/>
        </w:rPr>
        <w:t>IP  |</w:t>
      </w:r>
      <w:proofErr w:type="gramEnd"/>
      <w:r w:rsidRPr="00B47914">
        <w:rPr>
          <w:rFonts w:ascii="Courier New" w:hAnsi="Courier New" w:cs="Courier New"/>
          <w:sz w:val="12"/>
        </w:rPr>
        <w:t>SRC |                  |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TIME     | TYP | /FET | IN |       EVENT      </w:t>
      </w:r>
      <w:proofErr w:type="gramStart"/>
      <w:r w:rsidRPr="00B47914">
        <w:rPr>
          <w:rFonts w:ascii="Courier New" w:hAnsi="Courier New" w:cs="Courier New"/>
          <w:sz w:val="12"/>
        </w:rPr>
        <w:t>|  PGD1</w:t>
      </w:r>
      <w:proofErr w:type="gramEnd"/>
      <w:r w:rsidRPr="00B47914">
        <w:rPr>
          <w:rFonts w:ascii="Courier New" w:hAnsi="Courier New" w:cs="Courier New"/>
          <w:sz w:val="12"/>
        </w:rPr>
        <w:t xml:space="preserve"> |  PGD2 |  PGD3 |  PGD4 |  FAB0 |  FAB1 |  FAB2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100525.0 ns| SIP |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SIP_UG_ACK | PWRON | PWRON | PWRON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100535.0 ns| MSG | GPIO | -- | GPIO is in ACCESSIBLE_PON state</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100665.0 ns| SIP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PMC_SIP_WAKE_DSD | PWRON | PWRON | PWRON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100665.0 ns| SIP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PMC_SIP_WAKE_DSD | PWRON | PWRON | PWRON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100665.0 ns| SIP | PGD4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PMC_SIP_WAKE_DSD | PWRON | PWRON | PWRON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100665.0 ns| SIP | GPIO </w:t>
      </w:r>
      <w:proofErr w:type="gramStart"/>
      <w:r w:rsidRPr="00B47914">
        <w:rPr>
          <w:rFonts w:ascii="Courier New" w:hAnsi="Courier New" w:cs="Courier New"/>
          <w:sz w:val="12"/>
        </w:rPr>
        <w:t>|  3</w:t>
      </w:r>
      <w:proofErr w:type="gramEnd"/>
      <w:r w:rsidRPr="00B47914">
        <w:rPr>
          <w:rFonts w:ascii="Courier New" w:hAnsi="Courier New" w:cs="Courier New"/>
          <w:sz w:val="12"/>
        </w:rPr>
        <w:t xml:space="preserve"> | PMC_SIP_WAKE_DSD | PWRON | PWRON | PWRON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lastRenderedPageBreak/>
        <w:t xml:space="preserve">|   100745.0 ns| POK |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SIDE_POK_ASD | PWRON | PWRON | PWRON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100765.0 ns| POK |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SIDE_POK_DSD | PWRON | PWRON | PWRON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100775.0 ns| SIP |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SIP_PG_REQ | PWRON | PWRON | PG_HS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100775.0 ns| POK | GPIO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PRIM_POK_DSD | PWRON | PWRON | PG_HS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100805.0 ns| POK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SIDE_POK_DSD | PWRON | PWRON | PG_HS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100805.0 ns| POK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SIDE_POK_DSD | PWRON | PWRON | PG_HS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100835.0 ns| SIP |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SIP_PG_ACK | PWRON | PWRON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100855.0 ns| SIP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SIP_PG_REQ | PWRON | PG_HS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100895.0 ns| SIP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SIP_PG_REQ | PG_HS | PG_HS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109385.0 ns| FET | DOM2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FET_OFF | PG_HS | PG_HS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109385.0 ns| FET | DOM2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FET_OFF_ACK | PG_HS | PG_HS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109435.0 ns| SIP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SIP_PG_ACK | INAPF | PG_HS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109495.0 ns| FET | DOM0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FET_OFF | INAPF | PG_HS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109495.0 ns| FET | DOM0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FET_OFF_ACK | INAPF | PG_HS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109505.0 ns| SIP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SIP_PG_ACK | INAPF | INAPF | INAPF | PWRON | PWRGT | PWRGT | PWRGT |</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109515.0 ns| MSG | GPIO | -- | GPIO is in INACCESSIBLE_POFF state</w:t>
      </w:r>
    </w:p>
    <w:p w:rsidR="0024342A" w:rsidRPr="00B47914" w:rsidRDefault="0024342A" w:rsidP="00B47914">
      <w:pPr>
        <w:pStyle w:val="BodyText"/>
        <w:spacing w:before="0" w:after="0"/>
        <w:rPr>
          <w:rFonts w:ascii="Courier New" w:hAnsi="Courier New" w:cs="Courier New"/>
          <w:sz w:val="12"/>
        </w:rPr>
      </w:pPr>
      <w:r w:rsidRPr="00B47914">
        <w:rPr>
          <w:rFonts w:ascii="Courier New" w:hAnsi="Courier New" w:cs="Courier New"/>
          <w:sz w:val="12"/>
        </w:rPr>
        <w:t xml:space="preserve">|   109605.0 ns| FET | DOM1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FET_OFF | INAPF | INAPF | INAPF | PWRON | PWRGT | PWRGT | PWRGT |</w:t>
      </w:r>
    </w:p>
    <w:p w:rsidR="00CF4B1A" w:rsidRDefault="00CF4B1A" w:rsidP="002A30F6">
      <w:pPr>
        <w:pStyle w:val="BodyText"/>
      </w:pPr>
    </w:p>
    <w:p w:rsidR="00CF4B1A" w:rsidRDefault="00CF4B1A" w:rsidP="002A30F6">
      <w:pPr>
        <w:pStyle w:val="BodyText"/>
      </w:pPr>
    </w:p>
    <w:p w:rsidR="00CF4B1A" w:rsidRDefault="00CF4B1A" w:rsidP="002A30F6">
      <w:pPr>
        <w:pStyle w:val="BodyText"/>
      </w:pPr>
    </w:p>
    <w:p w:rsidR="00CF4B1A" w:rsidRDefault="00CF4B1A" w:rsidP="002A30F6">
      <w:pPr>
        <w:pStyle w:val="BodyText"/>
      </w:pPr>
    </w:p>
    <w:p w:rsidR="00CF4B1A" w:rsidRDefault="00CF4B1A" w:rsidP="002A30F6">
      <w:pPr>
        <w:pStyle w:val="BodyText"/>
      </w:pPr>
    </w:p>
    <w:p w:rsidR="0051064C" w:rsidRDefault="0051064C" w:rsidP="002A30F6">
      <w:pPr>
        <w:pStyle w:val="BodyText"/>
      </w:pPr>
    </w:p>
    <w:p w:rsidR="0051064C" w:rsidRDefault="0051064C" w:rsidP="002A30F6">
      <w:pPr>
        <w:pStyle w:val="BodyText"/>
      </w:pPr>
    </w:p>
    <w:p w:rsidR="00CF4B1A" w:rsidRDefault="00CF4B1A" w:rsidP="002A30F6">
      <w:pPr>
        <w:pStyle w:val="BodyText"/>
      </w:pPr>
    </w:p>
    <w:p w:rsidR="00B30287" w:rsidRDefault="00B30287" w:rsidP="002A30F6">
      <w:pPr>
        <w:pStyle w:val="BodyText"/>
      </w:pPr>
    </w:p>
    <w:p w:rsidR="00B30287" w:rsidRDefault="00B30287" w:rsidP="002A30F6">
      <w:pPr>
        <w:pStyle w:val="BodyText"/>
      </w:pPr>
    </w:p>
    <w:p w:rsidR="00B30287" w:rsidRDefault="00B30287" w:rsidP="002A30F6">
      <w:pPr>
        <w:pStyle w:val="BodyText"/>
      </w:pPr>
    </w:p>
    <w:p w:rsidR="00B30287" w:rsidRDefault="00B30287" w:rsidP="002A30F6">
      <w:pPr>
        <w:pStyle w:val="BodyText"/>
      </w:pPr>
    </w:p>
    <w:p w:rsidR="00B30287" w:rsidRDefault="00B30287" w:rsidP="002A30F6">
      <w:pPr>
        <w:pStyle w:val="BodyText"/>
      </w:pPr>
    </w:p>
    <w:p w:rsidR="00B30287" w:rsidRDefault="00B30287" w:rsidP="002A30F6">
      <w:pPr>
        <w:pStyle w:val="BodyText"/>
      </w:pPr>
    </w:p>
    <w:p w:rsidR="00CF4B1A" w:rsidRDefault="00CF4B1A" w:rsidP="002A30F6">
      <w:pPr>
        <w:pStyle w:val="BodyText"/>
      </w:pPr>
    </w:p>
    <w:p w:rsidR="00CF4B1A" w:rsidRDefault="00CF4B1A" w:rsidP="002A30F6">
      <w:pPr>
        <w:pStyle w:val="BodyText"/>
      </w:pPr>
    </w:p>
    <w:p w:rsidR="00CF4B1A" w:rsidRDefault="00CF4B1A" w:rsidP="002A30F6">
      <w:pPr>
        <w:pStyle w:val="BodyText"/>
      </w:pPr>
    </w:p>
    <w:p w:rsidR="00CF4B1A" w:rsidRDefault="00CF4B1A" w:rsidP="002A30F6">
      <w:pPr>
        <w:pStyle w:val="BodyText"/>
      </w:pPr>
    </w:p>
    <w:p w:rsidR="00F575D4" w:rsidRDefault="00F575D4" w:rsidP="002A30F6">
      <w:pPr>
        <w:pStyle w:val="BodyText"/>
      </w:pPr>
    </w:p>
    <w:p w:rsidR="00F575D4" w:rsidRDefault="00F575D4" w:rsidP="002A30F6">
      <w:pPr>
        <w:pStyle w:val="BodyText"/>
      </w:pPr>
    </w:p>
    <w:p w:rsidR="00F575D4" w:rsidRDefault="00F575D4" w:rsidP="002A30F6">
      <w:pPr>
        <w:pStyle w:val="BodyText"/>
      </w:pPr>
    </w:p>
    <w:p w:rsidR="00F575D4" w:rsidRDefault="00F575D4" w:rsidP="002A30F6">
      <w:pPr>
        <w:pStyle w:val="BodyText"/>
      </w:pPr>
    </w:p>
    <w:p w:rsidR="00F575D4" w:rsidRDefault="00F575D4" w:rsidP="002A30F6">
      <w:pPr>
        <w:pStyle w:val="BodyText"/>
      </w:pPr>
    </w:p>
    <w:p w:rsidR="00CF4B1A" w:rsidRDefault="00CF4B1A" w:rsidP="002A30F6">
      <w:pPr>
        <w:pStyle w:val="BodyText"/>
      </w:pPr>
    </w:p>
    <w:p w:rsidR="004F0B7A" w:rsidRDefault="001932DD" w:rsidP="001932DD">
      <w:pPr>
        <w:pStyle w:val="Heading4"/>
      </w:pPr>
      <w:r>
        <w:lastRenderedPageBreak/>
        <w:t>Configuration information</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CONFIGURATION MAPPING</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SIP PGCB MAPPING</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      |S</w:t>
      </w:r>
      <w:r w:rsidR="0036752C">
        <w:rPr>
          <w:rFonts w:ascii="Courier New" w:hAnsi="Courier New" w:cs="Courier New"/>
          <w:color w:val="1F497D" w:themeColor="text2"/>
          <w:sz w:val="14"/>
        </w:rPr>
        <w:t>RC</w:t>
      </w:r>
      <w:r w:rsidRPr="00714AD9">
        <w:rPr>
          <w:rFonts w:ascii="Courier New" w:hAnsi="Courier New" w:cs="Courier New"/>
          <w:color w:val="1F497D" w:themeColor="text2"/>
          <w:sz w:val="14"/>
        </w:rPr>
        <w:t xml:space="preserve"> |          MAPPING           |</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 xml:space="preserve">| PGCB | IN | </w:t>
      </w:r>
      <w:proofErr w:type="gramStart"/>
      <w:r w:rsidRPr="00714AD9">
        <w:rPr>
          <w:rFonts w:ascii="Courier New" w:hAnsi="Courier New" w:cs="Courier New"/>
          <w:color w:val="1F497D" w:themeColor="text2"/>
          <w:sz w:val="14"/>
        </w:rPr>
        <w:t>SIP  |</w:t>
      </w:r>
      <w:proofErr w:type="gramEnd"/>
      <w:r w:rsidRPr="00714AD9">
        <w:rPr>
          <w:rFonts w:ascii="Courier New" w:hAnsi="Courier New" w:cs="Courier New"/>
          <w:color w:val="1F497D" w:themeColor="text2"/>
          <w:sz w:val="14"/>
        </w:rPr>
        <w:t xml:space="preserve"> FET  | SIDE  | PRIM |</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w:t>
      </w:r>
    </w:p>
    <w:p w:rsidR="00714AD9" w:rsidRPr="00714AD9" w:rsidRDefault="00714AD9" w:rsidP="00714AD9">
      <w:pPr>
        <w:pStyle w:val="BodyText"/>
        <w:spacing w:before="0" w:after="0"/>
        <w:rPr>
          <w:rFonts w:ascii="Courier New" w:hAnsi="Courier New" w:cs="Courier New"/>
          <w:color w:val="1F497D" w:themeColor="text2"/>
          <w:sz w:val="14"/>
        </w:rPr>
      </w:pPr>
      <w:proofErr w:type="gramStart"/>
      <w:r w:rsidRPr="00714AD9">
        <w:rPr>
          <w:rFonts w:ascii="Courier New" w:hAnsi="Courier New" w:cs="Courier New"/>
          <w:color w:val="1F497D" w:themeColor="text2"/>
          <w:sz w:val="14"/>
        </w:rPr>
        <w:t>|  KVM</w:t>
      </w:r>
      <w:proofErr w:type="gramEnd"/>
      <w:r w:rsidRPr="00714AD9">
        <w:rPr>
          <w:rFonts w:ascii="Courier New" w:hAnsi="Courier New" w:cs="Courier New"/>
          <w:color w:val="1F497D" w:themeColor="text2"/>
          <w:sz w:val="14"/>
        </w:rPr>
        <w:t xml:space="preserve"> |  0 | CSME | DOM0 |   0,  |   -- |</w:t>
      </w:r>
    </w:p>
    <w:p w:rsidR="00714AD9" w:rsidRPr="00714AD9" w:rsidRDefault="00714AD9" w:rsidP="00714AD9">
      <w:pPr>
        <w:pStyle w:val="BodyText"/>
        <w:spacing w:before="0" w:after="0"/>
        <w:rPr>
          <w:rFonts w:ascii="Courier New" w:hAnsi="Courier New" w:cs="Courier New"/>
          <w:color w:val="1F497D" w:themeColor="text2"/>
          <w:sz w:val="14"/>
        </w:rPr>
      </w:pPr>
      <w:proofErr w:type="gramStart"/>
      <w:r w:rsidRPr="00714AD9">
        <w:rPr>
          <w:rFonts w:ascii="Courier New" w:hAnsi="Courier New" w:cs="Courier New"/>
          <w:color w:val="1F497D" w:themeColor="text2"/>
          <w:sz w:val="14"/>
        </w:rPr>
        <w:t>|  PMT</w:t>
      </w:r>
      <w:proofErr w:type="gramEnd"/>
      <w:r w:rsidRPr="00714AD9">
        <w:rPr>
          <w:rFonts w:ascii="Courier New" w:hAnsi="Courier New" w:cs="Courier New"/>
          <w:color w:val="1F497D" w:themeColor="text2"/>
          <w:sz w:val="14"/>
        </w:rPr>
        <w:t xml:space="preserve"> |  1 | CSME | DOM1 |   1,  |   -- |</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 xml:space="preserve">| SUSR </w:t>
      </w:r>
      <w:proofErr w:type="gramStart"/>
      <w:r w:rsidRPr="00714AD9">
        <w:rPr>
          <w:rFonts w:ascii="Courier New" w:hAnsi="Courier New" w:cs="Courier New"/>
          <w:color w:val="1F497D" w:themeColor="text2"/>
          <w:sz w:val="14"/>
        </w:rPr>
        <w:t>|  2</w:t>
      </w:r>
      <w:proofErr w:type="gramEnd"/>
      <w:r w:rsidRPr="00714AD9">
        <w:rPr>
          <w:rFonts w:ascii="Courier New" w:hAnsi="Courier New" w:cs="Courier New"/>
          <w:color w:val="1F497D" w:themeColor="text2"/>
          <w:sz w:val="14"/>
        </w:rPr>
        <w:t xml:space="preserve"> | CSME | DOM2 |   2,  |   -- |</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FABRIC PGCB MAPPING</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      |S</w:t>
      </w:r>
      <w:r w:rsidR="0036752C">
        <w:rPr>
          <w:rFonts w:ascii="Courier New" w:hAnsi="Courier New" w:cs="Courier New"/>
          <w:color w:val="1F497D" w:themeColor="text2"/>
          <w:sz w:val="14"/>
        </w:rPr>
        <w:t>RC</w:t>
      </w:r>
      <w:r w:rsidRPr="00714AD9">
        <w:rPr>
          <w:rFonts w:ascii="Courier New" w:hAnsi="Courier New" w:cs="Courier New"/>
          <w:color w:val="1F497D" w:themeColor="text2"/>
          <w:sz w:val="14"/>
        </w:rPr>
        <w:t xml:space="preserve"> |      |</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 xml:space="preserve">| PGCB | IN | </w:t>
      </w:r>
      <w:proofErr w:type="gramStart"/>
      <w:r w:rsidRPr="00714AD9">
        <w:rPr>
          <w:rFonts w:ascii="Courier New" w:hAnsi="Courier New" w:cs="Courier New"/>
          <w:color w:val="1F497D" w:themeColor="text2"/>
          <w:sz w:val="14"/>
        </w:rPr>
        <w:t>FET  |</w:t>
      </w:r>
      <w:proofErr w:type="gramEnd"/>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 xml:space="preserve">| FAB0 </w:t>
      </w:r>
      <w:proofErr w:type="gramStart"/>
      <w:r w:rsidRPr="00714AD9">
        <w:rPr>
          <w:rFonts w:ascii="Courier New" w:hAnsi="Courier New" w:cs="Courier New"/>
          <w:color w:val="1F497D" w:themeColor="text2"/>
          <w:sz w:val="14"/>
        </w:rPr>
        <w:t>|  0</w:t>
      </w:r>
      <w:proofErr w:type="gramEnd"/>
      <w:r w:rsidRPr="00714AD9">
        <w:rPr>
          <w:rFonts w:ascii="Courier New" w:hAnsi="Courier New" w:cs="Courier New"/>
          <w:color w:val="1F497D" w:themeColor="text2"/>
          <w:sz w:val="14"/>
        </w:rPr>
        <w:t xml:space="preserve"> | DOM0 |</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 xml:space="preserve">| FAB1 </w:t>
      </w:r>
      <w:proofErr w:type="gramStart"/>
      <w:r w:rsidRPr="00714AD9">
        <w:rPr>
          <w:rFonts w:ascii="Courier New" w:hAnsi="Courier New" w:cs="Courier New"/>
          <w:color w:val="1F497D" w:themeColor="text2"/>
          <w:sz w:val="14"/>
        </w:rPr>
        <w:t>|  1</w:t>
      </w:r>
      <w:proofErr w:type="gramEnd"/>
      <w:r w:rsidRPr="00714AD9">
        <w:rPr>
          <w:rFonts w:ascii="Courier New" w:hAnsi="Courier New" w:cs="Courier New"/>
          <w:color w:val="1F497D" w:themeColor="text2"/>
          <w:sz w:val="14"/>
        </w:rPr>
        <w:t xml:space="preserve"> | DOM0 |</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 xml:space="preserve">| FAB2 </w:t>
      </w:r>
      <w:proofErr w:type="gramStart"/>
      <w:r w:rsidRPr="00714AD9">
        <w:rPr>
          <w:rFonts w:ascii="Courier New" w:hAnsi="Courier New" w:cs="Courier New"/>
          <w:color w:val="1F497D" w:themeColor="text2"/>
          <w:sz w:val="14"/>
        </w:rPr>
        <w:t>|  2</w:t>
      </w:r>
      <w:proofErr w:type="gramEnd"/>
      <w:r w:rsidRPr="00714AD9">
        <w:rPr>
          <w:rFonts w:ascii="Courier New" w:hAnsi="Courier New" w:cs="Courier New"/>
          <w:color w:val="1F497D" w:themeColor="text2"/>
          <w:sz w:val="14"/>
        </w:rPr>
        <w:t xml:space="preserve"> | DOM0 |</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SIP AON MAPPING</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 xml:space="preserve">|      </w:t>
      </w:r>
      <w:proofErr w:type="gramStart"/>
      <w:r w:rsidRPr="00714AD9">
        <w:rPr>
          <w:rFonts w:ascii="Courier New" w:hAnsi="Courier New" w:cs="Courier New"/>
          <w:color w:val="1F497D" w:themeColor="text2"/>
          <w:sz w:val="14"/>
        </w:rPr>
        <w:t>|  AON</w:t>
      </w:r>
      <w:proofErr w:type="gramEnd"/>
      <w:r w:rsidRPr="00714AD9">
        <w:rPr>
          <w:rFonts w:ascii="Courier New" w:hAnsi="Courier New" w:cs="Courier New"/>
          <w:color w:val="1F497D" w:themeColor="text2"/>
          <w:sz w:val="14"/>
        </w:rPr>
        <w:t xml:space="preserve"> MAPPING |</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 xml:space="preserve">| </w:t>
      </w:r>
      <w:proofErr w:type="gramStart"/>
      <w:r w:rsidRPr="00714AD9">
        <w:rPr>
          <w:rFonts w:ascii="Courier New" w:hAnsi="Courier New" w:cs="Courier New"/>
          <w:color w:val="1F497D" w:themeColor="text2"/>
          <w:sz w:val="14"/>
        </w:rPr>
        <w:t>SIP  |</w:t>
      </w:r>
      <w:proofErr w:type="gramEnd"/>
      <w:r w:rsidRPr="00714AD9">
        <w:rPr>
          <w:rFonts w:ascii="Courier New" w:hAnsi="Courier New" w:cs="Courier New"/>
          <w:color w:val="1F497D" w:themeColor="text2"/>
          <w:sz w:val="14"/>
        </w:rPr>
        <w:t xml:space="preserve"> SIDE  | PRIM |</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w:t>
      </w:r>
    </w:p>
    <w:p w:rsidR="00714AD9" w:rsidRPr="00714AD9" w:rsidRDefault="00714AD9" w:rsidP="00714AD9">
      <w:pPr>
        <w:pStyle w:val="BodyText"/>
        <w:spacing w:before="0" w:after="0"/>
        <w:rPr>
          <w:rFonts w:ascii="Courier New" w:hAnsi="Courier New" w:cs="Courier New"/>
          <w:color w:val="1F497D" w:themeColor="text2"/>
          <w:sz w:val="14"/>
        </w:rPr>
      </w:pPr>
      <w:r w:rsidRPr="00714AD9">
        <w:rPr>
          <w:rFonts w:ascii="Courier New" w:hAnsi="Courier New" w:cs="Courier New"/>
          <w:color w:val="1F497D" w:themeColor="text2"/>
          <w:sz w:val="14"/>
        </w:rPr>
        <w:t xml:space="preserve">| CSME |    -- </w:t>
      </w:r>
      <w:proofErr w:type="gramStart"/>
      <w:r w:rsidRPr="00714AD9">
        <w:rPr>
          <w:rFonts w:ascii="Courier New" w:hAnsi="Courier New" w:cs="Courier New"/>
          <w:color w:val="1F497D" w:themeColor="text2"/>
          <w:sz w:val="14"/>
        </w:rPr>
        <w:t>|  0</w:t>
      </w:r>
      <w:proofErr w:type="gramEnd"/>
      <w:r w:rsidRPr="00714AD9">
        <w:rPr>
          <w:rFonts w:ascii="Courier New" w:hAnsi="Courier New" w:cs="Courier New"/>
          <w:color w:val="1F497D" w:themeColor="text2"/>
          <w:sz w:val="14"/>
        </w:rPr>
        <w:t>,  |</w:t>
      </w:r>
    </w:p>
    <w:p w:rsidR="000F3A0F" w:rsidRDefault="000F3A0F" w:rsidP="000F3A0F">
      <w:pPr>
        <w:pStyle w:val="BodyText"/>
      </w:pPr>
      <w:r>
        <w:t>The tracker prints configuration information for the user and MOAT t</w:t>
      </w:r>
      <w:r w:rsidR="008E07FB">
        <w:t>o know the mapping between a PGCB</w:t>
      </w:r>
      <w:r>
        <w:t xml:space="preserve"> and </w:t>
      </w:r>
      <w:proofErr w:type="spellStart"/>
      <w:r w:rsidR="008E07FB">
        <w:t>pmc_wake</w:t>
      </w:r>
      <w:proofErr w:type="spellEnd"/>
      <w:r w:rsidR="008E07FB">
        <w:t xml:space="preserve">, </w:t>
      </w:r>
      <w:proofErr w:type="spellStart"/>
      <w:r w:rsidR="008E07FB">
        <w:t>sw_req</w:t>
      </w:r>
      <w:proofErr w:type="spellEnd"/>
      <w:r w:rsidR="008E07FB">
        <w:t xml:space="preserve"> etc</w:t>
      </w:r>
      <w:r>
        <w:t>.</w:t>
      </w:r>
    </w:p>
    <w:p w:rsidR="00626F8C" w:rsidRDefault="00626F8C" w:rsidP="000F3A0F">
      <w:pPr>
        <w:pStyle w:val="BodyText"/>
      </w:pPr>
      <w:r>
        <w:t xml:space="preserve">User can disable printing the configuration information using </w:t>
      </w:r>
      <w:proofErr w:type="spellStart"/>
      <w:r>
        <w:t>DisableCOnfigPrinting</w:t>
      </w:r>
      <w:proofErr w:type="spellEnd"/>
      <w:r>
        <w:t xml:space="preserve"> </w:t>
      </w:r>
      <w:proofErr w:type="spellStart"/>
      <w:r>
        <w:t>methos</w:t>
      </w:r>
      <w:proofErr w:type="spellEnd"/>
      <w:r>
        <w:t xml:space="preserve"> provided in the </w:t>
      </w:r>
      <w:proofErr w:type="spellStart"/>
      <w:r>
        <w:t>config</w:t>
      </w:r>
      <w:proofErr w:type="spellEnd"/>
      <w:r>
        <w:t xml:space="preserve"> object.</w:t>
      </w:r>
    </w:p>
    <w:p w:rsidR="00DC4C0A" w:rsidRDefault="00DC4C0A" w:rsidP="00DC4C0A">
      <w:pPr>
        <w:pStyle w:val="BodyText"/>
      </w:pPr>
      <w:r>
        <w:t>Note that in an environment where there are no fabric PGCB, the FABRIC PGCB MAPPING table is not printed.</w:t>
      </w:r>
    </w:p>
    <w:p w:rsidR="00DC4C0A" w:rsidRDefault="00DC4C0A" w:rsidP="00DC4C0A">
      <w:pPr>
        <w:pStyle w:val="BodyText"/>
      </w:pPr>
      <w:r>
        <w:t>Similarly, in an environment where there are no SIP PGCBs, the SIP PGCB MAPPING table is not printed.</w:t>
      </w:r>
    </w:p>
    <w:p w:rsidR="00DC4C0A" w:rsidRDefault="00DC4C0A" w:rsidP="00DC4C0A">
      <w:pPr>
        <w:pStyle w:val="BodyText"/>
      </w:pPr>
      <w:r>
        <w:t xml:space="preserve">If there are no AON endpoints in the </w:t>
      </w:r>
      <w:proofErr w:type="spellStart"/>
      <w:r>
        <w:t>env</w:t>
      </w:r>
      <w:proofErr w:type="spellEnd"/>
      <w:r>
        <w:t>, the SIP AON MAPPING table is not printed.</w:t>
      </w:r>
    </w:p>
    <w:tbl>
      <w:tblPr>
        <w:tblStyle w:val="TableClassic1"/>
        <w:tblW w:w="0" w:type="auto"/>
        <w:tblLook w:val="04A0" w:firstRow="1" w:lastRow="0" w:firstColumn="1" w:lastColumn="0" w:noHBand="0" w:noVBand="1"/>
      </w:tblPr>
      <w:tblGrid>
        <w:gridCol w:w="2157"/>
        <w:gridCol w:w="6599"/>
      </w:tblGrid>
      <w:tr w:rsidR="000C0382" w:rsidRPr="00D15455" w:rsidTr="00D53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C0382" w:rsidRPr="00D15455" w:rsidRDefault="000C0382" w:rsidP="00D53F1F">
            <w:pPr>
              <w:pStyle w:val="Gaps"/>
              <w:spacing w:before="0" w:after="0"/>
              <w:jc w:val="both"/>
              <w:rPr>
                <w:color w:val="auto"/>
              </w:rPr>
            </w:pPr>
            <w:r w:rsidRPr="00D15455">
              <w:rPr>
                <w:color w:val="auto"/>
              </w:rPr>
              <w:t>Field</w:t>
            </w:r>
          </w:p>
        </w:tc>
        <w:tc>
          <w:tcPr>
            <w:tcW w:w="6599" w:type="dxa"/>
          </w:tcPr>
          <w:p w:rsidR="000C0382" w:rsidRPr="00D15455" w:rsidRDefault="000C0382" w:rsidP="00D53F1F">
            <w:pPr>
              <w:pStyle w:val="Gaps"/>
              <w:spacing w:before="0" w:after="0"/>
              <w:jc w:val="both"/>
              <w:cnfStyle w:val="100000000000" w:firstRow="1" w:lastRow="0" w:firstColumn="0" w:lastColumn="0" w:oddVBand="0" w:evenVBand="0" w:oddHBand="0" w:evenHBand="0" w:firstRowFirstColumn="0" w:firstRowLastColumn="0" w:lastRowFirstColumn="0" w:lastRowLastColumn="0"/>
              <w:rPr>
                <w:color w:val="auto"/>
              </w:rPr>
            </w:pPr>
            <w:r w:rsidRPr="00D15455">
              <w:rPr>
                <w:color w:val="auto"/>
              </w:rPr>
              <w:t>Description</w:t>
            </w:r>
          </w:p>
        </w:tc>
      </w:tr>
      <w:tr w:rsidR="000C0382" w:rsidRPr="00D15455" w:rsidTr="00D5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C0382" w:rsidRPr="00D15455" w:rsidRDefault="000F3A0F" w:rsidP="00D53F1F">
            <w:pPr>
              <w:pStyle w:val="Gaps"/>
              <w:spacing w:before="0" w:after="0"/>
              <w:jc w:val="both"/>
              <w:rPr>
                <w:color w:val="auto"/>
              </w:rPr>
            </w:pPr>
            <w:r>
              <w:rPr>
                <w:color w:val="auto"/>
              </w:rPr>
              <w:t xml:space="preserve">PGCB </w:t>
            </w:r>
          </w:p>
        </w:tc>
        <w:tc>
          <w:tcPr>
            <w:tcW w:w="6599" w:type="dxa"/>
          </w:tcPr>
          <w:p w:rsidR="00E34A7D" w:rsidRDefault="00E34A7D" w:rsidP="00E34A7D">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name (as specified though the </w:t>
            </w:r>
            <w:proofErr w:type="spellStart"/>
            <w:r>
              <w:rPr>
                <w:color w:val="auto"/>
              </w:rPr>
              <w:t>config</w:t>
            </w:r>
            <w:proofErr w:type="spellEnd"/>
            <w:r>
              <w:rPr>
                <w:color w:val="auto"/>
              </w:rPr>
              <w:t xml:space="preserve"> object) of the SIP or Fabric PGCB.</w:t>
            </w:r>
          </w:p>
          <w:p w:rsidR="00C07012" w:rsidRDefault="00C07012" w:rsidP="00E34A7D">
            <w:pPr>
              <w:pStyle w:val="TableBody"/>
              <w:spacing w:before="0" w:after="0"/>
              <w:jc w:val="both"/>
              <w:cnfStyle w:val="000000100000" w:firstRow="0" w:lastRow="0" w:firstColumn="0" w:lastColumn="0" w:oddVBand="0" w:evenVBand="0" w:oddHBand="1" w:evenHBand="0" w:firstRowFirstColumn="0" w:firstRowLastColumn="0" w:lastRowFirstColumn="0" w:lastRowLastColumn="0"/>
              <w:rPr>
                <w:sz w:val="20"/>
              </w:rPr>
            </w:pPr>
          </w:p>
          <w:p w:rsidR="000C0382" w:rsidRPr="000B66C4" w:rsidRDefault="00C07012" w:rsidP="000B66C4">
            <w:pPr>
              <w:pStyle w:val="TableBody"/>
              <w:spacing w:before="0" w:after="0"/>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For fabrics, the only configuration information is the </w:t>
            </w:r>
            <w:proofErr w:type="spellStart"/>
            <w:r>
              <w:rPr>
                <w:sz w:val="20"/>
              </w:rPr>
              <w:t>fet_en</w:t>
            </w:r>
            <w:proofErr w:type="spellEnd"/>
            <w:r>
              <w:rPr>
                <w:sz w:val="20"/>
              </w:rPr>
              <w:t xml:space="preserve"> mapping.</w:t>
            </w:r>
          </w:p>
        </w:tc>
      </w:tr>
      <w:tr w:rsidR="000C0382" w:rsidRPr="00D15455" w:rsidTr="00D53F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C0382" w:rsidRPr="00D15455" w:rsidRDefault="00B069A9" w:rsidP="00D53F1F">
            <w:pPr>
              <w:pStyle w:val="Gaps"/>
              <w:spacing w:before="0" w:after="0"/>
              <w:jc w:val="both"/>
              <w:rPr>
                <w:color w:val="auto"/>
              </w:rPr>
            </w:pPr>
            <w:r>
              <w:rPr>
                <w:color w:val="auto"/>
              </w:rPr>
              <w:t>S</w:t>
            </w:r>
            <w:r w:rsidR="0036752C">
              <w:rPr>
                <w:color w:val="auto"/>
              </w:rPr>
              <w:t>RC</w:t>
            </w:r>
            <w:r>
              <w:rPr>
                <w:color w:val="auto"/>
              </w:rPr>
              <w:t xml:space="preserve"> IN</w:t>
            </w:r>
          </w:p>
        </w:tc>
        <w:tc>
          <w:tcPr>
            <w:tcW w:w="6599" w:type="dxa"/>
          </w:tcPr>
          <w:p w:rsidR="000C0382" w:rsidRPr="00D15455" w:rsidRDefault="00E34A7D" w:rsidP="00D53F1F">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The signal index of the SIP or Fabric PGCB</w:t>
            </w:r>
          </w:p>
        </w:tc>
      </w:tr>
      <w:tr w:rsidR="00B069A9" w:rsidRPr="00D15455" w:rsidTr="00D53F1F">
        <w:trPr>
          <w:cnfStyle w:val="000000100000" w:firstRow="0" w:lastRow="0" w:firstColumn="0" w:lastColumn="0" w:oddVBand="0" w:evenVBand="0" w:oddHBand="1" w:evenHBand="0" w:firstRowFirstColumn="0" w:firstRowLastColumn="0" w:lastRowFirstColumn="0" w:lastRowLastColumn="0"/>
          <w:trHeight w:val="1935"/>
        </w:trPr>
        <w:tc>
          <w:tcPr>
            <w:cnfStyle w:val="001000000000" w:firstRow="0" w:lastRow="0" w:firstColumn="1" w:lastColumn="0" w:oddVBand="0" w:evenVBand="0" w:oddHBand="0" w:evenHBand="0" w:firstRowFirstColumn="0" w:firstRowLastColumn="0" w:lastRowFirstColumn="0" w:lastRowLastColumn="0"/>
            <w:tcW w:w="2157" w:type="dxa"/>
          </w:tcPr>
          <w:p w:rsidR="00B069A9" w:rsidRPr="00D15455" w:rsidRDefault="00B069A9" w:rsidP="00D53F1F">
            <w:pPr>
              <w:pStyle w:val="Gaps"/>
              <w:spacing w:before="0" w:after="0"/>
              <w:jc w:val="both"/>
              <w:rPr>
                <w:color w:val="auto"/>
              </w:rPr>
            </w:pPr>
            <w:r>
              <w:rPr>
                <w:color w:val="auto"/>
              </w:rPr>
              <w:t xml:space="preserve">MAPPING </w:t>
            </w:r>
          </w:p>
        </w:tc>
        <w:tc>
          <w:tcPr>
            <w:tcW w:w="6599" w:type="dxa"/>
          </w:tcPr>
          <w:p w:rsidR="00B069A9" w:rsidRPr="00D15455" w:rsidRDefault="00B069A9" w:rsidP="00D53F1F">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SIP - The name of the SIP (as specified in the </w:t>
            </w:r>
            <w:proofErr w:type="spellStart"/>
            <w:r>
              <w:rPr>
                <w:color w:val="auto"/>
              </w:rPr>
              <w:t>config</w:t>
            </w:r>
            <w:proofErr w:type="spellEnd"/>
            <w:r>
              <w:rPr>
                <w:color w:val="auto"/>
              </w:rPr>
              <w:t xml:space="preserve"> object) of the SIP that PGCB belongs to</w:t>
            </w:r>
          </w:p>
          <w:p w:rsidR="006549EA" w:rsidRDefault="00626F8C" w:rsidP="00D53F1F">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FET</w:t>
            </w:r>
            <w:r w:rsidR="00B069A9">
              <w:rPr>
                <w:color w:val="auto"/>
              </w:rPr>
              <w:t xml:space="preserve"> - This is the mapping information of </w:t>
            </w:r>
            <w:proofErr w:type="spellStart"/>
            <w:r w:rsidR="006549EA">
              <w:rPr>
                <w:color w:val="auto"/>
              </w:rPr>
              <w:t>fet_en_b</w:t>
            </w:r>
            <w:proofErr w:type="spellEnd"/>
            <w:r w:rsidR="006549EA">
              <w:rPr>
                <w:color w:val="auto"/>
              </w:rPr>
              <w:t xml:space="preserve">. This is the name of the </w:t>
            </w:r>
            <w:proofErr w:type="spellStart"/>
            <w:r w:rsidR="006549EA">
              <w:rPr>
                <w:color w:val="auto"/>
              </w:rPr>
              <w:t>fet_en</w:t>
            </w:r>
            <w:proofErr w:type="spellEnd"/>
            <w:r w:rsidR="006549EA">
              <w:rPr>
                <w:color w:val="auto"/>
              </w:rPr>
              <w:t xml:space="preserve"> the PGCB is connected to.</w:t>
            </w:r>
          </w:p>
          <w:p w:rsidR="00B069A9" w:rsidRDefault="00714AD9" w:rsidP="00D53F1F">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SIDE and PRIM</w:t>
            </w:r>
            <w:r w:rsidR="006549EA">
              <w:rPr>
                <w:color w:val="auto"/>
              </w:rPr>
              <w:t xml:space="preserve"> – These are index of the</w:t>
            </w:r>
            <w:r w:rsidR="00B069A9">
              <w:rPr>
                <w:color w:val="auto"/>
              </w:rPr>
              <w:t xml:space="preserve"> side and prim </w:t>
            </w:r>
            <w:proofErr w:type="spellStart"/>
            <w:r w:rsidR="00B069A9">
              <w:rPr>
                <w:color w:val="auto"/>
              </w:rPr>
              <w:t>poks</w:t>
            </w:r>
            <w:proofErr w:type="spellEnd"/>
            <w:r w:rsidR="00B069A9">
              <w:rPr>
                <w:color w:val="auto"/>
              </w:rPr>
              <w:t xml:space="preserve"> </w:t>
            </w:r>
            <w:r w:rsidR="006549EA">
              <w:rPr>
                <w:color w:val="auto"/>
              </w:rPr>
              <w:t>of the EPs the PGD this PGCB is controlling</w:t>
            </w:r>
            <w:r w:rsidR="000B66C4">
              <w:rPr>
                <w:color w:val="auto"/>
              </w:rPr>
              <w:t>. Multiple indices are separated by a comma.</w:t>
            </w:r>
          </w:p>
          <w:p w:rsidR="00B069A9" w:rsidRPr="00D15455" w:rsidRDefault="00B069A9" w:rsidP="0006750E">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p>
        </w:tc>
      </w:tr>
      <w:tr w:rsidR="0006750E" w:rsidRPr="00D15455" w:rsidTr="0006750E">
        <w:trPr>
          <w:cnfStyle w:val="000000010000" w:firstRow="0" w:lastRow="0" w:firstColumn="0" w:lastColumn="0" w:oddVBand="0" w:evenVBand="0" w:oddHBand="0" w:evenHBand="1"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157" w:type="dxa"/>
          </w:tcPr>
          <w:p w:rsidR="0006750E" w:rsidRDefault="00714AD9" w:rsidP="0006750E">
            <w:pPr>
              <w:pStyle w:val="Gaps"/>
              <w:spacing w:before="0" w:after="0"/>
              <w:jc w:val="both"/>
              <w:rPr>
                <w:color w:val="auto"/>
              </w:rPr>
            </w:pPr>
            <w:r>
              <w:rPr>
                <w:color w:val="auto"/>
              </w:rPr>
              <w:t xml:space="preserve">AON </w:t>
            </w:r>
            <w:r w:rsidR="0006750E">
              <w:rPr>
                <w:color w:val="auto"/>
              </w:rPr>
              <w:t>MAPPING</w:t>
            </w:r>
          </w:p>
          <w:p w:rsidR="0006750E" w:rsidRDefault="0006750E" w:rsidP="00D53F1F">
            <w:pPr>
              <w:pStyle w:val="Gaps"/>
              <w:spacing w:before="0" w:after="0"/>
              <w:jc w:val="both"/>
              <w:rPr>
                <w:color w:val="auto"/>
              </w:rPr>
            </w:pPr>
          </w:p>
        </w:tc>
        <w:tc>
          <w:tcPr>
            <w:tcW w:w="6599" w:type="dxa"/>
          </w:tcPr>
          <w:p w:rsidR="0006750E" w:rsidRDefault="0006750E" w:rsidP="00D53F1F">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SIDE and PRIM EP – These are the index of the AON side and prim </w:t>
            </w:r>
            <w:proofErr w:type="spellStart"/>
            <w:r>
              <w:rPr>
                <w:color w:val="auto"/>
              </w:rPr>
              <w:t>poks</w:t>
            </w:r>
            <w:proofErr w:type="spellEnd"/>
            <w:r>
              <w:rPr>
                <w:color w:val="auto"/>
              </w:rPr>
              <w:t xml:space="preserve"> in the SIP.</w:t>
            </w:r>
            <w:r w:rsidR="000B66C4">
              <w:rPr>
                <w:color w:val="auto"/>
              </w:rPr>
              <w:t xml:space="preserve"> Multiple indices are separated by a comma.</w:t>
            </w:r>
          </w:p>
        </w:tc>
      </w:tr>
    </w:tbl>
    <w:p w:rsidR="00716F74" w:rsidRDefault="00716F74" w:rsidP="000C0382">
      <w:pPr>
        <w:pStyle w:val="BodyText"/>
      </w:pPr>
    </w:p>
    <w:p w:rsidR="000B66C4" w:rsidRDefault="000B66C4" w:rsidP="000C0382">
      <w:pPr>
        <w:pStyle w:val="BodyText"/>
      </w:pPr>
    </w:p>
    <w:p w:rsidR="001932DD" w:rsidRDefault="001932DD" w:rsidP="001932DD">
      <w:pPr>
        <w:pStyle w:val="Heading4"/>
      </w:pPr>
      <w:r>
        <w:lastRenderedPageBreak/>
        <w:t>Fields of the tracker</w:t>
      </w:r>
    </w:p>
    <w:p w:rsidR="004147A7" w:rsidRDefault="001416C6" w:rsidP="00586357">
      <w:pPr>
        <w:pStyle w:val="BodyText"/>
      </w:pPr>
      <w:r>
        <w:t>NOTE:</w:t>
      </w:r>
      <w:r w:rsidR="006A144A">
        <w:t xml:space="preserve"> </w:t>
      </w:r>
      <w:r w:rsidR="004147A7">
        <w:t xml:space="preserve">The number of columns </w:t>
      </w:r>
      <w:r w:rsidR="006A144A">
        <w:t xml:space="preserve">within the STATE column </w:t>
      </w:r>
      <w:r w:rsidR="004147A7">
        <w:t>will depend on the number of PGCBs.</w:t>
      </w:r>
    </w:p>
    <w:p w:rsidR="00FB1E50" w:rsidRPr="00FB1E50" w:rsidRDefault="00D07F88" w:rsidP="00C322ED">
      <w:pPr>
        <w:pStyle w:val="Gaps"/>
        <w:spacing w:before="0" w:after="0"/>
        <w:jc w:val="both"/>
        <w:rPr>
          <w:rFonts w:ascii="Courier New" w:hAnsi="Courier New" w:cs="Courier New"/>
        </w:rPr>
      </w:pPr>
      <w:r>
        <w:rPr>
          <w:rFonts w:ascii="Courier New" w:hAnsi="Courier New" w:cs="Courier New"/>
        </w:rPr>
        <w:tab/>
      </w:r>
    </w:p>
    <w:tbl>
      <w:tblPr>
        <w:tblStyle w:val="TableClassic1"/>
        <w:tblW w:w="0" w:type="auto"/>
        <w:tblLook w:val="04A0" w:firstRow="1" w:lastRow="0" w:firstColumn="1" w:lastColumn="0" w:noHBand="0" w:noVBand="1"/>
      </w:tblPr>
      <w:tblGrid>
        <w:gridCol w:w="2157"/>
        <w:gridCol w:w="6599"/>
      </w:tblGrid>
      <w:tr w:rsidR="00D15455" w:rsidRPr="00D15455" w:rsidTr="00CE3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D15455" w:rsidRPr="00D15455" w:rsidRDefault="00D15455" w:rsidP="00CE3107">
            <w:pPr>
              <w:pStyle w:val="Gaps"/>
              <w:spacing w:before="0" w:after="0"/>
              <w:jc w:val="left"/>
              <w:rPr>
                <w:color w:val="auto"/>
              </w:rPr>
            </w:pPr>
            <w:r w:rsidRPr="00D15455">
              <w:rPr>
                <w:color w:val="auto"/>
              </w:rPr>
              <w:t>Field</w:t>
            </w:r>
          </w:p>
        </w:tc>
        <w:tc>
          <w:tcPr>
            <w:tcW w:w="6599" w:type="dxa"/>
          </w:tcPr>
          <w:p w:rsidR="00D15455" w:rsidRPr="00D15455" w:rsidRDefault="00D15455" w:rsidP="00D15455">
            <w:pPr>
              <w:pStyle w:val="Gaps"/>
              <w:spacing w:before="0" w:after="0"/>
              <w:jc w:val="both"/>
              <w:cnfStyle w:val="100000000000" w:firstRow="1" w:lastRow="0" w:firstColumn="0" w:lastColumn="0" w:oddVBand="0" w:evenVBand="0" w:oddHBand="0" w:evenHBand="0" w:firstRowFirstColumn="0" w:firstRowLastColumn="0" w:lastRowFirstColumn="0" w:lastRowLastColumn="0"/>
              <w:rPr>
                <w:color w:val="auto"/>
              </w:rPr>
            </w:pPr>
            <w:r w:rsidRPr="00D15455">
              <w:rPr>
                <w:color w:val="auto"/>
              </w:rPr>
              <w:t>Description</w:t>
            </w:r>
          </w:p>
        </w:tc>
      </w:tr>
      <w:tr w:rsidR="00D15455" w:rsidRPr="00D15455" w:rsidTr="00CE3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D15455" w:rsidRPr="00D15455" w:rsidRDefault="00D15455" w:rsidP="00CE3107">
            <w:pPr>
              <w:pStyle w:val="Gaps"/>
              <w:spacing w:before="0" w:after="0"/>
              <w:rPr>
                <w:color w:val="auto"/>
              </w:rPr>
            </w:pPr>
            <w:r w:rsidRPr="00D15455">
              <w:rPr>
                <w:color w:val="auto"/>
              </w:rPr>
              <w:t>TIME</w:t>
            </w:r>
          </w:p>
        </w:tc>
        <w:tc>
          <w:tcPr>
            <w:tcW w:w="6599" w:type="dxa"/>
          </w:tcPr>
          <w:p w:rsidR="00D15455" w:rsidRPr="00D15455" w:rsidRDefault="003F5105" w:rsidP="00D15455">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T</w:t>
            </w:r>
            <w:r w:rsidR="002A30F6">
              <w:rPr>
                <w:color w:val="auto"/>
              </w:rPr>
              <w:t xml:space="preserve">he time the event </w:t>
            </w:r>
            <w:proofErr w:type="spellStart"/>
            <w:r w:rsidR="002A30F6">
              <w:rPr>
                <w:color w:val="auto"/>
              </w:rPr>
              <w:t>occured</w:t>
            </w:r>
            <w:proofErr w:type="spellEnd"/>
          </w:p>
        </w:tc>
      </w:tr>
      <w:tr w:rsidR="006549EA" w:rsidRPr="00D15455" w:rsidTr="00CE31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6549EA" w:rsidRPr="00D15455" w:rsidRDefault="006549EA" w:rsidP="00CE3107">
            <w:pPr>
              <w:pStyle w:val="Gaps"/>
              <w:spacing w:before="0" w:after="0"/>
              <w:rPr>
                <w:color w:val="auto"/>
              </w:rPr>
            </w:pPr>
            <w:r>
              <w:rPr>
                <w:color w:val="auto"/>
              </w:rPr>
              <w:t>TYP</w:t>
            </w:r>
          </w:p>
        </w:tc>
        <w:tc>
          <w:tcPr>
            <w:tcW w:w="6599" w:type="dxa"/>
          </w:tcPr>
          <w:p w:rsidR="006549EA" w:rsidRDefault="006549EA" w:rsidP="00D15455">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The type of cycle</w:t>
            </w:r>
          </w:p>
          <w:p w:rsidR="008B4418" w:rsidRDefault="008B4418" w:rsidP="00D15455">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p>
          <w:p w:rsidR="008B4418" w:rsidRPr="007B6468" w:rsidRDefault="001815DE" w:rsidP="008B4418">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sz w:val="18"/>
                <w:szCs w:val="18"/>
              </w:rPr>
            </w:pPr>
            <w:r>
              <w:rPr>
                <w:b/>
                <w:color w:val="auto"/>
                <w:sz w:val="18"/>
                <w:szCs w:val="18"/>
              </w:rPr>
              <w:t>MSG</w:t>
            </w:r>
            <w:r w:rsidR="008B4418">
              <w:rPr>
                <w:color w:val="auto"/>
                <w:sz w:val="18"/>
                <w:szCs w:val="18"/>
              </w:rPr>
              <w:t xml:space="preserve"> :</w:t>
            </w:r>
            <w:r>
              <w:rPr>
                <w:color w:val="auto"/>
                <w:sz w:val="18"/>
                <w:szCs w:val="18"/>
              </w:rPr>
              <w:t xml:space="preserve"> this means the cycle is an message</w:t>
            </w:r>
            <w:r w:rsidR="008B4418">
              <w:rPr>
                <w:color w:val="auto"/>
                <w:sz w:val="18"/>
                <w:szCs w:val="18"/>
              </w:rPr>
              <w:t xml:space="preserve"> that prints the state of a SIP</w:t>
            </w:r>
          </w:p>
          <w:p w:rsidR="008B4418" w:rsidRDefault="008B4418" w:rsidP="008B4418">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rsidRPr="008B3784">
              <w:rPr>
                <w:b/>
              </w:rPr>
              <w:t>FAB</w:t>
            </w:r>
            <w:r>
              <w:t>: a fabric event</w:t>
            </w:r>
          </w:p>
          <w:p w:rsidR="008B4418" w:rsidRDefault="008B4418" w:rsidP="008B4418">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rsidRPr="008B3784">
              <w:rPr>
                <w:b/>
              </w:rPr>
              <w:t>SIP</w:t>
            </w:r>
            <w:r>
              <w:t>: a SIP event</w:t>
            </w:r>
          </w:p>
          <w:p w:rsidR="008B4418" w:rsidRDefault="008B4418" w:rsidP="008B4418">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rsidRPr="008B3784">
              <w:rPr>
                <w:b/>
              </w:rPr>
              <w:t>FET</w:t>
            </w:r>
            <w:r>
              <w:t>: FET event</w:t>
            </w:r>
          </w:p>
          <w:p w:rsidR="008B4418" w:rsidRDefault="008B4418" w:rsidP="008B4418">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r w:rsidRPr="008B3784">
              <w:rPr>
                <w:b/>
                <w:color w:val="auto"/>
              </w:rPr>
              <w:t>SIG</w:t>
            </w:r>
            <w:r>
              <w:rPr>
                <w:color w:val="auto"/>
              </w:rPr>
              <w:t xml:space="preserve"> : </w:t>
            </w:r>
            <w:r w:rsidRPr="008B4418">
              <w:rPr>
                <w:color w:val="auto"/>
              </w:rPr>
              <w:t>resets</w:t>
            </w:r>
          </w:p>
          <w:p w:rsidR="00B61887" w:rsidRPr="008B4418" w:rsidRDefault="00B61887" w:rsidP="008B4418">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r w:rsidRPr="00B61887">
              <w:rPr>
                <w:b/>
                <w:color w:val="auto"/>
              </w:rPr>
              <w:t>POK</w:t>
            </w:r>
            <w:r>
              <w:rPr>
                <w:color w:val="auto"/>
              </w:rPr>
              <w:t>: POK signals</w:t>
            </w:r>
          </w:p>
          <w:p w:rsidR="006549EA" w:rsidRDefault="006549EA" w:rsidP="00D15455">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p>
        </w:tc>
      </w:tr>
      <w:tr w:rsidR="00D15455" w:rsidRPr="00D15455" w:rsidTr="00CE3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D15455" w:rsidRPr="00D15455" w:rsidRDefault="00CE3107" w:rsidP="00CE3107">
            <w:pPr>
              <w:pStyle w:val="Gaps"/>
              <w:spacing w:before="0" w:after="0"/>
              <w:rPr>
                <w:color w:val="auto"/>
              </w:rPr>
            </w:pPr>
            <w:r>
              <w:rPr>
                <w:color w:val="auto"/>
              </w:rPr>
              <w:t>NAME PGCB/IP/</w:t>
            </w:r>
            <w:r w:rsidR="006549EA">
              <w:rPr>
                <w:color w:val="auto"/>
              </w:rPr>
              <w:t>FET</w:t>
            </w:r>
          </w:p>
        </w:tc>
        <w:tc>
          <w:tcPr>
            <w:tcW w:w="6599" w:type="dxa"/>
          </w:tcPr>
          <w:p w:rsidR="0022185E" w:rsidRPr="00741DEB" w:rsidRDefault="0022185E" w:rsidP="00D15455">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Whenever the cycle type is SIG, </w:t>
            </w:r>
            <w:r w:rsidR="000C2BA5">
              <w:rPr>
                <w:color w:val="auto"/>
              </w:rPr>
              <w:t>this field</w:t>
            </w:r>
            <w:r>
              <w:rPr>
                <w:color w:val="auto"/>
              </w:rPr>
              <w:t xml:space="preserve"> is printed as --.</w:t>
            </w:r>
          </w:p>
          <w:p w:rsidR="0022185E" w:rsidRDefault="0022185E" w:rsidP="00D15455">
            <w:pPr>
              <w:pStyle w:val="Gaps"/>
              <w:spacing w:before="0" w:after="0"/>
              <w:jc w:val="both"/>
              <w:cnfStyle w:val="000000100000" w:firstRow="0" w:lastRow="0" w:firstColumn="0" w:lastColumn="0" w:oddVBand="0" w:evenVBand="0" w:oddHBand="1" w:evenHBand="0" w:firstRowFirstColumn="0" w:firstRowLastColumn="0" w:lastRowFirstColumn="0" w:lastRowLastColumn="0"/>
              <w:rPr>
                <w:b/>
                <w:color w:val="auto"/>
              </w:rPr>
            </w:pPr>
          </w:p>
          <w:p w:rsidR="00F52406" w:rsidRPr="008B3784" w:rsidRDefault="00F52406" w:rsidP="00D15455">
            <w:pPr>
              <w:pStyle w:val="Gaps"/>
              <w:spacing w:before="0" w:after="0"/>
              <w:jc w:val="both"/>
              <w:cnfStyle w:val="000000100000" w:firstRow="0" w:lastRow="0" w:firstColumn="0" w:lastColumn="0" w:oddVBand="0" w:evenVBand="0" w:oddHBand="1" w:evenHBand="0" w:firstRowFirstColumn="0" w:firstRowLastColumn="0" w:lastRowFirstColumn="0" w:lastRowLastColumn="0"/>
              <w:rPr>
                <w:b/>
                <w:color w:val="auto"/>
              </w:rPr>
            </w:pPr>
            <w:r w:rsidRPr="008B3784">
              <w:rPr>
                <w:b/>
                <w:color w:val="auto"/>
              </w:rPr>
              <w:t>PGCB NAME</w:t>
            </w:r>
          </w:p>
          <w:p w:rsidR="0006750E" w:rsidRDefault="00E34A7D" w:rsidP="00D15455">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w:t>
            </w:r>
            <w:r w:rsidR="002A30F6">
              <w:rPr>
                <w:color w:val="auto"/>
              </w:rPr>
              <w:t xml:space="preserve">name (as specified though the </w:t>
            </w:r>
            <w:proofErr w:type="spellStart"/>
            <w:r w:rsidR="002A30F6">
              <w:rPr>
                <w:color w:val="auto"/>
              </w:rPr>
              <w:t>config</w:t>
            </w:r>
            <w:proofErr w:type="spellEnd"/>
            <w:r w:rsidR="002A30F6">
              <w:rPr>
                <w:color w:val="auto"/>
              </w:rPr>
              <w:t xml:space="preserve"> object) of the SIP or Fabric PGCB</w:t>
            </w:r>
            <w:r w:rsidR="00BB6FE6">
              <w:rPr>
                <w:color w:val="auto"/>
              </w:rPr>
              <w:t xml:space="preserve"> or FET block</w:t>
            </w:r>
            <w:r w:rsidR="00B63D9B">
              <w:rPr>
                <w:color w:val="auto"/>
              </w:rPr>
              <w:t>.</w:t>
            </w:r>
            <w:r w:rsidR="008B3784">
              <w:rPr>
                <w:color w:val="auto"/>
              </w:rPr>
              <w:t xml:space="preserve"> </w:t>
            </w:r>
          </w:p>
          <w:p w:rsidR="0006750E" w:rsidRDefault="0006750E" w:rsidP="00D15455">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p>
          <w:p w:rsidR="00BB1892" w:rsidRDefault="008B3784" w:rsidP="00D15455">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Whenever the cycle type is FAB or SIP, this field represents the name of the SIP or Fabric PGCB.</w:t>
            </w:r>
          </w:p>
          <w:p w:rsidR="00DD7705" w:rsidRDefault="00DD7705" w:rsidP="00D15455">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p>
          <w:p w:rsidR="0006750E" w:rsidRDefault="00DD7705" w:rsidP="00D15455">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Whenver</w:t>
            </w:r>
            <w:proofErr w:type="spellEnd"/>
            <w:r>
              <w:rPr>
                <w:color w:val="auto"/>
              </w:rPr>
              <w:t xml:space="preserve"> the e</w:t>
            </w:r>
            <w:r w:rsidR="0006750E">
              <w:rPr>
                <w:color w:val="auto"/>
              </w:rPr>
              <w:t>vent is POK, this field represents the name of the SIP PGCB where the event is happening.</w:t>
            </w:r>
          </w:p>
          <w:p w:rsidR="00F52406" w:rsidRDefault="00F52406" w:rsidP="00F52406">
            <w:pPr>
              <w:pStyle w:val="TableBody"/>
              <w:spacing w:before="0" w:after="0"/>
              <w:jc w:val="both"/>
              <w:cnfStyle w:val="000000100000" w:firstRow="0" w:lastRow="0" w:firstColumn="0" w:lastColumn="0" w:oddVBand="0" w:evenVBand="0" w:oddHBand="1" w:evenHBand="0" w:firstRowFirstColumn="0" w:firstRowLastColumn="0" w:lastRowFirstColumn="0" w:lastRowLastColumn="0"/>
              <w:rPr>
                <w:sz w:val="20"/>
              </w:rPr>
            </w:pPr>
          </w:p>
          <w:p w:rsidR="00F52406" w:rsidRDefault="008B3784" w:rsidP="00F52406">
            <w:pPr>
              <w:pStyle w:val="TableBody"/>
              <w:spacing w:before="0" w:after="0"/>
              <w:jc w:val="both"/>
              <w:cnfStyle w:val="000000100000" w:firstRow="0" w:lastRow="0" w:firstColumn="0" w:lastColumn="0" w:oddVBand="0" w:evenVBand="0" w:oddHBand="1" w:evenHBand="0" w:firstRowFirstColumn="0" w:firstRowLastColumn="0" w:lastRowFirstColumn="0" w:lastRowLastColumn="0"/>
              <w:rPr>
                <w:b/>
                <w:sz w:val="20"/>
              </w:rPr>
            </w:pPr>
            <w:r w:rsidRPr="008B3784">
              <w:rPr>
                <w:b/>
                <w:sz w:val="20"/>
              </w:rPr>
              <w:t>SIP NAME</w:t>
            </w:r>
          </w:p>
          <w:p w:rsidR="008B3784" w:rsidRDefault="008B3784" w:rsidP="00F52406">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The name (as specified th</w:t>
            </w:r>
            <w:r w:rsidR="0006750E">
              <w:t>r</w:t>
            </w:r>
            <w:r>
              <w:t xml:space="preserve">ough the </w:t>
            </w:r>
            <w:proofErr w:type="spellStart"/>
            <w:r>
              <w:t>config</w:t>
            </w:r>
            <w:proofErr w:type="spellEnd"/>
            <w:r>
              <w:t xml:space="preserve"> object) of the SIP.</w:t>
            </w:r>
          </w:p>
          <w:p w:rsidR="008B3784" w:rsidRPr="008B3784" w:rsidRDefault="008B3784" w:rsidP="00F52406">
            <w:pPr>
              <w:pStyle w:val="TableBody"/>
              <w:spacing w:before="0" w:after="0"/>
              <w:jc w:val="both"/>
              <w:cnfStyle w:val="000000100000" w:firstRow="0" w:lastRow="0" w:firstColumn="0" w:lastColumn="0" w:oddVBand="0" w:evenVBand="0" w:oddHBand="1" w:evenHBand="0" w:firstRowFirstColumn="0" w:firstRowLastColumn="0" w:lastRowFirstColumn="0" w:lastRowLastColumn="0"/>
              <w:rPr>
                <w:b/>
                <w:sz w:val="20"/>
              </w:rPr>
            </w:pPr>
            <w:r>
              <w:t xml:space="preserve">Whenever the cycle type is </w:t>
            </w:r>
            <w:r w:rsidR="00DD7705">
              <w:t>POK</w:t>
            </w:r>
            <w:r w:rsidR="0006750E">
              <w:t>, this field represents the name of the S</w:t>
            </w:r>
            <w:r w:rsidR="000A6994">
              <w:t>IP where the event is happening. This is only valid for AON side and prim EPs.</w:t>
            </w:r>
          </w:p>
          <w:p w:rsidR="008B3784" w:rsidRPr="008B3784" w:rsidRDefault="008B3784" w:rsidP="00F52406">
            <w:pPr>
              <w:pStyle w:val="TableBody"/>
              <w:spacing w:before="0" w:after="0"/>
              <w:jc w:val="both"/>
              <w:cnfStyle w:val="000000100000" w:firstRow="0" w:lastRow="0" w:firstColumn="0" w:lastColumn="0" w:oddVBand="0" w:evenVBand="0" w:oddHBand="1" w:evenHBand="0" w:firstRowFirstColumn="0" w:firstRowLastColumn="0" w:lastRowFirstColumn="0" w:lastRowLastColumn="0"/>
              <w:rPr>
                <w:b/>
                <w:sz w:val="20"/>
              </w:rPr>
            </w:pPr>
            <w:r>
              <w:rPr>
                <w:sz w:val="20"/>
              </w:rPr>
              <w:br/>
            </w:r>
            <w:r w:rsidRPr="008B3784">
              <w:rPr>
                <w:b/>
                <w:sz w:val="20"/>
              </w:rPr>
              <w:t>FET NAME</w:t>
            </w:r>
          </w:p>
          <w:p w:rsidR="00F52406" w:rsidRPr="00D15455" w:rsidRDefault="00F52406" w:rsidP="008B3784">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rPr>
                <w:sz w:val="20"/>
              </w:rPr>
              <w:t xml:space="preserve">Whenever </w:t>
            </w:r>
            <w:r w:rsidR="00534164">
              <w:rPr>
                <w:sz w:val="20"/>
              </w:rPr>
              <w:t>the cycle is FET, this represents the name of the FET domain where the event is happening.</w:t>
            </w:r>
          </w:p>
        </w:tc>
      </w:tr>
      <w:tr w:rsidR="006549EA" w:rsidRPr="00D15455" w:rsidTr="00CE31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6549EA" w:rsidRDefault="00AA1366" w:rsidP="00CE3107">
            <w:pPr>
              <w:pStyle w:val="Gaps"/>
              <w:spacing w:before="0" w:after="0"/>
              <w:rPr>
                <w:color w:val="auto"/>
              </w:rPr>
            </w:pPr>
            <w:r>
              <w:rPr>
                <w:color w:val="auto"/>
              </w:rPr>
              <w:t>SRC</w:t>
            </w:r>
            <w:r w:rsidR="0022185E">
              <w:rPr>
                <w:color w:val="auto"/>
              </w:rPr>
              <w:t xml:space="preserve"> </w:t>
            </w:r>
            <w:r w:rsidR="006549EA">
              <w:rPr>
                <w:color w:val="auto"/>
              </w:rPr>
              <w:t>IN</w:t>
            </w:r>
          </w:p>
        </w:tc>
        <w:tc>
          <w:tcPr>
            <w:tcW w:w="6599" w:type="dxa"/>
          </w:tcPr>
          <w:p w:rsidR="006549EA" w:rsidRDefault="00247980" w:rsidP="00D15455">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The </w:t>
            </w:r>
            <w:r w:rsidR="00AA1366">
              <w:rPr>
                <w:color w:val="auto"/>
              </w:rPr>
              <w:t xml:space="preserve">source </w:t>
            </w:r>
            <w:proofErr w:type="spellStart"/>
            <w:r>
              <w:rPr>
                <w:color w:val="auto"/>
              </w:rPr>
              <w:t>singal</w:t>
            </w:r>
            <w:proofErr w:type="spellEnd"/>
            <w:r>
              <w:rPr>
                <w:color w:val="auto"/>
              </w:rPr>
              <w:t xml:space="preserve"> index of the PGCB/FET</w:t>
            </w:r>
            <w:r w:rsidR="00A54F96">
              <w:rPr>
                <w:color w:val="auto"/>
              </w:rPr>
              <w:t xml:space="preserve">, wake, </w:t>
            </w:r>
            <w:proofErr w:type="spellStart"/>
            <w:r w:rsidR="00A54F96">
              <w:rPr>
                <w:color w:val="auto"/>
              </w:rPr>
              <w:t>sw</w:t>
            </w:r>
            <w:proofErr w:type="spellEnd"/>
            <w:r w:rsidR="00A54F96">
              <w:rPr>
                <w:color w:val="auto"/>
              </w:rPr>
              <w:t xml:space="preserve"> </w:t>
            </w:r>
            <w:proofErr w:type="spellStart"/>
            <w:r w:rsidR="00A54F96">
              <w:rPr>
                <w:color w:val="auto"/>
              </w:rPr>
              <w:t>req</w:t>
            </w:r>
            <w:proofErr w:type="spellEnd"/>
            <w:r>
              <w:rPr>
                <w:color w:val="auto"/>
              </w:rPr>
              <w:t xml:space="preserve"> or POK signal</w:t>
            </w:r>
          </w:p>
          <w:p w:rsidR="006549EA" w:rsidRDefault="006549EA" w:rsidP="00D15455">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p>
          <w:p w:rsidR="006549EA" w:rsidRDefault="006549EA" w:rsidP="00D15455">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Since there could be multiple EPs within a PGCB and multiple AON EP within an </w:t>
            </w:r>
            <w:r w:rsidR="008B3784">
              <w:rPr>
                <w:color w:val="auto"/>
              </w:rPr>
              <w:t>S</w:t>
            </w:r>
            <w:r>
              <w:rPr>
                <w:color w:val="auto"/>
              </w:rPr>
              <w:t>IP, this fields specifies the index of the POK that changes.</w:t>
            </w:r>
          </w:p>
        </w:tc>
      </w:tr>
      <w:tr w:rsidR="00D15455" w:rsidRPr="00D15455" w:rsidTr="00CE3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D15455" w:rsidRPr="00D15455" w:rsidRDefault="00D15455" w:rsidP="00CE3107">
            <w:pPr>
              <w:pStyle w:val="Gaps"/>
              <w:spacing w:before="0" w:after="0"/>
              <w:rPr>
                <w:color w:val="auto"/>
              </w:rPr>
            </w:pPr>
            <w:r w:rsidRPr="00D15455">
              <w:rPr>
                <w:color w:val="auto"/>
              </w:rPr>
              <w:t>EVENT</w:t>
            </w:r>
          </w:p>
        </w:tc>
        <w:tc>
          <w:tcPr>
            <w:tcW w:w="6599" w:type="dxa"/>
          </w:tcPr>
          <w:p w:rsidR="00D15455" w:rsidRPr="00D15455" w:rsidRDefault="003F5105" w:rsidP="003F5105">
            <w:pPr>
              <w:pStyle w:val="Gaps"/>
              <w:spacing w:before="0" w:after="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type of event. The possible events are specified in the </w:t>
            </w:r>
            <w:proofErr w:type="spellStart"/>
            <w:r>
              <w:rPr>
                <w:color w:val="auto"/>
              </w:rPr>
              <w:t>the</w:t>
            </w:r>
            <w:proofErr w:type="spellEnd"/>
            <w:r>
              <w:rPr>
                <w:color w:val="auto"/>
              </w:rPr>
              <w:t xml:space="preserve"> monitor transaction item </w:t>
            </w:r>
            <w:proofErr w:type="spellStart"/>
            <w:r>
              <w:rPr>
                <w:color w:val="auto"/>
              </w:rPr>
              <w:t>cmd</w:t>
            </w:r>
            <w:proofErr w:type="spellEnd"/>
            <w:r>
              <w:rPr>
                <w:color w:val="auto"/>
              </w:rPr>
              <w:t xml:space="preserve"> above.</w:t>
            </w:r>
          </w:p>
        </w:tc>
      </w:tr>
      <w:tr w:rsidR="00D15455" w:rsidRPr="00D15455" w:rsidTr="00CE31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D15455" w:rsidRPr="00D15455" w:rsidRDefault="00D15455" w:rsidP="00CE3107">
            <w:pPr>
              <w:pStyle w:val="Gaps"/>
              <w:spacing w:before="0" w:after="0"/>
              <w:rPr>
                <w:color w:val="auto"/>
              </w:rPr>
            </w:pPr>
            <w:r w:rsidRPr="00D15455">
              <w:rPr>
                <w:color w:val="auto"/>
              </w:rPr>
              <w:lastRenderedPageBreak/>
              <w:t>STATE</w:t>
            </w:r>
          </w:p>
        </w:tc>
        <w:tc>
          <w:tcPr>
            <w:tcW w:w="6599" w:type="dxa"/>
          </w:tcPr>
          <w:p w:rsidR="00D15455" w:rsidRDefault="003F5105" w:rsidP="001171A8">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The </w:t>
            </w:r>
            <w:proofErr w:type="spellStart"/>
            <w:r>
              <w:rPr>
                <w:color w:val="auto"/>
              </w:rPr>
              <w:t>currect</w:t>
            </w:r>
            <w:proofErr w:type="spellEnd"/>
            <w:r>
              <w:rPr>
                <w:color w:val="auto"/>
              </w:rPr>
              <w:t xml:space="preserve"> state of all the PGCBs</w:t>
            </w:r>
            <w:r w:rsidR="008202B0">
              <w:rPr>
                <w:color w:val="auto"/>
              </w:rPr>
              <w:t>. See state machine for possible values.</w:t>
            </w:r>
          </w:p>
          <w:p w:rsidR="00B1147B" w:rsidRDefault="00B1147B" w:rsidP="00586357">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p>
          <w:p w:rsidR="00B1147B" w:rsidRDefault="00B1147B" w:rsidP="00586357">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NOTE: </w:t>
            </w:r>
            <w:r w:rsidR="004F79EF">
              <w:rPr>
                <w:color w:val="auto"/>
              </w:rPr>
              <w:t>T</w:t>
            </w:r>
            <w:r>
              <w:rPr>
                <w:color w:val="auto"/>
              </w:rPr>
              <w:t>he field name</w:t>
            </w:r>
            <w:r w:rsidR="009C109D">
              <w:rPr>
                <w:color w:val="auto"/>
              </w:rPr>
              <w:t>s</w:t>
            </w:r>
            <w:r>
              <w:rPr>
                <w:color w:val="auto"/>
              </w:rPr>
              <w:t xml:space="preserve"> are variable</w:t>
            </w:r>
            <w:r w:rsidR="009C109D">
              <w:rPr>
                <w:color w:val="auto"/>
              </w:rPr>
              <w:t xml:space="preserve"> since they are the names specified during configuration.</w:t>
            </w:r>
          </w:p>
          <w:p w:rsidR="004F79EF" w:rsidRDefault="004F79EF" w:rsidP="00586357">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p>
          <w:p w:rsidR="001B61B5" w:rsidRDefault="004F79EF" w:rsidP="00586357">
            <w:pPr>
              <w:pStyle w:val="BodyText"/>
              <w:spacing w:before="0" w:after="0"/>
              <w:cnfStyle w:val="000000010000" w:firstRow="0" w:lastRow="0" w:firstColumn="0" w:lastColumn="0" w:oddVBand="0" w:evenVBand="0" w:oddHBand="0" w:evenHBand="1" w:firstRowFirstColumn="0" w:firstRowLastColumn="0" w:lastRowFirstColumn="0" w:lastRowLastColumn="0"/>
            </w:pPr>
            <w:r>
              <w:t>NOTE: Also The number of columns within the STATE column will depend on the number of PGCBs.</w:t>
            </w:r>
          </w:p>
          <w:p w:rsidR="001B61B5" w:rsidRPr="00D15455" w:rsidRDefault="001B61B5" w:rsidP="001171A8">
            <w:pPr>
              <w:pStyle w:val="Gaps"/>
              <w:spacing w:before="0" w:after="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Note that the initial state of the PGCBs needs to be specified though the </w:t>
            </w:r>
            <w:proofErr w:type="spellStart"/>
            <w:r>
              <w:rPr>
                <w:color w:val="auto"/>
              </w:rPr>
              <w:t>config</w:t>
            </w:r>
            <w:proofErr w:type="spellEnd"/>
            <w:r>
              <w:rPr>
                <w:color w:val="auto"/>
              </w:rPr>
              <w:t xml:space="preserve"> object.</w:t>
            </w:r>
          </w:p>
        </w:tc>
      </w:tr>
    </w:tbl>
    <w:p w:rsidR="009B2557" w:rsidRDefault="009B2557" w:rsidP="009B2557">
      <w:pPr>
        <w:pStyle w:val="BodyText"/>
      </w:pPr>
    </w:p>
    <w:p w:rsidR="009B2557" w:rsidRDefault="009B2557" w:rsidP="009B2557">
      <w:pPr>
        <w:pStyle w:val="BodyText"/>
      </w:pPr>
      <w:r>
        <w:t xml:space="preserve">The table below shows the </w:t>
      </w:r>
      <w:proofErr w:type="spellStart"/>
      <w:r>
        <w:t>typ</w:t>
      </w:r>
      <w:proofErr w:type="spellEnd"/>
      <w:r>
        <w:t xml:space="preserve"> and possible events, what the </w:t>
      </w:r>
      <w:proofErr w:type="spellStart"/>
      <w:r>
        <w:t>sourceName</w:t>
      </w:r>
      <w:proofErr w:type="spellEnd"/>
      <w:r>
        <w:t xml:space="preserve"> means and where is the state valid.</w:t>
      </w:r>
    </w:p>
    <w:tbl>
      <w:tblPr>
        <w:tblStyle w:val="TableClassic1"/>
        <w:tblW w:w="0" w:type="auto"/>
        <w:tblLook w:val="04A0" w:firstRow="1" w:lastRow="0" w:firstColumn="1" w:lastColumn="0" w:noHBand="0" w:noVBand="1"/>
      </w:tblPr>
      <w:tblGrid>
        <w:gridCol w:w="758"/>
        <w:gridCol w:w="2900"/>
        <w:gridCol w:w="4860"/>
      </w:tblGrid>
      <w:tr w:rsidR="009B2557" w:rsidTr="009B2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rsidR="009B2557" w:rsidRDefault="009B2557" w:rsidP="00945242">
            <w:pPr>
              <w:pStyle w:val="BodyText"/>
              <w:spacing w:before="0" w:after="0"/>
            </w:pPr>
            <w:r>
              <w:t>TYPE</w:t>
            </w:r>
          </w:p>
        </w:tc>
        <w:tc>
          <w:tcPr>
            <w:tcW w:w="2900" w:type="dxa"/>
          </w:tcPr>
          <w:p w:rsidR="009B2557" w:rsidRDefault="009B2557" w:rsidP="00945242">
            <w:pPr>
              <w:pStyle w:val="BodyText"/>
              <w:spacing w:before="0" w:after="0"/>
              <w:cnfStyle w:val="100000000000" w:firstRow="1" w:lastRow="0" w:firstColumn="0" w:lastColumn="0" w:oddVBand="0" w:evenVBand="0" w:oddHBand="0" w:evenHBand="0" w:firstRowFirstColumn="0" w:firstRowLastColumn="0" w:lastRowFirstColumn="0" w:lastRowLastColumn="0"/>
            </w:pPr>
            <w:r>
              <w:t>EVENT</w:t>
            </w:r>
          </w:p>
        </w:tc>
        <w:tc>
          <w:tcPr>
            <w:tcW w:w="4860" w:type="dxa"/>
          </w:tcPr>
          <w:p w:rsidR="009B2557" w:rsidRDefault="009B2557" w:rsidP="00945242">
            <w:pPr>
              <w:pStyle w:val="BodyText"/>
              <w:spacing w:before="0" w:after="0"/>
              <w:cnfStyle w:val="100000000000" w:firstRow="1" w:lastRow="0" w:firstColumn="0" w:lastColumn="0" w:oddVBand="0" w:evenVBand="0" w:oddHBand="0" w:evenHBand="0" w:firstRowFirstColumn="0" w:firstRowLastColumn="0" w:lastRowFirstColumn="0" w:lastRowLastColumn="0"/>
            </w:pPr>
            <w:r>
              <w:t>NAME PGCB/IP/FET</w:t>
            </w:r>
          </w:p>
        </w:tc>
      </w:tr>
      <w:tr w:rsidR="00D85026" w:rsidTr="009B2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rsidR="00D85026" w:rsidRDefault="00D85026" w:rsidP="00945242">
            <w:pPr>
              <w:pStyle w:val="BodyText"/>
              <w:spacing w:before="0" w:after="0"/>
            </w:pPr>
            <w:r>
              <w:t>SIG</w:t>
            </w:r>
          </w:p>
        </w:tc>
        <w:tc>
          <w:tcPr>
            <w:tcW w:w="2900" w:type="dxa"/>
          </w:tcPr>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ab/>
              <w:t xml:space="preserve">      RST_ASD,</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RST_DSD,</w:t>
            </w:r>
            <w:r>
              <w:tab/>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Reset asserted and </w:t>
            </w:r>
            <w:proofErr w:type="spellStart"/>
            <w:r>
              <w:t>deasserted</w:t>
            </w:r>
            <w:proofErr w:type="spellEnd"/>
            <w:r>
              <w:tab/>
            </w:r>
          </w:p>
        </w:tc>
        <w:tc>
          <w:tcPr>
            <w:tcW w:w="4860" w:type="dxa"/>
          </w:tcPr>
          <w:p w:rsidR="00D85026" w:rsidRDefault="00D85026" w:rsidP="00945242">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Not applicable</w:t>
            </w:r>
          </w:p>
        </w:tc>
      </w:tr>
      <w:tr w:rsidR="00D85026" w:rsidTr="009B25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rsidR="00D85026" w:rsidRDefault="00D85026" w:rsidP="00945242">
            <w:pPr>
              <w:pStyle w:val="BodyText"/>
              <w:spacing w:before="0" w:after="0"/>
            </w:pPr>
            <w:r>
              <w:t>POK</w:t>
            </w:r>
          </w:p>
        </w:tc>
        <w:tc>
          <w:tcPr>
            <w:tcW w:w="2900" w:type="dxa"/>
          </w:tcPr>
          <w:p w:rsidR="00D85026" w:rsidRDefault="00D85026" w:rsidP="00945242">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PRIM_POK_ASD,</w:t>
            </w:r>
          </w:p>
          <w:p w:rsidR="00D85026" w:rsidRDefault="00D85026" w:rsidP="00945242">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SIDE_POK_ASD,</w:t>
            </w:r>
          </w:p>
          <w:p w:rsidR="00D85026" w:rsidRDefault="00D85026" w:rsidP="00945242">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PRIM_POK_DSD,</w:t>
            </w:r>
          </w:p>
          <w:p w:rsidR="00D85026" w:rsidRDefault="00D85026" w:rsidP="00945242">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SIDE_POK_DSD,</w:t>
            </w:r>
          </w:p>
          <w:p w:rsidR="00D85026" w:rsidRDefault="00D85026" w:rsidP="00945242">
            <w:pPr>
              <w:pStyle w:val="TableBody"/>
              <w:spacing w:before="0" w:after="0"/>
              <w:cnfStyle w:val="000000010000" w:firstRow="0" w:lastRow="0" w:firstColumn="0" w:lastColumn="0" w:oddVBand="0" w:evenVBand="0" w:oddHBand="0" w:evenHBand="1" w:firstRowFirstColumn="0" w:firstRowLastColumn="0" w:lastRowFirstColumn="0" w:lastRowLastColumn="0"/>
            </w:pPr>
          </w:p>
          <w:p w:rsidR="00D85026" w:rsidRDefault="00D85026" w:rsidP="00945242">
            <w:pPr>
              <w:pStyle w:val="TableBody"/>
              <w:spacing w:before="0" w:after="0"/>
              <w:cnfStyle w:val="000000010000" w:firstRow="0" w:lastRow="0" w:firstColumn="0" w:lastColumn="0" w:oddVBand="0" w:evenVBand="0" w:oddHBand="0" w:evenHBand="1" w:firstRowFirstColumn="0" w:firstRowLastColumn="0" w:lastRowFirstColumn="0" w:lastRowLastColumn="0"/>
            </w:pPr>
            <w:r>
              <w:t xml:space="preserve">Side and prim POK asserted or </w:t>
            </w:r>
            <w:proofErr w:type="spellStart"/>
            <w:r>
              <w:t>deasserted</w:t>
            </w:r>
            <w:proofErr w:type="spellEnd"/>
            <w:r>
              <w:t>.</w:t>
            </w:r>
          </w:p>
        </w:tc>
        <w:tc>
          <w:tcPr>
            <w:tcW w:w="4860" w:type="dxa"/>
          </w:tcPr>
          <w:p w:rsidR="00D85026" w:rsidRDefault="00D85026" w:rsidP="00945242">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t>The name is either the SIP name or the SIP PGCB name depending on whether the POK is from an EP in a PGD or an AON domain.</w:t>
            </w:r>
          </w:p>
        </w:tc>
      </w:tr>
      <w:tr w:rsidR="00D85026" w:rsidTr="009B2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rsidR="00D85026" w:rsidRDefault="00D85026" w:rsidP="00945242">
            <w:pPr>
              <w:pStyle w:val="BodyText"/>
              <w:spacing w:before="0" w:after="0"/>
            </w:pPr>
            <w:r>
              <w:t>FET</w:t>
            </w:r>
          </w:p>
        </w:tc>
        <w:tc>
          <w:tcPr>
            <w:tcW w:w="2900" w:type="dxa"/>
          </w:tcPr>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           FET_ON</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           FET_OFF</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           FET_ON_ACK</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           FET_OFF_ACK</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FET off/on and </w:t>
            </w:r>
            <w:proofErr w:type="spellStart"/>
            <w:r>
              <w:t>fet_en_ack_b</w:t>
            </w:r>
            <w:proofErr w:type="spellEnd"/>
            <w:r>
              <w:t xml:space="preserve"> assertion/</w:t>
            </w:r>
            <w:proofErr w:type="spellStart"/>
            <w:r>
              <w:t>deassertion</w:t>
            </w:r>
            <w:proofErr w:type="spellEnd"/>
          </w:p>
        </w:tc>
        <w:tc>
          <w:tcPr>
            <w:tcW w:w="4860" w:type="dxa"/>
          </w:tcPr>
          <w:p w:rsidR="00D85026" w:rsidRDefault="00D85026" w:rsidP="00945242">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 xml:space="preserve">The name of the </w:t>
            </w:r>
            <w:proofErr w:type="spellStart"/>
            <w:r>
              <w:t>fet</w:t>
            </w:r>
            <w:proofErr w:type="spellEnd"/>
            <w:r>
              <w:t xml:space="preserve"> block as specified in the </w:t>
            </w:r>
            <w:proofErr w:type="spellStart"/>
            <w:r>
              <w:t>config</w:t>
            </w:r>
            <w:proofErr w:type="spellEnd"/>
            <w:r>
              <w:t xml:space="preserve"> object</w:t>
            </w:r>
          </w:p>
        </w:tc>
      </w:tr>
      <w:tr w:rsidR="00D85026" w:rsidTr="009B2557">
        <w:trPr>
          <w:cnfStyle w:val="000000010000" w:firstRow="0" w:lastRow="0" w:firstColumn="0" w:lastColumn="0" w:oddVBand="0" w:evenVBand="0" w:oddHBand="0" w:evenHBand="1" w:firstRowFirstColumn="0" w:firstRowLastColumn="0" w:lastRowFirstColumn="0" w:lastRowLastColumn="0"/>
          <w:trHeight w:val="1778"/>
        </w:trPr>
        <w:tc>
          <w:tcPr>
            <w:cnfStyle w:val="001000000000" w:firstRow="0" w:lastRow="0" w:firstColumn="1" w:lastColumn="0" w:oddVBand="0" w:evenVBand="0" w:oddHBand="0" w:evenHBand="0" w:firstRowFirstColumn="0" w:firstRowLastColumn="0" w:lastRowFirstColumn="0" w:lastRowLastColumn="0"/>
            <w:tcW w:w="758" w:type="dxa"/>
            <w:vMerge w:val="restart"/>
          </w:tcPr>
          <w:p w:rsidR="00D85026" w:rsidRDefault="00D85026" w:rsidP="00945242">
            <w:pPr>
              <w:pStyle w:val="BodyText"/>
              <w:spacing w:before="0" w:after="0"/>
            </w:pPr>
            <w:r>
              <w:lastRenderedPageBreak/>
              <w:t>SIP</w:t>
            </w:r>
          </w:p>
        </w:tc>
        <w:tc>
          <w:tcPr>
            <w:tcW w:w="2900" w:type="dxa"/>
          </w:tcPr>
          <w:p w:rsidR="0051064C" w:rsidRDefault="00D85026" w:rsidP="0051064C">
            <w:pPr>
              <w:pStyle w:val="TableBody"/>
              <w:spacing w:before="0" w:after="0"/>
              <w:cnfStyle w:val="000000010000" w:firstRow="0" w:lastRow="0" w:firstColumn="0" w:lastColumn="0" w:oddVBand="0" w:evenVBand="0" w:oddHBand="0" w:evenHBand="1" w:firstRowFirstColumn="0" w:firstRowLastColumn="0" w:lastRowFirstColumn="0" w:lastRowLastColumn="0"/>
            </w:pPr>
            <w:r>
              <w:tab/>
            </w:r>
            <w:r w:rsidR="0051064C">
              <w:tab/>
            </w:r>
          </w:p>
          <w:p w:rsidR="0051064C" w:rsidRDefault="0051064C" w:rsidP="0051064C">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 xml:space="preserve">SIP_PG_REQ, </w:t>
            </w:r>
          </w:p>
          <w:p w:rsidR="0051064C" w:rsidRPr="005F29B0" w:rsidRDefault="0051064C" w:rsidP="0051064C">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SIP_UG_REQ,</w:t>
            </w:r>
            <w:r>
              <w:rPr>
                <w:color w:val="E36C0A" w:themeColor="accent6" w:themeShade="BF"/>
              </w:rPr>
              <w:t xml:space="preserve">   </w:t>
            </w:r>
          </w:p>
          <w:p w:rsidR="0051064C" w:rsidRPr="00E605CE" w:rsidRDefault="0051064C" w:rsidP="0051064C">
            <w:pPr>
              <w:pStyle w:val="TableBody"/>
              <w:spacing w:before="0" w:after="0"/>
              <w:cnfStyle w:val="000000010000" w:firstRow="0" w:lastRow="0" w:firstColumn="0" w:lastColumn="0" w:oddVBand="0" w:evenVBand="0" w:oddHBand="0" w:evenHBand="1" w:firstRowFirstColumn="0" w:firstRowLastColumn="0" w:lastRowFirstColumn="0" w:lastRowLastColumn="0"/>
            </w:pPr>
            <w:r w:rsidRPr="00E605CE">
              <w:tab/>
            </w:r>
            <w:r w:rsidRPr="00E605CE">
              <w:tab/>
              <w:t>SIP_PG_ACK,</w:t>
            </w:r>
          </w:p>
          <w:p w:rsidR="0051064C" w:rsidRPr="00E605CE" w:rsidRDefault="0051064C" w:rsidP="0051064C">
            <w:pPr>
              <w:pStyle w:val="TableBody"/>
              <w:spacing w:before="0" w:after="0"/>
              <w:cnfStyle w:val="000000010000" w:firstRow="0" w:lastRow="0" w:firstColumn="0" w:lastColumn="0" w:oddVBand="0" w:evenVBand="0" w:oddHBand="0" w:evenHBand="1" w:firstRowFirstColumn="0" w:firstRowLastColumn="0" w:lastRowFirstColumn="0" w:lastRowLastColumn="0"/>
            </w:pPr>
            <w:r w:rsidRPr="00E605CE">
              <w:tab/>
            </w:r>
            <w:r w:rsidRPr="00E605CE">
              <w:tab/>
              <w:t>SIP_UG_ACK,</w:t>
            </w:r>
            <w:r>
              <w:rPr>
                <w:color w:val="E36C0A" w:themeColor="accent6" w:themeShade="BF"/>
              </w:rPr>
              <w:t xml:space="preserve">  </w:t>
            </w:r>
          </w:p>
          <w:p w:rsidR="0051064C" w:rsidRDefault="0051064C" w:rsidP="0051064C">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r>
          </w:p>
          <w:p w:rsidR="0051064C" w:rsidRDefault="0051064C" w:rsidP="0051064C">
            <w:pPr>
              <w:pStyle w:val="TableBody"/>
              <w:spacing w:before="0" w:after="0"/>
              <w:cnfStyle w:val="000000010000" w:firstRow="0" w:lastRow="0" w:firstColumn="0" w:lastColumn="0" w:oddVBand="0" w:evenVBand="0" w:oddHBand="0" w:evenHBand="1" w:firstRowFirstColumn="0" w:firstRowLastColumn="0" w:lastRowFirstColumn="0" w:lastRowLastColumn="0"/>
            </w:pPr>
            <w:r>
              <w:t xml:space="preserve">           SIP_RESTORE,</w:t>
            </w:r>
          </w:p>
          <w:p w:rsidR="0051064C" w:rsidRDefault="0051064C" w:rsidP="0051064C">
            <w:pPr>
              <w:pStyle w:val="TableBody"/>
              <w:spacing w:before="0" w:after="0"/>
              <w:cnfStyle w:val="000000010000" w:firstRow="0" w:lastRow="0" w:firstColumn="0" w:lastColumn="0" w:oddVBand="0" w:evenVBand="0" w:oddHBand="0" w:evenHBand="1" w:firstRowFirstColumn="0" w:firstRowLastColumn="0" w:lastRowFirstColumn="0" w:lastRowLastColumn="0"/>
            </w:pPr>
            <w:r>
              <w:t xml:space="preserve">           SIP_RESTORE_DSD,</w:t>
            </w:r>
          </w:p>
          <w:p w:rsidR="009503D4" w:rsidRDefault="009503D4" w:rsidP="009503D4">
            <w:pPr>
              <w:pStyle w:val="TableBody"/>
              <w:cnfStyle w:val="000000010000" w:firstRow="0" w:lastRow="0" w:firstColumn="0" w:lastColumn="0" w:oddVBand="0" w:evenVBand="0" w:oddHBand="0" w:evenHBand="1" w:firstRowFirstColumn="0" w:firstRowLastColumn="0" w:lastRowFirstColumn="0" w:lastRowLastColumn="0"/>
            </w:pPr>
          </w:p>
          <w:p w:rsidR="009503D4" w:rsidRDefault="009503D4" w:rsidP="009503D4">
            <w:pPr>
              <w:pStyle w:val="TableBody"/>
              <w:cnfStyle w:val="000000010000" w:firstRow="0" w:lastRow="0" w:firstColumn="0" w:lastColumn="0" w:oddVBand="0" w:evenVBand="0" w:oddHBand="0" w:evenHBand="1" w:firstRowFirstColumn="0" w:firstRowLastColumn="0" w:lastRowFirstColumn="0" w:lastRowLastColumn="0"/>
            </w:pPr>
            <w:r>
              <w:tab/>
            </w:r>
            <w:r>
              <w:tab/>
              <w:t>FDFX_BYPASS_ASD,</w:t>
            </w:r>
          </w:p>
          <w:p w:rsidR="009503D4" w:rsidRDefault="009503D4" w:rsidP="009503D4">
            <w:pPr>
              <w:pStyle w:val="TableBody"/>
              <w:cnfStyle w:val="000000010000" w:firstRow="0" w:lastRow="0" w:firstColumn="0" w:lastColumn="0" w:oddVBand="0" w:evenVBand="0" w:oddHBand="0" w:evenHBand="1" w:firstRowFirstColumn="0" w:firstRowLastColumn="0" w:lastRowFirstColumn="0" w:lastRowLastColumn="0"/>
            </w:pPr>
            <w:r>
              <w:tab/>
            </w:r>
            <w:r>
              <w:tab/>
              <w:t>FDFX_BYPASS_DSD,</w:t>
            </w:r>
          </w:p>
          <w:p w:rsidR="009503D4" w:rsidRDefault="009503D4" w:rsidP="009503D4">
            <w:pPr>
              <w:pStyle w:val="TableBody"/>
              <w:cnfStyle w:val="000000010000" w:firstRow="0" w:lastRow="0" w:firstColumn="0" w:lastColumn="0" w:oddVBand="0" w:evenVBand="0" w:oddHBand="0" w:evenHBand="1" w:firstRowFirstColumn="0" w:firstRowLastColumn="0" w:lastRowFirstColumn="0" w:lastRowLastColumn="0"/>
            </w:pPr>
            <w:r>
              <w:tab/>
            </w:r>
            <w:r>
              <w:tab/>
              <w:t>FDFX_OVR_ASD,</w:t>
            </w:r>
          </w:p>
          <w:p w:rsidR="009503D4" w:rsidRDefault="009503D4" w:rsidP="009503D4">
            <w:pPr>
              <w:pStyle w:val="TableBody"/>
              <w:cnfStyle w:val="000000010000" w:firstRow="0" w:lastRow="0" w:firstColumn="0" w:lastColumn="0" w:oddVBand="0" w:evenVBand="0" w:oddHBand="0" w:evenHBand="1" w:firstRowFirstColumn="0" w:firstRowLastColumn="0" w:lastRowFirstColumn="0" w:lastRowLastColumn="0"/>
            </w:pPr>
            <w:r>
              <w:tab/>
            </w:r>
            <w:r>
              <w:tab/>
              <w:t>FDFX_OVR_DSD,</w:t>
            </w:r>
          </w:p>
          <w:p w:rsidR="009503D4" w:rsidRDefault="009503D4" w:rsidP="009503D4">
            <w:pPr>
              <w:pStyle w:val="TableBody"/>
              <w:cnfStyle w:val="000000010000" w:firstRow="0" w:lastRow="0" w:firstColumn="0" w:lastColumn="0" w:oddVBand="0" w:evenVBand="0" w:oddHBand="0" w:evenHBand="1" w:firstRowFirstColumn="0" w:firstRowLastColumn="0" w:lastRowFirstColumn="0" w:lastRowLastColumn="0"/>
            </w:pPr>
          </w:p>
          <w:p w:rsidR="009503D4" w:rsidRDefault="009503D4" w:rsidP="009503D4">
            <w:pPr>
              <w:pStyle w:val="TableBody"/>
              <w:cnfStyle w:val="000000010000" w:firstRow="0" w:lastRow="0" w:firstColumn="0" w:lastColumn="0" w:oddVBand="0" w:evenVBand="0" w:oddHBand="0" w:evenHBand="1" w:firstRowFirstColumn="0" w:firstRowLastColumn="0" w:lastRowFirstColumn="0" w:lastRowLastColumn="0"/>
            </w:pPr>
            <w:r>
              <w:tab/>
            </w:r>
            <w:r>
              <w:tab/>
              <w:t>D3_ASD,</w:t>
            </w:r>
          </w:p>
          <w:p w:rsidR="009503D4" w:rsidRDefault="009503D4" w:rsidP="009503D4">
            <w:pPr>
              <w:pStyle w:val="TableBody"/>
              <w:cnfStyle w:val="000000010000" w:firstRow="0" w:lastRow="0" w:firstColumn="0" w:lastColumn="0" w:oddVBand="0" w:evenVBand="0" w:oddHBand="0" w:evenHBand="1" w:firstRowFirstColumn="0" w:firstRowLastColumn="0" w:lastRowFirstColumn="0" w:lastRowLastColumn="0"/>
            </w:pPr>
            <w:r>
              <w:tab/>
            </w:r>
            <w:r>
              <w:tab/>
              <w:t>D3_DSD,</w:t>
            </w:r>
          </w:p>
          <w:p w:rsidR="009503D4" w:rsidRDefault="009503D4" w:rsidP="009503D4">
            <w:pPr>
              <w:pStyle w:val="TableBody"/>
              <w:cnfStyle w:val="000000010000" w:firstRow="0" w:lastRow="0" w:firstColumn="0" w:lastColumn="0" w:oddVBand="0" w:evenVBand="0" w:oddHBand="0" w:evenHBand="1" w:firstRowFirstColumn="0" w:firstRowLastColumn="0" w:lastRowFirstColumn="0" w:lastRowLastColumn="0"/>
            </w:pPr>
            <w:r>
              <w:tab/>
            </w:r>
            <w:r>
              <w:tab/>
              <w:t>D0I3_ASD,</w:t>
            </w:r>
          </w:p>
          <w:p w:rsidR="00D85026" w:rsidRDefault="009503D4" w:rsidP="009503D4">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D0I3_DSD</w:t>
            </w:r>
          </w:p>
          <w:p w:rsidR="00D85026" w:rsidRDefault="00D85026" w:rsidP="00945242">
            <w:pPr>
              <w:pStyle w:val="TableBody"/>
              <w:spacing w:before="0" w:after="0"/>
              <w:cnfStyle w:val="000000010000" w:firstRow="0" w:lastRow="0" w:firstColumn="0" w:lastColumn="0" w:oddVBand="0" w:evenVBand="0" w:oddHBand="0" w:evenHBand="1" w:firstRowFirstColumn="0" w:firstRowLastColumn="0" w:lastRowFirstColumn="0" w:lastRowLastColumn="0"/>
            </w:pPr>
          </w:p>
          <w:p w:rsidR="00D85026" w:rsidRDefault="00D85026" w:rsidP="0051064C">
            <w:pPr>
              <w:pStyle w:val="TableBody"/>
              <w:spacing w:before="0" w:after="0"/>
              <w:cnfStyle w:val="000000010000" w:firstRow="0" w:lastRow="0" w:firstColumn="0" w:lastColumn="0" w:oddVBand="0" w:evenVBand="0" w:oddHBand="0" w:evenHBand="1" w:firstRowFirstColumn="0" w:firstRowLastColumn="0" w:lastRowFirstColumn="0" w:lastRowLastColumn="0"/>
            </w:pPr>
            <w:r>
              <w:t xml:space="preserve">The SIP </w:t>
            </w:r>
            <w:proofErr w:type="spellStart"/>
            <w:r>
              <w:t>pg</w:t>
            </w:r>
            <w:proofErr w:type="spellEnd"/>
            <w:r>
              <w:t xml:space="preserve"> handshakes</w:t>
            </w:r>
          </w:p>
        </w:tc>
        <w:tc>
          <w:tcPr>
            <w:tcW w:w="4860" w:type="dxa"/>
          </w:tcPr>
          <w:p w:rsidR="00D85026" w:rsidRDefault="00D85026" w:rsidP="00945242">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t xml:space="preserve">The SIP PGCB name as specified by the </w:t>
            </w:r>
            <w:proofErr w:type="spellStart"/>
            <w:r>
              <w:t>config</w:t>
            </w:r>
            <w:proofErr w:type="spellEnd"/>
            <w:r>
              <w:t xml:space="preserve"> object.</w:t>
            </w:r>
          </w:p>
        </w:tc>
      </w:tr>
      <w:tr w:rsidR="00D85026" w:rsidTr="009B2557">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58" w:type="dxa"/>
            <w:vMerge/>
          </w:tcPr>
          <w:p w:rsidR="00D85026" w:rsidRDefault="00D85026" w:rsidP="00945242">
            <w:pPr>
              <w:pStyle w:val="BodyText"/>
              <w:spacing w:before="0" w:after="0"/>
            </w:pPr>
          </w:p>
        </w:tc>
        <w:tc>
          <w:tcPr>
            <w:tcW w:w="2900" w:type="dxa"/>
          </w:tcPr>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PMC_SIP_WAKE,</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 xml:space="preserve">PMC_SIP_WAKE_DSD, </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PMC wake assertion/</w:t>
            </w:r>
            <w:proofErr w:type="spellStart"/>
            <w:r>
              <w:t>deassertion</w:t>
            </w:r>
            <w:proofErr w:type="spellEnd"/>
          </w:p>
        </w:tc>
        <w:tc>
          <w:tcPr>
            <w:tcW w:w="4860" w:type="dxa"/>
          </w:tcPr>
          <w:p w:rsidR="00D85026" w:rsidRDefault="00D85026" w:rsidP="00945242">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The name is either the SIP name or the SIP PGCB name depending on whether the PMC_WAKE is for an EP in a PGD or an AON domain.</w:t>
            </w:r>
          </w:p>
        </w:tc>
      </w:tr>
      <w:tr w:rsidR="00D85026" w:rsidTr="009B2557">
        <w:trPr>
          <w:cnfStyle w:val="000000010000" w:firstRow="0" w:lastRow="0" w:firstColumn="0" w:lastColumn="0" w:oddVBand="0" w:evenVBand="0" w:oddHBand="0" w:evenHBand="1"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758" w:type="dxa"/>
            <w:vMerge/>
          </w:tcPr>
          <w:p w:rsidR="00D85026" w:rsidRDefault="00D85026" w:rsidP="00945242">
            <w:pPr>
              <w:pStyle w:val="BodyText"/>
              <w:spacing w:before="0" w:after="0"/>
            </w:pPr>
          </w:p>
        </w:tc>
        <w:tc>
          <w:tcPr>
            <w:tcW w:w="2900" w:type="dxa"/>
          </w:tcPr>
          <w:p w:rsidR="00D85026" w:rsidRDefault="00D85026" w:rsidP="00945242">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SW_PG_REQ,</w:t>
            </w:r>
          </w:p>
          <w:p w:rsidR="00D85026" w:rsidRDefault="00D85026" w:rsidP="00945242">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SW_PG_REQ_DSD,</w:t>
            </w:r>
          </w:p>
        </w:tc>
        <w:tc>
          <w:tcPr>
            <w:tcW w:w="4860" w:type="dxa"/>
          </w:tcPr>
          <w:p w:rsidR="00D85026" w:rsidRDefault="00D85026" w:rsidP="00945242">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t xml:space="preserve">The SIP PGCB name as specified by the </w:t>
            </w:r>
            <w:proofErr w:type="spellStart"/>
            <w:r>
              <w:t>config</w:t>
            </w:r>
            <w:proofErr w:type="spellEnd"/>
            <w:r>
              <w:t xml:space="preserve"> object.</w:t>
            </w:r>
          </w:p>
        </w:tc>
      </w:tr>
      <w:tr w:rsidR="00D85026" w:rsidTr="009B2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rsidR="00D85026" w:rsidRDefault="00D85026" w:rsidP="00945242">
            <w:pPr>
              <w:pStyle w:val="BodyText"/>
              <w:spacing w:before="0" w:after="0"/>
            </w:pPr>
            <w:r>
              <w:t>FAB</w:t>
            </w:r>
          </w:p>
        </w:tc>
        <w:tc>
          <w:tcPr>
            <w:tcW w:w="2900" w:type="dxa"/>
          </w:tcPr>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 xml:space="preserve">FAB_IDLE, </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FAB_IDLE_EXIT</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 xml:space="preserve">FAB_PG_ACK, </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FAB_PG_ACK_DSD,</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FAB_PG_NACK</w:t>
            </w:r>
          </w:p>
          <w:p w:rsidR="00D85026" w:rsidRPr="005F29B0"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FAB_PG_NACK_DSD</w:t>
            </w:r>
            <w:r>
              <w:rPr>
                <w:color w:val="E36C0A" w:themeColor="accent6" w:themeShade="BF"/>
              </w:rPr>
              <w:t xml:space="preserve">     </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FAB_PG_REQ,</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ab/>
            </w:r>
            <w:r>
              <w:tab/>
              <w:t>FAB_UG_REQ,</w:t>
            </w: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p>
          <w:p w:rsidR="00D85026" w:rsidRDefault="00D85026" w:rsidP="00945242">
            <w:pPr>
              <w:pStyle w:val="TableBody"/>
              <w:spacing w:before="0" w:after="0"/>
              <w:cnfStyle w:val="000000100000" w:firstRow="0" w:lastRow="0" w:firstColumn="0" w:lastColumn="0" w:oddVBand="0" w:evenVBand="0" w:oddHBand="1" w:evenHBand="0" w:firstRowFirstColumn="0" w:firstRowLastColumn="0" w:lastRowFirstColumn="0" w:lastRowLastColumn="0"/>
            </w:pPr>
            <w:r>
              <w:t xml:space="preserve">Fabric signal assertion and </w:t>
            </w:r>
            <w:proofErr w:type="spellStart"/>
            <w:r>
              <w:t>deassertion</w:t>
            </w:r>
            <w:proofErr w:type="spellEnd"/>
          </w:p>
        </w:tc>
        <w:tc>
          <w:tcPr>
            <w:tcW w:w="4860" w:type="dxa"/>
          </w:tcPr>
          <w:p w:rsidR="00D85026" w:rsidRDefault="00D85026" w:rsidP="00945242">
            <w:pPr>
              <w:pStyle w:val="TableBody"/>
              <w:spacing w:before="0" w:after="0"/>
              <w:jc w:val="both"/>
              <w:cnfStyle w:val="000000100000" w:firstRow="0" w:lastRow="0" w:firstColumn="0" w:lastColumn="0" w:oddVBand="0" w:evenVBand="0" w:oddHBand="1" w:evenHBand="0" w:firstRowFirstColumn="0" w:firstRowLastColumn="0" w:lastRowFirstColumn="0" w:lastRowLastColumn="0"/>
            </w:pPr>
            <w:r>
              <w:t xml:space="preserve">The Fabric PGCB name as specified by the </w:t>
            </w:r>
            <w:proofErr w:type="spellStart"/>
            <w:r>
              <w:t>config</w:t>
            </w:r>
            <w:proofErr w:type="spellEnd"/>
            <w:r>
              <w:t xml:space="preserve"> object.</w:t>
            </w:r>
          </w:p>
        </w:tc>
      </w:tr>
      <w:tr w:rsidR="00D85026" w:rsidTr="009B25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rsidR="00D85026" w:rsidRDefault="00D85026" w:rsidP="00945242">
            <w:pPr>
              <w:pStyle w:val="BodyText"/>
              <w:spacing w:before="0" w:after="0"/>
            </w:pPr>
            <w:r>
              <w:t>MSG</w:t>
            </w:r>
          </w:p>
        </w:tc>
        <w:tc>
          <w:tcPr>
            <w:tcW w:w="2900" w:type="dxa"/>
          </w:tcPr>
          <w:p w:rsidR="00D85026" w:rsidRDefault="00D85026" w:rsidP="00945242">
            <w:pPr>
              <w:pStyle w:val="TableBody"/>
              <w:spacing w:before="0" w:after="0"/>
              <w:cnfStyle w:val="000000010000" w:firstRow="0" w:lastRow="0" w:firstColumn="0" w:lastColumn="0" w:oddVBand="0" w:evenVBand="0" w:oddHBand="0" w:evenHBand="1" w:firstRowFirstColumn="0" w:firstRowLastColumn="0" w:lastRowFirstColumn="0" w:lastRowLastColumn="0"/>
            </w:pPr>
            <w:r>
              <w:tab/>
            </w:r>
            <w:r>
              <w:tab/>
              <w:t>Not applicable</w:t>
            </w:r>
          </w:p>
        </w:tc>
        <w:tc>
          <w:tcPr>
            <w:tcW w:w="4860" w:type="dxa"/>
          </w:tcPr>
          <w:p w:rsidR="00D85026" w:rsidRDefault="00D85026" w:rsidP="00945242">
            <w:pPr>
              <w:pStyle w:val="TableBody"/>
              <w:spacing w:before="0" w:after="0"/>
              <w:jc w:val="both"/>
              <w:cnfStyle w:val="000000010000" w:firstRow="0" w:lastRow="0" w:firstColumn="0" w:lastColumn="0" w:oddVBand="0" w:evenVBand="0" w:oddHBand="0" w:evenHBand="1" w:firstRowFirstColumn="0" w:firstRowLastColumn="0" w:lastRowFirstColumn="0" w:lastRowLastColumn="0"/>
            </w:pPr>
            <w:r>
              <w:t xml:space="preserve">The name of SIP whose state is being reported </w:t>
            </w:r>
          </w:p>
        </w:tc>
      </w:tr>
    </w:tbl>
    <w:p w:rsidR="009B2557" w:rsidRDefault="009B2557" w:rsidP="009B2557">
      <w:pPr>
        <w:pStyle w:val="BodyText"/>
      </w:pPr>
    </w:p>
    <w:p w:rsidR="00A1167A" w:rsidRDefault="00A1167A" w:rsidP="00A1167A">
      <w:pPr>
        <w:pStyle w:val="Heading4"/>
      </w:pPr>
      <w:r>
        <w:t xml:space="preserve">How to read </w:t>
      </w:r>
      <w:r w:rsidR="00BA7BDE">
        <w:t>MSG</w:t>
      </w:r>
      <w:r>
        <w:t xml:space="preserve"> printed?</w:t>
      </w:r>
    </w:p>
    <w:tbl>
      <w:tblPr>
        <w:tblStyle w:val="Table3Deffects3"/>
        <w:tblW w:w="8928" w:type="dxa"/>
        <w:tblLook w:val="04A0" w:firstRow="1" w:lastRow="0" w:firstColumn="1" w:lastColumn="0" w:noHBand="0" w:noVBand="1"/>
      </w:tblPr>
      <w:tblGrid>
        <w:gridCol w:w="8928"/>
      </w:tblGrid>
      <w:tr w:rsidR="00D03E56" w:rsidRPr="00D03E56" w:rsidTr="00D03E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8" w:type="dxa"/>
          </w:tcPr>
          <w:p w:rsidR="00D03E56" w:rsidRPr="00D03E56" w:rsidRDefault="009B2557" w:rsidP="00D53F1F">
            <w:pPr>
              <w:pStyle w:val="Gaps"/>
              <w:spacing w:before="0" w:after="0"/>
              <w:jc w:val="both"/>
              <w:rPr>
                <w:b w:val="0"/>
                <w:color w:val="auto"/>
              </w:rPr>
            </w:pPr>
            <w:r>
              <w:rPr>
                <w:b w:val="0"/>
                <w:color w:val="auto"/>
              </w:rPr>
              <w:t>The only MSG</w:t>
            </w:r>
            <w:r w:rsidR="00D03E56" w:rsidRPr="00D03E56">
              <w:rPr>
                <w:b w:val="0"/>
                <w:color w:val="auto"/>
              </w:rPr>
              <w:t xml:space="preserve"> the tracker prints in the state of a SIP. </w:t>
            </w:r>
          </w:p>
          <w:p w:rsidR="00D03E56" w:rsidRPr="00D03E56" w:rsidRDefault="00D03E56" w:rsidP="00D53F1F">
            <w:pPr>
              <w:pStyle w:val="TableBody"/>
              <w:spacing w:before="0" w:after="0"/>
              <w:jc w:val="both"/>
              <w:rPr>
                <w:b w:val="0"/>
              </w:rPr>
            </w:pPr>
          </w:p>
          <w:p w:rsidR="00D03E56" w:rsidRPr="00D03E56" w:rsidRDefault="00D03E56" w:rsidP="00D53F1F">
            <w:pPr>
              <w:pStyle w:val="TableBody"/>
              <w:spacing w:before="0" w:after="0"/>
              <w:jc w:val="both"/>
              <w:rPr>
                <w:b w:val="0"/>
              </w:rPr>
            </w:pPr>
            <w:r w:rsidRPr="00D03E56">
              <w:rPr>
                <w:b w:val="0"/>
              </w:rPr>
              <w:t xml:space="preserve">The possible SIP states are: </w:t>
            </w:r>
          </w:p>
          <w:p w:rsidR="00D03E56" w:rsidRPr="00D03E56" w:rsidRDefault="00D03E56" w:rsidP="00D53F1F">
            <w:pPr>
              <w:pStyle w:val="TableBody"/>
              <w:spacing w:before="0" w:after="0"/>
              <w:jc w:val="both"/>
              <w:rPr>
                <w:b w:val="0"/>
              </w:rPr>
            </w:pPr>
            <w:r w:rsidRPr="00D03E56">
              <w:t>INACCESSIBLE_</w:t>
            </w:r>
            <w:proofErr w:type="gramStart"/>
            <w:r w:rsidRPr="00D03E56">
              <w:t xml:space="preserve">PON </w:t>
            </w:r>
            <w:r w:rsidRPr="00D03E56">
              <w:rPr>
                <w:b w:val="0"/>
              </w:rPr>
              <w:t>:</w:t>
            </w:r>
            <w:proofErr w:type="gramEnd"/>
            <w:r w:rsidRPr="00D03E56">
              <w:rPr>
                <w:b w:val="0"/>
              </w:rPr>
              <w:t xml:space="preserve"> this corresponds to warm reset. The SIP is in this state if all PGCBs are in INA</w:t>
            </w:r>
            <w:r w:rsidR="009B2557">
              <w:rPr>
                <w:b w:val="0"/>
              </w:rPr>
              <w:t>P</w:t>
            </w:r>
            <w:r w:rsidRPr="00D03E56">
              <w:rPr>
                <w:b w:val="0"/>
              </w:rPr>
              <w:t>N</w:t>
            </w:r>
            <w:r w:rsidR="00CE3CE8">
              <w:rPr>
                <w:b w:val="0"/>
              </w:rPr>
              <w:t xml:space="preserve"> and all the AON POKs are </w:t>
            </w:r>
            <w:proofErr w:type="spellStart"/>
            <w:r w:rsidR="00CE3CE8">
              <w:rPr>
                <w:b w:val="0"/>
              </w:rPr>
              <w:t>deasserted</w:t>
            </w:r>
            <w:proofErr w:type="spellEnd"/>
            <w:r w:rsidRPr="00D03E56">
              <w:rPr>
                <w:b w:val="0"/>
              </w:rPr>
              <w:t>.</w:t>
            </w:r>
          </w:p>
          <w:p w:rsidR="00D03E56" w:rsidRPr="00D03E56" w:rsidRDefault="00D03E56" w:rsidP="00D53F1F">
            <w:pPr>
              <w:pStyle w:val="TableBody"/>
              <w:spacing w:before="0" w:after="0"/>
              <w:jc w:val="both"/>
              <w:rPr>
                <w:b w:val="0"/>
              </w:rPr>
            </w:pPr>
          </w:p>
          <w:p w:rsidR="00D03E56" w:rsidRPr="00D03E56" w:rsidRDefault="00D03E56" w:rsidP="00D53F1F">
            <w:pPr>
              <w:pStyle w:val="TableBody"/>
              <w:spacing w:before="0" w:after="0"/>
              <w:jc w:val="both"/>
              <w:rPr>
                <w:b w:val="0"/>
              </w:rPr>
            </w:pPr>
            <w:r w:rsidRPr="00D03E56">
              <w:t>INACCESSIBLE_</w:t>
            </w:r>
            <w:proofErr w:type="gramStart"/>
            <w:r w:rsidRPr="00D03E56">
              <w:t xml:space="preserve">POFF </w:t>
            </w:r>
            <w:r w:rsidRPr="00D03E56">
              <w:rPr>
                <w:b w:val="0"/>
              </w:rPr>
              <w:t>:</w:t>
            </w:r>
            <w:proofErr w:type="gramEnd"/>
            <w:r w:rsidRPr="00D03E56">
              <w:rPr>
                <w:b w:val="0"/>
              </w:rPr>
              <w:t xml:space="preserve"> this corresponds to cold reset.  The SIP is in this state id all PGCBs are in INA</w:t>
            </w:r>
            <w:r w:rsidR="009B2557">
              <w:rPr>
                <w:b w:val="0"/>
              </w:rPr>
              <w:t>P</w:t>
            </w:r>
            <w:r w:rsidR="00CE3CE8">
              <w:rPr>
                <w:b w:val="0"/>
              </w:rPr>
              <w:t>F and all AON POKs</w:t>
            </w:r>
            <w:r w:rsidRPr="00D03E56">
              <w:rPr>
                <w:b w:val="0"/>
              </w:rPr>
              <w:t xml:space="preserve"> are </w:t>
            </w:r>
            <w:proofErr w:type="spellStart"/>
            <w:r w:rsidRPr="00D03E56">
              <w:rPr>
                <w:b w:val="0"/>
              </w:rPr>
              <w:t>deasserted</w:t>
            </w:r>
            <w:proofErr w:type="spellEnd"/>
            <w:r w:rsidRPr="00D03E56">
              <w:rPr>
                <w:b w:val="0"/>
              </w:rPr>
              <w:t>.</w:t>
            </w:r>
          </w:p>
          <w:p w:rsidR="00D03E56" w:rsidRPr="00D03E56" w:rsidRDefault="00D03E56" w:rsidP="00D53F1F">
            <w:pPr>
              <w:pStyle w:val="TableBody"/>
              <w:spacing w:before="0" w:after="0"/>
              <w:jc w:val="both"/>
              <w:rPr>
                <w:b w:val="0"/>
              </w:rPr>
            </w:pPr>
          </w:p>
          <w:p w:rsidR="00D03E56" w:rsidRPr="00D03E56" w:rsidRDefault="00D03E56" w:rsidP="00D53F1F">
            <w:pPr>
              <w:pStyle w:val="TableBody"/>
              <w:spacing w:before="0" w:after="0"/>
              <w:jc w:val="both"/>
              <w:rPr>
                <w:b w:val="0"/>
              </w:rPr>
            </w:pPr>
            <w:r w:rsidRPr="00D03E56">
              <w:lastRenderedPageBreak/>
              <w:t>ACCESSIBLE_</w:t>
            </w:r>
            <w:proofErr w:type="gramStart"/>
            <w:r w:rsidRPr="00D03E56">
              <w:t xml:space="preserve">POFF </w:t>
            </w:r>
            <w:r w:rsidRPr="00D03E56">
              <w:rPr>
                <w:b w:val="0"/>
              </w:rPr>
              <w:t>:</w:t>
            </w:r>
            <w:proofErr w:type="gramEnd"/>
            <w:r w:rsidRPr="00D03E56">
              <w:rPr>
                <w:b w:val="0"/>
              </w:rPr>
              <w:t xml:space="preserve"> The SIP is in this state if all the PGCBs are in ACPOF state.</w:t>
            </w:r>
          </w:p>
          <w:p w:rsidR="00D03E56" w:rsidRPr="00D03E56" w:rsidRDefault="00D03E56" w:rsidP="00D53F1F">
            <w:pPr>
              <w:pStyle w:val="TableBody"/>
              <w:spacing w:before="0" w:after="0"/>
              <w:jc w:val="both"/>
              <w:rPr>
                <w:b w:val="0"/>
              </w:rPr>
            </w:pPr>
          </w:p>
          <w:p w:rsidR="00D03E56" w:rsidRPr="00D03E56" w:rsidRDefault="00BA7BDE" w:rsidP="00D53F1F">
            <w:pPr>
              <w:pStyle w:val="TableBody"/>
              <w:spacing w:before="0" w:after="0"/>
              <w:jc w:val="both"/>
              <w:rPr>
                <w:b w:val="0"/>
              </w:rPr>
            </w:pPr>
            <w:r>
              <w:t>ACCESSIBLE_</w:t>
            </w:r>
            <w:r w:rsidR="00D03E56" w:rsidRPr="00D03E56">
              <w:t>PON</w:t>
            </w:r>
            <w:r w:rsidR="00D03E56" w:rsidRPr="00D03E56">
              <w:rPr>
                <w:b w:val="0"/>
              </w:rPr>
              <w:t xml:space="preserve">: The SIP is in this </w:t>
            </w:r>
            <w:r w:rsidR="009B2557">
              <w:rPr>
                <w:b w:val="0"/>
              </w:rPr>
              <w:t>state if all the PGCBs in the PWRON</w:t>
            </w:r>
            <w:r w:rsidR="00D03E56" w:rsidRPr="00D03E56">
              <w:rPr>
                <w:b w:val="0"/>
              </w:rPr>
              <w:t xml:space="preserve"> state.</w:t>
            </w:r>
          </w:p>
          <w:p w:rsidR="00D03E56" w:rsidRPr="00D03E56" w:rsidRDefault="00D03E56" w:rsidP="00D53F1F">
            <w:pPr>
              <w:pStyle w:val="TableBody"/>
              <w:spacing w:before="0" w:after="0"/>
              <w:jc w:val="both"/>
              <w:rPr>
                <w:b w:val="0"/>
              </w:rPr>
            </w:pPr>
          </w:p>
          <w:p w:rsidR="00D03E56" w:rsidRPr="00D03E56" w:rsidRDefault="00D03E56" w:rsidP="00D53F1F">
            <w:pPr>
              <w:pStyle w:val="TableBody"/>
              <w:spacing w:before="0" w:after="0"/>
              <w:jc w:val="both"/>
              <w:rPr>
                <w:b w:val="0"/>
                <w:color w:val="FF0000"/>
              </w:rPr>
            </w:pPr>
            <w:r w:rsidRPr="00D03E56">
              <w:rPr>
                <w:b w:val="0"/>
                <w:color w:val="FF0000"/>
              </w:rPr>
              <w:t>OPEN: function disable case</w:t>
            </w:r>
          </w:p>
          <w:p w:rsidR="00D03E56" w:rsidRPr="00D03E56" w:rsidRDefault="00D03E56" w:rsidP="00D53F1F">
            <w:pPr>
              <w:pStyle w:val="TableBody"/>
              <w:spacing w:before="0" w:after="0"/>
              <w:jc w:val="both"/>
              <w:rPr>
                <w:b w:val="0"/>
              </w:rPr>
            </w:pPr>
          </w:p>
        </w:tc>
      </w:tr>
    </w:tbl>
    <w:p w:rsidR="003A7C3D" w:rsidRDefault="003A7C3D" w:rsidP="003A7C3D">
      <w:pPr>
        <w:pStyle w:val="Heading4"/>
      </w:pPr>
      <w:r>
        <w:lastRenderedPageBreak/>
        <w:t>How to read the configuration information and the tracker?</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     | NAME |    |                  |                  STATE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     | PGCB |    |                  |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     | /</w:t>
      </w:r>
      <w:proofErr w:type="gramStart"/>
      <w:r w:rsidRPr="00B47914">
        <w:rPr>
          <w:rFonts w:ascii="Courier New" w:hAnsi="Courier New" w:cs="Courier New"/>
          <w:sz w:val="12"/>
        </w:rPr>
        <w:t>IP  |</w:t>
      </w:r>
      <w:proofErr w:type="gramEnd"/>
      <w:r w:rsidRPr="00B47914">
        <w:rPr>
          <w:rFonts w:ascii="Courier New" w:hAnsi="Courier New" w:cs="Courier New"/>
          <w:sz w:val="12"/>
        </w:rPr>
        <w:t>SRC |                  |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TIME     | TYP | /FET | IN |       EVENT      </w:t>
      </w:r>
      <w:proofErr w:type="gramStart"/>
      <w:r w:rsidRPr="00B47914">
        <w:rPr>
          <w:rFonts w:ascii="Courier New" w:hAnsi="Courier New" w:cs="Courier New"/>
          <w:sz w:val="12"/>
        </w:rPr>
        <w:t>|  PGD1</w:t>
      </w:r>
      <w:proofErr w:type="gramEnd"/>
      <w:r w:rsidRPr="00B47914">
        <w:rPr>
          <w:rFonts w:ascii="Courier New" w:hAnsi="Courier New" w:cs="Courier New"/>
          <w:sz w:val="12"/>
        </w:rPr>
        <w:t xml:space="preserve"> |  PGD2 |  PGD3 |  PGD4 |  FAB0 |  FAB1 |  FAB2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1000.0 ns| SIG |   --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RST_DSD | INAPF | INAPF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highlight w:val="yellow"/>
        </w:rPr>
        <w:t xml:space="preserve">|   100045.0 ns| SIP | PGD1 </w:t>
      </w:r>
      <w:proofErr w:type="gramStart"/>
      <w:r w:rsidRPr="00B47914">
        <w:rPr>
          <w:rFonts w:ascii="Courier New" w:hAnsi="Courier New" w:cs="Courier New"/>
          <w:sz w:val="12"/>
          <w:highlight w:val="yellow"/>
        </w:rPr>
        <w:t>|  0</w:t>
      </w:r>
      <w:proofErr w:type="gramEnd"/>
      <w:r w:rsidRPr="00B47914">
        <w:rPr>
          <w:rFonts w:ascii="Courier New" w:hAnsi="Courier New" w:cs="Courier New"/>
          <w:sz w:val="12"/>
          <w:highlight w:val="yellow"/>
        </w:rPr>
        <w:t xml:space="preserve"> |     PMC_SIP_WAKE | INAPF | INAPF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100045.0 ns| SIP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PMC_SIP_WAKE | INAPF | INAPF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100045.0 ns| SIP | PGD4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PMC_SIP_WAKE | INAPF | INAPF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100045.0 ns| SIP | GPIO </w:t>
      </w:r>
      <w:proofErr w:type="gramStart"/>
      <w:r w:rsidRPr="00B47914">
        <w:rPr>
          <w:rFonts w:ascii="Courier New" w:hAnsi="Courier New" w:cs="Courier New"/>
          <w:sz w:val="12"/>
        </w:rPr>
        <w:t>|  3</w:t>
      </w:r>
      <w:proofErr w:type="gramEnd"/>
      <w:r w:rsidRPr="00B47914">
        <w:rPr>
          <w:rFonts w:ascii="Courier New" w:hAnsi="Courier New" w:cs="Courier New"/>
          <w:sz w:val="12"/>
        </w:rPr>
        <w:t xml:space="preserve"> |     PMC_SIP_WAKE | INAPF | INAPF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100125.0 ns| SIP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SIP_UG_REQ | INAPF | UG_HS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100165.0 ns| SIP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SIP_UG_REQ | UG_HS | UG_HS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100165.0 ns| SIP |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SIP_UG_REQ | UG_HS | UG_HS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highlight w:val="yellow"/>
        </w:rPr>
        <w:t xml:space="preserve">|   100175.0 ns| POK | GPIO </w:t>
      </w:r>
      <w:proofErr w:type="gramStart"/>
      <w:r w:rsidRPr="00B47914">
        <w:rPr>
          <w:rFonts w:ascii="Courier New" w:hAnsi="Courier New" w:cs="Courier New"/>
          <w:sz w:val="12"/>
          <w:highlight w:val="yellow"/>
        </w:rPr>
        <w:t>|  0</w:t>
      </w:r>
      <w:proofErr w:type="gramEnd"/>
      <w:r w:rsidRPr="00B47914">
        <w:rPr>
          <w:rFonts w:ascii="Courier New" w:hAnsi="Courier New" w:cs="Courier New"/>
          <w:sz w:val="12"/>
          <w:highlight w:val="yellow"/>
        </w:rPr>
        <w:t xml:space="preserve"> |     PRIM_POK_ASD | UG_HS | UG_HS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100185.0 ns| FET | DOM1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FET_ON | UG_HS | UG_HS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100185.0 ns| FET | DOM1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FET_ON_ACK | UG_HS | UG_HS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100245.0 ns| SIP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SIP_UG_ACK | UG_HS | PWRON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100335.0 ns| FET | DOM0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FET_ON | UG_HS | PWRON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100335.0 ns| FET | DOM0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FET_ON_ACK | UG_HS | PWRON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100365.0 ns| POK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SIDE_POK_ASD | UG_HS | PWRON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100425.0 ns| SIP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SIP_UG_ACK | PWRON | PWRON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100475.0 ns| FET | DOM2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FET_ON | PWRON | PWRON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100475.0 ns| FET | DOM2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FET_ON_ACK | PWRON | PWRON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100475.0 ns| POK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SIDE_POK_ASD | PWRON | PWRON | UG_HS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     | NAME |    |                  |                  STATE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     | PGCB |    |                  |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     | /</w:t>
      </w:r>
      <w:proofErr w:type="gramStart"/>
      <w:r w:rsidRPr="00B47914">
        <w:rPr>
          <w:rFonts w:ascii="Courier New" w:hAnsi="Courier New" w:cs="Courier New"/>
          <w:sz w:val="12"/>
        </w:rPr>
        <w:t>IP  |</w:t>
      </w:r>
      <w:proofErr w:type="gramEnd"/>
      <w:r w:rsidRPr="00B47914">
        <w:rPr>
          <w:rFonts w:ascii="Courier New" w:hAnsi="Courier New" w:cs="Courier New"/>
          <w:sz w:val="12"/>
        </w:rPr>
        <w:t>SRC |                  |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TIME     | TYP | /FET | IN |       EVENT      </w:t>
      </w:r>
      <w:proofErr w:type="gramStart"/>
      <w:r w:rsidRPr="00B47914">
        <w:rPr>
          <w:rFonts w:ascii="Courier New" w:hAnsi="Courier New" w:cs="Courier New"/>
          <w:sz w:val="12"/>
        </w:rPr>
        <w:t>|  PGD1</w:t>
      </w:r>
      <w:proofErr w:type="gramEnd"/>
      <w:r w:rsidRPr="00B47914">
        <w:rPr>
          <w:rFonts w:ascii="Courier New" w:hAnsi="Courier New" w:cs="Courier New"/>
          <w:sz w:val="12"/>
        </w:rPr>
        <w:t xml:space="preserve"> |  PGD2 |  PGD3 |  PGD4 |  FAB0 |  FAB1 |  FAB2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100525.0 ns| SIP |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SIP_UG_ACK | PWRON | PWRON | PWRON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highlight w:val="yellow"/>
        </w:rPr>
        <w:t>|   100535.0 ns| MSG | GPIO | -- | GPIO is in ACCESSIBLE_PON state</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100665.0 ns| SIP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PMC_SIP_WAKE_DSD | PWRON | PWRON | PWRON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100665.0 ns| SIP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PMC_SIP_WAKE_DSD | PWRON | PWRON | PWRON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100665.0 ns| SIP | PGD4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PMC_SIP_WAKE_DSD | PWRON | PWRON | PWRON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100665.0 ns| SIP | GPIO </w:t>
      </w:r>
      <w:proofErr w:type="gramStart"/>
      <w:r w:rsidRPr="00B47914">
        <w:rPr>
          <w:rFonts w:ascii="Courier New" w:hAnsi="Courier New" w:cs="Courier New"/>
          <w:sz w:val="12"/>
        </w:rPr>
        <w:t>|  3</w:t>
      </w:r>
      <w:proofErr w:type="gramEnd"/>
      <w:r w:rsidRPr="00B47914">
        <w:rPr>
          <w:rFonts w:ascii="Courier New" w:hAnsi="Courier New" w:cs="Courier New"/>
          <w:sz w:val="12"/>
        </w:rPr>
        <w:t xml:space="preserve"> | PMC_SIP_WAKE_DSD | PWRON | PWRON | PWRON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100745.0 ns| POK |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SIDE_POK_ASD | PWRON | PWRON | PWRON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100765.0 ns| POK |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SIDE_POK_DSD | PWRON | PWRON | PWRON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100775.0 ns| SIP |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SIP_PG_REQ | PWRON | PWRON | PG_HS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100775.0 ns| POK | GPIO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PRIM_POK_DSD | PWRON | PWRON | PG_HS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100805.0 ns| POK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SIDE_POK_DSD | PWRON | PWRON | PG_HS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100805.0 ns| POK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SIDE_POK_DSD | PWRON | PWRON | PG_HS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100835.0 ns| SIP | PGD3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SIP_PG_ACK | PWRON | PWRON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100855.0 ns| SIP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SIP_PG_REQ | PWRON | PG_HS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100895.0 ns| SIP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SIP_PG_REQ | PG_HS | PG_HS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highlight w:val="yellow"/>
        </w:rPr>
        <w:t xml:space="preserve">|   109385.0 ns| FET | DOM2 </w:t>
      </w:r>
      <w:proofErr w:type="gramStart"/>
      <w:r w:rsidRPr="00B47914">
        <w:rPr>
          <w:rFonts w:ascii="Courier New" w:hAnsi="Courier New" w:cs="Courier New"/>
          <w:sz w:val="12"/>
          <w:highlight w:val="yellow"/>
        </w:rPr>
        <w:t>|  2</w:t>
      </w:r>
      <w:proofErr w:type="gramEnd"/>
      <w:r w:rsidRPr="00B47914">
        <w:rPr>
          <w:rFonts w:ascii="Courier New" w:hAnsi="Courier New" w:cs="Courier New"/>
          <w:sz w:val="12"/>
          <w:highlight w:val="yellow"/>
        </w:rPr>
        <w:t xml:space="preserve"> |          FET_OFF | PG_HS | PG_HS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109385.0 ns| FET | DOM2 </w:t>
      </w:r>
      <w:proofErr w:type="gramStart"/>
      <w:r w:rsidRPr="00B47914">
        <w:rPr>
          <w:rFonts w:ascii="Courier New" w:hAnsi="Courier New" w:cs="Courier New"/>
          <w:sz w:val="12"/>
        </w:rPr>
        <w:t>|  2</w:t>
      </w:r>
      <w:proofErr w:type="gramEnd"/>
      <w:r w:rsidRPr="00B47914">
        <w:rPr>
          <w:rFonts w:ascii="Courier New" w:hAnsi="Courier New" w:cs="Courier New"/>
          <w:sz w:val="12"/>
        </w:rPr>
        <w:t xml:space="preserve"> |      FET_OFF_ACK | PG_HS | PG_HS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109435.0 ns| SIP | PGD1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SIP_PG_ACK | INAPF | PG_HS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109495.0 ns| FET | DOM0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FET_OFF | INAPF | PG_HS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109495.0 ns| FET | DOM0 </w:t>
      </w:r>
      <w:proofErr w:type="gramStart"/>
      <w:r w:rsidRPr="00B47914">
        <w:rPr>
          <w:rFonts w:ascii="Courier New" w:hAnsi="Courier New" w:cs="Courier New"/>
          <w:sz w:val="12"/>
        </w:rPr>
        <w:t>|  0</w:t>
      </w:r>
      <w:proofErr w:type="gramEnd"/>
      <w:r w:rsidRPr="00B47914">
        <w:rPr>
          <w:rFonts w:ascii="Courier New" w:hAnsi="Courier New" w:cs="Courier New"/>
          <w:sz w:val="12"/>
        </w:rPr>
        <w:t xml:space="preserve"> |      FET_OFF_ACK | INAPF | PG_HS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109505.0 ns| SIP | PGD2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SIP_PG_ACK | INAPF | INAPF | INAPF | PWRON | PWRGT | PWRGT | PWRGT |</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109515.0 ns| MSG | GPIO | -- | GPIO is in INACCESSIBLE_POFF state</w:t>
      </w:r>
    </w:p>
    <w:p w:rsidR="00B30287" w:rsidRPr="00B47914"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109605.0 ns| FET | DOM1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FET_OFF | INAPF | INAPF | INAPF | PWRON | PWRGT | PWRGT | PWRGT |</w:t>
      </w:r>
    </w:p>
    <w:p w:rsidR="002B2FAA" w:rsidRDefault="00B30287" w:rsidP="00B47914">
      <w:pPr>
        <w:pStyle w:val="BodyText"/>
        <w:spacing w:before="0" w:after="0"/>
        <w:rPr>
          <w:rFonts w:ascii="Courier New" w:hAnsi="Courier New" w:cs="Courier New"/>
          <w:sz w:val="12"/>
        </w:rPr>
      </w:pPr>
      <w:r w:rsidRPr="00B47914">
        <w:rPr>
          <w:rFonts w:ascii="Courier New" w:hAnsi="Courier New" w:cs="Courier New"/>
          <w:sz w:val="12"/>
        </w:rPr>
        <w:t xml:space="preserve">|   109605.0 ns| FET | DOM1 </w:t>
      </w:r>
      <w:proofErr w:type="gramStart"/>
      <w:r w:rsidRPr="00B47914">
        <w:rPr>
          <w:rFonts w:ascii="Courier New" w:hAnsi="Courier New" w:cs="Courier New"/>
          <w:sz w:val="12"/>
        </w:rPr>
        <w:t>|  1</w:t>
      </w:r>
      <w:proofErr w:type="gramEnd"/>
      <w:r w:rsidRPr="00B47914">
        <w:rPr>
          <w:rFonts w:ascii="Courier New" w:hAnsi="Courier New" w:cs="Courier New"/>
          <w:sz w:val="12"/>
        </w:rPr>
        <w:t xml:space="preserve"> |      FET_OFF_ACK | INAPF | INAPF | INAPF | PWRON | PWRGT | PWRGT | PWRGT |</w:t>
      </w:r>
    </w:p>
    <w:p w:rsidR="00B30287" w:rsidRDefault="00B30287" w:rsidP="00B47914">
      <w:pPr>
        <w:pStyle w:val="BodyText"/>
        <w:spacing w:before="0" w:after="0"/>
        <w:rPr>
          <w:rFonts w:ascii="Courier New" w:hAnsi="Courier New" w:cs="Courier New"/>
          <w:sz w:val="12"/>
        </w:rPr>
      </w:pPr>
    </w:p>
    <w:p w:rsidR="00B30287" w:rsidRPr="00B47914" w:rsidRDefault="00B30287" w:rsidP="00B47914">
      <w:pPr>
        <w:pStyle w:val="BodyText"/>
        <w:spacing w:before="0" w:after="0"/>
        <w:rPr>
          <w:rFonts w:ascii="Courier New" w:hAnsi="Courier New" w:cs="Courier New"/>
          <w:sz w:val="12"/>
        </w:rPr>
      </w:pPr>
    </w:p>
    <w:p w:rsidR="00CF7E81" w:rsidRDefault="003A7C3D" w:rsidP="003A7C3D">
      <w:pPr>
        <w:pStyle w:val="BodyText"/>
        <w:jc w:val="both"/>
      </w:pPr>
      <w:r>
        <w:t xml:space="preserve">The above high-lighted event indicates that the </w:t>
      </w:r>
      <w:proofErr w:type="spellStart"/>
      <w:r>
        <w:t>pmc_ip_pg_wake</w:t>
      </w:r>
      <w:proofErr w:type="spellEnd"/>
      <w:r>
        <w:t xml:space="preserve"> signal asserted </w:t>
      </w:r>
      <w:r w:rsidR="008E4ED9">
        <w:t>for PGD1</w:t>
      </w:r>
      <w:proofErr w:type="gramStart"/>
      <w:r w:rsidR="008E4ED9">
        <w:t>.</w:t>
      </w:r>
      <w:r w:rsidR="00CF7E81">
        <w:t>.</w:t>
      </w:r>
      <w:proofErr w:type="gramEnd"/>
    </w:p>
    <w:p w:rsidR="003A7C3D" w:rsidRDefault="003A7C3D" w:rsidP="003A7C3D">
      <w:pPr>
        <w:pStyle w:val="BodyText"/>
        <w:jc w:val="both"/>
      </w:pPr>
      <w:r>
        <w:t xml:space="preserve">So in the subsequent events, you see that </w:t>
      </w:r>
      <w:r w:rsidR="008E4ED9">
        <w:t>PGD1</w:t>
      </w:r>
      <w:r>
        <w:t xml:space="preserve"> is waking up.</w:t>
      </w:r>
    </w:p>
    <w:p w:rsidR="008E4ED9" w:rsidRDefault="008E4ED9" w:rsidP="003A7C3D">
      <w:pPr>
        <w:pStyle w:val="BodyText"/>
        <w:jc w:val="both"/>
      </w:pPr>
      <w:r>
        <w:t xml:space="preserve">The second highlighted event shows the POK is asserting. The NAME column is “GPIO” which shows it is </w:t>
      </w:r>
      <w:proofErr w:type="gramStart"/>
      <w:r>
        <w:t>a</w:t>
      </w:r>
      <w:proofErr w:type="gramEnd"/>
      <w:r>
        <w:t xml:space="preserve"> AON </w:t>
      </w:r>
      <w:proofErr w:type="spellStart"/>
      <w:r>
        <w:t>pok</w:t>
      </w:r>
      <w:proofErr w:type="spellEnd"/>
      <w:r>
        <w:t>.</w:t>
      </w:r>
    </w:p>
    <w:p w:rsidR="008E4ED9" w:rsidRDefault="008E4ED9" w:rsidP="003A7C3D">
      <w:pPr>
        <w:pStyle w:val="BodyText"/>
        <w:jc w:val="both"/>
      </w:pPr>
      <w:r>
        <w:t>The third high-</w:t>
      </w:r>
      <w:proofErr w:type="spellStart"/>
      <w:r>
        <w:t>lighed</w:t>
      </w:r>
      <w:proofErr w:type="spellEnd"/>
      <w:r>
        <w:t xml:space="preserve"> event is a message that shows that all the PGCBs in GPIO are PWRON state and all the AON POKs are asserted.</w:t>
      </w:r>
    </w:p>
    <w:p w:rsidR="003A7C3D" w:rsidRDefault="003A7C3D" w:rsidP="003A7C3D">
      <w:pPr>
        <w:pStyle w:val="BodyText"/>
        <w:jc w:val="both"/>
      </w:pPr>
      <w:r>
        <w:t xml:space="preserve">The </w:t>
      </w:r>
      <w:r w:rsidR="008E4ED9">
        <w:t xml:space="preserve">fourth  </w:t>
      </w:r>
      <w:r>
        <w:t xml:space="preserve"> high-lighted event indicates </w:t>
      </w:r>
      <w:r w:rsidR="008E4ED9">
        <w:t xml:space="preserve">DOM2 </w:t>
      </w:r>
      <w:proofErr w:type="spellStart"/>
      <w:proofErr w:type="gramStart"/>
      <w:r w:rsidR="008E4ED9">
        <w:t>fet</w:t>
      </w:r>
      <w:proofErr w:type="spellEnd"/>
      <w:proofErr w:type="gramEnd"/>
      <w:r w:rsidR="008E4ED9">
        <w:t xml:space="preserve"> block is turning off</w:t>
      </w:r>
      <w:r w:rsidR="00485CCF">
        <w:t>.</w:t>
      </w:r>
    </w:p>
    <w:p w:rsidR="00681E01" w:rsidRDefault="00681E01" w:rsidP="00C322ED">
      <w:pPr>
        <w:pStyle w:val="BodyText"/>
        <w:jc w:val="both"/>
      </w:pPr>
    </w:p>
    <w:p w:rsidR="001E7489" w:rsidRDefault="001E7489" w:rsidP="001E7489">
      <w:pPr>
        <w:pStyle w:val="Heading2"/>
        <w:jc w:val="both"/>
      </w:pPr>
      <w:bookmarkStart w:id="60" w:name="_Toc334284006"/>
      <w:bookmarkStart w:id="61" w:name="_Toc360198151"/>
      <w:r>
        <w:lastRenderedPageBreak/>
        <w:t>Using the Monitor and Tracker</w:t>
      </w:r>
      <w:bookmarkEnd w:id="60"/>
      <w:bookmarkEnd w:id="61"/>
    </w:p>
    <w:p w:rsidR="001E7489" w:rsidRPr="00861CEA" w:rsidRDefault="002C7ADE" w:rsidP="001E7489">
      <w:pPr>
        <w:pStyle w:val="BodyText"/>
        <w:jc w:val="both"/>
      </w:pPr>
      <w:r>
        <w:t>This section pro</w:t>
      </w:r>
      <w:r w:rsidR="001E7489" w:rsidRPr="00861CEA">
        <w:t>vides an example of necessary steps to implement the connection between monitor and tracker.</w:t>
      </w:r>
    </w:p>
    <w:p w:rsidR="001E7489" w:rsidRDefault="002C7ADE" w:rsidP="001E7489">
      <w:pPr>
        <w:pStyle w:val="BodyText"/>
        <w:jc w:val="both"/>
      </w:pPr>
      <w:r>
        <w:t xml:space="preserve">Refer to section 10 in the </w:t>
      </w:r>
      <w:proofErr w:type="spellStart"/>
      <w:proofErr w:type="gramStart"/>
      <w:r>
        <w:t>userguide</w:t>
      </w:r>
      <w:proofErr w:type="spellEnd"/>
      <w:r>
        <w:t xml:space="preserve"> </w:t>
      </w:r>
      <w:r w:rsidR="001E7489" w:rsidRPr="00861CEA">
        <w:t xml:space="preserve"> for</w:t>
      </w:r>
      <w:proofErr w:type="gramEnd"/>
      <w:r w:rsidR="001E7489" w:rsidRPr="00861CEA">
        <w:t xml:space="preserve"> more deta</w:t>
      </w:r>
      <w:r>
        <w:t>il information on the configuration methods</w:t>
      </w:r>
    </w:p>
    <w:p w:rsidR="00463A32" w:rsidRDefault="00463A32" w:rsidP="001E7489">
      <w:pPr>
        <w:pStyle w:val="BodyText"/>
        <w:jc w:val="both"/>
      </w:pPr>
    </w:p>
    <w:p w:rsidR="00463A32" w:rsidRDefault="00463A32" w:rsidP="00463A32">
      <w:pPr>
        <w:pStyle w:val="Heading3"/>
      </w:pPr>
      <w:bookmarkStart w:id="62" w:name="_Toc360198152"/>
      <w:r>
        <w:t xml:space="preserve">Naming the </w:t>
      </w:r>
      <w:r w:rsidR="003E0B85">
        <w:t>tracker file</w:t>
      </w:r>
      <w:bookmarkEnd w:id="62"/>
    </w:p>
    <w:p w:rsidR="00463A32" w:rsidRPr="00861CEA" w:rsidRDefault="00463A32" w:rsidP="001E7489">
      <w:pPr>
        <w:pStyle w:val="BodyText"/>
        <w:jc w:val="both"/>
      </w:pPr>
      <w:r>
        <w:t xml:space="preserve">The user can specify the tracker name using </w:t>
      </w:r>
      <w:proofErr w:type="spellStart"/>
      <w:r>
        <w:t>setTrackerName</w:t>
      </w:r>
      <w:proofErr w:type="spellEnd"/>
      <w:r>
        <w:t xml:space="preserve"> method in the configuration object of the agent. Please see the </w:t>
      </w:r>
      <w:proofErr w:type="spellStart"/>
      <w:r>
        <w:t>usergudie</w:t>
      </w:r>
      <w:proofErr w:type="spellEnd"/>
      <w:r>
        <w:t xml:space="preserve"> for more information on the method.</w:t>
      </w:r>
    </w:p>
    <w:p w:rsidR="001E7489" w:rsidRDefault="001E7489" w:rsidP="002C7ADE">
      <w:pPr>
        <w:pStyle w:val="Heading3"/>
      </w:pPr>
      <w:bookmarkStart w:id="63" w:name="_Toc334284007"/>
      <w:bookmarkStart w:id="64" w:name="_Toc360198153"/>
      <w:r>
        <w:t xml:space="preserve">Connecting </w:t>
      </w:r>
      <w:proofErr w:type="gramStart"/>
      <w:r>
        <w:t>A</w:t>
      </w:r>
      <w:proofErr w:type="gramEnd"/>
      <w:r>
        <w:t xml:space="preserve"> Scoreboard to the </w:t>
      </w:r>
      <w:proofErr w:type="spellStart"/>
      <w:r>
        <w:t>Testbench</w:t>
      </w:r>
      <w:bookmarkEnd w:id="63"/>
      <w:bookmarkEnd w:id="64"/>
      <w:proofErr w:type="spellEnd"/>
    </w:p>
    <w:p w:rsidR="001E7489" w:rsidRDefault="001E7489" w:rsidP="001E7489">
      <w:pPr>
        <w:pStyle w:val="BodyText"/>
        <w:jc w:val="both"/>
      </w:pPr>
      <w:r w:rsidRPr="00233E66">
        <w:t>This section provides an example of necessary steps to implement the connection between monitor and Scoreboard.</w:t>
      </w:r>
    </w:p>
    <w:p w:rsidR="00655275" w:rsidRDefault="00655275" w:rsidP="001E7489">
      <w:pPr>
        <w:pStyle w:val="BodyText"/>
        <w:jc w:val="both"/>
      </w:pPr>
      <w:r>
        <w:t>Here is an example scoreboard.</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proofErr w:type="gramStart"/>
      <w:r w:rsidRPr="006E0D41">
        <w:rPr>
          <w:rFonts w:ascii="Courier New" w:hAnsi="Courier New" w:cs="Courier New"/>
        </w:rPr>
        <w:t>class</w:t>
      </w:r>
      <w:proofErr w:type="gramEnd"/>
      <w:r w:rsidRPr="006E0D41">
        <w:rPr>
          <w:rFonts w:ascii="Courier New" w:hAnsi="Courier New" w:cs="Courier New"/>
        </w:rPr>
        <w:t xml:space="preserve"> </w:t>
      </w:r>
      <w:proofErr w:type="spellStart"/>
      <w:r w:rsidRPr="006E0D41">
        <w:rPr>
          <w:rFonts w:ascii="Courier New" w:hAnsi="Courier New" w:cs="Courier New"/>
        </w:rPr>
        <w:t>TestScoreboard</w:t>
      </w:r>
      <w:proofErr w:type="spellEnd"/>
      <w:r w:rsidRPr="006E0D41">
        <w:rPr>
          <w:rFonts w:ascii="Courier New" w:hAnsi="Courier New" w:cs="Courier New"/>
        </w:rPr>
        <w:t xml:space="preserve"> extends </w:t>
      </w:r>
      <w:proofErr w:type="spellStart"/>
      <w:r w:rsidRPr="006E0D41">
        <w:rPr>
          <w:rFonts w:ascii="Courier New" w:hAnsi="Courier New" w:cs="Courier New"/>
        </w:rPr>
        <w:t>ovm_scoreboard</w:t>
      </w:r>
      <w:proofErr w:type="spellEnd"/>
      <w:r w:rsidRPr="006E0D41">
        <w:rPr>
          <w:rFonts w:ascii="Courier New" w:hAnsi="Courier New" w:cs="Courier New"/>
        </w:rPr>
        <w:t>;</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t>`</w:t>
      </w:r>
      <w:proofErr w:type="spellStart"/>
      <w:r w:rsidRPr="006E0D41">
        <w:rPr>
          <w:rFonts w:ascii="Courier New" w:hAnsi="Courier New" w:cs="Courier New"/>
        </w:rPr>
        <w:t>ovm_component_</w:t>
      </w:r>
      <w:proofErr w:type="gramStart"/>
      <w:r w:rsidRPr="006E0D41">
        <w:rPr>
          <w:rFonts w:ascii="Courier New" w:hAnsi="Courier New" w:cs="Courier New"/>
        </w:rPr>
        <w:t>utils</w:t>
      </w:r>
      <w:proofErr w:type="spellEnd"/>
      <w:r w:rsidRPr="006E0D41">
        <w:rPr>
          <w:rFonts w:ascii="Courier New" w:hAnsi="Courier New" w:cs="Courier New"/>
        </w:rPr>
        <w:t>(</w:t>
      </w:r>
      <w:proofErr w:type="spellStart"/>
      <w:proofErr w:type="gramEnd"/>
      <w:r w:rsidRPr="006E0D41">
        <w:rPr>
          <w:rFonts w:ascii="Courier New" w:hAnsi="Courier New" w:cs="Courier New"/>
        </w:rPr>
        <w:t>TestScoreboard</w:t>
      </w:r>
      <w:proofErr w:type="spellEnd"/>
      <w:r w:rsidRPr="006E0D41">
        <w:rPr>
          <w:rFonts w:ascii="Courier New" w:hAnsi="Courier New" w:cs="Courier New"/>
        </w:rPr>
        <w:t>)// register component to the factory</w:t>
      </w:r>
    </w:p>
    <w:p w:rsidR="006E0D41" w:rsidRDefault="006E0D41" w:rsidP="006E0D41">
      <w:pPr>
        <w:pStyle w:val="BodyText"/>
        <w:shd w:val="clear" w:color="auto" w:fill="DBE5F1" w:themeFill="accent1" w:themeFillTint="33"/>
        <w:spacing w:before="0" w:after="0"/>
        <w:jc w:val="both"/>
        <w:rPr>
          <w:rFonts w:ascii="Courier New" w:hAnsi="Courier New" w:cs="Courier New"/>
        </w:rPr>
      </w:pP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Pr>
          <w:rFonts w:ascii="Courier New" w:hAnsi="Courier New" w:cs="Courier New"/>
        </w:rPr>
        <w:tab/>
        <w:t xml:space="preserve">//analysis </w:t>
      </w:r>
      <w:proofErr w:type="spellStart"/>
      <w:proofErr w:type="gramStart"/>
      <w:r>
        <w:rPr>
          <w:rFonts w:ascii="Courier New" w:hAnsi="Courier New" w:cs="Courier New"/>
        </w:rPr>
        <w:t>fifo</w:t>
      </w:r>
      <w:proofErr w:type="spellEnd"/>
      <w:proofErr w:type="gramEnd"/>
      <w:r>
        <w:rPr>
          <w:rFonts w:ascii="Courier New" w:hAnsi="Courier New" w:cs="Courier New"/>
        </w:rPr>
        <w:t xml:space="preserve"> for receiving the transactions</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proofErr w:type="spellStart"/>
      <w:r w:rsidRPr="006E0D41">
        <w:rPr>
          <w:rFonts w:ascii="Courier New" w:hAnsi="Courier New" w:cs="Courier New"/>
        </w:rPr>
        <w:t>analysis_fifo</w:t>
      </w:r>
      <w:proofErr w:type="spellEnd"/>
      <w:proofErr w:type="gramStart"/>
      <w:r w:rsidRPr="006E0D41">
        <w:rPr>
          <w:rFonts w:ascii="Courier New" w:hAnsi="Courier New" w:cs="Courier New"/>
        </w:rPr>
        <w:t>#(</w:t>
      </w:r>
      <w:proofErr w:type="spellStart"/>
      <w:proofErr w:type="gramEnd"/>
      <w:r w:rsidRPr="006E0D41">
        <w:rPr>
          <w:rFonts w:ascii="Courier New" w:hAnsi="Courier New" w:cs="Courier New"/>
        </w:rPr>
        <w:t>PowerGatingMonitorSeqItem</w:t>
      </w:r>
      <w:proofErr w:type="spellEnd"/>
      <w:r w:rsidRPr="006E0D41">
        <w:rPr>
          <w:rFonts w:ascii="Courier New" w:hAnsi="Courier New" w:cs="Courier New"/>
        </w:rPr>
        <w:t>) monitor;</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proofErr w:type="gramStart"/>
      <w:r w:rsidRPr="006E0D41">
        <w:rPr>
          <w:rFonts w:ascii="Courier New" w:hAnsi="Courier New" w:cs="Courier New"/>
        </w:rPr>
        <w:t>local</w:t>
      </w:r>
      <w:proofErr w:type="gramEnd"/>
      <w:r w:rsidRPr="006E0D41">
        <w:rPr>
          <w:rFonts w:ascii="Courier New" w:hAnsi="Courier New" w:cs="Courier New"/>
        </w:rPr>
        <w:t xml:space="preserve"> </w:t>
      </w:r>
      <w:proofErr w:type="spellStart"/>
      <w:r w:rsidRPr="006E0D41">
        <w:rPr>
          <w:rFonts w:ascii="Courier New" w:hAnsi="Courier New" w:cs="Courier New"/>
        </w:rPr>
        <w:t>PowerGatingMonitorSeqItem</w:t>
      </w:r>
      <w:proofErr w:type="spellEnd"/>
      <w:r w:rsidRPr="006E0D41">
        <w:rPr>
          <w:rFonts w:ascii="Courier New" w:hAnsi="Courier New" w:cs="Courier New"/>
        </w:rPr>
        <w:t xml:space="preserve"> </w:t>
      </w:r>
      <w:proofErr w:type="spellStart"/>
      <w:r w:rsidRPr="006E0D41">
        <w:rPr>
          <w:rFonts w:ascii="Courier New" w:hAnsi="Courier New" w:cs="Courier New"/>
        </w:rPr>
        <w:t>Packet_in</w:t>
      </w:r>
      <w:proofErr w:type="spellEnd"/>
      <w:r w:rsidRPr="006E0D41">
        <w:rPr>
          <w:rFonts w:ascii="Courier New" w:hAnsi="Courier New" w:cs="Courier New"/>
        </w:rPr>
        <w:t>; // Transactions from input monitor</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t>// define constructor</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proofErr w:type="gramStart"/>
      <w:r w:rsidRPr="006E0D41">
        <w:rPr>
          <w:rFonts w:ascii="Courier New" w:hAnsi="Courier New" w:cs="Courier New"/>
        </w:rPr>
        <w:t>function</w:t>
      </w:r>
      <w:proofErr w:type="gramEnd"/>
      <w:r w:rsidRPr="006E0D41">
        <w:rPr>
          <w:rFonts w:ascii="Courier New" w:hAnsi="Courier New" w:cs="Courier New"/>
        </w:rPr>
        <w:t xml:space="preserve"> new( string name , </w:t>
      </w:r>
      <w:proofErr w:type="spellStart"/>
      <w:r w:rsidRPr="006E0D41">
        <w:rPr>
          <w:rFonts w:ascii="Courier New" w:hAnsi="Courier New" w:cs="Courier New"/>
        </w:rPr>
        <w:t>ovm_component</w:t>
      </w:r>
      <w:proofErr w:type="spellEnd"/>
      <w:r w:rsidRPr="006E0D41">
        <w:rPr>
          <w:rFonts w:ascii="Courier New" w:hAnsi="Courier New" w:cs="Courier New"/>
        </w:rPr>
        <w:t xml:space="preserve"> parent = null ); </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r w:rsidRPr="006E0D41">
        <w:rPr>
          <w:rFonts w:ascii="Courier New" w:hAnsi="Courier New" w:cs="Courier New"/>
        </w:rPr>
        <w:tab/>
      </w:r>
      <w:proofErr w:type="spellStart"/>
      <w:proofErr w:type="gramStart"/>
      <w:r w:rsidRPr="006E0D41">
        <w:rPr>
          <w:rFonts w:ascii="Courier New" w:hAnsi="Courier New" w:cs="Courier New"/>
        </w:rPr>
        <w:t>super.new</w:t>
      </w:r>
      <w:proofErr w:type="spellEnd"/>
      <w:r w:rsidRPr="006E0D41">
        <w:rPr>
          <w:rFonts w:ascii="Courier New" w:hAnsi="Courier New" w:cs="Courier New"/>
        </w:rPr>
        <w:t>(</w:t>
      </w:r>
      <w:proofErr w:type="gramEnd"/>
      <w:r w:rsidRPr="006E0D41">
        <w:rPr>
          <w:rFonts w:ascii="Courier New" w:hAnsi="Courier New" w:cs="Courier New"/>
        </w:rPr>
        <w:t xml:space="preserve"> name , parent );</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proofErr w:type="spellStart"/>
      <w:proofErr w:type="gramStart"/>
      <w:r w:rsidRPr="006E0D41">
        <w:rPr>
          <w:rFonts w:ascii="Courier New" w:hAnsi="Courier New" w:cs="Courier New"/>
        </w:rPr>
        <w:t>endfunction</w:t>
      </w:r>
      <w:proofErr w:type="spellEnd"/>
      <w:proofErr w:type="gramEnd"/>
      <w:r w:rsidRPr="006E0D41">
        <w:rPr>
          <w:rFonts w:ascii="Courier New" w:hAnsi="Courier New" w:cs="Courier New"/>
        </w:rPr>
        <w:t xml:space="preserve"> //new</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proofErr w:type="gramStart"/>
      <w:r w:rsidRPr="006E0D41">
        <w:rPr>
          <w:rFonts w:ascii="Courier New" w:hAnsi="Courier New" w:cs="Courier New"/>
        </w:rPr>
        <w:t>function</w:t>
      </w:r>
      <w:proofErr w:type="gramEnd"/>
      <w:r w:rsidRPr="006E0D41">
        <w:rPr>
          <w:rFonts w:ascii="Courier New" w:hAnsi="Courier New" w:cs="Courier New"/>
        </w:rPr>
        <w:t xml:space="preserve"> void build();</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r w:rsidRPr="006E0D41">
        <w:rPr>
          <w:rFonts w:ascii="Courier New" w:hAnsi="Courier New" w:cs="Courier New"/>
        </w:rPr>
        <w:tab/>
      </w:r>
      <w:proofErr w:type="spellStart"/>
      <w:proofErr w:type="gramStart"/>
      <w:r w:rsidRPr="006E0D41">
        <w:rPr>
          <w:rFonts w:ascii="Courier New" w:hAnsi="Courier New" w:cs="Courier New"/>
        </w:rPr>
        <w:t>ovm_object</w:t>
      </w:r>
      <w:proofErr w:type="spellEnd"/>
      <w:proofErr w:type="gramEnd"/>
      <w:r w:rsidRPr="006E0D41">
        <w:rPr>
          <w:rFonts w:ascii="Courier New" w:hAnsi="Courier New" w:cs="Courier New"/>
        </w:rPr>
        <w:t xml:space="preserve"> temp;</w:t>
      </w:r>
    </w:p>
    <w:p w:rsid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r w:rsidRPr="006E0D41">
        <w:rPr>
          <w:rFonts w:ascii="Courier New" w:hAnsi="Courier New" w:cs="Courier New"/>
        </w:rPr>
        <w:tab/>
      </w:r>
      <w:proofErr w:type="gramStart"/>
      <w:r w:rsidRPr="006E0D41">
        <w:rPr>
          <w:rFonts w:ascii="Courier New" w:hAnsi="Courier New" w:cs="Courier New"/>
        </w:rPr>
        <w:t>monitor</w:t>
      </w:r>
      <w:proofErr w:type="gramEnd"/>
      <w:r w:rsidRPr="006E0D41">
        <w:rPr>
          <w:rFonts w:ascii="Courier New" w:hAnsi="Courier New" w:cs="Courier New"/>
        </w:rPr>
        <w:t>= new("power FIFO");</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r w:rsidRPr="006E0D41">
        <w:rPr>
          <w:rFonts w:ascii="Courier New" w:hAnsi="Courier New" w:cs="Courier New"/>
        </w:rPr>
        <w:tab/>
      </w:r>
      <w:proofErr w:type="spellStart"/>
      <w:r w:rsidRPr="006E0D41">
        <w:rPr>
          <w:rFonts w:ascii="Courier New" w:hAnsi="Courier New" w:cs="Courier New"/>
        </w:rPr>
        <w:t>Packet_in</w:t>
      </w:r>
      <w:proofErr w:type="spellEnd"/>
      <w:r w:rsidRPr="006E0D41">
        <w:rPr>
          <w:rFonts w:ascii="Courier New" w:hAnsi="Courier New" w:cs="Courier New"/>
        </w:rPr>
        <w:t>= new;</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proofErr w:type="spellStart"/>
      <w:proofErr w:type="gramStart"/>
      <w:r w:rsidRPr="006E0D41">
        <w:rPr>
          <w:rFonts w:ascii="Courier New" w:hAnsi="Courier New" w:cs="Courier New"/>
        </w:rPr>
        <w:t>endfunction</w:t>
      </w:r>
      <w:proofErr w:type="spellEnd"/>
      <w:proofErr w:type="gramEnd"/>
      <w:r w:rsidRPr="006E0D41">
        <w:rPr>
          <w:rFonts w:ascii="Courier New" w:hAnsi="Courier New" w:cs="Courier New"/>
        </w:rPr>
        <w:t>// build</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proofErr w:type="gramStart"/>
      <w:r w:rsidRPr="006E0D41">
        <w:rPr>
          <w:rFonts w:ascii="Courier New" w:hAnsi="Courier New" w:cs="Courier New"/>
        </w:rPr>
        <w:t>task</w:t>
      </w:r>
      <w:proofErr w:type="gramEnd"/>
      <w:r w:rsidRPr="006E0D41">
        <w:rPr>
          <w:rFonts w:ascii="Courier New" w:hAnsi="Courier New" w:cs="Courier New"/>
        </w:rPr>
        <w:t xml:space="preserve"> run();</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r w:rsidRPr="006E0D41">
        <w:rPr>
          <w:rFonts w:ascii="Courier New" w:hAnsi="Courier New" w:cs="Courier New"/>
        </w:rPr>
        <w:tab/>
      </w:r>
      <w:proofErr w:type="gramStart"/>
      <w:r w:rsidRPr="006E0D41">
        <w:rPr>
          <w:rFonts w:ascii="Courier New" w:hAnsi="Courier New" w:cs="Courier New"/>
        </w:rPr>
        <w:t>forever</w:t>
      </w:r>
      <w:proofErr w:type="gramEnd"/>
      <w:r w:rsidRPr="006E0D41">
        <w:rPr>
          <w:rFonts w:ascii="Courier New" w:hAnsi="Courier New" w:cs="Courier New"/>
        </w:rPr>
        <w:t xml:space="preserve"> begin</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r w:rsidRPr="006E0D41">
        <w:rPr>
          <w:rFonts w:ascii="Courier New" w:hAnsi="Courier New" w:cs="Courier New"/>
        </w:rPr>
        <w:tab/>
      </w:r>
      <w:r w:rsidRPr="006E0D41">
        <w:rPr>
          <w:rFonts w:ascii="Courier New" w:hAnsi="Courier New" w:cs="Courier New"/>
        </w:rPr>
        <w:tab/>
      </w:r>
      <w:proofErr w:type="gramStart"/>
      <w:r w:rsidRPr="006E0D41">
        <w:rPr>
          <w:rFonts w:ascii="Courier New" w:hAnsi="Courier New" w:cs="Courier New"/>
        </w:rPr>
        <w:t>string</w:t>
      </w:r>
      <w:proofErr w:type="gramEnd"/>
      <w:r w:rsidRPr="006E0D41">
        <w:rPr>
          <w:rFonts w:ascii="Courier New" w:hAnsi="Courier New" w:cs="Courier New"/>
        </w:rPr>
        <w:t xml:space="preserve"> str1, str2;</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r w:rsidRPr="006E0D41">
        <w:rPr>
          <w:rFonts w:ascii="Courier New" w:hAnsi="Courier New" w:cs="Courier New"/>
        </w:rPr>
        <w:tab/>
      </w:r>
      <w:r w:rsidRPr="006E0D41">
        <w:rPr>
          <w:rFonts w:ascii="Courier New" w:hAnsi="Courier New" w:cs="Courier New"/>
        </w:rPr>
        <w:tab/>
      </w:r>
      <w:proofErr w:type="spellStart"/>
      <w:proofErr w:type="gramStart"/>
      <w:r w:rsidRPr="006E0D41">
        <w:rPr>
          <w:rFonts w:ascii="Courier New" w:hAnsi="Courier New" w:cs="Courier New"/>
        </w:rPr>
        <w:t>monitor.get</w:t>
      </w:r>
      <w:proofErr w:type="spellEnd"/>
      <w:r w:rsidRPr="006E0D41">
        <w:rPr>
          <w:rFonts w:ascii="Courier New" w:hAnsi="Courier New" w:cs="Courier New"/>
        </w:rPr>
        <w:t>(</w:t>
      </w:r>
      <w:proofErr w:type="spellStart"/>
      <w:proofErr w:type="gramEnd"/>
      <w:r w:rsidRPr="006E0D41">
        <w:rPr>
          <w:rFonts w:ascii="Courier New" w:hAnsi="Courier New" w:cs="Courier New"/>
        </w:rPr>
        <w:t>Packet_in</w:t>
      </w:r>
      <w:proofErr w:type="spellEnd"/>
      <w:r w:rsidRPr="006E0D41">
        <w:rPr>
          <w:rFonts w:ascii="Courier New" w:hAnsi="Courier New" w:cs="Courier New"/>
        </w:rPr>
        <w:t>);</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r w:rsidRPr="006E0D41">
        <w:rPr>
          <w:rFonts w:ascii="Courier New" w:hAnsi="Courier New" w:cs="Courier New"/>
        </w:rPr>
        <w:tab/>
      </w:r>
      <w:r w:rsidRPr="006E0D41">
        <w:rPr>
          <w:rFonts w:ascii="Courier New" w:hAnsi="Courier New" w:cs="Courier New"/>
        </w:rPr>
        <w:tab/>
        <w:t>$</w:t>
      </w:r>
      <w:proofErr w:type="spellStart"/>
      <w:proofErr w:type="gramStart"/>
      <w:r w:rsidRPr="006E0D41">
        <w:rPr>
          <w:rFonts w:ascii="Courier New" w:hAnsi="Courier New" w:cs="Courier New"/>
        </w:rPr>
        <w:t>sformat</w:t>
      </w:r>
      <w:proofErr w:type="spellEnd"/>
      <w:r w:rsidRPr="006E0D41">
        <w:rPr>
          <w:rFonts w:ascii="Courier New" w:hAnsi="Courier New" w:cs="Courier New"/>
        </w:rPr>
        <w:t>(</w:t>
      </w:r>
      <w:proofErr w:type="gramEnd"/>
      <w:r w:rsidRPr="006E0D41">
        <w:rPr>
          <w:rFonts w:ascii="Courier New" w:hAnsi="Courier New" w:cs="Courier New"/>
        </w:rPr>
        <w:t xml:space="preserve">str1,"TYP = %3s, EVENT = %10s, SOURCE_NAME = %4s, STATE = %5s", </w:t>
      </w:r>
      <w:proofErr w:type="spellStart"/>
      <w:r w:rsidRPr="006E0D41">
        <w:rPr>
          <w:rFonts w:ascii="Courier New" w:hAnsi="Courier New" w:cs="Courier New"/>
        </w:rPr>
        <w:t>Packet_in.typ</w:t>
      </w:r>
      <w:proofErr w:type="spellEnd"/>
      <w:r w:rsidRPr="006E0D41">
        <w:rPr>
          <w:rFonts w:ascii="Courier New" w:hAnsi="Courier New" w:cs="Courier New"/>
        </w:rPr>
        <w:t xml:space="preserve">, </w:t>
      </w:r>
      <w:proofErr w:type="spellStart"/>
      <w:r w:rsidRPr="006E0D41">
        <w:rPr>
          <w:rFonts w:ascii="Courier New" w:hAnsi="Courier New" w:cs="Courier New"/>
        </w:rPr>
        <w:t>Packet_in.evnt</w:t>
      </w:r>
      <w:proofErr w:type="spellEnd"/>
      <w:r w:rsidRPr="006E0D41">
        <w:rPr>
          <w:rFonts w:ascii="Courier New" w:hAnsi="Courier New" w:cs="Courier New"/>
        </w:rPr>
        <w:t xml:space="preserve">, </w:t>
      </w:r>
      <w:proofErr w:type="spellStart"/>
      <w:r w:rsidRPr="006E0D41">
        <w:rPr>
          <w:rFonts w:ascii="Courier New" w:hAnsi="Courier New" w:cs="Courier New"/>
        </w:rPr>
        <w:t>Packet_in.sourceName</w:t>
      </w:r>
      <w:proofErr w:type="spellEnd"/>
      <w:r w:rsidRPr="006E0D41">
        <w:rPr>
          <w:rFonts w:ascii="Courier New" w:hAnsi="Courier New" w:cs="Courier New"/>
        </w:rPr>
        <w:t xml:space="preserve">, </w:t>
      </w:r>
      <w:proofErr w:type="spellStart"/>
      <w:r w:rsidRPr="006E0D41">
        <w:rPr>
          <w:rFonts w:ascii="Courier New" w:hAnsi="Courier New" w:cs="Courier New"/>
        </w:rPr>
        <w:t>Packet_in.state</w:t>
      </w:r>
      <w:proofErr w:type="spellEnd"/>
      <w:r w:rsidRPr="006E0D41">
        <w:rPr>
          <w:rFonts w:ascii="Courier New" w:hAnsi="Courier New" w:cs="Courier New"/>
        </w:rPr>
        <w:t>);</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r w:rsidRPr="006E0D41">
        <w:rPr>
          <w:rFonts w:ascii="Courier New" w:hAnsi="Courier New" w:cs="Courier New"/>
        </w:rPr>
        <w:tab/>
      </w:r>
      <w:r w:rsidRPr="006E0D41">
        <w:rPr>
          <w:rFonts w:ascii="Courier New" w:hAnsi="Courier New" w:cs="Courier New"/>
        </w:rPr>
        <w:tab/>
        <w:t>//print it out</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r w:rsidRPr="006E0D41">
        <w:rPr>
          <w:rFonts w:ascii="Courier New" w:hAnsi="Courier New" w:cs="Courier New"/>
        </w:rPr>
        <w:tab/>
      </w:r>
      <w:r w:rsidRPr="006E0D41">
        <w:rPr>
          <w:rFonts w:ascii="Courier New" w:hAnsi="Courier New" w:cs="Courier New"/>
        </w:rPr>
        <w:tab/>
      </w:r>
      <w:proofErr w:type="spellStart"/>
      <w:r w:rsidRPr="006E0D41">
        <w:rPr>
          <w:rFonts w:ascii="Courier New" w:hAnsi="Courier New" w:cs="Courier New"/>
        </w:rPr>
        <w:t>ovm_report_</w:t>
      </w:r>
      <w:proofErr w:type="gramStart"/>
      <w:r w:rsidRPr="006E0D41">
        <w:rPr>
          <w:rFonts w:ascii="Courier New" w:hAnsi="Courier New" w:cs="Courier New"/>
        </w:rPr>
        <w:t>info</w:t>
      </w:r>
      <w:proofErr w:type="spellEnd"/>
      <w:r w:rsidRPr="006E0D41">
        <w:rPr>
          <w:rFonts w:ascii="Courier New" w:hAnsi="Courier New" w:cs="Courier New"/>
        </w:rPr>
        <w:t>(</w:t>
      </w:r>
      <w:proofErr w:type="spellStart"/>
      <w:proofErr w:type="gramEnd"/>
      <w:r w:rsidRPr="006E0D41">
        <w:rPr>
          <w:rFonts w:ascii="Courier New" w:hAnsi="Courier New" w:cs="Courier New"/>
        </w:rPr>
        <w:t>get_full_name</w:t>
      </w:r>
      <w:proofErr w:type="spellEnd"/>
      <w:r w:rsidRPr="006E0D41">
        <w:rPr>
          <w:rFonts w:ascii="Courier New" w:hAnsi="Courier New" w:cs="Courier New"/>
        </w:rPr>
        <w:t>(), {" SCOREBOARD TRANSACTION: ", str1});</w:t>
      </w: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r w:rsidRPr="006E0D41">
        <w:rPr>
          <w:rFonts w:ascii="Courier New" w:hAnsi="Courier New" w:cs="Courier New"/>
        </w:rPr>
        <w:tab/>
      </w:r>
      <w:proofErr w:type="gramStart"/>
      <w:r w:rsidRPr="006E0D41">
        <w:rPr>
          <w:rFonts w:ascii="Courier New" w:hAnsi="Courier New" w:cs="Courier New"/>
        </w:rPr>
        <w:t>end</w:t>
      </w:r>
      <w:proofErr w:type="gramEnd"/>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r w:rsidRPr="006E0D41">
        <w:rPr>
          <w:rFonts w:ascii="Courier New" w:hAnsi="Courier New" w:cs="Courier New"/>
        </w:rPr>
        <w:tab/>
      </w:r>
      <w:proofErr w:type="spellStart"/>
      <w:proofErr w:type="gramStart"/>
      <w:r w:rsidRPr="006E0D41">
        <w:rPr>
          <w:rFonts w:ascii="Courier New" w:hAnsi="Courier New" w:cs="Courier New"/>
        </w:rPr>
        <w:t>endtask:</w:t>
      </w:r>
      <w:proofErr w:type="gramEnd"/>
      <w:r w:rsidRPr="006E0D41">
        <w:rPr>
          <w:rFonts w:ascii="Courier New" w:hAnsi="Courier New" w:cs="Courier New"/>
        </w:rPr>
        <w:t>run</w:t>
      </w:r>
      <w:proofErr w:type="spellEnd"/>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p>
    <w:p w:rsidR="006E0D41" w:rsidRPr="006E0D41" w:rsidRDefault="006E0D41" w:rsidP="006E0D41">
      <w:pPr>
        <w:pStyle w:val="BodyText"/>
        <w:shd w:val="clear" w:color="auto" w:fill="DBE5F1" w:themeFill="accent1" w:themeFillTint="33"/>
        <w:spacing w:before="0" w:after="0"/>
        <w:jc w:val="both"/>
        <w:rPr>
          <w:rFonts w:ascii="Courier New" w:hAnsi="Courier New" w:cs="Courier New"/>
        </w:rPr>
      </w:pPr>
    </w:p>
    <w:p w:rsidR="006E0D41" w:rsidRDefault="006E0D41" w:rsidP="006E0D41">
      <w:pPr>
        <w:pStyle w:val="BodyText"/>
        <w:shd w:val="clear" w:color="auto" w:fill="DBE5F1" w:themeFill="accent1" w:themeFillTint="33"/>
        <w:spacing w:before="0" w:after="0"/>
        <w:jc w:val="both"/>
        <w:rPr>
          <w:rFonts w:ascii="Courier New" w:hAnsi="Courier New" w:cs="Courier New"/>
        </w:rPr>
      </w:pPr>
      <w:proofErr w:type="spellStart"/>
      <w:proofErr w:type="gramStart"/>
      <w:r w:rsidRPr="006E0D41">
        <w:rPr>
          <w:rFonts w:ascii="Courier New" w:hAnsi="Courier New" w:cs="Courier New"/>
        </w:rPr>
        <w:t>endclass</w:t>
      </w:r>
      <w:proofErr w:type="spellEnd"/>
      <w:proofErr w:type="gramEnd"/>
      <w:r w:rsidRPr="006E0D41">
        <w:rPr>
          <w:rFonts w:ascii="Courier New" w:hAnsi="Courier New" w:cs="Courier New"/>
        </w:rPr>
        <w:t xml:space="preserve">: </w:t>
      </w:r>
      <w:proofErr w:type="spellStart"/>
      <w:r w:rsidRPr="006E0D41">
        <w:rPr>
          <w:rFonts w:ascii="Courier New" w:hAnsi="Courier New" w:cs="Courier New"/>
        </w:rPr>
        <w:t>TestScoreboard</w:t>
      </w:r>
      <w:proofErr w:type="spellEnd"/>
    </w:p>
    <w:p w:rsidR="00655275" w:rsidRPr="006E0D41" w:rsidRDefault="00655275" w:rsidP="006E0D41">
      <w:pPr>
        <w:pStyle w:val="BodyText"/>
        <w:shd w:val="clear" w:color="auto" w:fill="DBE5F1" w:themeFill="accent1" w:themeFillTint="33"/>
        <w:spacing w:before="0" w:after="0"/>
        <w:jc w:val="both"/>
        <w:rPr>
          <w:rFonts w:ascii="Courier New" w:hAnsi="Courier New" w:cs="Courier New"/>
        </w:rPr>
      </w:pPr>
    </w:p>
    <w:p w:rsidR="00152356" w:rsidRDefault="00152356" w:rsidP="00152356">
      <w:pPr>
        <w:pStyle w:val="BodyText"/>
      </w:pPr>
      <w:bookmarkStart w:id="65" w:name="_Toc334284008"/>
    </w:p>
    <w:p w:rsidR="00152356" w:rsidRDefault="00152356" w:rsidP="00152356">
      <w:pPr>
        <w:pStyle w:val="BodyText"/>
      </w:pPr>
    </w:p>
    <w:p w:rsidR="00152356" w:rsidRDefault="00152356" w:rsidP="00152356">
      <w:pPr>
        <w:pStyle w:val="BodyText"/>
      </w:pPr>
    </w:p>
    <w:p w:rsidR="00655275" w:rsidRPr="00152356" w:rsidRDefault="00655275" w:rsidP="00152356">
      <w:pPr>
        <w:pStyle w:val="BodyText"/>
      </w:pPr>
      <w:r w:rsidRPr="00152356">
        <w:t>This scoreboard can be connected to the monitor</w:t>
      </w:r>
      <w:r w:rsidR="00152356">
        <w:t xml:space="preserve"> as shown below in the </w:t>
      </w:r>
    </w:p>
    <w:p w:rsidR="00152356" w:rsidRPr="002C7ADE" w:rsidRDefault="00152356" w:rsidP="002C7ADE">
      <w:pPr>
        <w:pStyle w:val="BodyText"/>
        <w:shd w:val="clear" w:color="auto" w:fill="DBE5F1" w:themeFill="accent1" w:themeFillTint="33"/>
        <w:ind w:firstLine="720"/>
        <w:rPr>
          <w:rFonts w:ascii="Courier New" w:hAnsi="Courier New" w:cs="Courier New"/>
        </w:rPr>
      </w:pPr>
      <w:proofErr w:type="spellStart"/>
      <w:proofErr w:type="gramStart"/>
      <w:r w:rsidRPr="002C7ADE">
        <w:rPr>
          <w:rFonts w:ascii="Courier New" w:hAnsi="Courier New" w:cs="Courier New"/>
        </w:rPr>
        <w:t>testSB</w:t>
      </w:r>
      <w:proofErr w:type="spellEnd"/>
      <w:proofErr w:type="gramEnd"/>
      <w:r w:rsidRPr="002C7ADE">
        <w:rPr>
          <w:rFonts w:ascii="Courier New" w:hAnsi="Courier New" w:cs="Courier New"/>
        </w:rPr>
        <w:t xml:space="preserve"> = </w:t>
      </w:r>
      <w:proofErr w:type="spellStart"/>
      <w:r w:rsidRPr="002C7ADE">
        <w:rPr>
          <w:rFonts w:ascii="Courier New" w:hAnsi="Courier New" w:cs="Courier New"/>
        </w:rPr>
        <w:t>TestScoreboard</w:t>
      </w:r>
      <w:proofErr w:type="spellEnd"/>
      <w:r w:rsidRPr="002C7ADE">
        <w:rPr>
          <w:rFonts w:ascii="Courier New" w:hAnsi="Courier New" w:cs="Courier New"/>
        </w:rPr>
        <w:t>::</w:t>
      </w:r>
      <w:proofErr w:type="spellStart"/>
      <w:r w:rsidRPr="002C7ADE">
        <w:rPr>
          <w:rFonts w:ascii="Courier New" w:hAnsi="Courier New" w:cs="Courier New"/>
        </w:rPr>
        <w:t>type_id</w:t>
      </w:r>
      <w:proofErr w:type="spellEnd"/>
      <w:r w:rsidRPr="002C7ADE">
        <w:rPr>
          <w:rFonts w:ascii="Courier New" w:hAnsi="Courier New" w:cs="Courier New"/>
        </w:rPr>
        <w:t>::create("SB", this);</w:t>
      </w:r>
    </w:p>
    <w:p w:rsidR="002C7ADE" w:rsidRDefault="002C7ADE" w:rsidP="00152356">
      <w:pPr>
        <w:pStyle w:val="BodyText"/>
      </w:pPr>
      <w:r>
        <w:t xml:space="preserve">During the connect phase, the agent’s analysis port should be connected to the scoreboard’s analysis </w:t>
      </w:r>
      <w:proofErr w:type="spellStart"/>
      <w:proofErr w:type="gramStart"/>
      <w:r>
        <w:t>fifo</w:t>
      </w:r>
      <w:proofErr w:type="spellEnd"/>
      <w:proofErr w:type="gramEnd"/>
      <w:r>
        <w:t>.</w:t>
      </w:r>
      <w:r w:rsidR="00A31A0F">
        <w:t xml:space="preserve"> </w:t>
      </w:r>
      <w:proofErr w:type="gramStart"/>
      <w:r w:rsidR="00A31A0F">
        <w:t xml:space="preserve">The agent’s analysis port of called </w:t>
      </w:r>
      <w:proofErr w:type="spellStart"/>
      <w:r w:rsidR="00A31A0F">
        <w:t>monitorAnalysisPort</w:t>
      </w:r>
      <w:proofErr w:type="spellEnd"/>
      <w:r w:rsidR="00A31A0F">
        <w:t>.</w:t>
      </w:r>
      <w:proofErr w:type="gramEnd"/>
    </w:p>
    <w:p w:rsidR="00152356" w:rsidRPr="002C7ADE" w:rsidRDefault="00152356" w:rsidP="002C7ADE">
      <w:pPr>
        <w:pStyle w:val="BodyText"/>
        <w:shd w:val="clear" w:color="auto" w:fill="DBE5F1" w:themeFill="accent1" w:themeFillTint="33"/>
        <w:rPr>
          <w:rFonts w:ascii="Courier New" w:hAnsi="Courier New" w:cs="Courier New"/>
        </w:rPr>
      </w:pPr>
      <w:r w:rsidRPr="00152356">
        <w:tab/>
      </w:r>
      <w:proofErr w:type="gramStart"/>
      <w:r w:rsidRPr="002C7ADE">
        <w:rPr>
          <w:rFonts w:ascii="Courier New" w:hAnsi="Courier New" w:cs="Courier New"/>
        </w:rPr>
        <w:t>ccAgent.</w:t>
      </w:r>
      <w:r w:rsidRPr="002C7ADE">
        <w:rPr>
          <w:rFonts w:ascii="Courier New" w:hAnsi="Courier New" w:cs="Courier New"/>
          <w:b/>
        </w:rPr>
        <w:t>monitorAnalysisPort</w:t>
      </w:r>
      <w:r w:rsidRPr="002C7ADE">
        <w:rPr>
          <w:rFonts w:ascii="Courier New" w:hAnsi="Courier New" w:cs="Courier New"/>
        </w:rPr>
        <w:t>.connect(</w:t>
      </w:r>
      <w:proofErr w:type="gramEnd"/>
      <w:r w:rsidRPr="002C7ADE">
        <w:rPr>
          <w:rFonts w:ascii="Courier New" w:hAnsi="Courier New" w:cs="Courier New"/>
        </w:rPr>
        <w:t>testSB.monitor.analysis_export);</w:t>
      </w:r>
    </w:p>
    <w:p w:rsidR="002C7ADE" w:rsidRPr="00596064" w:rsidRDefault="002C7ADE" w:rsidP="002C7ADE">
      <w:pPr>
        <w:pStyle w:val="Heading3"/>
      </w:pPr>
      <w:bookmarkStart w:id="66" w:name="_Toc360198154"/>
      <w:r>
        <w:t>Getting configuration information</w:t>
      </w:r>
      <w:bookmarkEnd w:id="66"/>
    </w:p>
    <w:p w:rsidR="00152356" w:rsidRDefault="002C7ADE" w:rsidP="00152356">
      <w:pPr>
        <w:pStyle w:val="BodyText"/>
      </w:pPr>
      <w:r>
        <w:t xml:space="preserve">The </w:t>
      </w:r>
      <w:r w:rsidR="00463A32">
        <w:t>agent</w:t>
      </w:r>
      <w:r>
        <w:t xml:space="preserve"> has a </w:t>
      </w:r>
      <w:proofErr w:type="spellStart"/>
      <w:proofErr w:type="gramStart"/>
      <w:r>
        <w:t>getConfig</w:t>
      </w:r>
      <w:proofErr w:type="spellEnd"/>
      <w:r>
        <w:t>(</w:t>
      </w:r>
      <w:proofErr w:type="gramEnd"/>
      <w:r>
        <w:t xml:space="preserve">) method that can be used </w:t>
      </w:r>
      <w:proofErr w:type="spellStart"/>
      <w:r>
        <w:t>ot</w:t>
      </w:r>
      <w:proofErr w:type="spellEnd"/>
      <w:r>
        <w:t xml:space="preserve"> get configuration information for scoreboards. Please see section 1.2 in this document for details on the methods.</w:t>
      </w:r>
    </w:p>
    <w:p w:rsidR="00152356" w:rsidRPr="00152356" w:rsidRDefault="00152356" w:rsidP="00152356">
      <w:pPr>
        <w:pStyle w:val="BodyText"/>
      </w:pPr>
    </w:p>
    <w:p w:rsidR="001E7489" w:rsidRPr="00596064" w:rsidRDefault="001E7489" w:rsidP="002C7ADE">
      <w:pPr>
        <w:pStyle w:val="Heading3"/>
      </w:pPr>
      <w:bookmarkStart w:id="67" w:name="_Toc360198155"/>
      <w:r w:rsidRPr="00596064">
        <w:t>Controlling Messages</w:t>
      </w:r>
      <w:bookmarkEnd w:id="65"/>
      <w:bookmarkEnd w:id="67"/>
    </w:p>
    <w:p w:rsidR="001E7489" w:rsidRDefault="002C7ADE" w:rsidP="001E7489">
      <w:pPr>
        <w:pStyle w:val="BodyText"/>
        <w:jc w:val="both"/>
      </w:pPr>
      <w:r>
        <w:t>Th</w:t>
      </w:r>
      <w:r w:rsidR="00626F8C">
        <w:t xml:space="preserve">ere is a method </w:t>
      </w:r>
      <w:proofErr w:type="spellStart"/>
      <w:r w:rsidR="000A39F8">
        <w:t>DisableCOnfigPrinting</w:t>
      </w:r>
      <w:proofErr w:type="spellEnd"/>
      <w:r w:rsidR="000A39F8">
        <w:t xml:space="preserve"> </w:t>
      </w:r>
      <w:r w:rsidR="00626F8C">
        <w:t xml:space="preserve">provided in the </w:t>
      </w:r>
      <w:proofErr w:type="spellStart"/>
      <w:r w:rsidR="00626F8C">
        <w:t>config</w:t>
      </w:r>
      <w:proofErr w:type="spellEnd"/>
      <w:r w:rsidR="00626F8C">
        <w:t xml:space="preserve"> object to disable printing the con</w:t>
      </w:r>
      <w:r w:rsidR="000A39F8">
        <w:t>figuration information onto the tracker</w:t>
      </w:r>
      <w:r w:rsidR="00060525">
        <w:t>.</w:t>
      </w:r>
    </w:p>
    <w:p w:rsidR="00060525" w:rsidRPr="00A93361" w:rsidRDefault="00060525" w:rsidP="001E7489">
      <w:pPr>
        <w:pStyle w:val="BodyText"/>
        <w:jc w:val="both"/>
      </w:pPr>
      <w:r>
        <w:t>The configuration is not printed by default.</w:t>
      </w:r>
    </w:p>
    <w:p w:rsidR="00681E01" w:rsidRDefault="00681E01" w:rsidP="00681E01">
      <w:pPr>
        <w:pStyle w:val="BodyText"/>
        <w:spacing w:before="0" w:after="0"/>
        <w:jc w:val="both"/>
        <w:rPr>
          <w:ins w:id="68" w:author="Ramaswamy, Alamelu" w:date="2013-06-28T13:37:00Z"/>
        </w:rPr>
      </w:pPr>
    </w:p>
    <w:p w:rsidR="0059324F" w:rsidRDefault="0059324F" w:rsidP="00681E01">
      <w:pPr>
        <w:pStyle w:val="BodyText"/>
        <w:spacing w:before="0" w:after="0"/>
        <w:jc w:val="both"/>
        <w:rPr>
          <w:ins w:id="69" w:author="Ramaswamy, Alamelu" w:date="2013-06-28T13:37:00Z"/>
        </w:rPr>
      </w:pPr>
    </w:p>
    <w:p w:rsidR="0059324F" w:rsidRDefault="0059324F"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pPr>
    </w:p>
    <w:p w:rsidR="00060525" w:rsidRDefault="00060525" w:rsidP="00681E01">
      <w:pPr>
        <w:pStyle w:val="BodyText"/>
        <w:spacing w:before="0" w:after="0"/>
        <w:jc w:val="both"/>
        <w:rPr>
          <w:ins w:id="70" w:author="Ramaswamy, Alamelu" w:date="2013-06-28T13:37:00Z"/>
        </w:rPr>
      </w:pPr>
    </w:p>
    <w:p w:rsidR="0059324F" w:rsidRDefault="0059324F">
      <w:pPr>
        <w:pStyle w:val="Heading2"/>
        <w:rPr>
          <w:ins w:id="71" w:author="Ramaswamy, Alamelu" w:date="2013-06-28T13:46:00Z"/>
        </w:rPr>
        <w:pPrChange w:id="72" w:author="Ramaswamy, Alamelu" w:date="2013-06-28T13:37:00Z">
          <w:pPr>
            <w:pStyle w:val="BodyText"/>
            <w:spacing w:before="0" w:after="0"/>
            <w:jc w:val="both"/>
          </w:pPr>
        </w:pPrChange>
      </w:pPr>
      <w:bookmarkStart w:id="73" w:name="_Toc360198156"/>
      <w:ins w:id="74" w:author="Ramaswamy, Alamelu" w:date="2013-06-28T13:37:00Z">
        <w:r>
          <w:lastRenderedPageBreak/>
          <w:t>Coverage Model</w:t>
        </w:r>
      </w:ins>
      <w:bookmarkEnd w:id="73"/>
    </w:p>
    <w:p w:rsidR="005317DB" w:rsidRDefault="005317DB">
      <w:pPr>
        <w:pStyle w:val="BodyText"/>
        <w:rPr>
          <w:ins w:id="75" w:author="Ramaswamy, Alamelu" w:date="2013-06-28T13:46:00Z"/>
        </w:rPr>
        <w:pPrChange w:id="76" w:author="Ramaswamy, Alamelu" w:date="2013-06-28T13:46:00Z">
          <w:pPr>
            <w:pStyle w:val="BodyText"/>
            <w:spacing w:before="0" w:after="0"/>
            <w:jc w:val="both"/>
          </w:pPr>
        </w:pPrChange>
      </w:pPr>
    </w:p>
    <w:p w:rsidR="005317DB" w:rsidRPr="00A6094F" w:rsidRDefault="005317DB" w:rsidP="005317DB">
      <w:pPr>
        <w:pStyle w:val="BodyText"/>
        <w:rPr>
          <w:ins w:id="77" w:author="Ramaswamy, Alamelu" w:date="2013-06-28T13:46:00Z"/>
        </w:rPr>
      </w:pPr>
      <w:ins w:id="78" w:author="Ramaswamy, Alamelu" w:date="2013-06-28T13:46:00Z">
        <w:r>
          <w:t xml:space="preserve">The coverage model can be disabled using </w:t>
        </w:r>
      </w:ins>
      <w:ins w:id="79" w:author="Ramaswamy, Alamelu" w:date="2013-06-28T13:47:00Z">
        <w:r>
          <w:t xml:space="preserve">the argument </w:t>
        </w:r>
      </w:ins>
      <w:ins w:id="80" w:author="Ramaswamy, Alamelu" w:date="2013-06-28T13:46:00Z">
        <w:r>
          <w:t>+</w:t>
        </w:r>
        <w:proofErr w:type="spellStart"/>
        <w:r>
          <w:t>define+DISABLE_CHASSIS_POWER_GATING_COVERAGE</w:t>
        </w:r>
        <w:proofErr w:type="spellEnd"/>
      </w:ins>
    </w:p>
    <w:p w:rsidR="005317DB" w:rsidRPr="005317DB" w:rsidRDefault="005317DB">
      <w:pPr>
        <w:pStyle w:val="BodyText"/>
        <w:rPr>
          <w:ins w:id="81" w:author="Ramaswamy, Alamelu" w:date="2013-06-28T13:41:00Z"/>
        </w:rPr>
        <w:pPrChange w:id="82" w:author="Ramaswamy, Alamelu" w:date="2013-06-28T13:46:00Z">
          <w:pPr>
            <w:pStyle w:val="BodyText"/>
            <w:spacing w:before="0" w:after="0"/>
            <w:jc w:val="both"/>
          </w:pPr>
        </w:pPrChange>
      </w:pPr>
    </w:p>
    <w:tbl>
      <w:tblPr>
        <w:tblpPr w:leftFromText="180" w:rightFromText="180" w:vertAnchor="text" w:horzAnchor="margin" w:tblpY="141"/>
        <w:tblW w:w="9738" w:type="dxa"/>
        <w:tblLayout w:type="fixed"/>
        <w:tblLook w:val="04A0" w:firstRow="1" w:lastRow="0" w:firstColumn="1" w:lastColumn="0" w:noHBand="0" w:noVBand="1"/>
        <w:tblPrChange w:id="83" w:author="Ramaswamy, Alamelu" w:date="2013-06-28T13:46:00Z">
          <w:tblPr>
            <w:tblpPr w:leftFromText="180" w:rightFromText="180" w:vertAnchor="text" w:horzAnchor="margin" w:tblpY="141"/>
            <w:tblW w:w="13272" w:type="dxa"/>
            <w:tblLayout w:type="fixed"/>
            <w:tblLook w:val="04A0" w:firstRow="1" w:lastRow="0" w:firstColumn="1" w:lastColumn="0" w:noHBand="0" w:noVBand="1"/>
          </w:tblPr>
        </w:tblPrChange>
      </w:tblPr>
      <w:tblGrid>
        <w:gridCol w:w="4788"/>
        <w:gridCol w:w="2520"/>
        <w:gridCol w:w="2430"/>
        <w:tblGridChange w:id="84">
          <w:tblGrid>
            <w:gridCol w:w="5955"/>
            <w:gridCol w:w="2070"/>
            <w:gridCol w:w="5247"/>
          </w:tblGrid>
        </w:tblGridChange>
      </w:tblGrid>
      <w:tr w:rsidR="005317DB" w:rsidRPr="005317DB" w:rsidTr="005317DB">
        <w:trPr>
          <w:trHeight w:val="864"/>
          <w:ins w:id="85" w:author="Ramaswamy, Alamelu" w:date="2013-06-28T13:45:00Z"/>
          <w:trPrChange w:id="86" w:author="Ramaswamy, Alamelu" w:date="2013-06-28T13:46:00Z">
            <w:trPr>
              <w:trHeight w:val="864"/>
            </w:trPr>
          </w:trPrChange>
        </w:trPr>
        <w:tc>
          <w:tcPr>
            <w:tcW w:w="4788" w:type="dxa"/>
            <w:tcBorders>
              <w:top w:val="nil"/>
              <w:left w:val="nil"/>
              <w:bottom w:val="single" w:sz="12" w:space="0" w:color="FFFFFF"/>
              <w:right w:val="single" w:sz="4" w:space="0" w:color="FFFFFF"/>
            </w:tcBorders>
            <w:shd w:val="clear" w:color="4F81BD" w:fill="4F81BD"/>
            <w:hideMark/>
            <w:tcPrChange w:id="87" w:author="Ramaswamy, Alamelu" w:date="2013-06-28T13:46:00Z">
              <w:tcPr>
                <w:tcW w:w="5955" w:type="dxa"/>
                <w:tcBorders>
                  <w:top w:val="nil"/>
                  <w:left w:val="nil"/>
                  <w:bottom w:val="single" w:sz="12" w:space="0" w:color="FFFFFF"/>
                  <w:right w:val="single" w:sz="4" w:space="0" w:color="FFFFFF"/>
                </w:tcBorders>
                <w:shd w:val="clear" w:color="4F81BD" w:fill="4F81BD"/>
                <w:hideMark/>
              </w:tcPr>
            </w:tcPrChange>
          </w:tcPr>
          <w:p w:rsidR="005317DB" w:rsidRPr="005317DB" w:rsidRDefault="005317DB" w:rsidP="005317DB">
            <w:pPr>
              <w:rPr>
                <w:ins w:id="88" w:author="Ramaswamy, Alamelu" w:date="2013-06-28T13:45:00Z"/>
                <w:rFonts w:ascii="Calibri" w:hAnsi="Calibri" w:cs="Calibri"/>
                <w:b/>
                <w:bCs/>
                <w:color w:val="FFFFFF"/>
                <w:sz w:val="22"/>
                <w:szCs w:val="22"/>
              </w:rPr>
            </w:pPr>
            <w:ins w:id="89" w:author="Ramaswamy, Alamelu" w:date="2013-06-28T13:45:00Z">
              <w:r w:rsidRPr="005317DB">
                <w:rPr>
                  <w:rFonts w:ascii="Calibri" w:hAnsi="Calibri" w:cs="Calibri"/>
                  <w:b/>
                  <w:bCs/>
                  <w:color w:val="FFFFFF"/>
                  <w:sz w:val="22"/>
                  <w:szCs w:val="22"/>
                </w:rPr>
                <w:t>Description</w:t>
              </w:r>
            </w:ins>
          </w:p>
        </w:tc>
        <w:tc>
          <w:tcPr>
            <w:tcW w:w="2520" w:type="dxa"/>
            <w:tcBorders>
              <w:top w:val="nil"/>
              <w:left w:val="single" w:sz="4" w:space="0" w:color="FFFFFF"/>
              <w:bottom w:val="single" w:sz="12" w:space="0" w:color="FFFFFF"/>
              <w:right w:val="single" w:sz="4" w:space="0" w:color="FFFFFF"/>
            </w:tcBorders>
            <w:shd w:val="clear" w:color="4F81BD" w:fill="4F81BD"/>
            <w:hideMark/>
            <w:tcPrChange w:id="90" w:author="Ramaswamy, Alamelu" w:date="2013-06-28T13:46:00Z">
              <w:tcPr>
                <w:tcW w:w="2070" w:type="dxa"/>
                <w:tcBorders>
                  <w:top w:val="nil"/>
                  <w:left w:val="single" w:sz="4" w:space="0" w:color="FFFFFF"/>
                  <w:bottom w:val="single" w:sz="12" w:space="0" w:color="FFFFFF"/>
                  <w:right w:val="single" w:sz="4" w:space="0" w:color="FFFFFF"/>
                </w:tcBorders>
                <w:shd w:val="clear" w:color="4F81BD" w:fill="4F81BD"/>
                <w:hideMark/>
              </w:tcPr>
            </w:tcPrChange>
          </w:tcPr>
          <w:p w:rsidR="005317DB" w:rsidRPr="005317DB" w:rsidRDefault="005317DB" w:rsidP="005317DB">
            <w:pPr>
              <w:rPr>
                <w:ins w:id="91" w:author="Ramaswamy, Alamelu" w:date="2013-06-28T13:45:00Z"/>
                <w:rFonts w:ascii="Calibri" w:hAnsi="Calibri" w:cs="Calibri"/>
                <w:b/>
                <w:bCs/>
                <w:color w:val="FFFFFF"/>
                <w:sz w:val="22"/>
                <w:szCs w:val="22"/>
              </w:rPr>
            </w:pPr>
            <w:ins w:id="92" w:author="Ramaswamy, Alamelu" w:date="2013-06-28T13:45:00Z">
              <w:r w:rsidRPr="005317DB">
                <w:rPr>
                  <w:rFonts w:ascii="Calibri" w:hAnsi="Calibri" w:cs="Calibri"/>
                  <w:b/>
                  <w:bCs/>
                  <w:color w:val="FFFFFF"/>
                  <w:sz w:val="22"/>
                  <w:szCs w:val="22"/>
                </w:rPr>
                <w:t>Cover Property/</w:t>
              </w:r>
              <w:proofErr w:type="spellStart"/>
              <w:r w:rsidRPr="005317DB">
                <w:rPr>
                  <w:rFonts w:ascii="Calibri" w:hAnsi="Calibri" w:cs="Calibri"/>
                  <w:b/>
                  <w:bCs/>
                  <w:color w:val="FFFFFF"/>
                  <w:sz w:val="22"/>
                  <w:szCs w:val="22"/>
                </w:rPr>
                <w:t>Covergroup</w:t>
              </w:r>
              <w:proofErr w:type="spellEnd"/>
              <w:r w:rsidRPr="005317DB">
                <w:rPr>
                  <w:rFonts w:ascii="Calibri" w:hAnsi="Calibri" w:cs="Calibri"/>
                  <w:b/>
                  <w:bCs/>
                  <w:color w:val="FFFFFF"/>
                  <w:sz w:val="22"/>
                  <w:szCs w:val="22"/>
                </w:rPr>
                <w:t xml:space="preserve"> name</w:t>
              </w:r>
            </w:ins>
          </w:p>
        </w:tc>
        <w:tc>
          <w:tcPr>
            <w:tcW w:w="2430" w:type="dxa"/>
            <w:tcBorders>
              <w:top w:val="nil"/>
              <w:left w:val="single" w:sz="4" w:space="0" w:color="FFFFFF"/>
              <w:bottom w:val="single" w:sz="12" w:space="0" w:color="FFFFFF"/>
              <w:right w:val="single" w:sz="4" w:space="0" w:color="FFFFFF"/>
            </w:tcBorders>
            <w:shd w:val="clear" w:color="4F81BD" w:fill="4F81BD"/>
            <w:hideMark/>
            <w:tcPrChange w:id="93" w:author="Ramaswamy, Alamelu" w:date="2013-06-28T13:46:00Z">
              <w:tcPr>
                <w:tcW w:w="5247" w:type="dxa"/>
                <w:tcBorders>
                  <w:top w:val="nil"/>
                  <w:left w:val="single" w:sz="4" w:space="0" w:color="FFFFFF"/>
                  <w:bottom w:val="single" w:sz="12" w:space="0" w:color="FFFFFF"/>
                  <w:right w:val="single" w:sz="4" w:space="0" w:color="FFFFFF"/>
                </w:tcBorders>
                <w:shd w:val="clear" w:color="4F81BD" w:fill="4F81BD"/>
                <w:hideMark/>
              </w:tcPr>
            </w:tcPrChange>
          </w:tcPr>
          <w:p w:rsidR="005317DB" w:rsidRPr="005317DB" w:rsidRDefault="005317DB" w:rsidP="005317DB">
            <w:pPr>
              <w:rPr>
                <w:ins w:id="94" w:author="Ramaswamy, Alamelu" w:date="2013-06-28T13:45:00Z"/>
                <w:rFonts w:ascii="Calibri" w:hAnsi="Calibri" w:cs="Calibri"/>
                <w:b/>
                <w:bCs/>
                <w:color w:val="FFFFFF"/>
                <w:sz w:val="22"/>
                <w:szCs w:val="22"/>
              </w:rPr>
            </w:pPr>
            <w:ins w:id="95" w:author="Ramaswamy, Alamelu" w:date="2013-06-28T13:45:00Z">
              <w:r w:rsidRPr="005317DB">
                <w:rPr>
                  <w:rFonts w:ascii="Calibri" w:hAnsi="Calibri" w:cs="Calibri"/>
                  <w:b/>
                  <w:bCs/>
                  <w:color w:val="FFFFFF"/>
                  <w:sz w:val="22"/>
                  <w:szCs w:val="22"/>
                </w:rPr>
                <w:t xml:space="preserve">Associated check (eventually need to link to the rules </w:t>
              </w:r>
              <w:proofErr w:type="spellStart"/>
              <w:r w:rsidRPr="005317DB">
                <w:rPr>
                  <w:rFonts w:ascii="Calibri" w:hAnsi="Calibri" w:cs="Calibri"/>
                  <w:b/>
                  <w:bCs/>
                  <w:color w:val="FFFFFF"/>
                  <w:sz w:val="22"/>
                  <w:szCs w:val="22"/>
                </w:rPr>
                <w:t>ss</w:t>
              </w:r>
              <w:proofErr w:type="spellEnd"/>
              <w:r w:rsidRPr="005317DB">
                <w:rPr>
                  <w:rFonts w:ascii="Calibri" w:hAnsi="Calibri" w:cs="Calibri"/>
                  <w:b/>
                  <w:bCs/>
                  <w:color w:val="FFFFFF"/>
                  <w:sz w:val="22"/>
                  <w:szCs w:val="22"/>
                </w:rPr>
                <w:t>)</w:t>
              </w:r>
            </w:ins>
          </w:p>
        </w:tc>
      </w:tr>
      <w:tr w:rsidR="005317DB" w:rsidRPr="005317DB" w:rsidTr="005317DB">
        <w:trPr>
          <w:trHeight w:val="2844"/>
          <w:ins w:id="96" w:author="Ramaswamy, Alamelu" w:date="2013-06-28T13:45:00Z"/>
          <w:trPrChange w:id="97" w:author="Ramaswamy, Alamelu" w:date="2013-06-28T13:46:00Z">
            <w:trPr>
              <w:trHeight w:val="2844"/>
            </w:trPr>
          </w:trPrChange>
        </w:trPr>
        <w:tc>
          <w:tcPr>
            <w:tcW w:w="4788" w:type="dxa"/>
            <w:tcBorders>
              <w:top w:val="single" w:sz="4" w:space="0" w:color="FFFFFF"/>
              <w:left w:val="nil"/>
              <w:bottom w:val="single" w:sz="4" w:space="0" w:color="FFFFFF"/>
              <w:right w:val="single" w:sz="4" w:space="0" w:color="FFFFFF"/>
            </w:tcBorders>
            <w:shd w:val="clear" w:color="B8CCE4" w:fill="B8CCE4"/>
            <w:vAlign w:val="center"/>
            <w:hideMark/>
            <w:tcPrChange w:id="98" w:author="Ramaswamy, Alamelu" w:date="2013-06-28T13:46:00Z">
              <w:tcPr>
                <w:tcW w:w="5955" w:type="dxa"/>
                <w:tcBorders>
                  <w:top w:val="single" w:sz="4" w:space="0" w:color="FFFFFF"/>
                  <w:left w:val="nil"/>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99" w:author="Ramaswamy, Alamelu" w:date="2013-06-28T13:45:00Z"/>
                <w:rFonts w:ascii="Calibri" w:hAnsi="Calibri" w:cs="Calibri"/>
                <w:color w:val="000000"/>
                <w:sz w:val="22"/>
                <w:szCs w:val="22"/>
              </w:rPr>
            </w:pPr>
            <w:ins w:id="100" w:author="Ramaswamy, Alamelu" w:date="2013-06-28T13:45:00Z">
              <w:r w:rsidRPr="005317DB">
                <w:rPr>
                  <w:rFonts w:ascii="Calibri" w:hAnsi="Calibri" w:cs="Calibri"/>
                  <w:color w:val="000000"/>
                  <w:sz w:val="22"/>
                  <w:szCs w:val="22"/>
                </w:rPr>
                <w:t>If there are multiple PGCBs, cover all permutations of Accessible PG and PWRON state.</w:t>
              </w:r>
              <w:r w:rsidRPr="005317DB">
                <w:rPr>
                  <w:rFonts w:ascii="Calibri" w:hAnsi="Calibri" w:cs="Calibri"/>
                  <w:color w:val="000000"/>
                  <w:sz w:val="22"/>
                  <w:szCs w:val="22"/>
                </w:rPr>
                <w:br/>
              </w:r>
              <w:r w:rsidRPr="005317DB">
                <w:rPr>
                  <w:rFonts w:ascii="Courier" w:hAnsi="Courier" w:cs="Calibri"/>
                  <w:color w:val="000000"/>
                  <w:sz w:val="22"/>
                  <w:szCs w:val="22"/>
                </w:rPr>
                <w:br/>
                <w:t xml:space="preserve"> </w:t>
              </w:r>
              <w:proofErr w:type="spellStart"/>
              <w:r w:rsidRPr="005317DB">
                <w:rPr>
                  <w:rFonts w:ascii="Courier" w:hAnsi="Courier" w:cs="Calibri"/>
                  <w:color w:val="000000"/>
                  <w:sz w:val="22"/>
                  <w:szCs w:val="22"/>
                </w:rPr>
                <w:t>covergroup</w:t>
              </w:r>
              <w:proofErr w:type="spellEnd"/>
              <w:r w:rsidRPr="005317DB">
                <w:rPr>
                  <w:rFonts w:ascii="Courier" w:hAnsi="Courier" w:cs="Calibri"/>
                  <w:color w:val="000000"/>
                  <w:sz w:val="22"/>
                  <w:szCs w:val="22"/>
                </w:rPr>
                <w:t xml:space="preserve"> </w:t>
              </w:r>
              <w:proofErr w:type="spellStart"/>
              <w:r w:rsidRPr="005317DB">
                <w:rPr>
                  <w:rFonts w:ascii="Courier" w:hAnsi="Courier" w:cs="Calibri"/>
                  <w:color w:val="000000"/>
                  <w:sz w:val="22"/>
                  <w:szCs w:val="22"/>
                </w:rPr>
                <w:t>cov_permute_acc_state</w:t>
              </w:r>
              <w:proofErr w:type="spellEnd"/>
              <w:r w:rsidRPr="005317DB">
                <w:rPr>
                  <w:rFonts w:ascii="Courier" w:hAnsi="Courier" w:cs="Calibri"/>
                  <w:color w:val="000000"/>
                  <w:sz w:val="22"/>
                  <w:szCs w:val="22"/>
                </w:rPr>
                <w:t xml:space="preserve"> @(</w:t>
              </w:r>
              <w:proofErr w:type="spellStart"/>
              <w:r w:rsidRPr="005317DB">
                <w:rPr>
                  <w:rFonts w:ascii="Courier" w:hAnsi="Courier" w:cs="Calibri"/>
                  <w:color w:val="000000"/>
                  <w:sz w:val="22"/>
                  <w:szCs w:val="22"/>
                </w:rPr>
                <w:t>pmc_ip_pg_ack_b</w:t>
              </w:r>
              <w:proofErr w:type="spellEnd"/>
              <w:r w:rsidRPr="005317DB">
                <w:rPr>
                  <w:rFonts w:ascii="Courier" w:hAnsi="Courier" w:cs="Calibri"/>
                  <w:color w:val="000000"/>
                  <w:sz w:val="22"/>
                  <w:szCs w:val="22"/>
                </w:rPr>
                <w:t>);</w:t>
              </w:r>
              <w:r w:rsidRPr="005317DB">
                <w:rPr>
                  <w:rFonts w:ascii="Courier" w:hAnsi="Courier" w:cs="Calibri"/>
                  <w:color w:val="000000"/>
                  <w:sz w:val="22"/>
                  <w:szCs w:val="22"/>
                </w:rPr>
                <w:br/>
                <w:t xml:space="preserve">  </w:t>
              </w:r>
              <w:proofErr w:type="spellStart"/>
              <w:r w:rsidRPr="005317DB">
                <w:rPr>
                  <w:rFonts w:ascii="Courier" w:hAnsi="Courier" w:cs="Calibri"/>
                  <w:color w:val="000000"/>
                  <w:sz w:val="22"/>
                  <w:szCs w:val="22"/>
                </w:rPr>
                <w:t>option.comment</w:t>
              </w:r>
              <w:proofErr w:type="spellEnd"/>
              <w:r w:rsidRPr="005317DB">
                <w:rPr>
                  <w:rFonts w:ascii="Courier" w:hAnsi="Courier" w:cs="Calibri"/>
                  <w:color w:val="000000"/>
                  <w:sz w:val="22"/>
                  <w:szCs w:val="22"/>
                </w:rPr>
                <w:t xml:space="preserve"> = "Cover each PGCB in </w:t>
              </w:r>
              <w:proofErr w:type="spellStart"/>
              <w:r w:rsidRPr="005317DB">
                <w:rPr>
                  <w:rFonts w:ascii="Courier" w:hAnsi="Courier" w:cs="Calibri"/>
                  <w:color w:val="000000"/>
                  <w:sz w:val="22"/>
                  <w:szCs w:val="22"/>
                </w:rPr>
                <w:t>Acc</w:t>
              </w:r>
              <w:proofErr w:type="spellEnd"/>
              <w:r w:rsidRPr="005317DB">
                <w:rPr>
                  <w:rFonts w:ascii="Courier" w:hAnsi="Courier" w:cs="Calibri"/>
                  <w:color w:val="000000"/>
                  <w:sz w:val="22"/>
                  <w:szCs w:val="22"/>
                </w:rPr>
                <w:t xml:space="preserve"> state while other PGCBs are in </w:t>
              </w:r>
              <w:proofErr w:type="spellStart"/>
              <w:r w:rsidRPr="005317DB">
                <w:rPr>
                  <w:rFonts w:ascii="Courier" w:hAnsi="Courier" w:cs="Calibri"/>
                  <w:color w:val="000000"/>
                  <w:sz w:val="22"/>
                  <w:szCs w:val="22"/>
                </w:rPr>
                <w:t>Pwron</w:t>
              </w:r>
              <w:proofErr w:type="spellEnd"/>
              <w:r w:rsidRPr="005317DB">
                <w:rPr>
                  <w:rFonts w:ascii="Courier" w:hAnsi="Courier" w:cs="Calibri"/>
                  <w:color w:val="000000"/>
                  <w:sz w:val="22"/>
                  <w:szCs w:val="22"/>
                </w:rPr>
                <w:t xml:space="preserve"> state";</w:t>
              </w:r>
              <w:r w:rsidRPr="005317DB">
                <w:rPr>
                  <w:rFonts w:ascii="Courier" w:hAnsi="Courier" w:cs="Calibri"/>
                  <w:color w:val="000000"/>
                  <w:sz w:val="22"/>
                  <w:szCs w:val="22"/>
                </w:rPr>
                <w:br/>
                <w:t xml:space="preserve">  </w:t>
              </w:r>
              <w:proofErr w:type="spellStart"/>
              <w:r w:rsidRPr="005317DB">
                <w:rPr>
                  <w:rFonts w:ascii="Courier" w:hAnsi="Courier" w:cs="Calibri"/>
                  <w:color w:val="000000"/>
                  <w:sz w:val="22"/>
                  <w:szCs w:val="22"/>
                </w:rPr>
                <w:t>permute_acc_states</w:t>
              </w:r>
              <w:proofErr w:type="spellEnd"/>
              <w:r w:rsidRPr="005317DB">
                <w:rPr>
                  <w:rFonts w:ascii="Courier" w:hAnsi="Courier" w:cs="Calibri"/>
                  <w:color w:val="000000"/>
                  <w:sz w:val="22"/>
                  <w:szCs w:val="22"/>
                </w:rPr>
                <w:t xml:space="preserve">: </w:t>
              </w:r>
              <w:proofErr w:type="spellStart"/>
              <w:r w:rsidRPr="005317DB">
                <w:rPr>
                  <w:rFonts w:ascii="Courier" w:hAnsi="Courier" w:cs="Calibri"/>
                  <w:color w:val="000000"/>
                  <w:sz w:val="22"/>
                  <w:szCs w:val="22"/>
                </w:rPr>
                <w:t>coverpoint</w:t>
              </w:r>
              <w:proofErr w:type="spellEnd"/>
              <w:r w:rsidRPr="005317DB">
                <w:rPr>
                  <w:rFonts w:ascii="Courier" w:hAnsi="Courier" w:cs="Calibri"/>
                  <w:color w:val="000000"/>
                  <w:sz w:val="22"/>
                  <w:szCs w:val="22"/>
                </w:rPr>
                <w:t xml:space="preserve"> </w:t>
              </w:r>
              <w:proofErr w:type="spellStart"/>
              <w:r w:rsidRPr="005317DB">
                <w:rPr>
                  <w:rFonts w:ascii="Courier" w:hAnsi="Courier" w:cs="Calibri"/>
                  <w:color w:val="000000"/>
                  <w:sz w:val="22"/>
                  <w:szCs w:val="22"/>
                </w:rPr>
                <w:t>pmc_ip_pg_ack_b</w:t>
              </w:r>
              <w:proofErr w:type="spellEnd"/>
              <w:r w:rsidRPr="005317DB">
                <w:rPr>
                  <w:rFonts w:ascii="Courier" w:hAnsi="Courier" w:cs="Calibri"/>
                  <w:color w:val="000000"/>
                  <w:sz w:val="22"/>
                  <w:szCs w:val="22"/>
                </w:rPr>
                <w:t xml:space="preserve"> </w:t>
              </w:r>
              <w:proofErr w:type="spellStart"/>
              <w:r w:rsidRPr="005317DB">
                <w:rPr>
                  <w:rFonts w:ascii="Courier" w:hAnsi="Courier" w:cs="Calibri"/>
                  <w:color w:val="000000"/>
                  <w:sz w:val="22"/>
                  <w:szCs w:val="22"/>
                </w:rPr>
                <w:t>iff</w:t>
              </w:r>
              <w:proofErr w:type="spellEnd"/>
              <w:r w:rsidRPr="005317DB">
                <w:rPr>
                  <w:rFonts w:ascii="Courier" w:hAnsi="Courier" w:cs="Calibri"/>
                  <w:color w:val="000000"/>
                  <w:sz w:val="22"/>
                  <w:szCs w:val="22"/>
                </w:rPr>
                <w:t xml:space="preserve"> ($</w:t>
              </w:r>
              <w:proofErr w:type="spellStart"/>
              <w:r w:rsidRPr="005317DB">
                <w:rPr>
                  <w:rFonts w:ascii="Courier" w:hAnsi="Courier" w:cs="Calibri"/>
                  <w:color w:val="000000"/>
                  <w:sz w:val="22"/>
                  <w:szCs w:val="22"/>
                </w:rPr>
                <w:t>countones</w:t>
              </w:r>
              <w:proofErr w:type="spellEnd"/>
              <w:r w:rsidRPr="005317DB">
                <w:rPr>
                  <w:rFonts w:ascii="Courier" w:hAnsi="Courier" w:cs="Calibri"/>
                  <w:color w:val="000000"/>
                  <w:sz w:val="22"/>
                  <w:szCs w:val="22"/>
                </w:rPr>
                <w:t>(</w:t>
              </w:r>
              <w:proofErr w:type="spellStart"/>
              <w:r w:rsidRPr="005317DB">
                <w:rPr>
                  <w:rFonts w:ascii="Courier" w:hAnsi="Courier" w:cs="Calibri"/>
                  <w:color w:val="000000"/>
                  <w:sz w:val="22"/>
                  <w:szCs w:val="22"/>
                </w:rPr>
                <w:t>side_pok</w:t>
              </w:r>
              <w:proofErr w:type="spellEnd"/>
              <w:r w:rsidRPr="005317DB">
                <w:rPr>
                  <w:rFonts w:ascii="Courier" w:hAnsi="Courier" w:cs="Calibri"/>
                  <w:color w:val="000000"/>
                  <w:sz w:val="22"/>
                  <w:szCs w:val="22"/>
                </w:rPr>
                <w:t>) == NUM_SB_EP &amp;&amp; $</w:t>
              </w:r>
              <w:proofErr w:type="spellStart"/>
              <w:r w:rsidRPr="005317DB">
                <w:rPr>
                  <w:rFonts w:ascii="Courier" w:hAnsi="Courier" w:cs="Calibri"/>
                  <w:color w:val="000000"/>
                  <w:sz w:val="22"/>
                  <w:szCs w:val="22"/>
                </w:rPr>
                <w:t>countones</w:t>
              </w:r>
              <w:proofErr w:type="spellEnd"/>
              <w:r w:rsidRPr="005317DB">
                <w:rPr>
                  <w:rFonts w:ascii="Courier" w:hAnsi="Courier" w:cs="Calibri"/>
                  <w:color w:val="000000"/>
                  <w:sz w:val="22"/>
                  <w:szCs w:val="22"/>
                </w:rPr>
                <w:t>(</w:t>
              </w:r>
              <w:proofErr w:type="spellStart"/>
              <w:r w:rsidRPr="005317DB">
                <w:rPr>
                  <w:rFonts w:ascii="Courier" w:hAnsi="Courier" w:cs="Calibri"/>
                  <w:color w:val="000000"/>
                  <w:sz w:val="22"/>
                  <w:szCs w:val="22"/>
                </w:rPr>
                <w:t>prim_pok</w:t>
              </w:r>
              <w:proofErr w:type="spellEnd"/>
              <w:r w:rsidRPr="005317DB">
                <w:rPr>
                  <w:rFonts w:ascii="Courier" w:hAnsi="Courier" w:cs="Calibri"/>
                  <w:color w:val="000000"/>
                  <w:sz w:val="22"/>
                  <w:szCs w:val="22"/>
                </w:rPr>
                <w:t>) == NUM_PRIM_EP);</w:t>
              </w:r>
              <w:r w:rsidRPr="005317DB">
                <w:rPr>
                  <w:rFonts w:ascii="Courier" w:hAnsi="Courier" w:cs="Calibri"/>
                  <w:color w:val="000000"/>
                  <w:sz w:val="22"/>
                  <w:szCs w:val="22"/>
                </w:rPr>
                <w:br/>
                <w:t xml:space="preserve"> </w:t>
              </w:r>
              <w:proofErr w:type="spellStart"/>
              <w:r w:rsidRPr="005317DB">
                <w:rPr>
                  <w:rFonts w:ascii="Courier" w:hAnsi="Courier" w:cs="Calibri"/>
                  <w:color w:val="000000"/>
                  <w:sz w:val="22"/>
                  <w:szCs w:val="22"/>
                </w:rPr>
                <w:t>endgroup</w:t>
              </w:r>
              <w:proofErr w:type="spellEnd"/>
            </w:ins>
          </w:p>
        </w:tc>
        <w:tc>
          <w:tcPr>
            <w:tcW w:w="252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101"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02" w:author="Ramaswamy, Alamelu" w:date="2013-06-28T13:45:00Z"/>
                <w:rFonts w:ascii="Calibri" w:hAnsi="Calibri" w:cs="Calibri"/>
                <w:color w:val="000000"/>
                <w:sz w:val="22"/>
                <w:szCs w:val="22"/>
              </w:rPr>
            </w:pPr>
            <w:proofErr w:type="spellStart"/>
            <w:ins w:id="103" w:author="Ramaswamy, Alamelu" w:date="2013-06-28T13:45:00Z">
              <w:r w:rsidRPr="005317DB">
                <w:rPr>
                  <w:rFonts w:ascii="Calibri" w:hAnsi="Calibri" w:cs="Calibri"/>
                  <w:color w:val="000000"/>
                  <w:sz w:val="22"/>
                  <w:szCs w:val="22"/>
                </w:rPr>
                <w:t>cov_permute_acc_state</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104"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05" w:author="Ramaswamy, Alamelu" w:date="2013-06-28T13:45:00Z"/>
                <w:rFonts w:ascii="Calibri" w:hAnsi="Calibri" w:cs="Calibri"/>
                <w:color w:val="000000"/>
                <w:sz w:val="22"/>
                <w:szCs w:val="22"/>
              </w:rPr>
            </w:pPr>
            <w:ins w:id="106" w:author="Ramaswamy, Alamelu" w:date="2013-06-28T13:45:00Z">
              <w:r w:rsidRPr="005317DB">
                <w:rPr>
                  <w:rFonts w:ascii="Calibri" w:hAnsi="Calibri" w:cs="Calibri"/>
                  <w:color w:val="000000"/>
                  <w:sz w:val="22"/>
                  <w:szCs w:val="22"/>
                </w:rPr>
                <w:t>IP-specific</w:t>
              </w:r>
            </w:ins>
          </w:p>
        </w:tc>
      </w:tr>
      <w:tr w:rsidR="005317DB" w:rsidRPr="005317DB" w:rsidTr="005317DB">
        <w:trPr>
          <w:trHeight w:val="576"/>
          <w:ins w:id="107" w:author="Ramaswamy, Alamelu" w:date="2013-06-28T13:45:00Z"/>
          <w:trPrChange w:id="108" w:author="Ramaswamy, Alamelu" w:date="2013-06-28T13:46:00Z">
            <w:trPr>
              <w:trHeight w:val="576"/>
            </w:trPr>
          </w:trPrChange>
        </w:trPr>
        <w:tc>
          <w:tcPr>
            <w:tcW w:w="4788" w:type="dxa"/>
            <w:tcBorders>
              <w:top w:val="single" w:sz="4" w:space="0" w:color="FFFFFF"/>
              <w:left w:val="nil"/>
              <w:bottom w:val="single" w:sz="4" w:space="0" w:color="FFFFFF"/>
              <w:right w:val="single" w:sz="4" w:space="0" w:color="FFFFFF"/>
            </w:tcBorders>
            <w:shd w:val="clear" w:color="DCE6F1" w:fill="DCE6F1"/>
            <w:vAlign w:val="center"/>
            <w:hideMark/>
            <w:tcPrChange w:id="109" w:author="Ramaswamy, Alamelu" w:date="2013-06-28T13:46:00Z">
              <w:tcPr>
                <w:tcW w:w="5955" w:type="dxa"/>
                <w:tcBorders>
                  <w:top w:val="single" w:sz="4" w:space="0" w:color="FFFFFF"/>
                  <w:left w:val="nil"/>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10" w:author="Ramaswamy, Alamelu" w:date="2013-06-28T13:45:00Z"/>
                <w:rFonts w:ascii="Calibri" w:hAnsi="Calibri" w:cs="Calibri"/>
                <w:color w:val="000000"/>
                <w:sz w:val="22"/>
                <w:szCs w:val="22"/>
              </w:rPr>
            </w:pPr>
            <w:proofErr w:type="spellStart"/>
            <w:ins w:id="111" w:author="Ramaswamy, Alamelu" w:date="2013-06-28T13:45:00Z">
              <w:r w:rsidRPr="005317DB">
                <w:rPr>
                  <w:rFonts w:ascii="Calibri" w:hAnsi="Calibri" w:cs="Calibri"/>
                  <w:color w:val="000000"/>
                  <w:sz w:val="22"/>
                  <w:szCs w:val="22"/>
                </w:rPr>
                <w:t>ip_pmc_pg_req_b</w:t>
              </w:r>
              <w:proofErr w:type="spellEnd"/>
              <w:r w:rsidRPr="005317DB">
                <w:rPr>
                  <w:rFonts w:ascii="Calibri" w:hAnsi="Calibri" w:cs="Calibri"/>
                  <w:color w:val="000000"/>
                  <w:sz w:val="22"/>
                  <w:szCs w:val="22"/>
                </w:rPr>
                <w:t xml:space="preserve"> -&gt; 0 followed by </w:t>
              </w:r>
              <w:proofErr w:type="spellStart"/>
              <w:r w:rsidRPr="005317DB">
                <w:rPr>
                  <w:rFonts w:ascii="Calibri" w:hAnsi="Calibri" w:cs="Calibri"/>
                  <w:color w:val="000000"/>
                  <w:sz w:val="22"/>
                  <w:szCs w:val="22"/>
                </w:rPr>
                <w:t>pmc_ip_pg_ack_b</w:t>
              </w:r>
              <w:proofErr w:type="spellEnd"/>
              <w:r w:rsidRPr="005317DB">
                <w:rPr>
                  <w:rFonts w:ascii="Calibri" w:hAnsi="Calibri" w:cs="Calibri"/>
                  <w:color w:val="000000"/>
                  <w:sz w:val="22"/>
                  <w:szCs w:val="22"/>
                </w:rPr>
                <w:t xml:space="preserve"> -&gt; 0 while </w:t>
              </w:r>
              <w:proofErr w:type="spellStart"/>
              <w:r w:rsidRPr="005317DB">
                <w:rPr>
                  <w:rFonts w:ascii="Calibri" w:hAnsi="Calibri" w:cs="Calibri"/>
                  <w:color w:val="000000"/>
                  <w:sz w:val="22"/>
                  <w:szCs w:val="22"/>
                </w:rPr>
                <w:t>reset_b</w:t>
              </w:r>
              <w:proofErr w:type="spellEnd"/>
              <w:r w:rsidRPr="005317DB">
                <w:rPr>
                  <w:rFonts w:ascii="Calibri" w:hAnsi="Calibri" w:cs="Calibri"/>
                  <w:color w:val="000000"/>
                  <w:sz w:val="22"/>
                  <w:szCs w:val="22"/>
                </w:rPr>
                <w:t xml:space="preserve"> ==  1</w:t>
              </w:r>
            </w:ins>
          </w:p>
        </w:tc>
        <w:tc>
          <w:tcPr>
            <w:tcW w:w="252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112"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13" w:author="Ramaswamy, Alamelu" w:date="2013-06-28T13:45:00Z"/>
                <w:rFonts w:ascii="Calibri" w:hAnsi="Calibri" w:cs="Calibri"/>
                <w:color w:val="000000"/>
                <w:sz w:val="22"/>
                <w:szCs w:val="22"/>
              </w:rPr>
            </w:pPr>
            <w:proofErr w:type="spellStart"/>
            <w:ins w:id="114" w:author="Ramaswamy, Alamelu" w:date="2013-06-28T13:45:00Z">
              <w:r w:rsidRPr="005317DB">
                <w:rPr>
                  <w:rFonts w:ascii="Calibri" w:hAnsi="Calibri" w:cs="Calibri"/>
                  <w:color w:val="000000"/>
                  <w:sz w:val="22"/>
                  <w:szCs w:val="22"/>
                </w:rPr>
                <w:t>cov_pg_req_ack_fell</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115"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16" w:author="Ramaswamy, Alamelu" w:date="2013-06-28T13:45:00Z"/>
                <w:rFonts w:ascii="Calibri" w:hAnsi="Calibri" w:cs="Calibri"/>
                <w:color w:val="000000"/>
                <w:sz w:val="22"/>
                <w:szCs w:val="22"/>
              </w:rPr>
            </w:pPr>
            <w:ins w:id="117"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576"/>
          <w:ins w:id="118" w:author="Ramaswamy, Alamelu" w:date="2013-06-28T13:45:00Z"/>
          <w:trPrChange w:id="119" w:author="Ramaswamy, Alamelu" w:date="2013-06-28T13:46:00Z">
            <w:trPr>
              <w:trHeight w:val="576"/>
            </w:trPr>
          </w:trPrChange>
        </w:trPr>
        <w:tc>
          <w:tcPr>
            <w:tcW w:w="4788" w:type="dxa"/>
            <w:tcBorders>
              <w:top w:val="single" w:sz="4" w:space="0" w:color="FFFFFF"/>
              <w:left w:val="nil"/>
              <w:bottom w:val="single" w:sz="4" w:space="0" w:color="FFFFFF"/>
              <w:right w:val="single" w:sz="4" w:space="0" w:color="FFFFFF"/>
            </w:tcBorders>
            <w:shd w:val="clear" w:color="B8CCE4" w:fill="B8CCE4"/>
            <w:vAlign w:val="center"/>
            <w:hideMark/>
            <w:tcPrChange w:id="120" w:author="Ramaswamy, Alamelu" w:date="2013-06-28T13:46:00Z">
              <w:tcPr>
                <w:tcW w:w="5955" w:type="dxa"/>
                <w:tcBorders>
                  <w:top w:val="single" w:sz="4" w:space="0" w:color="FFFFFF"/>
                  <w:left w:val="nil"/>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21" w:author="Ramaswamy, Alamelu" w:date="2013-06-28T13:45:00Z"/>
                <w:rFonts w:ascii="Calibri" w:hAnsi="Calibri" w:cs="Calibri"/>
                <w:color w:val="000000"/>
                <w:sz w:val="22"/>
                <w:szCs w:val="22"/>
              </w:rPr>
            </w:pPr>
            <w:proofErr w:type="spellStart"/>
            <w:ins w:id="122" w:author="Ramaswamy, Alamelu" w:date="2013-06-28T13:45:00Z">
              <w:r w:rsidRPr="005317DB">
                <w:rPr>
                  <w:rFonts w:ascii="Calibri" w:hAnsi="Calibri" w:cs="Calibri"/>
                  <w:color w:val="000000"/>
                  <w:sz w:val="22"/>
                  <w:szCs w:val="22"/>
                </w:rPr>
                <w:t>ip_pmc_pg_req_b</w:t>
              </w:r>
              <w:proofErr w:type="spellEnd"/>
              <w:r w:rsidRPr="005317DB">
                <w:rPr>
                  <w:rFonts w:ascii="Calibri" w:hAnsi="Calibri" w:cs="Calibri"/>
                  <w:color w:val="000000"/>
                  <w:sz w:val="22"/>
                  <w:szCs w:val="22"/>
                </w:rPr>
                <w:t xml:space="preserve"> -&gt; 1 followed by </w:t>
              </w:r>
              <w:proofErr w:type="spellStart"/>
              <w:r w:rsidRPr="005317DB">
                <w:rPr>
                  <w:rFonts w:ascii="Calibri" w:hAnsi="Calibri" w:cs="Calibri"/>
                  <w:color w:val="000000"/>
                  <w:sz w:val="22"/>
                  <w:szCs w:val="22"/>
                </w:rPr>
                <w:t>pmc_ip_pg_ack_b</w:t>
              </w:r>
              <w:proofErr w:type="spellEnd"/>
              <w:r w:rsidRPr="005317DB">
                <w:rPr>
                  <w:rFonts w:ascii="Calibri" w:hAnsi="Calibri" w:cs="Calibri"/>
                  <w:color w:val="000000"/>
                  <w:sz w:val="22"/>
                  <w:szCs w:val="22"/>
                </w:rPr>
                <w:t xml:space="preserve"> -&gt; 1 while </w:t>
              </w:r>
              <w:proofErr w:type="spellStart"/>
              <w:r w:rsidRPr="005317DB">
                <w:rPr>
                  <w:rFonts w:ascii="Calibri" w:hAnsi="Calibri" w:cs="Calibri"/>
                  <w:color w:val="000000"/>
                  <w:sz w:val="22"/>
                  <w:szCs w:val="22"/>
                </w:rPr>
                <w:t>reset_b</w:t>
              </w:r>
              <w:proofErr w:type="spellEnd"/>
              <w:r w:rsidRPr="005317DB">
                <w:rPr>
                  <w:rFonts w:ascii="Calibri" w:hAnsi="Calibri" w:cs="Calibri"/>
                  <w:color w:val="000000"/>
                  <w:sz w:val="22"/>
                  <w:szCs w:val="22"/>
                </w:rPr>
                <w:t xml:space="preserve"> ==  1</w:t>
              </w:r>
            </w:ins>
          </w:p>
        </w:tc>
        <w:tc>
          <w:tcPr>
            <w:tcW w:w="252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123"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24" w:author="Ramaswamy, Alamelu" w:date="2013-06-28T13:45:00Z"/>
                <w:rFonts w:ascii="Calibri" w:hAnsi="Calibri" w:cs="Calibri"/>
                <w:color w:val="000000"/>
                <w:sz w:val="22"/>
                <w:szCs w:val="22"/>
              </w:rPr>
            </w:pPr>
            <w:proofErr w:type="spellStart"/>
            <w:ins w:id="125" w:author="Ramaswamy, Alamelu" w:date="2013-06-28T13:45:00Z">
              <w:r w:rsidRPr="005317DB">
                <w:rPr>
                  <w:rFonts w:ascii="Calibri" w:hAnsi="Calibri" w:cs="Calibri"/>
                  <w:color w:val="000000"/>
                  <w:sz w:val="22"/>
                  <w:szCs w:val="22"/>
                </w:rPr>
                <w:t>cov_pg_req_ack_rose</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126"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27" w:author="Ramaswamy, Alamelu" w:date="2013-06-28T13:45:00Z"/>
                <w:rFonts w:ascii="Calibri" w:hAnsi="Calibri" w:cs="Calibri"/>
                <w:color w:val="000000"/>
                <w:sz w:val="22"/>
                <w:szCs w:val="22"/>
              </w:rPr>
            </w:pPr>
            <w:ins w:id="128"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288"/>
          <w:ins w:id="129" w:author="Ramaswamy, Alamelu" w:date="2013-06-28T13:45:00Z"/>
          <w:trPrChange w:id="130" w:author="Ramaswamy, Alamelu" w:date="2013-06-28T13:46:00Z">
            <w:trPr>
              <w:trHeight w:val="288"/>
            </w:trPr>
          </w:trPrChange>
        </w:trPr>
        <w:tc>
          <w:tcPr>
            <w:tcW w:w="4788" w:type="dxa"/>
            <w:tcBorders>
              <w:top w:val="single" w:sz="4" w:space="0" w:color="FFFFFF"/>
              <w:left w:val="nil"/>
              <w:bottom w:val="single" w:sz="4" w:space="0" w:color="FFFFFF"/>
              <w:right w:val="single" w:sz="4" w:space="0" w:color="FFFFFF"/>
            </w:tcBorders>
            <w:shd w:val="clear" w:color="DCE6F1" w:fill="DCE6F1"/>
            <w:vAlign w:val="center"/>
            <w:hideMark/>
            <w:tcPrChange w:id="131" w:author="Ramaswamy, Alamelu" w:date="2013-06-28T13:46:00Z">
              <w:tcPr>
                <w:tcW w:w="5955" w:type="dxa"/>
                <w:tcBorders>
                  <w:top w:val="single" w:sz="4" w:space="0" w:color="FFFFFF"/>
                  <w:left w:val="nil"/>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32" w:author="Ramaswamy, Alamelu" w:date="2013-06-28T13:45:00Z"/>
                <w:rFonts w:ascii="Calibri" w:hAnsi="Calibri" w:cs="Calibri"/>
                <w:color w:val="000000"/>
                <w:sz w:val="22"/>
                <w:szCs w:val="22"/>
              </w:rPr>
            </w:pPr>
            <w:proofErr w:type="spellStart"/>
            <w:ins w:id="133" w:author="Ramaswamy, Alamelu" w:date="2013-06-28T13:45:00Z">
              <w:r w:rsidRPr="005317DB">
                <w:rPr>
                  <w:rFonts w:ascii="Calibri" w:hAnsi="Calibri" w:cs="Calibri"/>
                  <w:color w:val="000000"/>
                  <w:sz w:val="22"/>
                  <w:szCs w:val="22"/>
                </w:rPr>
                <w:t>negedge</w:t>
              </w:r>
              <w:proofErr w:type="spellEnd"/>
              <w:r w:rsidRPr="005317DB">
                <w:rPr>
                  <w:rFonts w:ascii="Calibri" w:hAnsi="Calibri" w:cs="Calibri"/>
                  <w:color w:val="000000"/>
                  <w:sz w:val="22"/>
                  <w:szCs w:val="22"/>
                </w:rPr>
                <w:t xml:space="preserve"> of </w:t>
              </w:r>
              <w:proofErr w:type="spellStart"/>
              <w:r w:rsidRPr="005317DB">
                <w:rPr>
                  <w:rFonts w:ascii="Calibri" w:hAnsi="Calibri" w:cs="Calibri"/>
                  <w:color w:val="000000"/>
                  <w:sz w:val="22"/>
                  <w:szCs w:val="22"/>
                </w:rPr>
                <w:t>sw_pg_req_b</w:t>
              </w:r>
              <w:proofErr w:type="spellEnd"/>
              <w:r w:rsidRPr="005317DB">
                <w:rPr>
                  <w:rFonts w:ascii="Calibri" w:hAnsi="Calibri" w:cs="Calibri"/>
                  <w:color w:val="000000"/>
                  <w:sz w:val="22"/>
                  <w:szCs w:val="22"/>
                </w:rPr>
                <w:t xml:space="preserve"> (</w:t>
              </w:r>
              <w:proofErr w:type="spellStart"/>
              <w:r w:rsidRPr="005317DB">
                <w:rPr>
                  <w:rFonts w:ascii="Calibri" w:hAnsi="Calibri" w:cs="Calibri"/>
                  <w:color w:val="000000"/>
                  <w:sz w:val="22"/>
                  <w:szCs w:val="22"/>
                </w:rPr>
                <w:t>pg_req_b</w:t>
              </w:r>
              <w:proofErr w:type="spellEnd"/>
              <w:r w:rsidRPr="005317DB">
                <w:rPr>
                  <w:rFonts w:ascii="Calibri" w:hAnsi="Calibri" w:cs="Calibri"/>
                  <w:color w:val="000000"/>
                  <w:sz w:val="22"/>
                  <w:szCs w:val="22"/>
                </w:rPr>
                <w:t xml:space="preserve"> == 1) followed by </w:t>
              </w:r>
              <w:proofErr w:type="spellStart"/>
              <w:r w:rsidRPr="005317DB">
                <w:rPr>
                  <w:rFonts w:ascii="Calibri" w:hAnsi="Calibri" w:cs="Calibri"/>
                  <w:color w:val="000000"/>
                  <w:sz w:val="22"/>
                  <w:szCs w:val="22"/>
                </w:rPr>
                <w:t>pg_req_b</w:t>
              </w:r>
              <w:proofErr w:type="spellEnd"/>
              <w:r w:rsidRPr="005317DB">
                <w:rPr>
                  <w:rFonts w:ascii="Calibri" w:hAnsi="Calibri" w:cs="Calibri"/>
                  <w:color w:val="000000"/>
                  <w:sz w:val="22"/>
                  <w:szCs w:val="22"/>
                </w:rPr>
                <w:t xml:space="preserve"> -&gt; 0 while </w:t>
              </w:r>
              <w:proofErr w:type="spellStart"/>
              <w:r w:rsidRPr="005317DB">
                <w:rPr>
                  <w:rFonts w:ascii="Calibri" w:hAnsi="Calibri" w:cs="Calibri"/>
                  <w:color w:val="000000"/>
                  <w:sz w:val="22"/>
                  <w:szCs w:val="22"/>
                </w:rPr>
                <w:t>reset_b</w:t>
              </w:r>
              <w:proofErr w:type="spellEnd"/>
              <w:r w:rsidRPr="005317DB">
                <w:rPr>
                  <w:rFonts w:ascii="Calibri" w:hAnsi="Calibri" w:cs="Calibri"/>
                  <w:color w:val="000000"/>
                  <w:sz w:val="22"/>
                  <w:szCs w:val="22"/>
                </w:rPr>
                <w:t xml:space="preserve"> == 1</w:t>
              </w:r>
            </w:ins>
          </w:p>
        </w:tc>
        <w:tc>
          <w:tcPr>
            <w:tcW w:w="252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134"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35" w:author="Ramaswamy, Alamelu" w:date="2013-06-28T13:45:00Z"/>
                <w:rFonts w:ascii="Calibri" w:hAnsi="Calibri" w:cs="Calibri"/>
                <w:color w:val="000000"/>
                <w:sz w:val="22"/>
                <w:szCs w:val="22"/>
              </w:rPr>
            </w:pPr>
            <w:proofErr w:type="spellStart"/>
            <w:ins w:id="136" w:author="Ramaswamy, Alamelu" w:date="2013-06-28T13:45:00Z">
              <w:r w:rsidRPr="005317DB">
                <w:rPr>
                  <w:rFonts w:ascii="Calibri" w:hAnsi="Calibri" w:cs="Calibri"/>
                  <w:color w:val="000000"/>
                  <w:sz w:val="22"/>
                  <w:szCs w:val="22"/>
                </w:rPr>
                <w:t>cov_sw_pg_fell</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137"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38" w:author="Ramaswamy, Alamelu" w:date="2013-06-28T13:45:00Z"/>
                <w:rFonts w:ascii="Calibri" w:hAnsi="Calibri" w:cs="Calibri"/>
                <w:color w:val="000000"/>
                <w:sz w:val="22"/>
                <w:szCs w:val="22"/>
              </w:rPr>
            </w:pPr>
            <w:ins w:id="139"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288"/>
          <w:ins w:id="140" w:author="Ramaswamy, Alamelu" w:date="2013-06-28T13:45:00Z"/>
          <w:trPrChange w:id="141" w:author="Ramaswamy, Alamelu" w:date="2013-06-28T13:46:00Z">
            <w:trPr>
              <w:trHeight w:val="288"/>
            </w:trPr>
          </w:trPrChange>
        </w:trPr>
        <w:tc>
          <w:tcPr>
            <w:tcW w:w="4788" w:type="dxa"/>
            <w:tcBorders>
              <w:top w:val="single" w:sz="4" w:space="0" w:color="FFFFFF"/>
              <w:left w:val="nil"/>
              <w:bottom w:val="single" w:sz="4" w:space="0" w:color="FFFFFF"/>
              <w:right w:val="single" w:sz="4" w:space="0" w:color="FFFFFF"/>
            </w:tcBorders>
            <w:shd w:val="clear" w:color="B8CCE4" w:fill="B8CCE4"/>
            <w:vAlign w:val="center"/>
            <w:hideMark/>
            <w:tcPrChange w:id="142" w:author="Ramaswamy, Alamelu" w:date="2013-06-28T13:46:00Z">
              <w:tcPr>
                <w:tcW w:w="5955" w:type="dxa"/>
                <w:tcBorders>
                  <w:top w:val="single" w:sz="4" w:space="0" w:color="FFFFFF"/>
                  <w:left w:val="nil"/>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43" w:author="Ramaswamy, Alamelu" w:date="2013-06-28T13:45:00Z"/>
                <w:rFonts w:ascii="Calibri" w:hAnsi="Calibri" w:cs="Calibri"/>
                <w:color w:val="000000"/>
                <w:sz w:val="22"/>
                <w:szCs w:val="22"/>
              </w:rPr>
            </w:pPr>
            <w:proofErr w:type="spellStart"/>
            <w:ins w:id="144" w:author="Ramaswamy, Alamelu" w:date="2013-06-28T13:45:00Z">
              <w:r w:rsidRPr="005317DB">
                <w:rPr>
                  <w:rFonts w:ascii="Calibri" w:hAnsi="Calibri" w:cs="Calibri"/>
                  <w:color w:val="000000"/>
                  <w:sz w:val="22"/>
                  <w:szCs w:val="22"/>
                </w:rPr>
                <w:t>posedge</w:t>
              </w:r>
              <w:proofErr w:type="spellEnd"/>
              <w:r w:rsidRPr="005317DB">
                <w:rPr>
                  <w:rFonts w:ascii="Calibri" w:hAnsi="Calibri" w:cs="Calibri"/>
                  <w:color w:val="000000"/>
                  <w:sz w:val="22"/>
                  <w:szCs w:val="22"/>
                </w:rPr>
                <w:t xml:space="preserve"> of </w:t>
              </w:r>
              <w:proofErr w:type="spellStart"/>
              <w:r w:rsidRPr="005317DB">
                <w:rPr>
                  <w:rFonts w:ascii="Calibri" w:hAnsi="Calibri" w:cs="Calibri"/>
                  <w:color w:val="000000"/>
                  <w:sz w:val="22"/>
                  <w:szCs w:val="22"/>
                </w:rPr>
                <w:t>sw_pg_req_b</w:t>
              </w:r>
              <w:proofErr w:type="spellEnd"/>
              <w:r w:rsidRPr="005317DB">
                <w:rPr>
                  <w:rFonts w:ascii="Calibri" w:hAnsi="Calibri" w:cs="Calibri"/>
                  <w:color w:val="000000"/>
                  <w:sz w:val="22"/>
                  <w:szCs w:val="22"/>
                </w:rPr>
                <w:t xml:space="preserve"> while </w:t>
              </w:r>
              <w:proofErr w:type="spellStart"/>
              <w:r w:rsidRPr="005317DB">
                <w:rPr>
                  <w:rFonts w:ascii="Calibri" w:hAnsi="Calibri" w:cs="Calibri"/>
                  <w:color w:val="000000"/>
                  <w:sz w:val="22"/>
                  <w:szCs w:val="22"/>
                </w:rPr>
                <w:t>pg_req_b</w:t>
              </w:r>
              <w:proofErr w:type="spellEnd"/>
              <w:r w:rsidRPr="005317DB">
                <w:rPr>
                  <w:rFonts w:ascii="Calibri" w:hAnsi="Calibri" w:cs="Calibri"/>
                  <w:color w:val="000000"/>
                  <w:sz w:val="22"/>
                  <w:szCs w:val="22"/>
                </w:rPr>
                <w:t xml:space="preserve"> == 0 while </w:t>
              </w:r>
              <w:proofErr w:type="spellStart"/>
              <w:r w:rsidRPr="005317DB">
                <w:rPr>
                  <w:rFonts w:ascii="Calibri" w:hAnsi="Calibri" w:cs="Calibri"/>
                  <w:color w:val="000000"/>
                  <w:sz w:val="22"/>
                  <w:szCs w:val="22"/>
                </w:rPr>
                <w:t>reset_b</w:t>
              </w:r>
              <w:proofErr w:type="spellEnd"/>
              <w:r w:rsidRPr="005317DB">
                <w:rPr>
                  <w:rFonts w:ascii="Calibri" w:hAnsi="Calibri" w:cs="Calibri"/>
                  <w:color w:val="000000"/>
                  <w:sz w:val="22"/>
                  <w:szCs w:val="22"/>
                </w:rPr>
                <w:t xml:space="preserve"> == 1</w:t>
              </w:r>
            </w:ins>
          </w:p>
        </w:tc>
        <w:tc>
          <w:tcPr>
            <w:tcW w:w="252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145"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46" w:author="Ramaswamy, Alamelu" w:date="2013-06-28T13:45:00Z"/>
                <w:rFonts w:ascii="Calibri" w:hAnsi="Calibri" w:cs="Calibri"/>
                <w:color w:val="000000"/>
                <w:sz w:val="22"/>
                <w:szCs w:val="22"/>
              </w:rPr>
            </w:pPr>
            <w:proofErr w:type="spellStart"/>
            <w:ins w:id="147" w:author="Ramaswamy, Alamelu" w:date="2013-06-28T13:45:00Z">
              <w:r w:rsidRPr="005317DB">
                <w:rPr>
                  <w:rFonts w:ascii="Calibri" w:hAnsi="Calibri" w:cs="Calibri"/>
                  <w:color w:val="000000"/>
                  <w:sz w:val="22"/>
                  <w:szCs w:val="22"/>
                </w:rPr>
                <w:t>cov_sw_pg_rose</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148"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49" w:author="Ramaswamy, Alamelu" w:date="2013-06-28T13:45:00Z"/>
                <w:rFonts w:ascii="Calibri" w:hAnsi="Calibri" w:cs="Calibri"/>
                <w:color w:val="000000"/>
                <w:sz w:val="22"/>
                <w:szCs w:val="22"/>
              </w:rPr>
            </w:pPr>
            <w:ins w:id="150" w:author="Ramaswamy, Alamelu" w:date="2013-06-28T13:45:00Z">
              <w:r w:rsidRPr="005317DB">
                <w:rPr>
                  <w:rFonts w:ascii="Calibri" w:hAnsi="Calibri" w:cs="Calibri"/>
                  <w:color w:val="000000"/>
                  <w:sz w:val="22"/>
                  <w:szCs w:val="22"/>
                </w:rPr>
                <w:t>IP-specific. IP must not wake up.</w:t>
              </w:r>
            </w:ins>
          </w:p>
        </w:tc>
      </w:tr>
      <w:tr w:rsidR="005317DB" w:rsidRPr="005317DB" w:rsidTr="005317DB">
        <w:trPr>
          <w:trHeight w:val="288"/>
          <w:ins w:id="151" w:author="Ramaswamy, Alamelu" w:date="2013-06-28T13:45:00Z"/>
          <w:trPrChange w:id="152" w:author="Ramaswamy, Alamelu" w:date="2013-06-28T13:46:00Z">
            <w:trPr>
              <w:trHeight w:val="288"/>
            </w:trPr>
          </w:trPrChange>
        </w:trPr>
        <w:tc>
          <w:tcPr>
            <w:tcW w:w="4788" w:type="dxa"/>
            <w:tcBorders>
              <w:top w:val="single" w:sz="4" w:space="0" w:color="FFFFFF"/>
              <w:left w:val="nil"/>
              <w:bottom w:val="single" w:sz="4" w:space="0" w:color="FFFFFF"/>
              <w:right w:val="single" w:sz="4" w:space="0" w:color="FFFFFF"/>
            </w:tcBorders>
            <w:shd w:val="clear" w:color="DCE6F1" w:fill="DCE6F1"/>
            <w:vAlign w:val="center"/>
            <w:hideMark/>
            <w:tcPrChange w:id="153" w:author="Ramaswamy, Alamelu" w:date="2013-06-28T13:46:00Z">
              <w:tcPr>
                <w:tcW w:w="5955" w:type="dxa"/>
                <w:tcBorders>
                  <w:top w:val="single" w:sz="4" w:space="0" w:color="FFFFFF"/>
                  <w:left w:val="nil"/>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54" w:author="Ramaswamy, Alamelu" w:date="2013-06-28T13:45:00Z"/>
                <w:rFonts w:ascii="Calibri" w:hAnsi="Calibri" w:cs="Calibri"/>
                <w:color w:val="000000"/>
                <w:sz w:val="22"/>
                <w:szCs w:val="22"/>
              </w:rPr>
            </w:pPr>
            <w:proofErr w:type="spellStart"/>
            <w:ins w:id="155" w:author="Ramaswamy, Alamelu" w:date="2013-06-28T13:45:00Z">
              <w:r w:rsidRPr="005317DB">
                <w:rPr>
                  <w:rFonts w:ascii="Calibri" w:hAnsi="Calibri" w:cs="Calibri"/>
                  <w:color w:val="000000"/>
                  <w:sz w:val="22"/>
                  <w:szCs w:val="22"/>
                </w:rPr>
                <w:t>negedge</w:t>
              </w:r>
              <w:proofErr w:type="spellEnd"/>
              <w:r w:rsidRPr="005317DB">
                <w:rPr>
                  <w:rFonts w:ascii="Calibri" w:hAnsi="Calibri" w:cs="Calibri"/>
                  <w:color w:val="000000"/>
                  <w:sz w:val="22"/>
                  <w:szCs w:val="22"/>
                </w:rPr>
                <w:t xml:space="preserve"> of </w:t>
              </w:r>
              <w:proofErr w:type="spellStart"/>
              <w:r w:rsidRPr="005317DB">
                <w:rPr>
                  <w:rFonts w:ascii="Calibri" w:hAnsi="Calibri" w:cs="Calibri"/>
                  <w:color w:val="000000"/>
                  <w:sz w:val="22"/>
                  <w:szCs w:val="22"/>
                </w:rPr>
                <w:t>sw_pg_req_b</w:t>
              </w:r>
              <w:proofErr w:type="spellEnd"/>
              <w:r w:rsidRPr="005317DB">
                <w:rPr>
                  <w:rFonts w:ascii="Calibri" w:hAnsi="Calibri" w:cs="Calibri"/>
                  <w:color w:val="000000"/>
                  <w:sz w:val="22"/>
                  <w:szCs w:val="22"/>
                </w:rPr>
                <w:t xml:space="preserve"> (</w:t>
              </w:r>
              <w:proofErr w:type="spellStart"/>
              <w:r w:rsidRPr="005317DB">
                <w:rPr>
                  <w:rFonts w:ascii="Calibri" w:hAnsi="Calibri" w:cs="Calibri"/>
                  <w:color w:val="000000"/>
                  <w:sz w:val="22"/>
                  <w:szCs w:val="22"/>
                </w:rPr>
                <w:t>pg_req_b</w:t>
              </w:r>
              <w:proofErr w:type="spellEnd"/>
              <w:r w:rsidRPr="005317DB">
                <w:rPr>
                  <w:rFonts w:ascii="Calibri" w:hAnsi="Calibri" w:cs="Calibri"/>
                  <w:color w:val="000000"/>
                  <w:sz w:val="22"/>
                  <w:szCs w:val="22"/>
                </w:rPr>
                <w:t xml:space="preserve"> == 1) when </w:t>
              </w:r>
              <w:proofErr w:type="spellStart"/>
              <w:r w:rsidRPr="005317DB">
                <w:rPr>
                  <w:rFonts w:ascii="Calibri" w:hAnsi="Calibri" w:cs="Calibri"/>
                  <w:color w:val="000000"/>
                  <w:sz w:val="22"/>
                  <w:szCs w:val="22"/>
                </w:rPr>
                <w:t>pmc_wake</w:t>
              </w:r>
              <w:proofErr w:type="spellEnd"/>
              <w:r w:rsidRPr="005317DB">
                <w:rPr>
                  <w:rFonts w:ascii="Calibri" w:hAnsi="Calibri" w:cs="Calibri"/>
                  <w:color w:val="000000"/>
                  <w:sz w:val="22"/>
                  <w:szCs w:val="22"/>
                </w:rPr>
                <w:t xml:space="preserve"> = 1 while </w:t>
              </w:r>
              <w:proofErr w:type="spellStart"/>
              <w:r w:rsidRPr="005317DB">
                <w:rPr>
                  <w:rFonts w:ascii="Calibri" w:hAnsi="Calibri" w:cs="Calibri"/>
                  <w:color w:val="000000"/>
                  <w:sz w:val="22"/>
                  <w:szCs w:val="22"/>
                </w:rPr>
                <w:t>reset_b</w:t>
              </w:r>
              <w:proofErr w:type="spellEnd"/>
              <w:r w:rsidRPr="005317DB">
                <w:rPr>
                  <w:rFonts w:ascii="Calibri" w:hAnsi="Calibri" w:cs="Calibri"/>
                  <w:color w:val="000000"/>
                  <w:sz w:val="22"/>
                  <w:szCs w:val="22"/>
                </w:rPr>
                <w:t xml:space="preserve"> == 1</w:t>
              </w:r>
            </w:ins>
          </w:p>
        </w:tc>
        <w:tc>
          <w:tcPr>
            <w:tcW w:w="252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156"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57" w:author="Ramaswamy, Alamelu" w:date="2013-06-28T13:45:00Z"/>
                <w:rFonts w:ascii="Calibri" w:hAnsi="Calibri" w:cs="Calibri"/>
                <w:color w:val="000000"/>
                <w:sz w:val="22"/>
                <w:szCs w:val="22"/>
              </w:rPr>
            </w:pPr>
            <w:ins w:id="158" w:author="Ramaswamy, Alamelu" w:date="2013-06-28T13:45:00Z">
              <w:r w:rsidRPr="005317DB">
                <w:rPr>
                  <w:rFonts w:ascii="Calibri" w:hAnsi="Calibri" w:cs="Calibri"/>
                  <w:color w:val="000000"/>
                  <w:sz w:val="22"/>
                  <w:szCs w:val="22"/>
                </w:rPr>
                <w:t>cov_sw_pg_asd_pmc_wake1</w:t>
              </w:r>
            </w:ins>
          </w:p>
        </w:tc>
        <w:tc>
          <w:tcPr>
            <w:tcW w:w="2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159"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60" w:author="Ramaswamy, Alamelu" w:date="2013-06-28T13:45:00Z"/>
                <w:rFonts w:ascii="Calibri" w:hAnsi="Calibri" w:cs="Calibri"/>
                <w:color w:val="000000"/>
                <w:sz w:val="22"/>
                <w:szCs w:val="22"/>
              </w:rPr>
            </w:pPr>
            <w:ins w:id="161" w:author="Ramaswamy, Alamelu" w:date="2013-06-28T13:45:00Z">
              <w:r w:rsidRPr="005317DB">
                <w:rPr>
                  <w:rFonts w:ascii="Calibri" w:hAnsi="Calibri" w:cs="Calibri"/>
                  <w:color w:val="000000"/>
                  <w:sz w:val="22"/>
                  <w:szCs w:val="22"/>
                </w:rPr>
                <w:t>IP-specific. IP must not power gate.</w:t>
              </w:r>
            </w:ins>
          </w:p>
        </w:tc>
      </w:tr>
      <w:tr w:rsidR="005317DB" w:rsidRPr="005317DB" w:rsidTr="005317DB">
        <w:trPr>
          <w:trHeight w:val="576"/>
          <w:ins w:id="162" w:author="Ramaswamy, Alamelu" w:date="2013-06-28T13:45:00Z"/>
          <w:trPrChange w:id="163" w:author="Ramaswamy, Alamelu" w:date="2013-06-28T13:46:00Z">
            <w:trPr>
              <w:trHeight w:val="576"/>
            </w:trPr>
          </w:trPrChange>
        </w:trPr>
        <w:tc>
          <w:tcPr>
            <w:tcW w:w="4788" w:type="dxa"/>
            <w:tcBorders>
              <w:top w:val="single" w:sz="4" w:space="0" w:color="FFFFFF"/>
              <w:left w:val="nil"/>
              <w:bottom w:val="single" w:sz="4" w:space="0" w:color="FFFFFF"/>
              <w:right w:val="single" w:sz="4" w:space="0" w:color="FFFFFF"/>
            </w:tcBorders>
            <w:shd w:val="clear" w:color="B8CCE4" w:fill="B8CCE4"/>
            <w:vAlign w:val="center"/>
            <w:hideMark/>
            <w:tcPrChange w:id="164" w:author="Ramaswamy, Alamelu" w:date="2013-06-28T13:46:00Z">
              <w:tcPr>
                <w:tcW w:w="5955" w:type="dxa"/>
                <w:tcBorders>
                  <w:top w:val="single" w:sz="4" w:space="0" w:color="FFFFFF"/>
                  <w:left w:val="nil"/>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65" w:author="Ramaswamy, Alamelu" w:date="2013-06-28T13:45:00Z"/>
                <w:rFonts w:ascii="Calibri" w:hAnsi="Calibri" w:cs="Calibri"/>
                <w:color w:val="000000"/>
                <w:sz w:val="22"/>
                <w:szCs w:val="22"/>
              </w:rPr>
            </w:pPr>
            <w:proofErr w:type="spellStart"/>
            <w:ins w:id="166" w:author="Ramaswamy, Alamelu" w:date="2013-06-28T13:45:00Z">
              <w:r w:rsidRPr="005317DB">
                <w:rPr>
                  <w:rFonts w:ascii="Calibri" w:hAnsi="Calibri" w:cs="Calibri"/>
                  <w:color w:val="000000"/>
                  <w:sz w:val="22"/>
                  <w:szCs w:val="22"/>
                </w:rPr>
                <w:t>negedge</w:t>
              </w:r>
              <w:proofErr w:type="spellEnd"/>
              <w:r w:rsidRPr="005317DB">
                <w:rPr>
                  <w:rFonts w:ascii="Calibri" w:hAnsi="Calibri" w:cs="Calibri"/>
                  <w:color w:val="000000"/>
                  <w:sz w:val="22"/>
                  <w:szCs w:val="22"/>
                </w:rPr>
                <w:t xml:space="preserve"> and </w:t>
              </w:r>
              <w:proofErr w:type="spellStart"/>
              <w:r w:rsidRPr="005317DB">
                <w:rPr>
                  <w:rFonts w:ascii="Calibri" w:hAnsi="Calibri" w:cs="Calibri"/>
                  <w:color w:val="000000"/>
                  <w:sz w:val="22"/>
                  <w:szCs w:val="22"/>
                </w:rPr>
                <w:t>posedge</w:t>
              </w:r>
              <w:proofErr w:type="spellEnd"/>
              <w:r w:rsidRPr="005317DB">
                <w:rPr>
                  <w:rFonts w:ascii="Calibri" w:hAnsi="Calibri" w:cs="Calibri"/>
                  <w:color w:val="000000"/>
                  <w:sz w:val="22"/>
                  <w:szCs w:val="22"/>
                </w:rPr>
                <w:t xml:space="preserve"> of </w:t>
              </w:r>
              <w:proofErr w:type="spellStart"/>
              <w:r w:rsidRPr="005317DB">
                <w:rPr>
                  <w:rFonts w:ascii="Calibri" w:hAnsi="Calibri" w:cs="Calibri"/>
                  <w:color w:val="000000"/>
                  <w:sz w:val="22"/>
                  <w:szCs w:val="22"/>
                </w:rPr>
                <w:t>fet_en_b</w:t>
              </w:r>
              <w:proofErr w:type="spellEnd"/>
              <w:r w:rsidRPr="005317DB">
                <w:rPr>
                  <w:rFonts w:ascii="Calibri" w:hAnsi="Calibri" w:cs="Calibri"/>
                  <w:color w:val="000000"/>
                  <w:sz w:val="22"/>
                  <w:szCs w:val="22"/>
                </w:rPr>
                <w:t xml:space="preserve"> while </w:t>
              </w:r>
              <w:proofErr w:type="spellStart"/>
              <w:r w:rsidRPr="005317DB">
                <w:rPr>
                  <w:rFonts w:ascii="Calibri" w:hAnsi="Calibri" w:cs="Calibri"/>
                  <w:color w:val="000000"/>
                  <w:sz w:val="22"/>
                  <w:szCs w:val="22"/>
                </w:rPr>
                <w:t>reset_b</w:t>
              </w:r>
              <w:proofErr w:type="spellEnd"/>
              <w:r w:rsidRPr="005317DB">
                <w:rPr>
                  <w:rFonts w:ascii="Calibri" w:hAnsi="Calibri" w:cs="Calibri"/>
                  <w:color w:val="000000"/>
                  <w:sz w:val="22"/>
                  <w:szCs w:val="22"/>
                </w:rPr>
                <w:t xml:space="preserve"> = 1</w:t>
              </w:r>
            </w:ins>
          </w:p>
        </w:tc>
        <w:tc>
          <w:tcPr>
            <w:tcW w:w="252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167"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68" w:author="Ramaswamy, Alamelu" w:date="2013-06-28T13:45:00Z"/>
                <w:rFonts w:ascii="Calibri" w:hAnsi="Calibri" w:cs="Calibri"/>
                <w:color w:val="000000"/>
                <w:sz w:val="22"/>
                <w:szCs w:val="22"/>
              </w:rPr>
            </w:pPr>
            <w:proofErr w:type="spellStart"/>
            <w:ins w:id="169" w:author="Ramaswamy, Alamelu" w:date="2013-06-28T13:45:00Z">
              <w:r w:rsidRPr="005317DB">
                <w:rPr>
                  <w:rFonts w:ascii="Calibri" w:hAnsi="Calibri" w:cs="Calibri"/>
                  <w:color w:val="000000"/>
                  <w:sz w:val="22"/>
                  <w:szCs w:val="22"/>
                </w:rPr>
                <w:t>cov_fet_fell</w:t>
              </w:r>
              <w:proofErr w:type="spellEnd"/>
              <w:r w:rsidRPr="005317DB">
                <w:rPr>
                  <w:rFonts w:ascii="Calibri" w:hAnsi="Calibri" w:cs="Calibri"/>
                  <w:color w:val="000000"/>
                  <w:sz w:val="22"/>
                  <w:szCs w:val="22"/>
                </w:rPr>
                <w:t xml:space="preserve">, </w:t>
              </w:r>
              <w:proofErr w:type="spellStart"/>
              <w:r w:rsidRPr="005317DB">
                <w:rPr>
                  <w:rFonts w:ascii="Calibri" w:hAnsi="Calibri" w:cs="Calibri"/>
                  <w:color w:val="000000"/>
                  <w:sz w:val="22"/>
                  <w:szCs w:val="22"/>
                </w:rPr>
                <w:t>cov_fet_rose</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170"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71" w:author="Ramaswamy, Alamelu" w:date="2013-06-28T13:45:00Z"/>
                <w:rFonts w:ascii="Calibri" w:hAnsi="Calibri" w:cs="Calibri"/>
                <w:color w:val="000000"/>
                <w:sz w:val="22"/>
                <w:szCs w:val="22"/>
              </w:rPr>
            </w:pPr>
            <w:ins w:id="172"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288"/>
          <w:ins w:id="173" w:author="Ramaswamy, Alamelu" w:date="2013-06-28T13:45:00Z"/>
          <w:trPrChange w:id="174" w:author="Ramaswamy, Alamelu" w:date="2013-06-28T13:46:00Z">
            <w:trPr>
              <w:trHeight w:val="288"/>
            </w:trPr>
          </w:trPrChange>
        </w:trPr>
        <w:tc>
          <w:tcPr>
            <w:tcW w:w="4788" w:type="dxa"/>
            <w:tcBorders>
              <w:top w:val="single" w:sz="4" w:space="0" w:color="FFFFFF"/>
              <w:left w:val="nil"/>
              <w:bottom w:val="single" w:sz="4" w:space="0" w:color="FFFFFF"/>
              <w:right w:val="single" w:sz="4" w:space="0" w:color="FFFFFF"/>
            </w:tcBorders>
            <w:shd w:val="clear" w:color="DCE6F1" w:fill="DCE6F1"/>
            <w:vAlign w:val="center"/>
            <w:hideMark/>
            <w:tcPrChange w:id="175" w:author="Ramaswamy, Alamelu" w:date="2013-06-28T13:46:00Z">
              <w:tcPr>
                <w:tcW w:w="5955" w:type="dxa"/>
                <w:tcBorders>
                  <w:top w:val="single" w:sz="4" w:space="0" w:color="FFFFFF"/>
                  <w:left w:val="nil"/>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76" w:author="Ramaswamy, Alamelu" w:date="2013-06-28T13:45:00Z"/>
                <w:rFonts w:ascii="Calibri" w:hAnsi="Calibri" w:cs="Calibri"/>
                <w:color w:val="000000"/>
                <w:sz w:val="22"/>
                <w:szCs w:val="22"/>
              </w:rPr>
            </w:pPr>
            <w:proofErr w:type="spellStart"/>
            <w:ins w:id="177" w:author="Ramaswamy, Alamelu" w:date="2013-06-28T13:45:00Z">
              <w:r w:rsidRPr="005317DB">
                <w:rPr>
                  <w:rFonts w:ascii="Calibri" w:hAnsi="Calibri" w:cs="Calibri"/>
                  <w:color w:val="000000"/>
                  <w:sz w:val="22"/>
                  <w:szCs w:val="22"/>
                </w:rPr>
                <w:t>posedge</w:t>
              </w:r>
              <w:proofErr w:type="spellEnd"/>
              <w:r w:rsidRPr="005317DB">
                <w:rPr>
                  <w:rFonts w:ascii="Calibri" w:hAnsi="Calibri" w:cs="Calibri"/>
                  <w:color w:val="000000"/>
                  <w:sz w:val="22"/>
                  <w:szCs w:val="22"/>
                </w:rPr>
                <w:t xml:space="preserve"> and </w:t>
              </w:r>
              <w:proofErr w:type="spellStart"/>
              <w:r w:rsidRPr="005317DB">
                <w:rPr>
                  <w:rFonts w:ascii="Calibri" w:hAnsi="Calibri" w:cs="Calibri"/>
                  <w:color w:val="000000"/>
                  <w:sz w:val="22"/>
                  <w:szCs w:val="22"/>
                </w:rPr>
                <w:t>negedge</w:t>
              </w:r>
              <w:proofErr w:type="spellEnd"/>
              <w:r w:rsidRPr="005317DB">
                <w:rPr>
                  <w:rFonts w:ascii="Calibri" w:hAnsi="Calibri" w:cs="Calibri"/>
                  <w:color w:val="000000"/>
                  <w:sz w:val="22"/>
                  <w:szCs w:val="22"/>
                </w:rPr>
                <w:t xml:space="preserve"> of </w:t>
              </w:r>
              <w:proofErr w:type="spellStart"/>
              <w:r w:rsidRPr="005317DB">
                <w:rPr>
                  <w:rFonts w:ascii="Calibri" w:hAnsi="Calibri" w:cs="Calibri"/>
                  <w:color w:val="000000"/>
                  <w:sz w:val="22"/>
                  <w:szCs w:val="22"/>
                </w:rPr>
                <w:t>pmc_wake</w:t>
              </w:r>
              <w:proofErr w:type="spellEnd"/>
              <w:r w:rsidRPr="005317DB">
                <w:rPr>
                  <w:rFonts w:ascii="Calibri" w:hAnsi="Calibri" w:cs="Calibri"/>
                  <w:color w:val="000000"/>
                  <w:sz w:val="22"/>
                  <w:szCs w:val="22"/>
                </w:rPr>
                <w:t xml:space="preserve"> while </w:t>
              </w:r>
              <w:proofErr w:type="spellStart"/>
              <w:r w:rsidRPr="005317DB">
                <w:rPr>
                  <w:rFonts w:ascii="Calibri" w:hAnsi="Calibri" w:cs="Calibri"/>
                  <w:color w:val="000000"/>
                  <w:sz w:val="22"/>
                  <w:szCs w:val="22"/>
                </w:rPr>
                <w:t>reset_b</w:t>
              </w:r>
              <w:proofErr w:type="spellEnd"/>
              <w:r w:rsidRPr="005317DB">
                <w:rPr>
                  <w:rFonts w:ascii="Calibri" w:hAnsi="Calibri" w:cs="Calibri"/>
                  <w:color w:val="000000"/>
                  <w:sz w:val="22"/>
                  <w:szCs w:val="22"/>
                </w:rPr>
                <w:t xml:space="preserve"> = 1</w:t>
              </w:r>
            </w:ins>
          </w:p>
        </w:tc>
        <w:tc>
          <w:tcPr>
            <w:tcW w:w="252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178"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79" w:author="Ramaswamy, Alamelu" w:date="2013-06-28T13:45:00Z"/>
                <w:rFonts w:ascii="Calibri" w:hAnsi="Calibri" w:cs="Calibri"/>
                <w:color w:val="000000"/>
                <w:sz w:val="22"/>
                <w:szCs w:val="22"/>
              </w:rPr>
            </w:pPr>
            <w:proofErr w:type="spellStart"/>
            <w:ins w:id="180" w:author="Ramaswamy, Alamelu" w:date="2013-06-28T13:45:00Z">
              <w:r w:rsidRPr="005317DB">
                <w:rPr>
                  <w:rFonts w:ascii="Calibri" w:hAnsi="Calibri" w:cs="Calibri"/>
                  <w:color w:val="000000"/>
                  <w:sz w:val="22"/>
                  <w:szCs w:val="22"/>
                </w:rPr>
                <w:t>cov_pmc_wake_rose</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181"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82" w:author="Ramaswamy, Alamelu" w:date="2013-06-28T13:45:00Z"/>
                <w:rFonts w:ascii="Calibri" w:hAnsi="Calibri" w:cs="Calibri"/>
                <w:color w:val="000000"/>
                <w:sz w:val="22"/>
                <w:szCs w:val="22"/>
              </w:rPr>
            </w:pPr>
            <w:ins w:id="183"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288"/>
          <w:ins w:id="184" w:author="Ramaswamy, Alamelu" w:date="2013-06-28T13:45:00Z"/>
          <w:trPrChange w:id="185" w:author="Ramaswamy, Alamelu" w:date="2013-06-28T13:46:00Z">
            <w:trPr>
              <w:trHeight w:val="288"/>
            </w:trPr>
          </w:trPrChange>
        </w:trPr>
        <w:tc>
          <w:tcPr>
            <w:tcW w:w="4788" w:type="dxa"/>
            <w:tcBorders>
              <w:top w:val="single" w:sz="4" w:space="0" w:color="FFFFFF"/>
              <w:left w:val="nil"/>
              <w:bottom w:val="single" w:sz="4" w:space="0" w:color="FFFFFF"/>
              <w:right w:val="single" w:sz="4" w:space="0" w:color="FFFFFF"/>
            </w:tcBorders>
            <w:shd w:val="clear" w:color="B8CCE4" w:fill="B8CCE4"/>
            <w:vAlign w:val="center"/>
            <w:hideMark/>
            <w:tcPrChange w:id="186" w:author="Ramaswamy, Alamelu" w:date="2013-06-28T13:46:00Z">
              <w:tcPr>
                <w:tcW w:w="5955" w:type="dxa"/>
                <w:tcBorders>
                  <w:top w:val="single" w:sz="4" w:space="0" w:color="FFFFFF"/>
                  <w:left w:val="nil"/>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87" w:author="Ramaswamy, Alamelu" w:date="2013-06-28T13:45:00Z"/>
                <w:rFonts w:ascii="Calibri" w:hAnsi="Calibri" w:cs="Calibri"/>
                <w:color w:val="000000"/>
                <w:sz w:val="22"/>
                <w:szCs w:val="22"/>
              </w:rPr>
            </w:pPr>
            <w:proofErr w:type="spellStart"/>
            <w:ins w:id="188" w:author="Ramaswamy, Alamelu" w:date="2013-06-28T13:45:00Z">
              <w:r w:rsidRPr="005317DB">
                <w:rPr>
                  <w:rFonts w:ascii="Calibri" w:hAnsi="Calibri" w:cs="Calibri"/>
                  <w:color w:val="000000"/>
                  <w:sz w:val="22"/>
                  <w:szCs w:val="22"/>
                </w:rPr>
                <w:t>negedge</w:t>
              </w:r>
              <w:proofErr w:type="spellEnd"/>
              <w:r w:rsidRPr="005317DB">
                <w:rPr>
                  <w:rFonts w:ascii="Calibri" w:hAnsi="Calibri" w:cs="Calibri"/>
                  <w:color w:val="000000"/>
                  <w:sz w:val="22"/>
                  <w:szCs w:val="22"/>
                </w:rPr>
                <w:t xml:space="preserve"> and </w:t>
              </w:r>
              <w:proofErr w:type="spellStart"/>
              <w:r w:rsidRPr="005317DB">
                <w:rPr>
                  <w:rFonts w:ascii="Calibri" w:hAnsi="Calibri" w:cs="Calibri"/>
                  <w:color w:val="000000"/>
                  <w:sz w:val="22"/>
                  <w:szCs w:val="22"/>
                </w:rPr>
                <w:t>posedge</w:t>
              </w:r>
              <w:proofErr w:type="spellEnd"/>
              <w:r w:rsidRPr="005317DB">
                <w:rPr>
                  <w:rFonts w:ascii="Calibri" w:hAnsi="Calibri" w:cs="Calibri"/>
                  <w:color w:val="000000"/>
                  <w:sz w:val="22"/>
                  <w:szCs w:val="22"/>
                </w:rPr>
                <w:t xml:space="preserve"> of </w:t>
              </w:r>
              <w:proofErr w:type="spellStart"/>
              <w:r w:rsidRPr="005317DB">
                <w:rPr>
                  <w:rFonts w:ascii="Calibri" w:hAnsi="Calibri" w:cs="Calibri"/>
                  <w:color w:val="000000"/>
                  <w:sz w:val="22"/>
                  <w:szCs w:val="22"/>
                </w:rPr>
                <w:t>prim_pok</w:t>
              </w:r>
              <w:proofErr w:type="spellEnd"/>
              <w:r w:rsidRPr="005317DB">
                <w:rPr>
                  <w:rFonts w:ascii="Calibri" w:hAnsi="Calibri" w:cs="Calibri"/>
                  <w:color w:val="000000"/>
                  <w:sz w:val="22"/>
                  <w:szCs w:val="22"/>
                </w:rPr>
                <w:t xml:space="preserve"> while </w:t>
              </w:r>
              <w:proofErr w:type="spellStart"/>
              <w:r w:rsidRPr="005317DB">
                <w:rPr>
                  <w:rFonts w:ascii="Calibri" w:hAnsi="Calibri" w:cs="Calibri"/>
                  <w:color w:val="000000"/>
                  <w:sz w:val="22"/>
                  <w:szCs w:val="22"/>
                </w:rPr>
                <w:t>reset_b</w:t>
              </w:r>
              <w:proofErr w:type="spellEnd"/>
              <w:r w:rsidRPr="005317DB">
                <w:rPr>
                  <w:rFonts w:ascii="Calibri" w:hAnsi="Calibri" w:cs="Calibri"/>
                  <w:color w:val="000000"/>
                  <w:sz w:val="22"/>
                  <w:szCs w:val="22"/>
                </w:rPr>
                <w:t xml:space="preserve"> = 1</w:t>
              </w:r>
            </w:ins>
          </w:p>
        </w:tc>
        <w:tc>
          <w:tcPr>
            <w:tcW w:w="252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189"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90" w:author="Ramaswamy, Alamelu" w:date="2013-06-28T13:45:00Z"/>
                <w:rFonts w:ascii="Calibri" w:hAnsi="Calibri" w:cs="Calibri"/>
                <w:color w:val="000000"/>
                <w:sz w:val="22"/>
                <w:szCs w:val="22"/>
              </w:rPr>
            </w:pPr>
            <w:proofErr w:type="spellStart"/>
            <w:ins w:id="191" w:author="Ramaswamy, Alamelu" w:date="2013-06-28T13:45:00Z">
              <w:r w:rsidRPr="005317DB">
                <w:rPr>
                  <w:rFonts w:ascii="Calibri" w:hAnsi="Calibri" w:cs="Calibri"/>
                  <w:color w:val="000000"/>
                  <w:sz w:val="22"/>
                  <w:szCs w:val="22"/>
                </w:rPr>
                <w:t>cov_prim_pok</w:t>
              </w:r>
              <w:proofErr w:type="spellEnd"/>
              <w:r w:rsidRPr="005317DB">
                <w:rPr>
                  <w:rFonts w:ascii="Calibri" w:hAnsi="Calibri" w:cs="Calibri"/>
                  <w:color w:val="000000"/>
                  <w:sz w:val="22"/>
                  <w:szCs w:val="22"/>
                </w:rPr>
                <w:t>_*</w:t>
              </w:r>
            </w:ins>
          </w:p>
        </w:tc>
        <w:tc>
          <w:tcPr>
            <w:tcW w:w="2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192"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193" w:author="Ramaswamy, Alamelu" w:date="2013-06-28T13:45:00Z"/>
                <w:rFonts w:ascii="Calibri" w:hAnsi="Calibri" w:cs="Calibri"/>
                <w:color w:val="000000"/>
                <w:sz w:val="22"/>
                <w:szCs w:val="22"/>
              </w:rPr>
            </w:pPr>
            <w:ins w:id="194"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288"/>
          <w:ins w:id="195" w:author="Ramaswamy, Alamelu" w:date="2013-06-28T13:45:00Z"/>
          <w:trPrChange w:id="196" w:author="Ramaswamy, Alamelu" w:date="2013-06-28T13:46:00Z">
            <w:trPr>
              <w:trHeight w:val="288"/>
            </w:trPr>
          </w:trPrChange>
        </w:trPr>
        <w:tc>
          <w:tcPr>
            <w:tcW w:w="4788" w:type="dxa"/>
            <w:tcBorders>
              <w:top w:val="single" w:sz="4" w:space="0" w:color="FFFFFF"/>
              <w:left w:val="nil"/>
              <w:bottom w:val="single" w:sz="4" w:space="0" w:color="FFFFFF"/>
              <w:right w:val="single" w:sz="4" w:space="0" w:color="FFFFFF"/>
            </w:tcBorders>
            <w:shd w:val="clear" w:color="DCE6F1" w:fill="DCE6F1"/>
            <w:vAlign w:val="center"/>
            <w:hideMark/>
            <w:tcPrChange w:id="197" w:author="Ramaswamy, Alamelu" w:date="2013-06-28T13:46:00Z">
              <w:tcPr>
                <w:tcW w:w="5955" w:type="dxa"/>
                <w:tcBorders>
                  <w:top w:val="single" w:sz="4" w:space="0" w:color="FFFFFF"/>
                  <w:left w:val="nil"/>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198" w:author="Ramaswamy, Alamelu" w:date="2013-06-28T13:45:00Z"/>
                <w:rFonts w:ascii="Calibri" w:hAnsi="Calibri" w:cs="Calibri"/>
                <w:color w:val="000000"/>
                <w:sz w:val="22"/>
                <w:szCs w:val="22"/>
              </w:rPr>
            </w:pPr>
            <w:proofErr w:type="spellStart"/>
            <w:ins w:id="199" w:author="Ramaswamy, Alamelu" w:date="2013-06-28T13:45:00Z">
              <w:r w:rsidRPr="005317DB">
                <w:rPr>
                  <w:rFonts w:ascii="Calibri" w:hAnsi="Calibri" w:cs="Calibri"/>
                  <w:color w:val="000000"/>
                  <w:sz w:val="22"/>
                  <w:szCs w:val="22"/>
                </w:rPr>
                <w:t>negedge</w:t>
              </w:r>
              <w:proofErr w:type="spellEnd"/>
              <w:r w:rsidRPr="005317DB">
                <w:rPr>
                  <w:rFonts w:ascii="Calibri" w:hAnsi="Calibri" w:cs="Calibri"/>
                  <w:color w:val="000000"/>
                  <w:sz w:val="22"/>
                  <w:szCs w:val="22"/>
                </w:rPr>
                <w:t xml:space="preserve"> and </w:t>
              </w:r>
              <w:proofErr w:type="spellStart"/>
              <w:r w:rsidRPr="005317DB">
                <w:rPr>
                  <w:rFonts w:ascii="Calibri" w:hAnsi="Calibri" w:cs="Calibri"/>
                  <w:color w:val="000000"/>
                  <w:sz w:val="22"/>
                  <w:szCs w:val="22"/>
                </w:rPr>
                <w:t>posedge</w:t>
              </w:r>
              <w:proofErr w:type="spellEnd"/>
              <w:r w:rsidRPr="005317DB">
                <w:rPr>
                  <w:rFonts w:ascii="Calibri" w:hAnsi="Calibri" w:cs="Calibri"/>
                  <w:color w:val="000000"/>
                  <w:sz w:val="22"/>
                  <w:szCs w:val="22"/>
                </w:rPr>
                <w:t xml:space="preserve"> of </w:t>
              </w:r>
              <w:proofErr w:type="spellStart"/>
              <w:r w:rsidRPr="005317DB">
                <w:rPr>
                  <w:rFonts w:ascii="Calibri" w:hAnsi="Calibri" w:cs="Calibri"/>
                  <w:color w:val="000000"/>
                  <w:sz w:val="22"/>
                  <w:szCs w:val="22"/>
                </w:rPr>
                <w:t>side_pok</w:t>
              </w:r>
              <w:proofErr w:type="spellEnd"/>
              <w:r w:rsidRPr="005317DB">
                <w:rPr>
                  <w:rFonts w:ascii="Calibri" w:hAnsi="Calibri" w:cs="Calibri"/>
                  <w:color w:val="000000"/>
                  <w:sz w:val="22"/>
                  <w:szCs w:val="22"/>
                </w:rPr>
                <w:t xml:space="preserve"> while </w:t>
              </w:r>
              <w:proofErr w:type="spellStart"/>
              <w:r w:rsidRPr="005317DB">
                <w:rPr>
                  <w:rFonts w:ascii="Calibri" w:hAnsi="Calibri" w:cs="Calibri"/>
                  <w:color w:val="000000"/>
                  <w:sz w:val="22"/>
                  <w:szCs w:val="22"/>
                </w:rPr>
                <w:t>reset_b</w:t>
              </w:r>
              <w:proofErr w:type="spellEnd"/>
              <w:r w:rsidRPr="005317DB">
                <w:rPr>
                  <w:rFonts w:ascii="Calibri" w:hAnsi="Calibri" w:cs="Calibri"/>
                  <w:color w:val="000000"/>
                  <w:sz w:val="22"/>
                  <w:szCs w:val="22"/>
                </w:rPr>
                <w:t xml:space="preserve"> = 1</w:t>
              </w:r>
            </w:ins>
          </w:p>
        </w:tc>
        <w:tc>
          <w:tcPr>
            <w:tcW w:w="252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200"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01" w:author="Ramaswamy, Alamelu" w:date="2013-06-28T13:45:00Z"/>
                <w:rFonts w:ascii="Calibri" w:hAnsi="Calibri" w:cs="Calibri"/>
                <w:color w:val="000000"/>
                <w:sz w:val="22"/>
                <w:szCs w:val="22"/>
              </w:rPr>
            </w:pPr>
            <w:proofErr w:type="spellStart"/>
            <w:ins w:id="202" w:author="Ramaswamy, Alamelu" w:date="2013-06-28T13:45:00Z">
              <w:r w:rsidRPr="005317DB">
                <w:rPr>
                  <w:rFonts w:ascii="Calibri" w:hAnsi="Calibri" w:cs="Calibri"/>
                  <w:color w:val="000000"/>
                  <w:sz w:val="22"/>
                  <w:szCs w:val="22"/>
                </w:rPr>
                <w:t>cov_side_pok</w:t>
              </w:r>
              <w:proofErr w:type="spellEnd"/>
              <w:r w:rsidRPr="005317DB">
                <w:rPr>
                  <w:rFonts w:ascii="Calibri" w:hAnsi="Calibri" w:cs="Calibri"/>
                  <w:color w:val="000000"/>
                  <w:sz w:val="22"/>
                  <w:szCs w:val="22"/>
                </w:rPr>
                <w:t>_*</w:t>
              </w:r>
            </w:ins>
          </w:p>
        </w:tc>
        <w:tc>
          <w:tcPr>
            <w:tcW w:w="2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203"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04" w:author="Ramaswamy, Alamelu" w:date="2013-06-28T13:45:00Z"/>
                <w:rFonts w:ascii="Calibri" w:hAnsi="Calibri" w:cs="Calibri"/>
                <w:color w:val="000000"/>
                <w:sz w:val="22"/>
                <w:szCs w:val="22"/>
              </w:rPr>
            </w:pPr>
            <w:ins w:id="205"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288"/>
          <w:ins w:id="206" w:author="Ramaswamy, Alamelu" w:date="2013-06-28T13:45:00Z"/>
          <w:trPrChange w:id="207" w:author="Ramaswamy, Alamelu" w:date="2013-06-28T13:46:00Z">
            <w:trPr>
              <w:trHeight w:val="288"/>
            </w:trPr>
          </w:trPrChange>
        </w:trPr>
        <w:tc>
          <w:tcPr>
            <w:tcW w:w="4788" w:type="dxa"/>
            <w:tcBorders>
              <w:top w:val="single" w:sz="4" w:space="0" w:color="FFFFFF"/>
              <w:left w:val="nil"/>
              <w:bottom w:val="single" w:sz="4" w:space="0" w:color="FFFFFF"/>
              <w:right w:val="single" w:sz="4" w:space="0" w:color="FFFFFF"/>
            </w:tcBorders>
            <w:shd w:val="clear" w:color="B8CCE4" w:fill="B8CCE4"/>
            <w:vAlign w:val="center"/>
            <w:hideMark/>
            <w:tcPrChange w:id="208" w:author="Ramaswamy, Alamelu" w:date="2013-06-28T13:46:00Z">
              <w:tcPr>
                <w:tcW w:w="5955" w:type="dxa"/>
                <w:tcBorders>
                  <w:top w:val="single" w:sz="4" w:space="0" w:color="FFFFFF"/>
                  <w:left w:val="nil"/>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09" w:author="Ramaswamy, Alamelu" w:date="2013-06-28T13:45:00Z"/>
                <w:rFonts w:ascii="Calibri" w:hAnsi="Calibri" w:cs="Calibri"/>
                <w:color w:val="000000"/>
                <w:sz w:val="22"/>
                <w:szCs w:val="22"/>
              </w:rPr>
            </w:pPr>
            <w:proofErr w:type="spellStart"/>
            <w:ins w:id="210" w:author="Ramaswamy, Alamelu" w:date="2013-06-28T13:45:00Z">
              <w:r w:rsidRPr="005317DB">
                <w:rPr>
                  <w:rFonts w:ascii="Calibri" w:hAnsi="Calibri" w:cs="Calibri"/>
                  <w:color w:val="000000"/>
                  <w:sz w:val="22"/>
                  <w:szCs w:val="22"/>
                </w:rPr>
                <w:t>posedge</w:t>
              </w:r>
              <w:proofErr w:type="spellEnd"/>
              <w:r w:rsidRPr="005317DB">
                <w:rPr>
                  <w:rFonts w:ascii="Calibri" w:hAnsi="Calibri" w:cs="Calibri"/>
                  <w:color w:val="000000"/>
                  <w:sz w:val="22"/>
                  <w:szCs w:val="22"/>
                </w:rPr>
                <w:t xml:space="preserve"> and </w:t>
              </w:r>
              <w:proofErr w:type="spellStart"/>
              <w:r w:rsidRPr="005317DB">
                <w:rPr>
                  <w:rFonts w:ascii="Calibri" w:hAnsi="Calibri" w:cs="Calibri"/>
                  <w:color w:val="000000"/>
                  <w:sz w:val="22"/>
                  <w:szCs w:val="22"/>
                </w:rPr>
                <w:t>negedge</w:t>
              </w:r>
              <w:proofErr w:type="spellEnd"/>
              <w:r w:rsidRPr="005317DB">
                <w:rPr>
                  <w:rFonts w:ascii="Calibri" w:hAnsi="Calibri" w:cs="Calibri"/>
                  <w:color w:val="000000"/>
                  <w:sz w:val="22"/>
                  <w:szCs w:val="22"/>
                </w:rPr>
                <w:t xml:space="preserve"> of </w:t>
              </w:r>
              <w:proofErr w:type="spellStart"/>
              <w:r w:rsidRPr="005317DB">
                <w:rPr>
                  <w:rFonts w:ascii="Calibri" w:hAnsi="Calibri" w:cs="Calibri"/>
                  <w:color w:val="000000"/>
                  <w:sz w:val="22"/>
                  <w:szCs w:val="22"/>
                </w:rPr>
                <w:t>pmc_ip_restore_b</w:t>
              </w:r>
              <w:proofErr w:type="spellEnd"/>
              <w:r w:rsidRPr="005317DB">
                <w:rPr>
                  <w:rFonts w:ascii="Calibri" w:hAnsi="Calibri" w:cs="Calibri"/>
                  <w:color w:val="000000"/>
                  <w:sz w:val="22"/>
                  <w:szCs w:val="22"/>
                </w:rPr>
                <w:t xml:space="preserve"> while </w:t>
              </w:r>
              <w:proofErr w:type="spellStart"/>
              <w:r w:rsidRPr="005317DB">
                <w:rPr>
                  <w:rFonts w:ascii="Calibri" w:hAnsi="Calibri" w:cs="Calibri"/>
                  <w:color w:val="000000"/>
                  <w:sz w:val="22"/>
                  <w:szCs w:val="22"/>
                </w:rPr>
                <w:t>reset_b</w:t>
              </w:r>
              <w:proofErr w:type="spellEnd"/>
              <w:r w:rsidRPr="005317DB">
                <w:rPr>
                  <w:rFonts w:ascii="Calibri" w:hAnsi="Calibri" w:cs="Calibri"/>
                  <w:color w:val="000000"/>
                  <w:sz w:val="22"/>
                  <w:szCs w:val="22"/>
                </w:rPr>
                <w:t xml:space="preserve"> = 1</w:t>
              </w:r>
            </w:ins>
          </w:p>
        </w:tc>
        <w:tc>
          <w:tcPr>
            <w:tcW w:w="252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211"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12" w:author="Ramaswamy, Alamelu" w:date="2013-06-28T13:45:00Z"/>
                <w:rFonts w:ascii="Calibri" w:hAnsi="Calibri" w:cs="Calibri"/>
                <w:color w:val="000000"/>
                <w:sz w:val="22"/>
                <w:szCs w:val="22"/>
              </w:rPr>
            </w:pPr>
            <w:proofErr w:type="spellStart"/>
            <w:ins w:id="213" w:author="Ramaswamy, Alamelu" w:date="2013-06-28T13:45:00Z">
              <w:r w:rsidRPr="005317DB">
                <w:rPr>
                  <w:rFonts w:ascii="Calibri" w:hAnsi="Calibri" w:cs="Calibri"/>
                  <w:color w:val="000000"/>
                  <w:sz w:val="22"/>
                  <w:szCs w:val="22"/>
                </w:rPr>
                <w:t>cov_restore_fell</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214"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15" w:author="Ramaswamy, Alamelu" w:date="2013-06-28T13:45:00Z"/>
                <w:rFonts w:ascii="Calibri" w:hAnsi="Calibri" w:cs="Calibri"/>
                <w:color w:val="000000"/>
                <w:sz w:val="22"/>
                <w:szCs w:val="22"/>
              </w:rPr>
            </w:pPr>
            <w:ins w:id="216"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576"/>
          <w:ins w:id="217" w:author="Ramaswamy, Alamelu" w:date="2013-06-28T13:45:00Z"/>
          <w:trPrChange w:id="218" w:author="Ramaswamy, Alamelu" w:date="2013-06-28T13:46:00Z">
            <w:trPr>
              <w:trHeight w:val="576"/>
            </w:trPr>
          </w:trPrChange>
        </w:trPr>
        <w:tc>
          <w:tcPr>
            <w:tcW w:w="4788" w:type="dxa"/>
            <w:tcBorders>
              <w:top w:val="single" w:sz="4" w:space="0" w:color="FFFFFF"/>
              <w:left w:val="nil"/>
              <w:bottom w:val="single" w:sz="4" w:space="0" w:color="FFFFFF"/>
              <w:right w:val="single" w:sz="4" w:space="0" w:color="FFFFFF"/>
            </w:tcBorders>
            <w:shd w:val="clear" w:color="DCE6F1" w:fill="DCE6F1"/>
            <w:vAlign w:val="center"/>
            <w:hideMark/>
            <w:tcPrChange w:id="219" w:author="Ramaswamy, Alamelu" w:date="2013-06-28T13:46:00Z">
              <w:tcPr>
                <w:tcW w:w="5955" w:type="dxa"/>
                <w:tcBorders>
                  <w:top w:val="single" w:sz="4" w:space="0" w:color="FFFFFF"/>
                  <w:left w:val="nil"/>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20" w:author="Ramaswamy, Alamelu" w:date="2013-06-28T13:45:00Z"/>
                <w:rFonts w:ascii="Calibri" w:hAnsi="Calibri" w:cs="Calibri"/>
                <w:color w:val="000000"/>
                <w:sz w:val="22"/>
                <w:szCs w:val="22"/>
              </w:rPr>
            </w:pPr>
            <w:proofErr w:type="spellStart"/>
            <w:ins w:id="221" w:author="Ramaswamy, Alamelu" w:date="2013-06-28T13:45:00Z">
              <w:r w:rsidRPr="005317DB">
                <w:rPr>
                  <w:rFonts w:ascii="Calibri" w:hAnsi="Calibri" w:cs="Calibri"/>
                  <w:color w:val="000000"/>
                  <w:sz w:val="22"/>
                  <w:szCs w:val="22"/>
                </w:rPr>
                <w:t>negedge</w:t>
              </w:r>
              <w:proofErr w:type="spellEnd"/>
              <w:r w:rsidRPr="005317DB">
                <w:rPr>
                  <w:rFonts w:ascii="Calibri" w:hAnsi="Calibri" w:cs="Calibri"/>
                  <w:color w:val="000000"/>
                  <w:sz w:val="22"/>
                  <w:szCs w:val="22"/>
                </w:rPr>
                <w:t xml:space="preserve"> and </w:t>
              </w:r>
              <w:proofErr w:type="spellStart"/>
              <w:r w:rsidRPr="005317DB">
                <w:rPr>
                  <w:rFonts w:ascii="Calibri" w:hAnsi="Calibri" w:cs="Calibri"/>
                  <w:color w:val="000000"/>
                  <w:sz w:val="22"/>
                  <w:szCs w:val="22"/>
                </w:rPr>
                <w:t>posedge</w:t>
              </w:r>
              <w:proofErr w:type="spellEnd"/>
              <w:r w:rsidRPr="005317DB">
                <w:rPr>
                  <w:rFonts w:ascii="Calibri" w:hAnsi="Calibri" w:cs="Calibri"/>
                  <w:color w:val="000000"/>
                  <w:sz w:val="22"/>
                  <w:szCs w:val="22"/>
                </w:rPr>
                <w:t xml:space="preserve"> of </w:t>
              </w:r>
              <w:proofErr w:type="spellStart"/>
              <w:r w:rsidRPr="005317DB">
                <w:rPr>
                  <w:rFonts w:ascii="Calibri" w:hAnsi="Calibri" w:cs="Calibri"/>
                  <w:color w:val="000000"/>
                  <w:sz w:val="22"/>
                  <w:szCs w:val="22"/>
                </w:rPr>
                <w:t>fab_pmc_idle</w:t>
              </w:r>
              <w:proofErr w:type="spellEnd"/>
              <w:r w:rsidRPr="005317DB">
                <w:rPr>
                  <w:rFonts w:ascii="Calibri" w:hAnsi="Calibri" w:cs="Calibri"/>
                  <w:color w:val="000000"/>
                  <w:sz w:val="22"/>
                  <w:szCs w:val="22"/>
                </w:rPr>
                <w:t xml:space="preserve"> while </w:t>
              </w:r>
              <w:proofErr w:type="spellStart"/>
              <w:r w:rsidRPr="005317DB">
                <w:rPr>
                  <w:rFonts w:ascii="Calibri" w:hAnsi="Calibri" w:cs="Calibri"/>
                  <w:color w:val="000000"/>
                  <w:sz w:val="22"/>
                  <w:szCs w:val="22"/>
                </w:rPr>
                <w:t>reset_b</w:t>
              </w:r>
              <w:proofErr w:type="spellEnd"/>
              <w:r w:rsidRPr="005317DB">
                <w:rPr>
                  <w:rFonts w:ascii="Calibri" w:hAnsi="Calibri" w:cs="Calibri"/>
                  <w:color w:val="000000"/>
                  <w:sz w:val="22"/>
                  <w:szCs w:val="22"/>
                </w:rPr>
                <w:t xml:space="preserve"> = 1</w:t>
              </w:r>
            </w:ins>
          </w:p>
        </w:tc>
        <w:tc>
          <w:tcPr>
            <w:tcW w:w="252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222"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23" w:author="Ramaswamy, Alamelu" w:date="2013-06-28T13:45:00Z"/>
                <w:rFonts w:ascii="Calibri" w:hAnsi="Calibri" w:cs="Calibri"/>
                <w:color w:val="000000"/>
                <w:sz w:val="22"/>
                <w:szCs w:val="22"/>
              </w:rPr>
            </w:pPr>
            <w:proofErr w:type="spellStart"/>
            <w:ins w:id="224" w:author="Ramaswamy, Alamelu" w:date="2013-06-28T13:45:00Z">
              <w:r w:rsidRPr="005317DB">
                <w:rPr>
                  <w:rFonts w:ascii="Calibri" w:hAnsi="Calibri" w:cs="Calibri"/>
                  <w:color w:val="000000"/>
                  <w:sz w:val="22"/>
                  <w:szCs w:val="22"/>
                </w:rPr>
                <w:t>cov_fab_idle_rose</w:t>
              </w:r>
              <w:proofErr w:type="spellEnd"/>
              <w:r w:rsidRPr="005317DB">
                <w:rPr>
                  <w:rFonts w:ascii="Calibri" w:hAnsi="Calibri" w:cs="Calibri"/>
                  <w:color w:val="000000"/>
                  <w:sz w:val="22"/>
                  <w:szCs w:val="22"/>
                </w:rPr>
                <w:t xml:space="preserve">, </w:t>
              </w:r>
              <w:proofErr w:type="spellStart"/>
              <w:r w:rsidRPr="005317DB">
                <w:rPr>
                  <w:rFonts w:ascii="Calibri" w:hAnsi="Calibri" w:cs="Calibri"/>
                  <w:color w:val="000000"/>
                  <w:sz w:val="22"/>
                  <w:szCs w:val="22"/>
                </w:rPr>
                <w:t>cov_fab_idle_fell</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225"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26" w:author="Ramaswamy, Alamelu" w:date="2013-06-28T13:45:00Z"/>
                <w:rFonts w:ascii="Calibri" w:hAnsi="Calibri" w:cs="Calibri"/>
                <w:color w:val="000000"/>
                <w:sz w:val="22"/>
                <w:szCs w:val="22"/>
              </w:rPr>
            </w:pPr>
            <w:ins w:id="227"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576"/>
          <w:ins w:id="228" w:author="Ramaswamy, Alamelu" w:date="2013-06-28T13:45:00Z"/>
          <w:trPrChange w:id="229" w:author="Ramaswamy, Alamelu" w:date="2013-06-28T13:46:00Z">
            <w:trPr>
              <w:trHeight w:val="576"/>
            </w:trPr>
          </w:trPrChange>
        </w:trPr>
        <w:tc>
          <w:tcPr>
            <w:tcW w:w="4788" w:type="dxa"/>
            <w:tcBorders>
              <w:top w:val="single" w:sz="4" w:space="0" w:color="FFFFFF"/>
              <w:left w:val="nil"/>
              <w:bottom w:val="single" w:sz="4" w:space="0" w:color="FFFFFF"/>
              <w:right w:val="single" w:sz="4" w:space="0" w:color="FFFFFF"/>
            </w:tcBorders>
            <w:shd w:val="clear" w:color="B8CCE4" w:fill="B8CCE4"/>
            <w:vAlign w:val="center"/>
            <w:hideMark/>
            <w:tcPrChange w:id="230" w:author="Ramaswamy, Alamelu" w:date="2013-06-28T13:46:00Z">
              <w:tcPr>
                <w:tcW w:w="5955" w:type="dxa"/>
                <w:tcBorders>
                  <w:top w:val="single" w:sz="4" w:space="0" w:color="FFFFFF"/>
                  <w:left w:val="nil"/>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31" w:author="Ramaswamy, Alamelu" w:date="2013-06-28T13:45:00Z"/>
                <w:rFonts w:ascii="Calibri" w:hAnsi="Calibri" w:cs="Calibri"/>
                <w:color w:val="000000"/>
                <w:sz w:val="22"/>
                <w:szCs w:val="22"/>
              </w:rPr>
            </w:pPr>
            <w:proofErr w:type="spellStart"/>
            <w:ins w:id="232" w:author="Ramaswamy, Alamelu" w:date="2013-06-28T13:45:00Z">
              <w:r w:rsidRPr="005317DB">
                <w:rPr>
                  <w:rFonts w:ascii="Calibri" w:hAnsi="Calibri" w:cs="Calibri"/>
                  <w:color w:val="000000"/>
                  <w:sz w:val="22"/>
                  <w:szCs w:val="22"/>
                </w:rPr>
                <w:lastRenderedPageBreak/>
                <w:t>pmc_fab_pg_rdy_req_b</w:t>
              </w:r>
              <w:proofErr w:type="spellEnd"/>
              <w:r w:rsidRPr="005317DB">
                <w:rPr>
                  <w:rFonts w:ascii="Calibri" w:hAnsi="Calibri" w:cs="Calibri"/>
                  <w:color w:val="000000"/>
                  <w:sz w:val="22"/>
                  <w:szCs w:val="22"/>
                </w:rPr>
                <w:t xml:space="preserve"> -&gt; 0  followed by </w:t>
              </w:r>
              <w:proofErr w:type="spellStart"/>
              <w:r w:rsidRPr="005317DB">
                <w:rPr>
                  <w:rFonts w:ascii="Calibri" w:hAnsi="Calibri" w:cs="Calibri"/>
                  <w:color w:val="000000"/>
                  <w:sz w:val="22"/>
                  <w:szCs w:val="22"/>
                </w:rPr>
                <w:t>ack</w:t>
              </w:r>
              <w:proofErr w:type="spellEnd"/>
              <w:r w:rsidRPr="005317DB">
                <w:rPr>
                  <w:rFonts w:ascii="Calibri" w:hAnsi="Calibri" w:cs="Calibri"/>
                  <w:color w:val="000000"/>
                  <w:sz w:val="22"/>
                  <w:szCs w:val="22"/>
                </w:rPr>
                <w:t xml:space="preserve"> -&gt; 0</w:t>
              </w:r>
            </w:ins>
          </w:p>
        </w:tc>
        <w:tc>
          <w:tcPr>
            <w:tcW w:w="252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233"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34" w:author="Ramaswamy, Alamelu" w:date="2013-06-28T13:45:00Z"/>
                <w:rFonts w:ascii="Calibri" w:hAnsi="Calibri" w:cs="Calibri"/>
                <w:color w:val="000000"/>
                <w:sz w:val="22"/>
                <w:szCs w:val="22"/>
              </w:rPr>
            </w:pPr>
            <w:proofErr w:type="spellStart"/>
            <w:ins w:id="235" w:author="Ramaswamy, Alamelu" w:date="2013-06-28T13:45:00Z">
              <w:r w:rsidRPr="005317DB">
                <w:rPr>
                  <w:rFonts w:ascii="Calibri" w:hAnsi="Calibri" w:cs="Calibri"/>
                  <w:color w:val="000000"/>
                  <w:sz w:val="22"/>
                  <w:szCs w:val="22"/>
                </w:rPr>
                <w:t>cov_fab_pg_req_fell_ack</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236"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37" w:author="Ramaswamy, Alamelu" w:date="2013-06-28T13:45:00Z"/>
                <w:rFonts w:ascii="Calibri" w:hAnsi="Calibri" w:cs="Calibri"/>
                <w:color w:val="000000"/>
                <w:sz w:val="22"/>
                <w:szCs w:val="22"/>
              </w:rPr>
            </w:pPr>
            <w:ins w:id="238"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288"/>
          <w:ins w:id="239" w:author="Ramaswamy, Alamelu" w:date="2013-06-28T13:45:00Z"/>
          <w:trPrChange w:id="240" w:author="Ramaswamy, Alamelu" w:date="2013-06-28T13:46:00Z">
            <w:trPr>
              <w:trHeight w:val="288"/>
            </w:trPr>
          </w:trPrChange>
        </w:trPr>
        <w:tc>
          <w:tcPr>
            <w:tcW w:w="4788" w:type="dxa"/>
            <w:tcBorders>
              <w:top w:val="single" w:sz="4" w:space="0" w:color="FFFFFF"/>
              <w:left w:val="nil"/>
              <w:bottom w:val="single" w:sz="4" w:space="0" w:color="FFFFFF"/>
              <w:right w:val="single" w:sz="4" w:space="0" w:color="FFFFFF"/>
            </w:tcBorders>
            <w:shd w:val="clear" w:color="DCE6F1" w:fill="DCE6F1"/>
            <w:vAlign w:val="center"/>
            <w:hideMark/>
            <w:tcPrChange w:id="241" w:author="Ramaswamy, Alamelu" w:date="2013-06-28T13:46:00Z">
              <w:tcPr>
                <w:tcW w:w="5955" w:type="dxa"/>
                <w:tcBorders>
                  <w:top w:val="single" w:sz="4" w:space="0" w:color="FFFFFF"/>
                  <w:left w:val="nil"/>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42" w:author="Ramaswamy, Alamelu" w:date="2013-06-28T13:45:00Z"/>
                <w:rFonts w:ascii="Calibri" w:hAnsi="Calibri" w:cs="Calibri"/>
                <w:color w:val="000000"/>
                <w:sz w:val="22"/>
                <w:szCs w:val="22"/>
              </w:rPr>
            </w:pPr>
            <w:proofErr w:type="spellStart"/>
            <w:ins w:id="243" w:author="Ramaswamy, Alamelu" w:date="2013-06-28T13:45:00Z">
              <w:r w:rsidRPr="005317DB">
                <w:rPr>
                  <w:rFonts w:ascii="Calibri" w:hAnsi="Calibri" w:cs="Calibri"/>
                  <w:color w:val="000000"/>
                  <w:sz w:val="22"/>
                  <w:szCs w:val="22"/>
                </w:rPr>
                <w:t>pmc_fab_pg_rdy_req_b</w:t>
              </w:r>
              <w:proofErr w:type="spellEnd"/>
              <w:r w:rsidRPr="005317DB">
                <w:rPr>
                  <w:rFonts w:ascii="Calibri" w:hAnsi="Calibri" w:cs="Calibri"/>
                  <w:color w:val="000000"/>
                  <w:sz w:val="22"/>
                  <w:szCs w:val="22"/>
                </w:rPr>
                <w:t xml:space="preserve"> -&gt; 1  followed by </w:t>
              </w:r>
              <w:proofErr w:type="spellStart"/>
              <w:r w:rsidRPr="005317DB">
                <w:rPr>
                  <w:rFonts w:ascii="Calibri" w:hAnsi="Calibri" w:cs="Calibri"/>
                  <w:color w:val="000000"/>
                  <w:sz w:val="22"/>
                  <w:szCs w:val="22"/>
                </w:rPr>
                <w:t>ack</w:t>
              </w:r>
              <w:proofErr w:type="spellEnd"/>
              <w:r w:rsidRPr="005317DB">
                <w:rPr>
                  <w:rFonts w:ascii="Calibri" w:hAnsi="Calibri" w:cs="Calibri"/>
                  <w:color w:val="000000"/>
                  <w:sz w:val="22"/>
                  <w:szCs w:val="22"/>
                </w:rPr>
                <w:t xml:space="preserve"> -&gt; 1</w:t>
              </w:r>
            </w:ins>
          </w:p>
        </w:tc>
        <w:tc>
          <w:tcPr>
            <w:tcW w:w="252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244"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45" w:author="Ramaswamy, Alamelu" w:date="2013-06-28T13:45:00Z"/>
                <w:rFonts w:ascii="Calibri" w:hAnsi="Calibri" w:cs="Calibri"/>
                <w:color w:val="000000"/>
                <w:sz w:val="22"/>
                <w:szCs w:val="22"/>
              </w:rPr>
            </w:pPr>
            <w:proofErr w:type="spellStart"/>
            <w:ins w:id="246" w:author="Ramaswamy, Alamelu" w:date="2013-06-28T13:45:00Z">
              <w:r w:rsidRPr="005317DB">
                <w:rPr>
                  <w:rFonts w:ascii="Calibri" w:hAnsi="Calibri" w:cs="Calibri"/>
                  <w:color w:val="000000"/>
                  <w:sz w:val="22"/>
                  <w:szCs w:val="22"/>
                </w:rPr>
                <w:t>cov_fab_pg_req_rose</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247"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48" w:author="Ramaswamy, Alamelu" w:date="2013-06-28T13:45:00Z"/>
                <w:rFonts w:ascii="Calibri" w:hAnsi="Calibri" w:cs="Calibri"/>
                <w:color w:val="000000"/>
                <w:sz w:val="22"/>
                <w:szCs w:val="22"/>
              </w:rPr>
            </w:pPr>
            <w:ins w:id="249"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576"/>
          <w:ins w:id="250" w:author="Ramaswamy, Alamelu" w:date="2013-06-28T13:45:00Z"/>
          <w:trPrChange w:id="251" w:author="Ramaswamy, Alamelu" w:date="2013-06-28T13:46:00Z">
            <w:trPr>
              <w:trHeight w:val="576"/>
            </w:trPr>
          </w:trPrChange>
        </w:trPr>
        <w:tc>
          <w:tcPr>
            <w:tcW w:w="4788" w:type="dxa"/>
            <w:tcBorders>
              <w:top w:val="single" w:sz="4" w:space="0" w:color="FFFFFF"/>
              <w:left w:val="nil"/>
              <w:bottom w:val="single" w:sz="4" w:space="0" w:color="FFFFFF"/>
              <w:right w:val="single" w:sz="4" w:space="0" w:color="FFFFFF"/>
            </w:tcBorders>
            <w:shd w:val="clear" w:color="B8CCE4" w:fill="B8CCE4"/>
            <w:vAlign w:val="center"/>
            <w:hideMark/>
            <w:tcPrChange w:id="252" w:author="Ramaswamy, Alamelu" w:date="2013-06-28T13:46:00Z">
              <w:tcPr>
                <w:tcW w:w="5955" w:type="dxa"/>
                <w:tcBorders>
                  <w:top w:val="single" w:sz="4" w:space="0" w:color="FFFFFF"/>
                  <w:left w:val="nil"/>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53" w:author="Ramaswamy, Alamelu" w:date="2013-06-28T13:45:00Z"/>
                <w:rFonts w:ascii="Calibri" w:hAnsi="Calibri" w:cs="Calibri"/>
                <w:color w:val="000000"/>
                <w:sz w:val="22"/>
                <w:szCs w:val="22"/>
              </w:rPr>
            </w:pPr>
            <w:proofErr w:type="spellStart"/>
            <w:ins w:id="254" w:author="Ramaswamy, Alamelu" w:date="2013-06-28T13:45:00Z">
              <w:r w:rsidRPr="005317DB">
                <w:rPr>
                  <w:rFonts w:ascii="Calibri" w:hAnsi="Calibri" w:cs="Calibri"/>
                  <w:color w:val="000000"/>
                  <w:sz w:val="22"/>
                  <w:szCs w:val="22"/>
                </w:rPr>
                <w:t>pmc_fab_pg_rdy_req_b</w:t>
              </w:r>
              <w:proofErr w:type="spellEnd"/>
              <w:r w:rsidRPr="005317DB">
                <w:rPr>
                  <w:rFonts w:ascii="Calibri" w:hAnsi="Calibri" w:cs="Calibri"/>
                  <w:color w:val="000000"/>
                  <w:sz w:val="22"/>
                  <w:szCs w:val="22"/>
                </w:rPr>
                <w:t xml:space="preserve"> -&gt; 0  followed by </w:t>
              </w:r>
              <w:proofErr w:type="spellStart"/>
              <w:r w:rsidRPr="005317DB">
                <w:rPr>
                  <w:rFonts w:ascii="Calibri" w:hAnsi="Calibri" w:cs="Calibri"/>
                  <w:color w:val="000000"/>
                  <w:sz w:val="22"/>
                  <w:szCs w:val="22"/>
                </w:rPr>
                <w:t>nack</w:t>
              </w:r>
              <w:proofErr w:type="spellEnd"/>
              <w:r w:rsidRPr="005317DB">
                <w:rPr>
                  <w:rFonts w:ascii="Calibri" w:hAnsi="Calibri" w:cs="Calibri"/>
                  <w:color w:val="000000"/>
                  <w:sz w:val="22"/>
                  <w:szCs w:val="22"/>
                </w:rPr>
                <w:t xml:space="preserve"> -&gt; 0</w:t>
              </w:r>
            </w:ins>
          </w:p>
        </w:tc>
        <w:tc>
          <w:tcPr>
            <w:tcW w:w="252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255"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56" w:author="Ramaswamy, Alamelu" w:date="2013-06-28T13:45:00Z"/>
                <w:rFonts w:ascii="Calibri" w:hAnsi="Calibri" w:cs="Calibri"/>
                <w:color w:val="000000"/>
                <w:sz w:val="22"/>
                <w:szCs w:val="22"/>
              </w:rPr>
            </w:pPr>
            <w:proofErr w:type="spellStart"/>
            <w:ins w:id="257" w:author="Ramaswamy, Alamelu" w:date="2013-06-28T13:45:00Z">
              <w:r w:rsidRPr="005317DB">
                <w:rPr>
                  <w:rFonts w:ascii="Calibri" w:hAnsi="Calibri" w:cs="Calibri"/>
                  <w:color w:val="000000"/>
                  <w:sz w:val="22"/>
                  <w:szCs w:val="22"/>
                </w:rPr>
                <w:t>cov_fab_pg_req_fell_nack</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258"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59" w:author="Ramaswamy, Alamelu" w:date="2013-06-28T13:45:00Z"/>
                <w:rFonts w:ascii="Calibri" w:hAnsi="Calibri" w:cs="Calibri"/>
                <w:color w:val="000000"/>
                <w:sz w:val="22"/>
                <w:szCs w:val="22"/>
              </w:rPr>
            </w:pPr>
          </w:p>
        </w:tc>
      </w:tr>
      <w:tr w:rsidR="005317DB" w:rsidRPr="005317DB" w:rsidTr="005317DB">
        <w:trPr>
          <w:trHeight w:val="288"/>
          <w:ins w:id="260" w:author="Ramaswamy, Alamelu" w:date="2013-06-28T13:45:00Z"/>
          <w:trPrChange w:id="261" w:author="Ramaswamy, Alamelu" w:date="2013-06-28T13:46:00Z">
            <w:trPr>
              <w:trHeight w:val="288"/>
            </w:trPr>
          </w:trPrChange>
        </w:trPr>
        <w:tc>
          <w:tcPr>
            <w:tcW w:w="4788" w:type="dxa"/>
            <w:tcBorders>
              <w:top w:val="single" w:sz="4" w:space="0" w:color="FFFFFF"/>
              <w:left w:val="nil"/>
              <w:bottom w:val="single" w:sz="4" w:space="0" w:color="FFFFFF"/>
              <w:right w:val="single" w:sz="4" w:space="0" w:color="FFFFFF"/>
            </w:tcBorders>
            <w:shd w:val="clear" w:color="DCE6F1" w:fill="DCE6F1"/>
            <w:vAlign w:val="center"/>
            <w:hideMark/>
            <w:tcPrChange w:id="262" w:author="Ramaswamy, Alamelu" w:date="2013-06-28T13:46:00Z">
              <w:tcPr>
                <w:tcW w:w="5955" w:type="dxa"/>
                <w:tcBorders>
                  <w:top w:val="single" w:sz="4" w:space="0" w:color="FFFFFF"/>
                  <w:left w:val="nil"/>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63" w:author="Ramaswamy, Alamelu" w:date="2013-06-28T13:45:00Z"/>
                <w:rFonts w:ascii="Calibri" w:hAnsi="Calibri" w:cs="Calibri"/>
                <w:color w:val="000000"/>
                <w:sz w:val="22"/>
                <w:szCs w:val="22"/>
              </w:rPr>
            </w:pPr>
            <w:ins w:id="264" w:author="Ramaswamy, Alamelu" w:date="2013-06-28T13:45:00Z">
              <w:r w:rsidRPr="005317DB">
                <w:rPr>
                  <w:rFonts w:ascii="Calibri" w:hAnsi="Calibri" w:cs="Calibri"/>
                  <w:color w:val="000000"/>
                  <w:sz w:val="22"/>
                  <w:szCs w:val="22"/>
                </w:rPr>
                <w:t>Each PGCB in PWRON and Accessible PG state</w:t>
              </w:r>
            </w:ins>
          </w:p>
        </w:tc>
        <w:tc>
          <w:tcPr>
            <w:tcW w:w="252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265"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66" w:author="Ramaswamy, Alamelu" w:date="2013-06-28T13:45:00Z"/>
                <w:rFonts w:ascii="Calibri" w:hAnsi="Calibri" w:cs="Calibri"/>
                <w:color w:val="000000"/>
                <w:sz w:val="22"/>
                <w:szCs w:val="22"/>
              </w:rPr>
            </w:pPr>
            <w:proofErr w:type="spellStart"/>
            <w:ins w:id="267" w:author="Ramaswamy, Alamelu" w:date="2013-06-28T13:45:00Z">
              <w:r w:rsidRPr="005317DB">
                <w:rPr>
                  <w:rFonts w:ascii="Calibri" w:hAnsi="Calibri" w:cs="Calibri"/>
                  <w:color w:val="000000"/>
                  <w:sz w:val="22"/>
                  <w:szCs w:val="22"/>
                </w:rPr>
                <w:t>cov_pwron_acc_state</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268"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69" w:author="Ramaswamy, Alamelu" w:date="2013-06-28T13:45:00Z"/>
                <w:rFonts w:ascii="Calibri" w:hAnsi="Calibri" w:cs="Calibri"/>
                <w:color w:val="000000"/>
                <w:sz w:val="22"/>
                <w:szCs w:val="22"/>
              </w:rPr>
            </w:pPr>
            <w:ins w:id="270"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288"/>
          <w:ins w:id="271" w:author="Ramaswamy, Alamelu" w:date="2013-06-28T13:45:00Z"/>
          <w:trPrChange w:id="272" w:author="Ramaswamy, Alamelu" w:date="2013-06-28T13:46:00Z">
            <w:trPr>
              <w:trHeight w:val="288"/>
            </w:trPr>
          </w:trPrChange>
        </w:trPr>
        <w:tc>
          <w:tcPr>
            <w:tcW w:w="4788" w:type="dxa"/>
            <w:tcBorders>
              <w:top w:val="single" w:sz="4" w:space="0" w:color="FFFFFF"/>
              <w:left w:val="nil"/>
              <w:bottom w:val="single" w:sz="4" w:space="0" w:color="FFFFFF"/>
              <w:right w:val="single" w:sz="4" w:space="0" w:color="FFFFFF"/>
            </w:tcBorders>
            <w:shd w:val="clear" w:color="B8CCE4" w:fill="B8CCE4"/>
            <w:vAlign w:val="center"/>
            <w:hideMark/>
            <w:tcPrChange w:id="273" w:author="Ramaswamy, Alamelu" w:date="2013-06-28T13:46:00Z">
              <w:tcPr>
                <w:tcW w:w="5955" w:type="dxa"/>
                <w:tcBorders>
                  <w:top w:val="single" w:sz="4" w:space="0" w:color="FFFFFF"/>
                  <w:left w:val="nil"/>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74" w:author="Ramaswamy, Alamelu" w:date="2013-06-28T13:45:00Z"/>
                <w:rFonts w:ascii="Calibri" w:hAnsi="Calibri" w:cs="Calibri"/>
                <w:color w:val="000000"/>
                <w:sz w:val="22"/>
                <w:szCs w:val="22"/>
              </w:rPr>
            </w:pPr>
            <w:ins w:id="275" w:author="Ramaswamy, Alamelu" w:date="2013-06-28T13:45:00Z">
              <w:r w:rsidRPr="005317DB">
                <w:rPr>
                  <w:rFonts w:ascii="Calibri" w:hAnsi="Calibri" w:cs="Calibri"/>
                  <w:color w:val="000000"/>
                  <w:sz w:val="22"/>
                  <w:szCs w:val="22"/>
                </w:rPr>
                <w:t>Each PGCB in Inaccessible POFF state (cold reset/sleep state)</w:t>
              </w:r>
            </w:ins>
          </w:p>
        </w:tc>
        <w:tc>
          <w:tcPr>
            <w:tcW w:w="252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276"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77" w:author="Ramaswamy, Alamelu" w:date="2013-06-28T13:45:00Z"/>
                <w:rFonts w:ascii="Calibri" w:hAnsi="Calibri" w:cs="Calibri"/>
                <w:color w:val="000000"/>
                <w:sz w:val="22"/>
                <w:szCs w:val="22"/>
              </w:rPr>
            </w:pPr>
            <w:proofErr w:type="spellStart"/>
            <w:ins w:id="278" w:author="Ramaswamy, Alamelu" w:date="2013-06-28T13:45:00Z">
              <w:r w:rsidRPr="005317DB">
                <w:rPr>
                  <w:rFonts w:ascii="Calibri" w:hAnsi="Calibri" w:cs="Calibri"/>
                  <w:color w:val="000000"/>
                  <w:sz w:val="22"/>
                  <w:szCs w:val="22"/>
                </w:rPr>
                <w:t>cov_inacc_state</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279"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80" w:author="Ramaswamy, Alamelu" w:date="2013-06-28T13:45:00Z"/>
                <w:rFonts w:ascii="Calibri" w:hAnsi="Calibri" w:cs="Calibri"/>
                <w:color w:val="000000"/>
                <w:sz w:val="22"/>
                <w:szCs w:val="22"/>
              </w:rPr>
            </w:pPr>
            <w:ins w:id="281"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288"/>
          <w:ins w:id="282" w:author="Ramaswamy, Alamelu" w:date="2013-06-28T13:45:00Z"/>
          <w:trPrChange w:id="283" w:author="Ramaswamy, Alamelu" w:date="2013-06-28T13:46:00Z">
            <w:trPr>
              <w:trHeight w:val="288"/>
            </w:trPr>
          </w:trPrChange>
        </w:trPr>
        <w:tc>
          <w:tcPr>
            <w:tcW w:w="4788" w:type="dxa"/>
            <w:tcBorders>
              <w:top w:val="single" w:sz="4" w:space="0" w:color="FFFFFF"/>
              <w:left w:val="nil"/>
              <w:bottom w:val="single" w:sz="4" w:space="0" w:color="FFFFFF"/>
              <w:right w:val="single" w:sz="4" w:space="0" w:color="FFFFFF"/>
            </w:tcBorders>
            <w:shd w:val="clear" w:color="DCE6F1" w:fill="DCE6F1"/>
            <w:vAlign w:val="center"/>
            <w:hideMark/>
            <w:tcPrChange w:id="284" w:author="Ramaswamy, Alamelu" w:date="2013-06-28T13:46:00Z">
              <w:tcPr>
                <w:tcW w:w="5955" w:type="dxa"/>
                <w:tcBorders>
                  <w:top w:val="single" w:sz="4" w:space="0" w:color="FFFFFF"/>
                  <w:left w:val="nil"/>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85" w:author="Ramaswamy, Alamelu" w:date="2013-06-28T13:45:00Z"/>
                <w:rFonts w:ascii="Calibri" w:hAnsi="Calibri" w:cs="Calibri"/>
                <w:color w:val="000000"/>
                <w:sz w:val="22"/>
                <w:szCs w:val="22"/>
              </w:rPr>
            </w:pPr>
            <w:ins w:id="286" w:author="Ramaswamy, Alamelu" w:date="2013-06-28T13:45:00Z">
              <w:r w:rsidRPr="005317DB">
                <w:rPr>
                  <w:rFonts w:ascii="Calibri" w:hAnsi="Calibri" w:cs="Calibri"/>
                  <w:color w:val="000000"/>
                  <w:sz w:val="22"/>
                  <w:szCs w:val="22"/>
                </w:rPr>
                <w:t>Each PGCB in Inaccessible PON state (warm reset state)</w:t>
              </w:r>
            </w:ins>
          </w:p>
        </w:tc>
        <w:tc>
          <w:tcPr>
            <w:tcW w:w="252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287"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88" w:author="Ramaswamy, Alamelu" w:date="2013-06-28T13:45:00Z"/>
                <w:rFonts w:ascii="Calibri" w:hAnsi="Calibri" w:cs="Calibri"/>
                <w:color w:val="000000"/>
                <w:sz w:val="22"/>
                <w:szCs w:val="22"/>
              </w:rPr>
            </w:pPr>
            <w:ins w:id="289" w:author="Ramaswamy, Alamelu" w:date="2013-06-28T13:45:00Z">
              <w:r w:rsidRPr="005317DB">
                <w:rPr>
                  <w:rFonts w:ascii="Calibri" w:hAnsi="Calibri" w:cs="Calibri"/>
                  <w:color w:val="000000"/>
                  <w:sz w:val="22"/>
                  <w:szCs w:val="22"/>
                </w:rPr>
                <w:t>N/A</w:t>
              </w:r>
            </w:ins>
          </w:p>
        </w:tc>
        <w:tc>
          <w:tcPr>
            <w:tcW w:w="2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290"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291" w:author="Ramaswamy, Alamelu" w:date="2013-06-28T13:45:00Z"/>
                <w:rFonts w:ascii="Calibri" w:hAnsi="Calibri" w:cs="Calibri"/>
                <w:color w:val="000000"/>
                <w:sz w:val="22"/>
                <w:szCs w:val="22"/>
              </w:rPr>
            </w:pPr>
            <w:ins w:id="292" w:author="Ramaswamy, Alamelu" w:date="2013-06-28T13:45:00Z">
              <w:r w:rsidRPr="005317DB">
                <w:rPr>
                  <w:rFonts w:ascii="Calibri" w:hAnsi="Calibri" w:cs="Calibri"/>
                  <w:color w:val="000000"/>
                  <w:sz w:val="22"/>
                  <w:szCs w:val="22"/>
                </w:rPr>
                <w:t>IP-specific or Chassis boot and reset coverage model</w:t>
              </w:r>
            </w:ins>
          </w:p>
        </w:tc>
      </w:tr>
      <w:tr w:rsidR="005317DB" w:rsidRPr="005317DB" w:rsidTr="005317DB">
        <w:trPr>
          <w:trHeight w:val="576"/>
          <w:ins w:id="293" w:author="Ramaswamy, Alamelu" w:date="2013-06-28T13:45:00Z"/>
          <w:trPrChange w:id="294" w:author="Ramaswamy, Alamelu" w:date="2013-06-28T13:46:00Z">
            <w:trPr>
              <w:trHeight w:val="576"/>
            </w:trPr>
          </w:trPrChange>
        </w:trPr>
        <w:tc>
          <w:tcPr>
            <w:tcW w:w="4788" w:type="dxa"/>
            <w:tcBorders>
              <w:top w:val="single" w:sz="4" w:space="0" w:color="FFFFFF"/>
              <w:left w:val="nil"/>
              <w:bottom w:val="single" w:sz="4" w:space="0" w:color="FFFFFF"/>
              <w:right w:val="single" w:sz="4" w:space="0" w:color="FFFFFF"/>
            </w:tcBorders>
            <w:shd w:val="clear" w:color="B8CCE4" w:fill="B8CCE4"/>
            <w:vAlign w:val="center"/>
            <w:hideMark/>
            <w:tcPrChange w:id="295" w:author="Ramaswamy, Alamelu" w:date="2013-06-28T13:46:00Z">
              <w:tcPr>
                <w:tcW w:w="5955" w:type="dxa"/>
                <w:tcBorders>
                  <w:top w:val="single" w:sz="4" w:space="0" w:color="FFFFFF"/>
                  <w:left w:val="nil"/>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96" w:author="Ramaswamy, Alamelu" w:date="2013-06-28T13:45:00Z"/>
                <w:rFonts w:ascii="Calibri" w:hAnsi="Calibri" w:cs="Calibri"/>
                <w:color w:val="000000"/>
                <w:sz w:val="22"/>
                <w:szCs w:val="22"/>
              </w:rPr>
            </w:pPr>
            <w:proofErr w:type="spellStart"/>
            <w:ins w:id="297" w:author="Ramaswamy, Alamelu" w:date="2013-06-28T13:45:00Z">
              <w:r w:rsidRPr="005317DB">
                <w:rPr>
                  <w:rFonts w:ascii="Calibri" w:hAnsi="Calibri" w:cs="Calibri"/>
                  <w:color w:val="000000"/>
                  <w:sz w:val="22"/>
                  <w:szCs w:val="22"/>
                </w:rPr>
                <w:t>pmc_wake</w:t>
              </w:r>
              <w:proofErr w:type="spellEnd"/>
              <w:r w:rsidRPr="005317DB">
                <w:rPr>
                  <w:rFonts w:ascii="Calibri" w:hAnsi="Calibri" w:cs="Calibri"/>
                  <w:color w:val="000000"/>
                  <w:sz w:val="22"/>
                  <w:szCs w:val="22"/>
                </w:rPr>
                <w:t xml:space="preserve"> -&gt; 1 which PGCB in Inaccessible state</w:t>
              </w:r>
            </w:ins>
          </w:p>
        </w:tc>
        <w:tc>
          <w:tcPr>
            <w:tcW w:w="252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298"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299" w:author="Ramaswamy, Alamelu" w:date="2013-06-28T13:45:00Z"/>
                <w:rFonts w:ascii="Calibri" w:hAnsi="Calibri" w:cs="Calibri"/>
                <w:color w:val="000000"/>
                <w:sz w:val="22"/>
                <w:szCs w:val="22"/>
              </w:rPr>
            </w:pPr>
            <w:proofErr w:type="spellStart"/>
            <w:ins w:id="300" w:author="Ramaswamy, Alamelu" w:date="2013-06-28T13:45:00Z">
              <w:r w:rsidRPr="005317DB">
                <w:rPr>
                  <w:rFonts w:ascii="Calibri" w:hAnsi="Calibri" w:cs="Calibri"/>
                  <w:color w:val="000000"/>
                  <w:sz w:val="22"/>
                  <w:szCs w:val="22"/>
                </w:rPr>
                <w:t>cov_pmc_wake_in_inacc_state</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Change w:id="301"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tcPrChange>
          </w:tcPr>
          <w:p w:rsidR="005317DB" w:rsidRPr="005317DB" w:rsidRDefault="005317DB" w:rsidP="005317DB">
            <w:pPr>
              <w:rPr>
                <w:ins w:id="302" w:author="Ramaswamy, Alamelu" w:date="2013-06-28T13:45:00Z"/>
                <w:rFonts w:ascii="Calibri" w:hAnsi="Calibri" w:cs="Calibri"/>
                <w:color w:val="000000"/>
                <w:sz w:val="22"/>
                <w:szCs w:val="22"/>
              </w:rPr>
            </w:pPr>
            <w:ins w:id="303" w:author="Ramaswamy, Alamelu" w:date="2013-06-28T13:45:00Z">
              <w:r w:rsidRPr="005317DB">
                <w:rPr>
                  <w:rFonts w:ascii="Calibri" w:hAnsi="Calibri" w:cs="Calibri"/>
                  <w:color w:val="000000"/>
                  <w:sz w:val="22"/>
                  <w:szCs w:val="22"/>
                </w:rPr>
                <w:t>Power Gating Assertions</w:t>
              </w:r>
            </w:ins>
          </w:p>
        </w:tc>
      </w:tr>
      <w:tr w:rsidR="005317DB" w:rsidRPr="005317DB" w:rsidTr="005317DB">
        <w:trPr>
          <w:trHeight w:val="288"/>
          <w:ins w:id="304" w:author="Ramaswamy, Alamelu" w:date="2013-06-28T13:45:00Z"/>
          <w:trPrChange w:id="305" w:author="Ramaswamy, Alamelu" w:date="2013-06-28T13:46:00Z">
            <w:trPr>
              <w:trHeight w:val="288"/>
            </w:trPr>
          </w:trPrChange>
        </w:trPr>
        <w:tc>
          <w:tcPr>
            <w:tcW w:w="4788" w:type="dxa"/>
            <w:tcBorders>
              <w:top w:val="single" w:sz="4" w:space="0" w:color="FFFFFF"/>
              <w:left w:val="nil"/>
              <w:bottom w:val="single" w:sz="4" w:space="0" w:color="FFFFFF"/>
              <w:right w:val="single" w:sz="4" w:space="0" w:color="FFFFFF"/>
            </w:tcBorders>
            <w:shd w:val="clear" w:color="DCE6F1" w:fill="DCE6F1"/>
            <w:vAlign w:val="center"/>
            <w:hideMark/>
            <w:tcPrChange w:id="306" w:author="Ramaswamy, Alamelu" w:date="2013-06-28T13:46:00Z">
              <w:tcPr>
                <w:tcW w:w="5955" w:type="dxa"/>
                <w:tcBorders>
                  <w:top w:val="single" w:sz="4" w:space="0" w:color="FFFFFF"/>
                  <w:left w:val="nil"/>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307" w:author="Ramaswamy, Alamelu" w:date="2013-06-28T13:45:00Z"/>
                <w:rFonts w:ascii="Calibri" w:hAnsi="Calibri" w:cs="Calibri"/>
                <w:color w:val="000000"/>
                <w:sz w:val="22"/>
                <w:szCs w:val="22"/>
              </w:rPr>
            </w:pPr>
            <w:proofErr w:type="spellStart"/>
            <w:ins w:id="308" w:author="Ramaswamy, Alamelu" w:date="2013-06-28T13:45:00Z">
              <w:r w:rsidRPr="005317DB">
                <w:rPr>
                  <w:rFonts w:ascii="Calibri" w:hAnsi="Calibri" w:cs="Calibri"/>
                  <w:color w:val="000000"/>
                  <w:sz w:val="22"/>
                  <w:szCs w:val="22"/>
                </w:rPr>
                <w:t>pmc_wake</w:t>
              </w:r>
              <w:proofErr w:type="spellEnd"/>
              <w:r w:rsidRPr="005317DB">
                <w:rPr>
                  <w:rFonts w:ascii="Calibri" w:hAnsi="Calibri" w:cs="Calibri"/>
                  <w:color w:val="000000"/>
                  <w:sz w:val="22"/>
                  <w:szCs w:val="22"/>
                </w:rPr>
                <w:t xml:space="preserve"> -&gt; 1 which PGCB in Accessible state</w:t>
              </w:r>
            </w:ins>
          </w:p>
        </w:tc>
        <w:tc>
          <w:tcPr>
            <w:tcW w:w="252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309" w:author="Ramaswamy, Alamelu" w:date="2013-06-28T13:46:00Z">
              <w:tcPr>
                <w:tcW w:w="207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310" w:author="Ramaswamy, Alamelu" w:date="2013-06-28T13:45:00Z"/>
                <w:rFonts w:ascii="Calibri" w:hAnsi="Calibri" w:cs="Calibri"/>
                <w:color w:val="000000"/>
                <w:sz w:val="22"/>
                <w:szCs w:val="22"/>
              </w:rPr>
            </w:pPr>
            <w:proofErr w:type="spellStart"/>
            <w:ins w:id="311" w:author="Ramaswamy, Alamelu" w:date="2013-06-28T13:45:00Z">
              <w:r w:rsidRPr="005317DB">
                <w:rPr>
                  <w:rFonts w:ascii="Calibri" w:hAnsi="Calibri" w:cs="Calibri"/>
                  <w:color w:val="000000"/>
                  <w:sz w:val="22"/>
                  <w:szCs w:val="22"/>
                </w:rPr>
                <w:t>cov_pmc_wake_in_acc_state</w:t>
              </w:r>
              <w:proofErr w:type="spellEnd"/>
            </w:ins>
          </w:p>
        </w:tc>
        <w:tc>
          <w:tcPr>
            <w:tcW w:w="243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Change w:id="312" w:author="Ramaswamy, Alamelu" w:date="2013-06-28T13:46:00Z">
              <w:tcPr>
                <w:tcW w:w="524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tcPrChange>
          </w:tcPr>
          <w:p w:rsidR="005317DB" w:rsidRPr="005317DB" w:rsidRDefault="005317DB" w:rsidP="005317DB">
            <w:pPr>
              <w:rPr>
                <w:ins w:id="313" w:author="Ramaswamy, Alamelu" w:date="2013-06-28T13:45:00Z"/>
                <w:rFonts w:ascii="Calibri" w:hAnsi="Calibri" w:cs="Calibri"/>
                <w:color w:val="000000"/>
                <w:sz w:val="22"/>
                <w:szCs w:val="22"/>
              </w:rPr>
            </w:pPr>
            <w:ins w:id="314" w:author="Ramaswamy, Alamelu" w:date="2013-06-28T13:45:00Z">
              <w:r w:rsidRPr="005317DB">
                <w:rPr>
                  <w:rFonts w:ascii="Calibri" w:hAnsi="Calibri" w:cs="Calibri"/>
                  <w:color w:val="000000"/>
                  <w:sz w:val="22"/>
                  <w:szCs w:val="22"/>
                </w:rPr>
                <w:t>Power Gating Assertions</w:t>
              </w:r>
            </w:ins>
          </w:p>
        </w:tc>
      </w:tr>
    </w:tbl>
    <w:p w:rsidR="00A6094F" w:rsidRDefault="00A6094F">
      <w:pPr>
        <w:pStyle w:val="BodyText"/>
        <w:rPr>
          <w:ins w:id="315" w:author="Ramaswamy, Alamelu" w:date="2013-06-28T13:41:00Z"/>
        </w:rPr>
        <w:pPrChange w:id="316" w:author="Ramaswamy, Alamelu" w:date="2013-06-28T13:41:00Z">
          <w:pPr>
            <w:pStyle w:val="BodyText"/>
            <w:spacing w:before="0" w:after="0"/>
            <w:jc w:val="both"/>
          </w:pPr>
        </w:pPrChange>
      </w:pPr>
    </w:p>
    <w:p w:rsidR="0059324F" w:rsidRDefault="0059324F">
      <w:pPr>
        <w:pStyle w:val="BodyText"/>
        <w:rPr>
          <w:ins w:id="317" w:author="Ramaswamy, Alamelu" w:date="2013-06-28T13:37:00Z"/>
        </w:rPr>
        <w:pPrChange w:id="318" w:author="Ramaswamy, Alamelu" w:date="2013-06-28T13:37:00Z">
          <w:pPr>
            <w:pStyle w:val="BodyText"/>
            <w:spacing w:before="0" w:after="0"/>
            <w:jc w:val="both"/>
          </w:pPr>
        </w:pPrChange>
      </w:pPr>
    </w:p>
    <w:p w:rsidR="0059324F" w:rsidRPr="0059324F" w:rsidRDefault="0059324F">
      <w:pPr>
        <w:pStyle w:val="BodyText"/>
        <w:pPrChange w:id="319" w:author="Ramaswamy, Alamelu" w:date="2013-06-28T13:37:00Z">
          <w:pPr>
            <w:pStyle w:val="BodyText"/>
            <w:spacing w:before="0" w:after="0"/>
            <w:jc w:val="both"/>
          </w:pPr>
        </w:pPrChange>
      </w:pPr>
    </w:p>
    <w:sectPr w:rsidR="0059324F" w:rsidRPr="0059324F" w:rsidSect="00166AFC">
      <w:headerReference w:type="even" r:id="rId21"/>
      <w:headerReference w:type="default" r:id="rId22"/>
      <w:footerReference w:type="even" r:id="rId23"/>
      <w:footerReference w:type="default" r:id="rId24"/>
      <w:pgSz w:w="12240" w:h="15840" w:code="1"/>
      <w:pgMar w:top="5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721" w:rsidRDefault="00C26721">
      <w:r>
        <w:separator/>
      </w:r>
    </w:p>
  </w:endnote>
  <w:endnote w:type="continuationSeparator" w:id="0">
    <w:p w:rsidR="00C26721" w:rsidRDefault="00C26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Neo Sans Intel">
    <w:panose1 w:val="020B05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o Sans Intel Medium">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242" w:rsidRPr="00180DB4" w:rsidRDefault="00945242" w:rsidP="00495725">
    <w:pPr>
      <w:pStyle w:val="GuideFooter"/>
    </w:pPr>
    <w:r>
      <w:t>{Guide Footer}</w:t>
    </w:r>
  </w:p>
  <w:p w:rsidR="00945242" w:rsidRDefault="00945242" w:rsidP="00495725">
    <w:pPr>
      <w:pStyle w:val="PageNum"/>
      <w:rPr>
        <w:kern w:val="16"/>
      </w:rPr>
    </w:pPr>
    <w:r>
      <w:t>Doc Revision {</w:t>
    </w:r>
    <w:proofErr w:type="spellStart"/>
    <w:r>
      <w:t>x.x</w:t>
    </w:r>
    <w:proofErr w:type="spellEnd"/>
    <w:r>
      <w:t>}</w:t>
    </w:r>
    <w:r>
      <w:rPr>
        <w:kern w:val="16"/>
      </w:rPr>
      <w:tab/>
      <w:t>Intel Restricted Secret</w:t>
    </w:r>
    <w:r>
      <w:rPr>
        <w:kern w:val="16"/>
      </w:rPr>
      <w:tab/>
    </w:r>
    <w:r>
      <w:fldChar w:fldCharType="begin"/>
    </w:r>
    <w:r>
      <w:instrText xml:space="preserve"> PAGE </w:instrText>
    </w:r>
    <w:r>
      <w:fldChar w:fldCharType="separate"/>
    </w:r>
    <w:r>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242" w:rsidRPr="00180DB4" w:rsidRDefault="00945242" w:rsidP="00495725">
    <w:pPr>
      <w:pStyle w:val="GuideFooter"/>
    </w:pPr>
  </w:p>
  <w:p w:rsidR="00945242" w:rsidRDefault="00945242" w:rsidP="00495725">
    <w:pPr>
      <w:pStyle w:val="PageNum"/>
      <w:rPr>
        <w:kern w:val="16"/>
      </w:rPr>
    </w:pPr>
    <w:r>
      <w:rPr>
        <w:kern w:val="16"/>
      </w:rPr>
      <w:tab/>
      <w:t>Intel Restricted Secret</w:t>
    </w:r>
    <w:r>
      <w:rPr>
        <w:kern w:val="16"/>
      </w:rPr>
      <w:tab/>
    </w:r>
    <w:r>
      <w:fldChar w:fldCharType="begin"/>
    </w:r>
    <w:r>
      <w:instrText xml:space="preserve"> PAGE </w:instrText>
    </w:r>
    <w:r>
      <w:fldChar w:fldCharType="separate"/>
    </w:r>
    <w:r w:rsidR="00344C9D">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721" w:rsidRDefault="00C26721">
      <w:r>
        <w:separator/>
      </w:r>
    </w:p>
  </w:footnote>
  <w:footnote w:type="continuationSeparator" w:id="0">
    <w:p w:rsidR="00C26721" w:rsidRDefault="00C26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242" w:rsidRPr="00CC2E41" w:rsidRDefault="00945242" w:rsidP="00495725">
    <w:pPr>
      <w:pStyle w:val="Header"/>
    </w:pPr>
    <w:r>
      <w:t>{Header–Doc Title}</w:t>
    </w:r>
  </w:p>
  <w:p w:rsidR="00945242" w:rsidRPr="00CC2E41" w:rsidRDefault="00945242" w:rsidP="00495725">
    <w:pPr>
      <w:pStyle w:val="Header"/>
    </w:pPr>
    <w:r>
      <w:t>{Header–Doc Type}</w:t>
    </w:r>
  </w:p>
  <w:p w:rsidR="00945242" w:rsidRDefault="00945242" w:rsidP="00495725">
    <w:pPr>
      <w:pStyle w:val="Header"/>
      <w:rPr>
        <w:szCs w:val="16"/>
      </w:rPr>
    </w:pPr>
  </w:p>
  <w:p w:rsidR="00945242" w:rsidRPr="00180DB4" w:rsidRDefault="00945242" w:rsidP="00495725">
    <w:pPr>
      <w:pStyle w:val="Header"/>
      <w:rPr>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242" w:rsidRPr="00CC2E41" w:rsidRDefault="00945242" w:rsidP="00495725">
    <w:pPr>
      <w:pStyle w:val="Header"/>
    </w:pPr>
    <w:r>
      <w:t>Chassis Power Gating VIP Tracker/Monitor</w:t>
    </w:r>
  </w:p>
  <w:p w:rsidR="00945242" w:rsidRPr="00CC2E41" w:rsidRDefault="00945242" w:rsidP="00495725">
    <w:pPr>
      <w:pStyle w:val="Header"/>
    </w:pPr>
    <w:r>
      <w:t>User Guide</w:t>
    </w:r>
  </w:p>
  <w:p w:rsidR="00945242" w:rsidRDefault="00945242" w:rsidP="00495725">
    <w:pPr>
      <w:pStyle w:val="Header"/>
      <w:rPr>
        <w:szCs w:val="16"/>
      </w:rPr>
    </w:pPr>
  </w:p>
  <w:p w:rsidR="00945242" w:rsidRPr="00180DB4" w:rsidRDefault="00945242" w:rsidP="00495725">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681F"/>
    <w:multiLevelType w:val="hybridMultilevel"/>
    <w:tmpl w:val="FBE4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F75D0"/>
    <w:multiLevelType w:val="hybridMultilevel"/>
    <w:tmpl w:val="BCFC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925DF"/>
    <w:multiLevelType w:val="hybridMultilevel"/>
    <w:tmpl w:val="C642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979AB"/>
    <w:multiLevelType w:val="hybridMultilevel"/>
    <w:tmpl w:val="226A9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F74F5"/>
    <w:multiLevelType w:val="hybridMultilevel"/>
    <w:tmpl w:val="F4DC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B6998"/>
    <w:multiLevelType w:val="hybridMultilevel"/>
    <w:tmpl w:val="B4C0B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4DB3F92"/>
    <w:multiLevelType w:val="hybridMultilevel"/>
    <w:tmpl w:val="C3DC795A"/>
    <w:lvl w:ilvl="0" w:tplc="EAAEA1F8">
      <w:start w:val="1"/>
      <w:numFmt w:val="bullet"/>
      <w:lvlText w:val=""/>
      <w:lvlJc w:val="left"/>
      <w:pPr>
        <w:tabs>
          <w:tab w:val="num" w:pos="720"/>
        </w:tabs>
        <w:ind w:left="720" w:hanging="360"/>
      </w:pPr>
      <w:rPr>
        <w:rFonts w:ascii="Symbol" w:hAnsi="Symbol" w:hint="default"/>
      </w:rPr>
    </w:lvl>
    <w:lvl w:ilvl="1" w:tplc="318E658A">
      <w:start w:val="1"/>
      <w:numFmt w:val="bullet"/>
      <w:lvlText w:val=""/>
      <w:lvlJc w:val="left"/>
      <w:pPr>
        <w:tabs>
          <w:tab w:val="num" w:pos="1440"/>
        </w:tabs>
        <w:ind w:left="1440" w:hanging="360"/>
      </w:pPr>
      <w:rPr>
        <w:rFonts w:ascii="Symbol" w:hAnsi="Symbol" w:hint="default"/>
      </w:rPr>
    </w:lvl>
    <w:lvl w:ilvl="2" w:tplc="F2288A26">
      <w:start w:val="5350"/>
      <w:numFmt w:val="bullet"/>
      <w:lvlText w:val="o"/>
      <w:lvlJc w:val="left"/>
      <w:pPr>
        <w:tabs>
          <w:tab w:val="num" w:pos="2160"/>
        </w:tabs>
        <w:ind w:left="2160" w:hanging="360"/>
      </w:pPr>
      <w:rPr>
        <w:rFonts w:ascii="Courier New" w:hAnsi="Courier New" w:hint="default"/>
      </w:rPr>
    </w:lvl>
    <w:lvl w:ilvl="3" w:tplc="12D6E5C2">
      <w:start w:val="9"/>
      <w:numFmt w:val="bullet"/>
      <w:lvlText w:val="-"/>
      <w:lvlJc w:val="left"/>
      <w:pPr>
        <w:ind w:left="2880" w:hanging="360"/>
      </w:pPr>
      <w:rPr>
        <w:rFonts w:ascii="Verdana" w:eastAsia="Calibri" w:hAnsi="Verdana" w:cs="Times New Roman" w:hint="default"/>
      </w:rPr>
    </w:lvl>
    <w:lvl w:ilvl="4" w:tplc="E35CC3EE" w:tentative="1">
      <w:start w:val="1"/>
      <w:numFmt w:val="bullet"/>
      <w:lvlText w:val=""/>
      <w:lvlJc w:val="left"/>
      <w:pPr>
        <w:tabs>
          <w:tab w:val="num" w:pos="3600"/>
        </w:tabs>
        <w:ind w:left="3600" w:hanging="360"/>
      </w:pPr>
      <w:rPr>
        <w:rFonts w:ascii="Symbol" w:hAnsi="Symbol" w:hint="default"/>
      </w:rPr>
    </w:lvl>
    <w:lvl w:ilvl="5" w:tplc="0A18BB34" w:tentative="1">
      <w:start w:val="1"/>
      <w:numFmt w:val="bullet"/>
      <w:lvlText w:val=""/>
      <w:lvlJc w:val="left"/>
      <w:pPr>
        <w:tabs>
          <w:tab w:val="num" w:pos="4320"/>
        </w:tabs>
        <w:ind w:left="4320" w:hanging="360"/>
      </w:pPr>
      <w:rPr>
        <w:rFonts w:ascii="Symbol" w:hAnsi="Symbol" w:hint="default"/>
      </w:rPr>
    </w:lvl>
    <w:lvl w:ilvl="6" w:tplc="3EA0F11A" w:tentative="1">
      <w:start w:val="1"/>
      <w:numFmt w:val="bullet"/>
      <w:lvlText w:val=""/>
      <w:lvlJc w:val="left"/>
      <w:pPr>
        <w:tabs>
          <w:tab w:val="num" w:pos="5040"/>
        </w:tabs>
        <w:ind w:left="5040" w:hanging="360"/>
      </w:pPr>
      <w:rPr>
        <w:rFonts w:ascii="Symbol" w:hAnsi="Symbol" w:hint="default"/>
      </w:rPr>
    </w:lvl>
    <w:lvl w:ilvl="7" w:tplc="139A7C24" w:tentative="1">
      <w:start w:val="1"/>
      <w:numFmt w:val="bullet"/>
      <w:lvlText w:val=""/>
      <w:lvlJc w:val="left"/>
      <w:pPr>
        <w:tabs>
          <w:tab w:val="num" w:pos="5760"/>
        </w:tabs>
        <w:ind w:left="5760" w:hanging="360"/>
      </w:pPr>
      <w:rPr>
        <w:rFonts w:ascii="Symbol" w:hAnsi="Symbol" w:hint="default"/>
      </w:rPr>
    </w:lvl>
    <w:lvl w:ilvl="8" w:tplc="D5F84AC4" w:tentative="1">
      <w:start w:val="1"/>
      <w:numFmt w:val="bullet"/>
      <w:lvlText w:val=""/>
      <w:lvlJc w:val="left"/>
      <w:pPr>
        <w:tabs>
          <w:tab w:val="num" w:pos="6480"/>
        </w:tabs>
        <w:ind w:left="6480" w:hanging="360"/>
      </w:pPr>
      <w:rPr>
        <w:rFonts w:ascii="Symbol" w:hAnsi="Symbol" w:hint="default"/>
      </w:rPr>
    </w:lvl>
  </w:abstractNum>
  <w:abstractNum w:abstractNumId="8">
    <w:nsid w:val="17CF264A"/>
    <w:multiLevelType w:val="multilevel"/>
    <w:tmpl w:val="A1D88560"/>
    <w:lvl w:ilvl="0">
      <w:start w:val="1"/>
      <w:numFmt w:val="decimal"/>
      <w:suff w:val="space"/>
      <w:lvlText w:val="%1."/>
      <w:lvlJc w:val="left"/>
      <w:pPr>
        <w:ind w:left="0" w:firstLine="0"/>
      </w:pPr>
      <w:rPr>
        <w:rFonts w:hint="default"/>
      </w:rPr>
    </w:lvl>
    <w:lvl w:ilvl="1">
      <w:start w:val="1"/>
      <w:numFmt w:val="decimal"/>
      <w:suff w:val="space"/>
      <w:lvlText w:val="%1.%2"/>
      <w:lvlJc w:val="left"/>
      <w:pPr>
        <w:ind w:left="1080" w:hanging="1080"/>
      </w:pPr>
      <w:rPr>
        <w:rFonts w:hint="default"/>
      </w:rPr>
    </w:lvl>
    <w:lvl w:ilvl="2">
      <w:start w:val="1"/>
      <w:numFmt w:val="decimal"/>
      <w:suff w:val="space"/>
      <w:lvlText w:val="%1.%2.%3"/>
      <w:lvlJc w:val="left"/>
      <w:pPr>
        <w:ind w:left="360" w:hanging="360"/>
      </w:pPr>
      <w:rPr>
        <w:rFonts w:hint="default"/>
        <w:b/>
        <w:i w:val="0"/>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1AD17840"/>
    <w:multiLevelType w:val="hybridMultilevel"/>
    <w:tmpl w:val="109E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B2FB8"/>
    <w:multiLevelType w:val="hybridMultilevel"/>
    <w:tmpl w:val="3E746344"/>
    <w:lvl w:ilvl="0" w:tplc="4BEABC8E">
      <w:start w:val="1"/>
      <w:numFmt w:val="decimal"/>
      <w:lvlText w:val="%1."/>
      <w:lvlJc w:val="left"/>
      <w:pPr>
        <w:ind w:left="1112" w:hanging="360"/>
      </w:pPr>
      <w:rPr>
        <w:rFonts w:hint="default"/>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11">
    <w:nsid w:val="26513405"/>
    <w:multiLevelType w:val="hybridMultilevel"/>
    <w:tmpl w:val="69204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810" w:hanging="360"/>
      </w:pPr>
    </w:lvl>
    <w:lvl w:ilvl="7" w:tplc="04090019">
      <w:start w:val="1"/>
      <w:numFmt w:val="lowerLetter"/>
      <w:lvlText w:val="%8."/>
      <w:lvlJc w:val="left"/>
      <w:pPr>
        <w:ind w:left="1530" w:hanging="360"/>
      </w:pPr>
    </w:lvl>
    <w:lvl w:ilvl="8" w:tplc="0409001B" w:tentative="1">
      <w:start w:val="1"/>
      <w:numFmt w:val="lowerRoman"/>
      <w:lvlText w:val="%9."/>
      <w:lvlJc w:val="right"/>
      <w:pPr>
        <w:ind w:left="6480" w:hanging="180"/>
      </w:pPr>
    </w:lvl>
  </w:abstractNum>
  <w:abstractNum w:abstractNumId="12">
    <w:nsid w:val="28544AA8"/>
    <w:multiLevelType w:val="multilevel"/>
    <w:tmpl w:val="BED8E7D6"/>
    <w:lvl w:ilvl="0">
      <w:start w:val="1"/>
      <w:numFmt w:val="none"/>
      <w:pStyle w:val="Notes"/>
      <w:lvlText w:val="%1Note:"/>
      <w:lvlJc w:val="left"/>
      <w:pPr>
        <w:ind w:left="720" w:hanging="720"/>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1C64485"/>
    <w:multiLevelType w:val="hybridMultilevel"/>
    <w:tmpl w:val="B32E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408A0"/>
    <w:multiLevelType w:val="hybridMultilevel"/>
    <w:tmpl w:val="294C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8539F9"/>
    <w:multiLevelType w:val="hybridMultilevel"/>
    <w:tmpl w:val="2F482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053DCA"/>
    <w:multiLevelType w:val="hybridMultilevel"/>
    <w:tmpl w:val="226A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7D7009"/>
    <w:multiLevelType w:val="multilevel"/>
    <w:tmpl w:val="F796C8AA"/>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3E43A3E"/>
    <w:multiLevelType w:val="hybridMultilevel"/>
    <w:tmpl w:val="14B2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1C54BD"/>
    <w:multiLevelType w:val="hybridMultilevel"/>
    <w:tmpl w:val="226A9D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0755D64"/>
    <w:multiLevelType w:val="hybridMultilevel"/>
    <w:tmpl w:val="69204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810" w:hanging="360"/>
      </w:pPr>
    </w:lvl>
    <w:lvl w:ilvl="7" w:tplc="04090019">
      <w:start w:val="1"/>
      <w:numFmt w:val="lowerLetter"/>
      <w:lvlText w:val="%8."/>
      <w:lvlJc w:val="left"/>
      <w:pPr>
        <w:ind w:left="1530" w:hanging="360"/>
      </w:pPr>
    </w:lvl>
    <w:lvl w:ilvl="8" w:tplc="0409001B" w:tentative="1">
      <w:start w:val="1"/>
      <w:numFmt w:val="lowerRoman"/>
      <w:lvlText w:val="%9."/>
      <w:lvlJc w:val="right"/>
      <w:pPr>
        <w:ind w:left="6480" w:hanging="180"/>
      </w:pPr>
    </w:lvl>
  </w:abstractNum>
  <w:abstractNum w:abstractNumId="21">
    <w:nsid w:val="5BB14E5E"/>
    <w:multiLevelType w:val="hybridMultilevel"/>
    <w:tmpl w:val="646CD966"/>
    <w:lvl w:ilvl="0" w:tplc="35184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BC43B71"/>
    <w:multiLevelType w:val="hybridMultilevel"/>
    <w:tmpl w:val="3CAE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654614"/>
    <w:multiLevelType w:val="hybridMultilevel"/>
    <w:tmpl w:val="F608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425E1E"/>
    <w:multiLevelType w:val="hybridMultilevel"/>
    <w:tmpl w:val="D40A15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69A6A3E"/>
    <w:multiLevelType w:val="hybridMultilevel"/>
    <w:tmpl w:val="10C8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1E3856"/>
    <w:multiLevelType w:val="hybridMultilevel"/>
    <w:tmpl w:val="253A9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5F65D5"/>
    <w:multiLevelType w:val="multilevel"/>
    <w:tmpl w:val="D7D21B84"/>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8">
    <w:nsid w:val="6C204920"/>
    <w:multiLevelType w:val="multilevel"/>
    <w:tmpl w:val="C88C593E"/>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28"/>
  </w:num>
  <w:num w:numId="3">
    <w:abstractNumId w:val="17"/>
  </w:num>
  <w:num w:numId="4">
    <w:abstractNumId w:val="12"/>
  </w:num>
  <w:num w:numId="5">
    <w:abstractNumId w:val="6"/>
  </w:num>
  <w:num w:numId="6">
    <w:abstractNumId w:val="27"/>
  </w:num>
  <w:num w:numId="7">
    <w:abstractNumId w:val="25"/>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
  </w:num>
  <w:num w:numId="15">
    <w:abstractNumId w:val="1"/>
  </w:num>
  <w:num w:numId="16">
    <w:abstractNumId w:val="18"/>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4"/>
  </w:num>
  <w:num w:numId="20">
    <w:abstractNumId w:val="26"/>
  </w:num>
  <w:num w:numId="21">
    <w:abstractNumId w:val="11"/>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3"/>
  </w:num>
  <w:num w:numId="25">
    <w:abstractNumId w:val="5"/>
  </w:num>
  <w:num w:numId="26">
    <w:abstractNumId w:val="0"/>
  </w:num>
  <w:num w:numId="27">
    <w:abstractNumId w:val="19"/>
  </w:num>
  <w:num w:numId="28">
    <w:abstractNumId w:val="3"/>
  </w:num>
  <w:num w:numId="29">
    <w:abstractNumId w:val="20"/>
  </w:num>
  <w:num w:numId="30">
    <w:abstractNumId w:val="21"/>
  </w:num>
  <w:num w:numId="31">
    <w:abstractNumId w:val="13"/>
  </w:num>
  <w:num w:numId="32">
    <w:abstractNumId w:val="9"/>
  </w:num>
  <w:num w:numId="3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activeWritingStyle w:appName="MSWord" w:lang="en-US" w:vendorID="64" w:dllVersion="131078" w:nlCheck="1" w:checkStyle="1"/>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styleLockTheme/>
  <w:styleLockQFSet/>
  <w:defaultTabStop w:val="720"/>
  <w:drawingGridHorizontalSpacing w:val="100"/>
  <w:displayHorizontalDrawingGridEvery w:val="2"/>
  <w:characterSpacingControl w:val="doNotCompress"/>
  <w:hdrShapeDefaults>
    <o:shapedefaults v:ext="edit" spidmax="2049">
      <o:colormru v:ext="edit" colors="#0860a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F4E"/>
    <w:rsid w:val="00000B17"/>
    <w:rsid w:val="0000113C"/>
    <w:rsid w:val="00001675"/>
    <w:rsid w:val="0000206E"/>
    <w:rsid w:val="00002B68"/>
    <w:rsid w:val="00002F04"/>
    <w:rsid w:val="0000538C"/>
    <w:rsid w:val="00005F11"/>
    <w:rsid w:val="00006051"/>
    <w:rsid w:val="00006DD1"/>
    <w:rsid w:val="000107F2"/>
    <w:rsid w:val="000134DA"/>
    <w:rsid w:val="00013F79"/>
    <w:rsid w:val="00014013"/>
    <w:rsid w:val="000147FD"/>
    <w:rsid w:val="00014B4B"/>
    <w:rsid w:val="00015B3F"/>
    <w:rsid w:val="00016286"/>
    <w:rsid w:val="0002012D"/>
    <w:rsid w:val="0002018C"/>
    <w:rsid w:val="0002092C"/>
    <w:rsid w:val="00021E87"/>
    <w:rsid w:val="00021F81"/>
    <w:rsid w:val="00022234"/>
    <w:rsid w:val="00023411"/>
    <w:rsid w:val="00023879"/>
    <w:rsid w:val="000238B9"/>
    <w:rsid w:val="0002429B"/>
    <w:rsid w:val="00024312"/>
    <w:rsid w:val="0002669E"/>
    <w:rsid w:val="00027814"/>
    <w:rsid w:val="00030B1F"/>
    <w:rsid w:val="00030F5D"/>
    <w:rsid w:val="00031357"/>
    <w:rsid w:val="00031C2A"/>
    <w:rsid w:val="000338C2"/>
    <w:rsid w:val="000342C8"/>
    <w:rsid w:val="0003561B"/>
    <w:rsid w:val="0003646E"/>
    <w:rsid w:val="00036FFA"/>
    <w:rsid w:val="0003715C"/>
    <w:rsid w:val="00037D3B"/>
    <w:rsid w:val="00040B29"/>
    <w:rsid w:val="000413B5"/>
    <w:rsid w:val="000422B6"/>
    <w:rsid w:val="00043FE4"/>
    <w:rsid w:val="00046555"/>
    <w:rsid w:val="00046B4A"/>
    <w:rsid w:val="00050A17"/>
    <w:rsid w:val="00051039"/>
    <w:rsid w:val="00051C7E"/>
    <w:rsid w:val="00051FE3"/>
    <w:rsid w:val="000522EE"/>
    <w:rsid w:val="00052363"/>
    <w:rsid w:val="0005264C"/>
    <w:rsid w:val="0005267C"/>
    <w:rsid w:val="00052CEA"/>
    <w:rsid w:val="00055461"/>
    <w:rsid w:val="000563F8"/>
    <w:rsid w:val="00056DAD"/>
    <w:rsid w:val="000578BC"/>
    <w:rsid w:val="00060525"/>
    <w:rsid w:val="0006101C"/>
    <w:rsid w:val="00061288"/>
    <w:rsid w:val="0006285F"/>
    <w:rsid w:val="00062940"/>
    <w:rsid w:val="00063ED6"/>
    <w:rsid w:val="00063F28"/>
    <w:rsid w:val="00064ED0"/>
    <w:rsid w:val="00065E3D"/>
    <w:rsid w:val="0006750E"/>
    <w:rsid w:val="00070D81"/>
    <w:rsid w:val="00070EB8"/>
    <w:rsid w:val="00071294"/>
    <w:rsid w:val="00072BE0"/>
    <w:rsid w:val="00072C6C"/>
    <w:rsid w:val="000737C5"/>
    <w:rsid w:val="00074192"/>
    <w:rsid w:val="00074D2D"/>
    <w:rsid w:val="00074F13"/>
    <w:rsid w:val="0007505E"/>
    <w:rsid w:val="0007540B"/>
    <w:rsid w:val="00077672"/>
    <w:rsid w:val="00080C90"/>
    <w:rsid w:val="00083143"/>
    <w:rsid w:val="000844A7"/>
    <w:rsid w:val="00084A64"/>
    <w:rsid w:val="0008530E"/>
    <w:rsid w:val="0009060E"/>
    <w:rsid w:val="00090E57"/>
    <w:rsid w:val="00092175"/>
    <w:rsid w:val="00093972"/>
    <w:rsid w:val="000947DF"/>
    <w:rsid w:val="00097862"/>
    <w:rsid w:val="00097D42"/>
    <w:rsid w:val="000A1062"/>
    <w:rsid w:val="000A1E93"/>
    <w:rsid w:val="000A207A"/>
    <w:rsid w:val="000A2597"/>
    <w:rsid w:val="000A2639"/>
    <w:rsid w:val="000A3774"/>
    <w:rsid w:val="000A39F8"/>
    <w:rsid w:val="000A6994"/>
    <w:rsid w:val="000A6F1B"/>
    <w:rsid w:val="000A714C"/>
    <w:rsid w:val="000A7885"/>
    <w:rsid w:val="000B230A"/>
    <w:rsid w:val="000B2948"/>
    <w:rsid w:val="000B3920"/>
    <w:rsid w:val="000B3CC0"/>
    <w:rsid w:val="000B3E44"/>
    <w:rsid w:val="000B4DC7"/>
    <w:rsid w:val="000B55E4"/>
    <w:rsid w:val="000B5C6F"/>
    <w:rsid w:val="000B66C4"/>
    <w:rsid w:val="000C0382"/>
    <w:rsid w:val="000C0479"/>
    <w:rsid w:val="000C0765"/>
    <w:rsid w:val="000C1522"/>
    <w:rsid w:val="000C1952"/>
    <w:rsid w:val="000C2BA5"/>
    <w:rsid w:val="000C390E"/>
    <w:rsid w:val="000C5736"/>
    <w:rsid w:val="000C58A2"/>
    <w:rsid w:val="000C78AF"/>
    <w:rsid w:val="000D31AE"/>
    <w:rsid w:val="000D363A"/>
    <w:rsid w:val="000D3ABE"/>
    <w:rsid w:val="000D3DB3"/>
    <w:rsid w:val="000D4075"/>
    <w:rsid w:val="000D5D86"/>
    <w:rsid w:val="000D60B5"/>
    <w:rsid w:val="000D6757"/>
    <w:rsid w:val="000D70B1"/>
    <w:rsid w:val="000E04D0"/>
    <w:rsid w:val="000E072B"/>
    <w:rsid w:val="000E0A60"/>
    <w:rsid w:val="000E10E4"/>
    <w:rsid w:val="000E1327"/>
    <w:rsid w:val="000E1AC7"/>
    <w:rsid w:val="000E2201"/>
    <w:rsid w:val="000E3284"/>
    <w:rsid w:val="000E5F53"/>
    <w:rsid w:val="000E6C6C"/>
    <w:rsid w:val="000E78C2"/>
    <w:rsid w:val="000F0C9B"/>
    <w:rsid w:val="000F167F"/>
    <w:rsid w:val="000F1FB6"/>
    <w:rsid w:val="000F2528"/>
    <w:rsid w:val="000F376A"/>
    <w:rsid w:val="000F386A"/>
    <w:rsid w:val="000F3A0F"/>
    <w:rsid w:val="000F3FFB"/>
    <w:rsid w:val="000F539A"/>
    <w:rsid w:val="000F590F"/>
    <w:rsid w:val="000F5C34"/>
    <w:rsid w:val="000F6B3C"/>
    <w:rsid w:val="000F774A"/>
    <w:rsid w:val="000F7A56"/>
    <w:rsid w:val="0010032F"/>
    <w:rsid w:val="00100A86"/>
    <w:rsid w:val="00103707"/>
    <w:rsid w:val="0010428A"/>
    <w:rsid w:val="001053CC"/>
    <w:rsid w:val="0010641D"/>
    <w:rsid w:val="001064C3"/>
    <w:rsid w:val="00107116"/>
    <w:rsid w:val="00110820"/>
    <w:rsid w:val="00110979"/>
    <w:rsid w:val="00111D6B"/>
    <w:rsid w:val="0011233B"/>
    <w:rsid w:val="00112476"/>
    <w:rsid w:val="00112DFD"/>
    <w:rsid w:val="00112E42"/>
    <w:rsid w:val="00113FA7"/>
    <w:rsid w:val="00115B83"/>
    <w:rsid w:val="00116510"/>
    <w:rsid w:val="00117176"/>
    <w:rsid w:val="001171A8"/>
    <w:rsid w:val="001178A7"/>
    <w:rsid w:val="0012079D"/>
    <w:rsid w:val="00120F3D"/>
    <w:rsid w:val="00121E53"/>
    <w:rsid w:val="00123E55"/>
    <w:rsid w:val="00124499"/>
    <w:rsid w:val="00124D80"/>
    <w:rsid w:val="001306B1"/>
    <w:rsid w:val="00130A50"/>
    <w:rsid w:val="00131DC4"/>
    <w:rsid w:val="001331DE"/>
    <w:rsid w:val="001369AF"/>
    <w:rsid w:val="00136D15"/>
    <w:rsid w:val="001402EB"/>
    <w:rsid w:val="0014047C"/>
    <w:rsid w:val="0014089E"/>
    <w:rsid w:val="00140D31"/>
    <w:rsid w:val="00140E91"/>
    <w:rsid w:val="001416C6"/>
    <w:rsid w:val="00142A28"/>
    <w:rsid w:val="00143842"/>
    <w:rsid w:val="0014416C"/>
    <w:rsid w:val="00146A0A"/>
    <w:rsid w:val="00147A9E"/>
    <w:rsid w:val="001508BC"/>
    <w:rsid w:val="00150E0B"/>
    <w:rsid w:val="001514DA"/>
    <w:rsid w:val="001516A9"/>
    <w:rsid w:val="00152356"/>
    <w:rsid w:val="00153C90"/>
    <w:rsid w:val="00154940"/>
    <w:rsid w:val="00154A42"/>
    <w:rsid w:val="00155331"/>
    <w:rsid w:val="00155432"/>
    <w:rsid w:val="001560D1"/>
    <w:rsid w:val="00157328"/>
    <w:rsid w:val="00157B2B"/>
    <w:rsid w:val="0016009D"/>
    <w:rsid w:val="00161E1C"/>
    <w:rsid w:val="00162F0A"/>
    <w:rsid w:val="00163888"/>
    <w:rsid w:val="00163D63"/>
    <w:rsid w:val="00164916"/>
    <w:rsid w:val="00165235"/>
    <w:rsid w:val="00165688"/>
    <w:rsid w:val="0016660C"/>
    <w:rsid w:val="00166AFC"/>
    <w:rsid w:val="001704A2"/>
    <w:rsid w:val="001706B3"/>
    <w:rsid w:val="00171285"/>
    <w:rsid w:val="00172C3F"/>
    <w:rsid w:val="00172FD9"/>
    <w:rsid w:val="00173027"/>
    <w:rsid w:val="00175DAF"/>
    <w:rsid w:val="001762E9"/>
    <w:rsid w:val="00176A0A"/>
    <w:rsid w:val="00177865"/>
    <w:rsid w:val="001815DE"/>
    <w:rsid w:val="00181E82"/>
    <w:rsid w:val="00182A07"/>
    <w:rsid w:val="00183336"/>
    <w:rsid w:val="00183D80"/>
    <w:rsid w:val="0018488A"/>
    <w:rsid w:val="00184905"/>
    <w:rsid w:val="001851BD"/>
    <w:rsid w:val="001851E1"/>
    <w:rsid w:val="00185DCC"/>
    <w:rsid w:val="00190509"/>
    <w:rsid w:val="0019149D"/>
    <w:rsid w:val="0019152A"/>
    <w:rsid w:val="00191616"/>
    <w:rsid w:val="001932DD"/>
    <w:rsid w:val="00193CC8"/>
    <w:rsid w:val="0019527C"/>
    <w:rsid w:val="001958CF"/>
    <w:rsid w:val="0019616E"/>
    <w:rsid w:val="00196916"/>
    <w:rsid w:val="001A0CD5"/>
    <w:rsid w:val="001A140D"/>
    <w:rsid w:val="001A234B"/>
    <w:rsid w:val="001A28BA"/>
    <w:rsid w:val="001A566E"/>
    <w:rsid w:val="001A772F"/>
    <w:rsid w:val="001B0788"/>
    <w:rsid w:val="001B1B92"/>
    <w:rsid w:val="001B21C6"/>
    <w:rsid w:val="001B3A9C"/>
    <w:rsid w:val="001B3B9D"/>
    <w:rsid w:val="001B5360"/>
    <w:rsid w:val="001B5B93"/>
    <w:rsid w:val="001B5F29"/>
    <w:rsid w:val="001B61B5"/>
    <w:rsid w:val="001B671C"/>
    <w:rsid w:val="001B7D94"/>
    <w:rsid w:val="001C04CB"/>
    <w:rsid w:val="001C1575"/>
    <w:rsid w:val="001C15C9"/>
    <w:rsid w:val="001C1B94"/>
    <w:rsid w:val="001C1FAB"/>
    <w:rsid w:val="001C2A4C"/>
    <w:rsid w:val="001C55FC"/>
    <w:rsid w:val="001D0342"/>
    <w:rsid w:val="001D06B6"/>
    <w:rsid w:val="001D1E1D"/>
    <w:rsid w:val="001D335F"/>
    <w:rsid w:val="001D35A2"/>
    <w:rsid w:val="001D3646"/>
    <w:rsid w:val="001D39F6"/>
    <w:rsid w:val="001D3DCA"/>
    <w:rsid w:val="001D56D9"/>
    <w:rsid w:val="001E0326"/>
    <w:rsid w:val="001E27C8"/>
    <w:rsid w:val="001E2A49"/>
    <w:rsid w:val="001E2BE1"/>
    <w:rsid w:val="001E2DBE"/>
    <w:rsid w:val="001E5C70"/>
    <w:rsid w:val="001E5EF6"/>
    <w:rsid w:val="001E6931"/>
    <w:rsid w:val="001E7489"/>
    <w:rsid w:val="001E78F8"/>
    <w:rsid w:val="001E7B3A"/>
    <w:rsid w:val="001E7C45"/>
    <w:rsid w:val="001F094A"/>
    <w:rsid w:val="001F1378"/>
    <w:rsid w:val="001F1D51"/>
    <w:rsid w:val="001F1E17"/>
    <w:rsid w:val="001F1E3A"/>
    <w:rsid w:val="001F3CE2"/>
    <w:rsid w:val="001F43B1"/>
    <w:rsid w:val="001F4EE6"/>
    <w:rsid w:val="001F61AF"/>
    <w:rsid w:val="001F6B37"/>
    <w:rsid w:val="001F77B8"/>
    <w:rsid w:val="001F7C09"/>
    <w:rsid w:val="002008CE"/>
    <w:rsid w:val="00200A06"/>
    <w:rsid w:val="00201725"/>
    <w:rsid w:val="00203AB1"/>
    <w:rsid w:val="00203FE3"/>
    <w:rsid w:val="002051FF"/>
    <w:rsid w:val="002073EE"/>
    <w:rsid w:val="00207A66"/>
    <w:rsid w:val="00210E01"/>
    <w:rsid w:val="00211124"/>
    <w:rsid w:val="00211571"/>
    <w:rsid w:val="00212339"/>
    <w:rsid w:val="00212A29"/>
    <w:rsid w:val="00212D1B"/>
    <w:rsid w:val="00216136"/>
    <w:rsid w:val="0021733B"/>
    <w:rsid w:val="00217E1F"/>
    <w:rsid w:val="002204B2"/>
    <w:rsid w:val="00220732"/>
    <w:rsid w:val="00220E32"/>
    <w:rsid w:val="00221305"/>
    <w:rsid w:val="0022185E"/>
    <w:rsid w:val="00221D76"/>
    <w:rsid w:val="0022207F"/>
    <w:rsid w:val="00222754"/>
    <w:rsid w:val="002235E2"/>
    <w:rsid w:val="002246C6"/>
    <w:rsid w:val="0022525D"/>
    <w:rsid w:val="00225453"/>
    <w:rsid w:val="00225CBE"/>
    <w:rsid w:val="00226F6E"/>
    <w:rsid w:val="00227030"/>
    <w:rsid w:val="00227127"/>
    <w:rsid w:val="00227897"/>
    <w:rsid w:val="00227F46"/>
    <w:rsid w:val="002312AD"/>
    <w:rsid w:val="00233E66"/>
    <w:rsid w:val="0023517C"/>
    <w:rsid w:val="0023656D"/>
    <w:rsid w:val="00241154"/>
    <w:rsid w:val="00242432"/>
    <w:rsid w:val="002426C9"/>
    <w:rsid w:val="002428E6"/>
    <w:rsid w:val="00242B1A"/>
    <w:rsid w:val="0024342A"/>
    <w:rsid w:val="0024385B"/>
    <w:rsid w:val="00244D40"/>
    <w:rsid w:val="002453AB"/>
    <w:rsid w:val="00245D50"/>
    <w:rsid w:val="00246339"/>
    <w:rsid w:val="00247980"/>
    <w:rsid w:val="002479B9"/>
    <w:rsid w:val="00247A72"/>
    <w:rsid w:val="00250265"/>
    <w:rsid w:val="00250461"/>
    <w:rsid w:val="0025110E"/>
    <w:rsid w:val="002516BB"/>
    <w:rsid w:val="00252E57"/>
    <w:rsid w:val="00253648"/>
    <w:rsid w:val="002545B9"/>
    <w:rsid w:val="002548C2"/>
    <w:rsid w:val="0025528E"/>
    <w:rsid w:val="00255E42"/>
    <w:rsid w:val="00256198"/>
    <w:rsid w:val="00256241"/>
    <w:rsid w:val="00257F4D"/>
    <w:rsid w:val="00260C29"/>
    <w:rsid w:val="00261C29"/>
    <w:rsid w:val="002629CE"/>
    <w:rsid w:val="002639A4"/>
    <w:rsid w:val="00263AC1"/>
    <w:rsid w:val="00263B7F"/>
    <w:rsid w:val="002648FE"/>
    <w:rsid w:val="00265E7D"/>
    <w:rsid w:val="0026648D"/>
    <w:rsid w:val="002671B8"/>
    <w:rsid w:val="002717D5"/>
    <w:rsid w:val="002730F7"/>
    <w:rsid w:val="00273EC0"/>
    <w:rsid w:val="00273ED3"/>
    <w:rsid w:val="002742F8"/>
    <w:rsid w:val="00276558"/>
    <w:rsid w:val="00276D5D"/>
    <w:rsid w:val="002801EA"/>
    <w:rsid w:val="002807E5"/>
    <w:rsid w:val="00282FE9"/>
    <w:rsid w:val="00283261"/>
    <w:rsid w:val="00283442"/>
    <w:rsid w:val="00283778"/>
    <w:rsid w:val="00284E12"/>
    <w:rsid w:val="00284F0E"/>
    <w:rsid w:val="002863F9"/>
    <w:rsid w:val="00287E91"/>
    <w:rsid w:val="002933A2"/>
    <w:rsid w:val="00294D81"/>
    <w:rsid w:val="002954B4"/>
    <w:rsid w:val="002955CB"/>
    <w:rsid w:val="00295E14"/>
    <w:rsid w:val="002969C6"/>
    <w:rsid w:val="002A1958"/>
    <w:rsid w:val="002A23E2"/>
    <w:rsid w:val="002A30F6"/>
    <w:rsid w:val="002A310B"/>
    <w:rsid w:val="002A3967"/>
    <w:rsid w:val="002A44C1"/>
    <w:rsid w:val="002A47FD"/>
    <w:rsid w:val="002A4FF6"/>
    <w:rsid w:val="002A5616"/>
    <w:rsid w:val="002A6211"/>
    <w:rsid w:val="002A6FB0"/>
    <w:rsid w:val="002A72F0"/>
    <w:rsid w:val="002B085D"/>
    <w:rsid w:val="002B29AB"/>
    <w:rsid w:val="002B2B5D"/>
    <w:rsid w:val="002B2FAA"/>
    <w:rsid w:val="002B4142"/>
    <w:rsid w:val="002B45D4"/>
    <w:rsid w:val="002C01F8"/>
    <w:rsid w:val="002C1D9D"/>
    <w:rsid w:val="002C219F"/>
    <w:rsid w:val="002C2F67"/>
    <w:rsid w:val="002C301D"/>
    <w:rsid w:val="002C31BD"/>
    <w:rsid w:val="002C51A4"/>
    <w:rsid w:val="002C68E5"/>
    <w:rsid w:val="002C7625"/>
    <w:rsid w:val="002C77AF"/>
    <w:rsid w:val="002C7ADE"/>
    <w:rsid w:val="002D040B"/>
    <w:rsid w:val="002D0EBA"/>
    <w:rsid w:val="002D1923"/>
    <w:rsid w:val="002D1C6D"/>
    <w:rsid w:val="002D3841"/>
    <w:rsid w:val="002D47B1"/>
    <w:rsid w:val="002D5693"/>
    <w:rsid w:val="002D5D5E"/>
    <w:rsid w:val="002D619D"/>
    <w:rsid w:val="002D6D26"/>
    <w:rsid w:val="002D6ED5"/>
    <w:rsid w:val="002D756F"/>
    <w:rsid w:val="002D7925"/>
    <w:rsid w:val="002E0CE5"/>
    <w:rsid w:val="002E0FA5"/>
    <w:rsid w:val="002E175D"/>
    <w:rsid w:val="002E208A"/>
    <w:rsid w:val="002E2A71"/>
    <w:rsid w:val="002E3333"/>
    <w:rsid w:val="002E358C"/>
    <w:rsid w:val="002E43DF"/>
    <w:rsid w:val="002E4A80"/>
    <w:rsid w:val="002E4F29"/>
    <w:rsid w:val="002E5E23"/>
    <w:rsid w:val="002E74AD"/>
    <w:rsid w:val="002E77EF"/>
    <w:rsid w:val="002F0408"/>
    <w:rsid w:val="002F1A3C"/>
    <w:rsid w:val="002F25AB"/>
    <w:rsid w:val="002F2DEE"/>
    <w:rsid w:val="002F372F"/>
    <w:rsid w:val="002F51ED"/>
    <w:rsid w:val="002F5305"/>
    <w:rsid w:val="002F57CD"/>
    <w:rsid w:val="002F6F03"/>
    <w:rsid w:val="003014EE"/>
    <w:rsid w:val="003018C3"/>
    <w:rsid w:val="00302004"/>
    <w:rsid w:val="00302453"/>
    <w:rsid w:val="00302DF8"/>
    <w:rsid w:val="003030C5"/>
    <w:rsid w:val="00303A93"/>
    <w:rsid w:val="00303B09"/>
    <w:rsid w:val="00304C2C"/>
    <w:rsid w:val="00304D62"/>
    <w:rsid w:val="00305476"/>
    <w:rsid w:val="003060B7"/>
    <w:rsid w:val="0030620F"/>
    <w:rsid w:val="00306878"/>
    <w:rsid w:val="00306E90"/>
    <w:rsid w:val="00307152"/>
    <w:rsid w:val="00307D91"/>
    <w:rsid w:val="00313916"/>
    <w:rsid w:val="00314B22"/>
    <w:rsid w:val="00314C43"/>
    <w:rsid w:val="0031500B"/>
    <w:rsid w:val="0032081D"/>
    <w:rsid w:val="003220B7"/>
    <w:rsid w:val="003233CA"/>
    <w:rsid w:val="0032675B"/>
    <w:rsid w:val="0032711D"/>
    <w:rsid w:val="0032715A"/>
    <w:rsid w:val="00327813"/>
    <w:rsid w:val="00327C1A"/>
    <w:rsid w:val="00327F4E"/>
    <w:rsid w:val="00330CE1"/>
    <w:rsid w:val="00330E72"/>
    <w:rsid w:val="003316B9"/>
    <w:rsid w:val="00331EB6"/>
    <w:rsid w:val="00332A9D"/>
    <w:rsid w:val="00335C8D"/>
    <w:rsid w:val="003363EF"/>
    <w:rsid w:val="0033653B"/>
    <w:rsid w:val="00336E7F"/>
    <w:rsid w:val="00336F06"/>
    <w:rsid w:val="00337132"/>
    <w:rsid w:val="00340DD6"/>
    <w:rsid w:val="00342DED"/>
    <w:rsid w:val="003438B2"/>
    <w:rsid w:val="003446C6"/>
    <w:rsid w:val="003449FB"/>
    <w:rsid w:val="00344C9D"/>
    <w:rsid w:val="00345343"/>
    <w:rsid w:val="003455AC"/>
    <w:rsid w:val="00346AE2"/>
    <w:rsid w:val="00350306"/>
    <w:rsid w:val="0035097F"/>
    <w:rsid w:val="00350C39"/>
    <w:rsid w:val="00351B21"/>
    <w:rsid w:val="00351D86"/>
    <w:rsid w:val="00352063"/>
    <w:rsid w:val="00353370"/>
    <w:rsid w:val="0035375C"/>
    <w:rsid w:val="003560CA"/>
    <w:rsid w:val="003567C0"/>
    <w:rsid w:val="003615AD"/>
    <w:rsid w:val="00361E32"/>
    <w:rsid w:val="0036228F"/>
    <w:rsid w:val="00362B75"/>
    <w:rsid w:val="003635E8"/>
    <w:rsid w:val="00364DB6"/>
    <w:rsid w:val="00365044"/>
    <w:rsid w:val="00365457"/>
    <w:rsid w:val="003672D3"/>
    <w:rsid w:val="0036752C"/>
    <w:rsid w:val="00370E49"/>
    <w:rsid w:val="00371C2A"/>
    <w:rsid w:val="00371FA8"/>
    <w:rsid w:val="00373E94"/>
    <w:rsid w:val="00375212"/>
    <w:rsid w:val="00375C2D"/>
    <w:rsid w:val="00375F53"/>
    <w:rsid w:val="00376122"/>
    <w:rsid w:val="0038137F"/>
    <w:rsid w:val="0038155E"/>
    <w:rsid w:val="00381DA5"/>
    <w:rsid w:val="00383072"/>
    <w:rsid w:val="00383677"/>
    <w:rsid w:val="00383D8F"/>
    <w:rsid w:val="00384061"/>
    <w:rsid w:val="0038596A"/>
    <w:rsid w:val="0038726A"/>
    <w:rsid w:val="003875EE"/>
    <w:rsid w:val="003878C5"/>
    <w:rsid w:val="00387BA5"/>
    <w:rsid w:val="00387FDD"/>
    <w:rsid w:val="00390FA1"/>
    <w:rsid w:val="00391392"/>
    <w:rsid w:val="00391DC9"/>
    <w:rsid w:val="0039240E"/>
    <w:rsid w:val="003931C7"/>
    <w:rsid w:val="003939A1"/>
    <w:rsid w:val="003947A7"/>
    <w:rsid w:val="0039518D"/>
    <w:rsid w:val="0039591C"/>
    <w:rsid w:val="0039712B"/>
    <w:rsid w:val="003A0ACE"/>
    <w:rsid w:val="003A2D13"/>
    <w:rsid w:val="003A5049"/>
    <w:rsid w:val="003A61C5"/>
    <w:rsid w:val="003A64EA"/>
    <w:rsid w:val="003A6C70"/>
    <w:rsid w:val="003A7C3D"/>
    <w:rsid w:val="003B3582"/>
    <w:rsid w:val="003B3609"/>
    <w:rsid w:val="003B49F3"/>
    <w:rsid w:val="003B50B5"/>
    <w:rsid w:val="003B5F04"/>
    <w:rsid w:val="003B63B3"/>
    <w:rsid w:val="003B73CB"/>
    <w:rsid w:val="003C199C"/>
    <w:rsid w:val="003C1CDF"/>
    <w:rsid w:val="003C1FC7"/>
    <w:rsid w:val="003C2580"/>
    <w:rsid w:val="003C412B"/>
    <w:rsid w:val="003C7E89"/>
    <w:rsid w:val="003D04C1"/>
    <w:rsid w:val="003D37E2"/>
    <w:rsid w:val="003D4591"/>
    <w:rsid w:val="003D47D7"/>
    <w:rsid w:val="003D525E"/>
    <w:rsid w:val="003D543E"/>
    <w:rsid w:val="003D553D"/>
    <w:rsid w:val="003D5955"/>
    <w:rsid w:val="003D5A19"/>
    <w:rsid w:val="003D6A67"/>
    <w:rsid w:val="003D73AF"/>
    <w:rsid w:val="003E01DB"/>
    <w:rsid w:val="003E0703"/>
    <w:rsid w:val="003E0B85"/>
    <w:rsid w:val="003E0C9A"/>
    <w:rsid w:val="003E6892"/>
    <w:rsid w:val="003E6BD7"/>
    <w:rsid w:val="003E7589"/>
    <w:rsid w:val="003E7AE2"/>
    <w:rsid w:val="003F07A7"/>
    <w:rsid w:val="003F0DB3"/>
    <w:rsid w:val="003F3581"/>
    <w:rsid w:val="003F3810"/>
    <w:rsid w:val="003F5105"/>
    <w:rsid w:val="003F53F9"/>
    <w:rsid w:val="003F6BA0"/>
    <w:rsid w:val="004002C1"/>
    <w:rsid w:val="00401BF8"/>
    <w:rsid w:val="00402FDB"/>
    <w:rsid w:val="00403733"/>
    <w:rsid w:val="00403CAA"/>
    <w:rsid w:val="0040563B"/>
    <w:rsid w:val="004072A6"/>
    <w:rsid w:val="00407F43"/>
    <w:rsid w:val="004101A8"/>
    <w:rsid w:val="0041147F"/>
    <w:rsid w:val="00412943"/>
    <w:rsid w:val="00413186"/>
    <w:rsid w:val="00413305"/>
    <w:rsid w:val="00413A54"/>
    <w:rsid w:val="00413AA3"/>
    <w:rsid w:val="004147A7"/>
    <w:rsid w:val="004149D4"/>
    <w:rsid w:val="00415530"/>
    <w:rsid w:val="00415B44"/>
    <w:rsid w:val="00417062"/>
    <w:rsid w:val="00417F64"/>
    <w:rsid w:val="004222EA"/>
    <w:rsid w:val="004227F8"/>
    <w:rsid w:val="0042314D"/>
    <w:rsid w:val="00423924"/>
    <w:rsid w:val="00425B4F"/>
    <w:rsid w:val="00425D6B"/>
    <w:rsid w:val="00426011"/>
    <w:rsid w:val="0042609B"/>
    <w:rsid w:val="0042624C"/>
    <w:rsid w:val="004276A7"/>
    <w:rsid w:val="004301CA"/>
    <w:rsid w:val="004309AB"/>
    <w:rsid w:val="00430D59"/>
    <w:rsid w:val="0043132D"/>
    <w:rsid w:val="00431583"/>
    <w:rsid w:val="00432C6F"/>
    <w:rsid w:val="004362F7"/>
    <w:rsid w:val="0043634F"/>
    <w:rsid w:val="00436726"/>
    <w:rsid w:val="00436F14"/>
    <w:rsid w:val="00437170"/>
    <w:rsid w:val="00440C10"/>
    <w:rsid w:val="00440E48"/>
    <w:rsid w:val="004426F5"/>
    <w:rsid w:val="00443C2A"/>
    <w:rsid w:val="00444094"/>
    <w:rsid w:val="00445028"/>
    <w:rsid w:val="00445F03"/>
    <w:rsid w:val="004463AA"/>
    <w:rsid w:val="0044645C"/>
    <w:rsid w:val="00446F4F"/>
    <w:rsid w:val="0044742C"/>
    <w:rsid w:val="004478FB"/>
    <w:rsid w:val="004503F0"/>
    <w:rsid w:val="0045080D"/>
    <w:rsid w:val="0045084C"/>
    <w:rsid w:val="00451480"/>
    <w:rsid w:val="00451C9E"/>
    <w:rsid w:val="00452519"/>
    <w:rsid w:val="0045500C"/>
    <w:rsid w:val="0045727B"/>
    <w:rsid w:val="00457664"/>
    <w:rsid w:val="00460600"/>
    <w:rsid w:val="0046149C"/>
    <w:rsid w:val="00462695"/>
    <w:rsid w:val="00463A32"/>
    <w:rsid w:val="00463CE2"/>
    <w:rsid w:val="00465FFE"/>
    <w:rsid w:val="00466A23"/>
    <w:rsid w:val="00470441"/>
    <w:rsid w:val="004719F2"/>
    <w:rsid w:val="004721FD"/>
    <w:rsid w:val="00472E35"/>
    <w:rsid w:val="0047372E"/>
    <w:rsid w:val="004739AA"/>
    <w:rsid w:val="00473FD9"/>
    <w:rsid w:val="00474747"/>
    <w:rsid w:val="004771A4"/>
    <w:rsid w:val="004773B0"/>
    <w:rsid w:val="0048041B"/>
    <w:rsid w:val="00480801"/>
    <w:rsid w:val="00480B7F"/>
    <w:rsid w:val="004814DA"/>
    <w:rsid w:val="0048188D"/>
    <w:rsid w:val="004818B8"/>
    <w:rsid w:val="00482F12"/>
    <w:rsid w:val="00483394"/>
    <w:rsid w:val="004846E9"/>
    <w:rsid w:val="00485B7B"/>
    <w:rsid w:val="00485CCF"/>
    <w:rsid w:val="00487A7D"/>
    <w:rsid w:val="00490D8E"/>
    <w:rsid w:val="00490FE6"/>
    <w:rsid w:val="004924A5"/>
    <w:rsid w:val="00492722"/>
    <w:rsid w:val="0049280F"/>
    <w:rsid w:val="004931E3"/>
    <w:rsid w:val="004933C5"/>
    <w:rsid w:val="004935A3"/>
    <w:rsid w:val="00493727"/>
    <w:rsid w:val="00493DC2"/>
    <w:rsid w:val="00494327"/>
    <w:rsid w:val="00494F1D"/>
    <w:rsid w:val="00495725"/>
    <w:rsid w:val="00495A8A"/>
    <w:rsid w:val="00497957"/>
    <w:rsid w:val="004A10CC"/>
    <w:rsid w:val="004A2978"/>
    <w:rsid w:val="004A2FDB"/>
    <w:rsid w:val="004A50DE"/>
    <w:rsid w:val="004A6384"/>
    <w:rsid w:val="004A74F2"/>
    <w:rsid w:val="004B0DAE"/>
    <w:rsid w:val="004B18E5"/>
    <w:rsid w:val="004B1ED1"/>
    <w:rsid w:val="004B4E83"/>
    <w:rsid w:val="004B5109"/>
    <w:rsid w:val="004B64D9"/>
    <w:rsid w:val="004B71B1"/>
    <w:rsid w:val="004B76DD"/>
    <w:rsid w:val="004C0B51"/>
    <w:rsid w:val="004C0CE9"/>
    <w:rsid w:val="004C2F34"/>
    <w:rsid w:val="004C3331"/>
    <w:rsid w:val="004C3A04"/>
    <w:rsid w:val="004C4893"/>
    <w:rsid w:val="004C525C"/>
    <w:rsid w:val="004C594A"/>
    <w:rsid w:val="004C6291"/>
    <w:rsid w:val="004C6AA0"/>
    <w:rsid w:val="004C7CC8"/>
    <w:rsid w:val="004D158C"/>
    <w:rsid w:val="004D3129"/>
    <w:rsid w:val="004D313F"/>
    <w:rsid w:val="004D3CFA"/>
    <w:rsid w:val="004D40FE"/>
    <w:rsid w:val="004D45A0"/>
    <w:rsid w:val="004D4A2F"/>
    <w:rsid w:val="004D4ED5"/>
    <w:rsid w:val="004D4F6F"/>
    <w:rsid w:val="004D53CC"/>
    <w:rsid w:val="004D5993"/>
    <w:rsid w:val="004D5EA6"/>
    <w:rsid w:val="004D6657"/>
    <w:rsid w:val="004D6B74"/>
    <w:rsid w:val="004D6FA7"/>
    <w:rsid w:val="004E0436"/>
    <w:rsid w:val="004E06DE"/>
    <w:rsid w:val="004E1184"/>
    <w:rsid w:val="004E125C"/>
    <w:rsid w:val="004E1476"/>
    <w:rsid w:val="004E1B90"/>
    <w:rsid w:val="004E2F96"/>
    <w:rsid w:val="004E3154"/>
    <w:rsid w:val="004E4AF8"/>
    <w:rsid w:val="004E565B"/>
    <w:rsid w:val="004E66D7"/>
    <w:rsid w:val="004E738B"/>
    <w:rsid w:val="004E76AB"/>
    <w:rsid w:val="004F01FF"/>
    <w:rsid w:val="004F02E5"/>
    <w:rsid w:val="004F08AA"/>
    <w:rsid w:val="004F0B7A"/>
    <w:rsid w:val="004F1DF2"/>
    <w:rsid w:val="004F311B"/>
    <w:rsid w:val="004F3D59"/>
    <w:rsid w:val="004F47D3"/>
    <w:rsid w:val="004F4884"/>
    <w:rsid w:val="004F59FD"/>
    <w:rsid w:val="004F5EBA"/>
    <w:rsid w:val="004F637D"/>
    <w:rsid w:val="004F6E08"/>
    <w:rsid w:val="004F73E7"/>
    <w:rsid w:val="004F79EF"/>
    <w:rsid w:val="0050039B"/>
    <w:rsid w:val="00500D31"/>
    <w:rsid w:val="00501BCA"/>
    <w:rsid w:val="00501C1F"/>
    <w:rsid w:val="00501D79"/>
    <w:rsid w:val="00502D4F"/>
    <w:rsid w:val="00503A4B"/>
    <w:rsid w:val="00504EB5"/>
    <w:rsid w:val="00505094"/>
    <w:rsid w:val="005057BE"/>
    <w:rsid w:val="00506AEB"/>
    <w:rsid w:val="00507961"/>
    <w:rsid w:val="0051064C"/>
    <w:rsid w:val="00511367"/>
    <w:rsid w:val="0051169C"/>
    <w:rsid w:val="00511FB0"/>
    <w:rsid w:val="005122FB"/>
    <w:rsid w:val="005126BC"/>
    <w:rsid w:val="00513282"/>
    <w:rsid w:val="00513CBF"/>
    <w:rsid w:val="00514834"/>
    <w:rsid w:val="00514D0F"/>
    <w:rsid w:val="00516370"/>
    <w:rsid w:val="00520956"/>
    <w:rsid w:val="00521DB9"/>
    <w:rsid w:val="005239A0"/>
    <w:rsid w:val="005252BA"/>
    <w:rsid w:val="0052583E"/>
    <w:rsid w:val="005258A6"/>
    <w:rsid w:val="00525E16"/>
    <w:rsid w:val="00527219"/>
    <w:rsid w:val="00527531"/>
    <w:rsid w:val="00527BF7"/>
    <w:rsid w:val="00527BFC"/>
    <w:rsid w:val="00531440"/>
    <w:rsid w:val="005317DB"/>
    <w:rsid w:val="00534164"/>
    <w:rsid w:val="00534FED"/>
    <w:rsid w:val="0053605D"/>
    <w:rsid w:val="005379CD"/>
    <w:rsid w:val="00542830"/>
    <w:rsid w:val="00542FAF"/>
    <w:rsid w:val="0054377E"/>
    <w:rsid w:val="005442B3"/>
    <w:rsid w:val="0054490B"/>
    <w:rsid w:val="005453FC"/>
    <w:rsid w:val="0054626D"/>
    <w:rsid w:val="005462C2"/>
    <w:rsid w:val="0054652F"/>
    <w:rsid w:val="0054681E"/>
    <w:rsid w:val="00547E35"/>
    <w:rsid w:val="00550880"/>
    <w:rsid w:val="00552BD0"/>
    <w:rsid w:val="00552CBB"/>
    <w:rsid w:val="00553ECD"/>
    <w:rsid w:val="005557D5"/>
    <w:rsid w:val="00555F11"/>
    <w:rsid w:val="00557938"/>
    <w:rsid w:val="00560432"/>
    <w:rsid w:val="00562793"/>
    <w:rsid w:val="00562D8A"/>
    <w:rsid w:val="00564DCB"/>
    <w:rsid w:val="00565834"/>
    <w:rsid w:val="0056626A"/>
    <w:rsid w:val="00566A13"/>
    <w:rsid w:val="00566B6E"/>
    <w:rsid w:val="005679DF"/>
    <w:rsid w:val="00567B9D"/>
    <w:rsid w:val="00570588"/>
    <w:rsid w:val="005705F2"/>
    <w:rsid w:val="00572C58"/>
    <w:rsid w:val="00573287"/>
    <w:rsid w:val="005748CA"/>
    <w:rsid w:val="00575FE8"/>
    <w:rsid w:val="00580447"/>
    <w:rsid w:val="005817EA"/>
    <w:rsid w:val="00582E0F"/>
    <w:rsid w:val="00583711"/>
    <w:rsid w:val="00585239"/>
    <w:rsid w:val="00586357"/>
    <w:rsid w:val="00586F08"/>
    <w:rsid w:val="005911CE"/>
    <w:rsid w:val="00591E31"/>
    <w:rsid w:val="0059275A"/>
    <w:rsid w:val="0059324F"/>
    <w:rsid w:val="005952C4"/>
    <w:rsid w:val="00595331"/>
    <w:rsid w:val="005957B6"/>
    <w:rsid w:val="00596064"/>
    <w:rsid w:val="005A0799"/>
    <w:rsid w:val="005A397B"/>
    <w:rsid w:val="005A3A99"/>
    <w:rsid w:val="005A3C98"/>
    <w:rsid w:val="005A4153"/>
    <w:rsid w:val="005A4DD9"/>
    <w:rsid w:val="005A5155"/>
    <w:rsid w:val="005A5F10"/>
    <w:rsid w:val="005A64E9"/>
    <w:rsid w:val="005A666A"/>
    <w:rsid w:val="005A6AB7"/>
    <w:rsid w:val="005A7134"/>
    <w:rsid w:val="005A77D1"/>
    <w:rsid w:val="005B0222"/>
    <w:rsid w:val="005B0DDC"/>
    <w:rsid w:val="005B1213"/>
    <w:rsid w:val="005B12D7"/>
    <w:rsid w:val="005B13A0"/>
    <w:rsid w:val="005B1FE5"/>
    <w:rsid w:val="005B3933"/>
    <w:rsid w:val="005B40F3"/>
    <w:rsid w:val="005B4F9B"/>
    <w:rsid w:val="005B4FE0"/>
    <w:rsid w:val="005B5BE3"/>
    <w:rsid w:val="005B71AA"/>
    <w:rsid w:val="005B735D"/>
    <w:rsid w:val="005B746B"/>
    <w:rsid w:val="005B7D49"/>
    <w:rsid w:val="005C0109"/>
    <w:rsid w:val="005C1A58"/>
    <w:rsid w:val="005C271F"/>
    <w:rsid w:val="005C3931"/>
    <w:rsid w:val="005C3E47"/>
    <w:rsid w:val="005C44F8"/>
    <w:rsid w:val="005C4A1D"/>
    <w:rsid w:val="005C50FD"/>
    <w:rsid w:val="005C57E0"/>
    <w:rsid w:val="005C72D0"/>
    <w:rsid w:val="005D0EB5"/>
    <w:rsid w:val="005D0F0B"/>
    <w:rsid w:val="005D28D0"/>
    <w:rsid w:val="005D4771"/>
    <w:rsid w:val="005D546C"/>
    <w:rsid w:val="005D5F2B"/>
    <w:rsid w:val="005D6EA0"/>
    <w:rsid w:val="005E153A"/>
    <w:rsid w:val="005E2E43"/>
    <w:rsid w:val="005E325D"/>
    <w:rsid w:val="005E38BD"/>
    <w:rsid w:val="005E39E7"/>
    <w:rsid w:val="005E43FB"/>
    <w:rsid w:val="005E458D"/>
    <w:rsid w:val="005E4B10"/>
    <w:rsid w:val="005E4EE7"/>
    <w:rsid w:val="005E5B1C"/>
    <w:rsid w:val="005E606B"/>
    <w:rsid w:val="005F0022"/>
    <w:rsid w:val="005F1B8D"/>
    <w:rsid w:val="005F29B0"/>
    <w:rsid w:val="005F411C"/>
    <w:rsid w:val="005F5252"/>
    <w:rsid w:val="005F5D38"/>
    <w:rsid w:val="0060007D"/>
    <w:rsid w:val="006007F5"/>
    <w:rsid w:val="00602623"/>
    <w:rsid w:val="00602A13"/>
    <w:rsid w:val="00605613"/>
    <w:rsid w:val="006066CC"/>
    <w:rsid w:val="006103A8"/>
    <w:rsid w:val="00611501"/>
    <w:rsid w:val="00613045"/>
    <w:rsid w:val="0061492D"/>
    <w:rsid w:val="0061501D"/>
    <w:rsid w:val="00615181"/>
    <w:rsid w:val="00615B9E"/>
    <w:rsid w:val="0061652C"/>
    <w:rsid w:val="00616682"/>
    <w:rsid w:val="00617290"/>
    <w:rsid w:val="00620183"/>
    <w:rsid w:val="006213F4"/>
    <w:rsid w:val="0062171A"/>
    <w:rsid w:val="00622443"/>
    <w:rsid w:val="00623C2B"/>
    <w:rsid w:val="00624270"/>
    <w:rsid w:val="00626F8C"/>
    <w:rsid w:val="00627540"/>
    <w:rsid w:val="00630933"/>
    <w:rsid w:val="00630AD7"/>
    <w:rsid w:val="0063183D"/>
    <w:rsid w:val="00631E39"/>
    <w:rsid w:val="0063205D"/>
    <w:rsid w:val="006324CB"/>
    <w:rsid w:val="00632EBC"/>
    <w:rsid w:val="006330BB"/>
    <w:rsid w:val="00633749"/>
    <w:rsid w:val="00633990"/>
    <w:rsid w:val="00633AF9"/>
    <w:rsid w:val="00633DE3"/>
    <w:rsid w:val="00634EF5"/>
    <w:rsid w:val="00635468"/>
    <w:rsid w:val="00635FBF"/>
    <w:rsid w:val="00636A95"/>
    <w:rsid w:val="006370F7"/>
    <w:rsid w:val="006405C6"/>
    <w:rsid w:val="00641368"/>
    <w:rsid w:val="006416D3"/>
    <w:rsid w:val="00642581"/>
    <w:rsid w:val="00642CB5"/>
    <w:rsid w:val="00643208"/>
    <w:rsid w:val="006454A3"/>
    <w:rsid w:val="00645E84"/>
    <w:rsid w:val="006465BB"/>
    <w:rsid w:val="006474A9"/>
    <w:rsid w:val="00651D5A"/>
    <w:rsid w:val="00652884"/>
    <w:rsid w:val="00653036"/>
    <w:rsid w:val="00653C42"/>
    <w:rsid w:val="00653DD5"/>
    <w:rsid w:val="006549EA"/>
    <w:rsid w:val="00654BD4"/>
    <w:rsid w:val="00655275"/>
    <w:rsid w:val="00655323"/>
    <w:rsid w:val="00655FF5"/>
    <w:rsid w:val="00656342"/>
    <w:rsid w:val="006577A7"/>
    <w:rsid w:val="0065794E"/>
    <w:rsid w:val="006603D4"/>
    <w:rsid w:val="00660696"/>
    <w:rsid w:val="00661BA8"/>
    <w:rsid w:val="006627BE"/>
    <w:rsid w:val="00662A65"/>
    <w:rsid w:val="006631C9"/>
    <w:rsid w:val="00663C3B"/>
    <w:rsid w:val="0066579D"/>
    <w:rsid w:val="00665982"/>
    <w:rsid w:val="006662D8"/>
    <w:rsid w:val="006665BE"/>
    <w:rsid w:val="00667417"/>
    <w:rsid w:val="00667788"/>
    <w:rsid w:val="006716F9"/>
    <w:rsid w:val="006717E4"/>
    <w:rsid w:val="0067236D"/>
    <w:rsid w:val="00673C5A"/>
    <w:rsid w:val="00673D3D"/>
    <w:rsid w:val="006743BC"/>
    <w:rsid w:val="00675EB4"/>
    <w:rsid w:val="00676066"/>
    <w:rsid w:val="00680D89"/>
    <w:rsid w:val="00681E01"/>
    <w:rsid w:val="00682719"/>
    <w:rsid w:val="00682AC3"/>
    <w:rsid w:val="00683094"/>
    <w:rsid w:val="00683807"/>
    <w:rsid w:val="00683E92"/>
    <w:rsid w:val="00684689"/>
    <w:rsid w:val="00684917"/>
    <w:rsid w:val="0068491D"/>
    <w:rsid w:val="00684955"/>
    <w:rsid w:val="00684BD5"/>
    <w:rsid w:val="00685769"/>
    <w:rsid w:val="00686E08"/>
    <w:rsid w:val="00687456"/>
    <w:rsid w:val="00687C72"/>
    <w:rsid w:val="00687D51"/>
    <w:rsid w:val="00690123"/>
    <w:rsid w:val="00691228"/>
    <w:rsid w:val="00691B28"/>
    <w:rsid w:val="0069298D"/>
    <w:rsid w:val="00692D85"/>
    <w:rsid w:val="0069532E"/>
    <w:rsid w:val="006954F5"/>
    <w:rsid w:val="00695E67"/>
    <w:rsid w:val="006A0452"/>
    <w:rsid w:val="006A0B4A"/>
    <w:rsid w:val="006A144A"/>
    <w:rsid w:val="006A1FA1"/>
    <w:rsid w:val="006A2416"/>
    <w:rsid w:val="006A2E83"/>
    <w:rsid w:val="006A34C8"/>
    <w:rsid w:val="006A40FA"/>
    <w:rsid w:val="006A536B"/>
    <w:rsid w:val="006A5450"/>
    <w:rsid w:val="006A6376"/>
    <w:rsid w:val="006A6723"/>
    <w:rsid w:val="006A786B"/>
    <w:rsid w:val="006B0893"/>
    <w:rsid w:val="006B0FBF"/>
    <w:rsid w:val="006B1A7E"/>
    <w:rsid w:val="006B226E"/>
    <w:rsid w:val="006B27D8"/>
    <w:rsid w:val="006B2A5B"/>
    <w:rsid w:val="006B2E49"/>
    <w:rsid w:val="006B3563"/>
    <w:rsid w:val="006B35EE"/>
    <w:rsid w:val="006B5CB5"/>
    <w:rsid w:val="006B6A19"/>
    <w:rsid w:val="006B6B46"/>
    <w:rsid w:val="006B6D03"/>
    <w:rsid w:val="006C01EA"/>
    <w:rsid w:val="006C07A7"/>
    <w:rsid w:val="006C0880"/>
    <w:rsid w:val="006C0B67"/>
    <w:rsid w:val="006C0D68"/>
    <w:rsid w:val="006C1481"/>
    <w:rsid w:val="006C21BC"/>
    <w:rsid w:val="006C23CB"/>
    <w:rsid w:val="006C31B3"/>
    <w:rsid w:val="006C3A1C"/>
    <w:rsid w:val="006C3B75"/>
    <w:rsid w:val="006C4937"/>
    <w:rsid w:val="006C4D0F"/>
    <w:rsid w:val="006C54B7"/>
    <w:rsid w:val="006C58E0"/>
    <w:rsid w:val="006C6444"/>
    <w:rsid w:val="006C6BAA"/>
    <w:rsid w:val="006C725C"/>
    <w:rsid w:val="006C74C2"/>
    <w:rsid w:val="006D1AF2"/>
    <w:rsid w:val="006D21E0"/>
    <w:rsid w:val="006D254C"/>
    <w:rsid w:val="006D620C"/>
    <w:rsid w:val="006D6A8B"/>
    <w:rsid w:val="006D75D3"/>
    <w:rsid w:val="006D7771"/>
    <w:rsid w:val="006D7FF3"/>
    <w:rsid w:val="006E0652"/>
    <w:rsid w:val="006E0D41"/>
    <w:rsid w:val="006E0EAE"/>
    <w:rsid w:val="006E1914"/>
    <w:rsid w:val="006E34B7"/>
    <w:rsid w:val="006E387E"/>
    <w:rsid w:val="006E3F24"/>
    <w:rsid w:val="006E512A"/>
    <w:rsid w:val="006E5414"/>
    <w:rsid w:val="006E5434"/>
    <w:rsid w:val="006E56D4"/>
    <w:rsid w:val="006E6806"/>
    <w:rsid w:val="006E6F13"/>
    <w:rsid w:val="006E7D4D"/>
    <w:rsid w:val="006E7EDD"/>
    <w:rsid w:val="006F023D"/>
    <w:rsid w:val="006F04E7"/>
    <w:rsid w:val="006F11C0"/>
    <w:rsid w:val="006F139E"/>
    <w:rsid w:val="006F21E6"/>
    <w:rsid w:val="006F4D70"/>
    <w:rsid w:val="006F4F14"/>
    <w:rsid w:val="006F5052"/>
    <w:rsid w:val="006F52BE"/>
    <w:rsid w:val="006F5E33"/>
    <w:rsid w:val="006F6A93"/>
    <w:rsid w:val="006F6EBB"/>
    <w:rsid w:val="006F7693"/>
    <w:rsid w:val="006F7B85"/>
    <w:rsid w:val="00700B87"/>
    <w:rsid w:val="007017D1"/>
    <w:rsid w:val="007029BE"/>
    <w:rsid w:val="007031B0"/>
    <w:rsid w:val="007044DA"/>
    <w:rsid w:val="00704F19"/>
    <w:rsid w:val="00705922"/>
    <w:rsid w:val="00705EA4"/>
    <w:rsid w:val="0070652B"/>
    <w:rsid w:val="00706DC6"/>
    <w:rsid w:val="00706DD6"/>
    <w:rsid w:val="007072C7"/>
    <w:rsid w:val="00710522"/>
    <w:rsid w:val="0071070A"/>
    <w:rsid w:val="00711BFB"/>
    <w:rsid w:val="0071322F"/>
    <w:rsid w:val="0071325C"/>
    <w:rsid w:val="0071331F"/>
    <w:rsid w:val="00713F98"/>
    <w:rsid w:val="00714AD9"/>
    <w:rsid w:val="00715E6B"/>
    <w:rsid w:val="007164D6"/>
    <w:rsid w:val="00716774"/>
    <w:rsid w:val="00716963"/>
    <w:rsid w:val="00716DB3"/>
    <w:rsid w:val="00716F74"/>
    <w:rsid w:val="007173A4"/>
    <w:rsid w:val="00720536"/>
    <w:rsid w:val="0072075B"/>
    <w:rsid w:val="00721BCC"/>
    <w:rsid w:val="00721CC8"/>
    <w:rsid w:val="00722154"/>
    <w:rsid w:val="007225E5"/>
    <w:rsid w:val="00722A9D"/>
    <w:rsid w:val="0072311D"/>
    <w:rsid w:val="007248D3"/>
    <w:rsid w:val="00725989"/>
    <w:rsid w:val="00726BE8"/>
    <w:rsid w:val="0072756F"/>
    <w:rsid w:val="00727A29"/>
    <w:rsid w:val="00730E7D"/>
    <w:rsid w:val="00731339"/>
    <w:rsid w:val="0073522D"/>
    <w:rsid w:val="0073651F"/>
    <w:rsid w:val="00737689"/>
    <w:rsid w:val="00737A31"/>
    <w:rsid w:val="00737B2D"/>
    <w:rsid w:val="00740E9D"/>
    <w:rsid w:val="00740F28"/>
    <w:rsid w:val="007414F4"/>
    <w:rsid w:val="007416F5"/>
    <w:rsid w:val="00741C5E"/>
    <w:rsid w:val="00741DEB"/>
    <w:rsid w:val="00743CD4"/>
    <w:rsid w:val="00743ED6"/>
    <w:rsid w:val="0075065A"/>
    <w:rsid w:val="00750C78"/>
    <w:rsid w:val="00750E9D"/>
    <w:rsid w:val="0075189E"/>
    <w:rsid w:val="007522AA"/>
    <w:rsid w:val="007531A4"/>
    <w:rsid w:val="00753BFC"/>
    <w:rsid w:val="00753E7E"/>
    <w:rsid w:val="00754FAA"/>
    <w:rsid w:val="00755460"/>
    <w:rsid w:val="007557D2"/>
    <w:rsid w:val="00755A28"/>
    <w:rsid w:val="00755B8E"/>
    <w:rsid w:val="00755D2D"/>
    <w:rsid w:val="00756573"/>
    <w:rsid w:val="00756712"/>
    <w:rsid w:val="007567B6"/>
    <w:rsid w:val="007567B8"/>
    <w:rsid w:val="00756E06"/>
    <w:rsid w:val="00757496"/>
    <w:rsid w:val="00757A79"/>
    <w:rsid w:val="00757B0E"/>
    <w:rsid w:val="00761150"/>
    <w:rsid w:val="0076218A"/>
    <w:rsid w:val="00763152"/>
    <w:rsid w:val="00764473"/>
    <w:rsid w:val="00765476"/>
    <w:rsid w:val="00767847"/>
    <w:rsid w:val="00771E2F"/>
    <w:rsid w:val="00772547"/>
    <w:rsid w:val="00772ED9"/>
    <w:rsid w:val="00773331"/>
    <w:rsid w:val="00774435"/>
    <w:rsid w:val="007750DE"/>
    <w:rsid w:val="0077551B"/>
    <w:rsid w:val="00775AB4"/>
    <w:rsid w:val="00775BE5"/>
    <w:rsid w:val="00775D24"/>
    <w:rsid w:val="007762C8"/>
    <w:rsid w:val="00776456"/>
    <w:rsid w:val="00776CE8"/>
    <w:rsid w:val="00777538"/>
    <w:rsid w:val="00777C7E"/>
    <w:rsid w:val="00777E8D"/>
    <w:rsid w:val="0078012E"/>
    <w:rsid w:val="007816E1"/>
    <w:rsid w:val="0078188F"/>
    <w:rsid w:val="00782952"/>
    <w:rsid w:val="00782CE0"/>
    <w:rsid w:val="00782D1A"/>
    <w:rsid w:val="00783CAD"/>
    <w:rsid w:val="007843A2"/>
    <w:rsid w:val="007849F5"/>
    <w:rsid w:val="00784A5C"/>
    <w:rsid w:val="00785062"/>
    <w:rsid w:val="00785765"/>
    <w:rsid w:val="00786278"/>
    <w:rsid w:val="00787C29"/>
    <w:rsid w:val="007901AA"/>
    <w:rsid w:val="0079054A"/>
    <w:rsid w:val="00791677"/>
    <w:rsid w:val="00791E83"/>
    <w:rsid w:val="00791F23"/>
    <w:rsid w:val="00792910"/>
    <w:rsid w:val="00793AE8"/>
    <w:rsid w:val="00796715"/>
    <w:rsid w:val="00797568"/>
    <w:rsid w:val="00797E2F"/>
    <w:rsid w:val="00797F56"/>
    <w:rsid w:val="00797F7B"/>
    <w:rsid w:val="00797FD2"/>
    <w:rsid w:val="007A2198"/>
    <w:rsid w:val="007A23AC"/>
    <w:rsid w:val="007A29CB"/>
    <w:rsid w:val="007A3700"/>
    <w:rsid w:val="007A4679"/>
    <w:rsid w:val="007A4CE2"/>
    <w:rsid w:val="007A4F5A"/>
    <w:rsid w:val="007A55A6"/>
    <w:rsid w:val="007A5A1A"/>
    <w:rsid w:val="007A5BBC"/>
    <w:rsid w:val="007A5E1A"/>
    <w:rsid w:val="007A5F9B"/>
    <w:rsid w:val="007A6665"/>
    <w:rsid w:val="007A673C"/>
    <w:rsid w:val="007A6AF6"/>
    <w:rsid w:val="007A7495"/>
    <w:rsid w:val="007B012D"/>
    <w:rsid w:val="007B4472"/>
    <w:rsid w:val="007B5119"/>
    <w:rsid w:val="007B5C58"/>
    <w:rsid w:val="007B6468"/>
    <w:rsid w:val="007B64B1"/>
    <w:rsid w:val="007B6B95"/>
    <w:rsid w:val="007C0146"/>
    <w:rsid w:val="007C094D"/>
    <w:rsid w:val="007C207B"/>
    <w:rsid w:val="007C2204"/>
    <w:rsid w:val="007C4938"/>
    <w:rsid w:val="007C4B7A"/>
    <w:rsid w:val="007C62FB"/>
    <w:rsid w:val="007D0723"/>
    <w:rsid w:val="007D07A4"/>
    <w:rsid w:val="007D0946"/>
    <w:rsid w:val="007D0A98"/>
    <w:rsid w:val="007D0DFD"/>
    <w:rsid w:val="007D1C15"/>
    <w:rsid w:val="007D1E90"/>
    <w:rsid w:val="007D2913"/>
    <w:rsid w:val="007D3A3D"/>
    <w:rsid w:val="007D3D26"/>
    <w:rsid w:val="007D3DEA"/>
    <w:rsid w:val="007D4169"/>
    <w:rsid w:val="007D4D9E"/>
    <w:rsid w:val="007D587F"/>
    <w:rsid w:val="007D64F2"/>
    <w:rsid w:val="007D713B"/>
    <w:rsid w:val="007D7348"/>
    <w:rsid w:val="007D7E3A"/>
    <w:rsid w:val="007E0600"/>
    <w:rsid w:val="007E126D"/>
    <w:rsid w:val="007E180D"/>
    <w:rsid w:val="007E1E86"/>
    <w:rsid w:val="007E3141"/>
    <w:rsid w:val="007E336B"/>
    <w:rsid w:val="007E40B7"/>
    <w:rsid w:val="007E4D38"/>
    <w:rsid w:val="007E500C"/>
    <w:rsid w:val="007E541E"/>
    <w:rsid w:val="007E56A0"/>
    <w:rsid w:val="007E5797"/>
    <w:rsid w:val="007E5CD0"/>
    <w:rsid w:val="007F044F"/>
    <w:rsid w:val="007F1140"/>
    <w:rsid w:val="007F14B5"/>
    <w:rsid w:val="007F2D75"/>
    <w:rsid w:val="007F5606"/>
    <w:rsid w:val="007F5A2A"/>
    <w:rsid w:val="007F747E"/>
    <w:rsid w:val="007F76BF"/>
    <w:rsid w:val="00802D57"/>
    <w:rsid w:val="0080392D"/>
    <w:rsid w:val="00803B2A"/>
    <w:rsid w:val="00803C72"/>
    <w:rsid w:val="008054F5"/>
    <w:rsid w:val="00805E93"/>
    <w:rsid w:val="00806BF6"/>
    <w:rsid w:val="00807832"/>
    <w:rsid w:val="00810B6A"/>
    <w:rsid w:val="008116E6"/>
    <w:rsid w:val="008118EB"/>
    <w:rsid w:val="00813062"/>
    <w:rsid w:val="008137EF"/>
    <w:rsid w:val="008156D0"/>
    <w:rsid w:val="0081587D"/>
    <w:rsid w:val="00816794"/>
    <w:rsid w:val="008168E9"/>
    <w:rsid w:val="0081738C"/>
    <w:rsid w:val="008202B0"/>
    <w:rsid w:val="0082037F"/>
    <w:rsid w:val="008205DE"/>
    <w:rsid w:val="00820F26"/>
    <w:rsid w:val="00822089"/>
    <w:rsid w:val="0082725E"/>
    <w:rsid w:val="00827DAC"/>
    <w:rsid w:val="008308AC"/>
    <w:rsid w:val="008308E7"/>
    <w:rsid w:val="00830DE8"/>
    <w:rsid w:val="00831D96"/>
    <w:rsid w:val="00832502"/>
    <w:rsid w:val="008335F3"/>
    <w:rsid w:val="0083392F"/>
    <w:rsid w:val="00833B42"/>
    <w:rsid w:val="00833CC9"/>
    <w:rsid w:val="00834B29"/>
    <w:rsid w:val="00835971"/>
    <w:rsid w:val="00840B8E"/>
    <w:rsid w:val="0084197B"/>
    <w:rsid w:val="00842DE1"/>
    <w:rsid w:val="0084381E"/>
    <w:rsid w:val="00845202"/>
    <w:rsid w:val="00845746"/>
    <w:rsid w:val="00845FC2"/>
    <w:rsid w:val="00846689"/>
    <w:rsid w:val="00847119"/>
    <w:rsid w:val="0084755C"/>
    <w:rsid w:val="00847DDB"/>
    <w:rsid w:val="008507D2"/>
    <w:rsid w:val="00850DA4"/>
    <w:rsid w:val="00852E07"/>
    <w:rsid w:val="00853A19"/>
    <w:rsid w:val="00854630"/>
    <w:rsid w:val="00854726"/>
    <w:rsid w:val="0085539F"/>
    <w:rsid w:val="00855405"/>
    <w:rsid w:val="00855457"/>
    <w:rsid w:val="008564AE"/>
    <w:rsid w:val="0085770E"/>
    <w:rsid w:val="00861CEA"/>
    <w:rsid w:val="00862069"/>
    <w:rsid w:val="0086293C"/>
    <w:rsid w:val="00864B28"/>
    <w:rsid w:val="00866230"/>
    <w:rsid w:val="00866283"/>
    <w:rsid w:val="0086693E"/>
    <w:rsid w:val="008679DC"/>
    <w:rsid w:val="008703DF"/>
    <w:rsid w:val="00870A36"/>
    <w:rsid w:val="00871586"/>
    <w:rsid w:val="008732D7"/>
    <w:rsid w:val="00875378"/>
    <w:rsid w:val="008767A2"/>
    <w:rsid w:val="0088034D"/>
    <w:rsid w:val="00880841"/>
    <w:rsid w:val="00880FBC"/>
    <w:rsid w:val="00883197"/>
    <w:rsid w:val="00884192"/>
    <w:rsid w:val="00884625"/>
    <w:rsid w:val="00893596"/>
    <w:rsid w:val="008941F8"/>
    <w:rsid w:val="008A1702"/>
    <w:rsid w:val="008A2CF2"/>
    <w:rsid w:val="008A3265"/>
    <w:rsid w:val="008A4668"/>
    <w:rsid w:val="008A6E75"/>
    <w:rsid w:val="008B03B7"/>
    <w:rsid w:val="008B1978"/>
    <w:rsid w:val="008B2146"/>
    <w:rsid w:val="008B24FC"/>
    <w:rsid w:val="008B2B7A"/>
    <w:rsid w:val="008B2BF9"/>
    <w:rsid w:val="008B3628"/>
    <w:rsid w:val="008B3784"/>
    <w:rsid w:val="008B3E21"/>
    <w:rsid w:val="008B4418"/>
    <w:rsid w:val="008B5CD0"/>
    <w:rsid w:val="008B5EAA"/>
    <w:rsid w:val="008B69AF"/>
    <w:rsid w:val="008B6A3B"/>
    <w:rsid w:val="008B74F1"/>
    <w:rsid w:val="008C0775"/>
    <w:rsid w:val="008C0C17"/>
    <w:rsid w:val="008C11D2"/>
    <w:rsid w:val="008C1491"/>
    <w:rsid w:val="008C1687"/>
    <w:rsid w:val="008C2B4B"/>
    <w:rsid w:val="008C3657"/>
    <w:rsid w:val="008C3ECD"/>
    <w:rsid w:val="008C4553"/>
    <w:rsid w:val="008C5CE7"/>
    <w:rsid w:val="008C6B9F"/>
    <w:rsid w:val="008C7C94"/>
    <w:rsid w:val="008D0B7A"/>
    <w:rsid w:val="008D29E6"/>
    <w:rsid w:val="008D2A9C"/>
    <w:rsid w:val="008D499E"/>
    <w:rsid w:val="008D49A4"/>
    <w:rsid w:val="008D4EF1"/>
    <w:rsid w:val="008D538D"/>
    <w:rsid w:val="008D6607"/>
    <w:rsid w:val="008D6FAE"/>
    <w:rsid w:val="008D6FEE"/>
    <w:rsid w:val="008E0481"/>
    <w:rsid w:val="008E07FB"/>
    <w:rsid w:val="008E0C64"/>
    <w:rsid w:val="008E23D3"/>
    <w:rsid w:val="008E3334"/>
    <w:rsid w:val="008E3984"/>
    <w:rsid w:val="008E39B7"/>
    <w:rsid w:val="008E46FA"/>
    <w:rsid w:val="008E4ED9"/>
    <w:rsid w:val="008E5434"/>
    <w:rsid w:val="008E5B09"/>
    <w:rsid w:val="008E6B99"/>
    <w:rsid w:val="008E6D9C"/>
    <w:rsid w:val="008E6E35"/>
    <w:rsid w:val="008E7C18"/>
    <w:rsid w:val="008F0549"/>
    <w:rsid w:val="008F1A82"/>
    <w:rsid w:val="008F1BB6"/>
    <w:rsid w:val="008F1BC1"/>
    <w:rsid w:val="008F32CD"/>
    <w:rsid w:val="008F3508"/>
    <w:rsid w:val="008F4575"/>
    <w:rsid w:val="008F4FEF"/>
    <w:rsid w:val="008F5645"/>
    <w:rsid w:val="008F5CEA"/>
    <w:rsid w:val="008F69AD"/>
    <w:rsid w:val="008F72DE"/>
    <w:rsid w:val="008F78C5"/>
    <w:rsid w:val="00900D95"/>
    <w:rsid w:val="00900E4A"/>
    <w:rsid w:val="0090194F"/>
    <w:rsid w:val="00901AF9"/>
    <w:rsid w:val="00902290"/>
    <w:rsid w:val="00903888"/>
    <w:rsid w:val="009039C1"/>
    <w:rsid w:val="00906905"/>
    <w:rsid w:val="00907BE1"/>
    <w:rsid w:val="009112B8"/>
    <w:rsid w:val="00913207"/>
    <w:rsid w:val="00913816"/>
    <w:rsid w:val="00913CC8"/>
    <w:rsid w:val="009141A6"/>
    <w:rsid w:val="00916B12"/>
    <w:rsid w:val="00916CF7"/>
    <w:rsid w:val="00917065"/>
    <w:rsid w:val="00920301"/>
    <w:rsid w:val="0092038E"/>
    <w:rsid w:val="00920AAC"/>
    <w:rsid w:val="00921489"/>
    <w:rsid w:val="009214C7"/>
    <w:rsid w:val="009217EA"/>
    <w:rsid w:val="00923EB5"/>
    <w:rsid w:val="00924EEC"/>
    <w:rsid w:val="00925DB2"/>
    <w:rsid w:val="00926417"/>
    <w:rsid w:val="00926C03"/>
    <w:rsid w:val="00926CEC"/>
    <w:rsid w:val="00930D25"/>
    <w:rsid w:val="0093179E"/>
    <w:rsid w:val="00931C31"/>
    <w:rsid w:val="009327FF"/>
    <w:rsid w:val="00933733"/>
    <w:rsid w:val="009342E4"/>
    <w:rsid w:val="00934DD1"/>
    <w:rsid w:val="0093517B"/>
    <w:rsid w:val="00935A7F"/>
    <w:rsid w:val="00937C84"/>
    <w:rsid w:val="00937D83"/>
    <w:rsid w:val="009401C8"/>
    <w:rsid w:val="0094073E"/>
    <w:rsid w:val="00940E1A"/>
    <w:rsid w:val="0094252D"/>
    <w:rsid w:val="00942F32"/>
    <w:rsid w:val="00943596"/>
    <w:rsid w:val="00943DC5"/>
    <w:rsid w:val="0094461B"/>
    <w:rsid w:val="00945242"/>
    <w:rsid w:val="00945BC9"/>
    <w:rsid w:val="00945CA8"/>
    <w:rsid w:val="0094773B"/>
    <w:rsid w:val="00950360"/>
    <w:rsid w:val="009503D4"/>
    <w:rsid w:val="00950835"/>
    <w:rsid w:val="0095188D"/>
    <w:rsid w:val="00951CCC"/>
    <w:rsid w:val="00951F8E"/>
    <w:rsid w:val="0095225E"/>
    <w:rsid w:val="00952573"/>
    <w:rsid w:val="0095259A"/>
    <w:rsid w:val="00952DEB"/>
    <w:rsid w:val="009534DC"/>
    <w:rsid w:val="009535C7"/>
    <w:rsid w:val="00953906"/>
    <w:rsid w:val="00953A64"/>
    <w:rsid w:val="00954192"/>
    <w:rsid w:val="009543CB"/>
    <w:rsid w:val="009546B9"/>
    <w:rsid w:val="0095537B"/>
    <w:rsid w:val="009564FC"/>
    <w:rsid w:val="009569C3"/>
    <w:rsid w:val="00956F83"/>
    <w:rsid w:val="0095761C"/>
    <w:rsid w:val="009578A0"/>
    <w:rsid w:val="00957CAA"/>
    <w:rsid w:val="00957D52"/>
    <w:rsid w:val="009602EC"/>
    <w:rsid w:val="00962E64"/>
    <w:rsid w:val="00962EC5"/>
    <w:rsid w:val="00963513"/>
    <w:rsid w:val="0096368B"/>
    <w:rsid w:val="009646B5"/>
    <w:rsid w:val="009657BE"/>
    <w:rsid w:val="00965BB4"/>
    <w:rsid w:val="00966AF2"/>
    <w:rsid w:val="00967249"/>
    <w:rsid w:val="00967CC5"/>
    <w:rsid w:val="00970B07"/>
    <w:rsid w:val="00971696"/>
    <w:rsid w:val="0097184F"/>
    <w:rsid w:val="00971AB9"/>
    <w:rsid w:val="00971AED"/>
    <w:rsid w:val="00971CE0"/>
    <w:rsid w:val="00971F73"/>
    <w:rsid w:val="009745A5"/>
    <w:rsid w:val="00974837"/>
    <w:rsid w:val="00975526"/>
    <w:rsid w:val="00975A21"/>
    <w:rsid w:val="00976CE6"/>
    <w:rsid w:val="00977FB6"/>
    <w:rsid w:val="00981FD2"/>
    <w:rsid w:val="0098362E"/>
    <w:rsid w:val="00983853"/>
    <w:rsid w:val="009840F2"/>
    <w:rsid w:val="0098430B"/>
    <w:rsid w:val="009866B3"/>
    <w:rsid w:val="009867E2"/>
    <w:rsid w:val="0098695C"/>
    <w:rsid w:val="00986A38"/>
    <w:rsid w:val="009912CE"/>
    <w:rsid w:val="00992259"/>
    <w:rsid w:val="009926F5"/>
    <w:rsid w:val="00994BD2"/>
    <w:rsid w:val="009952DE"/>
    <w:rsid w:val="009955E8"/>
    <w:rsid w:val="009960EE"/>
    <w:rsid w:val="009A0703"/>
    <w:rsid w:val="009A0B2E"/>
    <w:rsid w:val="009A1478"/>
    <w:rsid w:val="009A14AF"/>
    <w:rsid w:val="009A19F0"/>
    <w:rsid w:val="009A250C"/>
    <w:rsid w:val="009A3572"/>
    <w:rsid w:val="009A39CF"/>
    <w:rsid w:val="009A3C56"/>
    <w:rsid w:val="009A3DB5"/>
    <w:rsid w:val="009A4C06"/>
    <w:rsid w:val="009A5A4A"/>
    <w:rsid w:val="009A6997"/>
    <w:rsid w:val="009A7B0E"/>
    <w:rsid w:val="009A7F51"/>
    <w:rsid w:val="009B037A"/>
    <w:rsid w:val="009B124F"/>
    <w:rsid w:val="009B22F9"/>
    <w:rsid w:val="009B2557"/>
    <w:rsid w:val="009B2FB1"/>
    <w:rsid w:val="009B36DF"/>
    <w:rsid w:val="009B3838"/>
    <w:rsid w:val="009B4AAC"/>
    <w:rsid w:val="009B4BBB"/>
    <w:rsid w:val="009B6229"/>
    <w:rsid w:val="009C0293"/>
    <w:rsid w:val="009C109D"/>
    <w:rsid w:val="009C1523"/>
    <w:rsid w:val="009C18C8"/>
    <w:rsid w:val="009C2138"/>
    <w:rsid w:val="009C2925"/>
    <w:rsid w:val="009C334D"/>
    <w:rsid w:val="009C3733"/>
    <w:rsid w:val="009C3C32"/>
    <w:rsid w:val="009C5810"/>
    <w:rsid w:val="009C609B"/>
    <w:rsid w:val="009C646D"/>
    <w:rsid w:val="009C6A3A"/>
    <w:rsid w:val="009C6A5C"/>
    <w:rsid w:val="009C765D"/>
    <w:rsid w:val="009C7EC2"/>
    <w:rsid w:val="009D11E1"/>
    <w:rsid w:val="009D29FA"/>
    <w:rsid w:val="009D2E12"/>
    <w:rsid w:val="009D4E3C"/>
    <w:rsid w:val="009D5758"/>
    <w:rsid w:val="009D57CF"/>
    <w:rsid w:val="009D63DB"/>
    <w:rsid w:val="009D678E"/>
    <w:rsid w:val="009E2CAA"/>
    <w:rsid w:val="009E3E12"/>
    <w:rsid w:val="009E50EB"/>
    <w:rsid w:val="009E5454"/>
    <w:rsid w:val="009E6397"/>
    <w:rsid w:val="009E6AFC"/>
    <w:rsid w:val="009E72EE"/>
    <w:rsid w:val="009E7EE8"/>
    <w:rsid w:val="009E7FF6"/>
    <w:rsid w:val="009F13C4"/>
    <w:rsid w:val="009F1815"/>
    <w:rsid w:val="009F26D4"/>
    <w:rsid w:val="009F32E3"/>
    <w:rsid w:val="009F41C4"/>
    <w:rsid w:val="009F45CD"/>
    <w:rsid w:val="009F4F9E"/>
    <w:rsid w:val="009F507C"/>
    <w:rsid w:val="009F5FA7"/>
    <w:rsid w:val="009F6EAE"/>
    <w:rsid w:val="00A00BA0"/>
    <w:rsid w:val="00A010A3"/>
    <w:rsid w:val="00A024A8"/>
    <w:rsid w:val="00A02B45"/>
    <w:rsid w:val="00A0548C"/>
    <w:rsid w:val="00A05A8F"/>
    <w:rsid w:val="00A05B73"/>
    <w:rsid w:val="00A06778"/>
    <w:rsid w:val="00A06F62"/>
    <w:rsid w:val="00A0792C"/>
    <w:rsid w:val="00A07A47"/>
    <w:rsid w:val="00A1167A"/>
    <w:rsid w:val="00A118AB"/>
    <w:rsid w:val="00A11B04"/>
    <w:rsid w:val="00A11B14"/>
    <w:rsid w:val="00A126C4"/>
    <w:rsid w:val="00A13868"/>
    <w:rsid w:val="00A14FDA"/>
    <w:rsid w:val="00A15BE4"/>
    <w:rsid w:val="00A174B9"/>
    <w:rsid w:val="00A17558"/>
    <w:rsid w:val="00A17AB7"/>
    <w:rsid w:val="00A17B71"/>
    <w:rsid w:val="00A20742"/>
    <w:rsid w:val="00A20D56"/>
    <w:rsid w:val="00A21DF0"/>
    <w:rsid w:val="00A229D0"/>
    <w:rsid w:val="00A243A8"/>
    <w:rsid w:val="00A263D0"/>
    <w:rsid w:val="00A26BC8"/>
    <w:rsid w:val="00A30217"/>
    <w:rsid w:val="00A30EA5"/>
    <w:rsid w:val="00A31A0F"/>
    <w:rsid w:val="00A32434"/>
    <w:rsid w:val="00A33704"/>
    <w:rsid w:val="00A34E36"/>
    <w:rsid w:val="00A35520"/>
    <w:rsid w:val="00A36D66"/>
    <w:rsid w:val="00A36DD7"/>
    <w:rsid w:val="00A36EE5"/>
    <w:rsid w:val="00A37F40"/>
    <w:rsid w:val="00A41165"/>
    <w:rsid w:val="00A42A5B"/>
    <w:rsid w:val="00A42E20"/>
    <w:rsid w:val="00A432BE"/>
    <w:rsid w:val="00A44A47"/>
    <w:rsid w:val="00A46C44"/>
    <w:rsid w:val="00A470C9"/>
    <w:rsid w:val="00A47540"/>
    <w:rsid w:val="00A5016C"/>
    <w:rsid w:val="00A5050D"/>
    <w:rsid w:val="00A50F7B"/>
    <w:rsid w:val="00A51359"/>
    <w:rsid w:val="00A5238E"/>
    <w:rsid w:val="00A52473"/>
    <w:rsid w:val="00A52F83"/>
    <w:rsid w:val="00A535ED"/>
    <w:rsid w:val="00A5424C"/>
    <w:rsid w:val="00A54F96"/>
    <w:rsid w:val="00A55609"/>
    <w:rsid w:val="00A5607F"/>
    <w:rsid w:val="00A56D82"/>
    <w:rsid w:val="00A56FAC"/>
    <w:rsid w:val="00A57538"/>
    <w:rsid w:val="00A57834"/>
    <w:rsid w:val="00A6094F"/>
    <w:rsid w:val="00A60F58"/>
    <w:rsid w:val="00A611A5"/>
    <w:rsid w:val="00A611D9"/>
    <w:rsid w:val="00A618CF"/>
    <w:rsid w:val="00A61F40"/>
    <w:rsid w:val="00A62D0F"/>
    <w:rsid w:val="00A63553"/>
    <w:rsid w:val="00A6399A"/>
    <w:rsid w:val="00A66273"/>
    <w:rsid w:val="00A67FCB"/>
    <w:rsid w:val="00A700E7"/>
    <w:rsid w:val="00A7041D"/>
    <w:rsid w:val="00A7220C"/>
    <w:rsid w:val="00A7326F"/>
    <w:rsid w:val="00A73C3F"/>
    <w:rsid w:val="00A74460"/>
    <w:rsid w:val="00A74861"/>
    <w:rsid w:val="00A74CA6"/>
    <w:rsid w:val="00A75BCC"/>
    <w:rsid w:val="00A77DFD"/>
    <w:rsid w:val="00A801E3"/>
    <w:rsid w:val="00A807AF"/>
    <w:rsid w:val="00A81AFF"/>
    <w:rsid w:val="00A8344E"/>
    <w:rsid w:val="00A83542"/>
    <w:rsid w:val="00A83882"/>
    <w:rsid w:val="00A849AB"/>
    <w:rsid w:val="00A85103"/>
    <w:rsid w:val="00A8553A"/>
    <w:rsid w:val="00A863FC"/>
    <w:rsid w:val="00A86F7E"/>
    <w:rsid w:val="00A9008B"/>
    <w:rsid w:val="00A921EE"/>
    <w:rsid w:val="00A92403"/>
    <w:rsid w:val="00A928F9"/>
    <w:rsid w:val="00A92D02"/>
    <w:rsid w:val="00A92DDC"/>
    <w:rsid w:val="00A93361"/>
    <w:rsid w:val="00A935A3"/>
    <w:rsid w:val="00A93A70"/>
    <w:rsid w:val="00A94113"/>
    <w:rsid w:val="00A944E6"/>
    <w:rsid w:val="00A94744"/>
    <w:rsid w:val="00A95E17"/>
    <w:rsid w:val="00A97429"/>
    <w:rsid w:val="00A974AD"/>
    <w:rsid w:val="00AA0E61"/>
    <w:rsid w:val="00AA1366"/>
    <w:rsid w:val="00AA1E1F"/>
    <w:rsid w:val="00AA30B9"/>
    <w:rsid w:val="00AA33B4"/>
    <w:rsid w:val="00AA51B4"/>
    <w:rsid w:val="00AA67E8"/>
    <w:rsid w:val="00AA77E6"/>
    <w:rsid w:val="00AB0132"/>
    <w:rsid w:val="00AB0291"/>
    <w:rsid w:val="00AB04C7"/>
    <w:rsid w:val="00AB06AA"/>
    <w:rsid w:val="00AB10FD"/>
    <w:rsid w:val="00AB228B"/>
    <w:rsid w:val="00AB3AD2"/>
    <w:rsid w:val="00AB4AB8"/>
    <w:rsid w:val="00AB4C32"/>
    <w:rsid w:val="00AB5F53"/>
    <w:rsid w:val="00AB7997"/>
    <w:rsid w:val="00AB7BB8"/>
    <w:rsid w:val="00AC13AE"/>
    <w:rsid w:val="00AC2762"/>
    <w:rsid w:val="00AC29D9"/>
    <w:rsid w:val="00AC2A77"/>
    <w:rsid w:val="00AC3066"/>
    <w:rsid w:val="00AC3C56"/>
    <w:rsid w:val="00AC4C6C"/>
    <w:rsid w:val="00AC4DB3"/>
    <w:rsid w:val="00AC59F6"/>
    <w:rsid w:val="00AC6595"/>
    <w:rsid w:val="00AC7028"/>
    <w:rsid w:val="00AC7A42"/>
    <w:rsid w:val="00AC7AB5"/>
    <w:rsid w:val="00AC7B03"/>
    <w:rsid w:val="00AD0362"/>
    <w:rsid w:val="00AD06EA"/>
    <w:rsid w:val="00AD0AAE"/>
    <w:rsid w:val="00AD1E96"/>
    <w:rsid w:val="00AD1EF1"/>
    <w:rsid w:val="00AD23CE"/>
    <w:rsid w:val="00AD3AA5"/>
    <w:rsid w:val="00AD4033"/>
    <w:rsid w:val="00AD41DA"/>
    <w:rsid w:val="00AD50BC"/>
    <w:rsid w:val="00AD5838"/>
    <w:rsid w:val="00AE0443"/>
    <w:rsid w:val="00AE04DD"/>
    <w:rsid w:val="00AE07CC"/>
    <w:rsid w:val="00AE171A"/>
    <w:rsid w:val="00AE2ECA"/>
    <w:rsid w:val="00AE4CAC"/>
    <w:rsid w:val="00AE503E"/>
    <w:rsid w:val="00AE582F"/>
    <w:rsid w:val="00AE6E90"/>
    <w:rsid w:val="00AF15A8"/>
    <w:rsid w:val="00AF25F9"/>
    <w:rsid w:val="00AF4782"/>
    <w:rsid w:val="00AF4B74"/>
    <w:rsid w:val="00AF5735"/>
    <w:rsid w:val="00AF5F4A"/>
    <w:rsid w:val="00AF6FDB"/>
    <w:rsid w:val="00AF7060"/>
    <w:rsid w:val="00AF7365"/>
    <w:rsid w:val="00B00FD3"/>
    <w:rsid w:val="00B01922"/>
    <w:rsid w:val="00B020F6"/>
    <w:rsid w:val="00B0258E"/>
    <w:rsid w:val="00B025B7"/>
    <w:rsid w:val="00B047F5"/>
    <w:rsid w:val="00B049FE"/>
    <w:rsid w:val="00B05319"/>
    <w:rsid w:val="00B05754"/>
    <w:rsid w:val="00B05FDD"/>
    <w:rsid w:val="00B069A9"/>
    <w:rsid w:val="00B06DC3"/>
    <w:rsid w:val="00B07230"/>
    <w:rsid w:val="00B1147B"/>
    <w:rsid w:val="00B11849"/>
    <w:rsid w:val="00B1225C"/>
    <w:rsid w:val="00B14FBB"/>
    <w:rsid w:val="00B1519A"/>
    <w:rsid w:val="00B16CA0"/>
    <w:rsid w:val="00B204F4"/>
    <w:rsid w:val="00B20E9B"/>
    <w:rsid w:val="00B21893"/>
    <w:rsid w:val="00B21D4A"/>
    <w:rsid w:val="00B23D2E"/>
    <w:rsid w:val="00B23DA6"/>
    <w:rsid w:val="00B241D6"/>
    <w:rsid w:val="00B24403"/>
    <w:rsid w:val="00B24910"/>
    <w:rsid w:val="00B30287"/>
    <w:rsid w:val="00B3060E"/>
    <w:rsid w:val="00B31CB7"/>
    <w:rsid w:val="00B3211F"/>
    <w:rsid w:val="00B325B9"/>
    <w:rsid w:val="00B32F66"/>
    <w:rsid w:val="00B3386E"/>
    <w:rsid w:val="00B345E8"/>
    <w:rsid w:val="00B347C2"/>
    <w:rsid w:val="00B34C16"/>
    <w:rsid w:val="00B34F94"/>
    <w:rsid w:val="00B3669D"/>
    <w:rsid w:val="00B37FFE"/>
    <w:rsid w:val="00B401B1"/>
    <w:rsid w:val="00B41A18"/>
    <w:rsid w:val="00B441F3"/>
    <w:rsid w:val="00B44266"/>
    <w:rsid w:val="00B45DEC"/>
    <w:rsid w:val="00B469CF"/>
    <w:rsid w:val="00B46ECD"/>
    <w:rsid w:val="00B477AC"/>
    <w:rsid w:val="00B47914"/>
    <w:rsid w:val="00B47994"/>
    <w:rsid w:val="00B47C4D"/>
    <w:rsid w:val="00B47CDE"/>
    <w:rsid w:val="00B5103B"/>
    <w:rsid w:val="00B51B07"/>
    <w:rsid w:val="00B538D0"/>
    <w:rsid w:val="00B53CAB"/>
    <w:rsid w:val="00B54A09"/>
    <w:rsid w:val="00B554AC"/>
    <w:rsid w:val="00B57514"/>
    <w:rsid w:val="00B61285"/>
    <w:rsid w:val="00B61370"/>
    <w:rsid w:val="00B615D5"/>
    <w:rsid w:val="00B61887"/>
    <w:rsid w:val="00B6252E"/>
    <w:rsid w:val="00B62A67"/>
    <w:rsid w:val="00B62E8D"/>
    <w:rsid w:val="00B62F37"/>
    <w:rsid w:val="00B6391E"/>
    <w:rsid w:val="00B63D9B"/>
    <w:rsid w:val="00B63EEB"/>
    <w:rsid w:val="00B64CF7"/>
    <w:rsid w:val="00B651C0"/>
    <w:rsid w:val="00B65776"/>
    <w:rsid w:val="00B66D65"/>
    <w:rsid w:val="00B677C4"/>
    <w:rsid w:val="00B7031E"/>
    <w:rsid w:val="00B70BC2"/>
    <w:rsid w:val="00B71906"/>
    <w:rsid w:val="00B723F2"/>
    <w:rsid w:val="00B724C2"/>
    <w:rsid w:val="00B72D0C"/>
    <w:rsid w:val="00B72DB6"/>
    <w:rsid w:val="00B73F45"/>
    <w:rsid w:val="00B73F89"/>
    <w:rsid w:val="00B74A0B"/>
    <w:rsid w:val="00B75F2B"/>
    <w:rsid w:val="00B7663E"/>
    <w:rsid w:val="00B76AC8"/>
    <w:rsid w:val="00B8046C"/>
    <w:rsid w:val="00B80CFF"/>
    <w:rsid w:val="00B8104A"/>
    <w:rsid w:val="00B8138B"/>
    <w:rsid w:val="00B828F5"/>
    <w:rsid w:val="00B838FD"/>
    <w:rsid w:val="00B83D8E"/>
    <w:rsid w:val="00B845C6"/>
    <w:rsid w:val="00B8650D"/>
    <w:rsid w:val="00B87385"/>
    <w:rsid w:val="00B90458"/>
    <w:rsid w:val="00B90571"/>
    <w:rsid w:val="00B90893"/>
    <w:rsid w:val="00B91877"/>
    <w:rsid w:val="00B91CEB"/>
    <w:rsid w:val="00B920C9"/>
    <w:rsid w:val="00B92714"/>
    <w:rsid w:val="00B92B63"/>
    <w:rsid w:val="00B93191"/>
    <w:rsid w:val="00B938C5"/>
    <w:rsid w:val="00B94FD5"/>
    <w:rsid w:val="00B955CA"/>
    <w:rsid w:val="00B9612E"/>
    <w:rsid w:val="00BA094E"/>
    <w:rsid w:val="00BA0F21"/>
    <w:rsid w:val="00BA11E8"/>
    <w:rsid w:val="00BA1C69"/>
    <w:rsid w:val="00BA2772"/>
    <w:rsid w:val="00BA39B9"/>
    <w:rsid w:val="00BA3D64"/>
    <w:rsid w:val="00BA3FDE"/>
    <w:rsid w:val="00BA42D5"/>
    <w:rsid w:val="00BA5B88"/>
    <w:rsid w:val="00BA5CC5"/>
    <w:rsid w:val="00BA6E3B"/>
    <w:rsid w:val="00BA7163"/>
    <w:rsid w:val="00BA7430"/>
    <w:rsid w:val="00BA7680"/>
    <w:rsid w:val="00BA7B62"/>
    <w:rsid w:val="00BA7BDE"/>
    <w:rsid w:val="00BB00E9"/>
    <w:rsid w:val="00BB055E"/>
    <w:rsid w:val="00BB06F2"/>
    <w:rsid w:val="00BB1387"/>
    <w:rsid w:val="00BB1892"/>
    <w:rsid w:val="00BB291C"/>
    <w:rsid w:val="00BB3C1B"/>
    <w:rsid w:val="00BB3FCE"/>
    <w:rsid w:val="00BB4CF6"/>
    <w:rsid w:val="00BB6B4C"/>
    <w:rsid w:val="00BB6C17"/>
    <w:rsid w:val="00BB6FE6"/>
    <w:rsid w:val="00BB7C24"/>
    <w:rsid w:val="00BC0DA5"/>
    <w:rsid w:val="00BC0EF0"/>
    <w:rsid w:val="00BC10A9"/>
    <w:rsid w:val="00BC14E3"/>
    <w:rsid w:val="00BC28A3"/>
    <w:rsid w:val="00BC2EED"/>
    <w:rsid w:val="00BC3178"/>
    <w:rsid w:val="00BC3DAA"/>
    <w:rsid w:val="00BC4798"/>
    <w:rsid w:val="00BC5014"/>
    <w:rsid w:val="00BC5BC3"/>
    <w:rsid w:val="00BC634E"/>
    <w:rsid w:val="00BC6642"/>
    <w:rsid w:val="00BD0768"/>
    <w:rsid w:val="00BD0FAB"/>
    <w:rsid w:val="00BD1083"/>
    <w:rsid w:val="00BD1213"/>
    <w:rsid w:val="00BD2B99"/>
    <w:rsid w:val="00BD2C0D"/>
    <w:rsid w:val="00BD47C3"/>
    <w:rsid w:val="00BD4F0A"/>
    <w:rsid w:val="00BD5118"/>
    <w:rsid w:val="00BD5F68"/>
    <w:rsid w:val="00BE0257"/>
    <w:rsid w:val="00BE0A20"/>
    <w:rsid w:val="00BE0C21"/>
    <w:rsid w:val="00BE15D9"/>
    <w:rsid w:val="00BE1F44"/>
    <w:rsid w:val="00BE28BB"/>
    <w:rsid w:val="00BE2D24"/>
    <w:rsid w:val="00BE35AE"/>
    <w:rsid w:val="00BE3D24"/>
    <w:rsid w:val="00BE48D3"/>
    <w:rsid w:val="00BE5D43"/>
    <w:rsid w:val="00BE6846"/>
    <w:rsid w:val="00BE7992"/>
    <w:rsid w:val="00BF1063"/>
    <w:rsid w:val="00BF146A"/>
    <w:rsid w:val="00BF1B39"/>
    <w:rsid w:val="00BF2884"/>
    <w:rsid w:val="00BF28C6"/>
    <w:rsid w:val="00BF2A8D"/>
    <w:rsid w:val="00BF38C6"/>
    <w:rsid w:val="00BF3BD6"/>
    <w:rsid w:val="00BF51A6"/>
    <w:rsid w:val="00BF5A5A"/>
    <w:rsid w:val="00BF6146"/>
    <w:rsid w:val="00BF6650"/>
    <w:rsid w:val="00BF67ED"/>
    <w:rsid w:val="00C00AC6"/>
    <w:rsid w:val="00C01DBF"/>
    <w:rsid w:val="00C02368"/>
    <w:rsid w:val="00C04484"/>
    <w:rsid w:val="00C059F3"/>
    <w:rsid w:val="00C05E77"/>
    <w:rsid w:val="00C0624A"/>
    <w:rsid w:val="00C06580"/>
    <w:rsid w:val="00C06584"/>
    <w:rsid w:val="00C07012"/>
    <w:rsid w:val="00C079E7"/>
    <w:rsid w:val="00C07CF9"/>
    <w:rsid w:val="00C101F7"/>
    <w:rsid w:val="00C11B31"/>
    <w:rsid w:val="00C11B4E"/>
    <w:rsid w:val="00C135A6"/>
    <w:rsid w:val="00C1441F"/>
    <w:rsid w:val="00C1493E"/>
    <w:rsid w:val="00C14B62"/>
    <w:rsid w:val="00C15C25"/>
    <w:rsid w:val="00C16762"/>
    <w:rsid w:val="00C16D6A"/>
    <w:rsid w:val="00C16DBA"/>
    <w:rsid w:val="00C172DE"/>
    <w:rsid w:val="00C17565"/>
    <w:rsid w:val="00C1756A"/>
    <w:rsid w:val="00C17A9E"/>
    <w:rsid w:val="00C17B5A"/>
    <w:rsid w:val="00C17E48"/>
    <w:rsid w:val="00C20A87"/>
    <w:rsid w:val="00C213E6"/>
    <w:rsid w:val="00C2171F"/>
    <w:rsid w:val="00C232DA"/>
    <w:rsid w:val="00C23871"/>
    <w:rsid w:val="00C23EA1"/>
    <w:rsid w:val="00C23EE9"/>
    <w:rsid w:val="00C250B2"/>
    <w:rsid w:val="00C26641"/>
    <w:rsid w:val="00C26721"/>
    <w:rsid w:val="00C26A4C"/>
    <w:rsid w:val="00C27C74"/>
    <w:rsid w:val="00C30709"/>
    <w:rsid w:val="00C31CE3"/>
    <w:rsid w:val="00C322ED"/>
    <w:rsid w:val="00C3471B"/>
    <w:rsid w:val="00C35919"/>
    <w:rsid w:val="00C36036"/>
    <w:rsid w:val="00C361B1"/>
    <w:rsid w:val="00C42D32"/>
    <w:rsid w:val="00C43106"/>
    <w:rsid w:val="00C43AB9"/>
    <w:rsid w:val="00C45BC1"/>
    <w:rsid w:val="00C463DC"/>
    <w:rsid w:val="00C50C6E"/>
    <w:rsid w:val="00C52B38"/>
    <w:rsid w:val="00C53517"/>
    <w:rsid w:val="00C53D04"/>
    <w:rsid w:val="00C54691"/>
    <w:rsid w:val="00C54B6A"/>
    <w:rsid w:val="00C6007D"/>
    <w:rsid w:val="00C60ABF"/>
    <w:rsid w:val="00C60ED0"/>
    <w:rsid w:val="00C6116A"/>
    <w:rsid w:val="00C61822"/>
    <w:rsid w:val="00C61E6E"/>
    <w:rsid w:val="00C626A0"/>
    <w:rsid w:val="00C62EF4"/>
    <w:rsid w:val="00C6307F"/>
    <w:rsid w:val="00C632D4"/>
    <w:rsid w:val="00C64419"/>
    <w:rsid w:val="00C64C4E"/>
    <w:rsid w:val="00C64D66"/>
    <w:rsid w:val="00C6586C"/>
    <w:rsid w:val="00C659D3"/>
    <w:rsid w:val="00C65B69"/>
    <w:rsid w:val="00C67629"/>
    <w:rsid w:val="00C702E5"/>
    <w:rsid w:val="00C7176F"/>
    <w:rsid w:val="00C719F8"/>
    <w:rsid w:val="00C72698"/>
    <w:rsid w:val="00C7269F"/>
    <w:rsid w:val="00C737DE"/>
    <w:rsid w:val="00C74A90"/>
    <w:rsid w:val="00C74E79"/>
    <w:rsid w:val="00C75B27"/>
    <w:rsid w:val="00C7628A"/>
    <w:rsid w:val="00C762D3"/>
    <w:rsid w:val="00C7699F"/>
    <w:rsid w:val="00C76E46"/>
    <w:rsid w:val="00C779F1"/>
    <w:rsid w:val="00C77DDC"/>
    <w:rsid w:val="00C834BB"/>
    <w:rsid w:val="00C83D62"/>
    <w:rsid w:val="00C83F7C"/>
    <w:rsid w:val="00C8431D"/>
    <w:rsid w:val="00C84D6C"/>
    <w:rsid w:val="00C84F8E"/>
    <w:rsid w:val="00C8535D"/>
    <w:rsid w:val="00C8649D"/>
    <w:rsid w:val="00C8657A"/>
    <w:rsid w:val="00C870BD"/>
    <w:rsid w:val="00C871CA"/>
    <w:rsid w:val="00C87CE2"/>
    <w:rsid w:val="00C9163C"/>
    <w:rsid w:val="00C946B9"/>
    <w:rsid w:val="00C95B4E"/>
    <w:rsid w:val="00C968E0"/>
    <w:rsid w:val="00C9701F"/>
    <w:rsid w:val="00C97500"/>
    <w:rsid w:val="00C97CBA"/>
    <w:rsid w:val="00C97F87"/>
    <w:rsid w:val="00CA0E6E"/>
    <w:rsid w:val="00CA1C9D"/>
    <w:rsid w:val="00CA1D2A"/>
    <w:rsid w:val="00CA23BD"/>
    <w:rsid w:val="00CA25F9"/>
    <w:rsid w:val="00CA277D"/>
    <w:rsid w:val="00CA456D"/>
    <w:rsid w:val="00CA6677"/>
    <w:rsid w:val="00CB050F"/>
    <w:rsid w:val="00CB0A38"/>
    <w:rsid w:val="00CB1369"/>
    <w:rsid w:val="00CB1484"/>
    <w:rsid w:val="00CB1711"/>
    <w:rsid w:val="00CB1D19"/>
    <w:rsid w:val="00CB3656"/>
    <w:rsid w:val="00CB3B80"/>
    <w:rsid w:val="00CB3CA4"/>
    <w:rsid w:val="00CB460A"/>
    <w:rsid w:val="00CB4733"/>
    <w:rsid w:val="00CB6771"/>
    <w:rsid w:val="00CC0382"/>
    <w:rsid w:val="00CC0731"/>
    <w:rsid w:val="00CC09BD"/>
    <w:rsid w:val="00CC0DD8"/>
    <w:rsid w:val="00CC171C"/>
    <w:rsid w:val="00CC1B6D"/>
    <w:rsid w:val="00CC2155"/>
    <w:rsid w:val="00CC2872"/>
    <w:rsid w:val="00CC384D"/>
    <w:rsid w:val="00CC58EC"/>
    <w:rsid w:val="00CC5C0D"/>
    <w:rsid w:val="00CD03D8"/>
    <w:rsid w:val="00CD0B4C"/>
    <w:rsid w:val="00CD40F3"/>
    <w:rsid w:val="00CD4593"/>
    <w:rsid w:val="00CD5C9B"/>
    <w:rsid w:val="00CD61D2"/>
    <w:rsid w:val="00CD6F6E"/>
    <w:rsid w:val="00CD78D1"/>
    <w:rsid w:val="00CE01BC"/>
    <w:rsid w:val="00CE2AFF"/>
    <w:rsid w:val="00CE3107"/>
    <w:rsid w:val="00CE3173"/>
    <w:rsid w:val="00CE3CE8"/>
    <w:rsid w:val="00CE50A3"/>
    <w:rsid w:val="00CE55CD"/>
    <w:rsid w:val="00CE5A6B"/>
    <w:rsid w:val="00CE7B20"/>
    <w:rsid w:val="00CF0C03"/>
    <w:rsid w:val="00CF0EF1"/>
    <w:rsid w:val="00CF1074"/>
    <w:rsid w:val="00CF1BB5"/>
    <w:rsid w:val="00CF1BC0"/>
    <w:rsid w:val="00CF3391"/>
    <w:rsid w:val="00CF440B"/>
    <w:rsid w:val="00CF4B1A"/>
    <w:rsid w:val="00CF5890"/>
    <w:rsid w:val="00CF6770"/>
    <w:rsid w:val="00CF689A"/>
    <w:rsid w:val="00CF6C2D"/>
    <w:rsid w:val="00CF7E81"/>
    <w:rsid w:val="00D01129"/>
    <w:rsid w:val="00D01CA7"/>
    <w:rsid w:val="00D02395"/>
    <w:rsid w:val="00D026C0"/>
    <w:rsid w:val="00D029C0"/>
    <w:rsid w:val="00D02D55"/>
    <w:rsid w:val="00D038C5"/>
    <w:rsid w:val="00D03A87"/>
    <w:rsid w:val="00D03E56"/>
    <w:rsid w:val="00D05CBB"/>
    <w:rsid w:val="00D0675F"/>
    <w:rsid w:val="00D06DD1"/>
    <w:rsid w:val="00D07F88"/>
    <w:rsid w:val="00D10D59"/>
    <w:rsid w:val="00D11568"/>
    <w:rsid w:val="00D133E4"/>
    <w:rsid w:val="00D14681"/>
    <w:rsid w:val="00D15455"/>
    <w:rsid w:val="00D155F7"/>
    <w:rsid w:val="00D155FA"/>
    <w:rsid w:val="00D16158"/>
    <w:rsid w:val="00D162F0"/>
    <w:rsid w:val="00D1729C"/>
    <w:rsid w:val="00D2055B"/>
    <w:rsid w:val="00D218CA"/>
    <w:rsid w:val="00D23130"/>
    <w:rsid w:val="00D2478D"/>
    <w:rsid w:val="00D24DA8"/>
    <w:rsid w:val="00D2619C"/>
    <w:rsid w:val="00D26A2E"/>
    <w:rsid w:val="00D26F9C"/>
    <w:rsid w:val="00D27D4A"/>
    <w:rsid w:val="00D31840"/>
    <w:rsid w:val="00D31BC7"/>
    <w:rsid w:val="00D327A5"/>
    <w:rsid w:val="00D32D15"/>
    <w:rsid w:val="00D331BC"/>
    <w:rsid w:val="00D33998"/>
    <w:rsid w:val="00D33D6E"/>
    <w:rsid w:val="00D344E8"/>
    <w:rsid w:val="00D3500B"/>
    <w:rsid w:val="00D3571D"/>
    <w:rsid w:val="00D358EE"/>
    <w:rsid w:val="00D35EA5"/>
    <w:rsid w:val="00D362EA"/>
    <w:rsid w:val="00D3661A"/>
    <w:rsid w:val="00D37CC8"/>
    <w:rsid w:val="00D40A51"/>
    <w:rsid w:val="00D416D0"/>
    <w:rsid w:val="00D41E9E"/>
    <w:rsid w:val="00D42931"/>
    <w:rsid w:val="00D43235"/>
    <w:rsid w:val="00D436C8"/>
    <w:rsid w:val="00D43B0D"/>
    <w:rsid w:val="00D43C49"/>
    <w:rsid w:val="00D44A14"/>
    <w:rsid w:val="00D44A3A"/>
    <w:rsid w:val="00D46A2C"/>
    <w:rsid w:val="00D50183"/>
    <w:rsid w:val="00D50847"/>
    <w:rsid w:val="00D510E4"/>
    <w:rsid w:val="00D53F1F"/>
    <w:rsid w:val="00D54E6F"/>
    <w:rsid w:val="00D558D1"/>
    <w:rsid w:val="00D57479"/>
    <w:rsid w:val="00D62A16"/>
    <w:rsid w:val="00D62D6B"/>
    <w:rsid w:val="00D6368C"/>
    <w:rsid w:val="00D64F10"/>
    <w:rsid w:val="00D65064"/>
    <w:rsid w:val="00D6548C"/>
    <w:rsid w:val="00D656B6"/>
    <w:rsid w:val="00D65EE4"/>
    <w:rsid w:val="00D66294"/>
    <w:rsid w:val="00D67F36"/>
    <w:rsid w:val="00D70AD2"/>
    <w:rsid w:val="00D71F1E"/>
    <w:rsid w:val="00D728ED"/>
    <w:rsid w:val="00D7327D"/>
    <w:rsid w:val="00D737E4"/>
    <w:rsid w:val="00D74BA5"/>
    <w:rsid w:val="00D758CD"/>
    <w:rsid w:val="00D76921"/>
    <w:rsid w:val="00D76AB7"/>
    <w:rsid w:val="00D80BDA"/>
    <w:rsid w:val="00D818DD"/>
    <w:rsid w:val="00D83750"/>
    <w:rsid w:val="00D8389A"/>
    <w:rsid w:val="00D849F7"/>
    <w:rsid w:val="00D85026"/>
    <w:rsid w:val="00D85A0C"/>
    <w:rsid w:val="00D861CC"/>
    <w:rsid w:val="00D87CD6"/>
    <w:rsid w:val="00D90D31"/>
    <w:rsid w:val="00D90E32"/>
    <w:rsid w:val="00D912BE"/>
    <w:rsid w:val="00D91C95"/>
    <w:rsid w:val="00D92231"/>
    <w:rsid w:val="00D92BE3"/>
    <w:rsid w:val="00D92CE8"/>
    <w:rsid w:val="00D92E10"/>
    <w:rsid w:val="00D9490A"/>
    <w:rsid w:val="00D94CE6"/>
    <w:rsid w:val="00D94F4A"/>
    <w:rsid w:val="00D97B45"/>
    <w:rsid w:val="00DA0D54"/>
    <w:rsid w:val="00DA0D8A"/>
    <w:rsid w:val="00DA2B1C"/>
    <w:rsid w:val="00DA3765"/>
    <w:rsid w:val="00DA37C5"/>
    <w:rsid w:val="00DA79B9"/>
    <w:rsid w:val="00DB052D"/>
    <w:rsid w:val="00DB0845"/>
    <w:rsid w:val="00DB0AA0"/>
    <w:rsid w:val="00DB1996"/>
    <w:rsid w:val="00DB1E45"/>
    <w:rsid w:val="00DB2D91"/>
    <w:rsid w:val="00DB64E8"/>
    <w:rsid w:val="00DB699A"/>
    <w:rsid w:val="00DB69F2"/>
    <w:rsid w:val="00DB712A"/>
    <w:rsid w:val="00DB7254"/>
    <w:rsid w:val="00DB73C5"/>
    <w:rsid w:val="00DB7A39"/>
    <w:rsid w:val="00DC0C74"/>
    <w:rsid w:val="00DC1A56"/>
    <w:rsid w:val="00DC1CD3"/>
    <w:rsid w:val="00DC1D65"/>
    <w:rsid w:val="00DC23BC"/>
    <w:rsid w:val="00DC2D98"/>
    <w:rsid w:val="00DC3751"/>
    <w:rsid w:val="00DC45A3"/>
    <w:rsid w:val="00DC4C0A"/>
    <w:rsid w:val="00DC5825"/>
    <w:rsid w:val="00DC5AAA"/>
    <w:rsid w:val="00DC5C21"/>
    <w:rsid w:val="00DC64BA"/>
    <w:rsid w:val="00DC66ED"/>
    <w:rsid w:val="00DD1DEC"/>
    <w:rsid w:val="00DD2040"/>
    <w:rsid w:val="00DD33DF"/>
    <w:rsid w:val="00DD46C6"/>
    <w:rsid w:val="00DD5E90"/>
    <w:rsid w:val="00DD6AA7"/>
    <w:rsid w:val="00DD728C"/>
    <w:rsid w:val="00DD7705"/>
    <w:rsid w:val="00DE0E96"/>
    <w:rsid w:val="00DE1948"/>
    <w:rsid w:val="00DE1C04"/>
    <w:rsid w:val="00DE217D"/>
    <w:rsid w:val="00DE3E44"/>
    <w:rsid w:val="00DE3FEF"/>
    <w:rsid w:val="00DE65FB"/>
    <w:rsid w:val="00DE6A98"/>
    <w:rsid w:val="00DE7F18"/>
    <w:rsid w:val="00DF091E"/>
    <w:rsid w:val="00DF0C2E"/>
    <w:rsid w:val="00DF1202"/>
    <w:rsid w:val="00DF25D8"/>
    <w:rsid w:val="00DF2B6A"/>
    <w:rsid w:val="00DF2D39"/>
    <w:rsid w:val="00DF38AC"/>
    <w:rsid w:val="00DF4810"/>
    <w:rsid w:val="00DF5315"/>
    <w:rsid w:val="00DF6185"/>
    <w:rsid w:val="00DF6884"/>
    <w:rsid w:val="00DF696D"/>
    <w:rsid w:val="00E01610"/>
    <w:rsid w:val="00E0177C"/>
    <w:rsid w:val="00E03A1F"/>
    <w:rsid w:val="00E04582"/>
    <w:rsid w:val="00E045F4"/>
    <w:rsid w:val="00E057EF"/>
    <w:rsid w:val="00E0661B"/>
    <w:rsid w:val="00E0678C"/>
    <w:rsid w:val="00E06D48"/>
    <w:rsid w:val="00E07D67"/>
    <w:rsid w:val="00E121FC"/>
    <w:rsid w:val="00E12525"/>
    <w:rsid w:val="00E12F52"/>
    <w:rsid w:val="00E130CA"/>
    <w:rsid w:val="00E13F77"/>
    <w:rsid w:val="00E1402F"/>
    <w:rsid w:val="00E14C7D"/>
    <w:rsid w:val="00E155B0"/>
    <w:rsid w:val="00E17087"/>
    <w:rsid w:val="00E17999"/>
    <w:rsid w:val="00E20871"/>
    <w:rsid w:val="00E2089E"/>
    <w:rsid w:val="00E20D84"/>
    <w:rsid w:val="00E21A10"/>
    <w:rsid w:val="00E229B1"/>
    <w:rsid w:val="00E235F3"/>
    <w:rsid w:val="00E23FDE"/>
    <w:rsid w:val="00E243A3"/>
    <w:rsid w:val="00E2555E"/>
    <w:rsid w:val="00E26B8C"/>
    <w:rsid w:val="00E26CFF"/>
    <w:rsid w:val="00E273C8"/>
    <w:rsid w:val="00E31775"/>
    <w:rsid w:val="00E342AE"/>
    <w:rsid w:val="00E34A7D"/>
    <w:rsid w:val="00E34EE3"/>
    <w:rsid w:val="00E350D3"/>
    <w:rsid w:val="00E36FEF"/>
    <w:rsid w:val="00E3713F"/>
    <w:rsid w:val="00E403F1"/>
    <w:rsid w:val="00E40B39"/>
    <w:rsid w:val="00E40C61"/>
    <w:rsid w:val="00E41070"/>
    <w:rsid w:val="00E416D2"/>
    <w:rsid w:val="00E4249D"/>
    <w:rsid w:val="00E42795"/>
    <w:rsid w:val="00E44956"/>
    <w:rsid w:val="00E44A98"/>
    <w:rsid w:val="00E45673"/>
    <w:rsid w:val="00E45BE1"/>
    <w:rsid w:val="00E46E37"/>
    <w:rsid w:val="00E50114"/>
    <w:rsid w:val="00E5145C"/>
    <w:rsid w:val="00E515B4"/>
    <w:rsid w:val="00E53888"/>
    <w:rsid w:val="00E55F4E"/>
    <w:rsid w:val="00E5654F"/>
    <w:rsid w:val="00E57CD7"/>
    <w:rsid w:val="00E57E6C"/>
    <w:rsid w:val="00E605CE"/>
    <w:rsid w:val="00E60697"/>
    <w:rsid w:val="00E60D48"/>
    <w:rsid w:val="00E60D4C"/>
    <w:rsid w:val="00E617F5"/>
    <w:rsid w:val="00E620AC"/>
    <w:rsid w:val="00E62117"/>
    <w:rsid w:val="00E648DD"/>
    <w:rsid w:val="00E648FF"/>
    <w:rsid w:val="00E656B2"/>
    <w:rsid w:val="00E66E1A"/>
    <w:rsid w:val="00E66E60"/>
    <w:rsid w:val="00E670D3"/>
    <w:rsid w:val="00E70E19"/>
    <w:rsid w:val="00E71812"/>
    <w:rsid w:val="00E71BB8"/>
    <w:rsid w:val="00E72D68"/>
    <w:rsid w:val="00E733CA"/>
    <w:rsid w:val="00E7594D"/>
    <w:rsid w:val="00E7606B"/>
    <w:rsid w:val="00E76993"/>
    <w:rsid w:val="00E76D10"/>
    <w:rsid w:val="00E77B32"/>
    <w:rsid w:val="00E80DDF"/>
    <w:rsid w:val="00E8264A"/>
    <w:rsid w:val="00E82FB2"/>
    <w:rsid w:val="00E871C7"/>
    <w:rsid w:val="00E877D1"/>
    <w:rsid w:val="00E902E6"/>
    <w:rsid w:val="00E9055C"/>
    <w:rsid w:val="00E91FEB"/>
    <w:rsid w:val="00E94404"/>
    <w:rsid w:val="00E95668"/>
    <w:rsid w:val="00E9586F"/>
    <w:rsid w:val="00E9592B"/>
    <w:rsid w:val="00E95C12"/>
    <w:rsid w:val="00EA0F62"/>
    <w:rsid w:val="00EA10B8"/>
    <w:rsid w:val="00EA1F50"/>
    <w:rsid w:val="00EA2336"/>
    <w:rsid w:val="00EA239F"/>
    <w:rsid w:val="00EA2B74"/>
    <w:rsid w:val="00EA4584"/>
    <w:rsid w:val="00EA5D23"/>
    <w:rsid w:val="00EA6319"/>
    <w:rsid w:val="00EA77AC"/>
    <w:rsid w:val="00EA7F57"/>
    <w:rsid w:val="00EB0971"/>
    <w:rsid w:val="00EB0A02"/>
    <w:rsid w:val="00EB0F65"/>
    <w:rsid w:val="00EB165A"/>
    <w:rsid w:val="00EB2C89"/>
    <w:rsid w:val="00EB5E81"/>
    <w:rsid w:val="00EB70F9"/>
    <w:rsid w:val="00EC188C"/>
    <w:rsid w:val="00EC2AEB"/>
    <w:rsid w:val="00EC2F40"/>
    <w:rsid w:val="00EC37B6"/>
    <w:rsid w:val="00EC3DB7"/>
    <w:rsid w:val="00EC5BA1"/>
    <w:rsid w:val="00EC5F20"/>
    <w:rsid w:val="00EC61DA"/>
    <w:rsid w:val="00EC6A65"/>
    <w:rsid w:val="00EC6F06"/>
    <w:rsid w:val="00ED0137"/>
    <w:rsid w:val="00ED03AC"/>
    <w:rsid w:val="00ED12EA"/>
    <w:rsid w:val="00ED181B"/>
    <w:rsid w:val="00ED3075"/>
    <w:rsid w:val="00ED3F6A"/>
    <w:rsid w:val="00ED4AEC"/>
    <w:rsid w:val="00ED51CD"/>
    <w:rsid w:val="00ED51DC"/>
    <w:rsid w:val="00ED5644"/>
    <w:rsid w:val="00ED56E0"/>
    <w:rsid w:val="00ED650E"/>
    <w:rsid w:val="00ED6BEE"/>
    <w:rsid w:val="00EE0520"/>
    <w:rsid w:val="00EE11CB"/>
    <w:rsid w:val="00EE2DD0"/>
    <w:rsid w:val="00EE35BD"/>
    <w:rsid w:val="00EE3DAB"/>
    <w:rsid w:val="00EE4F17"/>
    <w:rsid w:val="00EE5C01"/>
    <w:rsid w:val="00EE60FC"/>
    <w:rsid w:val="00EE6272"/>
    <w:rsid w:val="00EE69F1"/>
    <w:rsid w:val="00EE769E"/>
    <w:rsid w:val="00EF3736"/>
    <w:rsid w:val="00EF4E94"/>
    <w:rsid w:val="00EF5FD7"/>
    <w:rsid w:val="00EF6042"/>
    <w:rsid w:val="00EF64A2"/>
    <w:rsid w:val="00EF6CD0"/>
    <w:rsid w:val="00EF6F2A"/>
    <w:rsid w:val="00EF77FC"/>
    <w:rsid w:val="00F0070D"/>
    <w:rsid w:val="00F00F30"/>
    <w:rsid w:val="00F037AF"/>
    <w:rsid w:val="00F03ABD"/>
    <w:rsid w:val="00F03E93"/>
    <w:rsid w:val="00F04BC7"/>
    <w:rsid w:val="00F04D98"/>
    <w:rsid w:val="00F05E90"/>
    <w:rsid w:val="00F0682A"/>
    <w:rsid w:val="00F06B9D"/>
    <w:rsid w:val="00F075A7"/>
    <w:rsid w:val="00F07634"/>
    <w:rsid w:val="00F07820"/>
    <w:rsid w:val="00F079EA"/>
    <w:rsid w:val="00F10115"/>
    <w:rsid w:val="00F1067A"/>
    <w:rsid w:val="00F1098A"/>
    <w:rsid w:val="00F11090"/>
    <w:rsid w:val="00F13612"/>
    <w:rsid w:val="00F13688"/>
    <w:rsid w:val="00F15F87"/>
    <w:rsid w:val="00F16C0B"/>
    <w:rsid w:val="00F208C1"/>
    <w:rsid w:val="00F21C67"/>
    <w:rsid w:val="00F22256"/>
    <w:rsid w:val="00F2635C"/>
    <w:rsid w:val="00F26A0B"/>
    <w:rsid w:val="00F2770A"/>
    <w:rsid w:val="00F30846"/>
    <w:rsid w:val="00F31268"/>
    <w:rsid w:val="00F32B97"/>
    <w:rsid w:val="00F33BF7"/>
    <w:rsid w:val="00F3445E"/>
    <w:rsid w:val="00F34D5F"/>
    <w:rsid w:val="00F3589D"/>
    <w:rsid w:val="00F35D76"/>
    <w:rsid w:val="00F377F7"/>
    <w:rsid w:val="00F37977"/>
    <w:rsid w:val="00F37DBF"/>
    <w:rsid w:val="00F403C7"/>
    <w:rsid w:val="00F41C04"/>
    <w:rsid w:val="00F4200E"/>
    <w:rsid w:val="00F42DBE"/>
    <w:rsid w:val="00F4318D"/>
    <w:rsid w:val="00F43709"/>
    <w:rsid w:val="00F43A8B"/>
    <w:rsid w:val="00F443D1"/>
    <w:rsid w:val="00F44F45"/>
    <w:rsid w:val="00F45F81"/>
    <w:rsid w:val="00F466A6"/>
    <w:rsid w:val="00F46D18"/>
    <w:rsid w:val="00F50590"/>
    <w:rsid w:val="00F50A48"/>
    <w:rsid w:val="00F50B72"/>
    <w:rsid w:val="00F50CBC"/>
    <w:rsid w:val="00F51F14"/>
    <w:rsid w:val="00F5220C"/>
    <w:rsid w:val="00F522B0"/>
    <w:rsid w:val="00F52406"/>
    <w:rsid w:val="00F5369D"/>
    <w:rsid w:val="00F53B3B"/>
    <w:rsid w:val="00F55096"/>
    <w:rsid w:val="00F56888"/>
    <w:rsid w:val="00F56B56"/>
    <w:rsid w:val="00F56F6B"/>
    <w:rsid w:val="00F575D4"/>
    <w:rsid w:val="00F6035D"/>
    <w:rsid w:val="00F60493"/>
    <w:rsid w:val="00F6210B"/>
    <w:rsid w:val="00F62716"/>
    <w:rsid w:val="00F63DB8"/>
    <w:rsid w:val="00F651CB"/>
    <w:rsid w:val="00F65477"/>
    <w:rsid w:val="00F656E2"/>
    <w:rsid w:val="00F677F7"/>
    <w:rsid w:val="00F7131D"/>
    <w:rsid w:val="00F72364"/>
    <w:rsid w:val="00F732FF"/>
    <w:rsid w:val="00F73996"/>
    <w:rsid w:val="00F74A21"/>
    <w:rsid w:val="00F74AD6"/>
    <w:rsid w:val="00F74E87"/>
    <w:rsid w:val="00F7531A"/>
    <w:rsid w:val="00F761CF"/>
    <w:rsid w:val="00F7745A"/>
    <w:rsid w:val="00F80B6F"/>
    <w:rsid w:val="00F80F21"/>
    <w:rsid w:val="00F813EE"/>
    <w:rsid w:val="00F828E2"/>
    <w:rsid w:val="00F82932"/>
    <w:rsid w:val="00F83803"/>
    <w:rsid w:val="00F84C1D"/>
    <w:rsid w:val="00F906CF"/>
    <w:rsid w:val="00F9091E"/>
    <w:rsid w:val="00F93354"/>
    <w:rsid w:val="00F962C7"/>
    <w:rsid w:val="00F97978"/>
    <w:rsid w:val="00FA03BC"/>
    <w:rsid w:val="00FA0B35"/>
    <w:rsid w:val="00FA1DA5"/>
    <w:rsid w:val="00FA2BF2"/>
    <w:rsid w:val="00FA3303"/>
    <w:rsid w:val="00FA5ED0"/>
    <w:rsid w:val="00FA617F"/>
    <w:rsid w:val="00FA67B2"/>
    <w:rsid w:val="00FA6EB0"/>
    <w:rsid w:val="00FA7789"/>
    <w:rsid w:val="00FB0392"/>
    <w:rsid w:val="00FB0906"/>
    <w:rsid w:val="00FB0BCE"/>
    <w:rsid w:val="00FB1E50"/>
    <w:rsid w:val="00FB1EFE"/>
    <w:rsid w:val="00FB2204"/>
    <w:rsid w:val="00FB2717"/>
    <w:rsid w:val="00FB50B5"/>
    <w:rsid w:val="00FB5441"/>
    <w:rsid w:val="00FB56A9"/>
    <w:rsid w:val="00FB723E"/>
    <w:rsid w:val="00FB7382"/>
    <w:rsid w:val="00FC1CBB"/>
    <w:rsid w:val="00FC21A3"/>
    <w:rsid w:val="00FC23B6"/>
    <w:rsid w:val="00FC28E4"/>
    <w:rsid w:val="00FC4FB7"/>
    <w:rsid w:val="00FC5222"/>
    <w:rsid w:val="00FC692A"/>
    <w:rsid w:val="00FC6D1F"/>
    <w:rsid w:val="00FC6F83"/>
    <w:rsid w:val="00FD1A4D"/>
    <w:rsid w:val="00FD1B57"/>
    <w:rsid w:val="00FD2369"/>
    <w:rsid w:val="00FD2559"/>
    <w:rsid w:val="00FD3919"/>
    <w:rsid w:val="00FD3E44"/>
    <w:rsid w:val="00FD4BDA"/>
    <w:rsid w:val="00FD4D0D"/>
    <w:rsid w:val="00FD4FC4"/>
    <w:rsid w:val="00FD6069"/>
    <w:rsid w:val="00FD6B54"/>
    <w:rsid w:val="00FD6EE1"/>
    <w:rsid w:val="00FD758C"/>
    <w:rsid w:val="00FD7D24"/>
    <w:rsid w:val="00FE015C"/>
    <w:rsid w:val="00FE116F"/>
    <w:rsid w:val="00FE2FB2"/>
    <w:rsid w:val="00FE31EB"/>
    <w:rsid w:val="00FE349E"/>
    <w:rsid w:val="00FE36F7"/>
    <w:rsid w:val="00FE3950"/>
    <w:rsid w:val="00FE4A89"/>
    <w:rsid w:val="00FE4C9B"/>
    <w:rsid w:val="00FE4E61"/>
    <w:rsid w:val="00FE64A5"/>
    <w:rsid w:val="00FE7146"/>
    <w:rsid w:val="00FE718D"/>
    <w:rsid w:val="00FF2826"/>
    <w:rsid w:val="00FF4A5A"/>
    <w:rsid w:val="00FF5070"/>
    <w:rsid w:val="00FF5268"/>
    <w:rsid w:val="00FF54D2"/>
    <w:rsid w:val="00FF662B"/>
    <w:rsid w:val="00FF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860a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toc 1" w:uiPriority="39"/>
    <w:lsdException w:name="toc 2" w:uiPriority="39"/>
    <w:lsdException w:name="toc 3" w:uiPriority="39"/>
    <w:lsdException w:name="footnote text" w:semiHidden="1"/>
    <w:lsdException w:name="footer" w:semiHidden="1"/>
    <w:lsdException w:name="footnote reference" w:semiHidden="1"/>
    <w:lsdException w:name="List" w:uiPriority="99" w:qFormat="1"/>
    <w:lsdException w:name="List Bullet" w:qFormat="1"/>
    <w:lsdException w:name="List 2" w:uiPriority="99"/>
    <w:lsdException w:name="List 3" w:uiPriority="99"/>
    <w:lsdException w:name="List Bullet 2" w:uiPriority="99"/>
    <w:lsdException w:name="List Bullet 3" w:uiPriority="99"/>
    <w:lsdException w:name="Title" w:uiPriority="10" w:qFormat="1"/>
    <w:lsdException w:name="List Continue" w:uiPriority="99"/>
    <w:lsdException w:name="List Continue 2" w:uiPriority="99"/>
    <w:lsdException w:name="List Continue 3" w:uiPriority="99"/>
    <w:lsdException w:name="Subtitle" w:uiPriority="11" w:qFormat="1"/>
    <w:lsdException w:name="Hyperlink" w:uiPriority="99"/>
    <w:lsdException w:name="Strong" w:uiPriority="22" w:qFormat="1"/>
    <w:lsdException w:name="Emphasis" w:uiPriority="20" w:qFormat="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5B3933"/>
    <w:rPr>
      <w:rFonts w:ascii="Neo Sans Intel" w:hAnsi="Neo Sans Intel"/>
      <w:szCs w:val="24"/>
      <w:lang w:eastAsia="en-US"/>
    </w:rPr>
  </w:style>
  <w:style w:type="paragraph" w:styleId="Heading1">
    <w:name w:val="heading 1"/>
    <w:basedOn w:val="Normal"/>
    <w:next w:val="BodyText"/>
    <w:uiPriority w:val="9"/>
    <w:qFormat/>
    <w:rsid w:val="005B3933"/>
    <w:pPr>
      <w:keepNext/>
      <w:keepLines/>
      <w:pageBreakBefore/>
      <w:numPr>
        <w:numId w:val="6"/>
      </w:numPr>
      <w:pBdr>
        <w:bottom w:val="single" w:sz="8" w:space="1" w:color="0860A8"/>
      </w:pBdr>
      <w:spacing w:before="240" w:after="240"/>
      <w:outlineLvl w:val="0"/>
    </w:pPr>
    <w:rPr>
      <w:rFonts w:ascii="Verdana" w:eastAsiaTheme="majorEastAsia" w:hAnsi="Verdana" w:cstheme="majorBidi"/>
      <w:bCs/>
      <w:color w:val="0860A8"/>
      <w:spacing w:val="-15"/>
      <w:sz w:val="32"/>
      <w:szCs w:val="28"/>
    </w:rPr>
  </w:style>
  <w:style w:type="paragraph" w:styleId="Heading2">
    <w:name w:val="heading 2"/>
    <w:basedOn w:val="Normal"/>
    <w:next w:val="BodyText"/>
    <w:uiPriority w:val="9"/>
    <w:unhideWhenUsed/>
    <w:qFormat/>
    <w:rsid w:val="005B3933"/>
    <w:pPr>
      <w:keepNext/>
      <w:keepLines/>
      <w:numPr>
        <w:ilvl w:val="1"/>
        <w:numId w:val="6"/>
      </w:numPr>
      <w:spacing w:before="240" w:after="240"/>
      <w:outlineLvl w:val="1"/>
    </w:pPr>
    <w:rPr>
      <w:rFonts w:ascii="Verdana" w:eastAsiaTheme="majorEastAsia" w:hAnsi="Verdana" w:cstheme="majorBidi"/>
      <w:bCs/>
      <w:color w:val="0860A8"/>
      <w:spacing w:val="-15"/>
      <w:sz w:val="28"/>
      <w:szCs w:val="26"/>
    </w:rPr>
  </w:style>
  <w:style w:type="paragraph" w:styleId="Heading3">
    <w:name w:val="heading 3"/>
    <w:basedOn w:val="Normal"/>
    <w:next w:val="BodyText"/>
    <w:link w:val="Heading3Char"/>
    <w:uiPriority w:val="9"/>
    <w:unhideWhenUsed/>
    <w:qFormat/>
    <w:rsid w:val="005B3933"/>
    <w:pPr>
      <w:keepNext/>
      <w:keepLines/>
      <w:numPr>
        <w:ilvl w:val="2"/>
        <w:numId w:val="6"/>
      </w:numPr>
      <w:spacing w:before="240" w:after="240"/>
      <w:outlineLvl w:val="2"/>
    </w:pPr>
    <w:rPr>
      <w:rFonts w:ascii="Verdana" w:eastAsiaTheme="majorEastAsia" w:hAnsi="Verdana" w:cstheme="majorBidi"/>
      <w:bCs/>
      <w:color w:val="0860A8"/>
      <w:spacing w:val="-15"/>
      <w:sz w:val="24"/>
      <w:szCs w:val="22"/>
    </w:rPr>
  </w:style>
  <w:style w:type="paragraph" w:styleId="Heading4">
    <w:name w:val="heading 4"/>
    <w:basedOn w:val="Normal"/>
    <w:next w:val="BodyText"/>
    <w:uiPriority w:val="9"/>
    <w:unhideWhenUsed/>
    <w:rsid w:val="005B3933"/>
    <w:pPr>
      <w:keepNext/>
      <w:keepLines/>
      <w:numPr>
        <w:ilvl w:val="3"/>
        <w:numId w:val="6"/>
      </w:numPr>
      <w:spacing w:before="240" w:after="240"/>
      <w:outlineLvl w:val="3"/>
    </w:pPr>
    <w:rPr>
      <w:rFonts w:ascii="Verdana" w:eastAsiaTheme="majorEastAsia" w:hAnsi="Verdana" w:cstheme="majorBidi"/>
      <w:bCs/>
      <w:iCs/>
      <w:color w:val="595959" w:themeColor="text1" w:themeTint="A6"/>
      <w:spacing w:val="-15"/>
      <w:sz w:val="24"/>
      <w:szCs w:val="22"/>
    </w:rPr>
  </w:style>
  <w:style w:type="paragraph" w:styleId="Heading5">
    <w:name w:val="heading 5"/>
    <w:basedOn w:val="Normal"/>
    <w:next w:val="BodyText"/>
    <w:uiPriority w:val="9"/>
    <w:unhideWhenUsed/>
    <w:rsid w:val="005B3933"/>
    <w:pPr>
      <w:keepNext/>
      <w:keepLines/>
      <w:numPr>
        <w:ilvl w:val="4"/>
        <w:numId w:val="6"/>
      </w:numPr>
      <w:spacing w:before="240" w:after="240"/>
      <w:outlineLvl w:val="4"/>
    </w:pPr>
    <w:rPr>
      <w:rFonts w:ascii="Verdana" w:eastAsiaTheme="majorEastAsia" w:hAnsi="Verdana" w:cstheme="majorBidi"/>
      <w:color w:val="595959" w:themeColor="text1" w:themeTint="A6"/>
      <w:spacing w:val="-15"/>
      <w:sz w:val="22"/>
      <w:szCs w:val="22"/>
    </w:rPr>
  </w:style>
  <w:style w:type="paragraph" w:styleId="Heading6">
    <w:name w:val="heading 6"/>
    <w:basedOn w:val="Normal"/>
    <w:next w:val="BodyText"/>
    <w:uiPriority w:val="9"/>
    <w:unhideWhenUsed/>
    <w:rsid w:val="005B3933"/>
    <w:pPr>
      <w:keepNext/>
      <w:keepLines/>
      <w:numPr>
        <w:ilvl w:val="5"/>
        <w:numId w:val="6"/>
      </w:numPr>
      <w:spacing w:before="240" w:after="240"/>
      <w:outlineLvl w:val="5"/>
    </w:pPr>
    <w:rPr>
      <w:rFonts w:ascii="Verdana" w:eastAsiaTheme="majorEastAsia" w:hAnsi="Verdana" w:cstheme="majorBidi"/>
      <w:iCs/>
      <w:color w:val="243F60" w:themeColor="accent1" w:themeShade="7F"/>
      <w:spacing w:val="-15"/>
      <w:szCs w:val="22"/>
    </w:rPr>
  </w:style>
  <w:style w:type="paragraph" w:styleId="Heading7">
    <w:name w:val="heading 7"/>
    <w:basedOn w:val="Normal"/>
    <w:next w:val="Normal"/>
    <w:uiPriority w:val="9"/>
    <w:unhideWhenUsed/>
    <w:rsid w:val="005B3933"/>
    <w:pPr>
      <w:keepNext/>
      <w:keepLines/>
      <w:numPr>
        <w:ilvl w:val="6"/>
        <w:numId w:val="6"/>
      </w:numPr>
      <w:spacing w:before="240" w:after="240"/>
      <w:outlineLvl w:val="6"/>
    </w:pPr>
    <w:rPr>
      <w:rFonts w:ascii="Verdana" w:eastAsiaTheme="majorEastAsia" w:hAnsi="Verdana" w:cstheme="majorBidi"/>
      <w:iCs/>
      <w:color w:val="404040" w:themeColor="text1" w:themeTint="BF"/>
      <w:sz w:val="18"/>
      <w:szCs w:val="22"/>
    </w:rPr>
  </w:style>
  <w:style w:type="paragraph" w:styleId="Heading8">
    <w:name w:val="heading 8"/>
    <w:basedOn w:val="Normal"/>
    <w:next w:val="Normal"/>
    <w:semiHidden/>
    <w:rsid w:val="00A5238E"/>
    <w:pPr>
      <w:numPr>
        <w:ilvl w:val="7"/>
        <w:numId w:val="1"/>
      </w:numPr>
      <w:spacing w:before="240" w:after="60"/>
      <w:outlineLvl w:val="7"/>
    </w:pPr>
    <w:rPr>
      <w:i/>
      <w:iCs/>
    </w:rPr>
  </w:style>
  <w:style w:type="paragraph" w:styleId="Heading9">
    <w:name w:val="heading 9"/>
    <w:basedOn w:val="Normal"/>
    <w:next w:val="Normal"/>
    <w:semiHidden/>
    <w:rsid w:val="00A5238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rsid w:val="005F1B8D"/>
    <w:pPr>
      <w:spacing w:before="3000"/>
      <w:contextualSpacing/>
    </w:pPr>
    <w:rPr>
      <w:rFonts w:ascii="Neo Sans Intel Medium" w:eastAsiaTheme="majorEastAsia" w:hAnsi="Neo Sans Intel Medium" w:cstheme="majorBidi"/>
      <w:b/>
      <w:color w:val="0071C5"/>
      <w:spacing w:val="5"/>
      <w:kern w:val="28"/>
      <w:sz w:val="60"/>
      <w:szCs w:val="52"/>
    </w:rPr>
  </w:style>
  <w:style w:type="character" w:styleId="Hyperlink">
    <w:name w:val="Hyperlink"/>
    <w:basedOn w:val="DefaultParagraphFont"/>
    <w:uiPriority w:val="99"/>
    <w:unhideWhenUsed/>
    <w:rsid w:val="005F1B8D"/>
    <w:rPr>
      <w:color w:val="0000FF" w:themeColor="hyperlink"/>
      <w:u w:val="single"/>
    </w:rPr>
  </w:style>
  <w:style w:type="paragraph" w:customStyle="1" w:styleId="TableCell">
    <w:name w:val="Table Cell"/>
    <w:basedOn w:val="Normal"/>
    <w:rsid w:val="00A5016C"/>
    <w:pPr>
      <w:spacing w:before="20" w:after="20"/>
    </w:pPr>
    <w:rPr>
      <w:rFonts w:ascii="Verdana" w:hAnsi="Verdana"/>
      <w:sz w:val="18"/>
      <w:szCs w:val="22"/>
    </w:rPr>
  </w:style>
  <w:style w:type="paragraph" w:styleId="Footer">
    <w:name w:val="footer"/>
    <w:basedOn w:val="Normal"/>
    <w:link w:val="FooterChar"/>
    <w:semiHidden/>
    <w:rsid w:val="0021733B"/>
    <w:pPr>
      <w:tabs>
        <w:tab w:val="center" w:pos="4680"/>
        <w:tab w:val="right" w:pos="9360"/>
      </w:tabs>
    </w:pPr>
  </w:style>
  <w:style w:type="paragraph" w:customStyle="1" w:styleId="TableHeading">
    <w:name w:val="Table Heading"/>
    <w:basedOn w:val="TableBody"/>
    <w:qFormat/>
    <w:rsid w:val="005F1B8D"/>
    <w:pPr>
      <w:keepNext/>
      <w:keepLines/>
      <w:tabs>
        <w:tab w:val="left" w:pos="360"/>
        <w:tab w:val="left" w:pos="720"/>
      </w:tabs>
      <w:jc w:val="center"/>
    </w:pPr>
    <w:rPr>
      <w:bCs/>
      <w:iCs/>
      <w:spacing w:val="-5"/>
      <w:sz w:val="16"/>
      <w:szCs w:val="16"/>
    </w:rPr>
  </w:style>
  <w:style w:type="paragraph" w:styleId="Header">
    <w:name w:val="header"/>
    <w:basedOn w:val="Normal"/>
    <w:link w:val="HeaderChar"/>
    <w:rsid w:val="005F1B8D"/>
    <w:pPr>
      <w:tabs>
        <w:tab w:val="center" w:pos="4320"/>
        <w:tab w:val="right" w:pos="8640"/>
      </w:tabs>
    </w:pPr>
    <w:rPr>
      <w:rFonts w:ascii="Verdana" w:eastAsiaTheme="minorHAnsi" w:hAnsi="Verdana" w:cstheme="minorBidi"/>
      <w:sz w:val="16"/>
      <w:szCs w:val="22"/>
    </w:rPr>
  </w:style>
  <w:style w:type="character" w:customStyle="1" w:styleId="FooterChar">
    <w:name w:val="Footer Char"/>
    <w:basedOn w:val="DefaultParagraphFont"/>
    <w:link w:val="Footer"/>
    <w:semiHidden/>
    <w:rsid w:val="0021733B"/>
    <w:rPr>
      <w:rFonts w:ascii="Neo Sans Intel" w:hAnsi="Neo Sans Intel"/>
      <w:szCs w:val="24"/>
      <w:lang w:eastAsia="en-US"/>
    </w:rPr>
  </w:style>
  <w:style w:type="character" w:styleId="PageNumber">
    <w:name w:val="page number"/>
    <w:basedOn w:val="DefaultParagraphFont"/>
    <w:rsid w:val="00A36DD7"/>
  </w:style>
  <w:style w:type="paragraph" w:styleId="TOC1">
    <w:name w:val="toc 1"/>
    <w:basedOn w:val="Normal"/>
    <w:next w:val="Normal"/>
    <w:uiPriority w:val="39"/>
    <w:unhideWhenUsed/>
    <w:rsid w:val="005B3933"/>
    <w:pPr>
      <w:tabs>
        <w:tab w:val="left" w:pos="720"/>
        <w:tab w:val="right" w:leader="dot" w:pos="8640"/>
      </w:tabs>
      <w:spacing w:after="100"/>
      <w:ind w:left="360" w:hanging="360"/>
    </w:pPr>
    <w:rPr>
      <w:rFonts w:ascii="Verdana" w:eastAsiaTheme="minorHAnsi" w:hAnsi="Verdana" w:cstheme="minorBidi"/>
      <w:color w:val="0860A8"/>
      <w:szCs w:val="22"/>
    </w:rPr>
  </w:style>
  <w:style w:type="paragraph" w:styleId="TOC2">
    <w:name w:val="toc 2"/>
    <w:basedOn w:val="Normal"/>
    <w:next w:val="Normal"/>
    <w:uiPriority w:val="39"/>
    <w:unhideWhenUsed/>
    <w:rsid w:val="005B3933"/>
    <w:pPr>
      <w:tabs>
        <w:tab w:val="left" w:pos="1080"/>
        <w:tab w:val="right" w:leader="dot" w:pos="8640"/>
      </w:tabs>
      <w:spacing w:after="100"/>
      <w:ind w:left="990" w:hanging="630"/>
    </w:pPr>
    <w:rPr>
      <w:rFonts w:ascii="Verdana" w:eastAsiaTheme="minorHAnsi" w:hAnsi="Verdana" w:cstheme="minorBidi"/>
      <w:color w:val="0860A8"/>
      <w:szCs w:val="22"/>
    </w:rPr>
  </w:style>
  <w:style w:type="paragraph" w:styleId="TOC3">
    <w:name w:val="toc 3"/>
    <w:basedOn w:val="Normal"/>
    <w:next w:val="Normal"/>
    <w:uiPriority w:val="39"/>
    <w:unhideWhenUsed/>
    <w:rsid w:val="005B3933"/>
    <w:pPr>
      <w:tabs>
        <w:tab w:val="left" w:pos="1800"/>
        <w:tab w:val="right" w:leader="dot" w:pos="8640"/>
      </w:tabs>
      <w:spacing w:after="100"/>
      <w:ind w:left="1800" w:hanging="810"/>
    </w:pPr>
    <w:rPr>
      <w:rFonts w:ascii="Verdana" w:eastAsiaTheme="minorHAnsi" w:hAnsi="Verdana" w:cstheme="minorBidi"/>
      <w:color w:val="0860A8"/>
      <w:szCs w:val="22"/>
    </w:rPr>
  </w:style>
  <w:style w:type="paragraph" w:styleId="TOC4">
    <w:name w:val="toc 4"/>
    <w:basedOn w:val="Normal"/>
    <w:autoRedefine/>
    <w:semiHidden/>
    <w:rsid w:val="001D0342"/>
    <w:pPr>
      <w:ind w:left="432"/>
    </w:pPr>
  </w:style>
  <w:style w:type="paragraph" w:styleId="TOC5">
    <w:name w:val="toc 5"/>
    <w:basedOn w:val="Normal"/>
    <w:autoRedefine/>
    <w:semiHidden/>
    <w:rsid w:val="001D0342"/>
    <w:pPr>
      <w:ind w:left="432"/>
    </w:pPr>
  </w:style>
  <w:style w:type="paragraph" w:styleId="TOC6">
    <w:name w:val="toc 6"/>
    <w:basedOn w:val="Normal"/>
    <w:autoRedefine/>
    <w:semiHidden/>
    <w:rsid w:val="001D0342"/>
    <w:pPr>
      <w:ind w:left="432"/>
    </w:pPr>
  </w:style>
  <w:style w:type="paragraph" w:styleId="DocumentMap">
    <w:name w:val="Document Map"/>
    <w:basedOn w:val="Normal"/>
    <w:semiHidden/>
    <w:rsid w:val="002A6211"/>
    <w:pPr>
      <w:shd w:val="clear" w:color="auto" w:fill="000080"/>
    </w:pPr>
    <w:rPr>
      <w:rFonts w:ascii="Tahoma" w:hAnsi="Tahoma" w:cs="Tahoma"/>
      <w:szCs w:val="20"/>
    </w:rPr>
  </w:style>
  <w:style w:type="table" w:styleId="TableGrid">
    <w:name w:val="Table Grid"/>
    <w:basedOn w:val="TableNormal"/>
    <w:uiPriority w:val="59"/>
    <w:rsid w:val="005F1B8D"/>
    <w:rPr>
      <w:rFonts w:asciiTheme="minorHAnsi" w:eastAsiaTheme="minorHAnsi" w:hAnsiTheme="minorHAnsi" w:cstheme="minorBidi"/>
      <w:sz w:val="22"/>
      <w:szCs w:val="22"/>
      <w:lang w:eastAsia="en-US"/>
    </w:rPr>
    <w:tblPr>
      <w:tblInd w:w="0" w:type="dxa"/>
      <w:tblCellMar>
        <w:top w:w="0" w:type="dxa"/>
        <w:left w:w="108" w:type="dxa"/>
        <w:bottom w:w="0" w:type="dxa"/>
        <w:right w:w="108" w:type="dxa"/>
      </w:tblCellMar>
    </w:tblPr>
  </w:style>
  <w:style w:type="paragraph" w:styleId="TableofFigures">
    <w:name w:val="table of figures"/>
    <w:basedOn w:val="Normal"/>
    <w:next w:val="Normal"/>
    <w:semiHidden/>
    <w:rsid w:val="004276A7"/>
    <w:rPr>
      <w:rFonts w:ascii="Tahoma" w:hAnsi="Tahoma"/>
    </w:rPr>
  </w:style>
  <w:style w:type="paragraph" w:styleId="TOC7">
    <w:name w:val="toc 7"/>
    <w:basedOn w:val="Normal"/>
    <w:next w:val="Normal"/>
    <w:autoRedefine/>
    <w:semiHidden/>
    <w:rsid w:val="00631E39"/>
    <w:pPr>
      <w:ind w:left="1440"/>
    </w:pPr>
    <w:rPr>
      <w:rFonts w:ascii="Tahoma" w:hAnsi="Tahoma"/>
    </w:rPr>
  </w:style>
  <w:style w:type="paragraph" w:styleId="TOC8">
    <w:name w:val="toc 8"/>
    <w:basedOn w:val="Normal"/>
    <w:next w:val="Normal"/>
    <w:autoRedefine/>
    <w:semiHidden/>
    <w:rsid w:val="003D5955"/>
    <w:pPr>
      <w:ind w:left="1680"/>
    </w:pPr>
  </w:style>
  <w:style w:type="paragraph" w:styleId="TOC9">
    <w:name w:val="toc 9"/>
    <w:basedOn w:val="Normal"/>
    <w:next w:val="Normal"/>
    <w:autoRedefine/>
    <w:semiHidden/>
    <w:rsid w:val="003D5955"/>
    <w:pPr>
      <w:ind w:left="1920"/>
    </w:pPr>
  </w:style>
  <w:style w:type="character" w:styleId="Emphasis">
    <w:name w:val="Emphasis"/>
    <w:basedOn w:val="DefaultParagraphFont"/>
    <w:uiPriority w:val="20"/>
    <w:unhideWhenUsed/>
    <w:qFormat/>
    <w:rsid w:val="005F1B8D"/>
    <w:rPr>
      <w:i/>
      <w:iCs/>
    </w:rPr>
  </w:style>
  <w:style w:type="character" w:customStyle="1" w:styleId="Heading3Char">
    <w:name w:val="Heading 3 Char"/>
    <w:basedOn w:val="DefaultParagraphFont"/>
    <w:link w:val="Heading3"/>
    <w:uiPriority w:val="9"/>
    <w:rsid w:val="00051FE3"/>
    <w:rPr>
      <w:rFonts w:ascii="Verdana" w:eastAsiaTheme="majorEastAsia" w:hAnsi="Verdana" w:cstheme="majorBidi"/>
      <w:bCs/>
      <w:color w:val="0860A8"/>
      <w:spacing w:val="-15"/>
      <w:sz w:val="24"/>
      <w:szCs w:val="22"/>
      <w:lang w:eastAsia="en-US"/>
    </w:rPr>
  </w:style>
  <w:style w:type="paragraph" w:customStyle="1" w:styleId="BodyText">
    <w:name w:val="BodyText"/>
    <w:qFormat/>
    <w:rsid w:val="005F1B8D"/>
    <w:pPr>
      <w:spacing w:before="200" w:after="200"/>
    </w:pPr>
    <w:rPr>
      <w:rFonts w:ascii="Verdana" w:eastAsiaTheme="minorHAnsi" w:hAnsi="Verdana" w:cstheme="minorBidi"/>
      <w:sz w:val="18"/>
      <w:szCs w:val="18"/>
      <w:lang w:eastAsia="en-US"/>
    </w:rPr>
  </w:style>
  <w:style w:type="paragraph" w:customStyle="1" w:styleId="CommandLine1">
    <w:name w:val="Command Line 1"/>
    <w:basedOn w:val="BodyText"/>
    <w:qFormat/>
    <w:rsid w:val="005F1B8D"/>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5F1B8D"/>
    <w:rPr>
      <w:color w:val="000000" w:themeColor="text1"/>
      <w:sz w:val="16"/>
      <w:szCs w:val="16"/>
    </w:rPr>
  </w:style>
  <w:style w:type="paragraph" w:customStyle="1" w:styleId="CodeSnippet2">
    <w:name w:val="Code Snippet 2"/>
    <w:basedOn w:val="CodeSnippet"/>
    <w:rsid w:val="005F1B8D"/>
    <w:pPr>
      <w:ind w:left="360"/>
    </w:pPr>
  </w:style>
  <w:style w:type="paragraph" w:customStyle="1" w:styleId="CommandLine2">
    <w:name w:val="Command Line 2"/>
    <w:basedOn w:val="CommandLine1"/>
    <w:rsid w:val="005F1B8D"/>
    <w:pPr>
      <w:ind w:left="360"/>
    </w:pPr>
  </w:style>
  <w:style w:type="paragraph" w:customStyle="1" w:styleId="CommandLine3">
    <w:name w:val="Command Line 3"/>
    <w:basedOn w:val="CommandLine2"/>
    <w:rsid w:val="005F1B8D"/>
    <w:pPr>
      <w:ind w:left="720"/>
    </w:pPr>
  </w:style>
  <w:style w:type="paragraph" w:customStyle="1" w:styleId="Confidential">
    <w:name w:val="Confidential"/>
    <w:basedOn w:val="Normal"/>
    <w:rsid w:val="005F1B8D"/>
    <w:pPr>
      <w:spacing w:before="200" w:after="600"/>
    </w:pPr>
    <w:rPr>
      <w:rFonts w:ascii="Verdana" w:eastAsiaTheme="minorHAnsi" w:hAnsi="Verdana" w:cs="Arial"/>
      <w:color w:val="FF0000"/>
      <w:sz w:val="32"/>
      <w:szCs w:val="32"/>
    </w:rPr>
  </w:style>
  <w:style w:type="paragraph" w:customStyle="1" w:styleId="Contents">
    <w:name w:val="Contents"/>
    <w:next w:val="BodyText"/>
    <w:rsid w:val="005F1B8D"/>
    <w:pPr>
      <w:pBdr>
        <w:bottom w:val="single" w:sz="8" w:space="1" w:color="0860A8"/>
      </w:pBdr>
      <w:spacing w:after="200"/>
    </w:pPr>
    <w:rPr>
      <w:rFonts w:ascii="Verdana" w:eastAsiaTheme="minorHAnsi" w:hAnsi="Verdana" w:cstheme="minorBidi"/>
      <w:color w:val="0860A8"/>
      <w:spacing w:val="-15"/>
      <w:sz w:val="28"/>
      <w:szCs w:val="28"/>
      <w:lang w:eastAsia="en-US"/>
    </w:rPr>
  </w:style>
  <w:style w:type="paragraph" w:customStyle="1" w:styleId="CopyrightText">
    <w:name w:val="Copyright Text"/>
    <w:basedOn w:val="Normal"/>
    <w:rsid w:val="005F1B8D"/>
    <w:pPr>
      <w:spacing w:after="120"/>
    </w:pPr>
    <w:rPr>
      <w:rFonts w:ascii="Verdana" w:eastAsiaTheme="minorHAnsi" w:hAnsi="Verdana" w:cstheme="minorBidi"/>
      <w:sz w:val="16"/>
      <w:szCs w:val="16"/>
    </w:rPr>
  </w:style>
  <w:style w:type="paragraph" w:customStyle="1" w:styleId="FigureCaption">
    <w:name w:val="FigureCaption"/>
    <w:basedOn w:val="Normal"/>
    <w:next w:val="Normal"/>
    <w:rsid w:val="005F1B8D"/>
    <w:rPr>
      <w:rFonts w:ascii="Verdana" w:eastAsiaTheme="minorHAnsi" w:hAnsi="Verdana" w:cstheme="minorBidi"/>
      <w:b/>
      <w:color w:val="404040" w:themeColor="text1" w:themeTint="BF"/>
      <w:sz w:val="18"/>
      <w:szCs w:val="22"/>
    </w:rPr>
  </w:style>
  <w:style w:type="character" w:customStyle="1" w:styleId="Filename">
    <w:name w:val="Filename"/>
    <w:uiPriority w:val="1"/>
    <w:qFormat/>
    <w:rsid w:val="005F1B8D"/>
    <w:rPr>
      <w:rFonts w:ascii="Courier New" w:hAnsi="Courier New" w:cs="Courier New"/>
      <w:color w:val="000000" w:themeColor="text1"/>
      <w:sz w:val="20"/>
      <w:szCs w:val="16"/>
    </w:rPr>
  </w:style>
  <w:style w:type="paragraph" w:customStyle="1" w:styleId="Gaps">
    <w:name w:val="Gaps"/>
    <w:basedOn w:val="BodyText"/>
    <w:rsid w:val="005F1B8D"/>
    <w:rPr>
      <w:color w:val="FF0000"/>
      <w:sz w:val="20"/>
      <w:szCs w:val="20"/>
    </w:rPr>
  </w:style>
  <w:style w:type="paragraph" w:customStyle="1" w:styleId="GuideFooter">
    <w:name w:val="Guide Footer"/>
    <w:basedOn w:val="Normal"/>
    <w:rsid w:val="005F1B8D"/>
    <w:pPr>
      <w:tabs>
        <w:tab w:val="center" w:pos="4320"/>
        <w:tab w:val="right" w:pos="8640"/>
      </w:tabs>
      <w:spacing w:after="120"/>
    </w:pPr>
    <w:rPr>
      <w:rFonts w:ascii="Verdana" w:eastAsiaTheme="minorHAnsi" w:hAnsi="Verdana" w:cstheme="minorBidi"/>
      <w:sz w:val="16"/>
      <w:szCs w:val="22"/>
    </w:rPr>
  </w:style>
  <w:style w:type="paragraph" w:customStyle="1" w:styleId="Heading1Preface">
    <w:name w:val="Heading 1 Preface"/>
    <w:basedOn w:val="Normal"/>
    <w:next w:val="BodyText"/>
    <w:autoRedefine/>
    <w:rsid w:val="006A34C8"/>
    <w:pPr>
      <w:keepNext/>
      <w:keepLines/>
      <w:pageBreakBefore/>
      <w:spacing w:before="240" w:after="240"/>
    </w:pPr>
    <w:rPr>
      <w:rFonts w:ascii="Verdana" w:eastAsiaTheme="minorHAnsi" w:hAnsi="Verdana" w:cstheme="minorBidi"/>
      <w:color w:val="0860A8"/>
      <w:sz w:val="32"/>
      <w:szCs w:val="32"/>
    </w:rPr>
  </w:style>
  <w:style w:type="character" w:styleId="IntenseEmphasis">
    <w:name w:val="Intense Emphasis"/>
    <w:basedOn w:val="DefaultParagraphFont"/>
    <w:uiPriority w:val="21"/>
    <w:unhideWhenUsed/>
    <w:rsid w:val="005F1B8D"/>
    <w:rPr>
      <w:b/>
      <w:bCs/>
      <w:i/>
      <w:iCs/>
      <w:color w:val="auto"/>
    </w:rPr>
  </w:style>
  <w:style w:type="paragraph" w:styleId="List">
    <w:name w:val="List"/>
    <w:basedOn w:val="Normal"/>
    <w:uiPriority w:val="99"/>
    <w:unhideWhenUsed/>
    <w:qFormat/>
    <w:rsid w:val="005F1B8D"/>
    <w:pPr>
      <w:numPr>
        <w:numId w:val="2"/>
      </w:numPr>
      <w:spacing w:before="200" w:after="120"/>
    </w:pPr>
    <w:rPr>
      <w:rFonts w:ascii="Verdana" w:eastAsiaTheme="minorHAnsi" w:hAnsi="Verdana" w:cstheme="minorBidi"/>
      <w:sz w:val="18"/>
      <w:szCs w:val="22"/>
    </w:rPr>
  </w:style>
  <w:style w:type="paragraph" w:styleId="List2">
    <w:name w:val="List 2"/>
    <w:basedOn w:val="Normal"/>
    <w:uiPriority w:val="99"/>
    <w:unhideWhenUsed/>
    <w:rsid w:val="005F1B8D"/>
    <w:pPr>
      <w:numPr>
        <w:ilvl w:val="1"/>
        <w:numId w:val="2"/>
      </w:numPr>
      <w:spacing w:before="120" w:after="120"/>
      <w:contextualSpacing/>
    </w:pPr>
    <w:rPr>
      <w:rFonts w:ascii="Verdana" w:eastAsiaTheme="minorHAnsi" w:hAnsi="Verdana" w:cstheme="minorBidi"/>
      <w:sz w:val="18"/>
      <w:szCs w:val="22"/>
    </w:rPr>
  </w:style>
  <w:style w:type="paragraph" w:styleId="List3">
    <w:name w:val="List 3"/>
    <w:basedOn w:val="Normal"/>
    <w:uiPriority w:val="99"/>
    <w:unhideWhenUsed/>
    <w:rsid w:val="005F1B8D"/>
    <w:pPr>
      <w:numPr>
        <w:ilvl w:val="2"/>
        <w:numId w:val="2"/>
      </w:numPr>
      <w:spacing w:before="120" w:after="120"/>
      <w:contextualSpacing/>
    </w:pPr>
    <w:rPr>
      <w:rFonts w:ascii="Verdana" w:eastAsiaTheme="minorHAnsi" w:hAnsi="Verdana" w:cstheme="minorBidi"/>
      <w:sz w:val="18"/>
      <w:szCs w:val="22"/>
    </w:rPr>
  </w:style>
  <w:style w:type="paragraph" w:styleId="ListBullet">
    <w:name w:val="List Bullet"/>
    <w:basedOn w:val="Normal"/>
    <w:unhideWhenUsed/>
    <w:qFormat/>
    <w:rsid w:val="005F1B8D"/>
    <w:pPr>
      <w:numPr>
        <w:numId w:val="3"/>
      </w:numPr>
      <w:spacing w:before="120" w:after="120"/>
    </w:pPr>
    <w:rPr>
      <w:rFonts w:ascii="Verdana" w:eastAsiaTheme="minorHAnsi" w:hAnsi="Verdana" w:cstheme="minorBidi"/>
      <w:sz w:val="18"/>
      <w:szCs w:val="22"/>
    </w:rPr>
  </w:style>
  <w:style w:type="paragraph" w:styleId="ListBullet2">
    <w:name w:val="List Bullet 2"/>
    <w:basedOn w:val="Normal"/>
    <w:uiPriority w:val="99"/>
    <w:unhideWhenUsed/>
    <w:rsid w:val="005F1B8D"/>
    <w:pPr>
      <w:numPr>
        <w:ilvl w:val="1"/>
        <w:numId w:val="3"/>
      </w:numPr>
      <w:spacing w:before="120" w:after="120"/>
    </w:pPr>
    <w:rPr>
      <w:rFonts w:ascii="Verdana" w:eastAsiaTheme="minorHAnsi" w:hAnsi="Verdana" w:cstheme="minorBidi"/>
      <w:sz w:val="18"/>
      <w:szCs w:val="22"/>
    </w:rPr>
  </w:style>
  <w:style w:type="paragraph" w:styleId="ListBullet3">
    <w:name w:val="List Bullet 3"/>
    <w:basedOn w:val="Normal"/>
    <w:uiPriority w:val="99"/>
    <w:unhideWhenUsed/>
    <w:rsid w:val="005F1B8D"/>
    <w:pPr>
      <w:numPr>
        <w:ilvl w:val="2"/>
        <w:numId w:val="3"/>
      </w:numPr>
      <w:spacing w:before="120" w:after="120"/>
    </w:pPr>
    <w:rPr>
      <w:rFonts w:ascii="Verdana" w:eastAsiaTheme="minorHAnsi" w:hAnsi="Verdana" w:cstheme="minorBidi"/>
      <w:sz w:val="18"/>
      <w:szCs w:val="22"/>
    </w:rPr>
  </w:style>
  <w:style w:type="paragraph" w:customStyle="1" w:styleId="ListBulletTableSmaller">
    <w:name w:val="List Bullet Table Smaller"/>
    <w:basedOn w:val="ListBullet"/>
    <w:rsid w:val="005F1B8D"/>
    <w:pPr>
      <w:numPr>
        <w:numId w:val="0"/>
      </w:numPr>
      <w:tabs>
        <w:tab w:val="left" w:pos="360"/>
        <w:tab w:val="left" w:pos="720"/>
      </w:tabs>
      <w:contextualSpacing/>
    </w:pPr>
    <w:rPr>
      <w:rFonts w:eastAsia="Calibri" w:cs="Times New Roman"/>
      <w:sz w:val="16"/>
      <w:szCs w:val="16"/>
    </w:rPr>
  </w:style>
  <w:style w:type="paragraph" w:customStyle="1" w:styleId="ListBulletTableSmaller2">
    <w:name w:val="List Bullet Table Smaller 2"/>
    <w:basedOn w:val="ListBullet2"/>
    <w:rsid w:val="005F1B8D"/>
    <w:pPr>
      <w:numPr>
        <w:ilvl w:val="0"/>
        <w:numId w:val="0"/>
      </w:numPr>
      <w:tabs>
        <w:tab w:val="left" w:pos="360"/>
        <w:tab w:val="left" w:pos="720"/>
      </w:tabs>
      <w:contextualSpacing/>
    </w:pPr>
    <w:rPr>
      <w:rFonts w:eastAsia="Calibri" w:cs="Times New Roman"/>
      <w:sz w:val="16"/>
      <w:szCs w:val="16"/>
    </w:rPr>
  </w:style>
  <w:style w:type="paragraph" w:styleId="ListContinue">
    <w:name w:val="List Continue"/>
    <w:basedOn w:val="Normal"/>
    <w:uiPriority w:val="99"/>
    <w:unhideWhenUsed/>
    <w:rsid w:val="005F1B8D"/>
    <w:pPr>
      <w:spacing w:before="120" w:after="120"/>
      <w:ind w:left="360"/>
    </w:pPr>
    <w:rPr>
      <w:rFonts w:ascii="Verdana" w:eastAsiaTheme="minorHAnsi" w:hAnsi="Verdana" w:cstheme="minorBidi"/>
      <w:sz w:val="18"/>
      <w:szCs w:val="22"/>
    </w:rPr>
  </w:style>
  <w:style w:type="paragraph" w:styleId="ListContinue2">
    <w:name w:val="List Continue 2"/>
    <w:basedOn w:val="Normal"/>
    <w:uiPriority w:val="99"/>
    <w:unhideWhenUsed/>
    <w:rsid w:val="005F1B8D"/>
    <w:pPr>
      <w:spacing w:before="120" w:after="120"/>
      <w:ind w:left="720"/>
      <w:contextualSpacing/>
    </w:pPr>
    <w:rPr>
      <w:rFonts w:ascii="Verdana" w:eastAsiaTheme="minorHAnsi" w:hAnsi="Verdana" w:cstheme="minorBidi"/>
      <w:sz w:val="18"/>
      <w:szCs w:val="22"/>
    </w:rPr>
  </w:style>
  <w:style w:type="paragraph" w:styleId="ListContinue3">
    <w:name w:val="List Continue 3"/>
    <w:basedOn w:val="Normal"/>
    <w:uiPriority w:val="99"/>
    <w:unhideWhenUsed/>
    <w:rsid w:val="005F1B8D"/>
    <w:pPr>
      <w:spacing w:after="120"/>
      <w:ind w:left="1080"/>
    </w:pPr>
    <w:rPr>
      <w:rFonts w:ascii="Verdana" w:eastAsiaTheme="minorHAnsi" w:hAnsi="Verdana" w:cstheme="minorBidi"/>
      <w:sz w:val="18"/>
      <w:szCs w:val="22"/>
    </w:rPr>
  </w:style>
  <w:style w:type="paragraph" w:customStyle="1" w:styleId="ListContinueTableSmaller">
    <w:name w:val="List Continue Table Smaller"/>
    <w:basedOn w:val="Normal"/>
    <w:rsid w:val="005F1B8D"/>
    <w:pPr>
      <w:tabs>
        <w:tab w:val="left" w:pos="360"/>
        <w:tab w:val="left" w:pos="720"/>
      </w:tabs>
      <w:spacing w:before="60" w:after="60"/>
      <w:ind w:left="360"/>
    </w:pPr>
    <w:rPr>
      <w:rFonts w:ascii="Verdana" w:eastAsia="Calibri" w:hAnsi="Verdana"/>
      <w:spacing w:val="-5"/>
      <w:sz w:val="16"/>
      <w:szCs w:val="16"/>
    </w:rPr>
  </w:style>
  <w:style w:type="paragraph" w:customStyle="1" w:styleId="ListContinueTableSmaller2">
    <w:name w:val="List Continue Table Smaller 2"/>
    <w:basedOn w:val="ListContinue2"/>
    <w:rsid w:val="005F1B8D"/>
    <w:pPr>
      <w:tabs>
        <w:tab w:val="left" w:pos="360"/>
        <w:tab w:val="left" w:pos="720"/>
      </w:tabs>
      <w:contextualSpacing w:val="0"/>
    </w:pPr>
    <w:rPr>
      <w:rFonts w:eastAsia="Calibri" w:cs="Times New Roman"/>
      <w:sz w:val="16"/>
      <w:szCs w:val="16"/>
    </w:rPr>
  </w:style>
  <w:style w:type="paragraph" w:customStyle="1" w:styleId="Notes">
    <w:name w:val="Notes"/>
    <w:basedOn w:val="Normal"/>
    <w:next w:val="BodyText"/>
    <w:qFormat/>
    <w:rsid w:val="005F1B8D"/>
    <w:pPr>
      <w:numPr>
        <w:numId w:val="4"/>
      </w:numPr>
      <w:spacing w:before="120" w:after="120"/>
    </w:pPr>
    <w:rPr>
      <w:rFonts w:ascii="Verdana" w:eastAsiaTheme="minorHAnsi" w:hAnsi="Verdana" w:cstheme="minorBidi"/>
      <w:sz w:val="18"/>
      <w:szCs w:val="22"/>
    </w:rPr>
  </w:style>
  <w:style w:type="paragraph" w:customStyle="1" w:styleId="PageNum">
    <w:name w:val="Page Num"/>
    <w:rsid w:val="005F1B8D"/>
    <w:pPr>
      <w:tabs>
        <w:tab w:val="center" w:pos="4320"/>
        <w:tab w:val="right" w:pos="8640"/>
      </w:tabs>
      <w:spacing w:before="120"/>
    </w:pPr>
    <w:rPr>
      <w:rFonts w:ascii="Verdana" w:eastAsiaTheme="minorHAnsi" w:hAnsi="Verdana" w:cstheme="minorBidi"/>
      <w:sz w:val="16"/>
      <w:szCs w:val="22"/>
      <w:lang w:eastAsia="en-US"/>
    </w:rPr>
  </w:style>
  <w:style w:type="paragraph" w:customStyle="1" w:styleId="Rev">
    <w:name w:val="Rev"/>
    <w:basedOn w:val="Normal"/>
    <w:rsid w:val="005F1B8D"/>
    <w:rPr>
      <w:rFonts w:ascii="Verdana" w:eastAsiaTheme="minorHAnsi" w:hAnsi="Verdana" w:cs="Tahoma"/>
      <w:color w:val="0071C5"/>
      <w:spacing w:val="-15"/>
      <w:sz w:val="36"/>
      <w:szCs w:val="36"/>
    </w:rPr>
  </w:style>
  <w:style w:type="character" w:styleId="Strong">
    <w:name w:val="Strong"/>
    <w:basedOn w:val="DefaultParagraphFont"/>
    <w:uiPriority w:val="22"/>
    <w:qFormat/>
    <w:rsid w:val="005F1B8D"/>
    <w:rPr>
      <w:b/>
      <w:bCs/>
    </w:rPr>
  </w:style>
  <w:style w:type="paragraph" w:styleId="Subtitle">
    <w:name w:val="Subtitle"/>
    <w:basedOn w:val="Normal"/>
    <w:next w:val="Normal"/>
    <w:link w:val="SubtitleChar"/>
    <w:autoRedefine/>
    <w:uiPriority w:val="11"/>
    <w:rsid w:val="005F1B8D"/>
    <w:pPr>
      <w:numPr>
        <w:ilvl w:val="1"/>
      </w:numPr>
      <w:pBdr>
        <w:bottom w:val="single" w:sz="18" w:space="1" w:color="0071C5"/>
      </w:pBdr>
      <w:spacing w:after="400"/>
    </w:pPr>
    <w:rPr>
      <w:rFonts w:ascii="Neo Sans Intel Medium" w:eastAsiaTheme="majorEastAsia" w:hAnsi="Neo Sans Intel Medium" w:cstheme="majorBidi"/>
      <w:iCs/>
      <w:smallCaps/>
      <w:color w:val="0071C5"/>
      <w:sz w:val="52"/>
      <w:u w:color="0071C5"/>
    </w:rPr>
  </w:style>
  <w:style w:type="character" w:customStyle="1" w:styleId="SubtitleChar">
    <w:name w:val="Subtitle Char"/>
    <w:basedOn w:val="DefaultParagraphFont"/>
    <w:link w:val="Subtitle"/>
    <w:uiPriority w:val="11"/>
    <w:rsid w:val="005F1B8D"/>
    <w:rPr>
      <w:rFonts w:ascii="Neo Sans Intel Medium" w:eastAsiaTheme="majorEastAsia" w:hAnsi="Neo Sans Intel Medium" w:cstheme="majorBidi"/>
      <w:iCs/>
      <w:smallCaps/>
      <w:color w:val="0071C5"/>
      <w:sz w:val="52"/>
      <w:szCs w:val="24"/>
      <w:u w:color="0071C5"/>
      <w:lang w:eastAsia="en-US"/>
    </w:rPr>
  </w:style>
  <w:style w:type="paragraph" w:customStyle="1" w:styleId="TableBody">
    <w:name w:val="Table Body"/>
    <w:basedOn w:val="BodyText"/>
    <w:qFormat/>
    <w:rsid w:val="005F1B8D"/>
    <w:pPr>
      <w:spacing w:before="60" w:after="60"/>
    </w:pPr>
    <w:rPr>
      <w:rFonts w:eastAsia="Calibri" w:cs="Times New Roman"/>
    </w:rPr>
  </w:style>
  <w:style w:type="table" w:styleId="TableClassic1">
    <w:name w:val="Table Classic 1"/>
    <w:basedOn w:val="TableGrid"/>
    <w:rsid w:val="005F1B8D"/>
    <w:pPr>
      <w:tabs>
        <w:tab w:val="left" w:pos="360"/>
        <w:tab w:val="left" w:pos="720"/>
      </w:tabs>
    </w:pPr>
    <w:rPr>
      <w:rFonts w:ascii="Verdana" w:eastAsia="Calibri" w:hAnsi="Verdana"/>
      <w:sz w:val="18"/>
    </w:rPr>
    <w:tblPr>
      <w:tblStyleRowBandSize w:val="1"/>
      <w:tblStyleColBandSize w:val="1"/>
      <w:tblInd w:w="0" w:type="dxa"/>
      <w:tblBorders>
        <w:bottom w:val="single" w:sz="8"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FFFFFF" w:themeColor="background1"/>
        <w:spacing w:val="0"/>
        <w:sz w:val="16"/>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A6A6" w:themeFill="background1" w:themeFillShade="A6"/>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Hanging">
    <w:name w:val="Table Hanging"/>
    <w:basedOn w:val="BodyText"/>
    <w:rsid w:val="005F1B8D"/>
    <w:pPr>
      <w:keepNext/>
      <w:keepLines/>
      <w:tabs>
        <w:tab w:val="left" w:pos="360"/>
        <w:tab w:val="left" w:pos="720"/>
      </w:tabs>
      <w:spacing w:before="60" w:after="60"/>
      <w:ind w:left="360" w:hanging="360"/>
      <w:contextualSpacing/>
    </w:pPr>
    <w:rPr>
      <w:rFonts w:eastAsia="Calibri" w:cs="Times New Roman"/>
    </w:rPr>
  </w:style>
  <w:style w:type="paragraph" w:customStyle="1" w:styleId="TableHanging2">
    <w:name w:val="Table Hanging 2"/>
    <w:basedOn w:val="TableHanging"/>
    <w:rsid w:val="005F1B8D"/>
    <w:pPr>
      <w:ind w:left="720"/>
    </w:pPr>
  </w:style>
  <w:style w:type="paragraph" w:customStyle="1" w:styleId="TableHangingSmaller">
    <w:name w:val="Table Hanging Smaller"/>
    <w:basedOn w:val="TableHanging"/>
    <w:rsid w:val="005F1B8D"/>
    <w:rPr>
      <w:sz w:val="16"/>
      <w:szCs w:val="16"/>
    </w:rPr>
  </w:style>
  <w:style w:type="paragraph" w:customStyle="1" w:styleId="TableHangingSmaller2">
    <w:name w:val="Table Hanging Smaller 2"/>
    <w:basedOn w:val="TableHanging2"/>
    <w:rsid w:val="005F1B8D"/>
    <w:rPr>
      <w:sz w:val="16"/>
      <w:szCs w:val="16"/>
    </w:rPr>
  </w:style>
  <w:style w:type="paragraph" w:customStyle="1" w:styleId="TableCaption">
    <w:name w:val="TableCaption"/>
    <w:basedOn w:val="Normal"/>
    <w:next w:val="Normal"/>
    <w:autoRedefine/>
    <w:rsid w:val="005F1B8D"/>
    <w:pPr>
      <w:keepNext/>
      <w:keepLines/>
      <w:tabs>
        <w:tab w:val="left" w:pos="360"/>
        <w:tab w:val="left" w:pos="720"/>
      </w:tabs>
      <w:spacing w:before="120" w:after="120"/>
    </w:pPr>
    <w:rPr>
      <w:rFonts w:ascii="Verdana" w:eastAsia="Calibri" w:hAnsi="Verdana"/>
      <w:b/>
      <w:bCs/>
      <w:iCs/>
      <w:color w:val="404040" w:themeColor="text1" w:themeTint="BF"/>
      <w:sz w:val="18"/>
      <w:szCs w:val="20"/>
    </w:rPr>
  </w:style>
  <w:style w:type="character" w:customStyle="1" w:styleId="Underline">
    <w:name w:val="Underline"/>
    <w:basedOn w:val="DefaultParagraphFont"/>
    <w:uiPriority w:val="1"/>
    <w:rsid w:val="005F1B8D"/>
    <w:rPr>
      <w:u w:val="single"/>
    </w:rPr>
  </w:style>
  <w:style w:type="character" w:customStyle="1" w:styleId="HeaderChar">
    <w:name w:val="Header Char"/>
    <w:basedOn w:val="DefaultParagraphFont"/>
    <w:link w:val="Header"/>
    <w:rsid w:val="00495725"/>
    <w:rPr>
      <w:rFonts w:ascii="Verdana" w:eastAsiaTheme="minorHAnsi" w:hAnsi="Verdana" w:cstheme="minorBidi"/>
      <w:sz w:val="16"/>
      <w:szCs w:val="22"/>
      <w:lang w:eastAsia="en-US"/>
    </w:rPr>
  </w:style>
  <w:style w:type="numbering" w:customStyle="1" w:styleId="SquareBullets">
    <w:name w:val="Square Bullets"/>
    <w:uiPriority w:val="99"/>
    <w:locked/>
    <w:rsid w:val="00495725"/>
    <w:pPr>
      <w:numPr>
        <w:numId w:val="5"/>
      </w:numPr>
    </w:pPr>
  </w:style>
  <w:style w:type="paragraph" w:customStyle="1" w:styleId="SpecNormal">
    <w:name w:val="Spec Normal"/>
    <w:basedOn w:val="Normal"/>
    <w:link w:val="SpecNormalChar"/>
    <w:rsid w:val="008703DF"/>
    <w:pPr>
      <w:jc w:val="both"/>
    </w:pPr>
    <w:rPr>
      <w:rFonts w:ascii="Tahoma" w:hAnsi="Tahoma"/>
      <w:sz w:val="22"/>
    </w:rPr>
  </w:style>
  <w:style w:type="character" w:customStyle="1" w:styleId="SpecNormalChar">
    <w:name w:val="Spec Normal Char"/>
    <w:basedOn w:val="DefaultParagraphFont"/>
    <w:link w:val="SpecNormal"/>
    <w:rsid w:val="008703DF"/>
    <w:rPr>
      <w:rFonts w:ascii="Tahoma" w:hAnsi="Tahoma"/>
      <w:sz w:val="22"/>
      <w:szCs w:val="24"/>
      <w:lang w:eastAsia="en-US"/>
    </w:rPr>
  </w:style>
  <w:style w:type="table" w:styleId="TableGrid2">
    <w:name w:val="Table Grid 2"/>
    <w:basedOn w:val="TableNormal"/>
    <w:rsid w:val="00304C2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pecAbstract">
    <w:name w:val="Spec Abstract"/>
    <w:basedOn w:val="Normal"/>
    <w:next w:val="Normal"/>
    <w:rsid w:val="0061501D"/>
    <w:pPr>
      <w:keepLines/>
      <w:pBdr>
        <w:top w:val="single" w:sz="4" w:space="1" w:color="auto"/>
        <w:bottom w:val="single" w:sz="4" w:space="1" w:color="auto"/>
      </w:pBdr>
      <w:jc w:val="both"/>
    </w:pPr>
    <w:rPr>
      <w:rFonts w:ascii="Tahoma" w:hAnsi="Tahoma"/>
      <w:szCs w:val="20"/>
    </w:rPr>
  </w:style>
  <w:style w:type="paragraph" w:styleId="BalloonText">
    <w:name w:val="Balloon Text"/>
    <w:basedOn w:val="Normal"/>
    <w:link w:val="BalloonTextChar"/>
    <w:rsid w:val="000C5736"/>
    <w:rPr>
      <w:rFonts w:ascii="Tahoma" w:hAnsi="Tahoma" w:cs="Tahoma"/>
      <w:sz w:val="16"/>
      <w:szCs w:val="16"/>
    </w:rPr>
  </w:style>
  <w:style w:type="character" w:customStyle="1" w:styleId="BalloonTextChar">
    <w:name w:val="Balloon Text Char"/>
    <w:basedOn w:val="DefaultParagraphFont"/>
    <w:link w:val="BalloonText"/>
    <w:rsid w:val="000C5736"/>
    <w:rPr>
      <w:rFonts w:ascii="Tahoma" w:hAnsi="Tahoma" w:cs="Tahoma"/>
      <w:sz w:val="16"/>
      <w:szCs w:val="16"/>
      <w:lang w:eastAsia="en-US"/>
    </w:rPr>
  </w:style>
  <w:style w:type="paragraph" w:styleId="ListParagraph">
    <w:name w:val="List Paragraph"/>
    <w:basedOn w:val="Normal"/>
    <w:uiPriority w:val="34"/>
    <w:rsid w:val="00E50114"/>
    <w:pPr>
      <w:ind w:left="720"/>
      <w:contextualSpacing/>
    </w:pPr>
  </w:style>
  <w:style w:type="table" w:styleId="Table3Deffects3">
    <w:name w:val="Table 3D effects 3"/>
    <w:basedOn w:val="TableNormal"/>
    <w:rsid w:val="00D154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toc 1" w:uiPriority="39"/>
    <w:lsdException w:name="toc 2" w:uiPriority="39"/>
    <w:lsdException w:name="toc 3" w:uiPriority="39"/>
    <w:lsdException w:name="footnote text" w:semiHidden="1"/>
    <w:lsdException w:name="footer" w:semiHidden="1"/>
    <w:lsdException w:name="footnote reference" w:semiHidden="1"/>
    <w:lsdException w:name="List" w:uiPriority="99" w:qFormat="1"/>
    <w:lsdException w:name="List Bullet" w:qFormat="1"/>
    <w:lsdException w:name="List 2" w:uiPriority="99"/>
    <w:lsdException w:name="List 3" w:uiPriority="99"/>
    <w:lsdException w:name="List Bullet 2" w:uiPriority="99"/>
    <w:lsdException w:name="List Bullet 3" w:uiPriority="99"/>
    <w:lsdException w:name="Title" w:uiPriority="10" w:qFormat="1"/>
    <w:lsdException w:name="List Continue" w:uiPriority="99"/>
    <w:lsdException w:name="List Continue 2" w:uiPriority="99"/>
    <w:lsdException w:name="List Continue 3" w:uiPriority="99"/>
    <w:lsdException w:name="Subtitle" w:uiPriority="11" w:qFormat="1"/>
    <w:lsdException w:name="Hyperlink" w:uiPriority="99"/>
    <w:lsdException w:name="Strong" w:uiPriority="22" w:qFormat="1"/>
    <w:lsdException w:name="Emphasis" w:uiPriority="20" w:qFormat="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5B3933"/>
    <w:rPr>
      <w:rFonts w:ascii="Neo Sans Intel" w:hAnsi="Neo Sans Intel"/>
      <w:szCs w:val="24"/>
      <w:lang w:eastAsia="en-US"/>
    </w:rPr>
  </w:style>
  <w:style w:type="paragraph" w:styleId="Heading1">
    <w:name w:val="heading 1"/>
    <w:basedOn w:val="Normal"/>
    <w:next w:val="BodyText"/>
    <w:uiPriority w:val="9"/>
    <w:qFormat/>
    <w:rsid w:val="005B3933"/>
    <w:pPr>
      <w:keepNext/>
      <w:keepLines/>
      <w:pageBreakBefore/>
      <w:numPr>
        <w:numId w:val="6"/>
      </w:numPr>
      <w:pBdr>
        <w:bottom w:val="single" w:sz="8" w:space="1" w:color="0860A8"/>
      </w:pBdr>
      <w:spacing w:before="240" w:after="240"/>
      <w:outlineLvl w:val="0"/>
    </w:pPr>
    <w:rPr>
      <w:rFonts w:ascii="Verdana" w:eastAsiaTheme="majorEastAsia" w:hAnsi="Verdana" w:cstheme="majorBidi"/>
      <w:bCs/>
      <w:color w:val="0860A8"/>
      <w:spacing w:val="-15"/>
      <w:sz w:val="32"/>
      <w:szCs w:val="28"/>
    </w:rPr>
  </w:style>
  <w:style w:type="paragraph" w:styleId="Heading2">
    <w:name w:val="heading 2"/>
    <w:basedOn w:val="Normal"/>
    <w:next w:val="BodyText"/>
    <w:uiPriority w:val="9"/>
    <w:unhideWhenUsed/>
    <w:qFormat/>
    <w:rsid w:val="005B3933"/>
    <w:pPr>
      <w:keepNext/>
      <w:keepLines/>
      <w:numPr>
        <w:ilvl w:val="1"/>
        <w:numId w:val="6"/>
      </w:numPr>
      <w:spacing w:before="240" w:after="240"/>
      <w:outlineLvl w:val="1"/>
    </w:pPr>
    <w:rPr>
      <w:rFonts w:ascii="Verdana" w:eastAsiaTheme="majorEastAsia" w:hAnsi="Verdana" w:cstheme="majorBidi"/>
      <w:bCs/>
      <w:color w:val="0860A8"/>
      <w:spacing w:val="-15"/>
      <w:sz w:val="28"/>
      <w:szCs w:val="26"/>
    </w:rPr>
  </w:style>
  <w:style w:type="paragraph" w:styleId="Heading3">
    <w:name w:val="heading 3"/>
    <w:basedOn w:val="Normal"/>
    <w:next w:val="BodyText"/>
    <w:link w:val="Heading3Char"/>
    <w:uiPriority w:val="9"/>
    <w:unhideWhenUsed/>
    <w:qFormat/>
    <w:rsid w:val="005B3933"/>
    <w:pPr>
      <w:keepNext/>
      <w:keepLines/>
      <w:numPr>
        <w:ilvl w:val="2"/>
        <w:numId w:val="6"/>
      </w:numPr>
      <w:spacing w:before="240" w:after="240"/>
      <w:outlineLvl w:val="2"/>
    </w:pPr>
    <w:rPr>
      <w:rFonts w:ascii="Verdana" w:eastAsiaTheme="majorEastAsia" w:hAnsi="Verdana" w:cstheme="majorBidi"/>
      <w:bCs/>
      <w:color w:val="0860A8"/>
      <w:spacing w:val="-15"/>
      <w:sz w:val="24"/>
      <w:szCs w:val="22"/>
    </w:rPr>
  </w:style>
  <w:style w:type="paragraph" w:styleId="Heading4">
    <w:name w:val="heading 4"/>
    <w:basedOn w:val="Normal"/>
    <w:next w:val="BodyText"/>
    <w:uiPriority w:val="9"/>
    <w:unhideWhenUsed/>
    <w:rsid w:val="005B3933"/>
    <w:pPr>
      <w:keepNext/>
      <w:keepLines/>
      <w:numPr>
        <w:ilvl w:val="3"/>
        <w:numId w:val="6"/>
      </w:numPr>
      <w:spacing w:before="240" w:after="240"/>
      <w:outlineLvl w:val="3"/>
    </w:pPr>
    <w:rPr>
      <w:rFonts w:ascii="Verdana" w:eastAsiaTheme="majorEastAsia" w:hAnsi="Verdana" w:cstheme="majorBidi"/>
      <w:bCs/>
      <w:iCs/>
      <w:color w:val="595959" w:themeColor="text1" w:themeTint="A6"/>
      <w:spacing w:val="-15"/>
      <w:sz w:val="24"/>
      <w:szCs w:val="22"/>
    </w:rPr>
  </w:style>
  <w:style w:type="paragraph" w:styleId="Heading5">
    <w:name w:val="heading 5"/>
    <w:basedOn w:val="Normal"/>
    <w:next w:val="BodyText"/>
    <w:uiPriority w:val="9"/>
    <w:unhideWhenUsed/>
    <w:rsid w:val="005B3933"/>
    <w:pPr>
      <w:keepNext/>
      <w:keepLines/>
      <w:numPr>
        <w:ilvl w:val="4"/>
        <w:numId w:val="6"/>
      </w:numPr>
      <w:spacing w:before="240" w:after="240"/>
      <w:outlineLvl w:val="4"/>
    </w:pPr>
    <w:rPr>
      <w:rFonts w:ascii="Verdana" w:eastAsiaTheme="majorEastAsia" w:hAnsi="Verdana" w:cstheme="majorBidi"/>
      <w:color w:val="595959" w:themeColor="text1" w:themeTint="A6"/>
      <w:spacing w:val="-15"/>
      <w:sz w:val="22"/>
      <w:szCs w:val="22"/>
    </w:rPr>
  </w:style>
  <w:style w:type="paragraph" w:styleId="Heading6">
    <w:name w:val="heading 6"/>
    <w:basedOn w:val="Normal"/>
    <w:next w:val="BodyText"/>
    <w:uiPriority w:val="9"/>
    <w:unhideWhenUsed/>
    <w:rsid w:val="005B3933"/>
    <w:pPr>
      <w:keepNext/>
      <w:keepLines/>
      <w:numPr>
        <w:ilvl w:val="5"/>
        <w:numId w:val="6"/>
      </w:numPr>
      <w:spacing w:before="240" w:after="240"/>
      <w:outlineLvl w:val="5"/>
    </w:pPr>
    <w:rPr>
      <w:rFonts w:ascii="Verdana" w:eastAsiaTheme="majorEastAsia" w:hAnsi="Verdana" w:cstheme="majorBidi"/>
      <w:iCs/>
      <w:color w:val="243F60" w:themeColor="accent1" w:themeShade="7F"/>
      <w:spacing w:val="-15"/>
      <w:szCs w:val="22"/>
    </w:rPr>
  </w:style>
  <w:style w:type="paragraph" w:styleId="Heading7">
    <w:name w:val="heading 7"/>
    <w:basedOn w:val="Normal"/>
    <w:next w:val="Normal"/>
    <w:uiPriority w:val="9"/>
    <w:unhideWhenUsed/>
    <w:rsid w:val="005B3933"/>
    <w:pPr>
      <w:keepNext/>
      <w:keepLines/>
      <w:numPr>
        <w:ilvl w:val="6"/>
        <w:numId w:val="6"/>
      </w:numPr>
      <w:spacing w:before="240" w:after="240"/>
      <w:outlineLvl w:val="6"/>
    </w:pPr>
    <w:rPr>
      <w:rFonts w:ascii="Verdana" w:eastAsiaTheme="majorEastAsia" w:hAnsi="Verdana" w:cstheme="majorBidi"/>
      <w:iCs/>
      <w:color w:val="404040" w:themeColor="text1" w:themeTint="BF"/>
      <w:sz w:val="18"/>
      <w:szCs w:val="22"/>
    </w:rPr>
  </w:style>
  <w:style w:type="paragraph" w:styleId="Heading8">
    <w:name w:val="heading 8"/>
    <w:basedOn w:val="Normal"/>
    <w:next w:val="Normal"/>
    <w:semiHidden/>
    <w:rsid w:val="00A5238E"/>
    <w:pPr>
      <w:numPr>
        <w:ilvl w:val="7"/>
        <w:numId w:val="1"/>
      </w:numPr>
      <w:spacing w:before="240" w:after="60"/>
      <w:outlineLvl w:val="7"/>
    </w:pPr>
    <w:rPr>
      <w:i/>
      <w:iCs/>
    </w:rPr>
  </w:style>
  <w:style w:type="paragraph" w:styleId="Heading9">
    <w:name w:val="heading 9"/>
    <w:basedOn w:val="Normal"/>
    <w:next w:val="Normal"/>
    <w:semiHidden/>
    <w:rsid w:val="00A5238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rsid w:val="005F1B8D"/>
    <w:pPr>
      <w:spacing w:before="3000"/>
      <w:contextualSpacing/>
    </w:pPr>
    <w:rPr>
      <w:rFonts w:ascii="Neo Sans Intel Medium" w:eastAsiaTheme="majorEastAsia" w:hAnsi="Neo Sans Intel Medium" w:cstheme="majorBidi"/>
      <w:b/>
      <w:color w:val="0071C5"/>
      <w:spacing w:val="5"/>
      <w:kern w:val="28"/>
      <w:sz w:val="60"/>
      <w:szCs w:val="52"/>
    </w:rPr>
  </w:style>
  <w:style w:type="character" w:styleId="Hyperlink">
    <w:name w:val="Hyperlink"/>
    <w:basedOn w:val="DefaultParagraphFont"/>
    <w:uiPriority w:val="99"/>
    <w:unhideWhenUsed/>
    <w:rsid w:val="005F1B8D"/>
    <w:rPr>
      <w:color w:val="0000FF" w:themeColor="hyperlink"/>
      <w:u w:val="single"/>
    </w:rPr>
  </w:style>
  <w:style w:type="paragraph" w:customStyle="1" w:styleId="TableCell">
    <w:name w:val="Table Cell"/>
    <w:basedOn w:val="Normal"/>
    <w:rsid w:val="00A5016C"/>
    <w:pPr>
      <w:spacing w:before="20" w:after="20"/>
    </w:pPr>
    <w:rPr>
      <w:rFonts w:ascii="Verdana" w:hAnsi="Verdana"/>
      <w:sz w:val="18"/>
      <w:szCs w:val="22"/>
    </w:rPr>
  </w:style>
  <w:style w:type="paragraph" w:styleId="Footer">
    <w:name w:val="footer"/>
    <w:basedOn w:val="Normal"/>
    <w:link w:val="FooterChar"/>
    <w:semiHidden/>
    <w:rsid w:val="0021733B"/>
    <w:pPr>
      <w:tabs>
        <w:tab w:val="center" w:pos="4680"/>
        <w:tab w:val="right" w:pos="9360"/>
      </w:tabs>
    </w:pPr>
  </w:style>
  <w:style w:type="paragraph" w:customStyle="1" w:styleId="TableHeading">
    <w:name w:val="Table Heading"/>
    <w:basedOn w:val="TableBody"/>
    <w:qFormat/>
    <w:rsid w:val="005F1B8D"/>
    <w:pPr>
      <w:keepNext/>
      <w:keepLines/>
      <w:tabs>
        <w:tab w:val="left" w:pos="360"/>
        <w:tab w:val="left" w:pos="720"/>
      </w:tabs>
      <w:jc w:val="center"/>
    </w:pPr>
    <w:rPr>
      <w:bCs/>
      <w:iCs/>
      <w:spacing w:val="-5"/>
      <w:sz w:val="16"/>
      <w:szCs w:val="16"/>
    </w:rPr>
  </w:style>
  <w:style w:type="paragraph" w:styleId="Header">
    <w:name w:val="header"/>
    <w:basedOn w:val="Normal"/>
    <w:link w:val="HeaderChar"/>
    <w:rsid w:val="005F1B8D"/>
    <w:pPr>
      <w:tabs>
        <w:tab w:val="center" w:pos="4320"/>
        <w:tab w:val="right" w:pos="8640"/>
      </w:tabs>
    </w:pPr>
    <w:rPr>
      <w:rFonts w:ascii="Verdana" w:eastAsiaTheme="minorHAnsi" w:hAnsi="Verdana" w:cstheme="minorBidi"/>
      <w:sz w:val="16"/>
      <w:szCs w:val="22"/>
    </w:rPr>
  </w:style>
  <w:style w:type="character" w:customStyle="1" w:styleId="FooterChar">
    <w:name w:val="Footer Char"/>
    <w:basedOn w:val="DefaultParagraphFont"/>
    <w:link w:val="Footer"/>
    <w:semiHidden/>
    <w:rsid w:val="0021733B"/>
    <w:rPr>
      <w:rFonts w:ascii="Neo Sans Intel" w:hAnsi="Neo Sans Intel"/>
      <w:szCs w:val="24"/>
      <w:lang w:eastAsia="en-US"/>
    </w:rPr>
  </w:style>
  <w:style w:type="character" w:styleId="PageNumber">
    <w:name w:val="page number"/>
    <w:basedOn w:val="DefaultParagraphFont"/>
    <w:rsid w:val="00A36DD7"/>
  </w:style>
  <w:style w:type="paragraph" w:styleId="TOC1">
    <w:name w:val="toc 1"/>
    <w:basedOn w:val="Normal"/>
    <w:next w:val="Normal"/>
    <w:uiPriority w:val="39"/>
    <w:unhideWhenUsed/>
    <w:rsid w:val="005B3933"/>
    <w:pPr>
      <w:tabs>
        <w:tab w:val="left" w:pos="720"/>
        <w:tab w:val="right" w:leader="dot" w:pos="8640"/>
      </w:tabs>
      <w:spacing w:after="100"/>
      <w:ind w:left="360" w:hanging="360"/>
    </w:pPr>
    <w:rPr>
      <w:rFonts w:ascii="Verdana" w:eastAsiaTheme="minorHAnsi" w:hAnsi="Verdana" w:cstheme="minorBidi"/>
      <w:color w:val="0860A8"/>
      <w:szCs w:val="22"/>
    </w:rPr>
  </w:style>
  <w:style w:type="paragraph" w:styleId="TOC2">
    <w:name w:val="toc 2"/>
    <w:basedOn w:val="Normal"/>
    <w:next w:val="Normal"/>
    <w:uiPriority w:val="39"/>
    <w:unhideWhenUsed/>
    <w:rsid w:val="005B3933"/>
    <w:pPr>
      <w:tabs>
        <w:tab w:val="left" w:pos="1080"/>
        <w:tab w:val="right" w:leader="dot" w:pos="8640"/>
      </w:tabs>
      <w:spacing w:after="100"/>
      <w:ind w:left="990" w:hanging="630"/>
    </w:pPr>
    <w:rPr>
      <w:rFonts w:ascii="Verdana" w:eastAsiaTheme="minorHAnsi" w:hAnsi="Verdana" w:cstheme="minorBidi"/>
      <w:color w:val="0860A8"/>
      <w:szCs w:val="22"/>
    </w:rPr>
  </w:style>
  <w:style w:type="paragraph" w:styleId="TOC3">
    <w:name w:val="toc 3"/>
    <w:basedOn w:val="Normal"/>
    <w:next w:val="Normal"/>
    <w:uiPriority w:val="39"/>
    <w:unhideWhenUsed/>
    <w:rsid w:val="005B3933"/>
    <w:pPr>
      <w:tabs>
        <w:tab w:val="left" w:pos="1800"/>
        <w:tab w:val="right" w:leader="dot" w:pos="8640"/>
      </w:tabs>
      <w:spacing w:after="100"/>
      <w:ind w:left="1800" w:hanging="810"/>
    </w:pPr>
    <w:rPr>
      <w:rFonts w:ascii="Verdana" w:eastAsiaTheme="minorHAnsi" w:hAnsi="Verdana" w:cstheme="minorBidi"/>
      <w:color w:val="0860A8"/>
      <w:szCs w:val="22"/>
    </w:rPr>
  </w:style>
  <w:style w:type="paragraph" w:styleId="TOC4">
    <w:name w:val="toc 4"/>
    <w:basedOn w:val="Normal"/>
    <w:autoRedefine/>
    <w:semiHidden/>
    <w:rsid w:val="001D0342"/>
    <w:pPr>
      <w:ind w:left="432"/>
    </w:pPr>
  </w:style>
  <w:style w:type="paragraph" w:styleId="TOC5">
    <w:name w:val="toc 5"/>
    <w:basedOn w:val="Normal"/>
    <w:autoRedefine/>
    <w:semiHidden/>
    <w:rsid w:val="001D0342"/>
    <w:pPr>
      <w:ind w:left="432"/>
    </w:pPr>
  </w:style>
  <w:style w:type="paragraph" w:styleId="TOC6">
    <w:name w:val="toc 6"/>
    <w:basedOn w:val="Normal"/>
    <w:autoRedefine/>
    <w:semiHidden/>
    <w:rsid w:val="001D0342"/>
    <w:pPr>
      <w:ind w:left="432"/>
    </w:pPr>
  </w:style>
  <w:style w:type="paragraph" w:styleId="DocumentMap">
    <w:name w:val="Document Map"/>
    <w:basedOn w:val="Normal"/>
    <w:semiHidden/>
    <w:rsid w:val="002A6211"/>
    <w:pPr>
      <w:shd w:val="clear" w:color="auto" w:fill="000080"/>
    </w:pPr>
    <w:rPr>
      <w:rFonts w:ascii="Tahoma" w:hAnsi="Tahoma" w:cs="Tahoma"/>
      <w:szCs w:val="20"/>
    </w:rPr>
  </w:style>
  <w:style w:type="table" w:styleId="TableGrid">
    <w:name w:val="Table Grid"/>
    <w:basedOn w:val="TableNormal"/>
    <w:uiPriority w:val="59"/>
    <w:rsid w:val="005F1B8D"/>
    <w:rPr>
      <w:rFonts w:asciiTheme="minorHAnsi" w:eastAsiaTheme="minorHAnsi" w:hAnsiTheme="minorHAnsi" w:cstheme="minorBidi"/>
      <w:sz w:val="22"/>
      <w:szCs w:val="22"/>
      <w:lang w:eastAsia="en-US"/>
    </w:rPr>
    <w:tblPr>
      <w:tblInd w:w="0" w:type="dxa"/>
      <w:tblCellMar>
        <w:top w:w="0" w:type="dxa"/>
        <w:left w:w="108" w:type="dxa"/>
        <w:bottom w:w="0" w:type="dxa"/>
        <w:right w:w="108" w:type="dxa"/>
      </w:tblCellMar>
    </w:tblPr>
  </w:style>
  <w:style w:type="paragraph" w:styleId="TableofFigures">
    <w:name w:val="table of figures"/>
    <w:basedOn w:val="Normal"/>
    <w:next w:val="Normal"/>
    <w:semiHidden/>
    <w:rsid w:val="004276A7"/>
    <w:rPr>
      <w:rFonts w:ascii="Tahoma" w:hAnsi="Tahoma"/>
    </w:rPr>
  </w:style>
  <w:style w:type="paragraph" w:styleId="TOC7">
    <w:name w:val="toc 7"/>
    <w:basedOn w:val="Normal"/>
    <w:next w:val="Normal"/>
    <w:autoRedefine/>
    <w:semiHidden/>
    <w:rsid w:val="00631E39"/>
    <w:pPr>
      <w:ind w:left="1440"/>
    </w:pPr>
    <w:rPr>
      <w:rFonts w:ascii="Tahoma" w:hAnsi="Tahoma"/>
    </w:rPr>
  </w:style>
  <w:style w:type="paragraph" w:styleId="TOC8">
    <w:name w:val="toc 8"/>
    <w:basedOn w:val="Normal"/>
    <w:next w:val="Normal"/>
    <w:autoRedefine/>
    <w:semiHidden/>
    <w:rsid w:val="003D5955"/>
    <w:pPr>
      <w:ind w:left="1680"/>
    </w:pPr>
  </w:style>
  <w:style w:type="paragraph" w:styleId="TOC9">
    <w:name w:val="toc 9"/>
    <w:basedOn w:val="Normal"/>
    <w:next w:val="Normal"/>
    <w:autoRedefine/>
    <w:semiHidden/>
    <w:rsid w:val="003D5955"/>
    <w:pPr>
      <w:ind w:left="1920"/>
    </w:pPr>
  </w:style>
  <w:style w:type="character" w:styleId="Emphasis">
    <w:name w:val="Emphasis"/>
    <w:basedOn w:val="DefaultParagraphFont"/>
    <w:uiPriority w:val="20"/>
    <w:unhideWhenUsed/>
    <w:qFormat/>
    <w:rsid w:val="005F1B8D"/>
    <w:rPr>
      <w:i/>
      <w:iCs/>
    </w:rPr>
  </w:style>
  <w:style w:type="character" w:customStyle="1" w:styleId="Heading3Char">
    <w:name w:val="Heading 3 Char"/>
    <w:basedOn w:val="DefaultParagraphFont"/>
    <w:link w:val="Heading3"/>
    <w:uiPriority w:val="9"/>
    <w:rsid w:val="00051FE3"/>
    <w:rPr>
      <w:rFonts w:ascii="Verdana" w:eastAsiaTheme="majorEastAsia" w:hAnsi="Verdana" w:cstheme="majorBidi"/>
      <w:bCs/>
      <w:color w:val="0860A8"/>
      <w:spacing w:val="-15"/>
      <w:sz w:val="24"/>
      <w:szCs w:val="22"/>
      <w:lang w:eastAsia="en-US"/>
    </w:rPr>
  </w:style>
  <w:style w:type="paragraph" w:customStyle="1" w:styleId="BodyText">
    <w:name w:val="BodyText"/>
    <w:qFormat/>
    <w:rsid w:val="005F1B8D"/>
    <w:pPr>
      <w:spacing w:before="200" w:after="200"/>
    </w:pPr>
    <w:rPr>
      <w:rFonts w:ascii="Verdana" w:eastAsiaTheme="minorHAnsi" w:hAnsi="Verdana" w:cstheme="minorBidi"/>
      <w:sz w:val="18"/>
      <w:szCs w:val="18"/>
      <w:lang w:eastAsia="en-US"/>
    </w:rPr>
  </w:style>
  <w:style w:type="paragraph" w:customStyle="1" w:styleId="CommandLine1">
    <w:name w:val="Command Line 1"/>
    <w:basedOn w:val="BodyText"/>
    <w:qFormat/>
    <w:rsid w:val="005F1B8D"/>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5F1B8D"/>
    <w:rPr>
      <w:color w:val="000000" w:themeColor="text1"/>
      <w:sz w:val="16"/>
      <w:szCs w:val="16"/>
    </w:rPr>
  </w:style>
  <w:style w:type="paragraph" w:customStyle="1" w:styleId="CodeSnippet2">
    <w:name w:val="Code Snippet 2"/>
    <w:basedOn w:val="CodeSnippet"/>
    <w:rsid w:val="005F1B8D"/>
    <w:pPr>
      <w:ind w:left="360"/>
    </w:pPr>
  </w:style>
  <w:style w:type="paragraph" w:customStyle="1" w:styleId="CommandLine2">
    <w:name w:val="Command Line 2"/>
    <w:basedOn w:val="CommandLine1"/>
    <w:rsid w:val="005F1B8D"/>
    <w:pPr>
      <w:ind w:left="360"/>
    </w:pPr>
  </w:style>
  <w:style w:type="paragraph" w:customStyle="1" w:styleId="CommandLine3">
    <w:name w:val="Command Line 3"/>
    <w:basedOn w:val="CommandLine2"/>
    <w:rsid w:val="005F1B8D"/>
    <w:pPr>
      <w:ind w:left="720"/>
    </w:pPr>
  </w:style>
  <w:style w:type="paragraph" w:customStyle="1" w:styleId="Confidential">
    <w:name w:val="Confidential"/>
    <w:basedOn w:val="Normal"/>
    <w:rsid w:val="005F1B8D"/>
    <w:pPr>
      <w:spacing w:before="200" w:after="600"/>
    </w:pPr>
    <w:rPr>
      <w:rFonts w:ascii="Verdana" w:eastAsiaTheme="minorHAnsi" w:hAnsi="Verdana" w:cs="Arial"/>
      <w:color w:val="FF0000"/>
      <w:sz w:val="32"/>
      <w:szCs w:val="32"/>
    </w:rPr>
  </w:style>
  <w:style w:type="paragraph" w:customStyle="1" w:styleId="Contents">
    <w:name w:val="Contents"/>
    <w:next w:val="BodyText"/>
    <w:rsid w:val="005F1B8D"/>
    <w:pPr>
      <w:pBdr>
        <w:bottom w:val="single" w:sz="8" w:space="1" w:color="0860A8"/>
      </w:pBdr>
      <w:spacing w:after="200"/>
    </w:pPr>
    <w:rPr>
      <w:rFonts w:ascii="Verdana" w:eastAsiaTheme="minorHAnsi" w:hAnsi="Verdana" w:cstheme="minorBidi"/>
      <w:color w:val="0860A8"/>
      <w:spacing w:val="-15"/>
      <w:sz w:val="28"/>
      <w:szCs w:val="28"/>
      <w:lang w:eastAsia="en-US"/>
    </w:rPr>
  </w:style>
  <w:style w:type="paragraph" w:customStyle="1" w:styleId="CopyrightText">
    <w:name w:val="Copyright Text"/>
    <w:basedOn w:val="Normal"/>
    <w:rsid w:val="005F1B8D"/>
    <w:pPr>
      <w:spacing w:after="120"/>
    </w:pPr>
    <w:rPr>
      <w:rFonts w:ascii="Verdana" w:eastAsiaTheme="minorHAnsi" w:hAnsi="Verdana" w:cstheme="minorBidi"/>
      <w:sz w:val="16"/>
      <w:szCs w:val="16"/>
    </w:rPr>
  </w:style>
  <w:style w:type="paragraph" w:customStyle="1" w:styleId="FigureCaption">
    <w:name w:val="FigureCaption"/>
    <w:basedOn w:val="Normal"/>
    <w:next w:val="Normal"/>
    <w:rsid w:val="005F1B8D"/>
    <w:rPr>
      <w:rFonts w:ascii="Verdana" w:eastAsiaTheme="minorHAnsi" w:hAnsi="Verdana" w:cstheme="minorBidi"/>
      <w:b/>
      <w:color w:val="404040" w:themeColor="text1" w:themeTint="BF"/>
      <w:sz w:val="18"/>
      <w:szCs w:val="22"/>
    </w:rPr>
  </w:style>
  <w:style w:type="character" w:customStyle="1" w:styleId="Filename">
    <w:name w:val="Filename"/>
    <w:uiPriority w:val="1"/>
    <w:qFormat/>
    <w:rsid w:val="005F1B8D"/>
    <w:rPr>
      <w:rFonts w:ascii="Courier New" w:hAnsi="Courier New" w:cs="Courier New"/>
      <w:color w:val="000000" w:themeColor="text1"/>
      <w:sz w:val="20"/>
      <w:szCs w:val="16"/>
    </w:rPr>
  </w:style>
  <w:style w:type="paragraph" w:customStyle="1" w:styleId="Gaps">
    <w:name w:val="Gaps"/>
    <w:basedOn w:val="BodyText"/>
    <w:rsid w:val="005F1B8D"/>
    <w:rPr>
      <w:color w:val="FF0000"/>
      <w:sz w:val="20"/>
      <w:szCs w:val="20"/>
    </w:rPr>
  </w:style>
  <w:style w:type="paragraph" w:customStyle="1" w:styleId="GuideFooter">
    <w:name w:val="Guide Footer"/>
    <w:basedOn w:val="Normal"/>
    <w:rsid w:val="005F1B8D"/>
    <w:pPr>
      <w:tabs>
        <w:tab w:val="center" w:pos="4320"/>
        <w:tab w:val="right" w:pos="8640"/>
      </w:tabs>
      <w:spacing w:after="120"/>
    </w:pPr>
    <w:rPr>
      <w:rFonts w:ascii="Verdana" w:eastAsiaTheme="minorHAnsi" w:hAnsi="Verdana" w:cstheme="minorBidi"/>
      <w:sz w:val="16"/>
      <w:szCs w:val="22"/>
    </w:rPr>
  </w:style>
  <w:style w:type="paragraph" w:customStyle="1" w:styleId="Heading1Preface">
    <w:name w:val="Heading 1 Preface"/>
    <w:basedOn w:val="Normal"/>
    <w:next w:val="BodyText"/>
    <w:autoRedefine/>
    <w:rsid w:val="006A34C8"/>
    <w:pPr>
      <w:keepNext/>
      <w:keepLines/>
      <w:pageBreakBefore/>
      <w:spacing w:before="240" w:after="240"/>
    </w:pPr>
    <w:rPr>
      <w:rFonts w:ascii="Verdana" w:eastAsiaTheme="minorHAnsi" w:hAnsi="Verdana" w:cstheme="minorBidi"/>
      <w:color w:val="0860A8"/>
      <w:sz w:val="32"/>
      <w:szCs w:val="32"/>
    </w:rPr>
  </w:style>
  <w:style w:type="character" w:styleId="IntenseEmphasis">
    <w:name w:val="Intense Emphasis"/>
    <w:basedOn w:val="DefaultParagraphFont"/>
    <w:uiPriority w:val="21"/>
    <w:unhideWhenUsed/>
    <w:rsid w:val="005F1B8D"/>
    <w:rPr>
      <w:b/>
      <w:bCs/>
      <w:i/>
      <w:iCs/>
      <w:color w:val="auto"/>
    </w:rPr>
  </w:style>
  <w:style w:type="paragraph" w:styleId="List">
    <w:name w:val="List"/>
    <w:basedOn w:val="Normal"/>
    <w:uiPriority w:val="99"/>
    <w:unhideWhenUsed/>
    <w:qFormat/>
    <w:rsid w:val="005F1B8D"/>
    <w:pPr>
      <w:numPr>
        <w:numId w:val="2"/>
      </w:numPr>
      <w:spacing w:before="200" w:after="120"/>
    </w:pPr>
    <w:rPr>
      <w:rFonts w:ascii="Verdana" w:eastAsiaTheme="minorHAnsi" w:hAnsi="Verdana" w:cstheme="minorBidi"/>
      <w:sz w:val="18"/>
      <w:szCs w:val="22"/>
    </w:rPr>
  </w:style>
  <w:style w:type="paragraph" w:styleId="List2">
    <w:name w:val="List 2"/>
    <w:basedOn w:val="Normal"/>
    <w:uiPriority w:val="99"/>
    <w:unhideWhenUsed/>
    <w:rsid w:val="005F1B8D"/>
    <w:pPr>
      <w:numPr>
        <w:ilvl w:val="1"/>
        <w:numId w:val="2"/>
      </w:numPr>
      <w:spacing w:before="120" w:after="120"/>
      <w:contextualSpacing/>
    </w:pPr>
    <w:rPr>
      <w:rFonts w:ascii="Verdana" w:eastAsiaTheme="minorHAnsi" w:hAnsi="Verdana" w:cstheme="minorBidi"/>
      <w:sz w:val="18"/>
      <w:szCs w:val="22"/>
    </w:rPr>
  </w:style>
  <w:style w:type="paragraph" w:styleId="List3">
    <w:name w:val="List 3"/>
    <w:basedOn w:val="Normal"/>
    <w:uiPriority w:val="99"/>
    <w:unhideWhenUsed/>
    <w:rsid w:val="005F1B8D"/>
    <w:pPr>
      <w:numPr>
        <w:ilvl w:val="2"/>
        <w:numId w:val="2"/>
      </w:numPr>
      <w:spacing w:before="120" w:after="120"/>
      <w:contextualSpacing/>
    </w:pPr>
    <w:rPr>
      <w:rFonts w:ascii="Verdana" w:eastAsiaTheme="minorHAnsi" w:hAnsi="Verdana" w:cstheme="minorBidi"/>
      <w:sz w:val="18"/>
      <w:szCs w:val="22"/>
    </w:rPr>
  </w:style>
  <w:style w:type="paragraph" w:styleId="ListBullet">
    <w:name w:val="List Bullet"/>
    <w:basedOn w:val="Normal"/>
    <w:unhideWhenUsed/>
    <w:qFormat/>
    <w:rsid w:val="005F1B8D"/>
    <w:pPr>
      <w:numPr>
        <w:numId w:val="3"/>
      </w:numPr>
      <w:spacing w:before="120" w:after="120"/>
    </w:pPr>
    <w:rPr>
      <w:rFonts w:ascii="Verdana" w:eastAsiaTheme="minorHAnsi" w:hAnsi="Verdana" w:cstheme="minorBidi"/>
      <w:sz w:val="18"/>
      <w:szCs w:val="22"/>
    </w:rPr>
  </w:style>
  <w:style w:type="paragraph" w:styleId="ListBullet2">
    <w:name w:val="List Bullet 2"/>
    <w:basedOn w:val="Normal"/>
    <w:uiPriority w:val="99"/>
    <w:unhideWhenUsed/>
    <w:rsid w:val="005F1B8D"/>
    <w:pPr>
      <w:numPr>
        <w:ilvl w:val="1"/>
        <w:numId w:val="3"/>
      </w:numPr>
      <w:spacing w:before="120" w:after="120"/>
    </w:pPr>
    <w:rPr>
      <w:rFonts w:ascii="Verdana" w:eastAsiaTheme="minorHAnsi" w:hAnsi="Verdana" w:cstheme="minorBidi"/>
      <w:sz w:val="18"/>
      <w:szCs w:val="22"/>
    </w:rPr>
  </w:style>
  <w:style w:type="paragraph" w:styleId="ListBullet3">
    <w:name w:val="List Bullet 3"/>
    <w:basedOn w:val="Normal"/>
    <w:uiPriority w:val="99"/>
    <w:unhideWhenUsed/>
    <w:rsid w:val="005F1B8D"/>
    <w:pPr>
      <w:numPr>
        <w:ilvl w:val="2"/>
        <w:numId w:val="3"/>
      </w:numPr>
      <w:spacing w:before="120" w:after="120"/>
    </w:pPr>
    <w:rPr>
      <w:rFonts w:ascii="Verdana" w:eastAsiaTheme="minorHAnsi" w:hAnsi="Verdana" w:cstheme="minorBidi"/>
      <w:sz w:val="18"/>
      <w:szCs w:val="22"/>
    </w:rPr>
  </w:style>
  <w:style w:type="paragraph" w:customStyle="1" w:styleId="ListBulletTableSmaller">
    <w:name w:val="List Bullet Table Smaller"/>
    <w:basedOn w:val="ListBullet"/>
    <w:rsid w:val="005F1B8D"/>
    <w:pPr>
      <w:numPr>
        <w:numId w:val="0"/>
      </w:numPr>
      <w:tabs>
        <w:tab w:val="left" w:pos="360"/>
        <w:tab w:val="left" w:pos="720"/>
      </w:tabs>
      <w:contextualSpacing/>
    </w:pPr>
    <w:rPr>
      <w:rFonts w:eastAsia="Calibri" w:cs="Times New Roman"/>
      <w:sz w:val="16"/>
      <w:szCs w:val="16"/>
    </w:rPr>
  </w:style>
  <w:style w:type="paragraph" w:customStyle="1" w:styleId="ListBulletTableSmaller2">
    <w:name w:val="List Bullet Table Smaller 2"/>
    <w:basedOn w:val="ListBullet2"/>
    <w:rsid w:val="005F1B8D"/>
    <w:pPr>
      <w:numPr>
        <w:ilvl w:val="0"/>
        <w:numId w:val="0"/>
      </w:numPr>
      <w:tabs>
        <w:tab w:val="left" w:pos="360"/>
        <w:tab w:val="left" w:pos="720"/>
      </w:tabs>
      <w:contextualSpacing/>
    </w:pPr>
    <w:rPr>
      <w:rFonts w:eastAsia="Calibri" w:cs="Times New Roman"/>
      <w:sz w:val="16"/>
      <w:szCs w:val="16"/>
    </w:rPr>
  </w:style>
  <w:style w:type="paragraph" w:styleId="ListContinue">
    <w:name w:val="List Continue"/>
    <w:basedOn w:val="Normal"/>
    <w:uiPriority w:val="99"/>
    <w:unhideWhenUsed/>
    <w:rsid w:val="005F1B8D"/>
    <w:pPr>
      <w:spacing w:before="120" w:after="120"/>
      <w:ind w:left="360"/>
    </w:pPr>
    <w:rPr>
      <w:rFonts w:ascii="Verdana" w:eastAsiaTheme="minorHAnsi" w:hAnsi="Verdana" w:cstheme="minorBidi"/>
      <w:sz w:val="18"/>
      <w:szCs w:val="22"/>
    </w:rPr>
  </w:style>
  <w:style w:type="paragraph" w:styleId="ListContinue2">
    <w:name w:val="List Continue 2"/>
    <w:basedOn w:val="Normal"/>
    <w:uiPriority w:val="99"/>
    <w:unhideWhenUsed/>
    <w:rsid w:val="005F1B8D"/>
    <w:pPr>
      <w:spacing w:before="120" w:after="120"/>
      <w:ind w:left="720"/>
      <w:contextualSpacing/>
    </w:pPr>
    <w:rPr>
      <w:rFonts w:ascii="Verdana" w:eastAsiaTheme="minorHAnsi" w:hAnsi="Verdana" w:cstheme="minorBidi"/>
      <w:sz w:val="18"/>
      <w:szCs w:val="22"/>
    </w:rPr>
  </w:style>
  <w:style w:type="paragraph" w:styleId="ListContinue3">
    <w:name w:val="List Continue 3"/>
    <w:basedOn w:val="Normal"/>
    <w:uiPriority w:val="99"/>
    <w:unhideWhenUsed/>
    <w:rsid w:val="005F1B8D"/>
    <w:pPr>
      <w:spacing w:after="120"/>
      <w:ind w:left="1080"/>
    </w:pPr>
    <w:rPr>
      <w:rFonts w:ascii="Verdana" w:eastAsiaTheme="minorHAnsi" w:hAnsi="Verdana" w:cstheme="minorBidi"/>
      <w:sz w:val="18"/>
      <w:szCs w:val="22"/>
    </w:rPr>
  </w:style>
  <w:style w:type="paragraph" w:customStyle="1" w:styleId="ListContinueTableSmaller">
    <w:name w:val="List Continue Table Smaller"/>
    <w:basedOn w:val="Normal"/>
    <w:rsid w:val="005F1B8D"/>
    <w:pPr>
      <w:tabs>
        <w:tab w:val="left" w:pos="360"/>
        <w:tab w:val="left" w:pos="720"/>
      </w:tabs>
      <w:spacing w:before="60" w:after="60"/>
      <w:ind w:left="360"/>
    </w:pPr>
    <w:rPr>
      <w:rFonts w:ascii="Verdana" w:eastAsia="Calibri" w:hAnsi="Verdana"/>
      <w:spacing w:val="-5"/>
      <w:sz w:val="16"/>
      <w:szCs w:val="16"/>
    </w:rPr>
  </w:style>
  <w:style w:type="paragraph" w:customStyle="1" w:styleId="ListContinueTableSmaller2">
    <w:name w:val="List Continue Table Smaller 2"/>
    <w:basedOn w:val="ListContinue2"/>
    <w:rsid w:val="005F1B8D"/>
    <w:pPr>
      <w:tabs>
        <w:tab w:val="left" w:pos="360"/>
        <w:tab w:val="left" w:pos="720"/>
      </w:tabs>
      <w:contextualSpacing w:val="0"/>
    </w:pPr>
    <w:rPr>
      <w:rFonts w:eastAsia="Calibri" w:cs="Times New Roman"/>
      <w:sz w:val="16"/>
      <w:szCs w:val="16"/>
    </w:rPr>
  </w:style>
  <w:style w:type="paragraph" w:customStyle="1" w:styleId="Notes">
    <w:name w:val="Notes"/>
    <w:basedOn w:val="Normal"/>
    <w:next w:val="BodyText"/>
    <w:qFormat/>
    <w:rsid w:val="005F1B8D"/>
    <w:pPr>
      <w:numPr>
        <w:numId w:val="4"/>
      </w:numPr>
      <w:spacing w:before="120" w:after="120"/>
    </w:pPr>
    <w:rPr>
      <w:rFonts w:ascii="Verdana" w:eastAsiaTheme="minorHAnsi" w:hAnsi="Verdana" w:cstheme="minorBidi"/>
      <w:sz w:val="18"/>
      <w:szCs w:val="22"/>
    </w:rPr>
  </w:style>
  <w:style w:type="paragraph" w:customStyle="1" w:styleId="PageNum">
    <w:name w:val="Page Num"/>
    <w:rsid w:val="005F1B8D"/>
    <w:pPr>
      <w:tabs>
        <w:tab w:val="center" w:pos="4320"/>
        <w:tab w:val="right" w:pos="8640"/>
      </w:tabs>
      <w:spacing w:before="120"/>
    </w:pPr>
    <w:rPr>
      <w:rFonts w:ascii="Verdana" w:eastAsiaTheme="minorHAnsi" w:hAnsi="Verdana" w:cstheme="minorBidi"/>
      <w:sz w:val="16"/>
      <w:szCs w:val="22"/>
      <w:lang w:eastAsia="en-US"/>
    </w:rPr>
  </w:style>
  <w:style w:type="paragraph" w:customStyle="1" w:styleId="Rev">
    <w:name w:val="Rev"/>
    <w:basedOn w:val="Normal"/>
    <w:rsid w:val="005F1B8D"/>
    <w:rPr>
      <w:rFonts w:ascii="Verdana" w:eastAsiaTheme="minorHAnsi" w:hAnsi="Verdana" w:cs="Tahoma"/>
      <w:color w:val="0071C5"/>
      <w:spacing w:val="-15"/>
      <w:sz w:val="36"/>
      <w:szCs w:val="36"/>
    </w:rPr>
  </w:style>
  <w:style w:type="character" w:styleId="Strong">
    <w:name w:val="Strong"/>
    <w:basedOn w:val="DefaultParagraphFont"/>
    <w:uiPriority w:val="22"/>
    <w:qFormat/>
    <w:rsid w:val="005F1B8D"/>
    <w:rPr>
      <w:b/>
      <w:bCs/>
    </w:rPr>
  </w:style>
  <w:style w:type="paragraph" w:styleId="Subtitle">
    <w:name w:val="Subtitle"/>
    <w:basedOn w:val="Normal"/>
    <w:next w:val="Normal"/>
    <w:link w:val="SubtitleChar"/>
    <w:autoRedefine/>
    <w:uiPriority w:val="11"/>
    <w:rsid w:val="005F1B8D"/>
    <w:pPr>
      <w:numPr>
        <w:ilvl w:val="1"/>
      </w:numPr>
      <w:pBdr>
        <w:bottom w:val="single" w:sz="18" w:space="1" w:color="0071C5"/>
      </w:pBdr>
      <w:spacing w:after="400"/>
    </w:pPr>
    <w:rPr>
      <w:rFonts w:ascii="Neo Sans Intel Medium" w:eastAsiaTheme="majorEastAsia" w:hAnsi="Neo Sans Intel Medium" w:cstheme="majorBidi"/>
      <w:iCs/>
      <w:smallCaps/>
      <w:color w:val="0071C5"/>
      <w:sz w:val="52"/>
      <w:u w:color="0071C5"/>
    </w:rPr>
  </w:style>
  <w:style w:type="character" w:customStyle="1" w:styleId="SubtitleChar">
    <w:name w:val="Subtitle Char"/>
    <w:basedOn w:val="DefaultParagraphFont"/>
    <w:link w:val="Subtitle"/>
    <w:uiPriority w:val="11"/>
    <w:rsid w:val="005F1B8D"/>
    <w:rPr>
      <w:rFonts w:ascii="Neo Sans Intel Medium" w:eastAsiaTheme="majorEastAsia" w:hAnsi="Neo Sans Intel Medium" w:cstheme="majorBidi"/>
      <w:iCs/>
      <w:smallCaps/>
      <w:color w:val="0071C5"/>
      <w:sz w:val="52"/>
      <w:szCs w:val="24"/>
      <w:u w:color="0071C5"/>
      <w:lang w:eastAsia="en-US"/>
    </w:rPr>
  </w:style>
  <w:style w:type="paragraph" w:customStyle="1" w:styleId="TableBody">
    <w:name w:val="Table Body"/>
    <w:basedOn w:val="BodyText"/>
    <w:qFormat/>
    <w:rsid w:val="005F1B8D"/>
    <w:pPr>
      <w:spacing w:before="60" w:after="60"/>
    </w:pPr>
    <w:rPr>
      <w:rFonts w:eastAsia="Calibri" w:cs="Times New Roman"/>
    </w:rPr>
  </w:style>
  <w:style w:type="table" w:styleId="TableClassic1">
    <w:name w:val="Table Classic 1"/>
    <w:basedOn w:val="TableGrid"/>
    <w:rsid w:val="005F1B8D"/>
    <w:pPr>
      <w:tabs>
        <w:tab w:val="left" w:pos="360"/>
        <w:tab w:val="left" w:pos="720"/>
      </w:tabs>
    </w:pPr>
    <w:rPr>
      <w:rFonts w:ascii="Verdana" w:eastAsia="Calibri" w:hAnsi="Verdana"/>
      <w:sz w:val="18"/>
    </w:rPr>
    <w:tblPr>
      <w:tblStyleRowBandSize w:val="1"/>
      <w:tblStyleColBandSize w:val="1"/>
      <w:tblInd w:w="0" w:type="dxa"/>
      <w:tblBorders>
        <w:bottom w:val="single" w:sz="8"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FFFFFF" w:themeColor="background1"/>
        <w:spacing w:val="0"/>
        <w:sz w:val="16"/>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A6A6" w:themeFill="background1" w:themeFillShade="A6"/>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Hanging">
    <w:name w:val="Table Hanging"/>
    <w:basedOn w:val="BodyText"/>
    <w:rsid w:val="005F1B8D"/>
    <w:pPr>
      <w:keepNext/>
      <w:keepLines/>
      <w:tabs>
        <w:tab w:val="left" w:pos="360"/>
        <w:tab w:val="left" w:pos="720"/>
      </w:tabs>
      <w:spacing w:before="60" w:after="60"/>
      <w:ind w:left="360" w:hanging="360"/>
      <w:contextualSpacing/>
    </w:pPr>
    <w:rPr>
      <w:rFonts w:eastAsia="Calibri" w:cs="Times New Roman"/>
    </w:rPr>
  </w:style>
  <w:style w:type="paragraph" w:customStyle="1" w:styleId="TableHanging2">
    <w:name w:val="Table Hanging 2"/>
    <w:basedOn w:val="TableHanging"/>
    <w:rsid w:val="005F1B8D"/>
    <w:pPr>
      <w:ind w:left="720"/>
    </w:pPr>
  </w:style>
  <w:style w:type="paragraph" w:customStyle="1" w:styleId="TableHangingSmaller">
    <w:name w:val="Table Hanging Smaller"/>
    <w:basedOn w:val="TableHanging"/>
    <w:rsid w:val="005F1B8D"/>
    <w:rPr>
      <w:sz w:val="16"/>
      <w:szCs w:val="16"/>
    </w:rPr>
  </w:style>
  <w:style w:type="paragraph" w:customStyle="1" w:styleId="TableHangingSmaller2">
    <w:name w:val="Table Hanging Smaller 2"/>
    <w:basedOn w:val="TableHanging2"/>
    <w:rsid w:val="005F1B8D"/>
    <w:rPr>
      <w:sz w:val="16"/>
      <w:szCs w:val="16"/>
    </w:rPr>
  </w:style>
  <w:style w:type="paragraph" w:customStyle="1" w:styleId="TableCaption">
    <w:name w:val="TableCaption"/>
    <w:basedOn w:val="Normal"/>
    <w:next w:val="Normal"/>
    <w:autoRedefine/>
    <w:rsid w:val="005F1B8D"/>
    <w:pPr>
      <w:keepNext/>
      <w:keepLines/>
      <w:tabs>
        <w:tab w:val="left" w:pos="360"/>
        <w:tab w:val="left" w:pos="720"/>
      </w:tabs>
      <w:spacing w:before="120" w:after="120"/>
    </w:pPr>
    <w:rPr>
      <w:rFonts w:ascii="Verdana" w:eastAsia="Calibri" w:hAnsi="Verdana"/>
      <w:b/>
      <w:bCs/>
      <w:iCs/>
      <w:color w:val="404040" w:themeColor="text1" w:themeTint="BF"/>
      <w:sz w:val="18"/>
      <w:szCs w:val="20"/>
    </w:rPr>
  </w:style>
  <w:style w:type="character" w:customStyle="1" w:styleId="Underline">
    <w:name w:val="Underline"/>
    <w:basedOn w:val="DefaultParagraphFont"/>
    <w:uiPriority w:val="1"/>
    <w:rsid w:val="005F1B8D"/>
    <w:rPr>
      <w:u w:val="single"/>
    </w:rPr>
  </w:style>
  <w:style w:type="character" w:customStyle="1" w:styleId="HeaderChar">
    <w:name w:val="Header Char"/>
    <w:basedOn w:val="DefaultParagraphFont"/>
    <w:link w:val="Header"/>
    <w:rsid w:val="00495725"/>
    <w:rPr>
      <w:rFonts w:ascii="Verdana" w:eastAsiaTheme="minorHAnsi" w:hAnsi="Verdana" w:cstheme="minorBidi"/>
      <w:sz w:val="16"/>
      <w:szCs w:val="22"/>
      <w:lang w:eastAsia="en-US"/>
    </w:rPr>
  </w:style>
  <w:style w:type="numbering" w:customStyle="1" w:styleId="SquareBullets">
    <w:name w:val="Square Bullets"/>
    <w:uiPriority w:val="99"/>
    <w:locked/>
    <w:rsid w:val="00495725"/>
    <w:pPr>
      <w:numPr>
        <w:numId w:val="5"/>
      </w:numPr>
    </w:pPr>
  </w:style>
  <w:style w:type="paragraph" w:customStyle="1" w:styleId="SpecNormal">
    <w:name w:val="Spec Normal"/>
    <w:basedOn w:val="Normal"/>
    <w:link w:val="SpecNormalChar"/>
    <w:rsid w:val="008703DF"/>
    <w:pPr>
      <w:jc w:val="both"/>
    </w:pPr>
    <w:rPr>
      <w:rFonts w:ascii="Tahoma" w:hAnsi="Tahoma"/>
      <w:sz w:val="22"/>
    </w:rPr>
  </w:style>
  <w:style w:type="character" w:customStyle="1" w:styleId="SpecNormalChar">
    <w:name w:val="Spec Normal Char"/>
    <w:basedOn w:val="DefaultParagraphFont"/>
    <w:link w:val="SpecNormal"/>
    <w:rsid w:val="008703DF"/>
    <w:rPr>
      <w:rFonts w:ascii="Tahoma" w:hAnsi="Tahoma"/>
      <w:sz w:val="22"/>
      <w:szCs w:val="24"/>
      <w:lang w:eastAsia="en-US"/>
    </w:rPr>
  </w:style>
  <w:style w:type="table" w:styleId="TableGrid2">
    <w:name w:val="Table Grid 2"/>
    <w:basedOn w:val="TableNormal"/>
    <w:rsid w:val="00304C2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pecAbstract">
    <w:name w:val="Spec Abstract"/>
    <w:basedOn w:val="Normal"/>
    <w:next w:val="Normal"/>
    <w:rsid w:val="0061501D"/>
    <w:pPr>
      <w:keepLines/>
      <w:pBdr>
        <w:top w:val="single" w:sz="4" w:space="1" w:color="auto"/>
        <w:bottom w:val="single" w:sz="4" w:space="1" w:color="auto"/>
      </w:pBdr>
      <w:jc w:val="both"/>
    </w:pPr>
    <w:rPr>
      <w:rFonts w:ascii="Tahoma" w:hAnsi="Tahoma"/>
      <w:szCs w:val="20"/>
    </w:rPr>
  </w:style>
  <w:style w:type="paragraph" w:styleId="BalloonText">
    <w:name w:val="Balloon Text"/>
    <w:basedOn w:val="Normal"/>
    <w:link w:val="BalloonTextChar"/>
    <w:rsid w:val="000C5736"/>
    <w:rPr>
      <w:rFonts w:ascii="Tahoma" w:hAnsi="Tahoma" w:cs="Tahoma"/>
      <w:sz w:val="16"/>
      <w:szCs w:val="16"/>
    </w:rPr>
  </w:style>
  <w:style w:type="character" w:customStyle="1" w:styleId="BalloonTextChar">
    <w:name w:val="Balloon Text Char"/>
    <w:basedOn w:val="DefaultParagraphFont"/>
    <w:link w:val="BalloonText"/>
    <w:rsid w:val="000C5736"/>
    <w:rPr>
      <w:rFonts w:ascii="Tahoma" w:hAnsi="Tahoma" w:cs="Tahoma"/>
      <w:sz w:val="16"/>
      <w:szCs w:val="16"/>
      <w:lang w:eastAsia="en-US"/>
    </w:rPr>
  </w:style>
  <w:style w:type="paragraph" w:styleId="ListParagraph">
    <w:name w:val="List Paragraph"/>
    <w:basedOn w:val="Normal"/>
    <w:uiPriority w:val="34"/>
    <w:rsid w:val="00E50114"/>
    <w:pPr>
      <w:ind w:left="720"/>
      <w:contextualSpacing/>
    </w:pPr>
  </w:style>
  <w:style w:type="table" w:styleId="Table3Deffects3">
    <w:name w:val="Table 3D effects 3"/>
    <w:basedOn w:val="TableNormal"/>
    <w:rsid w:val="00D154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86856">
      <w:bodyDiv w:val="1"/>
      <w:marLeft w:val="0"/>
      <w:marRight w:val="0"/>
      <w:marTop w:val="0"/>
      <w:marBottom w:val="0"/>
      <w:divBdr>
        <w:top w:val="none" w:sz="0" w:space="0" w:color="auto"/>
        <w:left w:val="none" w:sz="0" w:space="0" w:color="auto"/>
        <w:bottom w:val="none" w:sz="0" w:space="0" w:color="auto"/>
        <w:right w:val="none" w:sz="0" w:space="0" w:color="auto"/>
      </w:divBdr>
    </w:div>
    <w:div w:id="165829335">
      <w:bodyDiv w:val="1"/>
      <w:marLeft w:val="0"/>
      <w:marRight w:val="0"/>
      <w:marTop w:val="0"/>
      <w:marBottom w:val="0"/>
      <w:divBdr>
        <w:top w:val="none" w:sz="0" w:space="0" w:color="auto"/>
        <w:left w:val="none" w:sz="0" w:space="0" w:color="auto"/>
        <w:bottom w:val="none" w:sz="0" w:space="0" w:color="auto"/>
        <w:right w:val="none" w:sz="0" w:space="0" w:color="auto"/>
      </w:divBdr>
    </w:div>
    <w:div w:id="173569330">
      <w:bodyDiv w:val="1"/>
      <w:marLeft w:val="0"/>
      <w:marRight w:val="0"/>
      <w:marTop w:val="0"/>
      <w:marBottom w:val="0"/>
      <w:divBdr>
        <w:top w:val="none" w:sz="0" w:space="0" w:color="auto"/>
        <w:left w:val="none" w:sz="0" w:space="0" w:color="auto"/>
        <w:bottom w:val="none" w:sz="0" w:space="0" w:color="auto"/>
        <w:right w:val="none" w:sz="0" w:space="0" w:color="auto"/>
      </w:divBdr>
    </w:div>
    <w:div w:id="215973300">
      <w:bodyDiv w:val="1"/>
      <w:marLeft w:val="0"/>
      <w:marRight w:val="0"/>
      <w:marTop w:val="0"/>
      <w:marBottom w:val="0"/>
      <w:divBdr>
        <w:top w:val="none" w:sz="0" w:space="0" w:color="auto"/>
        <w:left w:val="none" w:sz="0" w:space="0" w:color="auto"/>
        <w:bottom w:val="none" w:sz="0" w:space="0" w:color="auto"/>
        <w:right w:val="none" w:sz="0" w:space="0" w:color="auto"/>
      </w:divBdr>
      <w:divsChild>
        <w:div w:id="540749754">
          <w:marLeft w:val="0"/>
          <w:marRight w:val="0"/>
          <w:marTop w:val="0"/>
          <w:marBottom w:val="0"/>
          <w:divBdr>
            <w:top w:val="none" w:sz="0" w:space="0" w:color="auto"/>
            <w:left w:val="none" w:sz="0" w:space="0" w:color="auto"/>
            <w:bottom w:val="none" w:sz="0" w:space="0" w:color="auto"/>
            <w:right w:val="none" w:sz="0" w:space="0" w:color="auto"/>
          </w:divBdr>
          <w:divsChild>
            <w:div w:id="1080173061">
              <w:marLeft w:val="0"/>
              <w:marRight w:val="0"/>
              <w:marTop w:val="0"/>
              <w:marBottom w:val="0"/>
              <w:divBdr>
                <w:top w:val="none" w:sz="0" w:space="0" w:color="auto"/>
                <w:left w:val="none" w:sz="0" w:space="0" w:color="auto"/>
                <w:bottom w:val="none" w:sz="0" w:space="0" w:color="auto"/>
                <w:right w:val="none" w:sz="0" w:space="0" w:color="auto"/>
              </w:divBdr>
            </w:div>
            <w:div w:id="2006278798">
              <w:marLeft w:val="0"/>
              <w:marRight w:val="0"/>
              <w:marTop w:val="0"/>
              <w:marBottom w:val="0"/>
              <w:divBdr>
                <w:top w:val="none" w:sz="0" w:space="0" w:color="auto"/>
                <w:left w:val="none" w:sz="0" w:space="0" w:color="auto"/>
                <w:bottom w:val="none" w:sz="0" w:space="0" w:color="auto"/>
                <w:right w:val="none" w:sz="0" w:space="0" w:color="auto"/>
              </w:divBdr>
            </w:div>
            <w:div w:id="21440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203">
      <w:bodyDiv w:val="1"/>
      <w:marLeft w:val="0"/>
      <w:marRight w:val="0"/>
      <w:marTop w:val="0"/>
      <w:marBottom w:val="0"/>
      <w:divBdr>
        <w:top w:val="none" w:sz="0" w:space="0" w:color="auto"/>
        <w:left w:val="none" w:sz="0" w:space="0" w:color="auto"/>
        <w:bottom w:val="none" w:sz="0" w:space="0" w:color="auto"/>
        <w:right w:val="none" w:sz="0" w:space="0" w:color="auto"/>
      </w:divBdr>
    </w:div>
    <w:div w:id="325405193">
      <w:bodyDiv w:val="1"/>
      <w:marLeft w:val="0"/>
      <w:marRight w:val="0"/>
      <w:marTop w:val="0"/>
      <w:marBottom w:val="0"/>
      <w:divBdr>
        <w:top w:val="none" w:sz="0" w:space="0" w:color="auto"/>
        <w:left w:val="none" w:sz="0" w:space="0" w:color="auto"/>
        <w:bottom w:val="none" w:sz="0" w:space="0" w:color="auto"/>
        <w:right w:val="none" w:sz="0" w:space="0" w:color="auto"/>
      </w:divBdr>
      <w:divsChild>
        <w:div w:id="928074921">
          <w:marLeft w:val="0"/>
          <w:marRight w:val="0"/>
          <w:marTop w:val="0"/>
          <w:marBottom w:val="0"/>
          <w:divBdr>
            <w:top w:val="none" w:sz="0" w:space="0" w:color="auto"/>
            <w:left w:val="none" w:sz="0" w:space="0" w:color="auto"/>
            <w:bottom w:val="none" w:sz="0" w:space="0" w:color="auto"/>
            <w:right w:val="none" w:sz="0" w:space="0" w:color="auto"/>
          </w:divBdr>
          <w:divsChild>
            <w:div w:id="709570228">
              <w:marLeft w:val="0"/>
              <w:marRight w:val="0"/>
              <w:marTop w:val="0"/>
              <w:marBottom w:val="0"/>
              <w:divBdr>
                <w:top w:val="none" w:sz="0" w:space="0" w:color="auto"/>
                <w:left w:val="none" w:sz="0" w:space="0" w:color="auto"/>
                <w:bottom w:val="none" w:sz="0" w:space="0" w:color="auto"/>
                <w:right w:val="none" w:sz="0" w:space="0" w:color="auto"/>
              </w:divBdr>
            </w:div>
            <w:div w:id="1445806590">
              <w:marLeft w:val="0"/>
              <w:marRight w:val="0"/>
              <w:marTop w:val="0"/>
              <w:marBottom w:val="0"/>
              <w:divBdr>
                <w:top w:val="none" w:sz="0" w:space="0" w:color="auto"/>
                <w:left w:val="none" w:sz="0" w:space="0" w:color="auto"/>
                <w:bottom w:val="none" w:sz="0" w:space="0" w:color="auto"/>
                <w:right w:val="none" w:sz="0" w:space="0" w:color="auto"/>
              </w:divBdr>
            </w:div>
            <w:div w:id="20708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2928">
      <w:bodyDiv w:val="1"/>
      <w:marLeft w:val="0"/>
      <w:marRight w:val="0"/>
      <w:marTop w:val="0"/>
      <w:marBottom w:val="0"/>
      <w:divBdr>
        <w:top w:val="none" w:sz="0" w:space="0" w:color="auto"/>
        <w:left w:val="none" w:sz="0" w:space="0" w:color="auto"/>
        <w:bottom w:val="none" w:sz="0" w:space="0" w:color="auto"/>
        <w:right w:val="none" w:sz="0" w:space="0" w:color="auto"/>
      </w:divBdr>
    </w:div>
    <w:div w:id="561793589">
      <w:bodyDiv w:val="1"/>
      <w:marLeft w:val="0"/>
      <w:marRight w:val="0"/>
      <w:marTop w:val="0"/>
      <w:marBottom w:val="0"/>
      <w:divBdr>
        <w:top w:val="none" w:sz="0" w:space="0" w:color="auto"/>
        <w:left w:val="none" w:sz="0" w:space="0" w:color="auto"/>
        <w:bottom w:val="none" w:sz="0" w:space="0" w:color="auto"/>
        <w:right w:val="none" w:sz="0" w:space="0" w:color="auto"/>
      </w:divBdr>
    </w:div>
    <w:div w:id="618142562">
      <w:bodyDiv w:val="1"/>
      <w:marLeft w:val="0"/>
      <w:marRight w:val="0"/>
      <w:marTop w:val="0"/>
      <w:marBottom w:val="0"/>
      <w:divBdr>
        <w:top w:val="none" w:sz="0" w:space="0" w:color="auto"/>
        <w:left w:val="none" w:sz="0" w:space="0" w:color="auto"/>
        <w:bottom w:val="none" w:sz="0" w:space="0" w:color="auto"/>
        <w:right w:val="none" w:sz="0" w:space="0" w:color="auto"/>
      </w:divBdr>
    </w:div>
    <w:div w:id="646980009">
      <w:bodyDiv w:val="1"/>
      <w:marLeft w:val="0"/>
      <w:marRight w:val="0"/>
      <w:marTop w:val="0"/>
      <w:marBottom w:val="0"/>
      <w:divBdr>
        <w:top w:val="none" w:sz="0" w:space="0" w:color="auto"/>
        <w:left w:val="none" w:sz="0" w:space="0" w:color="auto"/>
        <w:bottom w:val="none" w:sz="0" w:space="0" w:color="auto"/>
        <w:right w:val="none" w:sz="0" w:space="0" w:color="auto"/>
      </w:divBdr>
    </w:div>
    <w:div w:id="664551482">
      <w:bodyDiv w:val="1"/>
      <w:marLeft w:val="0"/>
      <w:marRight w:val="0"/>
      <w:marTop w:val="0"/>
      <w:marBottom w:val="0"/>
      <w:divBdr>
        <w:top w:val="none" w:sz="0" w:space="0" w:color="auto"/>
        <w:left w:val="none" w:sz="0" w:space="0" w:color="auto"/>
        <w:bottom w:val="none" w:sz="0" w:space="0" w:color="auto"/>
        <w:right w:val="none" w:sz="0" w:space="0" w:color="auto"/>
      </w:divBdr>
    </w:div>
    <w:div w:id="713650826">
      <w:bodyDiv w:val="1"/>
      <w:marLeft w:val="0"/>
      <w:marRight w:val="0"/>
      <w:marTop w:val="0"/>
      <w:marBottom w:val="0"/>
      <w:divBdr>
        <w:top w:val="none" w:sz="0" w:space="0" w:color="auto"/>
        <w:left w:val="none" w:sz="0" w:space="0" w:color="auto"/>
        <w:bottom w:val="none" w:sz="0" w:space="0" w:color="auto"/>
        <w:right w:val="none" w:sz="0" w:space="0" w:color="auto"/>
      </w:divBdr>
    </w:div>
    <w:div w:id="881937591">
      <w:bodyDiv w:val="1"/>
      <w:marLeft w:val="0"/>
      <w:marRight w:val="0"/>
      <w:marTop w:val="0"/>
      <w:marBottom w:val="0"/>
      <w:divBdr>
        <w:top w:val="none" w:sz="0" w:space="0" w:color="auto"/>
        <w:left w:val="none" w:sz="0" w:space="0" w:color="auto"/>
        <w:bottom w:val="none" w:sz="0" w:space="0" w:color="auto"/>
        <w:right w:val="none" w:sz="0" w:space="0" w:color="auto"/>
      </w:divBdr>
    </w:div>
    <w:div w:id="1090396794">
      <w:bodyDiv w:val="1"/>
      <w:marLeft w:val="0"/>
      <w:marRight w:val="0"/>
      <w:marTop w:val="0"/>
      <w:marBottom w:val="0"/>
      <w:divBdr>
        <w:top w:val="none" w:sz="0" w:space="0" w:color="auto"/>
        <w:left w:val="none" w:sz="0" w:space="0" w:color="auto"/>
        <w:bottom w:val="none" w:sz="0" w:space="0" w:color="auto"/>
        <w:right w:val="none" w:sz="0" w:space="0" w:color="auto"/>
      </w:divBdr>
    </w:div>
    <w:div w:id="1399207365">
      <w:bodyDiv w:val="1"/>
      <w:marLeft w:val="0"/>
      <w:marRight w:val="0"/>
      <w:marTop w:val="0"/>
      <w:marBottom w:val="0"/>
      <w:divBdr>
        <w:top w:val="none" w:sz="0" w:space="0" w:color="auto"/>
        <w:left w:val="none" w:sz="0" w:space="0" w:color="auto"/>
        <w:bottom w:val="none" w:sz="0" w:space="0" w:color="auto"/>
        <w:right w:val="none" w:sz="0" w:space="0" w:color="auto"/>
      </w:divBdr>
    </w:div>
    <w:div w:id="1407068493">
      <w:bodyDiv w:val="1"/>
      <w:marLeft w:val="0"/>
      <w:marRight w:val="0"/>
      <w:marTop w:val="0"/>
      <w:marBottom w:val="0"/>
      <w:divBdr>
        <w:top w:val="none" w:sz="0" w:space="0" w:color="auto"/>
        <w:left w:val="none" w:sz="0" w:space="0" w:color="auto"/>
        <w:bottom w:val="none" w:sz="0" w:space="0" w:color="auto"/>
        <w:right w:val="none" w:sz="0" w:space="0" w:color="auto"/>
      </w:divBdr>
    </w:div>
    <w:div w:id="1435779976">
      <w:bodyDiv w:val="1"/>
      <w:marLeft w:val="0"/>
      <w:marRight w:val="0"/>
      <w:marTop w:val="0"/>
      <w:marBottom w:val="0"/>
      <w:divBdr>
        <w:top w:val="none" w:sz="0" w:space="0" w:color="auto"/>
        <w:left w:val="none" w:sz="0" w:space="0" w:color="auto"/>
        <w:bottom w:val="none" w:sz="0" w:space="0" w:color="auto"/>
        <w:right w:val="none" w:sz="0" w:space="0" w:color="auto"/>
      </w:divBdr>
    </w:div>
    <w:div w:id="1600869250">
      <w:bodyDiv w:val="1"/>
      <w:marLeft w:val="0"/>
      <w:marRight w:val="0"/>
      <w:marTop w:val="0"/>
      <w:marBottom w:val="0"/>
      <w:divBdr>
        <w:top w:val="none" w:sz="0" w:space="0" w:color="auto"/>
        <w:left w:val="none" w:sz="0" w:space="0" w:color="auto"/>
        <w:bottom w:val="none" w:sz="0" w:space="0" w:color="auto"/>
        <w:right w:val="none" w:sz="0" w:space="0" w:color="auto"/>
      </w:divBdr>
    </w:div>
    <w:div w:id="1607887876">
      <w:bodyDiv w:val="1"/>
      <w:marLeft w:val="0"/>
      <w:marRight w:val="0"/>
      <w:marTop w:val="0"/>
      <w:marBottom w:val="0"/>
      <w:divBdr>
        <w:top w:val="none" w:sz="0" w:space="0" w:color="auto"/>
        <w:left w:val="none" w:sz="0" w:space="0" w:color="auto"/>
        <w:bottom w:val="none" w:sz="0" w:space="0" w:color="auto"/>
        <w:right w:val="none" w:sz="0" w:space="0" w:color="auto"/>
      </w:divBdr>
    </w:div>
    <w:div w:id="1672878822">
      <w:bodyDiv w:val="1"/>
      <w:marLeft w:val="0"/>
      <w:marRight w:val="0"/>
      <w:marTop w:val="0"/>
      <w:marBottom w:val="0"/>
      <w:divBdr>
        <w:top w:val="none" w:sz="0" w:space="0" w:color="auto"/>
        <w:left w:val="none" w:sz="0" w:space="0" w:color="auto"/>
        <w:bottom w:val="none" w:sz="0" w:space="0" w:color="auto"/>
        <w:right w:val="none" w:sz="0" w:space="0" w:color="auto"/>
      </w:divBdr>
    </w:div>
    <w:div w:id="1686319527">
      <w:bodyDiv w:val="1"/>
      <w:marLeft w:val="0"/>
      <w:marRight w:val="0"/>
      <w:marTop w:val="0"/>
      <w:marBottom w:val="0"/>
      <w:divBdr>
        <w:top w:val="none" w:sz="0" w:space="0" w:color="auto"/>
        <w:left w:val="none" w:sz="0" w:space="0" w:color="auto"/>
        <w:bottom w:val="none" w:sz="0" w:space="0" w:color="auto"/>
        <w:right w:val="none" w:sz="0" w:space="0" w:color="auto"/>
      </w:divBdr>
    </w:div>
    <w:div w:id="1717925021">
      <w:bodyDiv w:val="1"/>
      <w:marLeft w:val="0"/>
      <w:marRight w:val="0"/>
      <w:marTop w:val="0"/>
      <w:marBottom w:val="0"/>
      <w:divBdr>
        <w:top w:val="none" w:sz="0" w:space="0" w:color="auto"/>
        <w:left w:val="none" w:sz="0" w:space="0" w:color="auto"/>
        <w:bottom w:val="none" w:sz="0" w:space="0" w:color="auto"/>
        <w:right w:val="none" w:sz="0" w:space="0" w:color="auto"/>
      </w:divBdr>
    </w:div>
    <w:div w:id="1723095714">
      <w:bodyDiv w:val="1"/>
      <w:marLeft w:val="0"/>
      <w:marRight w:val="0"/>
      <w:marTop w:val="0"/>
      <w:marBottom w:val="0"/>
      <w:divBdr>
        <w:top w:val="none" w:sz="0" w:space="0" w:color="auto"/>
        <w:left w:val="none" w:sz="0" w:space="0" w:color="auto"/>
        <w:bottom w:val="none" w:sz="0" w:space="0" w:color="auto"/>
        <w:right w:val="none" w:sz="0" w:space="0" w:color="auto"/>
      </w:divBdr>
    </w:div>
    <w:div w:id="1740518264">
      <w:bodyDiv w:val="1"/>
      <w:marLeft w:val="0"/>
      <w:marRight w:val="0"/>
      <w:marTop w:val="0"/>
      <w:marBottom w:val="0"/>
      <w:divBdr>
        <w:top w:val="none" w:sz="0" w:space="0" w:color="auto"/>
        <w:left w:val="none" w:sz="0" w:space="0" w:color="auto"/>
        <w:bottom w:val="none" w:sz="0" w:space="0" w:color="auto"/>
        <w:right w:val="none" w:sz="0" w:space="0" w:color="auto"/>
      </w:divBdr>
    </w:div>
    <w:div w:id="1778790942">
      <w:bodyDiv w:val="1"/>
      <w:marLeft w:val="0"/>
      <w:marRight w:val="0"/>
      <w:marTop w:val="0"/>
      <w:marBottom w:val="0"/>
      <w:divBdr>
        <w:top w:val="none" w:sz="0" w:space="0" w:color="auto"/>
        <w:left w:val="none" w:sz="0" w:space="0" w:color="auto"/>
        <w:bottom w:val="none" w:sz="0" w:space="0" w:color="auto"/>
        <w:right w:val="none" w:sz="0" w:space="0" w:color="auto"/>
      </w:divBdr>
    </w:div>
    <w:div w:id="21379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teng3\Documents\BFM%20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21b7ace-5c7c-4659-81f3-5a727393bdad">CHMPUQYR5254-36-11</_dlc_DocId>
    <_dlc_DocIdUrl xmlns="f21b7ace-5c7c-4659-81f3-5a727393bdad">
      <Url>https://sharepoint.amr.ith.intel.com/sites/SourceDocs/_layouts/DocIdRedir.aspx?ID=CHMPUQYR5254-36-11</Url>
      <Description>CHMPUQYR5254-36-11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7F9D9D78BC21F4DBA771DEF1C2EC6D1" ma:contentTypeVersion="1" ma:contentTypeDescription="Create a new document." ma:contentTypeScope="" ma:versionID="e57e4adcfc86d3a5cc83494e2fcfaa50">
  <xsd:schema xmlns:xsd="http://www.w3.org/2001/XMLSchema" xmlns:xs="http://www.w3.org/2001/XMLSchema" xmlns:p="http://schemas.microsoft.com/office/2006/metadata/properties" xmlns:ns2="f21b7ace-5c7c-4659-81f3-5a727393bdad" targetNamespace="http://schemas.microsoft.com/office/2006/metadata/properties" ma:root="true" ma:fieldsID="533d8e5eed5878c84a3392f83129a265" ns2:_="">
    <xsd:import namespace="f21b7ace-5c7c-4659-81f3-5a727393bda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b7ace-5c7c-4659-81f3-5a727393bda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1F7F8-4F74-47C6-A89D-1CEF4BAEC9BD}">
  <ds:schemaRefs>
    <ds:schemaRef ds:uri="http://schemas.microsoft.com/office/2006/metadata/properties"/>
    <ds:schemaRef ds:uri="http://schemas.microsoft.com/office/infopath/2007/PartnerControls"/>
    <ds:schemaRef ds:uri="f21b7ace-5c7c-4659-81f3-5a727393bdad"/>
  </ds:schemaRefs>
</ds:datastoreItem>
</file>

<file path=customXml/itemProps2.xml><?xml version="1.0" encoding="utf-8"?>
<ds:datastoreItem xmlns:ds="http://schemas.openxmlformats.org/officeDocument/2006/customXml" ds:itemID="{50A2536B-174E-4705-B5BD-79BAB175E7C0}">
  <ds:schemaRefs>
    <ds:schemaRef ds:uri="http://schemas.microsoft.com/sharepoint/v3/contenttype/forms"/>
  </ds:schemaRefs>
</ds:datastoreItem>
</file>

<file path=customXml/itemProps3.xml><?xml version="1.0" encoding="utf-8"?>
<ds:datastoreItem xmlns:ds="http://schemas.openxmlformats.org/officeDocument/2006/customXml" ds:itemID="{AC4D9407-A90F-49E4-AEF3-F69619943D7B}">
  <ds:schemaRefs>
    <ds:schemaRef ds:uri="http://schemas.microsoft.com/sharepoint/events"/>
  </ds:schemaRefs>
</ds:datastoreItem>
</file>

<file path=customXml/itemProps4.xml><?xml version="1.0" encoding="utf-8"?>
<ds:datastoreItem xmlns:ds="http://schemas.openxmlformats.org/officeDocument/2006/customXml" ds:itemID="{E624928D-9478-47D8-81C0-04EC469DA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b7ace-5c7c-4659-81f3-5a727393bd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9886EE-8681-4B2B-866F-56647D9F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BFM User Guide Template.dotx</Template>
  <TotalTime>2691</TotalTime>
  <Pages>23</Pages>
  <Words>5465</Words>
  <Characters>31153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IOSF Primary Channel BFM User Guide</vt:lpstr>
    </vt:vector>
  </TitlesOfParts>
  <Manager>Robert Papp</Manager>
  <Company>Intel Corporation</Company>
  <LinksUpToDate>false</LinksUpToDate>
  <CharactersWithSpaces>36545</CharactersWithSpaces>
  <SharedDoc>false</SharedDoc>
  <HLinks>
    <vt:vector size="738" baseType="variant">
      <vt:variant>
        <vt:i4>4718624</vt:i4>
      </vt:variant>
      <vt:variant>
        <vt:i4>798</vt:i4>
      </vt:variant>
      <vt:variant>
        <vt:i4>0</vt:i4>
      </vt:variant>
      <vt:variant>
        <vt:i4>5</vt:i4>
      </vt:variant>
      <vt:variant>
        <vt:lpwstr>https://vthsd.intel.com/hsd/acde/issue/default.aspx?&amp;issue_id=501385</vt:lpwstr>
      </vt:variant>
      <vt:variant>
        <vt:lpwstr/>
      </vt:variant>
      <vt:variant>
        <vt:i4>4915232</vt:i4>
      </vt:variant>
      <vt:variant>
        <vt:i4>795</vt:i4>
      </vt:variant>
      <vt:variant>
        <vt:i4>0</vt:i4>
      </vt:variant>
      <vt:variant>
        <vt:i4>5</vt:i4>
      </vt:variant>
      <vt:variant>
        <vt:lpwstr>https://vthsd.intel.com/hsd/acde/issue/default.aspx?&amp;issue_id=501386</vt:lpwstr>
      </vt:variant>
      <vt:variant>
        <vt:lpwstr/>
      </vt:variant>
      <vt:variant>
        <vt:i4>4718625</vt:i4>
      </vt:variant>
      <vt:variant>
        <vt:i4>792</vt:i4>
      </vt:variant>
      <vt:variant>
        <vt:i4>0</vt:i4>
      </vt:variant>
      <vt:variant>
        <vt:i4>5</vt:i4>
      </vt:variant>
      <vt:variant>
        <vt:lpwstr>https://vthsd.intel.com/hsd/acde/issue/default.aspx?&amp;issue_id=501395</vt:lpwstr>
      </vt:variant>
      <vt:variant>
        <vt:lpwstr/>
      </vt:variant>
      <vt:variant>
        <vt:i4>4980769</vt:i4>
      </vt:variant>
      <vt:variant>
        <vt:i4>789</vt:i4>
      </vt:variant>
      <vt:variant>
        <vt:i4>0</vt:i4>
      </vt:variant>
      <vt:variant>
        <vt:i4>5</vt:i4>
      </vt:variant>
      <vt:variant>
        <vt:lpwstr>https://vthsd.intel.com/hsd/acde/issue/default.aspx?&amp;issue_id=501391</vt:lpwstr>
      </vt:variant>
      <vt:variant>
        <vt:lpwstr/>
      </vt:variant>
      <vt:variant>
        <vt:i4>5177377</vt:i4>
      </vt:variant>
      <vt:variant>
        <vt:i4>786</vt:i4>
      </vt:variant>
      <vt:variant>
        <vt:i4>0</vt:i4>
      </vt:variant>
      <vt:variant>
        <vt:i4>5</vt:i4>
      </vt:variant>
      <vt:variant>
        <vt:lpwstr>https://vthsd.intel.com/hsd/acde/issue/default.aspx?&amp;issue_id=501392</vt:lpwstr>
      </vt:variant>
      <vt:variant>
        <vt:lpwstr/>
      </vt:variant>
      <vt:variant>
        <vt:i4>458828</vt:i4>
      </vt:variant>
      <vt:variant>
        <vt:i4>783</vt:i4>
      </vt:variant>
      <vt:variant>
        <vt:i4>0</vt:i4>
      </vt:variant>
      <vt:variant>
        <vt:i4>5</vt:i4>
      </vt:variant>
      <vt:variant>
        <vt:lpwstr>https://vthsd.intel.com/hsd/acde</vt:lpwstr>
      </vt:variant>
      <vt:variant>
        <vt:lpwstr/>
      </vt:variant>
      <vt:variant>
        <vt:i4>7667747</vt:i4>
      </vt:variant>
      <vt:variant>
        <vt:i4>780</vt:i4>
      </vt:variant>
      <vt:variant>
        <vt:i4>0</vt:i4>
      </vt:variant>
      <vt:variant>
        <vt:i4>5</vt:i4>
      </vt:variant>
      <vt:variant>
        <vt:lpwstr>https://ifcollaborate.intel.com/ifc/getdoc.aspx?docbase=InfoFactoryKB&amp;chronid=09005ffd80846346&amp;ver=CURRENT&amp;qepop=false</vt:lpwstr>
      </vt:variant>
      <vt:variant>
        <vt:lpwstr/>
      </vt:variant>
      <vt:variant>
        <vt:i4>4063355</vt:i4>
      </vt:variant>
      <vt:variant>
        <vt:i4>753</vt:i4>
      </vt:variant>
      <vt:variant>
        <vt:i4>0</vt:i4>
      </vt:variant>
      <vt:variant>
        <vt:i4>5</vt:i4>
      </vt:variant>
      <vt:variant>
        <vt:lpwstr>https://ifcollaborate.intel.com/ifc/ifc.aspx?docbase=InfoFactoryKB&amp;robjid=0b005ffd8065df6e</vt:lpwstr>
      </vt:variant>
      <vt:variant>
        <vt:lpwstr/>
      </vt:variant>
      <vt:variant>
        <vt:i4>7274619</vt:i4>
      </vt:variant>
      <vt:variant>
        <vt:i4>750</vt:i4>
      </vt:variant>
      <vt:variant>
        <vt:i4>0</vt:i4>
      </vt:variant>
      <vt:variant>
        <vt:i4>5</vt:i4>
      </vt:variant>
      <vt:variant>
        <vt:lpwstr>https://ifcollaborate.intel.com/ifc/ifc.aspx?docbase=InfoFactoryKB&amp;robjid=0b005ffd8065df64</vt:lpwstr>
      </vt:variant>
      <vt:variant>
        <vt:lpwstr/>
      </vt:variant>
      <vt:variant>
        <vt:i4>3997736</vt:i4>
      </vt:variant>
      <vt:variant>
        <vt:i4>747</vt:i4>
      </vt:variant>
      <vt:variant>
        <vt:i4>0</vt:i4>
      </vt:variant>
      <vt:variant>
        <vt:i4>5</vt:i4>
      </vt:variant>
      <vt:variant>
        <vt:lpwstr>https://ifcollaborate.intel.com/ifc/ifc.aspx?docbase=InfoFactoryKB&amp;robjid=0c005ffd80087509</vt:lpwstr>
      </vt:variant>
      <vt:variant>
        <vt:lpwstr/>
      </vt:variant>
      <vt:variant>
        <vt:i4>2424872</vt:i4>
      </vt:variant>
      <vt:variant>
        <vt:i4>744</vt:i4>
      </vt:variant>
      <vt:variant>
        <vt:i4>0</vt:i4>
      </vt:variant>
      <vt:variant>
        <vt:i4>5</vt:i4>
      </vt:variant>
      <vt:variant>
        <vt:lpwstr>https://ifcollaborate.intel.com/IFC/GetDoc.aspx?docbase=InfoFactoryKB&amp;chronid=09005ffd8083841f&amp;ver=CURRENT&amp;qepop=false</vt:lpwstr>
      </vt:variant>
      <vt:variant>
        <vt:lpwstr/>
      </vt:variant>
      <vt:variant>
        <vt:i4>4063355</vt:i4>
      </vt:variant>
      <vt:variant>
        <vt:i4>741</vt:i4>
      </vt:variant>
      <vt:variant>
        <vt:i4>0</vt:i4>
      </vt:variant>
      <vt:variant>
        <vt:i4>5</vt:i4>
      </vt:variant>
      <vt:variant>
        <vt:lpwstr>https://ifcollaborate.intel.com/ifc/ifc.aspx?docbase=InfoFactoryKB&amp;robjid=0b005ffd8065df6e</vt:lpwstr>
      </vt:variant>
      <vt:variant>
        <vt:lpwstr/>
      </vt:variant>
      <vt:variant>
        <vt:i4>7274619</vt:i4>
      </vt:variant>
      <vt:variant>
        <vt:i4>738</vt:i4>
      </vt:variant>
      <vt:variant>
        <vt:i4>0</vt:i4>
      </vt:variant>
      <vt:variant>
        <vt:i4>5</vt:i4>
      </vt:variant>
      <vt:variant>
        <vt:lpwstr>https://ifcollaborate.intel.com/ifc/ifc.aspx?docbase=InfoFactoryKB&amp;robjid=0b005ffd8065df64</vt:lpwstr>
      </vt:variant>
      <vt:variant>
        <vt:lpwstr/>
      </vt:variant>
      <vt:variant>
        <vt:i4>3997736</vt:i4>
      </vt:variant>
      <vt:variant>
        <vt:i4>735</vt:i4>
      </vt:variant>
      <vt:variant>
        <vt:i4>0</vt:i4>
      </vt:variant>
      <vt:variant>
        <vt:i4>5</vt:i4>
      </vt:variant>
      <vt:variant>
        <vt:lpwstr>https://ifcollaborate.intel.com/ifc/ifc.aspx?docbase=InfoFactoryKB&amp;robjid=0c005ffd80087509</vt:lpwstr>
      </vt:variant>
      <vt:variant>
        <vt:lpwstr/>
      </vt:variant>
      <vt:variant>
        <vt:i4>2490408</vt:i4>
      </vt:variant>
      <vt:variant>
        <vt:i4>732</vt:i4>
      </vt:variant>
      <vt:variant>
        <vt:i4>0</vt:i4>
      </vt:variant>
      <vt:variant>
        <vt:i4>5</vt:i4>
      </vt:variant>
      <vt:variant>
        <vt:lpwstr>https://ifcollaborate.intel.com/IFC/GetDoc.aspx?docbase=InfoFactoryKB&amp;chronid=09005ffd8083841e&amp;ver=CURRENT&amp;qepop=false</vt:lpwstr>
      </vt:variant>
      <vt:variant>
        <vt:lpwstr/>
      </vt:variant>
      <vt:variant>
        <vt:i4>7209076</vt:i4>
      </vt:variant>
      <vt:variant>
        <vt:i4>729</vt:i4>
      </vt:variant>
      <vt:variant>
        <vt:i4>0</vt:i4>
      </vt:variant>
      <vt:variant>
        <vt:i4>5</vt:i4>
      </vt:variant>
      <vt:variant>
        <vt:lpwstr>https://ifcollaborate.intel.com/ifc/ifc.aspx?docbase=InfoFactoryKB&amp;robjid=0b005ffd8065df95</vt:lpwstr>
      </vt:variant>
      <vt:variant>
        <vt:lpwstr/>
      </vt:variant>
      <vt:variant>
        <vt:i4>2228271</vt:i4>
      </vt:variant>
      <vt:variant>
        <vt:i4>726</vt:i4>
      </vt:variant>
      <vt:variant>
        <vt:i4>0</vt:i4>
      </vt:variant>
      <vt:variant>
        <vt:i4>5</vt:i4>
      </vt:variant>
      <vt:variant>
        <vt:lpwstr>https://ifcollaborate.intel.com/IFC/GetDoc.aspx?docbase=InfoFactoryKB&amp;chronid=09005ffd8067838b&amp;ver=CURRENT&amp;qepop=false</vt:lpwstr>
      </vt:variant>
      <vt:variant>
        <vt:lpwstr/>
      </vt:variant>
      <vt:variant>
        <vt:i4>7143547</vt:i4>
      </vt:variant>
      <vt:variant>
        <vt:i4>723</vt:i4>
      </vt:variant>
      <vt:variant>
        <vt:i4>0</vt:i4>
      </vt:variant>
      <vt:variant>
        <vt:i4>5</vt:i4>
      </vt:variant>
      <vt:variant>
        <vt:lpwstr>https://ifcollaborate.intel.com/ifc/ifc.aspx?docbase=InfoFactoryKB&amp;robjid=0b005ffd8065df66</vt:lpwstr>
      </vt:variant>
      <vt:variant>
        <vt:lpwstr/>
      </vt:variant>
      <vt:variant>
        <vt:i4>7798825</vt:i4>
      </vt:variant>
      <vt:variant>
        <vt:i4>720</vt:i4>
      </vt:variant>
      <vt:variant>
        <vt:i4>0</vt:i4>
      </vt:variant>
      <vt:variant>
        <vt:i4>5</vt:i4>
      </vt:variant>
      <vt:variant>
        <vt:lpwstr>https://ifcollaborate.intel.com/IFC/GetDoc.aspx?docbase=InfoFactoryKB&amp;chronid=09005ffd806e4c25&amp;ver=CURRENT&amp;qepop=false</vt:lpwstr>
      </vt:variant>
      <vt:variant>
        <vt:lpwstr/>
      </vt:variant>
      <vt:variant>
        <vt:i4>7929901</vt:i4>
      </vt:variant>
      <vt:variant>
        <vt:i4>636</vt:i4>
      </vt:variant>
      <vt:variant>
        <vt:i4>0</vt:i4>
      </vt:variant>
      <vt:variant>
        <vt:i4>5</vt:i4>
      </vt:variant>
      <vt:variant>
        <vt:lpwstr>https://ifcollaborate.intel.com/ifc/getdoc.aspx?docbase=InfoFactoryKB&amp;chronid=09005ffd807f291b&amp;ver=CURRENT&amp;qepop=false</vt:lpwstr>
      </vt:variant>
      <vt:variant>
        <vt:lpwstr/>
      </vt:variant>
      <vt:variant>
        <vt:i4>7536686</vt:i4>
      </vt:variant>
      <vt:variant>
        <vt:i4>633</vt:i4>
      </vt:variant>
      <vt:variant>
        <vt:i4>0</vt:i4>
      </vt:variant>
      <vt:variant>
        <vt:i4>5</vt:i4>
      </vt:variant>
      <vt:variant>
        <vt:lpwstr>https://ifcollaborate.intel.com/ifc/getdoc.aspx?docbase=InfoFactoryKB&amp;chronid=09005ffd807ecac3&amp;ver=CURRENT&amp;qepop=false</vt:lpwstr>
      </vt:variant>
      <vt:variant>
        <vt:lpwstr/>
      </vt:variant>
      <vt:variant>
        <vt:i4>7733285</vt:i4>
      </vt:variant>
      <vt:variant>
        <vt:i4>630</vt:i4>
      </vt:variant>
      <vt:variant>
        <vt:i4>0</vt:i4>
      </vt:variant>
      <vt:variant>
        <vt:i4>5</vt:i4>
      </vt:variant>
      <vt:variant>
        <vt:lpwstr>https://ifcollaborate.intel.com/ifc/getdoc.aspx?docbase=InfoFactoryKB&amp;chronid=09005ffd80803a7c&amp;ver=CURRENT&amp;qepop=false</vt:lpwstr>
      </vt:variant>
      <vt:variant>
        <vt:lpwstr/>
      </vt:variant>
      <vt:variant>
        <vt:i4>8061046</vt:i4>
      </vt:variant>
      <vt:variant>
        <vt:i4>627</vt:i4>
      </vt:variant>
      <vt:variant>
        <vt:i4>0</vt:i4>
      </vt:variant>
      <vt:variant>
        <vt:i4>5</vt:i4>
      </vt:variant>
      <vt:variant>
        <vt:lpwstr>https://ifcollaborate.intel.com/ifc/getdoc.aspx?docbase=InfoFactoryKB&amp;chronid=09005ffd808039d6&amp;ver=CURRENT&amp;qepop=false</vt:lpwstr>
      </vt:variant>
      <vt:variant>
        <vt:lpwstr/>
      </vt:variant>
      <vt:variant>
        <vt:i4>2490492</vt:i4>
      </vt:variant>
      <vt:variant>
        <vt:i4>573</vt:i4>
      </vt:variant>
      <vt:variant>
        <vt:i4>0</vt:i4>
      </vt:variant>
      <vt:variant>
        <vt:i4>5</vt:i4>
      </vt:variant>
      <vt:variant>
        <vt:lpwstr>http://reuse.intel.com/IP_Information/IP_Catalog/default.asp</vt:lpwstr>
      </vt:variant>
      <vt:variant>
        <vt:lpwstr/>
      </vt:variant>
      <vt:variant>
        <vt:i4>5505085</vt:i4>
      </vt:variant>
      <vt:variant>
        <vt:i4>564</vt:i4>
      </vt:variant>
      <vt:variant>
        <vt:i4>0</vt:i4>
      </vt:variant>
      <vt:variant>
        <vt:i4>5</vt:i4>
      </vt:variant>
      <vt:variant>
        <vt:lpwstr>mailto:Tony.Jacobs@Intel.com</vt:lpwstr>
      </vt:variant>
      <vt:variant>
        <vt:lpwstr/>
      </vt:variant>
      <vt:variant>
        <vt:i4>3473472</vt:i4>
      </vt:variant>
      <vt:variant>
        <vt:i4>561</vt:i4>
      </vt:variant>
      <vt:variant>
        <vt:i4>0</vt:i4>
      </vt:variant>
      <vt:variant>
        <vt:i4>5</vt:i4>
      </vt:variant>
      <vt:variant>
        <vt:lpwstr>mailto:Kambiz.Zamani@Intel.com</vt:lpwstr>
      </vt:variant>
      <vt:variant>
        <vt:lpwstr/>
      </vt:variant>
      <vt:variant>
        <vt:i4>6488137</vt:i4>
      </vt:variant>
      <vt:variant>
        <vt:i4>558</vt:i4>
      </vt:variant>
      <vt:variant>
        <vt:i4>0</vt:i4>
      </vt:variant>
      <vt:variant>
        <vt:i4>5</vt:i4>
      </vt:variant>
      <vt:variant>
        <vt:lpwstr>mailto:Leandre.D.Oliver@Intel.com</vt:lpwstr>
      </vt:variant>
      <vt:variant>
        <vt:lpwstr/>
      </vt:variant>
      <vt:variant>
        <vt:i4>458828</vt:i4>
      </vt:variant>
      <vt:variant>
        <vt:i4>555</vt:i4>
      </vt:variant>
      <vt:variant>
        <vt:i4>0</vt:i4>
      </vt:variant>
      <vt:variant>
        <vt:i4>5</vt:i4>
      </vt:variant>
      <vt:variant>
        <vt:lpwstr>https://vthsd.intel.com/hsd/acde</vt:lpwstr>
      </vt:variant>
      <vt:variant>
        <vt:lpwstr/>
      </vt:variant>
      <vt:variant>
        <vt:i4>1114161</vt:i4>
      </vt:variant>
      <vt:variant>
        <vt:i4>539</vt:i4>
      </vt:variant>
      <vt:variant>
        <vt:i4>0</vt:i4>
      </vt:variant>
      <vt:variant>
        <vt:i4>5</vt:i4>
      </vt:variant>
      <vt:variant>
        <vt:lpwstr/>
      </vt:variant>
      <vt:variant>
        <vt:lpwstr>_Toc235115716</vt:lpwstr>
      </vt:variant>
      <vt:variant>
        <vt:i4>1114161</vt:i4>
      </vt:variant>
      <vt:variant>
        <vt:i4>533</vt:i4>
      </vt:variant>
      <vt:variant>
        <vt:i4>0</vt:i4>
      </vt:variant>
      <vt:variant>
        <vt:i4>5</vt:i4>
      </vt:variant>
      <vt:variant>
        <vt:lpwstr/>
      </vt:variant>
      <vt:variant>
        <vt:lpwstr>_Toc235115715</vt:lpwstr>
      </vt:variant>
      <vt:variant>
        <vt:i4>1114161</vt:i4>
      </vt:variant>
      <vt:variant>
        <vt:i4>527</vt:i4>
      </vt:variant>
      <vt:variant>
        <vt:i4>0</vt:i4>
      </vt:variant>
      <vt:variant>
        <vt:i4>5</vt:i4>
      </vt:variant>
      <vt:variant>
        <vt:lpwstr/>
      </vt:variant>
      <vt:variant>
        <vt:lpwstr>_Toc235115714</vt:lpwstr>
      </vt:variant>
      <vt:variant>
        <vt:i4>1114161</vt:i4>
      </vt:variant>
      <vt:variant>
        <vt:i4>521</vt:i4>
      </vt:variant>
      <vt:variant>
        <vt:i4>0</vt:i4>
      </vt:variant>
      <vt:variant>
        <vt:i4>5</vt:i4>
      </vt:variant>
      <vt:variant>
        <vt:lpwstr/>
      </vt:variant>
      <vt:variant>
        <vt:lpwstr>_Toc235115713</vt:lpwstr>
      </vt:variant>
      <vt:variant>
        <vt:i4>1114161</vt:i4>
      </vt:variant>
      <vt:variant>
        <vt:i4>515</vt:i4>
      </vt:variant>
      <vt:variant>
        <vt:i4>0</vt:i4>
      </vt:variant>
      <vt:variant>
        <vt:i4>5</vt:i4>
      </vt:variant>
      <vt:variant>
        <vt:lpwstr/>
      </vt:variant>
      <vt:variant>
        <vt:lpwstr>_Toc235115712</vt:lpwstr>
      </vt:variant>
      <vt:variant>
        <vt:i4>1114161</vt:i4>
      </vt:variant>
      <vt:variant>
        <vt:i4>509</vt:i4>
      </vt:variant>
      <vt:variant>
        <vt:i4>0</vt:i4>
      </vt:variant>
      <vt:variant>
        <vt:i4>5</vt:i4>
      </vt:variant>
      <vt:variant>
        <vt:lpwstr/>
      </vt:variant>
      <vt:variant>
        <vt:lpwstr>_Toc235115711</vt:lpwstr>
      </vt:variant>
      <vt:variant>
        <vt:i4>1114161</vt:i4>
      </vt:variant>
      <vt:variant>
        <vt:i4>500</vt:i4>
      </vt:variant>
      <vt:variant>
        <vt:i4>0</vt:i4>
      </vt:variant>
      <vt:variant>
        <vt:i4>5</vt:i4>
      </vt:variant>
      <vt:variant>
        <vt:lpwstr/>
      </vt:variant>
      <vt:variant>
        <vt:lpwstr>_Toc235115710</vt:lpwstr>
      </vt:variant>
      <vt:variant>
        <vt:i4>1048625</vt:i4>
      </vt:variant>
      <vt:variant>
        <vt:i4>494</vt:i4>
      </vt:variant>
      <vt:variant>
        <vt:i4>0</vt:i4>
      </vt:variant>
      <vt:variant>
        <vt:i4>5</vt:i4>
      </vt:variant>
      <vt:variant>
        <vt:lpwstr/>
      </vt:variant>
      <vt:variant>
        <vt:lpwstr>_Toc235115709</vt:lpwstr>
      </vt:variant>
      <vt:variant>
        <vt:i4>1048625</vt:i4>
      </vt:variant>
      <vt:variant>
        <vt:i4>488</vt:i4>
      </vt:variant>
      <vt:variant>
        <vt:i4>0</vt:i4>
      </vt:variant>
      <vt:variant>
        <vt:i4>5</vt:i4>
      </vt:variant>
      <vt:variant>
        <vt:lpwstr/>
      </vt:variant>
      <vt:variant>
        <vt:lpwstr>_Toc235115708</vt:lpwstr>
      </vt:variant>
      <vt:variant>
        <vt:i4>1048625</vt:i4>
      </vt:variant>
      <vt:variant>
        <vt:i4>482</vt:i4>
      </vt:variant>
      <vt:variant>
        <vt:i4>0</vt:i4>
      </vt:variant>
      <vt:variant>
        <vt:i4>5</vt:i4>
      </vt:variant>
      <vt:variant>
        <vt:lpwstr/>
      </vt:variant>
      <vt:variant>
        <vt:lpwstr>_Toc235115707</vt:lpwstr>
      </vt:variant>
      <vt:variant>
        <vt:i4>1048625</vt:i4>
      </vt:variant>
      <vt:variant>
        <vt:i4>476</vt:i4>
      </vt:variant>
      <vt:variant>
        <vt:i4>0</vt:i4>
      </vt:variant>
      <vt:variant>
        <vt:i4>5</vt:i4>
      </vt:variant>
      <vt:variant>
        <vt:lpwstr/>
      </vt:variant>
      <vt:variant>
        <vt:lpwstr>_Toc235115706</vt:lpwstr>
      </vt:variant>
      <vt:variant>
        <vt:i4>1048625</vt:i4>
      </vt:variant>
      <vt:variant>
        <vt:i4>470</vt:i4>
      </vt:variant>
      <vt:variant>
        <vt:i4>0</vt:i4>
      </vt:variant>
      <vt:variant>
        <vt:i4>5</vt:i4>
      </vt:variant>
      <vt:variant>
        <vt:lpwstr/>
      </vt:variant>
      <vt:variant>
        <vt:lpwstr>_Toc235115705</vt:lpwstr>
      </vt:variant>
      <vt:variant>
        <vt:i4>1048625</vt:i4>
      </vt:variant>
      <vt:variant>
        <vt:i4>464</vt:i4>
      </vt:variant>
      <vt:variant>
        <vt:i4>0</vt:i4>
      </vt:variant>
      <vt:variant>
        <vt:i4>5</vt:i4>
      </vt:variant>
      <vt:variant>
        <vt:lpwstr/>
      </vt:variant>
      <vt:variant>
        <vt:lpwstr>_Toc235115704</vt:lpwstr>
      </vt:variant>
      <vt:variant>
        <vt:i4>1048625</vt:i4>
      </vt:variant>
      <vt:variant>
        <vt:i4>458</vt:i4>
      </vt:variant>
      <vt:variant>
        <vt:i4>0</vt:i4>
      </vt:variant>
      <vt:variant>
        <vt:i4>5</vt:i4>
      </vt:variant>
      <vt:variant>
        <vt:lpwstr/>
      </vt:variant>
      <vt:variant>
        <vt:lpwstr>_Toc235115703</vt:lpwstr>
      </vt:variant>
      <vt:variant>
        <vt:i4>1048625</vt:i4>
      </vt:variant>
      <vt:variant>
        <vt:i4>452</vt:i4>
      </vt:variant>
      <vt:variant>
        <vt:i4>0</vt:i4>
      </vt:variant>
      <vt:variant>
        <vt:i4>5</vt:i4>
      </vt:variant>
      <vt:variant>
        <vt:lpwstr/>
      </vt:variant>
      <vt:variant>
        <vt:lpwstr>_Toc235115702</vt:lpwstr>
      </vt:variant>
      <vt:variant>
        <vt:i4>1048625</vt:i4>
      </vt:variant>
      <vt:variant>
        <vt:i4>446</vt:i4>
      </vt:variant>
      <vt:variant>
        <vt:i4>0</vt:i4>
      </vt:variant>
      <vt:variant>
        <vt:i4>5</vt:i4>
      </vt:variant>
      <vt:variant>
        <vt:lpwstr/>
      </vt:variant>
      <vt:variant>
        <vt:lpwstr>_Toc235115701</vt:lpwstr>
      </vt:variant>
      <vt:variant>
        <vt:i4>1048625</vt:i4>
      </vt:variant>
      <vt:variant>
        <vt:i4>440</vt:i4>
      </vt:variant>
      <vt:variant>
        <vt:i4>0</vt:i4>
      </vt:variant>
      <vt:variant>
        <vt:i4>5</vt:i4>
      </vt:variant>
      <vt:variant>
        <vt:lpwstr/>
      </vt:variant>
      <vt:variant>
        <vt:lpwstr>_Toc235115700</vt:lpwstr>
      </vt:variant>
      <vt:variant>
        <vt:i4>1638448</vt:i4>
      </vt:variant>
      <vt:variant>
        <vt:i4>434</vt:i4>
      </vt:variant>
      <vt:variant>
        <vt:i4>0</vt:i4>
      </vt:variant>
      <vt:variant>
        <vt:i4>5</vt:i4>
      </vt:variant>
      <vt:variant>
        <vt:lpwstr/>
      </vt:variant>
      <vt:variant>
        <vt:lpwstr>_Toc235115699</vt:lpwstr>
      </vt:variant>
      <vt:variant>
        <vt:i4>1638448</vt:i4>
      </vt:variant>
      <vt:variant>
        <vt:i4>428</vt:i4>
      </vt:variant>
      <vt:variant>
        <vt:i4>0</vt:i4>
      </vt:variant>
      <vt:variant>
        <vt:i4>5</vt:i4>
      </vt:variant>
      <vt:variant>
        <vt:lpwstr/>
      </vt:variant>
      <vt:variant>
        <vt:lpwstr>_Toc235115698</vt:lpwstr>
      </vt:variant>
      <vt:variant>
        <vt:i4>1638448</vt:i4>
      </vt:variant>
      <vt:variant>
        <vt:i4>419</vt:i4>
      </vt:variant>
      <vt:variant>
        <vt:i4>0</vt:i4>
      </vt:variant>
      <vt:variant>
        <vt:i4>5</vt:i4>
      </vt:variant>
      <vt:variant>
        <vt:lpwstr/>
      </vt:variant>
      <vt:variant>
        <vt:lpwstr>_Toc235115697</vt:lpwstr>
      </vt:variant>
      <vt:variant>
        <vt:i4>1638448</vt:i4>
      </vt:variant>
      <vt:variant>
        <vt:i4>413</vt:i4>
      </vt:variant>
      <vt:variant>
        <vt:i4>0</vt:i4>
      </vt:variant>
      <vt:variant>
        <vt:i4>5</vt:i4>
      </vt:variant>
      <vt:variant>
        <vt:lpwstr/>
      </vt:variant>
      <vt:variant>
        <vt:lpwstr>_Toc235115696</vt:lpwstr>
      </vt:variant>
      <vt:variant>
        <vt:i4>1638448</vt:i4>
      </vt:variant>
      <vt:variant>
        <vt:i4>407</vt:i4>
      </vt:variant>
      <vt:variant>
        <vt:i4>0</vt:i4>
      </vt:variant>
      <vt:variant>
        <vt:i4>5</vt:i4>
      </vt:variant>
      <vt:variant>
        <vt:lpwstr/>
      </vt:variant>
      <vt:variant>
        <vt:lpwstr>_Toc235115695</vt:lpwstr>
      </vt:variant>
      <vt:variant>
        <vt:i4>1638448</vt:i4>
      </vt:variant>
      <vt:variant>
        <vt:i4>401</vt:i4>
      </vt:variant>
      <vt:variant>
        <vt:i4>0</vt:i4>
      </vt:variant>
      <vt:variant>
        <vt:i4>5</vt:i4>
      </vt:variant>
      <vt:variant>
        <vt:lpwstr/>
      </vt:variant>
      <vt:variant>
        <vt:lpwstr>_Toc235115694</vt:lpwstr>
      </vt:variant>
      <vt:variant>
        <vt:i4>1638448</vt:i4>
      </vt:variant>
      <vt:variant>
        <vt:i4>395</vt:i4>
      </vt:variant>
      <vt:variant>
        <vt:i4>0</vt:i4>
      </vt:variant>
      <vt:variant>
        <vt:i4>5</vt:i4>
      </vt:variant>
      <vt:variant>
        <vt:lpwstr/>
      </vt:variant>
      <vt:variant>
        <vt:lpwstr>_Toc235115693</vt:lpwstr>
      </vt:variant>
      <vt:variant>
        <vt:i4>1638448</vt:i4>
      </vt:variant>
      <vt:variant>
        <vt:i4>389</vt:i4>
      </vt:variant>
      <vt:variant>
        <vt:i4>0</vt:i4>
      </vt:variant>
      <vt:variant>
        <vt:i4>5</vt:i4>
      </vt:variant>
      <vt:variant>
        <vt:lpwstr/>
      </vt:variant>
      <vt:variant>
        <vt:lpwstr>_Toc235115692</vt:lpwstr>
      </vt:variant>
      <vt:variant>
        <vt:i4>1638448</vt:i4>
      </vt:variant>
      <vt:variant>
        <vt:i4>383</vt:i4>
      </vt:variant>
      <vt:variant>
        <vt:i4>0</vt:i4>
      </vt:variant>
      <vt:variant>
        <vt:i4>5</vt:i4>
      </vt:variant>
      <vt:variant>
        <vt:lpwstr/>
      </vt:variant>
      <vt:variant>
        <vt:lpwstr>_Toc235115691</vt:lpwstr>
      </vt:variant>
      <vt:variant>
        <vt:i4>1638448</vt:i4>
      </vt:variant>
      <vt:variant>
        <vt:i4>377</vt:i4>
      </vt:variant>
      <vt:variant>
        <vt:i4>0</vt:i4>
      </vt:variant>
      <vt:variant>
        <vt:i4>5</vt:i4>
      </vt:variant>
      <vt:variant>
        <vt:lpwstr/>
      </vt:variant>
      <vt:variant>
        <vt:lpwstr>_Toc235115690</vt:lpwstr>
      </vt:variant>
      <vt:variant>
        <vt:i4>1572912</vt:i4>
      </vt:variant>
      <vt:variant>
        <vt:i4>371</vt:i4>
      </vt:variant>
      <vt:variant>
        <vt:i4>0</vt:i4>
      </vt:variant>
      <vt:variant>
        <vt:i4>5</vt:i4>
      </vt:variant>
      <vt:variant>
        <vt:lpwstr/>
      </vt:variant>
      <vt:variant>
        <vt:lpwstr>_Toc235115689</vt:lpwstr>
      </vt:variant>
      <vt:variant>
        <vt:i4>1572912</vt:i4>
      </vt:variant>
      <vt:variant>
        <vt:i4>365</vt:i4>
      </vt:variant>
      <vt:variant>
        <vt:i4>0</vt:i4>
      </vt:variant>
      <vt:variant>
        <vt:i4>5</vt:i4>
      </vt:variant>
      <vt:variant>
        <vt:lpwstr/>
      </vt:variant>
      <vt:variant>
        <vt:lpwstr>_Toc235115688</vt:lpwstr>
      </vt:variant>
      <vt:variant>
        <vt:i4>1572912</vt:i4>
      </vt:variant>
      <vt:variant>
        <vt:i4>359</vt:i4>
      </vt:variant>
      <vt:variant>
        <vt:i4>0</vt:i4>
      </vt:variant>
      <vt:variant>
        <vt:i4>5</vt:i4>
      </vt:variant>
      <vt:variant>
        <vt:lpwstr/>
      </vt:variant>
      <vt:variant>
        <vt:lpwstr>_Toc235115687</vt:lpwstr>
      </vt:variant>
      <vt:variant>
        <vt:i4>1572912</vt:i4>
      </vt:variant>
      <vt:variant>
        <vt:i4>353</vt:i4>
      </vt:variant>
      <vt:variant>
        <vt:i4>0</vt:i4>
      </vt:variant>
      <vt:variant>
        <vt:i4>5</vt:i4>
      </vt:variant>
      <vt:variant>
        <vt:lpwstr/>
      </vt:variant>
      <vt:variant>
        <vt:lpwstr>_Toc235115686</vt:lpwstr>
      </vt:variant>
      <vt:variant>
        <vt:i4>1572912</vt:i4>
      </vt:variant>
      <vt:variant>
        <vt:i4>347</vt:i4>
      </vt:variant>
      <vt:variant>
        <vt:i4>0</vt:i4>
      </vt:variant>
      <vt:variant>
        <vt:i4>5</vt:i4>
      </vt:variant>
      <vt:variant>
        <vt:lpwstr/>
      </vt:variant>
      <vt:variant>
        <vt:lpwstr>_Toc235115685</vt:lpwstr>
      </vt:variant>
      <vt:variant>
        <vt:i4>1572912</vt:i4>
      </vt:variant>
      <vt:variant>
        <vt:i4>341</vt:i4>
      </vt:variant>
      <vt:variant>
        <vt:i4>0</vt:i4>
      </vt:variant>
      <vt:variant>
        <vt:i4>5</vt:i4>
      </vt:variant>
      <vt:variant>
        <vt:lpwstr/>
      </vt:variant>
      <vt:variant>
        <vt:lpwstr>_Toc235115684</vt:lpwstr>
      </vt:variant>
      <vt:variant>
        <vt:i4>1572912</vt:i4>
      </vt:variant>
      <vt:variant>
        <vt:i4>335</vt:i4>
      </vt:variant>
      <vt:variant>
        <vt:i4>0</vt:i4>
      </vt:variant>
      <vt:variant>
        <vt:i4>5</vt:i4>
      </vt:variant>
      <vt:variant>
        <vt:lpwstr/>
      </vt:variant>
      <vt:variant>
        <vt:lpwstr>_Toc235115683</vt:lpwstr>
      </vt:variant>
      <vt:variant>
        <vt:i4>1572912</vt:i4>
      </vt:variant>
      <vt:variant>
        <vt:i4>329</vt:i4>
      </vt:variant>
      <vt:variant>
        <vt:i4>0</vt:i4>
      </vt:variant>
      <vt:variant>
        <vt:i4>5</vt:i4>
      </vt:variant>
      <vt:variant>
        <vt:lpwstr/>
      </vt:variant>
      <vt:variant>
        <vt:lpwstr>_Toc235115682</vt:lpwstr>
      </vt:variant>
      <vt:variant>
        <vt:i4>1572912</vt:i4>
      </vt:variant>
      <vt:variant>
        <vt:i4>323</vt:i4>
      </vt:variant>
      <vt:variant>
        <vt:i4>0</vt:i4>
      </vt:variant>
      <vt:variant>
        <vt:i4>5</vt:i4>
      </vt:variant>
      <vt:variant>
        <vt:lpwstr/>
      </vt:variant>
      <vt:variant>
        <vt:lpwstr>_Toc235115681</vt:lpwstr>
      </vt:variant>
      <vt:variant>
        <vt:i4>1572912</vt:i4>
      </vt:variant>
      <vt:variant>
        <vt:i4>317</vt:i4>
      </vt:variant>
      <vt:variant>
        <vt:i4>0</vt:i4>
      </vt:variant>
      <vt:variant>
        <vt:i4>5</vt:i4>
      </vt:variant>
      <vt:variant>
        <vt:lpwstr/>
      </vt:variant>
      <vt:variant>
        <vt:lpwstr>_Toc235115680</vt:lpwstr>
      </vt:variant>
      <vt:variant>
        <vt:i4>1507376</vt:i4>
      </vt:variant>
      <vt:variant>
        <vt:i4>311</vt:i4>
      </vt:variant>
      <vt:variant>
        <vt:i4>0</vt:i4>
      </vt:variant>
      <vt:variant>
        <vt:i4>5</vt:i4>
      </vt:variant>
      <vt:variant>
        <vt:lpwstr/>
      </vt:variant>
      <vt:variant>
        <vt:lpwstr>_Toc235115679</vt:lpwstr>
      </vt:variant>
      <vt:variant>
        <vt:i4>1507376</vt:i4>
      </vt:variant>
      <vt:variant>
        <vt:i4>305</vt:i4>
      </vt:variant>
      <vt:variant>
        <vt:i4>0</vt:i4>
      </vt:variant>
      <vt:variant>
        <vt:i4>5</vt:i4>
      </vt:variant>
      <vt:variant>
        <vt:lpwstr/>
      </vt:variant>
      <vt:variant>
        <vt:lpwstr>_Toc235115678</vt:lpwstr>
      </vt:variant>
      <vt:variant>
        <vt:i4>1507376</vt:i4>
      </vt:variant>
      <vt:variant>
        <vt:i4>299</vt:i4>
      </vt:variant>
      <vt:variant>
        <vt:i4>0</vt:i4>
      </vt:variant>
      <vt:variant>
        <vt:i4>5</vt:i4>
      </vt:variant>
      <vt:variant>
        <vt:lpwstr/>
      </vt:variant>
      <vt:variant>
        <vt:lpwstr>_Toc235115677</vt:lpwstr>
      </vt:variant>
      <vt:variant>
        <vt:i4>1507376</vt:i4>
      </vt:variant>
      <vt:variant>
        <vt:i4>293</vt:i4>
      </vt:variant>
      <vt:variant>
        <vt:i4>0</vt:i4>
      </vt:variant>
      <vt:variant>
        <vt:i4>5</vt:i4>
      </vt:variant>
      <vt:variant>
        <vt:lpwstr/>
      </vt:variant>
      <vt:variant>
        <vt:lpwstr>_Toc235115676</vt:lpwstr>
      </vt:variant>
      <vt:variant>
        <vt:i4>1507376</vt:i4>
      </vt:variant>
      <vt:variant>
        <vt:i4>287</vt:i4>
      </vt:variant>
      <vt:variant>
        <vt:i4>0</vt:i4>
      </vt:variant>
      <vt:variant>
        <vt:i4>5</vt:i4>
      </vt:variant>
      <vt:variant>
        <vt:lpwstr/>
      </vt:variant>
      <vt:variant>
        <vt:lpwstr>_Toc235115675</vt:lpwstr>
      </vt:variant>
      <vt:variant>
        <vt:i4>1507376</vt:i4>
      </vt:variant>
      <vt:variant>
        <vt:i4>281</vt:i4>
      </vt:variant>
      <vt:variant>
        <vt:i4>0</vt:i4>
      </vt:variant>
      <vt:variant>
        <vt:i4>5</vt:i4>
      </vt:variant>
      <vt:variant>
        <vt:lpwstr/>
      </vt:variant>
      <vt:variant>
        <vt:lpwstr>_Toc235115674</vt:lpwstr>
      </vt:variant>
      <vt:variant>
        <vt:i4>1507376</vt:i4>
      </vt:variant>
      <vt:variant>
        <vt:i4>275</vt:i4>
      </vt:variant>
      <vt:variant>
        <vt:i4>0</vt:i4>
      </vt:variant>
      <vt:variant>
        <vt:i4>5</vt:i4>
      </vt:variant>
      <vt:variant>
        <vt:lpwstr/>
      </vt:variant>
      <vt:variant>
        <vt:lpwstr>_Toc235115673</vt:lpwstr>
      </vt:variant>
      <vt:variant>
        <vt:i4>1507376</vt:i4>
      </vt:variant>
      <vt:variant>
        <vt:i4>269</vt:i4>
      </vt:variant>
      <vt:variant>
        <vt:i4>0</vt:i4>
      </vt:variant>
      <vt:variant>
        <vt:i4>5</vt:i4>
      </vt:variant>
      <vt:variant>
        <vt:lpwstr/>
      </vt:variant>
      <vt:variant>
        <vt:lpwstr>_Toc235115672</vt:lpwstr>
      </vt:variant>
      <vt:variant>
        <vt:i4>1507376</vt:i4>
      </vt:variant>
      <vt:variant>
        <vt:i4>263</vt:i4>
      </vt:variant>
      <vt:variant>
        <vt:i4>0</vt:i4>
      </vt:variant>
      <vt:variant>
        <vt:i4>5</vt:i4>
      </vt:variant>
      <vt:variant>
        <vt:lpwstr/>
      </vt:variant>
      <vt:variant>
        <vt:lpwstr>_Toc235115671</vt:lpwstr>
      </vt:variant>
      <vt:variant>
        <vt:i4>1507376</vt:i4>
      </vt:variant>
      <vt:variant>
        <vt:i4>257</vt:i4>
      </vt:variant>
      <vt:variant>
        <vt:i4>0</vt:i4>
      </vt:variant>
      <vt:variant>
        <vt:i4>5</vt:i4>
      </vt:variant>
      <vt:variant>
        <vt:lpwstr/>
      </vt:variant>
      <vt:variant>
        <vt:lpwstr>_Toc235115670</vt:lpwstr>
      </vt:variant>
      <vt:variant>
        <vt:i4>1441840</vt:i4>
      </vt:variant>
      <vt:variant>
        <vt:i4>251</vt:i4>
      </vt:variant>
      <vt:variant>
        <vt:i4>0</vt:i4>
      </vt:variant>
      <vt:variant>
        <vt:i4>5</vt:i4>
      </vt:variant>
      <vt:variant>
        <vt:lpwstr/>
      </vt:variant>
      <vt:variant>
        <vt:lpwstr>_Toc235115669</vt:lpwstr>
      </vt:variant>
      <vt:variant>
        <vt:i4>1441840</vt:i4>
      </vt:variant>
      <vt:variant>
        <vt:i4>245</vt:i4>
      </vt:variant>
      <vt:variant>
        <vt:i4>0</vt:i4>
      </vt:variant>
      <vt:variant>
        <vt:i4>5</vt:i4>
      </vt:variant>
      <vt:variant>
        <vt:lpwstr/>
      </vt:variant>
      <vt:variant>
        <vt:lpwstr>_Toc235115668</vt:lpwstr>
      </vt:variant>
      <vt:variant>
        <vt:i4>1441840</vt:i4>
      </vt:variant>
      <vt:variant>
        <vt:i4>239</vt:i4>
      </vt:variant>
      <vt:variant>
        <vt:i4>0</vt:i4>
      </vt:variant>
      <vt:variant>
        <vt:i4>5</vt:i4>
      </vt:variant>
      <vt:variant>
        <vt:lpwstr/>
      </vt:variant>
      <vt:variant>
        <vt:lpwstr>_Toc235115667</vt:lpwstr>
      </vt:variant>
      <vt:variant>
        <vt:i4>1441840</vt:i4>
      </vt:variant>
      <vt:variant>
        <vt:i4>233</vt:i4>
      </vt:variant>
      <vt:variant>
        <vt:i4>0</vt:i4>
      </vt:variant>
      <vt:variant>
        <vt:i4>5</vt:i4>
      </vt:variant>
      <vt:variant>
        <vt:lpwstr/>
      </vt:variant>
      <vt:variant>
        <vt:lpwstr>_Toc235115666</vt:lpwstr>
      </vt:variant>
      <vt:variant>
        <vt:i4>1441840</vt:i4>
      </vt:variant>
      <vt:variant>
        <vt:i4>227</vt:i4>
      </vt:variant>
      <vt:variant>
        <vt:i4>0</vt:i4>
      </vt:variant>
      <vt:variant>
        <vt:i4>5</vt:i4>
      </vt:variant>
      <vt:variant>
        <vt:lpwstr/>
      </vt:variant>
      <vt:variant>
        <vt:lpwstr>_Toc235115665</vt:lpwstr>
      </vt:variant>
      <vt:variant>
        <vt:i4>1441840</vt:i4>
      </vt:variant>
      <vt:variant>
        <vt:i4>221</vt:i4>
      </vt:variant>
      <vt:variant>
        <vt:i4>0</vt:i4>
      </vt:variant>
      <vt:variant>
        <vt:i4>5</vt:i4>
      </vt:variant>
      <vt:variant>
        <vt:lpwstr/>
      </vt:variant>
      <vt:variant>
        <vt:lpwstr>_Toc235115664</vt:lpwstr>
      </vt:variant>
      <vt:variant>
        <vt:i4>1441840</vt:i4>
      </vt:variant>
      <vt:variant>
        <vt:i4>215</vt:i4>
      </vt:variant>
      <vt:variant>
        <vt:i4>0</vt:i4>
      </vt:variant>
      <vt:variant>
        <vt:i4>5</vt:i4>
      </vt:variant>
      <vt:variant>
        <vt:lpwstr/>
      </vt:variant>
      <vt:variant>
        <vt:lpwstr>_Toc235115663</vt:lpwstr>
      </vt:variant>
      <vt:variant>
        <vt:i4>1441840</vt:i4>
      </vt:variant>
      <vt:variant>
        <vt:i4>209</vt:i4>
      </vt:variant>
      <vt:variant>
        <vt:i4>0</vt:i4>
      </vt:variant>
      <vt:variant>
        <vt:i4>5</vt:i4>
      </vt:variant>
      <vt:variant>
        <vt:lpwstr/>
      </vt:variant>
      <vt:variant>
        <vt:lpwstr>_Toc235115662</vt:lpwstr>
      </vt:variant>
      <vt:variant>
        <vt:i4>1441840</vt:i4>
      </vt:variant>
      <vt:variant>
        <vt:i4>203</vt:i4>
      </vt:variant>
      <vt:variant>
        <vt:i4>0</vt:i4>
      </vt:variant>
      <vt:variant>
        <vt:i4>5</vt:i4>
      </vt:variant>
      <vt:variant>
        <vt:lpwstr/>
      </vt:variant>
      <vt:variant>
        <vt:lpwstr>_Toc235115661</vt:lpwstr>
      </vt:variant>
      <vt:variant>
        <vt:i4>1441840</vt:i4>
      </vt:variant>
      <vt:variant>
        <vt:i4>197</vt:i4>
      </vt:variant>
      <vt:variant>
        <vt:i4>0</vt:i4>
      </vt:variant>
      <vt:variant>
        <vt:i4>5</vt:i4>
      </vt:variant>
      <vt:variant>
        <vt:lpwstr/>
      </vt:variant>
      <vt:variant>
        <vt:lpwstr>_Toc235115660</vt:lpwstr>
      </vt:variant>
      <vt:variant>
        <vt:i4>1376304</vt:i4>
      </vt:variant>
      <vt:variant>
        <vt:i4>191</vt:i4>
      </vt:variant>
      <vt:variant>
        <vt:i4>0</vt:i4>
      </vt:variant>
      <vt:variant>
        <vt:i4>5</vt:i4>
      </vt:variant>
      <vt:variant>
        <vt:lpwstr/>
      </vt:variant>
      <vt:variant>
        <vt:lpwstr>_Toc235115659</vt:lpwstr>
      </vt:variant>
      <vt:variant>
        <vt:i4>1376304</vt:i4>
      </vt:variant>
      <vt:variant>
        <vt:i4>185</vt:i4>
      </vt:variant>
      <vt:variant>
        <vt:i4>0</vt:i4>
      </vt:variant>
      <vt:variant>
        <vt:i4>5</vt:i4>
      </vt:variant>
      <vt:variant>
        <vt:lpwstr/>
      </vt:variant>
      <vt:variant>
        <vt:lpwstr>_Toc235115658</vt:lpwstr>
      </vt:variant>
      <vt:variant>
        <vt:i4>1376304</vt:i4>
      </vt:variant>
      <vt:variant>
        <vt:i4>179</vt:i4>
      </vt:variant>
      <vt:variant>
        <vt:i4>0</vt:i4>
      </vt:variant>
      <vt:variant>
        <vt:i4>5</vt:i4>
      </vt:variant>
      <vt:variant>
        <vt:lpwstr/>
      </vt:variant>
      <vt:variant>
        <vt:lpwstr>_Toc235115657</vt:lpwstr>
      </vt:variant>
      <vt:variant>
        <vt:i4>1376304</vt:i4>
      </vt:variant>
      <vt:variant>
        <vt:i4>173</vt:i4>
      </vt:variant>
      <vt:variant>
        <vt:i4>0</vt:i4>
      </vt:variant>
      <vt:variant>
        <vt:i4>5</vt:i4>
      </vt:variant>
      <vt:variant>
        <vt:lpwstr/>
      </vt:variant>
      <vt:variant>
        <vt:lpwstr>_Toc235115656</vt:lpwstr>
      </vt:variant>
      <vt:variant>
        <vt:i4>1376304</vt:i4>
      </vt:variant>
      <vt:variant>
        <vt:i4>167</vt:i4>
      </vt:variant>
      <vt:variant>
        <vt:i4>0</vt:i4>
      </vt:variant>
      <vt:variant>
        <vt:i4>5</vt:i4>
      </vt:variant>
      <vt:variant>
        <vt:lpwstr/>
      </vt:variant>
      <vt:variant>
        <vt:lpwstr>_Toc235115655</vt:lpwstr>
      </vt:variant>
      <vt:variant>
        <vt:i4>1376304</vt:i4>
      </vt:variant>
      <vt:variant>
        <vt:i4>161</vt:i4>
      </vt:variant>
      <vt:variant>
        <vt:i4>0</vt:i4>
      </vt:variant>
      <vt:variant>
        <vt:i4>5</vt:i4>
      </vt:variant>
      <vt:variant>
        <vt:lpwstr/>
      </vt:variant>
      <vt:variant>
        <vt:lpwstr>_Toc235115654</vt:lpwstr>
      </vt:variant>
      <vt:variant>
        <vt:i4>1376304</vt:i4>
      </vt:variant>
      <vt:variant>
        <vt:i4>155</vt:i4>
      </vt:variant>
      <vt:variant>
        <vt:i4>0</vt:i4>
      </vt:variant>
      <vt:variant>
        <vt:i4>5</vt:i4>
      </vt:variant>
      <vt:variant>
        <vt:lpwstr/>
      </vt:variant>
      <vt:variant>
        <vt:lpwstr>_Toc235115653</vt:lpwstr>
      </vt:variant>
      <vt:variant>
        <vt:i4>1376304</vt:i4>
      </vt:variant>
      <vt:variant>
        <vt:i4>149</vt:i4>
      </vt:variant>
      <vt:variant>
        <vt:i4>0</vt:i4>
      </vt:variant>
      <vt:variant>
        <vt:i4>5</vt:i4>
      </vt:variant>
      <vt:variant>
        <vt:lpwstr/>
      </vt:variant>
      <vt:variant>
        <vt:lpwstr>_Toc235115652</vt:lpwstr>
      </vt:variant>
      <vt:variant>
        <vt:i4>1376304</vt:i4>
      </vt:variant>
      <vt:variant>
        <vt:i4>143</vt:i4>
      </vt:variant>
      <vt:variant>
        <vt:i4>0</vt:i4>
      </vt:variant>
      <vt:variant>
        <vt:i4>5</vt:i4>
      </vt:variant>
      <vt:variant>
        <vt:lpwstr/>
      </vt:variant>
      <vt:variant>
        <vt:lpwstr>_Toc235115651</vt:lpwstr>
      </vt:variant>
      <vt:variant>
        <vt:i4>1376304</vt:i4>
      </vt:variant>
      <vt:variant>
        <vt:i4>137</vt:i4>
      </vt:variant>
      <vt:variant>
        <vt:i4>0</vt:i4>
      </vt:variant>
      <vt:variant>
        <vt:i4>5</vt:i4>
      </vt:variant>
      <vt:variant>
        <vt:lpwstr/>
      </vt:variant>
      <vt:variant>
        <vt:lpwstr>_Toc235115650</vt:lpwstr>
      </vt:variant>
      <vt:variant>
        <vt:i4>1310768</vt:i4>
      </vt:variant>
      <vt:variant>
        <vt:i4>131</vt:i4>
      </vt:variant>
      <vt:variant>
        <vt:i4>0</vt:i4>
      </vt:variant>
      <vt:variant>
        <vt:i4>5</vt:i4>
      </vt:variant>
      <vt:variant>
        <vt:lpwstr/>
      </vt:variant>
      <vt:variant>
        <vt:lpwstr>_Toc235115649</vt:lpwstr>
      </vt:variant>
      <vt:variant>
        <vt:i4>1310768</vt:i4>
      </vt:variant>
      <vt:variant>
        <vt:i4>125</vt:i4>
      </vt:variant>
      <vt:variant>
        <vt:i4>0</vt:i4>
      </vt:variant>
      <vt:variant>
        <vt:i4>5</vt:i4>
      </vt:variant>
      <vt:variant>
        <vt:lpwstr/>
      </vt:variant>
      <vt:variant>
        <vt:lpwstr>_Toc235115648</vt:lpwstr>
      </vt:variant>
      <vt:variant>
        <vt:i4>1310768</vt:i4>
      </vt:variant>
      <vt:variant>
        <vt:i4>119</vt:i4>
      </vt:variant>
      <vt:variant>
        <vt:i4>0</vt:i4>
      </vt:variant>
      <vt:variant>
        <vt:i4>5</vt:i4>
      </vt:variant>
      <vt:variant>
        <vt:lpwstr/>
      </vt:variant>
      <vt:variant>
        <vt:lpwstr>_Toc235115647</vt:lpwstr>
      </vt:variant>
      <vt:variant>
        <vt:i4>1310768</vt:i4>
      </vt:variant>
      <vt:variant>
        <vt:i4>113</vt:i4>
      </vt:variant>
      <vt:variant>
        <vt:i4>0</vt:i4>
      </vt:variant>
      <vt:variant>
        <vt:i4>5</vt:i4>
      </vt:variant>
      <vt:variant>
        <vt:lpwstr/>
      </vt:variant>
      <vt:variant>
        <vt:lpwstr>_Toc235115646</vt:lpwstr>
      </vt:variant>
      <vt:variant>
        <vt:i4>1310768</vt:i4>
      </vt:variant>
      <vt:variant>
        <vt:i4>107</vt:i4>
      </vt:variant>
      <vt:variant>
        <vt:i4>0</vt:i4>
      </vt:variant>
      <vt:variant>
        <vt:i4>5</vt:i4>
      </vt:variant>
      <vt:variant>
        <vt:lpwstr/>
      </vt:variant>
      <vt:variant>
        <vt:lpwstr>_Toc235115645</vt:lpwstr>
      </vt:variant>
      <vt:variant>
        <vt:i4>1310768</vt:i4>
      </vt:variant>
      <vt:variant>
        <vt:i4>101</vt:i4>
      </vt:variant>
      <vt:variant>
        <vt:i4>0</vt:i4>
      </vt:variant>
      <vt:variant>
        <vt:i4>5</vt:i4>
      </vt:variant>
      <vt:variant>
        <vt:lpwstr/>
      </vt:variant>
      <vt:variant>
        <vt:lpwstr>_Toc235115644</vt:lpwstr>
      </vt:variant>
      <vt:variant>
        <vt:i4>1310768</vt:i4>
      </vt:variant>
      <vt:variant>
        <vt:i4>95</vt:i4>
      </vt:variant>
      <vt:variant>
        <vt:i4>0</vt:i4>
      </vt:variant>
      <vt:variant>
        <vt:i4>5</vt:i4>
      </vt:variant>
      <vt:variant>
        <vt:lpwstr/>
      </vt:variant>
      <vt:variant>
        <vt:lpwstr>_Toc235115643</vt:lpwstr>
      </vt:variant>
      <vt:variant>
        <vt:i4>1310768</vt:i4>
      </vt:variant>
      <vt:variant>
        <vt:i4>89</vt:i4>
      </vt:variant>
      <vt:variant>
        <vt:i4>0</vt:i4>
      </vt:variant>
      <vt:variant>
        <vt:i4>5</vt:i4>
      </vt:variant>
      <vt:variant>
        <vt:lpwstr/>
      </vt:variant>
      <vt:variant>
        <vt:lpwstr>_Toc235115642</vt:lpwstr>
      </vt:variant>
      <vt:variant>
        <vt:i4>1310768</vt:i4>
      </vt:variant>
      <vt:variant>
        <vt:i4>83</vt:i4>
      </vt:variant>
      <vt:variant>
        <vt:i4>0</vt:i4>
      </vt:variant>
      <vt:variant>
        <vt:i4>5</vt:i4>
      </vt:variant>
      <vt:variant>
        <vt:lpwstr/>
      </vt:variant>
      <vt:variant>
        <vt:lpwstr>_Toc235115641</vt:lpwstr>
      </vt:variant>
      <vt:variant>
        <vt:i4>1310768</vt:i4>
      </vt:variant>
      <vt:variant>
        <vt:i4>77</vt:i4>
      </vt:variant>
      <vt:variant>
        <vt:i4>0</vt:i4>
      </vt:variant>
      <vt:variant>
        <vt:i4>5</vt:i4>
      </vt:variant>
      <vt:variant>
        <vt:lpwstr/>
      </vt:variant>
      <vt:variant>
        <vt:lpwstr>_Toc235115640</vt:lpwstr>
      </vt:variant>
      <vt:variant>
        <vt:i4>1245232</vt:i4>
      </vt:variant>
      <vt:variant>
        <vt:i4>71</vt:i4>
      </vt:variant>
      <vt:variant>
        <vt:i4>0</vt:i4>
      </vt:variant>
      <vt:variant>
        <vt:i4>5</vt:i4>
      </vt:variant>
      <vt:variant>
        <vt:lpwstr/>
      </vt:variant>
      <vt:variant>
        <vt:lpwstr>_Toc235115639</vt:lpwstr>
      </vt:variant>
      <vt:variant>
        <vt:i4>1245232</vt:i4>
      </vt:variant>
      <vt:variant>
        <vt:i4>65</vt:i4>
      </vt:variant>
      <vt:variant>
        <vt:i4>0</vt:i4>
      </vt:variant>
      <vt:variant>
        <vt:i4>5</vt:i4>
      </vt:variant>
      <vt:variant>
        <vt:lpwstr/>
      </vt:variant>
      <vt:variant>
        <vt:lpwstr>_Toc235115638</vt:lpwstr>
      </vt:variant>
      <vt:variant>
        <vt:i4>1245232</vt:i4>
      </vt:variant>
      <vt:variant>
        <vt:i4>59</vt:i4>
      </vt:variant>
      <vt:variant>
        <vt:i4>0</vt:i4>
      </vt:variant>
      <vt:variant>
        <vt:i4>5</vt:i4>
      </vt:variant>
      <vt:variant>
        <vt:lpwstr/>
      </vt:variant>
      <vt:variant>
        <vt:lpwstr>_Toc235115637</vt:lpwstr>
      </vt:variant>
      <vt:variant>
        <vt:i4>1245232</vt:i4>
      </vt:variant>
      <vt:variant>
        <vt:i4>53</vt:i4>
      </vt:variant>
      <vt:variant>
        <vt:i4>0</vt:i4>
      </vt:variant>
      <vt:variant>
        <vt:i4>5</vt:i4>
      </vt:variant>
      <vt:variant>
        <vt:lpwstr/>
      </vt:variant>
      <vt:variant>
        <vt:lpwstr>_Toc235115636</vt:lpwstr>
      </vt:variant>
      <vt:variant>
        <vt:i4>1245232</vt:i4>
      </vt:variant>
      <vt:variant>
        <vt:i4>47</vt:i4>
      </vt:variant>
      <vt:variant>
        <vt:i4>0</vt:i4>
      </vt:variant>
      <vt:variant>
        <vt:i4>5</vt:i4>
      </vt:variant>
      <vt:variant>
        <vt:lpwstr/>
      </vt:variant>
      <vt:variant>
        <vt:lpwstr>_Toc235115635</vt:lpwstr>
      </vt:variant>
      <vt:variant>
        <vt:i4>1245232</vt:i4>
      </vt:variant>
      <vt:variant>
        <vt:i4>41</vt:i4>
      </vt:variant>
      <vt:variant>
        <vt:i4>0</vt:i4>
      </vt:variant>
      <vt:variant>
        <vt:i4>5</vt:i4>
      </vt:variant>
      <vt:variant>
        <vt:lpwstr/>
      </vt:variant>
      <vt:variant>
        <vt:lpwstr>_Toc235115634</vt:lpwstr>
      </vt:variant>
      <vt:variant>
        <vt:i4>1245232</vt:i4>
      </vt:variant>
      <vt:variant>
        <vt:i4>35</vt:i4>
      </vt:variant>
      <vt:variant>
        <vt:i4>0</vt:i4>
      </vt:variant>
      <vt:variant>
        <vt:i4>5</vt:i4>
      </vt:variant>
      <vt:variant>
        <vt:lpwstr/>
      </vt:variant>
      <vt:variant>
        <vt:lpwstr>_Toc235115633</vt:lpwstr>
      </vt:variant>
      <vt:variant>
        <vt:i4>1245232</vt:i4>
      </vt:variant>
      <vt:variant>
        <vt:i4>29</vt:i4>
      </vt:variant>
      <vt:variant>
        <vt:i4>0</vt:i4>
      </vt:variant>
      <vt:variant>
        <vt:i4>5</vt:i4>
      </vt:variant>
      <vt:variant>
        <vt:lpwstr/>
      </vt:variant>
      <vt:variant>
        <vt:lpwstr>_Toc235115632</vt:lpwstr>
      </vt:variant>
      <vt:variant>
        <vt:i4>1245232</vt:i4>
      </vt:variant>
      <vt:variant>
        <vt:i4>23</vt:i4>
      </vt:variant>
      <vt:variant>
        <vt:i4>0</vt:i4>
      </vt:variant>
      <vt:variant>
        <vt:i4>5</vt:i4>
      </vt:variant>
      <vt:variant>
        <vt:lpwstr/>
      </vt:variant>
      <vt:variant>
        <vt:lpwstr>_Toc235115631</vt:lpwstr>
      </vt:variant>
      <vt:variant>
        <vt:i4>1245232</vt:i4>
      </vt:variant>
      <vt:variant>
        <vt:i4>17</vt:i4>
      </vt:variant>
      <vt:variant>
        <vt:i4>0</vt:i4>
      </vt:variant>
      <vt:variant>
        <vt:i4>5</vt:i4>
      </vt:variant>
      <vt:variant>
        <vt:lpwstr/>
      </vt:variant>
      <vt:variant>
        <vt:lpwstr>_Toc235115630</vt:lpwstr>
      </vt:variant>
      <vt:variant>
        <vt:i4>6815852</vt:i4>
      </vt:variant>
      <vt:variant>
        <vt:i4>9</vt:i4>
      </vt:variant>
      <vt:variant>
        <vt:i4>0</vt:i4>
      </vt:variant>
      <vt:variant>
        <vt:i4>5</vt:i4>
      </vt:variant>
      <vt:variant>
        <vt:lpwstr>http://www-fmec.fm.intel.com/avc/doc/models/IOSF/userguides/USERGUIDE_IOSF_IP.doc</vt:lpwstr>
      </vt:variant>
      <vt:variant>
        <vt:lpwstr/>
      </vt:variant>
      <vt:variant>
        <vt:i4>7077996</vt:i4>
      </vt:variant>
      <vt:variant>
        <vt:i4>6</vt:i4>
      </vt:variant>
      <vt:variant>
        <vt:i4>0</vt:i4>
      </vt:variant>
      <vt:variant>
        <vt:i4>5</vt:i4>
      </vt:variant>
      <vt:variant>
        <vt:lpwstr>http://www-fmec.fm.intel.com/avc/doc/models/IOSF/userguides/USERGUIDE_IOSF_FABRIC.doc</vt:lpwstr>
      </vt:variant>
      <vt:variant>
        <vt:lpwstr/>
      </vt:variant>
      <vt:variant>
        <vt:i4>5505085</vt:i4>
      </vt:variant>
      <vt:variant>
        <vt:i4>3</vt:i4>
      </vt:variant>
      <vt:variant>
        <vt:i4>0</vt:i4>
      </vt:variant>
      <vt:variant>
        <vt:i4>5</vt:i4>
      </vt:variant>
      <vt:variant>
        <vt:lpwstr>mailto:Tony.Jacobs@Intel.Com</vt:lpwstr>
      </vt:variant>
      <vt:variant>
        <vt:lpwstr/>
      </vt:variant>
      <vt:variant>
        <vt:i4>3211360</vt:i4>
      </vt:variant>
      <vt:variant>
        <vt:i4>0</vt:i4>
      </vt:variant>
      <vt:variant>
        <vt:i4>0</vt:i4>
      </vt:variant>
      <vt:variant>
        <vt:i4>5</vt:i4>
      </vt:variant>
      <vt:variant>
        <vt:lpwstr>https://ifcollaborate.intel.com/IFC/GetDoc.aspx?docbase=InfoFactoryKB&amp;chronid=09005ffd808905ec</vt:lpwstr>
      </vt:variant>
      <vt:variant>
        <vt:lpwstr/>
      </vt:variant>
      <vt:variant>
        <vt:i4>6357090</vt:i4>
      </vt:variant>
      <vt:variant>
        <vt:i4>20998</vt:i4>
      </vt:variant>
      <vt:variant>
        <vt:i4>1027</vt:i4>
      </vt:variant>
      <vt:variant>
        <vt:i4>1</vt:i4>
      </vt:variant>
      <vt:variant>
        <vt:lpwstr>C:\DOCUME~1\tjacobs\LOCALS~1\Temp\msohtml1\01\clip_image001.gif</vt:lpwstr>
      </vt:variant>
      <vt:variant>
        <vt:lpwstr/>
      </vt:variant>
      <vt:variant>
        <vt:i4>6357090</vt:i4>
      </vt:variant>
      <vt:variant>
        <vt:i4>-1</vt:i4>
      </vt:variant>
      <vt:variant>
        <vt:i4>2056</vt:i4>
      </vt:variant>
      <vt:variant>
        <vt:i4>1</vt:i4>
      </vt:variant>
      <vt:variant>
        <vt:lpwstr>C:\DOCUME~1\tjacobs\LOCALS~1\Temp\msohtml1\01\clip_image001.gif</vt:lpwstr>
      </vt:variant>
      <vt:variant>
        <vt:lpwstr/>
      </vt:variant>
      <vt:variant>
        <vt:i4>6357090</vt:i4>
      </vt:variant>
      <vt:variant>
        <vt:i4>-1</vt:i4>
      </vt:variant>
      <vt:variant>
        <vt:i4>2059</vt:i4>
      </vt:variant>
      <vt:variant>
        <vt:i4>1</vt:i4>
      </vt:variant>
      <vt:variant>
        <vt:lpwstr>C:\DOCUME~1\tjacobs\LOCALS~1\Temp\msohtml1\01\clip_image001.gif</vt:lpwstr>
      </vt:variant>
      <vt:variant>
        <vt:lpwstr/>
      </vt:variant>
      <vt:variant>
        <vt:i4>6357090</vt:i4>
      </vt:variant>
      <vt:variant>
        <vt:i4>-1</vt:i4>
      </vt:variant>
      <vt:variant>
        <vt:i4>1027</vt:i4>
      </vt:variant>
      <vt:variant>
        <vt:i4>1</vt:i4>
      </vt:variant>
      <vt:variant>
        <vt:lpwstr>C:\DOCUME~1\tjacobs\LOCALS~1\Temp\msohtml1\01\clip_image001.gif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IOSF Primary Channel BFM User Guide</dc:title>
  <dc:subject>Rev 2.  18-Nov-2008</dc:subject>
  <dc:creator>yteng3</dc:creator>
  <cp:keywords>SystemVerilog AVM2 IOSF BFM "User Guide"</cp:keywords>
  <cp:lastModifiedBy>Ramaswamy, Alamelu</cp:lastModifiedBy>
  <cp:revision>104</cp:revision>
  <cp:lastPrinted>2013-06-28T23:45:00Z</cp:lastPrinted>
  <dcterms:created xsi:type="dcterms:W3CDTF">2012-10-25T09:57:00Z</dcterms:created>
  <dcterms:modified xsi:type="dcterms:W3CDTF">2013-07-30T18:56:00Z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0x01010057F9D9D78BC21F4DBA771DEF1C2EC6D1</vt:lpwstr>
  </property>
  <property fmtid="{D5CDD505-2E9C-101B-9397-08002B2CF9AE}" pid="3" name="_dlc_DocIdItemGuid">
    <vt:lpwstr>da604441-4e43-4136-be47-95231deb01f5</vt:lpwstr>
  </property>
</Properties>
</file>
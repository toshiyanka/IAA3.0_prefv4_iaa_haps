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429" w:rsidRPr="00E23FDE" w:rsidRDefault="00A56D82" w:rsidP="005F4A16">
      <w:pPr>
        <w:pStyle w:val="Title"/>
        <w:jc w:val="both"/>
      </w:pPr>
      <w:bookmarkStart w:id="0" w:name="_GoBack"/>
      <w:bookmarkEnd w:id="0"/>
      <w:r>
        <w:t xml:space="preserve">Chassis Power Gating </w:t>
      </w:r>
      <w:r w:rsidR="00007732">
        <w:t xml:space="preserve">PGCB </w:t>
      </w:r>
      <w:r>
        <w:t xml:space="preserve">Verification </w:t>
      </w:r>
      <w:r w:rsidR="00595331">
        <w:t>IP</w:t>
      </w:r>
    </w:p>
    <w:p w:rsidR="008D2A9C" w:rsidRPr="00E23FDE" w:rsidRDefault="009F13C4" w:rsidP="005F4A16">
      <w:pPr>
        <w:pStyle w:val="Subtitle"/>
        <w:jc w:val="both"/>
      </w:pPr>
      <w:r w:rsidRPr="00E23FDE">
        <w:t>User Guide</w:t>
      </w:r>
    </w:p>
    <w:p w:rsidR="0061501D" w:rsidRPr="00596064" w:rsidRDefault="0061501D" w:rsidP="005F4A16">
      <w:pPr>
        <w:pStyle w:val="SpecNormal"/>
        <w:rPr>
          <w:rFonts w:ascii="Neo Sans Intel" w:hAnsi="Neo Sans Intel"/>
        </w:rPr>
      </w:pPr>
    </w:p>
    <w:p w:rsidR="0061501D" w:rsidRPr="00596064" w:rsidRDefault="0061501D" w:rsidP="005F4A16">
      <w:pPr>
        <w:pStyle w:val="SpecAbstract"/>
        <w:pBdr>
          <w:bottom w:val="none" w:sz="0" w:space="0" w:color="auto"/>
        </w:pBdr>
        <w:rPr>
          <w:rFonts w:ascii="Neo Sans Intel" w:hAnsi="Neo Sans Intel"/>
          <w:b/>
        </w:rPr>
      </w:pPr>
      <w:r w:rsidRPr="00596064">
        <w:rPr>
          <w:rFonts w:ascii="Neo Sans Intel" w:hAnsi="Neo Sans Intel"/>
          <w:b/>
        </w:rPr>
        <w:t xml:space="preserve">Synopsis: </w:t>
      </w:r>
    </w:p>
    <w:p w:rsidR="0061501D" w:rsidRDefault="0061501D" w:rsidP="005F4A16">
      <w:pPr>
        <w:jc w:val="both"/>
      </w:pPr>
      <w:r>
        <w:t>This compone</w:t>
      </w:r>
      <w:r w:rsidR="005F4A16">
        <w:t>nt should be used to validate a</w:t>
      </w:r>
      <w:r>
        <w:t xml:space="preserve"> </w:t>
      </w:r>
      <w:r w:rsidR="006D4F04">
        <w:t>PMCs</w:t>
      </w:r>
      <w:r>
        <w:t xml:space="preserve"> Chassis</w:t>
      </w:r>
      <w:r w:rsidR="007A14C8">
        <w:t xml:space="preserve"> defined power gating interface</w:t>
      </w:r>
      <w:r w:rsidR="005F4A16">
        <w:t xml:space="preserve">. </w:t>
      </w:r>
      <w:r>
        <w:t>It is a System Verilog OVM component. The user can configure the number of SIP, Fabric and delays using configuarion objects as well as contrainted-random transactions. This VC will also consists of a monitor that scoreboards can subscribe to, a checker to chek the Chassis defined power gating protocols and coverage collector</w:t>
      </w:r>
      <w:r w:rsidR="007A14C8">
        <w:t>.</w:t>
      </w:r>
    </w:p>
    <w:p w:rsidR="0061501D" w:rsidRPr="00596064" w:rsidRDefault="0061501D" w:rsidP="005F4A16">
      <w:pPr>
        <w:pBdr>
          <w:bottom w:val="single" w:sz="4" w:space="1" w:color="auto"/>
        </w:pBdr>
        <w:jc w:val="both"/>
      </w:pPr>
    </w:p>
    <w:p w:rsidR="0061501D" w:rsidRPr="00596064" w:rsidRDefault="0061501D" w:rsidP="005F4A16">
      <w:pPr>
        <w:jc w:val="both"/>
      </w:pPr>
    </w:p>
    <w:p w:rsidR="0061501D" w:rsidRDefault="0061501D" w:rsidP="005F4A16">
      <w:pPr>
        <w:pStyle w:val="Rev"/>
        <w:jc w:val="both"/>
      </w:pPr>
    </w:p>
    <w:p w:rsidR="0061501D" w:rsidRDefault="0061501D" w:rsidP="005F4A16">
      <w:pPr>
        <w:pStyle w:val="Rev"/>
        <w:jc w:val="both"/>
      </w:pPr>
    </w:p>
    <w:p w:rsidR="008D2A9C" w:rsidRPr="00596064" w:rsidRDefault="00DC17CF" w:rsidP="005F4A16">
      <w:pPr>
        <w:pStyle w:val="Rev"/>
        <w:jc w:val="both"/>
      </w:pPr>
      <w:r>
        <w:t xml:space="preserve">IP Rev # </w:t>
      </w:r>
      <w:r w:rsidR="00EE504A">
        <w:t>201</w:t>
      </w:r>
      <w:ins w:id="1" w:author="Valdez, Danny B" w:date="2014-12-11T16:37:00Z">
        <w:r w:rsidR="00A04CD6">
          <w:t>5</w:t>
        </w:r>
      </w:ins>
      <w:del w:id="2" w:author="Valdez, Danny B" w:date="2014-12-11T16:37:00Z">
        <w:r w:rsidR="00EE504A" w:rsidDel="0039132E">
          <w:delText>3</w:delText>
        </w:r>
      </w:del>
      <w:r w:rsidR="00EE504A">
        <w:t>WW</w:t>
      </w:r>
      <w:ins w:id="3" w:author="Valdez, Danny B" w:date="2014-12-11T16:37:00Z">
        <w:r w:rsidR="00A04CD6">
          <w:t>25</w:t>
        </w:r>
      </w:ins>
      <w:del w:id="4" w:author="Valdez, Danny B" w:date="2014-12-11T16:37:00Z">
        <w:r w:rsidR="00312FEB" w:rsidDel="0039132E">
          <w:delText>30</w:delText>
        </w:r>
      </w:del>
    </w:p>
    <w:p w:rsidR="008D2A9C" w:rsidRDefault="00A04CD6" w:rsidP="005F4A16">
      <w:pPr>
        <w:pStyle w:val="Rev"/>
        <w:jc w:val="both"/>
      </w:pPr>
      <w:ins w:id="5" w:author="Valdez, Danny B" w:date="2014-12-11T16:37:00Z">
        <w:r>
          <w:t>June</w:t>
        </w:r>
      </w:ins>
      <w:del w:id="6" w:author="Valdez, Danny B" w:date="2014-12-11T16:37:00Z">
        <w:r w:rsidR="00312FEB" w:rsidDel="0039132E">
          <w:delText>July</w:delText>
        </w:r>
      </w:del>
      <w:r w:rsidR="00312FEB">
        <w:t xml:space="preserve"> </w:t>
      </w:r>
      <w:ins w:id="7" w:author="Valdez, Danny B" w:date="2014-12-11T16:37:00Z">
        <w:r>
          <w:t>19</w:t>
        </w:r>
      </w:ins>
      <w:del w:id="8" w:author="Valdez, Danny B" w:date="2014-12-11T16:37:00Z">
        <w:r w:rsidR="00312FEB" w:rsidDel="0039132E">
          <w:delText>24</w:delText>
        </w:r>
      </w:del>
      <w:r w:rsidR="00312FEB" w:rsidRPr="0039132E">
        <w:rPr>
          <w:vertAlign w:val="superscript"/>
        </w:rPr>
        <w:t>th</w:t>
      </w:r>
      <w:r w:rsidR="00312FEB">
        <w:t xml:space="preserve"> </w:t>
      </w:r>
      <w:r w:rsidR="004B5106">
        <w:t xml:space="preserve"> </w:t>
      </w:r>
      <w:r w:rsidR="00EE504A">
        <w:t xml:space="preserve"> 201</w:t>
      </w:r>
      <w:ins w:id="9" w:author="Valdez, Danny B" w:date="2014-12-11T16:37:00Z">
        <w:r>
          <w:t>5</w:t>
        </w:r>
      </w:ins>
      <w:del w:id="10" w:author="Valdez, Danny B" w:date="2014-12-11T16:37:00Z">
        <w:r w:rsidR="00EE504A" w:rsidDel="0039132E">
          <w:delText>3</w:delText>
        </w:r>
      </w:del>
    </w:p>
    <w:p w:rsidR="00A56D82" w:rsidRPr="00596064" w:rsidRDefault="00A56D82" w:rsidP="005F4A16">
      <w:pPr>
        <w:pStyle w:val="Rev"/>
        <w:jc w:val="both"/>
      </w:pPr>
    </w:p>
    <w:p w:rsidR="00683E92" w:rsidRPr="00596064" w:rsidRDefault="00683E92" w:rsidP="005F4A16">
      <w:pPr>
        <w:pStyle w:val="BodyText"/>
        <w:jc w:val="both"/>
      </w:pPr>
      <w:r w:rsidRPr="00596064">
        <w:br w:type="page"/>
      </w:r>
    </w:p>
    <w:p w:rsidR="00495725" w:rsidRPr="00BA30AA" w:rsidRDefault="00495725" w:rsidP="005F4A16">
      <w:pPr>
        <w:pStyle w:val="Heading1Preface"/>
        <w:jc w:val="both"/>
      </w:pPr>
      <w:r w:rsidRPr="00BA30AA">
        <w:lastRenderedPageBreak/>
        <w:t>Copyright and Disclaimer Information</w:t>
      </w:r>
    </w:p>
    <w:p w:rsidR="00495725" w:rsidRPr="00BA30AA" w:rsidRDefault="00495725" w:rsidP="005F4A16">
      <w:pPr>
        <w:pStyle w:val="CopyrightText"/>
        <w:jc w:val="both"/>
      </w:pPr>
      <w:r w:rsidRPr="00BA30AA">
        <w:t>Copyright © 2012, Intel Corporation. All rights reserved.</w:t>
      </w:r>
    </w:p>
    <w:p w:rsidR="00495725" w:rsidRPr="00BA30AA" w:rsidRDefault="00495725" w:rsidP="005F4A16">
      <w:pPr>
        <w:pStyle w:val="CopyrightText"/>
        <w:jc w:val="both"/>
      </w:pPr>
      <w:r w:rsidRPr="00BA30AA">
        <w:t>Intel and the Intel logo are trademarks of Intel Corporation in the U.S. and other countries.</w:t>
      </w:r>
    </w:p>
    <w:p w:rsidR="00495725" w:rsidRPr="00BA30AA" w:rsidRDefault="00495725" w:rsidP="005F4A16">
      <w:pPr>
        <w:pStyle w:val="CopyrightText"/>
        <w:jc w:val="both"/>
      </w:pPr>
      <w:r w:rsidRPr="00BA30AA">
        <w:t>* Other names and brands may be claimed as the property of others.</w:t>
      </w:r>
    </w:p>
    <w:p w:rsidR="00495725" w:rsidRPr="00BA30AA" w:rsidRDefault="00495725" w:rsidP="005F4A16">
      <w:pPr>
        <w:pStyle w:val="CopyrightText"/>
        <w:jc w:val="both"/>
      </w:pPr>
      <w:r w:rsidRPr="00BA30AA">
        <w:t>This document contains information on products in the design phase of development.</w:t>
      </w:r>
    </w:p>
    <w:p w:rsidR="00495725" w:rsidRPr="00BA30AA" w:rsidRDefault="00495725" w:rsidP="005F4A16">
      <w:pPr>
        <w:pStyle w:val="CopyrightText"/>
        <w:jc w:val="both"/>
      </w:pPr>
      <w:r w:rsidRPr="00BA30AA">
        <w:t>Information in this document is provided in connection with Intel products. No license, express or implied, by estoppel or otherwise, to any Intellectual property rights is granted by this document. Except as provided in Intel</w:t>
      </w:r>
      <w:r w:rsidR="00241154">
        <w:t>’</w:t>
      </w:r>
      <w:r w:rsidRPr="00BA30AA">
        <w:t>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p>
    <w:p w:rsidR="00495725" w:rsidRPr="00BA30AA" w:rsidRDefault="00495725" w:rsidP="005F4A16">
      <w:pPr>
        <w:pStyle w:val="CopyrightText"/>
        <w:jc w:val="both"/>
      </w:pPr>
      <w:r w:rsidRPr="00BA30AA">
        <w:t>Unless otherwise agreed in writing by Intel, the Intel products are not designed or intended for any application in which the failure of the Intel product could create a situation where personal injury or death may occur.</w:t>
      </w:r>
    </w:p>
    <w:p w:rsidR="00495725" w:rsidRPr="00BA30AA" w:rsidRDefault="00495725" w:rsidP="005F4A16">
      <w:pPr>
        <w:pStyle w:val="CopyrightText"/>
        <w:jc w:val="both"/>
      </w:pPr>
      <w:r w:rsidRPr="00BA30AA">
        <w:t xml:space="preserve">Intel may make changes to specifications and product descriptions at any time, without notice. Designers must not rely on the absence or characteristics of any features or instructions marked </w:t>
      </w:r>
      <w:r w:rsidR="00241154">
        <w:t>“</w:t>
      </w:r>
      <w:r w:rsidRPr="00BA30AA">
        <w:t>reserved</w:t>
      </w:r>
      <w:r w:rsidR="00241154">
        <w:t>”</w:t>
      </w:r>
      <w:r w:rsidRPr="00BA30AA">
        <w:t xml:space="preserve"> or </w:t>
      </w:r>
      <w:r w:rsidR="00241154">
        <w:t>“</w:t>
      </w:r>
      <w:r w:rsidRPr="00BA30AA">
        <w:t>undefined.</w:t>
      </w:r>
      <w:r w:rsidR="00241154">
        <w:t>”</w:t>
      </w:r>
      <w:r w:rsidRPr="00BA30AA">
        <w:t xml:space="preserve"> Intel reserves these for future definition and shall have no responsibility whatsoever for conflicts or incompatibilities arising from future changes to them. The information here is subject to change without notice. Do not finalize a design with this information.</w:t>
      </w:r>
    </w:p>
    <w:p w:rsidR="00495725" w:rsidRPr="00BA30AA" w:rsidRDefault="00495725" w:rsidP="005F4A16">
      <w:pPr>
        <w:pStyle w:val="CopyrightText"/>
        <w:jc w:val="both"/>
      </w:pPr>
      <w:r w:rsidRPr="00BA30AA">
        <w:t>The products described in this document may contain design defects or errors known as errata which may cause the product to deviate from published specifications. Current characterized errata are available on request.</w:t>
      </w:r>
    </w:p>
    <w:p w:rsidR="00495725" w:rsidRPr="00BA30AA" w:rsidRDefault="00495725" w:rsidP="005F4A16">
      <w:pPr>
        <w:pStyle w:val="CopyrightText"/>
        <w:jc w:val="both"/>
      </w:pPr>
      <w:r w:rsidRPr="00BA30AA">
        <w:t>Contact your Intel account manager or distributor to obtain the latest specifications and before placing your product order.</w:t>
      </w:r>
    </w:p>
    <w:p w:rsidR="00495725" w:rsidRPr="00BA30AA" w:rsidRDefault="00495725" w:rsidP="005F4A16">
      <w:pPr>
        <w:pStyle w:val="CopyrightText"/>
        <w:jc w:val="both"/>
      </w:pPr>
      <w:r w:rsidRPr="00BA30AA">
        <w:t>Copies of documents that have an order number and are referenced in this document or in other Intel literature can be obtained from your Intel account manager or distributor.</w:t>
      </w:r>
    </w:p>
    <w:p w:rsidR="00A5016C" w:rsidRPr="00596064" w:rsidRDefault="00FF4A5A" w:rsidP="005F4A16">
      <w:pPr>
        <w:jc w:val="both"/>
      </w:pPr>
      <w:r w:rsidRPr="00596064">
        <w:br w:type="page"/>
      </w:r>
    </w:p>
    <w:p w:rsidR="00A5016C" w:rsidRPr="00596064" w:rsidRDefault="00063F28" w:rsidP="005F4A16">
      <w:pPr>
        <w:pStyle w:val="Contents"/>
        <w:jc w:val="both"/>
      </w:pPr>
      <w:r w:rsidRPr="00596064">
        <w:lastRenderedPageBreak/>
        <w:t>Contents</w:t>
      </w:r>
    </w:p>
    <w:p w:rsidR="00247749" w:rsidRDefault="00FE3950">
      <w:pPr>
        <w:pStyle w:val="TOC1"/>
        <w:rPr>
          <w:rFonts w:asciiTheme="minorHAnsi" w:eastAsiaTheme="minorEastAsia" w:hAnsiTheme="minorHAnsi"/>
          <w:noProof/>
          <w:color w:val="auto"/>
          <w:sz w:val="22"/>
        </w:rPr>
      </w:pPr>
      <w:r>
        <w:rPr>
          <w:rFonts w:ascii="Neo Sans Intel" w:hAnsi="Neo Sans Intel"/>
          <w:b/>
        </w:rPr>
        <w:fldChar w:fldCharType="begin"/>
      </w:r>
      <w:r w:rsidR="001D0342">
        <w:rPr>
          <w:rFonts w:ascii="Neo Sans Intel" w:hAnsi="Neo Sans Intel"/>
          <w:b/>
        </w:rPr>
        <w:instrText xml:space="preserve"> TOC \o "1-3" \h \z </w:instrText>
      </w:r>
      <w:r>
        <w:rPr>
          <w:rFonts w:ascii="Neo Sans Intel" w:hAnsi="Neo Sans Intel"/>
          <w:b/>
        </w:rPr>
        <w:fldChar w:fldCharType="separate"/>
      </w:r>
      <w:hyperlink w:anchor="_Toc337589361" w:history="1">
        <w:r w:rsidR="00247749" w:rsidRPr="006B61C7">
          <w:rPr>
            <w:rStyle w:val="Hyperlink"/>
            <w:noProof/>
          </w:rPr>
          <w:t>1</w:t>
        </w:r>
        <w:r w:rsidR="00247749">
          <w:rPr>
            <w:rFonts w:asciiTheme="minorHAnsi" w:eastAsiaTheme="minorEastAsia" w:hAnsiTheme="minorHAnsi"/>
            <w:noProof/>
            <w:color w:val="auto"/>
            <w:sz w:val="22"/>
          </w:rPr>
          <w:tab/>
        </w:r>
        <w:r w:rsidR="00247749" w:rsidRPr="006B61C7">
          <w:rPr>
            <w:rStyle w:val="Hyperlink"/>
            <w:noProof/>
          </w:rPr>
          <w:t>Introduction</w:t>
        </w:r>
        <w:r w:rsidR="00247749">
          <w:rPr>
            <w:noProof/>
            <w:webHidden/>
          </w:rPr>
          <w:tab/>
        </w:r>
        <w:r w:rsidR="00247749">
          <w:rPr>
            <w:noProof/>
            <w:webHidden/>
          </w:rPr>
          <w:fldChar w:fldCharType="begin"/>
        </w:r>
        <w:r w:rsidR="00247749">
          <w:rPr>
            <w:noProof/>
            <w:webHidden/>
          </w:rPr>
          <w:instrText xml:space="preserve"> PAGEREF _Toc337589361 \h </w:instrText>
        </w:r>
        <w:r w:rsidR="00247749">
          <w:rPr>
            <w:noProof/>
            <w:webHidden/>
          </w:rPr>
        </w:r>
        <w:r w:rsidR="00247749">
          <w:rPr>
            <w:noProof/>
            <w:webHidden/>
          </w:rPr>
          <w:fldChar w:fldCharType="separate"/>
        </w:r>
        <w:r w:rsidR="007E4E80">
          <w:rPr>
            <w:noProof/>
            <w:webHidden/>
          </w:rPr>
          <w:t>7</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62" w:history="1">
        <w:r w:rsidR="00247749" w:rsidRPr="006B61C7">
          <w:rPr>
            <w:rStyle w:val="Hyperlink"/>
            <w:noProof/>
          </w:rPr>
          <w:t>1.1</w:t>
        </w:r>
        <w:r w:rsidR="00247749">
          <w:rPr>
            <w:rFonts w:asciiTheme="minorHAnsi" w:eastAsiaTheme="minorEastAsia" w:hAnsiTheme="minorHAnsi"/>
            <w:noProof/>
            <w:color w:val="auto"/>
            <w:sz w:val="22"/>
          </w:rPr>
          <w:tab/>
        </w:r>
        <w:r w:rsidR="00247749" w:rsidRPr="006B61C7">
          <w:rPr>
            <w:rStyle w:val="Hyperlink"/>
            <w:noProof/>
          </w:rPr>
          <w:t>Terminology</w:t>
        </w:r>
        <w:r w:rsidR="00247749">
          <w:rPr>
            <w:noProof/>
            <w:webHidden/>
          </w:rPr>
          <w:tab/>
        </w:r>
        <w:r w:rsidR="00247749">
          <w:rPr>
            <w:noProof/>
            <w:webHidden/>
          </w:rPr>
          <w:fldChar w:fldCharType="begin"/>
        </w:r>
        <w:r w:rsidR="00247749">
          <w:rPr>
            <w:noProof/>
            <w:webHidden/>
          </w:rPr>
          <w:instrText xml:space="preserve"> PAGEREF _Toc337589362 \h </w:instrText>
        </w:r>
        <w:r w:rsidR="00247749">
          <w:rPr>
            <w:noProof/>
            <w:webHidden/>
          </w:rPr>
        </w:r>
        <w:r w:rsidR="00247749">
          <w:rPr>
            <w:noProof/>
            <w:webHidden/>
          </w:rPr>
          <w:fldChar w:fldCharType="separate"/>
        </w:r>
        <w:r w:rsidR="007E4E80">
          <w:rPr>
            <w:noProof/>
            <w:webHidden/>
          </w:rPr>
          <w:t>7</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63" w:history="1">
        <w:r w:rsidR="00247749" w:rsidRPr="006B61C7">
          <w:rPr>
            <w:rStyle w:val="Hyperlink"/>
            <w:noProof/>
          </w:rPr>
          <w:t>1.2</w:t>
        </w:r>
        <w:r w:rsidR="00247749">
          <w:rPr>
            <w:rFonts w:asciiTheme="minorHAnsi" w:eastAsiaTheme="minorEastAsia" w:hAnsiTheme="minorHAnsi"/>
            <w:noProof/>
            <w:color w:val="auto"/>
            <w:sz w:val="22"/>
          </w:rPr>
          <w:tab/>
        </w:r>
        <w:r w:rsidR="00247749" w:rsidRPr="006B61C7">
          <w:rPr>
            <w:rStyle w:val="Hyperlink"/>
            <w:noProof/>
          </w:rPr>
          <w:t>Tool Support</w:t>
        </w:r>
        <w:r w:rsidR="00247749">
          <w:rPr>
            <w:noProof/>
            <w:webHidden/>
          </w:rPr>
          <w:tab/>
        </w:r>
        <w:r w:rsidR="00247749">
          <w:rPr>
            <w:noProof/>
            <w:webHidden/>
          </w:rPr>
          <w:fldChar w:fldCharType="begin"/>
        </w:r>
        <w:r w:rsidR="00247749">
          <w:rPr>
            <w:noProof/>
            <w:webHidden/>
          </w:rPr>
          <w:instrText xml:space="preserve"> PAGEREF _Toc337589363 \h </w:instrText>
        </w:r>
        <w:r w:rsidR="00247749">
          <w:rPr>
            <w:noProof/>
            <w:webHidden/>
          </w:rPr>
        </w:r>
        <w:r w:rsidR="00247749">
          <w:rPr>
            <w:noProof/>
            <w:webHidden/>
          </w:rPr>
          <w:fldChar w:fldCharType="separate"/>
        </w:r>
        <w:r w:rsidR="007E4E80">
          <w:rPr>
            <w:noProof/>
            <w:webHidden/>
          </w:rPr>
          <w:t>8</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64" w:history="1">
        <w:r w:rsidR="00247749" w:rsidRPr="006B61C7">
          <w:rPr>
            <w:rStyle w:val="Hyperlink"/>
            <w:noProof/>
          </w:rPr>
          <w:t>2</w:t>
        </w:r>
        <w:r w:rsidR="00247749">
          <w:rPr>
            <w:rFonts w:asciiTheme="minorHAnsi" w:eastAsiaTheme="minorEastAsia" w:hAnsiTheme="minorHAnsi"/>
            <w:noProof/>
            <w:color w:val="auto"/>
            <w:sz w:val="22"/>
          </w:rPr>
          <w:tab/>
        </w:r>
        <w:r w:rsidR="00247749" w:rsidRPr="006B61C7">
          <w:rPr>
            <w:rStyle w:val="Hyperlink"/>
            <w:noProof/>
          </w:rPr>
          <w:t>Overview</w:t>
        </w:r>
        <w:r w:rsidR="00247749">
          <w:rPr>
            <w:noProof/>
            <w:webHidden/>
          </w:rPr>
          <w:tab/>
        </w:r>
        <w:r w:rsidR="00247749">
          <w:rPr>
            <w:noProof/>
            <w:webHidden/>
          </w:rPr>
          <w:fldChar w:fldCharType="begin"/>
        </w:r>
        <w:r w:rsidR="00247749">
          <w:rPr>
            <w:noProof/>
            <w:webHidden/>
          </w:rPr>
          <w:instrText xml:space="preserve"> PAGEREF _Toc337589364 \h </w:instrText>
        </w:r>
        <w:r w:rsidR="00247749">
          <w:rPr>
            <w:noProof/>
            <w:webHidden/>
          </w:rPr>
        </w:r>
        <w:r w:rsidR="00247749">
          <w:rPr>
            <w:noProof/>
            <w:webHidden/>
          </w:rPr>
          <w:fldChar w:fldCharType="separate"/>
        </w:r>
        <w:r w:rsidR="007E4E80">
          <w:rPr>
            <w:noProof/>
            <w:webHidden/>
          </w:rPr>
          <w:t>9</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65" w:history="1">
        <w:r w:rsidR="00247749" w:rsidRPr="006B61C7">
          <w:rPr>
            <w:rStyle w:val="Hyperlink"/>
            <w:noProof/>
          </w:rPr>
          <w:t>2.1</w:t>
        </w:r>
        <w:r w:rsidR="00247749">
          <w:rPr>
            <w:rFonts w:asciiTheme="minorHAnsi" w:eastAsiaTheme="minorEastAsia" w:hAnsiTheme="minorHAnsi"/>
            <w:noProof/>
            <w:color w:val="auto"/>
            <w:sz w:val="22"/>
          </w:rPr>
          <w:tab/>
        </w:r>
        <w:r w:rsidR="00247749" w:rsidRPr="006B61C7">
          <w:rPr>
            <w:rStyle w:val="Hyperlink"/>
            <w:noProof/>
          </w:rPr>
          <w:t>Applications</w:t>
        </w:r>
        <w:r w:rsidR="00247749">
          <w:rPr>
            <w:noProof/>
            <w:webHidden/>
          </w:rPr>
          <w:tab/>
        </w:r>
        <w:r w:rsidR="00247749">
          <w:rPr>
            <w:noProof/>
            <w:webHidden/>
          </w:rPr>
          <w:fldChar w:fldCharType="begin"/>
        </w:r>
        <w:r w:rsidR="00247749">
          <w:rPr>
            <w:noProof/>
            <w:webHidden/>
          </w:rPr>
          <w:instrText xml:space="preserve"> PAGEREF _Toc337589365 \h </w:instrText>
        </w:r>
        <w:r w:rsidR="00247749">
          <w:rPr>
            <w:noProof/>
            <w:webHidden/>
          </w:rPr>
        </w:r>
        <w:r w:rsidR="00247749">
          <w:rPr>
            <w:noProof/>
            <w:webHidden/>
          </w:rPr>
          <w:fldChar w:fldCharType="separate"/>
        </w:r>
        <w:r w:rsidR="007E4E80">
          <w:rPr>
            <w:noProof/>
            <w:webHidden/>
          </w:rPr>
          <w:t>9</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66" w:history="1">
        <w:r w:rsidR="00247749" w:rsidRPr="006B61C7">
          <w:rPr>
            <w:rStyle w:val="Hyperlink"/>
            <w:noProof/>
          </w:rPr>
          <w:t>2.1.1</w:t>
        </w:r>
        <w:r w:rsidR="00247749">
          <w:rPr>
            <w:rFonts w:asciiTheme="minorHAnsi" w:eastAsiaTheme="minorEastAsia" w:hAnsiTheme="minorHAnsi"/>
            <w:noProof/>
            <w:color w:val="auto"/>
            <w:sz w:val="22"/>
          </w:rPr>
          <w:tab/>
        </w:r>
        <w:r w:rsidR="00247749" w:rsidRPr="006B61C7">
          <w:rPr>
            <w:rStyle w:val="Hyperlink"/>
            <w:noProof/>
          </w:rPr>
          <w:t>PMC test environment</w:t>
        </w:r>
        <w:r w:rsidR="00247749">
          <w:rPr>
            <w:noProof/>
            <w:webHidden/>
          </w:rPr>
          <w:tab/>
        </w:r>
        <w:r w:rsidR="00247749">
          <w:rPr>
            <w:noProof/>
            <w:webHidden/>
          </w:rPr>
          <w:fldChar w:fldCharType="begin"/>
        </w:r>
        <w:r w:rsidR="00247749">
          <w:rPr>
            <w:noProof/>
            <w:webHidden/>
          </w:rPr>
          <w:instrText xml:space="preserve"> PAGEREF _Toc337589366 \h </w:instrText>
        </w:r>
        <w:r w:rsidR="00247749">
          <w:rPr>
            <w:noProof/>
            <w:webHidden/>
          </w:rPr>
        </w:r>
        <w:r w:rsidR="00247749">
          <w:rPr>
            <w:noProof/>
            <w:webHidden/>
          </w:rPr>
          <w:fldChar w:fldCharType="separate"/>
        </w:r>
        <w:r w:rsidR="007E4E80">
          <w:rPr>
            <w:noProof/>
            <w:webHidden/>
          </w:rPr>
          <w:t>9</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67" w:history="1">
        <w:r w:rsidR="00247749" w:rsidRPr="006B61C7">
          <w:rPr>
            <w:rStyle w:val="Hyperlink"/>
            <w:noProof/>
          </w:rPr>
          <w:t>2.2</w:t>
        </w:r>
        <w:r w:rsidR="00247749">
          <w:rPr>
            <w:rFonts w:asciiTheme="minorHAnsi" w:eastAsiaTheme="minorEastAsia" w:hAnsiTheme="minorHAnsi"/>
            <w:noProof/>
            <w:color w:val="auto"/>
            <w:sz w:val="22"/>
          </w:rPr>
          <w:tab/>
        </w:r>
        <w:r w:rsidR="00247749" w:rsidRPr="006B61C7">
          <w:rPr>
            <w:rStyle w:val="Hyperlink"/>
            <w:noProof/>
          </w:rPr>
          <w:t>Features</w:t>
        </w:r>
        <w:r w:rsidR="00247749">
          <w:rPr>
            <w:noProof/>
            <w:webHidden/>
          </w:rPr>
          <w:tab/>
        </w:r>
        <w:r w:rsidR="00247749">
          <w:rPr>
            <w:noProof/>
            <w:webHidden/>
          </w:rPr>
          <w:fldChar w:fldCharType="begin"/>
        </w:r>
        <w:r w:rsidR="00247749">
          <w:rPr>
            <w:noProof/>
            <w:webHidden/>
          </w:rPr>
          <w:instrText xml:space="preserve"> PAGEREF _Toc337589367 \h </w:instrText>
        </w:r>
        <w:r w:rsidR="00247749">
          <w:rPr>
            <w:noProof/>
            <w:webHidden/>
          </w:rPr>
        </w:r>
        <w:r w:rsidR="00247749">
          <w:rPr>
            <w:noProof/>
            <w:webHidden/>
          </w:rPr>
          <w:fldChar w:fldCharType="separate"/>
        </w:r>
        <w:r w:rsidR="007E4E80">
          <w:rPr>
            <w:noProof/>
            <w:webHidden/>
          </w:rPr>
          <w:t>11</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68" w:history="1">
        <w:r w:rsidR="00247749" w:rsidRPr="006B61C7">
          <w:rPr>
            <w:rStyle w:val="Hyperlink"/>
            <w:noProof/>
          </w:rPr>
          <w:t>2.2.1</w:t>
        </w:r>
        <w:r w:rsidR="00247749">
          <w:rPr>
            <w:rFonts w:asciiTheme="minorHAnsi" w:eastAsiaTheme="minorEastAsia" w:hAnsiTheme="minorHAnsi"/>
            <w:noProof/>
            <w:color w:val="auto"/>
            <w:sz w:val="22"/>
          </w:rPr>
          <w:tab/>
        </w:r>
        <w:r w:rsidR="00247749" w:rsidRPr="006B61C7">
          <w:rPr>
            <w:rStyle w:val="Hyperlink"/>
            <w:noProof/>
          </w:rPr>
          <w:t>PGCB Agent</w:t>
        </w:r>
        <w:r w:rsidR="00247749">
          <w:rPr>
            <w:noProof/>
            <w:webHidden/>
          </w:rPr>
          <w:tab/>
        </w:r>
        <w:r w:rsidR="00247749">
          <w:rPr>
            <w:noProof/>
            <w:webHidden/>
          </w:rPr>
          <w:fldChar w:fldCharType="begin"/>
        </w:r>
        <w:r w:rsidR="00247749">
          <w:rPr>
            <w:noProof/>
            <w:webHidden/>
          </w:rPr>
          <w:instrText xml:space="preserve"> PAGEREF _Toc337589368 \h </w:instrText>
        </w:r>
        <w:r w:rsidR="00247749">
          <w:rPr>
            <w:noProof/>
            <w:webHidden/>
          </w:rPr>
        </w:r>
        <w:r w:rsidR="00247749">
          <w:rPr>
            <w:noProof/>
            <w:webHidden/>
          </w:rPr>
          <w:fldChar w:fldCharType="separate"/>
        </w:r>
        <w:r w:rsidR="007E4E80">
          <w:rPr>
            <w:noProof/>
            <w:webHidden/>
          </w:rPr>
          <w:t>11</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69" w:history="1">
        <w:r w:rsidR="00247749" w:rsidRPr="006B61C7">
          <w:rPr>
            <w:rStyle w:val="Hyperlink"/>
            <w:noProof/>
          </w:rPr>
          <w:t>2.3</w:t>
        </w:r>
        <w:r w:rsidR="00247749">
          <w:rPr>
            <w:rFonts w:asciiTheme="minorHAnsi" w:eastAsiaTheme="minorEastAsia" w:hAnsiTheme="minorHAnsi"/>
            <w:noProof/>
            <w:color w:val="auto"/>
            <w:sz w:val="22"/>
          </w:rPr>
          <w:tab/>
        </w:r>
        <w:r w:rsidR="00247749" w:rsidRPr="006B61C7">
          <w:rPr>
            <w:rStyle w:val="Hyperlink"/>
            <w:noProof/>
          </w:rPr>
          <w:t>Control</w:t>
        </w:r>
        <w:r w:rsidR="00247749">
          <w:rPr>
            <w:noProof/>
            <w:webHidden/>
          </w:rPr>
          <w:tab/>
        </w:r>
        <w:r w:rsidR="00247749">
          <w:rPr>
            <w:noProof/>
            <w:webHidden/>
          </w:rPr>
          <w:fldChar w:fldCharType="begin"/>
        </w:r>
        <w:r w:rsidR="00247749">
          <w:rPr>
            <w:noProof/>
            <w:webHidden/>
          </w:rPr>
          <w:instrText xml:space="preserve"> PAGEREF _Toc337589369 \h </w:instrText>
        </w:r>
        <w:r w:rsidR="00247749">
          <w:rPr>
            <w:noProof/>
            <w:webHidden/>
          </w:rPr>
        </w:r>
        <w:r w:rsidR="00247749">
          <w:rPr>
            <w:noProof/>
            <w:webHidden/>
          </w:rPr>
          <w:fldChar w:fldCharType="separate"/>
        </w:r>
        <w:r w:rsidR="007E4E80">
          <w:rPr>
            <w:noProof/>
            <w:webHidden/>
          </w:rPr>
          <w:t>13</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70" w:history="1">
        <w:r w:rsidR="00247749" w:rsidRPr="006B61C7">
          <w:rPr>
            <w:rStyle w:val="Hyperlink"/>
            <w:noProof/>
          </w:rPr>
          <w:t>2.4</w:t>
        </w:r>
        <w:r w:rsidR="00247749">
          <w:rPr>
            <w:rFonts w:asciiTheme="minorHAnsi" w:eastAsiaTheme="minorEastAsia" w:hAnsiTheme="minorHAnsi"/>
            <w:noProof/>
            <w:color w:val="auto"/>
            <w:sz w:val="22"/>
          </w:rPr>
          <w:tab/>
        </w:r>
        <w:r w:rsidR="00247749" w:rsidRPr="006B61C7">
          <w:rPr>
            <w:rStyle w:val="Hyperlink"/>
            <w:noProof/>
          </w:rPr>
          <w:t>Requirements</w:t>
        </w:r>
        <w:r w:rsidR="00247749">
          <w:rPr>
            <w:noProof/>
            <w:webHidden/>
          </w:rPr>
          <w:tab/>
        </w:r>
        <w:r w:rsidR="00247749">
          <w:rPr>
            <w:noProof/>
            <w:webHidden/>
          </w:rPr>
          <w:fldChar w:fldCharType="begin"/>
        </w:r>
        <w:r w:rsidR="00247749">
          <w:rPr>
            <w:noProof/>
            <w:webHidden/>
          </w:rPr>
          <w:instrText xml:space="preserve"> PAGEREF _Toc337589370 \h </w:instrText>
        </w:r>
        <w:r w:rsidR="00247749">
          <w:rPr>
            <w:noProof/>
            <w:webHidden/>
          </w:rPr>
        </w:r>
        <w:r w:rsidR="00247749">
          <w:rPr>
            <w:noProof/>
            <w:webHidden/>
          </w:rPr>
          <w:fldChar w:fldCharType="separate"/>
        </w:r>
        <w:r w:rsidR="007E4E80">
          <w:rPr>
            <w:noProof/>
            <w:webHidden/>
          </w:rPr>
          <w:t>13</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71" w:history="1">
        <w:r w:rsidR="00247749" w:rsidRPr="006B61C7">
          <w:rPr>
            <w:rStyle w:val="Hyperlink"/>
            <w:noProof/>
          </w:rPr>
          <w:t>2.4.1</w:t>
        </w:r>
        <w:r w:rsidR="00247749">
          <w:rPr>
            <w:rFonts w:asciiTheme="minorHAnsi" w:eastAsiaTheme="minorEastAsia" w:hAnsiTheme="minorHAnsi"/>
            <w:noProof/>
            <w:color w:val="auto"/>
            <w:sz w:val="22"/>
          </w:rPr>
          <w:tab/>
        </w:r>
        <w:r w:rsidR="00247749" w:rsidRPr="006B61C7">
          <w:rPr>
            <w:rStyle w:val="Hyperlink"/>
            <w:noProof/>
          </w:rPr>
          <w:t>Specifications and Reference</w:t>
        </w:r>
        <w:r w:rsidR="00247749">
          <w:rPr>
            <w:noProof/>
            <w:webHidden/>
          </w:rPr>
          <w:tab/>
        </w:r>
        <w:r w:rsidR="00247749">
          <w:rPr>
            <w:noProof/>
            <w:webHidden/>
          </w:rPr>
          <w:fldChar w:fldCharType="begin"/>
        </w:r>
        <w:r w:rsidR="00247749">
          <w:rPr>
            <w:noProof/>
            <w:webHidden/>
          </w:rPr>
          <w:instrText xml:space="preserve"> PAGEREF _Toc337589371 \h </w:instrText>
        </w:r>
        <w:r w:rsidR="00247749">
          <w:rPr>
            <w:noProof/>
            <w:webHidden/>
          </w:rPr>
        </w:r>
        <w:r w:rsidR="00247749">
          <w:rPr>
            <w:noProof/>
            <w:webHidden/>
          </w:rPr>
          <w:fldChar w:fldCharType="separate"/>
        </w:r>
        <w:r w:rsidR="007E4E80">
          <w:rPr>
            <w:noProof/>
            <w:webHidden/>
          </w:rPr>
          <w:t>13</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72" w:history="1">
        <w:r w:rsidR="00247749" w:rsidRPr="006B61C7">
          <w:rPr>
            <w:rStyle w:val="Hyperlink"/>
            <w:noProof/>
          </w:rPr>
          <w:t>2.4.2</w:t>
        </w:r>
        <w:r w:rsidR="00247749">
          <w:rPr>
            <w:rFonts w:asciiTheme="minorHAnsi" w:eastAsiaTheme="minorEastAsia" w:hAnsiTheme="minorHAnsi"/>
            <w:noProof/>
            <w:color w:val="auto"/>
            <w:sz w:val="22"/>
          </w:rPr>
          <w:tab/>
        </w:r>
        <w:r w:rsidR="00247749" w:rsidRPr="006B61C7">
          <w:rPr>
            <w:rStyle w:val="Hyperlink"/>
            <w:noProof/>
          </w:rPr>
          <w:t>Compute Environment</w:t>
        </w:r>
        <w:r w:rsidR="00247749">
          <w:rPr>
            <w:noProof/>
            <w:webHidden/>
          </w:rPr>
          <w:tab/>
        </w:r>
        <w:r w:rsidR="00247749">
          <w:rPr>
            <w:noProof/>
            <w:webHidden/>
          </w:rPr>
          <w:fldChar w:fldCharType="begin"/>
        </w:r>
        <w:r w:rsidR="00247749">
          <w:rPr>
            <w:noProof/>
            <w:webHidden/>
          </w:rPr>
          <w:instrText xml:space="preserve"> PAGEREF _Toc337589372 \h </w:instrText>
        </w:r>
        <w:r w:rsidR="00247749">
          <w:rPr>
            <w:noProof/>
            <w:webHidden/>
          </w:rPr>
        </w:r>
        <w:r w:rsidR="00247749">
          <w:rPr>
            <w:noProof/>
            <w:webHidden/>
          </w:rPr>
          <w:fldChar w:fldCharType="separate"/>
        </w:r>
        <w:r w:rsidR="007E4E80">
          <w:rPr>
            <w:noProof/>
            <w:webHidden/>
          </w:rPr>
          <w:t>14</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73" w:history="1">
        <w:r w:rsidR="00247749" w:rsidRPr="006B61C7">
          <w:rPr>
            <w:rStyle w:val="Hyperlink"/>
            <w:noProof/>
          </w:rPr>
          <w:t>2.4.3</w:t>
        </w:r>
        <w:r w:rsidR="00247749">
          <w:rPr>
            <w:rFonts w:asciiTheme="minorHAnsi" w:eastAsiaTheme="minorEastAsia" w:hAnsiTheme="minorHAnsi"/>
            <w:noProof/>
            <w:color w:val="auto"/>
            <w:sz w:val="22"/>
          </w:rPr>
          <w:tab/>
        </w:r>
        <w:r w:rsidR="00247749" w:rsidRPr="006B61C7">
          <w:rPr>
            <w:rStyle w:val="Hyperlink"/>
            <w:noProof/>
          </w:rPr>
          <w:t>System Verilog Packages</w:t>
        </w:r>
        <w:r w:rsidR="00247749">
          <w:rPr>
            <w:noProof/>
            <w:webHidden/>
          </w:rPr>
          <w:tab/>
        </w:r>
        <w:r w:rsidR="00247749">
          <w:rPr>
            <w:noProof/>
            <w:webHidden/>
          </w:rPr>
          <w:fldChar w:fldCharType="begin"/>
        </w:r>
        <w:r w:rsidR="00247749">
          <w:rPr>
            <w:noProof/>
            <w:webHidden/>
          </w:rPr>
          <w:instrText xml:space="preserve"> PAGEREF _Toc337589373 \h </w:instrText>
        </w:r>
        <w:r w:rsidR="00247749">
          <w:rPr>
            <w:noProof/>
            <w:webHidden/>
          </w:rPr>
        </w:r>
        <w:r w:rsidR="00247749">
          <w:rPr>
            <w:noProof/>
            <w:webHidden/>
          </w:rPr>
          <w:fldChar w:fldCharType="separate"/>
        </w:r>
        <w:r w:rsidR="007E4E80">
          <w:rPr>
            <w:noProof/>
            <w:webHidden/>
          </w:rPr>
          <w:t>14</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74" w:history="1">
        <w:r w:rsidR="00247749" w:rsidRPr="006B61C7">
          <w:rPr>
            <w:rStyle w:val="Hyperlink"/>
            <w:noProof/>
          </w:rPr>
          <w:t>2.5</w:t>
        </w:r>
        <w:r w:rsidR="00247749">
          <w:rPr>
            <w:rFonts w:asciiTheme="minorHAnsi" w:eastAsiaTheme="minorEastAsia" w:hAnsiTheme="minorHAnsi"/>
            <w:noProof/>
            <w:color w:val="auto"/>
            <w:sz w:val="22"/>
          </w:rPr>
          <w:tab/>
        </w:r>
        <w:r w:rsidR="00247749" w:rsidRPr="006B61C7">
          <w:rPr>
            <w:rStyle w:val="Hyperlink"/>
            <w:noProof/>
          </w:rPr>
          <w:t>Architecture</w:t>
        </w:r>
        <w:r w:rsidR="00247749">
          <w:rPr>
            <w:noProof/>
            <w:webHidden/>
          </w:rPr>
          <w:tab/>
        </w:r>
        <w:r w:rsidR="00247749">
          <w:rPr>
            <w:noProof/>
            <w:webHidden/>
          </w:rPr>
          <w:fldChar w:fldCharType="begin"/>
        </w:r>
        <w:r w:rsidR="00247749">
          <w:rPr>
            <w:noProof/>
            <w:webHidden/>
          </w:rPr>
          <w:instrText xml:space="preserve"> PAGEREF _Toc337589374 \h </w:instrText>
        </w:r>
        <w:r w:rsidR="00247749">
          <w:rPr>
            <w:noProof/>
            <w:webHidden/>
          </w:rPr>
        </w:r>
        <w:r w:rsidR="00247749">
          <w:rPr>
            <w:noProof/>
            <w:webHidden/>
          </w:rPr>
          <w:fldChar w:fldCharType="separate"/>
        </w:r>
        <w:r w:rsidR="007E4E80">
          <w:rPr>
            <w:noProof/>
            <w:webHidden/>
          </w:rPr>
          <w:t>14</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75" w:history="1">
        <w:r w:rsidR="00247749" w:rsidRPr="006B61C7">
          <w:rPr>
            <w:rStyle w:val="Hyperlink"/>
            <w:noProof/>
          </w:rPr>
          <w:t>2.5.1</w:t>
        </w:r>
        <w:r w:rsidR="00247749">
          <w:rPr>
            <w:rFonts w:asciiTheme="minorHAnsi" w:eastAsiaTheme="minorEastAsia" w:hAnsiTheme="minorHAnsi"/>
            <w:noProof/>
            <w:color w:val="auto"/>
            <w:sz w:val="22"/>
          </w:rPr>
          <w:tab/>
        </w:r>
        <w:r w:rsidR="00247749" w:rsidRPr="006B61C7">
          <w:rPr>
            <w:rStyle w:val="Hyperlink"/>
            <w:noProof/>
          </w:rPr>
          <w:t>Class/Component Descriptions</w:t>
        </w:r>
        <w:r w:rsidR="00247749">
          <w:rPr>
            <w:noProof/>
            <w:webHidden/>
          </w:rPr>
          <w:tab/>
        </w:r>
        <w:r w:rsidR="00247749">
          <w:rPr>
            <w:noProof/>
            <w:webHidden/>
          </w:rPr>
          <w:fldChar w:fldCharType="begin"/>
        </w:r>
        <w:r w:rsidR="00247749">
          <w:rPr>
            <w:noProof/>
            <w:webHidden/>
          </w:rPr>
          <w:instrText xml:space="preserve"> PAGEREF _Toc337589375 \h </w:instrText>
        </w:r>
        <w:r w:rsidR="00247749">
          <w:rPr>
            <w:noProof/>
            <w:webHidden/>
          </w:rPr>
        </w:r>
        <w:r w:rsidR="00247749">
          <w:rPr>
            <w:noProof/>
            <w:webHidden/>
          </w:rPr>
          <w:fldChar w:fldCharType="separate"/>
        </w:r>
        <w:r w:rsidR="007E4E80">
          <w:rPr>
            <w:noProof/>
            <w:webHidden/>
          </w:rPr>
          <w:t>14</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76" w:history="1">
        <w:r w:rsidR="00247749" w:rsidRPr="006B61C7">
          <w:rPr>
            <w:rStyle w:val="Hyperlink"/>
            <w:noProof/>
          </w:rPr>
          <w:t>3</w:t>
        </w:r>
        <w:r w:rsidR="00247749">
          <w:rPr>
            <w:rFonts w:asciiTheme="minorHAnsi" w:eastAsiaTheme="minorEastAsia" w:hAnsiTheme="minorHAnsi"/>
            <w:noProof/>
            <w:color w:val="auto"/>
            <w:sz w:val="22"/>
          </w:rPr>
          <w:tab/>
        </w:r>
        <w:r w:rsidR="00247749" w:rsidRPr="006B61C7">
          <w:rPr>
            <w:rStyle w:val="Hyperlink"/>
            <w:noProof/>
          </w:rPr>
          <w:t>Getting Started</w:t>
        </w:r>
        <w:r w:rsidR="00247749">
          <w:rPr>
            <w:noProof/>
            <w:webHidden/>
          </w:rPr>
          <w:tab/>
        </w:r>
        <w:r w:rsidR="00247749">
          <w:rPr>
            <w:noProof/>
            <w:webHidden/>
          </w:rPr>
          <w:fldChar w:fldCharType="begin"/>
        </w:r>
        <w:r w:rsidR="00247749">
          <w:rPr>
            <w:noProof/>
            <w:webHidden/>
          </w:rPr>
          <w:instrText xml:space="preserve"> PAGEREF _Toc337589376 \h </w:instrText>
        </w:r>
        <w:r w:rsidR="00247749">
          <w:rPr>
            <w:noProof/>
            <w:webHidden/>
          </w:rPr>
        </w:r>
        <w:r w:rsidR="00247749">
          <w:rPr>
            <w:noProof/>
            <w:webHidden/>
          </w:rPr>
          <w:fldChar w:fldCharType="separate"/>
        </w:r>
        <w:r w:rsidR="007E4E80">
          <w:rPr>
            <w:noProof/>
            <w:webHidden/>
          </w:rPr>
          <w:t>15</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77" w:history="1">
        <w:r w:rsidR="00247749" w:rsidRPr="006B61C7">
          <w:rPr>
            <w:rStyle w:val="Hyperlink"/>
            <w:noProof/>
          </w:rPr>
          <w:t>4</w:t>
        </w:r>
        <w:r w:rsidR="00247749">
          <w:rPr>
            <w:rFonts w:asciiTheme="minorHAnsi" w:eastAsiaTheme="minorEastAsia" w:hAnsiTheme="minorHAnsi"/>
            <w:noProof/>
            <w:color w:val="auto"/>
            <w:sz w:val="22"/>
          </w:rPr>
          <w:tab/>
        </w:r>
        <w:r w:rsidR="00247749" w:rsidRPr="006B61C7">
          <w:rPr>
            <w:rStyle w:val="Hyperlink"/>
            <w:noProof/>
          </w:rPr>
          <w:t>Setting Up a Testbench Environment</w:t>
        </w:r>
        <w:r w:rsidR="00247749">
          <w:rPr>
            <w:noProof/>
            <w:webHidden/>
          </w:rPr>
          <w:tab/>
        </w:r>
        <w:r w:rsidR="00247749">
          <w:rPr>
            <w:noProof/>
            <w:webHidden/>
          </w:rPr>
          <w:fldChar w:fldCharType="begin"/>
        </w:r>
        <w:r w:rsidR="00247749">
          <w:rPr>
            <w:noProof/>
            <w:webHidden/>
          </w:rPr>
          <w:instrText xml:space="preserve"> PAGEREF _Toc337589377 \h </w:instrText>
        </w:r>
        <w:r w:rsidR="00247749">
          <w:rPr>
            <w:noProof/>
            <w:webHidden/>
          </w:rPr>
        </w:r>
        <w:r w:rsidR="00247749">
          <w:rPr>
            <w:noProof/>
            <w:webHidden/>
          </w:rPr>
          <w:fldChar w:fldCharType="separate"/>
        </w:r>
        <w:r w:rsidR="007E4E80">
          <w:rPr>
            <w:noProof/>
            <w:webHidden/>
          </w:rPr>
          <w:t>16</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78" w:history="1">
        <w:r w:rsidR="00247749" w:rsidRPr="006B61C7">
          <w:rPr>
            <w:rStyle w:val="Hyperlink"/>
            <w:noProof/>
          </w:rPr>
          <w:t>5</w:t>
        </w:r>
        <w:r w:rsidR="00247749">
          <w:rPr>
            <w:rFonts w:asciiTheme="minorHAnsi" w:eastAsiaTheme="minorEastAsia" w:hAnsiTheme="minorHAnsi"/>
            <w:noProof/>
            <w:color w:val="auto"/>
            <w:sz w:val="22"/>
          </w:rPr>
          <w:tab/>
        </w:r>
        <w:r w:rsidR="00247749" w:rsidRPr="006B61C7">
          <w:rPr>
            <w:rStyle w:val="Hyperlink"/>
            <w:noProof/>
          </w:rPr>
          <w:t>Implementing Test Scenarios</w:t>
        </w:r>
        <w:r w:rsidR="00247749">
          <w:rPr>
            <w:noProof/>
            <w:webHidden/>
          </w:rPr>
          <w:tab/>
        </w:r>
        <w:r w:rsidR="00247749">
          <w:rPr>
            <w:noProof/>
            <w:webHidden/>
          </w:rPr>
          <w:fldChar w:fldCharType="begin"/>
        </w:r>
        <w:r w:rsidR="00247749">
          <w:rPr>
            <w:noProof/>
            <w:webHidden/>
          </w:rPr>
          <w:instrText xml:space="preserve"> PAGEREF _Toc337589378 \h </w:instrText>
        </w:r>
        <w:r w:rsidR="00247749">
          <w:rPr>
            <w:noProof/>
            <w:webHidden/>
          </w:rPr>
        </w:r>
        <w:r w:rsidR="00247749">
          <w:rPr>
            <w:noProof/>
            <w:webHidden/>
          </w:rPr>
          <w:fldChar w:fldCharType="separate"/>
        </w:r>
        <w:r w:rsidR="007E4E80">
          <w:rPr>
            <w:noProof/>
            <w:webHidden/>
          </w:rPr>
          <w:t>17</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79" w:history="1">
        <w:r w:rsidR="00247749" w:rsidRPr="006B61C7">
          <w:rPr>
            <w:rStyle w:val="Hyperlink"/>
            <w:noProof/>
          </w:rPr>
          <w:t>6</w:t>
        </w:r>
        <w:r w:rsidR="00247749">
          <w:rPr>
            <w:rFonts w:asciiTheme="minorHAnsi" w:eastAsiaTheme="minorEastAsia" w:hAnsiTheme="minorHAnsi"/>
            <w:noProof/>
            <w:color w:val="auto"/>
            <w:sz w:val="22"/>
          </w:rPr>
          <w:tab/>
        </w:r>
        <w:r w:rsidR="00247749" w:rsidRPr="006B61C7">
          <w:rPr>
            <w:rStyle w:val="Hyperlink"/>
            <w:noProof/>
          </w:rPr>
          <w:t>Monitoring and Checking the Protocol</w:t>
        </w:r>
        <w:r w:rsidR="00247749">
          <w:rPr>
            <w:noProof/>
            <w:webHidden/>
          </w:rPr>
          <w:tab/>
        </w:r>
        <w:r w:rsidR="00247749">
          <w:rPr>
            <w:noProof/>
            <w:webHidden/>
          </w:rPr>
          <w:fldChar w:fldCharType="begin"/>
        </w:r>
        <w:r w:rsidR="00247749">
          <w:rPr>
            <w:noProof/>
            <w:webHidden/>
          </w:rPr>
          <w:instrText xml:space="preserve"> PAGEREF _Toc337589379 \h </w:instrText>
        </w:r>
        <w:r w:rsidR="00247749">
          <w:rPr>
            <w:noProof/>
            <w:webHidden/>
          </w:rPr>
        </w:r>
        <w:r w:rsidR="00247749">
          <w:rPr>
            <w:noProof/>
            <w:webHidden/>
          </w:rPr>
          <w:fldChar w:fldCharType="separate"/>
        </w:r>
        <w:r w:rsidR="007E4E80">
          <w:rPr>
            <w:noProof/>
            <w:webHidden/>
          </w:rPr>
          <w:t>18</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80" w:history="1">
        <w:r w:rsidR="00247749" w:rsidRPr="006B61C7">
          <w:rPr>
            <w:rStyle w:val="Hyperlink"/>
            <w:noProof/>
          </w:rPr>
          <w:t>7</w:t>
        </w:r>
        <w:r w:rsidR="00247749">
          <w:rPr>
            <w:rFonts w:asciiTheme="minorHAnsi" w:eastAsiaTheme="minorEastAsia" w:hAnsiTheme="minorHAnsi"/>
            <w:noProof/>
            <w:color w:val="auto"/>
            <w:sz w:val="22"/>
          </w:rPr>
          <w:tab/>
        </w:r>
        <w:r w:rsidR="00247749" w:rsidRPr="006B61C7">
          <w:rPr>
            <w:rStyle w:val="Hyperlink"/>
            <w:noProof/>
          </w:rPr>
          <w:t>Agent Packages</w:t>
        </w:r>
        <w:r w:rsidR="00247749">
          <w:rPr>
            <w:noProof/>
            <w:webHidden/>
          </w:rPr>
          <w:tab/>
        </w:r>
        <w:r w:rsidR="00247749">
          <w:rPr>
            <w:noProof/>
            <w:webHidden/>
          </w:rPr>
          <w:fldChar w:fldCharType="begin"/>
        </w:r>
        <w:r w:rsidR="00247749">
          <w:rPr>
            <w:noProof/>
            <w:webHidden/>
          </w:rPr>
          <w:instrText xml:space="preserve"> PAGEREF _Toc337589380 \h </w:instrText>
        </w:r>
        <w:r w:rsidR="00247749">
          <w:rPr>
            <w:noProof/>
            <w:webHidden/>
          </w:rPr>
        </w:r>
        <w:r w:rsidR="00247749">
          <w:rPr>
            <w:noProof/>
            <w:webHidden/>
          </w:rPr>
          <w:fldChar w:fldCharType="separate"/>
        </w:r>
        <w:r w:rsidR="007E4E80">
          <w:rPr>
            <w:noProof/>
            <w:webHidden/>
          </w:rPr>
          <w:t>21</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81" w:history="1">
        <w:r w:rsidR="00247749" w:rsidRPr="006B61C7">
          <w:rPr>
            <w:rStyle w:val="Hyperlink"/>
            <w:noProof/>
          </w:rPr>
          <w:t>8</w:t>
        </w:r>
        <w:r w:rsidR="00247749">
          <w:rPr>
            <w:rFonts w:asciiTheme="minorHAnsi" w:eastAsiaTheme="minorEastAsia" w:hAnsiTheme="minorHAnsi"/>
            <w:noProof/>
            <w:color w:val="auto"/>
            <w:sz w:val="22"/>
          </w:rPr>
          <w:tab/>
        </w:r>
        <w:r w:rsidR="00247749" w:rsidRPr="006B61C7">
          <w:rPr>
            <w:rStyle w:val="Hyperlink"/>
            <w:noProof/>
          </w:rPr>
          <w:t>Agent Parameters</w:t>
        </w:r>
        <w:r w:rsidR="00247749">
          <w:rPr>
            <w:noProof/>
            <w:webHidden/>
          </w:rPr>
          <w:tab/>
        </w:r>
        <w:r w:rsidR="00247749">
          <w:rPr>
            <w:noProof/>
            <w:webHidden/>
          </w:rPr>
          <w:fldChar w:fldCharType="begin"/>
        </w:r>
        <w:r w:rsidR="00247749">
          <w:rPr>
            <w:noProof/>
            <w:webHidden/>
          </w:rPr>
          <w:instrText xml:space="preserve"> PAGEREF _Toc337589381 \h </w:instrText>
        </w:r>
        <w:r w:rsidR="00247749">
          <w:rPr>
            <w:noProof/>
            <w:webHidden/>
          </w:rPr>
        </w:r>
        <w:r w:rsidR="00247749">
          <w:rPr>
            <w:noProof/>
            <w:webHidden/>
          </w:rPr>
          <w:fldChar w:fldCharType="separate"/>
        </w:r>
        <w:r w:rsidR="007E4E80">
          <w:rPr>
            <w:noProof/>
            <w:webHidden/>
          </w:rPr>
          <w:t>22</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82" w:history="1">
        <w:r w:rsidR="00247749" w:rsidRPr="006B61C7">
          <w:rPr>
            <w:rStyle w:val="Hyperlink"/>
            <w:noProof/>
          </w:rPr>
          <w:t>9</w:t>
        </w:r>
        <w:r w:rsidR="00247749">
          <w:rPr>
            <w:rFonts w:asciiTheme="minorHAnsi" w:eastAsiaTheme="minorEastAsia" w:hAnsiTheme="minorHAnsi"/>
            <w:noProof/>
            <w:color w:val="auto"/>
            <w:sz w:val="22"/>
          </w:rPr>
          <w:tab/>
        </w:r>
        <w:r w:rsidR="00247749" w:rsidRPr="006B61C7">
          <w:rPr>
            <w:rStyle w:val="Hyperlink"/>
            <w:noProof/>
          </w:rPr>
          <w:t>Agent Interface</w:t>
        </w:r>
        <w:r w:rsidR="00247749">
          <w:rPr>
            <w:noProof/>
            <w:webHidden/>
          </w:rPr>
          <w:tab/>
        </w:r>
        <w:r w:rsidR="00247749">
          <w:rPr>
            <w:noProof/>
            <w:webHidden/>
          </w:rPr>
          <w:fldChar w:fldCharType="begin"/>
        </w:r>
        <w:r w:rsidR="00247749">
          <w:rPr>
            <w:noProof/>
            <w:webHidden/>
          </w:rPr>
          <w:instrText xml:space="preserve"> PAGEREF _Toc337589382 \h </w:instrText>
        </w:r>
        <w:r w:rsidR="00247749">
          <w:rPr>
            <w:noProof/>
            <w:webHidden/>
          </w:rPr>
        </w:r>
        <w:r w:rsidR="00247749">
          <w:rPr>
            <w:noProof/>
            <w:webHidden/>
          </w:rPr>
          <w:fldChar w:fldCharType="separate"/>
        </w:r>
        <w:r w:rsidR="007E4E80">
          <w:rPr>
            <w:noProof/>
            <w:webHidden/>
          </w:rPr>
          <w:t>23</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83" w:history="1">
        <w:r w:rsidR="00247749" w:rsidRPr="006B61C7">
          <w:rPr>
            <w:rStyle w:val="Hyperlink"/>
            <w:noProof/>
          </w:rPr>
          <w:t>9.1</w:t>
        </w:r>
        <w:r w:rsidR="00247749">
          <w:rPr>
            <w:rFonts w:asciiTheme="minorHAnsi" w:eastAsiaTheme="minorEastAsia" w:hAnsiTheme="minorHAnsi"/>
            <w:noProof/>
            <w:color w:val="auto"/>
            <w:sz w:val="22"/>
          </w:rPr>
          <w:tab/>
        </w:r>
        <w:r w:rsidR="00247749" w:rsidRPr="006B61C7">
          <w:rPr>
            <w:rStyle w:val="Hyperlink"/>
            <w:noProof/>
          </w:rPr>
          <w:t>PowerGatingIF signals</w:t>
        </w:r>
        <w:r w:rsidR="00247749">
          <w:rPr>
            <w:noProof/>
            <w:webHidden/>
          </w:rPr>
          <w:tab/>
        </w:r>
        <w:r w:rsidR="00247749">
          <w:rPr>
            <w:noProof/>
            <w:webHidden/>
          </w:rPr>
          <w:fldChar w:fldCharType="begin"/>
        </w:r>
        <w:r w:rsidR="00247749">
          <w:rPr>
            <w:noProof/>
            <w:webHidden/>
          </w:rPr>
          <w:instrText xml:space="preserve"> PAGEREF _Toc337589383 \h </w:instrText>
        </w:r>
        <w:r w:rsidR="00247749">
          <w:rPr>
            <w:noProof/>
            <w:webHidden/>
          </w:rPr>
        </w:r>
        <w:r w:rsidR="00247749">
          <w:rPr>
            <w:noProof/>
            <w:webHidden/>
          </w:rPr>
          <w:fldChar w:fldCharType="separate"/>
        </w:r>
        <w:r w:rsidR="007E4E80">
          <w:rPr>
            <w:noProof/>
            <w:webHidden/>
          </w:rPr>
          <w:t>23</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84" w:history="1">
        <w:r w:rsidR="00247749" w:rsidRPr="006B61C7">
          <w:rPr>
            <w:rStyle w:val="Hyperlink"/>
            <w:noProof/>
          </w:rPr>
          <w:t>10</w:t>
        </w:r>
        <w:r w:rsidR="00247749">
          <w:rPr>
            <w:rFonts w:asciiTheme="minorHAnsi" w:eastAsiaTheme="minorEastAsia" w:hAnsiTheme="minorHAnsi"/>
            <w:noProof/>
            <w:color w:val="auto"/>
            <w:sz w:val="22"/>
          </w:rPr>
          <w:tab/>
        </w:r>
        <w:r w:rsidR="00247749" w:rsidRPr="006B61C7">
          <w:rPr>
            <w:rStyle w:val="Hyperlink"/>
            <w:noProof/>
          </w:rPr>
          <w:t>Configuration Methods</w:t>
        </w:r>
        <w:r w:rsidR="00247749">
          <w:rPr>
            <w:noProof/>
            <w:webHidden/>
          </w:rPr>
          <w:tab/>
        </w:r>
        <w:r w:rsidR="00247749">
          <w:rPr>
            <w:noProof/>
            <w:webHidden/>
          </w:rPr>
          <w:fldChar w:fldCharType="begin"/>
        </w:r>
        <w:r w:rsidR="00247749">
          <w:rPr>
            <w:noProof/>
            <w:webHidden/>
          </w:rPr>
          <w:instrText xml:space="preserve"> PAGEREF _Toc337589384 \h </w:instrText>
        </w:r>
        <w:r w:rsidR="00247749">
          <w:rPr>
            <w:noProof/>
            <w:webHidden/>
          </w:rPr>
        </w:r>
        <w:r w:rsidR="00247749">
          <w:rPr>
            <w:noProof/>
            <w:webHidden/>
          </w:rPr>
          <w:fldChar w:fldCharType="separate"/>
        </w:r>
        <w:r w:rsidR="007E4E80">
          <w:rPr>
            <w:noProof/>
            <w:webHidden/>
          </w:rPr>
          <w:t>24</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85" w:history="1">
        <w:r w:rsidR="00247749" w:rsidRPr="006B61C7">
          <w:rPr>
            <w:rStyle w:val="Hyperlink"/>
            <w:noProof/>
          </w:rPr>
          <w:t>10.1</w:t>
        </w:r>
        <w:r w:rsidR="00247749">
          <w:rPr>
            <w:rFonts w:asciiTheme="minorHAnsi" w:eastAsiaTheme="minorEastAsia" w:hAnsiTheme="minorHAnsi"/>
            <w:noProof/>
            <w:color w:val="auto"/>
            <w:sz w:val="22"/>
          </w:rPr>
          <w:tab/>
        </w:r>
        <w:r w:rsidR="00247749" w:rsidRPr="006B61C7">
          <w:rPr>
            <w:rStyle w:val="Hyperlink"/>
            <w:noProof/>
          </w:rPr>
          <w:t>Configuring the Agent</w:t>
        </w:r>
        <w:r w:rsidR="00247749">
          <w:rPr>
            <w:noProof/>
            <w:webHidden/>
          </w:rPr>
          <w:tab/>
        </w:r>
        <w:r w:rsidR="00247749">
          <w:rPr>
            <w:noProof/>
            <w:webHidden/>
          </w:rPr>
          <w:fldChar w:fldCharType="begin"/>
        </w:r>
        <w:r w:rsidR="00247749">
          <w:rPr>
            <w:noProof/>
            <w:webHidden/>
          </w:rPr>
          <w:instrText xml:space="preserve"> PAGEREF _Toc337589385 \h </w:instrText>
        </w:r>
        <w:r w:rsidR="00247749">
          <w:rPr>
            <w:noProof/>
            <w:webHidden/>
          </w:rPr>
        </w:r>
        <w:r w:rsidR="00247749">
          <w:rPr>
            <w:noProof/>
            <w:webHidden/>
          </w:rPr>
          <w:fldChar w:fldCharType="separate"/>
        </w:r>
        <w:r w:rsidR="007E4E80">
          <w:rPr>
            <w:noProof/>
            <w:webHidden/>
          </w:rPr>
          <w:t>25</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86" w:history="1">
        <w:r w:rsidR="00247749" w:rsidRPr="006B61C7">
          <w:rPr>
            <w:rStyle w:val="Hyperlink"/>
            <w:noProof/>
          </w:rPr>
          <w:t>10.1.1</w:t>
        </w:r>
        <w:r w:rsidR="00247749">
          <w:rPr>
            <w:rFonts w:asciiTheme="minorHAnsi" w:eastAsiaTheme="minorEastAsia" w:hAnsiTheme="minorHAnsi"/>
            <w:noProof/>
            <w:color w:val="auto"/>
            <w:sz w:val="22"/>
          </w:rPr>
          <w:tab/>
        </w:r>
        <w:r w:rsidR="00247749" w:rsidRPr="006B61C7">
          <w:rPr>
            <w:rStyle w:val="Hyperlink"/>
            <w:noProof/>
          </w:rPr>
          <w:t>PowerGatingConfig</w:t>
        </w:r>
        <w:r w:rsidR="00247749">
          <w:rPr>
            <w:noProof/>
            <w:webHidden/>
          </w:rPr>
          <w:tab/>
        </w:r>
        <w:r w:rsidR="00247749">
          <w:rPr>
            <w:noProof/>
            <w:webHidden/>
          </w:rPr>
          <w:fldChar w:fldCharType="begin"/>
        </w:r>
        <w:r w:rsidR="00247749">
          <w:rPr>
            <w:noProof/>
            <w:webHidden/>
          </w:rPr>
          <w:instrText xml:space="preserve"> PAGEREF _Toc337589386 \h </w:instrText>
        </w:r>
        <w:r w:rsidR="00247749">
          <w:rPr>
            <w:noProof/>
            <w:webHidden/>
          </w:rPr>
        </w:r>
        <w:r w:rsidR="00247749">
          <w:rPr>
            <w:noProof/>
            <w:webHidden/>
          </w:rPr>
          <w:fldChar w:fldCharType="separate"/>
        </w:r>
        <w:r w:rsidR="007E4E80">
          <w:rPr>
            <w:noProof/>
            <w:webHidden/>
          </w:rPr>
          <w:t>25</w:t>
        </w:r>
        <w:r w:rsidR="00247749">
          <w:rPr>
            <w:noProof/>
            <w:webHidden/>
          </w:rPr>
          <w:fldChar w:fldCharType="end"/>
        </w:r>
      </w:hyperlink>
    </w:p>
    <w:p w:rsidR="00247749" w:rsidRDefault="007B55A7">
      <w:pPr>
        <w:pStyle w:val="TOC1"/>
        <w:rPr>
          <w:rFonts w:asciiTheme="minorHAnsi" w:eastAsiaTheme="minorEastAsia" w:hAnsiTheme="minorHAnsi"/>
          <w:noProof/>
          <w:color w:val="auto"/>
          <w:sz w:val="22"/>
        </w:rPr>
      </w:pPr>
      <w:hyperlink w:anchor="_Toc337589387" w:history="1">
        <w:r w:rsidR="00247749" w:rsidRPr="006B61C7">
          <w:rPr>
            <w:rStyle w:val="Hyperlink"/>
            <w:noProof/>
          </w:rPr>
          <w:t>11</w:t>
        </w:r>
        <w:r w:rsidR="00247749">
          <w:rPr>
            <w:rFonts w:asciiTheme="minorHAnsi" w:eastAsiaTheme="minorEastAsia" w:hAnsiTheme="minorHAnsi"/>
            <w:noProof/>
            <w:color w:val="auto"/>
            <w:sz w:val="22"/>
          </w:rPr>
          <w:tab/>
        </w:r>
        <w:r w:rsidR="00247749" w:rsidRPr="006B61C7">
          <w:rPr>
            <w:rStyle w:val="Hyperlink"/>
            <w:noProof/>
          </w:rPr>
          <w:t>Transaction Sequence Item</w:t>
        </w:r>
        <w:r w:rsidR="00247749">
          <w:rPr>
            <w:noProof/>
            <w:webHidden/>
          </w:rPr>
          <w:tab/>
        </w:r>
        <w:r w:rsidR="00247749">
          <w:rPr>
            <w:noProof/>
            <w:webHidden/>
          </w:rPr>
          <w:fldChar w:fldCharType="begin"/>
        </w:r>
        <w:r w:rsidR="00247749">
          <w:rPr>
            <w:noProof/>
            <w:webHidden/>
          </w:rPr>
          <w:instrText xml:space="preserve"> PAGEREF _Toc337589387 \h </w:instrText>
        </w:r>
        <w:r w:rsidR="00247749">
          <w:rPr>
            <w:noProof/>
            <w:webHidden/>
          </w:rPr>
        </w:r>
        <w:r w:rsidR="00247749">
          <w:rPr>
            <w:noProof/>
            <w:webHidden/>
          </w:rPr>
          <w:fldChar w:fldCharType="separate"/>
        </w:r>
        <w:r w:rsidR="007E4E80">
          <w:rPr>
            <w:noProof/>
            <w:webHidden/>
          </w:rPr>
          <w:t>28</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88" w:history="1">
        <w:r w:rsidR="00247749" w:rsidRPr="006B61C7">
          <w:rPr>
            <w:rStyle w:val="Hyperlink"/>
            <w:noProof/>
          </w:rPr>
          <w:t>11.1</w:t>
        </w:r>
        <w:r w:rsidR="00247749">
          <w:rPr>
            <w:rFonts w:asciiTheme="minorHAnsi" w:eastAsiaTheme="minorEastAsia" w:hAnsiTheme="minorHAnsi"/>
            <w:noProof/>
            <w:color w:val="auto"/>
            <w:sz w:val="22"/>
          </w:rPr>
          <w:tab/>
        </w:r>
        <w:r w:rsidR="00247749" w:rsidRPr="006B61C7">
          <w:rPr>
            <w:rStyle w:val="Hyperlink"/>
            <w:noProof/>
          </w:rPr>
          <w:t>PGCBAgentSeqItem</w:t>
        </w:r>
        <w:r w:rsidR="00247749">
          <w:rPr>
            <w:noProof/>
            <w:webHidden/>
          </w:rPr>
          <w:tab/>
        </w:r>
        <w:r w:rsidR="00247749">
          <w:rPr>
            <w:noProof/>
            <w:webHidden/>
          </w:rPr>
          <w:fldChar w:fldCharType="begin"/>
        </w:r>
        <w:r w:rsidR="00247749">
          <w:rPr>
            <w:noProof/>
            <w:webHidden/>
          </w:rPr>
          <w:instrText xml:space="preserve"> PAGEREF _Toc337589388 \h </w:instrText>
        </w:r>
        <w:r w:rsidR="00247749">
          <w:rPr>
            <w:noProof/>
            <w:webHidden/>
          </w:rPr>
        </w:r>
        <w:r w:rsidR="00247749">
          <w:rPr>
            <w:noProof/>
            <w:webHidden/>
          </w:rPr>
          <w:fldChar w:fldCharType="separate"/>
        </w:r>
        <w:r w:rsidR="007E4E80">
          <w:rPr>
            <w:noProof/>
            <w:webHidden/>
          </w:rPr>
          <w:t>28</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89" w:history="1">
        <w:r w:rsidR="00247749" w:rsidRPr="006B61C7">
          <w:rPr>
            <w:rStyle w:val="Hyperlink"/>
            <w:noProof/>
          </w:rPr>
          <w:t>11.1.1</w:t>
        </w:r>
        <w:r w:rsidR="00247749">
          <w:rPr>
            <w:rFonts w:asciiTheme="minorHAnsi" w:eastAsiaTheme="minorEastAsia" w:hAnsiTheme="minorHAnsi"/>
            <w:noProof/>
            <w:color w:val="auto"/>
            <w:sz w:val="22"/>
          </w:rPr>
          <w:tab/>
        </w:r>
        <w:r w:rsidR="00247749" w:rsidRPr="006B61C7">
          <w:rPr>
            <w:rStyle w:val="Hyperlink"/>
            <w:noProof/>
          </w:rPr>
          <w:t>Members</w:t>
        </w:r>
        <w:r w:rsidR="00247749">
          <w:rPr>
            <w:noProof/>
            <w:webHidden/>
          </w:rPr>
          <w:tab/>
        </w:r>
        <w:r w:rsidR="00247749">
          <w:rPr>
            <w:noProof/>
            <w:webHidden/>
          </w:rPr>
          <w:fldChar w:fldCharType="begin"/>
        </w:r>
        <w:r w:rsidR="00247749">
          <w:rPr>
            <w:noProof/>
            <w:webHidden/>
          </w:rPr>
          <w:instrText xml:space="preserve"> PAGEREF _Toc337589389 \h </w:instrText>
        </w:r>
        <w:r w:rsidR="00247749">
          <w:rPr>
            <w:noProof/>
            <w:webHidden/>
          </w:rPr>
        </w:r>
        <w:r w:rsidR="00247749">
          <w:rPr>
            <w:noProof/>
            <w:webHidden/>
          </w:rPr>
          <w:fldChar w:fldCharType="separate"/>
        </w:r>
        <w:r w:rsidR="007E4E80">
          <w:rPr>
            <w:noProof/>
            <w:webHidden/>
          </w:rPr>
          <w:t>28</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0" w:history="1">
        <w:r w:rsidR="00247749" w:rsidRPr="006B61C7">
          <w:rPr>
            <w:rStyle w:val="Hyperlink"/>
            <w:noProof/>
          </w:rPr>
          <w:t>11.1.2</w:t>
        </w:r>
        <w:r w:rsidR="00247749">
          <w:rPr>
            <w:rFonts w:asciiTheme="minorHAnsi" w:eastAsiaTheme="minorEastAsia" w:hAnsiTheme="minorHAnsi"/>
            <w:noProof/>
            <w:color w:val="auto"/>
            <w:sz w:val="22"/>
          </w:rPr>
          <w:tab/>
        </w:r>
        <w:r w:rsidR="00247749" w:rsidRPr="006B61C7">
          <w:rPr>
            <w:rStyle w:val="Hyperlink"/>
            <w:noProof/>
          </w:rPr>
          <w:t>Constraints</w:t>
        </w:r>
        <w:r w:rsidR="00247749">
          <w:rPr>
            <w:noProof/>
            <w:webHidden/>
          </w:rPr>
          <w:tab/>
        </w:r>
        <w:r w:rsidR="00247749">
          <w:rPr>
            <w:noProof/>
            <w:webHidden/>
          </w:rPr>
          <w:fldChar w:fldCharType="begin"/>
        </w:r>
        <w:r w:rsidR="00247749">
          <w:rPr>
            <w:noProof/>
            <w:webHidden/>
          </w:rPr>
          <w:instrText xml:space="preserve"> PAGEREF _Toc337589390 \h </w:instrText>
        </w:r>
        <w:r w:rsidR="00247749">
          <w:rPr>
            <w:noProof/>
            <w:webHidden/>
          </w:rPr>
        </w:r>
        <w:r w:rsidR="00247749">
          <w:rPr>
            <w:noProof/>
            <w:webHidden/>
          </w:rPr>
          <w:fldChar w:fldCharType="separate"/>
        </w:r>
        <w:r w:rsidR="007E4E80">
          <w:rPr>
            <w:noProof/>
            <w:webHidden/>
          </w:rPr>
          <w:t>28</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1" w:history="1">
        <w:r w:rsidR="00247749" w:rsidRPr="006B61C7">
          <w:rPr>
            <w:rStyle w:val="Hyperlink"/>
            <w:noProof/>
          </w:rPr>
          <w:t>11.1.3</w:t>
        </w:r>
        <w:r w:rsidR="00247749">
          <w:rPr>
            <w:rFonts w:asciiTheme="minorHAnsi" w:eastAsiaTheme="minorEastAsia" w:hAnsiTheme="minorHAnsi"/>
            <w:noProof/>
            <w:color w:val="auto"/>
            <w:sz w:val="22"/>
          </w:rPr>
          <w:tab/>
        </w:r>
        <w:r w:rsidR="00247749" w:rsidRPr="006B61C7">
          <w:rPr>
            <w:rStyle w:val="Hyperlink"/>
            <w:noProof/>
          </w:rPr>
          <w:t>PGCBAgentBaseSequence</w:t>
        </w:r>
        <w:r w:rsidR="00247749">
          <w:rPr>
            <w:noProof/>
            <w:webHidden/>
          </w:rPr>
          <w:tab/>
        </w:r>
        <w:r w:rsidR="00247749">
          <w:rPr>
            <w:noProof/>
            <w:webHidden/>
          </w:rPr>
          <w:fldChar w:fldCharType="begin"/>
        </w:r>
        <w:r w:rsidR="00247749">
          <w:rPr>
            <w:noProof/>
            <w:webHidden/>
          </w:rPr>
          <w:instrText xml:space="preserve"> PAGEREF _Toc337589391 \h </w:instrText>
        </w:r>
        <w:r w:rsidR="00247749">
          <w:rPr>
            <w:noProof/>
            <w:webHidden/>
          </w:rPr>
        </w:r>
        <w:r w:rsidR="00247749">
          <w:rPr>
            <w:noProof/>
            <w:webHidden/>
          </w:rPr>
          <w:fldChar w:fldCharType="separate"/>
        </w:r>
        <w:r w:rsidR="007E4E80">
          <w:rPr>
            <w:noProof/>
            <w:webHidden/>
          </w:rPr>
          <w:t>29</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2" w:history="1">
        <w:r w:rsidR="00247749" w:rsidRPr="006B61C7">
          <w:rPr>
            <w:rStyle w:val="Hyperlink"/>
            <w:noProof/>
          </w:rPr>
          <w:t>11.1.4</w:t>
        </w:r>
        <w:r w:rsidR="00247749">
          <w:rPr>
            <w:rFonts w:asciiTheme="minorHAnsi" w:eastAsiaTheme="minorEastAsia" w:hAnsiTheme="minorHAnsi"/>
            <w:noProof/>
            <w:color w:val="auto"/>
            <w:sz w:val="22"/>
          </w:rPr>
          <w:tab/>
        </w:r>
        <w:r w:rsidR="00247749" w:rsidRPr="006B61C7">
          <w:rPr>
            <w:rStyle w:val="Hyperlink"/>
            <w:noProof/>
          </w:rPr>
          <w:t>waitForComplete</w:t>
        </w:r>
        <w:r w:rsidR="00247749">
          <w:rPr>
            <w:noProof/>
            <w:webHidden/>
          </w:rPr>
          <w:tab/>
        </w:r>
        <w:r w:rsidR="00247749">
          <w:rPr>
            <w:noProof/>
            <w:webHidden/>
          </w:rPr>
          <w:fldChar w:fldCharType="begin"/>
        </w:r>
        <w:r w:rsidR="00247749">
          <w:rPr>
            <w:noProof/>
            <w:webHidden/>
          </w:rPr>
          <w:instrText xml:space="preserve"> PAGEREF _Toc337589392 \h </w:instrText>
        </w:r>
        <w:r w:rsidR="00247749">
          <w:rPr>
            <w:noProof/>
            <w:webHidden/>
          </w:rPr>
        </w:r>
        <w:r w:rsidR="00247749">
          <w:rPr>
            <w:noProof/>
            <w:webHidden/>
          </w:rPr>
          <w:fldChar w:fldCharType="separate"/>
        </w:r>
        <w:r w:rsidR="007E4E80">
          <w:rPr>
            <w:noProof/>
            <w:webHidden/>
          </w:rPr>
          <w:t>29</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3" w:history="1">
        <w:r w:rsidR="00247749" w:rsidRPr="006B61C7">
          <w:rPr>
            <w:rStyle w:val="Hyperlink"/>
            <w:noProof/>
          </w:rPr>
          <w:t>11.1.5</w:t>
        </w:r>
        <w:r w:rsidR="00247749">
          <w:rPr>
            <w:rFonts w:asciiTheme="minorHAnsi" w:eastAsiaTheme="minorEastAsia" w:hAnsiTheme="minorHAnsi"/>
            <w:noProof/>
            <w:color w:val="auto"/>
            <w:sz w:val="22"/>
          </w:rPr>
          <w:tab/>
        </w:r>
        <w:r w:rsidR="00247749" w:rsidRPr="006B61C7">
          <w:rPr>
            <w:rStyle w:val="Hyperlink"/>
            <w:noProof/>
          </w:rPr>
          <w:t>Commands</w:t>
        </w:r>
        <w:r w:rsidR="00247749">
          <w:rPr>
            <w:noProof/>
            <w:webHidden/>
          </w:rPr>
          <w:tab/>
        </w:r>
        <w:r w:rsidR="00247749">
          <w:rPr>
            <w:noProof/>
            <w:webHidden/>
          </w:rPr>
          <w:fldChar w:fldCharType="begin"/>
        </w:r>
        <w:r w:rsidR="00247749">
          <w:rPr>
            <w:noProof/>
            <w:webHidden/>
          </w:rPr>
          <w:instrText xml:space="preserve"> PAGEREF _Toc337589393 \h </w:instrText>
        </w:r>
        <w:r w:rsidR="00247749">
          <w:rPr>
            <w:noProof/>
            <w:webHidden/>
          </w:rPr>
        </w:r>
        <w:r w:rsidR="00247749">
          <w:rPr>
            <w:noProof/>
            <w:webHidden/>
          </w:rPr>
          <w:fldChar w:fldCharType="separate"/>
        </w:r>
        <w:r w:rsidR="007E4E80">
          <w:rPr>
            <w:noProof/>
            <w:webHidden/>
          </w:rPr>
          <w:t>29</w:t>
        </w:r>
        <w:r w:rsidR="00247749">
          <w:rPr>
            <w:noProof/>
            <w:webHidden/>
          </w:rPr>
          <w:fldChar w:fldCharType="end"/>
        </w:r>
      </w:hyperlink>
    </w:p>
    <w:p w:rsidR="00247749" w:rsidRDefault="007B55A7">
      <w:pPr>
        <w:pStyle w:val="TOC2"/>
        <w:rPr>
          <w:rFonts w:asciiTheme="minorHAnsi" w:eastAsiaTheme="minorEastAsia" w:hAnsiTheme="minorHAnsi"/>
          <w:noProof/>
          <w:color w:val="auto"/>
          <w:sz w:val="22"/>
        </w:rPr>
      </w:pPr>
      <w:hyperlink w:anchor="_Toc337589394" w:history="1">
        <w:r w:rsidR="00247749" w:rsidRPr="006B61C7">
          <w:rPr>
            <w:rStyle w:val="Hyperlink"/>
            <w:noProof/>
          </w:rPr>
          <w:t>11.2</w:t>
        </w:r>
        <w:r w:rsidR="00247749">
          <w:rPr>
            <w:rFonts w:asciiTheme="minorHAnsi" w:eastAsiaTheme="minorEastAsia" w:hAnsiTheme="minorHAnsi"/>
            <w:noProof/>
            <w:color w:val="auto"/>
            <w:sz w:val="22"/>
          </w:rPr>
          <w:tab/>
        </w:r>
        <w:r w:rsidR="00247749" w:rsidRPr="006B61C7">
          <w:rPr>
            <w:rStyle w:val="Hyperlink"/>
            <w:noProof/>
          </w:rPr>
          <w:t>PGCBAgentResponseSeqItem</w:t>
        </w:r>
        <w:r w:rsidR="00247749">
          <w:rPr>
            <w:noProof/>
            <w:webHidden/>
          </w:rPr>
          <w:tab/>
        </w:r>
        <w:r w:rsidR="00247749">
          <w:rPr>
            <w:noProof/>
            <w:webHidden/>
          </w:rPr>
          <w:fldChar w:fldCharType="begin"/>
        </w:r>
        <w:r w:rsidR="00247749">
          <w:rPr>
            <w:noProof/>
            <w:webHidden/>
          </w:rPr>
          <w:instrText xml:space="preserve"> PAGEREF _Toc337589394 \h </w:instrText>
        </w:r>
        <w:r w:rsidR="00247749">
          <w:rPr>
            <w:noProof/>
            <w:webHidden/>
          </w:rPr>
        </w:r>
        <w:r w:rsidR="00247749">
          <w:rPr>
            <w:noProof/>
            <w:webHidden/>
          </w:rPr>
          <w:fldChar w:fldCharType="separate"/>
        </w:r>
        <w:r w:rsidR="007E4E80">
          <w:rPr>
            <w:noProof/>
            <w:webHidden/>
          </w:rPr>
          <w:t>31</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5" w:history="1">
        <w:r w:rsidR="00247749" w:rsidRPr="006B61C7">
          <w:rPr>
            <w:rStyle w:val="Hyperlink"/>
            <w:noProof/>
          </w:rPr>
          <w:t>11.2.1</w:t>
        </w:r>
        <w:r w:rsidR="00247749">
          <w:rPr>
            <w:rFonts w:asciiTheme="minorHAnsi" w:eastAsiaTheme="minorEastAsia" w:hAnsiTheme="minorHAnsi"/>
            <w:noProof/>
            <w:color w:val="auto"/>
            <w:sz w:val="22"/>
          </w:rPr>
          <w:tab/>
        </w:r>
        <w:r w:rsidR="00247749" w:rsidRPr="006B61C7">
          <w:rPr>
            <w:rStyle w:val="Hyperlink"/>
            <w:noProof/>
          </w:rPr>
          <w:t>Members</w:t>
        </w:r>
        <w:r w:rsidR="00247749">
          <w:rPr>
            <w:noProof/>
            <w:webHidden/>
          </w:rPr>
          <w:tab/>
        </w:r>
        <w:r w:rsidR="00247749">
          <w:rPr>
            <w:noProof/>
            <w:webHidden/>
          </w:rPr>
          <w:fldChar w:fldCharType="begin"/>
        </w:r>
        <w:r w:rsidR="00247749">
          <w:rPr>
            <w:noProof/>
            <w:webHidden/>
          </w:rPr>
          <w:instrText xml:space="preserve"> PAGEREF _Toc337589395 \h </w:instrText>
        </w:r>
        <w:r w:rsidR="00247749">
          <w:rPr>
            <w:noProof/>
            <w:webHidden/>
          </w:rPr>
        </w:r>
        <w:r w:rsidR="00247749">
          <w:rPr>
            <w:noProof/>
            <w:webHidden/>
          </w:rPr>
          <w:fldChar w:fldCharType="separate"/>
        </w:r>
        <w:r w:rsidR="007E4E80">
          <w:rPr>
            <w:noProof/>
            <w:webHidden/>
          </w:rPr>
          <w:t>31</w:t>
        </w:r>
        <w:r w:rsidR="00247749">
          <w:rPr>
            <w:noProof/>
            <w:webHidden/>
          </w:rPr>
          <w:fldChar w:fldCharType="end"/>
        </w:r>
      </w:hyperlink>
    </w:p>
    <w:p w:rsidR="00247749" w:rsidRDefault="007B55A7">
      <w:pPr>
        <w:pStyle w:val="TOC3"/>
        <w:rPr>
          <w:rFonts w:asciiTheme="minorHAnsi" w:eastAsiaTheme="minorEastAsia" w:hAnsiTheme="minorHAnsi"/>
          <w:noProof/>
          <w:color w:val="auto"/>
          <w:sz w:val="22"/>
        </w:rPr>
      </w:pPr>
      <w:hyperlink w:anchor="_Toc337589396" w:history="1">
        <w:r w:rsidR="00247749" w:rsidRPr="006B61C7">
          <w:rPr>
            <w:rStyle w:val="Hyperlink"/>
            <w:noProof/>
          </w:rPr>
          <w:t>11.2.2</w:t>
        </w:r>
        <w:r w:rsidR="00247749">
          <w:rPr>
            <w:rFonts w:asciiTheme="minorHAnsi" w:eastAsiaTheme="minorEastAsia" w:hAnsiTheme="minorHAnsi"/>
            <w:noProof/>
            <w:color w:val="auto"/>
            <w:sz w:val="22"/>
          </w:rPr>
          <w:tab/>
        </w:r>
        <w:r w:rsidR="00247749" w:rsidRPr="006B61C7">
          <w:rPr>
            <w:rStyle w:val="Hyperlink"/>
            <w:noProof/>
          </w:rPr>
          <w:t>Constraints</w:t>
        </w:r>
        <w:r w:rsidR="00247749">
          <w:rPr>
            <w:noProof/>
            <w:webHidden/>
          </w:rPr>
          <w:tab/>
        </w:r>
        <w:r w:rsidR="00247749">
          <w:rPr>
            <w:noProof/>
            <w:webHidden/>
          </w:rPr>
          <w:fldChar w:fldCharType="begin"/>
        </w:r>
        <w:r w:rsidR="00247749">
          <w:rPr>
            <w:noProof/>
            <w:webHidden/>
          </w:rPr>
          <w:instrText xml:space="preserve"> PAGEREF _Toc337589396 \h </w:instrText>
        </w:r>
        <w:r w:rsidR="00247749">
          <w:rPr>
            <w:noProof/>
            <w:webHidden/>
          </w:rPr>
        </w:r>
        <w:r w:rsidR="00247749">
          <w:rPr>
            <w:noProof/>
            <w:webHidden/>
          </w:rPr>
          <w:fldChar w:fldCharType="separate"/>
        </w:r>
        <w:r w:rsidR="007E4E80">
          <w:rPr>
            <w:noProof/>
            <w:webHidden/>
          </w:rPr>
          <w:t>31</w:t>
        </w:r>
        <w:r w:rsidR="00247749">
          <w:rPr>
            <w:noProof/>
            <w:webHidden/>
          </w:rPr>
          <w:fldChar w:fldCharType="end"/>
        </w:r>
      </w:hyperlink>
    </w:p>
    <w:p w:rsidR="008154C2" w:rsidRPr="00596064" w:rsidRDefault="00FE3950" w:rsidP="005F4A16">
      <w:pPr>
        <w:pStyle w:val="BodyText"/>
        <w:jc w:val="both"/>
      </w:pPr>
      <w:r>
        <w:rPr>
          <w:rFonts w:ascii="Neo Sans Intel" w:hAnsi="Neo Sans Intel"/>
          <w:b/>
          <w:color w:val="0860A8"/>
          <w:sz w:val="20"/>
          <w:szCs w:val="22"/>
        </w:rPr>
        <w:lastRenderedPageBreak/>
        <w:fldChar w:fldCharType="end"/>
      </w:r>
    </w:p>
    <w:tbl>
      <w:tblPr>
        <w:tblStyle w:val="TableGrid"/>
        <w:tblW w:w="1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 w:author="Valdez, Danny B" w:date="2014-12-11T16:41:00Z">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259"/>
        <w:gridCol w:w="981"/>
        <w:gridCol w:w="2435"/>
        <w:gridCol w:w="4243"/>
        <w:gridCol w:w="2342"/>
        <w:tblGridChange w:id="12">
          <w:tblGrid>
            <w:gridCol w:w="1250"/>
            <w:gridCol w:w="975"/>
            <w:gridCol w:w="6631"/>
          </w:tblGrid>
        </w:tblGridChange>
      </w:tblGrid>
      <w:tr w:rsidR="008154C2" w:rsidTr="00A04CD6">
        <w:tc>
          <w:tcPr>
            <w:tcW w:w="1259" w:type="dxa"/>
            <w:tcPrChange w:id="13" w:author="Valdez, Danny B" w:date="2014-12-11T16:41:00Z">
              <w:tcPr>
                <w:tcW w:w="1259" w:type="dxa"/>
              </w:tcPr>
            </w:tcPrChange>
          </w:tcPr>
          <w:p w:rsidR="008154C2" w:rsidRDefault="008154C2" w:rsidP="00F62C1B">
            <w:pPr>
              <w:pStyle w:val="BodyText"/>
              <w:spacing w:before="0" w:after="0"/>
              <w:jc w:val="both"/>
            </w:pPr>
            <w:r>
              <w:t>Revision</w:t>
            </w:r>
          </w:p>
        </w:tc>
        <w:tc>
          <w:tcPr>
            <w:tcW w:w="3382" w:type="dxa"/>
            <w:gridSpan w:val="2"/>
            <w:tcPrChange w:id="14" w:author="Valdez, Danny B" w:date="2014-12-11T16:41:00Z">
              <w:tcPr>
                <w:tcW w:w="981" w:type="dxa"/>
              </w:tcPr>
            </w:tcPrChange>
          </w:tcPr>
          <w:p w:rsidR="008154C2" w:rsidRDefault="008154C2" w:rsidP="00F62C1B">
            <w:pPr>
              <w:pStyle w:val="BodyText"/>
              <w:spacing w:before="0" w:after="0"/>
              <w:jc w:val="both"/>
            </w:pPr>
            <w:r>
              <w:t>Date</w:t>
            </w:r>
          </w:p>
        </w:tc>
        <w:tc>
          <w:tcPr>
            <w:tcW w:w="6619" w:type="dxa"/>
            <w:gridSpan w:val="2"/>
            <w:tcPrChange w:id="15" w:author="Valdez, Danny B" w:date="2014-12-11T16:41:00Z">
              <w:tcPr>
                <w:tcW w:w="6616" w:type="dxa"/>
              </w:tcPr>
            </w:tcPrChange>
          </w:tcPr>
          <w:p w:rsidR="008154C2" w:rsidRDefault="008154C2" w:rsidP="00F62C1B">
            <w:pPr>
              <w:pStyle w:val="BodyText"/>
              <w:spacing w:before="0" w:after="0"/>
              <w:jc w:val="both"/>
            </w:pPr>
            <w:r>
              <w:t>Description</w:t>
            </w:r>
          </w:p>
        </w:tc>
      </w:tr>
      <w:tr w:rsidR="008154C2" w:rsidTr="0039132E">
        <w:trPr>
          <w:gridAfter w:val="1"/>
          <w:wAfter w:w="2404" w:type="dxa"/>
        </w:trPr>
        <w:tc>
          <w:tcPr>
            <w:tcW w:w="1250" w:type="dxa"/>
            <w:tcPrChange w:id="16" w:author="Valdez, Danny B" w:date="2014-12-11T16:41:00Z">
              <w:tcPr>
                <w:tcW w:w="1259" w:type="dxa"/>
              </w:tcPr>
            </w:tcPrChange>
          </w:tcPr>
          <w:p w:rsidR="008154C2" w:rsidRDefault="008154C2" w:rsidP="00F62C1B">
            <w:pPr>
              <w:pStyle w:val="BodyText"/>
              <w:spacing w:before="0" w:after="0"/>
              <w:jc w:val="both"/>
            </w:pPr>
            <w:r>
              <w:t>0.51</w:t>
            </w:r>
          </w:p>
        </w:tc>
        <w:tc>
          <w:tcPr>
            <w:tcW w:w="975" w:type="dxa"/>
            <w:tcPrChange w:id="17" w:author="Valdez, Danny B" w:date="2014-12-11T16:41:00Z">
              <w:tcPr>
                <w:tcW w:w="981" w:type="dxa"/>
              </w:tcPr>
            </w:tcPrChange>
          </w:tcPr>
          <w:p w:rsidR="008154C2" w:rsidRDefault="00944280" w:rsidP="00F62C1B">
            <w:pPr>
              <w:pStyle w:val="BodyText"/>
              <w:spacing w:before="0" w:after="0"/>
              <w:jc w:val="both"/>
            </w:pPr>
            <w:r>
              <w:t>WW39</w:t>
            </w:r>
          </w:p>
        </w:tc>
        <w:tc>
          <w:tcPr>
            <w:tcW w:w="6631" w:type="dxa"/>
            <w:gridSpan w:val="2"/>
            <w:tcPrChange w:id="18" w:author="Valdez, Danny B" w:date="2014-12-11T16:41:00Z">
              <w:tcPr>
                <w:tcW w:w="6616" w:type="dxa"/>
              </w:tcPr>
            </w:tcPrChange>
          </w:tcPr>
          <w:p w:rsidR="008154C2" w:rsidRDefault="008154C2" w:rsidP="00F62C1B">
            <w:pPr>
              <w:pStyle w:val="BodyText"/>
              <w:spacing w:before="0" w:after="0"/>
              <w:jc w:val="both"/>
            </w:pPr>
            <w:r>
              <w:t>Initial version compliant to 0.7 version of the spec</w:t>
            </w:r>
          </w:p>
        </w:tc>
      </w:tr>
      <w:tr w:rsidR="008154C2" w:rsidTr="0039132E">
        <w:trPr>
          <w:gridAfter w:val="1"/>
          <w:wAfter w:w="2404" w:type="dxa"/>
        </w:trPr>
        <w:tc>
          <w:tcPr>
            <w:tcW w:w="1250" w:type="dxa"/>
            <w:tcPrChange w:id="19" w:author="Valdez, Danny B" w:date="2014-12-11T16:41:00Z">
              <w:tcPr>
                <w:tcW w:w="1259" w:type="dxa"/>
              </w:tcPr>
            </w:tcPrChange>
          </w:tcPr>
          <w:p w:rsidR="008154C2" w:rsidRDefault="008154C2" w:rsidP="00F62C1B">
            <w:pPr>
              <w:pStyle w:val="BodyText"/>
              <w:spacing w:before="0" w:after="0"/>
              <w:jc w:val="both"/>
            </w:pPr>
            <w:r>
              <w:t>0.51_v1</w:t>
            </w:r>
          </w:p>
        </w:tc>
        <w:tc>
          <w:tcPr>
            <w:tcW w:w="975" w:type="dxa"/>
            <w:tcPrChange w:id="20" w:author="Valdez, Danny B" w:date="2014-12-11T16:41:00Z">
              <w:tcPr>
                <w:tcW w:w="981" w:type="dxa"/>
              </w:tcPr>
            </w:tcPrChange>
          </w:tcPr>
          <w:p w:rsidR="008154C2" w:rsidRDefault="00944280" w:rsidP="00F62C1B">
            <w:pPr>
              <w:pStyle w:val="BodyText"/>
              <w:spacing w:before="0" w:after="0"/>
              <w:jc w:val="both"/>
            </w:pPr>
            <w:r>
              <w:t>WW40</w:t>
            </w:r>
          </w:p>
        </w:tc>
        <w:tc>
          <w:tcPr>
            <w:tcW w:w="6631" w:type="dxa"/>
            <w:gridSpan w:val="2"/>
            <w:tcPrChange w:id="21" w:author="Valdez, Danny B" w:date="2014-12-11T16:41:00Z">
              <w:tcPr>
                <w:tcW w:w="6616" w:type="dxa"/>
              </w:tcPr>
            </w:tcPrChange>
          </w:tcPr>
          <w:p w:rsidR="008154C2" w:rsidRDefault="008154C2" w:rsidP="00F62C1B">
            <w:pPr>
              <w:pStyle w:val="BodyText"/>
              <w:spacing w:before="0" w:after="0"/>
              <w:jc w:val="both"/>
            </w:pPr>
            <w:r>
              <w:t>Added integration guide.</w:t>
            </w:r>
          </w:p>
        </w:tc>
      </w:tr>
      <w:tr w:rsidR="008154C2" w:rsidTr="0039132E">
        <w:trPr>
          <w:gridAfter w:val="1"/>
          <w:wAfter w:w="2404" w:type="dxa"/>
        </w:trPr>
        <w:tc>
          <w:tcPr>
            <w:tcW w:w="1250" w:type="dxa"/>
            <w:tcPrChange w:id="22" w:author="Valdez, Danny B" w:date="2014-12-11T16:41:00Z">
              <w:tcPr>
                <w:tcW w:w="1259" w:type="dxa"/>
              </w:tcPr>
            </w:tcPrChange>
          </w:tcPr>
          <w:p w:rsidR="008154C2" w:rsidRDefault="008154C2" w:rsidP="00F62C1B">
            <w:pPr>
              <w:pStyle w:val="BodyText"/>
              <w:spacing w:before="0" w:after="0"/>
              <w:jc w:val="both"/>
            </w:pPr>
            <w:r>
              <w:t>0.6</w:t>
            </w:r>
          </w:p>
        </w:tc>
        <w:tc>
          <w:tcPr>
            <w:tcW w:w="975" w:type="dxa"/>
            <w:tcPrChange w:id="23" w:author="Valdez, Danny B" w:date="2014-12-11T16:41:00Z">
              <w:tcPr>
                <w:tcW w:w="981" w:type="dxa"/>
              </w:tcPr>
            </w:tcPrChange>
          </w:tcPr>
          <w:p w:rsidR="008154C2" w:rsidRDefault="00944280" w:rsidP="00F62C1B">
            <w:pPr>
              <w:pStyle w:val="BodyText"/>
              <w:spacing w:before="0" w:after="0"/>
              <w:jc w:val="both"/>
            </w:pPr>
            <w:r>
              <w:t>WW41</w:t>
            </w:r>
          </w:p>
        </w:tc>
        <w:tc>
          <w:tcPr>
            <w:tcW w:w="6631" w:type="dxa"/>
            <w:gridSpan w:val="2"/>
            <w:tcPrChange w:id="24" w:author="Valdez, Danny B" w:date="2014-12-11T16:41:00Z">
              <w:tcPr>
                <w:tcW w:w="6616" w:type="dxa"/>
              </w:tcPr>
            </w:tcPrChange>
          </w:tcPr>
          <w:p w:rsidR="000F1F0F" w:rsidRDefault="000F1F0F" w:rsidP="000F1F0F">
            <w:pPr>
              <w:pStyle w:val="BodyText"/>
              <w:numPr>
                <w:ilvl w:val="0"/>
                <w:numId w:val="24"/>
              </w:numPr>
              <w:spacing w:before="0" w:after="0"/>
              <w:jc w:val="both"/>
            </w:pPr>
            <w:r>
              <w:t>Moved section 3,4,5 of this UG into the integration guide</w:t>
            </w:r>
          </w:p>
          <w:p w:rsidR="00482B67" w:rsidRDefault="00482B67" w:rsidP="005B18C2">
            <w:pPr>
              <w:pStyle w:val="BodyText"/>
              <w:numPr>
                <w:ilvl w:val="0"/>
                <w:numId w:val="24"/>
              </w:numPr>
              <w:spacing w:before="0" w:after="0"/>
              <w:jc w:val="both"/>
            </w:pPr>
            <w:r>
              <w:t>Modified TI to directly pass in the interface (to follow SIP methodology).</w:t>
            </w:r>
          </w:p>
          <w:p w:rsidR="005B18C2" w:rsidRDefault="00BB2440" w:rsidP="005B18C2">
            <w:pPr>
              <w:pStyle w:val="BodyText"/>
              <w:numPr>
                <w:ilvl w:val="0"/>
                <w:numId w:val="24"/>
              </w:numPr>
              <w:spacing w:before="0" w:after="0"/>
              <w:jc w:val="both"/>
            </w:pPr>
            <w:r>
              <w:t>Added IS</w:t>
            </w:r>
            <w:r w:rsidR="005B18C2">
              <w:t>_ACTIVE parameter in the TI</w:t>
            </w:r>
            <w:r>
              <w:t xml:space="preserve"> which needs to be set to 0 in SOC level.</w:t>
            </w:r>
          </w:p>
          <w:p w:rsidR="008154C2" w:rsidRDefault="008154C2" w:rsidP="008154C2">
            <w:pPr>
              <w:pStyle w:val="BodyText"/>
              <w:numPr>
                <w:ilvl w:val="0"/>
                <w:numId w:val="24"/>
              </w:numPr>
              <w:spacing w:before="0" w:after="0"/>
              <w:jc w:val="both"/>
            </w:pPr>
            <w:r>
              <w:t>Added waveform to show example of a master command ans waitForComplete.</w:t>
            </w:r>
          </w:p>
          <w:p w:rsidR="008154C2" w:rsidRDefault="008154C2" w:rsidP="008154C2">
            <w:pPr>
              <w:pStyle w:val="BodyText"/>
              <w:numPr>
                <w:ilvl w:val="0"/>
                <w:numId w:val="24"/>
              </w:numPr>
              <w:spacing w:before="0" w:after="0"/>
              <w:jc w:val="both"/>
            </w:pPr>
            <w:r>
              <w:t>Added documentationon waitForComplete bit in the base sequence.</w:t>
            </w:r>
          </w:p>
          <w:p w:rsidR="008154C2" w:rsidRDefault="008154C2" w:rsidP="008154C2">
            <w:pPr>
              <w:pStyle w:val="BodyText"/>
              <w:numPr>
                <w:ilvl w:val="0"/>
                <w:numId w:val="24"/>
              </w:numPr>
              <w:spacing w:before="0" w:after="0"/>
              <w:jc w:val="both"/>
            </w:pPr>
            <w:r>
              <w:t>Added two parameters NO_SIP and NO_FAB for environments that may have only SIP or only Fabric interface.</w:t>
            </w:r>
          </w:p>
        </w:tc>
      </w:tr>
      <w:tr w:rsidR="00E223D2" w:rsidTr="0039132E">
        <w:trPr>
          <w:gridAfter w:val="1"/>
          <w:wAfter w:w="2404" w:type="dxa"/>
        </w:trPr>
        <w:tc>
          <w:tcPr>
            <w:tcW w:w="1250" w:type="dxa"/>
            <w:tcPrChange w:id="25" w:author="Valdez, Danny B" w:date="2014-12-11T16:41:00Z">
              <w:tcPr>
                <w:tcW w:w="1259" w:type="dxa"/>
              </w:tcPr>
            </w:tcPrChange>
          </w:tcPr>
          <w:p w:rsidR="00E223D2" w:rsidRDefault="00E223D2" w:rsidP="00F23E06">
            <w:pPr>
              <w:pStyle w:val="BodyText"/>
              <w:spacing w:before="0" w:after="0"/>
              <w:jc w:val="both"/>
            </w:pPr>
            <w:r>
              <w:t>0.6</w:t>
            </w:r>
            <w:r w:rsidR="00140967">
              <w:t>_v</w:t>
            </w:r>
            <w:r>
              <w:t>1</w:t>
            </w:r>
          </w:p>
        </w:tc>
        <w:tc>
          <w:tcPr>
            <w:tcW w:w="975" w:type="dxa"/>
            <w:tcPrChange w:id="26" w:author="Valdez, Danny B" w:date="2014-12-11T16:41:00Z">
              <w:tcPr>
                <w:tcW w:w="981" w:type="dxa"/>
              </w:tcPr>
            </w:tcPrChange>
          </w:tcPr>
          <w:p w:rsidR="00E223D2" w:rsidRDefault="00E223D2" w:rsidP="00F23E06">
            <w:pPr>
              <w:pStyle w:val="BodyText"/>
              <w:spacing w:before="0" w:after="0"/>
              <w:jc w:val="both"/>
            </w:pPr>
            <w:r>
              <w:t>WW41.2</w:t>
            </w:r>
          </w:p>
        </w:tc>
        <w:tc>
          <w:tcPr>
            <w:tcW w:w="6631" w:type="dxa"/>
            <w:gridSpan w:val="2"/>
            <w:tcPrChange w:id="27" w:author="Valdez, Danny B" w:date="2014-12-11T16:41:00Z">
              <w:tcPr>
                <w:tcW w:w="6616" w:type="dxa"/>
              </w:tcPr>
            </w:tcPrChange>
          </w:tcPr>
          <w:p w:rsidR="00E223D2" w:rsidRDefault="00E223D2" w:rsidP="00E223D2">
            <w:pPr>
              <w:pStyle w:val="BodyText"/>
              <w:numPr>
                <w:ilvl w:val="0"/>
                <w:numId w:val="24"/>
              </w:numPr>
              <w:spacing w:before="0" w:after="0"/>
              <w:jc w:val="both"/>
            </w:pPr>
            <w:r>
              <w:t>Updated HDL file and added FAQ section in integration guide.</w:t>
            </w:r>
          </w:p>
        </w:tc>
      </w:tr>
      <w:tr w:rsidR="008452B6" w:rsidTr="0039132E">
        <w:trPr>
          <w:gridAfter w:val="1"/>
          <w:wAfter w:w="2404" w:type="dxa"/>
          <w:trHeight w:val="683"/>
          <w:trPrChange w:id="28" w:author="Valdez, Danny B" w:date="2014-12-11T16:41:00Z">
            <w:trPr>
              <w:trHeight w:val="683"/>
            </w:trPr>
          </w:trPrChange>
        </w:trPr>
        <w:tc>
          <w:tcPr>
            <w:tcW w:w="1250" w:type="dxa"/>
            <w:tcBorders>
              <w:bottom w:val="single" w:sz="4" w:space="0" w:color="auto"/>
            </w:tcBorders>
            <w:tcPrChange w:id="29" w:author="Valdez, Danny B" w:date="2014-12-11T16:41:00Z">
              <w:tcPr>
                <w:tcW w:w="1259" w:type="dxa"/>
                <w:tcBorders>
                  <w:bottom w:val="single" w:sz="4" w:space="0" w:color="auto"/>
                </w:tcBorders>
              </w:tcPr>
            </w:tcPrChange>
          </w:tcPr>
          <w:p w:rsidR="008452B6" w:rsidRDefault="008452B6" w:rsidP="00F23E06">
            <w:pPr>
              <w:pStyle w:val="BodyText"/>
              <w:spacing w:before="0" w:after="0"/>
              <w:jc w:val="both"/>
            </w:pPr>
            <w:r>
              <w:t>07</w:t>
            </w:r>
          </w:p>
        </w:tc>
        <w:tc>
          <w:tcPr>
            <w:tcW w:w="975" w:type="dxa"/>
            <w:tcBorders>
              <w:bottom w:val="single" w:sz="4" w:space="0" w:color="auto"/>
            </w:tcBorders>
            <w:tcPrChange w:id="30" w:author="Valdez, Danny B" w:date="2014-12-11T16:41:00Z">
              <w:tcPr>
                <w:tcW w:w="981" w:type="dxa"/>
                <w:tcBorders>
                  <w:bottom w:val="single" w:sz="4" w:space="0" w:color="auto"/>
                </w:tcBorders>
              </w:tcPr>
            </w:tcPrChange>
          </w:tcPr>
          <w:p w:rsidR="008452B6" w:rsidRDefault="000469CC" w:rsidP="00F23E06">
            <w:pPr>
              <w:pStyle w:val="BodyText"/>
              <w:spacing w:before="0" w:after="0"/>
              <w:jc w:val="both"/>
            </w:pPr>
            <w:r>
              <w:t>WW</w:t>
            </w:r>
            <w:r w:rsidR="008452B6">
              <w:t>43.3</w:t>
            </w:r>
          </w:p>
        </w:tc>
        <w:tc>
          <w:tcPr>
            <w:tcW w:w="6631" w:type="dxa"/>
            <w:gridSpan w:val="2"/>
            <w:tcBorders>
              <w:bottom w:val="single" w:sz="4" w:space="0" w:color="auto"/>
            </w:tcBorders>
            <w:tcPrChange w:id="31" w:author="Valdez, Danny B" w:date="2014-12-11T16:41:00Z">
              <w:tcPr>
                <w:tcW w:w="6616" w:type="dxa"/>
                <w:tcBorders>
                  <w:bottom w:val="single" w:sz="4" w:space="0" w:color="auto"/>
                </w:tcBorders>
              </w:tcPr>
            </w:tcPrChange>
          </w:tcPr>
          <w:p w:rsidR="003C111A" w:rsidRDefault="003C111A" w:rsidP="00106078">
            <w:pPr>
              <w:pStyle w:val="BodyText"/>
              <w:numPr>
                <w:ilvl w:val="0"/>
                <w:numId w:val="24"/>
              </w:numPr>
              <w:spacing w:before="0" w:after="0"/>
            </w:pPr>
            <w:r>
              <w:t>Added tracker. See tracker userguide for details.</w:t>
            </w:r>
          </w:p>
          <w:p w:rsidR="003C111A" w:rsidRDefault="003C111A" w:rsidP="00106078">
            <w:pPr>
              <w:pStyle w:val="BodyText"/>
              <w:numPr>
                <w:ilvl w:val="0"/>
                <w:numId w:val="24"/>
              </w:numPr>
              <w:spacing w:before="0" w:after="0"/>
            </w:pPr>
            <w:r>
              <w:t>Added configuration needed for tracker. Please see section 10 for the changes.</w:t>
            </w:r>
          </w:p>
          <w:p w:rsidR="000469CC" w:rsidRDefault="000469CC" w:rsidP="00106078">
            <w:pPr>
              <w:pStyle w:val="BodyText"/>
              <w:numPr>
                <w:ilvl w:val="0"/>
                <w:numId w:val="24"/>
              </w:numPr>
              <w:spacing w:before="0" w:after="0"/>
            </w:pPr>
            <w:r>
              <w:t>Added pok ports.</w:t>
            </w:r>
          </w:p>
          <w:p w:rsidR="000469CC" w:rsidRDefault="003C111A" w:rsidP="00106078">
            <w:pPr>
              <w:pStyle w:val="BodyText"/>
              <w:numPr>
                <w:ilvl w:val="0"/>
                <w:numId w:val="24"/>
              </w:numPr>
              <w:spacing w:before="0" w:after="0"/>
            </w:pPr>
            <w:r>
              <w:t>Please see integration guide for examples on configuration.</w:t>
            </w:r>
          </w:p>
          <w:p w:rsidR="008452B6" w:rsidRDefault="008452B6" w:rsidP="00106078">
            <w:pPr>
              <w:pStyle w:val="BodyText"/>
              <w:numPr>
                <w:ilvl w:val="0"/>
                <w:numId w:val="24"/>
              </w:numPr>
              <w:spacing w:before="0" w:after="0"/>
            </w:pPr>
            <w:r>
              <w:t>Added command for in-accessible flow.</w:t>
            </w:r>
          </w:p>
        </w:tc>
      </w:tr>
      <w:tr w:rsidR="00F258B7" w:rsidTr="0039132E">
        <w:trPr>
          <w:gridAfter w:val="1"/>
          <w:wAfter w:w="2404" w:type="dxa"/>
          <w:trHeight w:val="683"/>
          <w:trPrChange w:id="32" w:author="Valdez, Danny B" w:date="2014-12-11T16:41:00Z">
            <w:trPr>
              <w:trHeight w:val="683"/>
            </w:trPr>
          </w:trPrChange>
        </w:trPr>
        <w:tc>
          <w:tcPr>
            <w:tcW w:w="1250" w:type="dxa"/>
            <w:tcPrChange w:id="33" w:author="Valdez, Danny B" w:date="2014-12-11T16:41:00Z">
              <w:tcPr>
                <w:tcW w:w="1259" w:type="dxa"/>
              </w:tcPr>
            </w:tcPrChange>
          </w:tcPr>
          <w:p w:rsidR="00F258B7" w:rsidRDefault="00F258B7" w:rsidP="00F23E06">
            <w:pPr>
              <w:pStyle w:val="BodyText"/>
              <w:spacing w:before="0" w:after="0"/>
              <w:jc w:val="both"/>
            </w:pPr>
            <w:r>
              <w:t>0.71</w:t>
            </w:r>
          </w:p>
        </w:tc>
        <w:tc>
          <w:tcPr>
            <w:tcW w:w="975" w:type="dxa"/>
            <w:tcPrChange w:id="34" w:author="Valdez, Danny B" w:date="2014-12-11T16:41:00Z">
              <w:tcPr>
                <w:tcW w:w="981" w:type="dxa"/>
              </w:tcPr>
            </w:tcPrChange>
          </w:tcPr>
          <w:p w:rsidR="00F258B7" w:rsidRDefault="00F258B7" w:rsidP="00F23E06">
            <w:pPr>
              <w:pStyle w:val="BodyText"/>
              <w:spacing w:before="0" w:after="0"/>
              <w:jc w:val="both"/>
            </w:pPr>
            <w:r>
              <w:t>WW46.2</w:t>
            </w:r>
          </w:p>
        </w:tc>
        <w:tc>
          <w:tcPr>
            <w:tcW w:w="6631" w:type="dxa"/>
            <w:gridSpan w:val="2"/>
            <w:tcPrChange w:id="35" w:author="Valdez, Danny B" w:date="2014-12-11T16:41:00Z">
              <w:tcPr>
                <w:tcW w:w="6616" w:type="dxa"/>
              </w:tcPr>
            </w:tcPrChange>
          </w:tcPr>
          <w:p w:rsidR="004874B0" w:rsidRDefault="004874B0" w:rsidP="004874B0">
            <w:pPr>
              <w:pStyle w:val="BodyText"/>
              <w:numPr>
                <w:ilvl w:val="0"/>
                <w:numId w:val="24"/>
              </w:numPr>
              <w:spacing w:before="0" w:after="0"/>
              <w:jc w:val="both"/>
            </w:pPr>
            <w:r>
              <w:t>Enhancements/</w:t>
            </w:r>
            <w:r w:rsidRPr="00126A20">
              <w:t>Bug fix</w:t>
            </w:r>
            <w:r w:rsidRPr="0086425F">
              <w:t>es</w:t>
            </w:r>
          </w:p>
          <w:p w:rsidR="004874B0" w:rsidRPr="0086425F" w:rsidRDefault="00786DDA" w:rsidP="00043F4D">
            <w:pPr>
              <w:pStyle w:val="BodyText"/>
              <w:numPr>
                <w:ilvl w:val="0"/>
                <w:numId w:val="24"/>
              </w:numPr>
              <w:spacing w:before="0" w:after="0"/>
            </w:pPr>
            <w:r>
              <w:fldChar w:fldCharType="begin"/>
            </w:r>
            <w:r>
              <w:instrText xml:space="preserve"> HYPERLINK "https://vthsd.intel.com/hsd/seg_softip/bug/default.aspx?bug_id=4796594" </w:instrText>
            </w:r>
            <w:r>
              <w:fldChar w:fldCharType="separate"/>
            </w:r>
            <w:r w:rsidR="004874B0">
              <w:rPr>
                <w:rStyle w:val="Hyperlink"/>
                <w:sz w:val="16"/>
                <w:szCs w:val="16"/>
              </w:rPr>
              <w:t>4796594</w:t>
            </w:r>
            <w:r>
              <w:rPr>
                <w:rStyle w:val="Hyperlink"/>
                <w:sz w:val="16"/>
                <w:szCs w:val="16"/>
              </w:rPr>
              <w:fldChar w:fldCharType="end"/>
            </w:r>
            <w:r w:rsidR="004874B0">
              <w:rPr>
                <w:color w:val="000000"/>
                <w:sz w:val="16"/>
                <w:szCs w:val="16"/>
              </w:rPr>
              <w:t xml:space="preserve">- </w:t>
            </w:r>
            <w:r w:rsidR="004874B0">
              <w:t>The agent now reports error if test sends save request when pmc_wake is asserted.</w:t>
            </w:r>
          </w:p>
          <w:p w:rsidR="004874B0" w:rsidRPr="00D85F10" w:rsidRDefault="00786DDA" w:rsidP="004874B0">
            <w:pPr>
              <w:pStyle w:val="BodyText"/>
              <w:numPr>
                <w:ilvl w:val="0"/>
                <w:numId w:val="24"/>
              </w:numPr>
              <w:spacing w:before="0" w:after="0"/>
              <w:jc w:val="both"/>
            </w:pPr>
            <w:r>
              <w:fldChar w:fldCharType="begin"/>
            </w:r>
            <w:r>
              <w:instrText xml:space="preserve"> HYPERLINK "https://vthsd.intel.com/hsd/seg_softip/bug/default.aspx?bug_id=4796471" </w:instrText>
            </w:r>
            <w:r>
              <w:fldChar w:fldCharType="separate"/>
            </w:r>
            <w:r w:rsidR="004874B0" w:rsidRPr="00D85F10">
              <w:rPr>
                <w:rStyle w:val="Hyperlink"/>
              </w:rPr>
              <w:t>4796471</w:t>
            </w:r>
            <w:r>
              <w:rPr>
                <w:rStyle w:val="Hyperlink"/>
              </w:rPr>
              <w:fldChar w:fldCharType="end"/>
            </w:r>
            <w:r w:rsidR="004874B0" w:rsidRPr="00D85F10">
              <w:rPr>
                <w:color w:val="000000"/>
              </w:rPr>
              <w:t xml:space="preserve"> – tracker now prints Accessible flow properly</w:t>
            </w:r>
          </w:p>
          <w:p w:rsidR="004874B0" w:rsidRPr="00D85F10" w:rsidRDefault="00786DDA" w:rsidP="004874B0">
            <w:pPr>
              <w:pStyle w:val="BodyText"/>
              <w:numPr>
                <w:ilvl w:val="0"/>
                <w:numId w:val="24"/>
              </w:numPr>
              <w:spacing w:before="0" w:after="0"/>
              <w:jc w:val="both"/>
            </w:pPr>
            <w:r>
              <w:fldChar w:fldCharType="begin"/>
            </w:r>
            <w:r>
              <w:instrText xml:space="preserve"> HYPERLINK "https://vthsd.intel.com/hsd/seg_softip/bug/default.aspx?bug_id=4796548" </w:instrText>
            </w:r>
            <w:r>
              <w:fldChar w:fldCharType="separate"/>
            </w:r>
            <w:r w:rsidR="004874B0" w:rsidRPr="00D85F10">
              <w:rPr>
                <w:rStyle w:val="Hyperlink"/>
              </w:rPr>
              <w:t>4796548</w:t>
            </w:r>
            <w:r>
              <w:rPr>
                <w:rStyle w:val="Hyperlink"/>
              </w:rPr>
              <w:fldChar w:fldCharType="end"/>
            </w:r>
            <w:r w:rsidR="00F76AB1">
              <w:rPr>
                <w:color w:val="000000"/>
              </w:rPr>
              <w:t xml:space="preserve"> – user can now specify any trac</w:t>
            </w:r>
            <w:r w:rsidR="004874B0" w:rsidRPr="00D85F10">
              <w:rPr>
                <w:color w:val="000000"/>
              </w:rPr>
              <w:t>ker name.</w:t>
            </w:r>
          </w:p>
          <w:p w:rsidR="004874B0" w:rsidRPr="00D85F10" w:rsidRDefault="004874B0" w:rsidP="004874B0">
            <w:pPr>
              <w:pStyle w:val="BodyText"/>
              <w:numPr>
                <w:ilvl w:val="0"/>
                <w:numId w:val="24"/>
              </w:numPr>
              <w:spacing w:before="0" w:after="0"/>
              <w:jc w:val="both"/>
            </w:pPr>
            <w:r>
              <w:rPr>
                <w:color w:val="000000"/>
              </w:rPr>
              <w:t>Updated block diagram.</w:t>
            </w:r>
          </w:p>
          <w:p w:rsidR="00F258B7" w:rsidRDefault="004874B0" w:rsidP="004874B0">
            <w:pPr>
              <w:pStyle w:val="BodyText"/>
              <w:numPr>
                <w:ilvl w:val="0"/>
                <w:numId w:val="24"/>
              </w:numPr>
              <w:spacing w:before="0" w:after="0"/>
            </w:pPr>
            <w:r>
              <w:rPr>
                <w:color w:val="000000"/>
              </w:rPr>
              <w:t>Added clarifications and fixed typos. See change bars</w:t>
            </w:r>
          </w:p>
        </w:tc>
      </w:tr>
      <w:tr w:rsidR="00C50CD2"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36"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C50CD2" w:rsidRDefault="00C50CD2" w:rsidP="00DC26AE">
            <w:pPr>
              <w:pStyle w:val="BodyText"/>
              <w:spacing w:before="0" w:after="0"/>
              <w:jc w:val="both"/>
            </w:pPr>
            <w:r>
              <w:t>0.72</w:t>
            </w:r>
          </w:p>
        </w:tc>
        <w:tc>
          <w:tcPr>
            <w:tcW w:w="975" w:type="dxa"/>
            <w:tcBorders>
              <w:top w:val="single" w:sz="4" w:space="0" w:color="auto"/>
              <w:left w:val="single" w:sz="4" w:space="0" w:color="auto"/>
              <w:bottom w:val="single" w:sz="4" w:space="0" w:color="auto"/>
              <w:right w:val="single" w:sz="4" w:space="0" w:color="auto"/>
            </w:tcBorders>
            <w:tcPrChange w:id="37"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C50CD2" w:rsidRDefault="00C50CD2" w:rsidP="00DC26AE">
            <w:pPr>
              <w:pStyle w:val="BodyText"/>
              <w:spacing w:before="0" w:after="0"/>
              <w:jc w:val="both"/>
            </w:pPr>
            <w:r>
              <w:t>WW47.1</w:t>
            </w:r>
          </w:p>
        </w:tc>
        <w:tc>
          <w:tcPr>
            <w:tcW w:w="6631" w:type="dxa"/>
            <w:gridSpan w:val="2"/>
            <w:tcBorders>
              <w:top w:val="single" w:sz="4" w:space="0" w:color="auto"/>
              <w:left w:val="single" w:sz="4" w:space="0" w:color="auto"/>
              <w:bottom w:val="single" w:sz="4" w:space="0" w:color="auto"/>
              <w:right w:val="single" w:sz="4" w:space="0" w:color="auto"/>
            </w:tcBorders>
            <w:tcPrChange w:id="38"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C50CD2" w:rsidRDefault="00C50CD2" w:rsidP="00C50CD2">
            <w:pPr>
              <w:pStyle w:val="BodyText"/>
              <w:numPr>
                <w:ilvl w:val="0"/>
                <w:numId w:val="24"/>
              </w:numPr>
              <w:spacing w:before="0" w:after="0"/>
            </w:pPr>
            <w:r>
              <w:t xml:space="preserve">Added a parameter IP_ENV_TO_PGCB_AGENT_PATH to avoid integration issues/name conflicts in FC. </w:t>
            </w:r>
          </w:p>
          <w:p w:rsidR="00C50CD2" w:rsidRDefault="00C50CD2" w:rsidP="00C50CD2">
            <w:pPr>
              <w:pStyle w:val="BodyText"/>
              <w:numPr>
                <w:ilvl w:val="0"/>
                <w:numId w:val="24"/>
              </w:numPr>
              <w:spacing w:before="0" w:after="0"/>
            </w:pPr>
            <w:r>
              <w:t xml:space="preserve">Bug fix 4796728 </w:t>
            </w:r>
            <w:r w:rsidR="00610751">
              <w:t>–</w:t>
            </w:r>
            <w:r>
              <w:t xml:space="preserve"> </w:t>
            </w:r>
            <w:r w:rsidRPr="00681BB3">
              <w:t xml:space="preserve">printer </w:t>
            </w:r>
            <w:r>
              <w:t xml:space="preserve">fifo </w:t>
            </w:r>
            <w:r w:rsidRPr="00681BB3">
              <w:t>instance name is made unique</w:t>
            </w:r>
            <w:r>
              <w:t xml:space="preserve"> now to avoid collision</w:t>
            </w:r>
          </w:p>
          <w:p w:rsidR="00C50CD2" w:rsidRDefault="00C50CD2" w:rsidP="00BE3180">
            <w:pPr>
              <w:pStyle w:val="BodyText"/>
              <w:numPr>
                <w:ilvl w:val="0"/>
                <w:numId w:val="24"/>
              </w:numPr>
              <w:spacing w:before="0" w:after="0"/>
            </w:pPr>
            <w:r>
              <w:t>NOTE: in the previous version the paramters NO_FAB and NO_SIP were changes but not noted in the change bar.</w:t>
            </w:r>
          </w:p>
        </w:tc>
      </w:tr>
      <w:tr w:rsidR="000476AA"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39"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0476AA" w:rsidRDefault="000476AA" w:rsidP="00DC26AE">
            <w:pPr>
              <w:pStyle w:val="BodyText"/>
              <w:spacing w:before="0" w:after="0"/>
              <w:jc w:val="both"/>
            </w:pPr>
            <w:r>
              <w:t>0.</w:t>
            </w:r>
            <w:r w:rsidR="00D6389C">
              <w:t>8</w:t>
            </w:r>
          </w:p>
        </w:tc>
        <w:tc>
          <w:tcPr>
            <w:tcW w:w="975" w:type="dxa"/>
            <w:tcBorders>
              <w:top w:val="single" w:sz="4" w:space="0" w:color="auto"/>
              <w:left w:val="single" w:sz="4" w:space="0" w:color="auto"/>
              <w:bottom w:val="single" w:sz="4" w:space="0" w:color="auto"/>
              <w:right w:val="single" w:sz="4" w:space="0" w:color="auto"/>
            </w:tcBorders>
            <w:tcPrChange w:id="40"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0476AA" w:rsidRDefault="000476AA" w:rsidP="00DC26AE">
            <w:pPr>
              <w:pStyle w:val="BodyText"/>
              <w:spacing w:before="0" w:after="0"/>
              <w:jc w:val="both"/>
            </w:pPr>
            <w:r>
              <w:t>WW01</w:t>
            </w:r>
          </w:p>
        </w:tc>
        <w:tc>
          <w:tcPr>
            <w:tcW w:w="6631" w:type="dxa"/>
            <w:gridSpan w:val="2"/>
            <w:tcBorders>
              <w:top w:val="single" w:sz="4" w:space="0" w:color="auto"/>
              <w:left w:val="single" w:sz="4" w:space="0" w:color="auto"/>
              <w:bottom w:val="single" w:sz="4" w:space="0" w:color="auto"/>
              <w:right w:val="single" w:sz="4" w:space="0" w:color="auto"/>
            </w:tcBorders>
            <w:tcPrChange w:id="41"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B25D68" w:rsidRDefault="00B25D68" w:rsidP="009F1A86">
            <w:pPr>
              <w:pStyle w:val="BodyText"/>
              <w:numPr>
                <w:ilvl w:val="0"/>
                <w:numId w:val="24"/>
              </w:numPr>
              <w:spacing w:before="0" w:after="0"/>
            </w:pPr>
            <w:r>
              <w:t>Support for new restore flow.</w:t>
            </w:r>
          </w:p>
          <w:p w:rsidR="00532801" w:rsidRPr="00DF3B0A" w:rsidRDefault="00532801" w:rsidP="009F1A86">
            <w:pPr>
              <w:pStyle w:val="BodyText"/>
              <w:numPr>
                <w:ilvl w:val="0"/>
                <w:numId w:val="24"/>
              </w:numPr>
              <w:spacing w:before="0" w:after="0"/>
            </w:pPr>
            <w:r>
              <w:t xml:space="preserve">Save req/ack have been removed </w:t>
            </w:r>
          </w:p>
          <w:p w:rsidR="000476AA" w:rsidRDefault="00B25D68" w:rsidP="00B25D68">
            <w:pPr>
              <w:pStyle w:val="BodyText"/>
              <w:numPr>
                <w:ilvl w:val="0"/>
                <w:numId w:val="24"/>
              </w:numPr>
              <w:spacing w:before="0" w:after="0"/>
            </w:pPr>
            <w:r>
              <w:t xml:space="preserve">Bug fix </w:t>
            </w:r>
            <w:r w:rsidRPr="00687FBD">
              <w:t>4797397</w:t>
            </w:r>
            <w:r>
              <w:t xml:space="preserve"> – delay distribution now has been changes in favor of smaller values.</w:t>
            </w:r>
          </w:p>
          <w:p w:rsidR="003B78C0" w:rsidRDefault="003B78C0" w:rsidP="003B78C0">
            <w:pPr>
              <w:pStyle w:val="BodyText"/>
              <w:numPr>
                <w:ilvl w:val="0"/>
                <w:numId w:val="24"/>
              </w:numPr>
              <w:spacing w:before="0" w:after="0"/>
            </w:pPr>
            <w:r>
              <w:t>Warm reset flow in the monitor/tracker.</w:t>
            </w:r>
          </w:p>
          <w:p w:rsidR="003B78C0" w:rsidRDefault="003B78C0" w:rsidP="003B78C0">
            <w:pPr>
              <w:pStyle w:val="BodyText"/>
              <w:numPr>
                <w:ilvl w:val="0"/>
                <w:numId w:val="24"/>
              </w:numPr>
              <w:spacing w:before="0" w:after="0"/>
            </w:pPr>
            <w:r>
              <w:t>Pok flow changes in monitor/tracker.</w:t>
            </w:r>
          </w:p>
        </w:tc>
      </w:tr>
      <w:tr w:rsidR="00257C94"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42"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257C94" w:rsidRDefault="00257C94" w:rsidP="00DC26AE">
            <w:pPr>
              <w:pStyle w:val="BodyText"/>
              <w:spacing w:before="0" w:after="0"/>
              <w:jc w:val="both"/>
            </w:pPr>
            <w:r>
              <w:t>0.82</w:t>
            </w:r>
          </w:p>
        </w:tc>
        <w:tc>
          <w:tcPr>
            <w:tcW w:w="975" w:type="dxa"/>
            <w:tcBorders>
              <w:top w:val="single" w:sz="4" w:space="0" w:color="auto"/>
              <w:left w:val="single" w:sz="4" w:space="0" w:color="auto"/>
              <w:bottom w:val="single" w:sz="4" w:space="0" w:color="auto"/>
              <w:right w:val="single" w:sz="4" w:space="0" w:color="auto"/>
            </w:tcBorders>
            <w:tcPrChange w:id="43"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257C94" w:rsidRDefault="00257C94" w:rsidP="00DC26AE">
            <w:pPr>
              <w:pStyle w:val="BodyText"/>
              <w:spacing w:before="0" w:after="0"/>
              <w:jc w:val="both"/>
            </w:pPr>
            <w:r>
              <w:t>WW11</w:t>
            </w:r>
          </w:p>
        </w:tc>
        <w:tc>
          <w:tcPr>
            <w:tcW w:w="6631" w:type="dxa"/>
            <w:gridSpan w:val="2"/>
            <w:tcBorders>
              <w:top w:val="single" w:sz="4" w:space="0" w:color="auto"/>
              <w:left w:val="single" w:sz="4" w:space="0" w:color="auto"/>
              <w:bottom w:val="single" w:sz="4" w:space="0" w:color="auto"/>
              <w:right w:val="single" w:sz="4" w:space="0" w:color="auto"/>
            </w:tcBorders>
            <w:tcPrChange w:id="44"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257C94" w:rsidRDefault="00257C94" w:rsidP="00C42539">
            <w:pPr>
              <w:pStyle w:val="BodyText"/>
              <w:numPr>
                <w:ilvl w:val="0"/>
                <w:numId w:val="24"/>
              </w:numPr>
              <w:spacing w:before="0" w:after="0"/>
            </w:pPr>
            <w:r>
              <w:t>Bug fixes for AON I</w:t>
            </w:r>
            <w:r w:rsidR="00610751">
              <w:t>p</w:t>
            </w:r>
            <w:r>
              <w:t>s and fixed a typo in the config onject class.</w:t>
            </w:r>
          </w:p>
          <w:p w:rsidR="00257C94" w:rsidRDefault="00257C94" w:rsidP="009F1A86">
            <w:pPr>
              <w:pStyle w:val="BodyText"/>
              <w:numPr>
                <w:ilvl w:val="0"/>
                <w:numId w:val="24"/>
              </w:numPr>
              <w:spacing w:before="0" w:after="0"/>
            </w:pPr>
            <w:r>
              <w:t>Also enforced a rule to make sure all I</w:t>
            </w:r>
            <w:r w:rsidR="00610751">
              <w:t>p</w:t>
            </w:r>
            <w:r>
              <w:t>s add a sideband EP using the AddSBEP method.</w:t>
            </w:r>
          </w:p>
        </w:tc>
      </w:tr>
      <w:tr w:rsidR="00257C94"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45"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257C94" w:rsidRDefault="00257C94" w:rsidP="00DC26AE">
            <w:pPr>
              <w:pStyle w:val="BodyText"/>
              <w:spacing w:before="0" w:after="0"/>
              <w:jc w:val="both"/>
            </w:pPr>
            <w:r>
              <w:t>0.85</w:t>
            </w:r>
          </w:p>
        </w:tc>
        <w:tc>
          <w:tcPr>
            <w:tcW w:w="975" w:type="dxa"/>
            <w:tcBorders>
              <w:top w:val="single" w:sz="4" w:space="0" w:color="auto"/>
              <w:left w:val="single" w:sz="4" w:space="0" w:color="auto"/>
              <w:bottom w:val="single" w:sz="4" w:space="0" w:color="auto"/>
              <w:right w:val="single" w:sz="4" w:space="0" w:color="auto"/>
            </w:tcBorders>
            <w:tcPrChange w:id="46"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257C94" w:rsidRDefault="00257C94" w:rsidP="00DC26AE">
            <w:pPr>
              <w:pStyle w:val="BodyText"/>
              <w:spacing w:before="0" w:after="0"/>
              <w:jc w:val="both"/>
            </w:pPr>
            <w:r>
              <w:t>WW11</w:t>
            </w:r>
          </w:p>
        </w:tc>
        <w:tc>
          <w:tcPr>
            <w:tcW w:w="6631" w:type="dxa"/>
            <w:gridSpan w:val="2"/>
            <w:tcBorders>
              <w:top w:val="single" w:sz="4" w:space="0" w:color="auto"/>
              <w:left w:val="single" w:sz="4" w:space="0" w:color="auto"/>
              <w:bottom w:val="single" w:sz="4" w:space="0" w:color="auto"/>
              <w:right w:val="single" w:sz="4" w:space="0" w:color="auto"/>
            </w:tcBorders>
            <w:tcPrChange w:id="47"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257C94" w:rsidRDefault="00257C94" w:rsidP="009F1A86">
            <w:pPr>
              <w:pStyle w:val="BodyText"/>
              <w:numPr>
                <w:ilvl w:val="0"/>
                <w:numId w:val="24"/>
              </w:numPr>
              <w:spacing w:before="0" w:after="0"/>
            </w:pPr>
            <w:r>
              <w:t>Changed fabric power gating signal behavior and polarity as per Chassis 0.9 PG HAS.</w:t>
            </w:r>
          </w:p>
          <w:p w:rsidR="00257C94" w:rsidRDefault="00257C94" w:rsidP="009F1A86">
            <w:pPr>
              <w:pStyle w:val="BodyText"/>
              <w:numPr>
                <w:ilvl w:val="0"/>
                <w:numId w:val="24"/>
              </w:numPr>
              <w:spacing w:before="0" w:after="0"/>
            </w:pPr>
            <w:r>
              <w:t>Added config to specify which SIP belong to which fabric.</w:t>
            </w:r>
          </w:p>
        </w:tc>
      </w:tr>
      <w:tr w:rsidR="00610751"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48"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610751" w:rsidRDefault="00610751" w:rsidP="00DC26AE">
            <w:pPr>
              <w:pStyle w:val="BodyText"/>
              <w:spacing w:before="0" w:after="0"/>
              <w:jc w:val="both"/>
            </w:pPr>
            <w:r>
              <w:t>2013WW24</w:t>
            </w:r>
          </w:p>
        </w:tc>
        <w:tc>
          <w:tcPr>
            <w:tcW w:w="975" w:type="dxa"/>
            <w:tcBorders>
              <w:top w:val="single" w:sz="4" w:space="0" w:color="auto"/>
              <w:left w:val="single" w:sz="4" w:space="0" w:color="auto"/>
              <w:bottom w:val="single" w:sz="4" w:space="0" w:color="auto"/>
              <w:right w:val="single" w:sz="4" w:space="0" w:color="auto"/>
            </w:tcBorders>
            <w:tcPrChange w:id="49"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610751" w:rsidRDefault="00610751" w:rsidP="00DC26AE">
            <w:pPr>
              <w:pStyle w:val="BodyText"/>
              <w:spacing w:before="0" w:after="0"/>
              <w:jc w:val="both"/>
            </w:pPr>
            <w:r>
              <w:t>WW24</w:t>
            </w:r>
          </w:p>
        </w:tc>
        <w:tc>
          <w:tcPr>
            <w:tcW w:w="6631" w:type="dxa"/>
            <w:gridSpan w:val="2"/>
            <w:tcBorders>
              <w:top w:val="single" w:sz="4" w:space="0" w:color="auto"/>
              <w:left w:val="single" w:sz="4" w:space="0" w:color="auto"/>
              <w:bottom w:val="single" w:sz="4" w:space="0" w:color="auto"/>
              <w:right w:val="single" w:sz="4" w:space="0" w:color="auto"/>
            </w:tcBorders>
            <w:tcPrChange w:id="50"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610751" w:rsidRDefault="00ED0C93" w:rsidP="004B5106">
            <w:pPr>
              <w:pStyle w:val="BodyText"/>
              <w:tabs>
                <w:tab w:val="left" w:pos="100"/>
                <w:tab w:val="left" w:pos="790"/>
              </w:tabs>
              <w:spacing w:before="0" w:after="0"/>
            </w:pPr>
            <w:r>
              <w:t>Bug fixes and documentation updates</w:t>
            </w:r>
          </w:p>
          <w:p w:rsidR="00ED0C93" w:rsidRDefault="00ED0C93" w:rsidP="004B5106">
            <w:pPr>
              <w:pStyle w:val="BodyText"/>
              <w:tabs>
                <w:tab w:val="left" w:pos="100"/>
                <w:tab w:val="left" w:pos="790"/>
              </w:tabs>
              <w:spacing w:before="0" w:after="0"/>
            </w:pPr>
          </w:p>
          <w:tbl>
            <w:tblPr>
              <w:tblStyle w:val="TableGrid"/>
              <w:tblW w:w="4863" w:type="pct"/>
              <w:tblLook w:val="04A0" w:firstRow="1" w:lastRow="0" w:firstColumn="1" w:lastColumn="0" w:noHBand="0" w:noVBand="1"/>
            </w:tblPr>
            <w:tblGrid>
              <w:gridCol w:w="937"/>
              <w:gridCol w:w="3611"/>
              <w:gridCol w:w="1727"/>
            </w:tblGrid>
            <w:tr w:rsidR="00ED0C93" w:rsidTr="004B5106">
              <w:tc>
                <w:tcPr>
                  <w:tcW w:w="74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"https://vthsd.intel.com/hsd/seg_softip/bug/default.aspx?bug_id=4796550" </w:instrText>
                  </w:r>
                  <w:r>
                    <w:rPr>
                      <w:sz w:val="20"/>
                    </w:rPr>
                    <w:fldChar w:fldCharType="separate"/>
                  </w:r>
                  <w:r w:rsidR="00ED0C93">
                    <w:rPr>
                      <w:rStyle w:val="Hyperlink"/>
                      <w:rFonts w:ascii="Verdana" w:eastAsia="Times New Roman" w:hAnsi="Verdana" w:cs="Times New Roman"/>
                      <w:sz w:val="16"/>
                      <w:szCs w:val="16"/>
                    </w:rPr>
                    <w:t>4796550</w:t>
                  </w:r>
                  <w:r>
                    <w:rPr>
                      <w:rStyle w:val="Hyperlink"/>
                      <w:rFonts w:ascii="Verdana" w:hAnsi="Verdana"/>
                      <w:sz w:val="16"/>
                      <w:szCs w:val="16"/>
                    </w:rPr>
                    <w:fldChar w:fldCharType="end"/>
                  </w:r>
                </w:p>
              </w:tc>
              <w:tc>
                <w:tcPr>
                  <w:tcW w:w="287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"https://vthsd.intel.com/hsd/seg_softip/bug/default.aspx?bug_id=4796550" </w:instrText>
                  </w:r>
                  <w:r>
                    <w:rPr>
                      <w:sz w:val="20"/>
                    </w:rPr>
                    <w:fldChar w:fldCharType="separate"/>
                  </w:r>
                  <w:r w:rsidR="00ED0C93">
                    <w:rPr>
                      <w:rStyle w:val="Hyperlink"/>
                      <w:rFonts w:ascii="Verdana" w:eastAsia="Times New Roman" w:hAnsi="Verdana" w:cs="Times New Roman"/>
                      <w:sz w:val="16"/>
                      <w:szCs w:val="16"/>
                    </w:rPr>
                    <w:t>[Enhancement] drive fet_en_ack_b from the PGCB BFM</w:t>
                  </w:r>
                  <w:r>
                    <w:rPr>
                      <w:rStyle w:val="Hyperlink"/>
                      <w:rFonts w:ascii="Verdana" w:hAnsi="Verdana"/>
                      <w:sz w:val="16"/>
                      <w:szCs w:val="16"/>
                    </w:rPr>
                    <w:fldChar w:fldCharType="end"/>
                  </w:r>
                </w:p>
              </w:tc>
              <w:tc>
                <w:tcPr>
                  <w:tcW w:w="1376"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1F497D" w:themeColor="text2"/>
                      <w:sz w:val="16"/>
                      <w:szCs w:val="16"/>
                    </w:rPr>
                  </w:pPr>
                  <w:r>
                    <w:rPr>
                      <w:sz w:val="20"/>
                    </w:rPr>
                    <w:fldChar w:fldCharType="begin"/>
                  </w:r>
                  <w:r>
                    <w:instrText xml:space="preserve"> HYPERLINK "https://vthsd.intel.com/hsd/seg_softip/bug/default.aspx?bug_id=4796550" </w:instrText>
                  </w:r>
                  <w:r>
                    <w:rPr>
                      <w:sz w:val="20"/>
                    </w:rPr>
                    <w:fldChar w:fldCharType="separate"/>
                  </w:r>
                  <w:r w:rsidR="00ED0C93">
                    <w:rPr>
                      <w:rStyle w:val="Hyperlink"/>
                      <w:rFonts w:ascii="Verdana" w:eastAsia="Times New Roman" w:hAnsi="Verdana" w:cs="Times New Roman"/>
                      <w:color w:val="1F497D" w:themeColor="text2"/>
                      <w:sz w:val="16"/>
                      <w:szCs w:val="16"/>
                    </w:rPr>
                    <w:t>Future Fix</w:t>
                  </w:r>
                  <w:r>
                    <w:rPr>
                      <w:rStyle w:val="Hyperlink"/>
                      <w:rFonts w:ascii="Verdana" w:hAnsi="Verdana"/>
                      <w:color w:val="1F497D" w:themeColor="text2"/>
                      <w:sz w:val="16"/>
                      <w:szCs w:val="16"/>
                    </w:rPr>
                    <w:fldChar w:fldCharType="end"/>
                  </w:r>
                </w:p>
              </w:tc>
            </w:tr>
            <w:tr w:rsidR="00ED0C93" w:rsidTr="004B5106">
              <w:tc>
                <w:tcPr>
                  <w:tcW w:w="74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"https://vthsd.intel.com/hsd/seg_softip/bug/default.aspx?bug_id=4966274" </w:instrText>
                  </w:r>
                  <w:r>
                    <w:rPr>
                      <w:sz w:val="20"/>
                    </w:rPr>
                    <w:fldChar w:fldCharType="separate"/>
                  </w:r>
                  <w:r w:rsidR="00ED0C93">
                    <w:rPr>
                      <w:rStyle w:val="Hyperlink"/>
                      <w:rFonts w:ascii="Verdana" w:eastAsia="Times New Roman" w:hAnsi="Verdana" w:cs="Times New Roman"/>
                      <w:sz w:val="16"/>
                      <w:szCs w:val="16"/>
                    </w:rPr>
                    <w:t>4966274</w:t>
                  </w:r>
                  <w:r>
                    <w:rPr>
                      <w:rStyle w:val="Hyperlink"/>
                      <w:rFonts w:ascii="Verdana" w:hAnsi="Verdana"/>
                      <w:sz w:val="16"/>
                      <w:szCs w:val="16"/>
                    </w:rPr>
                    <w:fldChar w:fldCharType="end"/>
                  </w:r>
                </w:p>
              </w:tc>
              <w:tc>
                <w:tcPr>
                  <w:tcW w:w="287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"https://vthsd.intel.com/hsd/seg_softip/bug/default.aspx?bug_id=4966274" </w:instrText>
                  </w:r>
                  <w:r>
                    <w:rPr>
                      <w:sz w:val="20"/>
                    </w:rPr>
                    <w:fldChar w:fldCharType="separate"/>
                  </w:r>
                  <w:r w:rsidR="00ED0C93">
                    <w:rPr>
                      <w:rStyle w:val="Hyperlink"/>
                      <w:rFonts w:ascii="Verdana" w:eastAsia="Times New Roman" w:hAnsi="Verdana" w:cs="Times New Roman"/>
                      <w:sz w:val="16"/>
                      <w:szCs w:val="16"/>
                    </w:rPr>
                    <w:t>PowerGatingMonitorSeqItem toString function returns empty string</w:t>
                  </w:r>
                  <w:r>
                    <w:rPr>
                      <w:rStyle w:val="Hyperlink"/>
                      <w:rFonts w:ascii="Verdana" w:hAnsi="Verdana"/>
                      <w:sz w:val="16"/>
                      <w:szCs w:val="16"/>
                    </w:rPr>
                    <w:fldChar w:fldCharType="end"/>
                  </w:r>
                </w:p>
              </w:tc>
              <w:tc>
                <w:tcPr>
                  <w:tcW w:w="1376"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1F497D" w:themeColor="text2"/>
                      <w:sz w:val="16"/>
                      <w:szCs w:val="16"/>
                    </w:rPr>
                  </w:pPr>
                  <w:r>
                    <w:rPr>
                      <w:sz w:val="20"/>
                    </w:rPr>
                    <w:fldChar w:fldCharType="begin"/>
                  </w:r>
                  <w:r>
                    <w:instrText xml:space="preserve"> HYPERLINK "https://vthsd.intel.com/hsd/seg_softip/bug/default.aspx?bug_id=4966274" </w:instrText>
                  </w:r>
                  <w:r>
                    <w:rPr>
                      <w:sz w:val="20"/>
                    </w:rPr>
                    <w:fldChar w:fldCharType="separate"/>
                  </w:r>
                  <w:r w:rsidR="00ED0C93">
                    <w:rPr>
                      <w:rStyle w:val="Hyperlink"/>
                      <w:rFonts w:ascii="Verdana" w:eastAsia="Times New Roman" w:hAnsi="Verdana" w:cs="Times New Roman"/>
                      <w:color w:val="1F497D" w:themeColor="text2"/>
                      <w:sz w:val="16"/>
                      <w:szCs w:val="16"/>
                    </w:rPr>
                    <w:t>Enhancement Request</w:t>
                  </w:r>
                  <w:r>
                    <w:rPr>
                      <w:rStyle w:val="Hyperlink"/>
                      <w:rFonts w:ascii="Verdana" w:hAnsi="Verdana"/>
                      <w:color w:val="1F497D" w:themeColor="text2"/>
                      <w:sz w:val="16"/>
                      <w:szCs w:val="16"/>
                    </w:rPr>
                    <w:fldChar w:fldCharType="end"/>
                  </w:r>
                </w:p>
              </w:tc>
            </w:tr>
            <w:tr w:rsidR="00ED0C93" w:rsidTr="004B5106">
              <w:tc>
                <w:tcPr>
                  <w:tcW w:w="74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"https://vthsd.intel.com/hsd/seg_softip/bug/default.aspx?bug_id=5076719" </w:instrText>
                  </w:r>
                  <w:r>
                    <w:rPr>
                      <w:sz w:val="20"/>
                    </w:rPr>
                    <w:fldChar w:fldCharType="separate"/>
                  </w:r>
                  <w:r w:rsidR="00ED0C93">
                    <w:rPr>
                      <w:rStyle w:val="Hyperlink"/>
                      <w:rFonts w:ascii="Verdana" w:eastAsia="Times New Roman" w:hAnsi="Verdana" w:cs="Times New Roman"/>
                      <w:sz w:val="16"/>
                      <w:szCs w:val="16"/>
                    </w:rPr>
                    <w:t>5076719</w:t>
                  </w:r>
                  <w:r>
                    <w:rPr>
                      <w:rStyle w:val="Hyperlink"/>
                      <w:rFonts w:ascii="Verdana" w:hAnsi="Verdana"/>
                      <w:sz w:val="16"/>
                      <w:szCs w:val="16"/>
                    </w:rPr>
                    <w:fldChar w:fldCharType="end"/>
                  </w:r>
                </w:p>
              </w:tc>
              <w:tc>
                <w:tcPr>
                  <w:tcW w:w="287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"https://vthsd.intel.com/hsd/seg_softip/bug/default.aspx?bug_id=5076719" </w:instrText>
                  </w:r>
                  <w:r>
                    <w:rPr>
                      <w:sz w:val="20"/>
                    </w:rPr>
                    <w:fldChar w:fldCharType="separate"/>
                  </w:r>
                  <w:r w:rsidR="00ED0C93">
                    <w:rPr>
                      <w:rStyle w:val="Hyperlink"/>
                      <w:rFonts w:ascii="Verdana" w:eastAsia="Times New Roman" w:hAnsi="Verdana" w:cs="Times New Roman"/>
                      <w:sz w:val="16"/>
                      <w:szCs w:val="16"/>
                    </w:rPr>
                    <w:t>[Enhancement] FET protocol checks missing</w:t>
                  </w:r>
                  <w:r>
                    <w:rPr>
                      <w:rStyle w:val="Hyperlink"/>
                      <w:rFonts w:ascii="Verdana" w:hAnsi="Verdana"/>
                      <w:sz w:val="16"/>
                      <w:szCs w:val="16"/>
                    </w:rPr>
                    <w:fldChar w:fldCharType="end"/>
                  </w:r>
                </w:p>
              </w:tc>
              <w:tc>
                <w:tcPr>
                  <w:tcW w:w="1376" w:type="pct"/>
                  <w:tcBorders>
                    <w:top w:val="single" w:sz="4" w:space="0" w:color="auto"/>
                    <w:left w:val="single" w:sz="4" w:space="0" w:color="auto"/>
                    <w:bottom w:val="single" w:sz="4" w:space="0" w:color="auto"/>
                    <w:right w:val="single" w:sz="4" w:space="0" w:color="auto"/>
                  </w:tcBorders>
                  <w:hideMark/>
                </w:tcPr>
                <w:p w:rsidR="00ED0C93" w:rsidRDefault="00ED0C93">
                  <w:pPr>
                    <w:rPr>
                      <w:rFonts w:ascii="Verdana" w:eastAsia="Times New Roman" w:hAnsi="Verdana" w:cs="Times New Roman"/>
                      <w:color w:val="1F497D" w:themeColor="text2"/>
                      <w:sz w:val="16"/>
                      <w:szCs w:val="16"/>
                    </w:rPr>
                  </w:pPr>
                  <w:r>
                    <w:rPr>
                      <w:rFonts w:ascii="Verdana" w:eastAsia="Times New Roman" w:hAnsi="Verdana" w:cs="Times New Roman"/>
                      <w:color w:val="1F497D" w:themeColor="text2"/>
                      <w:sz w:val="16"/>
                      <w:szCs w:val="16"/>
                    </w:rPr>
                    <w:t>Bug</w:t>
                  </w:r>
                </w:p>
              </w:tc>
            </w:tr>
            <w:tr w:rsidR="00ED0C93" w:rsidTr="004B5106">
              <w:tc>
                <w:tcPr>
                  <w:tcW w:w="74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"https://vthsd.intel.com/hsd/seg_softip/bug/default.aspx?bug_id=5076832" </w:instrText>
                  </w:r>
                  <w:r>
                    <w:rPr>
                      <w:sz w:val="20"/>
                    </w:rPr>
                    <w:fldChar w:fldCharType="separate"/>
                  </w:r>
                  <w:r w:rsidR="00ED0C93">
                    <w:rPr>
                      <w:rStyle w:val="Hyperlink"/>
                      <w:rFonts w:ascii="Verdana" w:eastAsia="Times New Roman" w:hAnsi="Verdana" w:cs="Times New Roman"/>
                      <w:sz w:val="16"/>
                      <w:szCs w:val="16"/>
                    </w:rPr>
                    <w:t>5076832</w:t>
                  </w:r>
                  <w:r>
                    <w:rPr>
                      <w:rStyle w:val="Hyperlink"/>
                      <w:rFonts w:ascii="Verdana" w:hAnsi="Verdana"/>
                      <w:sz w:val="16"/>
                      <w:szCs w:val="16"/>
                    </w:rPr>
                    <w:fldChar w:fldCharType="end"/>
                  </w:r>
                </w:p>
              </w:tc>
              <w:tc>
                <w:tcPr>
                  <w:tcW w:w="2877"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"https://vthsd.intel.com/hsd/seg_softip/bug/default.aspx?bug_id=5076832" </w:instrText>
                  </w:r>
                  <w:r>
                    <w:rPr>
                      <w:sz w:val="20"/>
                    </w:rPr>
                    <w:fldChar w:fldCharType="separate"/>
                  </w:r>
                  <w:r w:rsidR="00ED0C93">
                    <w:rPr>
                      <w:rStyle w:val="Hyperlink"/>
                      <w:rFonts w:ascii="Verdana" w:eastAsia="Times New Roman" w:hAnsi="Verdana" w:cs="Times New Roman"/>
                      <w:sz w:val="16"/>
                      <w:szCs w:val="16"/>
                    </w:rPr>
                    <w:t>missing package import in source/CC/CCAgentPkg.sv</w:t>
                  </w:r>
                  <w:r>
                    <w:rPr>
                      <w:rStyle w:val="Hyperlink"/>
                      <w:rFonts w:ascii="Verdana" w:hAnsi="Verdana"/>
                      <w:sz w:val="16"/>
                      <w:szCs w:val="16"/>
                    </w:rPr>
                    <w:fldChar w:fldCharType="end"/>
                  </w:r>
                </w:p>
              </w:tc>
              <w:tc>
                <w:tcPr>
                  <w:tcW w:w="1376" w:type="pct"/>
                  <w:tcBorders>
                    <w:top w:val="single" w:sz="4" w:space="0" w:color="auto"/>
                    <w:left w:val="single" w:sz="4" w:space="0" w:color="auto"/>
                    <w:bottom w:val="single" w:sz="4" w:space="0" w:color="auto"/>
                    <w:right w:val="single" w:sz="4" w:space="0" w:color="auto"/>
                  </w:tcBorders>
                  <w:hideMark/>
                </w:tcPr>
                <w:p w:rsidR="00ED0C93" w:rsidRDefault="00786DDA">
                  <w:pPr>
                    <w:rPr>
                      <w:rFonts w:ascii="Verdana" w:eastAsia="Times New Roman" w:hAnsi="Verdana" w:cs="Times New Roman"/>
                      <w:color w:val="1F497D" w:themeColor="text2"/>
                      <w:sz w:val="16"/>
                      <w:szCs w:val="16"/>
                    </w:rPr>
                  </w:pPr>
                  <w:r>
                    <w:rPr>
                      <w:sz w:val="20"/>
                    </w:rPr>
                    <w:fldChar w:fldCharType="begin"/>
                  </w:r>
                  <w:r>
                    <w:instrText xml:space="preserve"> HYPERLINK "https://vthsd.intel.com/hsd/seg_softip/bug/default.aspx?bug_id=4966274" </w:instrText>
                  </w:r>
                  <w:r>
                    <w:rPr>
                      <w:sz w:val="20"/>
                    </w:rPr>
                    <w:fldChar w:fldCharType="separate"/>
                  </w:r>
                  <w:r w:rsidR="00ED0C93">
                    <w:rPr>
                      <w:rStyle w:val="Hyperlink"/>
                      <w:rFonts w:ascii="Verdana" w:eastAsia="Times New Roman" w:hAnsi="Verdana" w:cs="Times New Roman"/>
                      <w:color w:val="1F497D" w:themeColor="text2"/>
                      <w:sz w:val="16"/>
                      <w:szCs w:val="16"/>
                    </w:rPr>
                    <w:t>Enhancement Request</w:t>
                  </w:r>
                  <w:r>
                    <w:rPr>
                      <w:rStyle w:val="Hyperlink"/>
                      <w:rFonts w:ascii="Verdana" w:hAnsi="Verdana"/>
                      <w:color w:val="1F497D" w:themeColor="text2"/>
                      <w:sz w:val="16"/>
                      <w:szCs w:val="16"/>
                    </w:rPr>
                    <w:fldChar w:fldCharType="end"/>
                  </w:r>
                  <w:r w:rsidR="00ED0C93">
                    <w:rPr>
                      <w:rFonts w:ascii="Verdana" w:eastAsia="Times New Roman" w:hAnsi="Verdana" w:cs="Times New Roman"/>
                      <w:color w:val="1F497D" w:themeColor="text2"/>
                      <w:sz w:val="16"/>
                      <w:szCs w:val="16"/>
                    </w:rPr>
                    <w:t xml:space="preserve"> </w:t>
                  </w:r>
                </w:p>
              </w:tc>
            </w:tr>
          </w:tbl>
          <w:p w:rsidR="00ED0C93" w:rsidRDefault="00ED0C93" w:rsidP="004B5106">
            <w:pPr>
              <w:pStyle w:val="BodyText"/>
              <w:tabs>
                <w:tab w:val="left" w:pos="100"/>
                <w:tab w:val="left" w:pos="790"/>
              </w:tabs>
              <w:spacing w:before="0" w:after="0"/>
            </w:pPr>
          </w:p>
        </w:tc>
      </w:tr>
      <w:tr w:rsidR="00E923C0"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51"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E923C0" w:rsidRDefault="00E923C0" w:rsidP="00DC26AE">
            <w:pPr>
              <w:pStyle w:val="BodyText"/>
              <w:spacing w:before="0" w:after="0"/>
              <w:jc w:val="both"/>
            </w:pPr>
            <w:r>
              <w:lastRenderedPageBreak/>
              <w:t>2013WW26</w:t>
            </w:r>
          </w:p>
        </w:tc>
        <w:tc>
          <w:tcPr>
            <w:tcW w:w="975" w:type="dxa"/>
            <w:tcBorders>
              <w:top w:val="single" w:sz="4" w:space="0" w:color="auto"/>
              <w:left w:val="single" w:sz="4" w:space="0" w:color="auto"/>
              <w:bottom w:val="single" w:sz="4" w:space="0" w:color="auto"/>
              <w:right w:val="single" w:sz="4" w:space="0" w:color="auto"/>
            </w:tcBorders>
            <w:tcPrChange w:id="52"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E923C0" w:rsidRDefault="00E923C0" w:rsidP="00DC26AE">
            <w:pPr>
              <w:pStyle w:val="BodyText"/>
              <w:spacing w:before="0" w:after="0"/>
              <w:jc w:val="both"/>
            </w:pPr>
            <w:r>
              <w:t>WW26</w:t>
            </w:r>
          </w:p>
        </w:tc>
        <w:tc>
          <w:tcPr>
            <w:tcW w:w="6631" w:type="dxa"/>
            <w:gridSpan w:val="2"/>
            <w:tcBorders>
              <w:top w:val="single" w:sz="4" w:space="0" w:color="auto"/>
              <w:left w:val="single" w:sz="4" w:space="0" w:color="auto"/>
              <w:bottom w:val="single" w:sz="4" w:space="0" w:color="auto"/>
              <w:right w:val="single" w:sz="4" w:space="0" w:color="auto"/>
            </w:tcBorders>
            <w:tcPrChange w:id="53"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E923C0" w:rsidRDefault="00E923C0" w:rsidP="00E923C0">
            <w:pPr>
              <w:pStyle w:val="BodyText"/>
              <w:numPr>
                <w:ilvl w:val="0"/>
                <w:numId w:val="26"/>
              </w:numPr>
              <w:tabs>
                <w:tab w:val="left" w:pos="100"/>
                <w:tab w:val="left" w:pos="790"/>
              </w:tabs>
              <w:spacing w:before="0" w:after="0"/>
            </w:pPr>
            <w:r>
              <w:t>Added coverage model (see tracker/monitor userguide).</w:t>
            </w:r>
          </w:p>
          <w:p w:rsidR="00E923C0" w:rsidRDefault="00E923C0" w:rsidP="00E923C0">
            <w:pPr>
              <w:pStyle w:val="BodyText"/>
              <w:numPr>
                <w:ilvl w:val="0"/>
                <w:numId w:val="26"/>
              </w:numPr>
              <w:tabs>
                <w:tab w:val="left" w:pos="100"/>
                <w:tab w:val="left" w:pos="790"/>
              </w:tabs>
              <w:spacing w:before="0" w:after="0"/>
            </w:pPr>
            <w:r>
              <w:t>Made following bug fixes.</w:t>
            </w:r>
          </w:p>
          <w:p w:rsidR="00E923C0" w:rsidRDefault="00E923C0" w:rsidP="00F876D6">
            <w:pPr>
              <w:pStyle w:val="BodyText"/>
              <w:tabs>
                <w:tab w:val="left" w:pos="100"/>
                <w:tab w:val="left" w:pos="790"/>
              </w:tabs>
              <w:spacing w:before="0" w:after="0"/>
              <w:ind w:left="720"/>
            </w:pPr>
          </w:p>
          <w:tbl>
            <w:tblPr>
              <w:tblStyle w:val="TableGrid"/>
              <w:tblW w:w="4856" w:type="pct"/>
              <w:tblLook w:val="04A0" w:firstRow="1" w:lastRow="0" w:firstColumn="1" w:lastColumn="0" w:noHBand="0" w:noVBand="1"/>
            </w:tblPr>
            <w:tblGrid>
              <w:gridCol w:w="985"/>
              <w:gridCol w:w="3755"/>
              <w:gridCol w:w="1526"/>
            </w:tblGrid>
            <w:tr w:rsidR="00E923C0" w:rsidTr="00F876D6">
              <w:tc>
                <w:tcPr>
                  <w:tcW w:w="786" w:type="pct"/>
                  <w:tcBorders>
                    <w:top w:val="single" w:sz="4" w:space="0" w:color="auto"/>
                    <w:left w:val="single" w:sz="4" w:space="0" w:color="auto"/>
                    <w:bottom w:val="single" w:sz="4" w:space="0" w:color="auto"/>
                    <w:right w:val="single" w:sz="4" w:space="0" w:color="auto"/>
                  </w:tcBorders>
                  <w:hideMark/>
                </w:tcPr>
                <w:p w:rsidR="00E923C0" w:rsidRDefault="00786DDA" w:rsidP="00F876D6">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"https://vthsd.intel.com/hsd/seg_softip/bug/default.aspx?bug_id=5077365" </w:instrText>
                  </w:r>
                  <w:r>
                    <w:rPr>
                      <w:sz w:val="20"/>
                    </w:rPr>
                    <w:fldChar w:fldCharType="separate"/>
                  </w:r>
                  <w:r w:rsidR="00E923C0">
                    <w:rPr>
                      <w:rStyle w:val="Hyperlink"/>
                      <w:rFonts w:ascii="Verdana" w:eastAsia="Times New Roman" w:hAnsi="Verdana" w:cs="Times New Roman"/>
                      <w:sz w:val="16"/>
                      <w:szCs w:val="16"/>
                    </w:rPr>
                    <w:t>5077365</w:t>
                  </w:r>
                  <w:r>
                    <w:rPr>
                      <w:rStyle w:val="Hyperlink"/>
                      <w:rFonts w:ascii="Verdana" w:hAnsi="Verdana"/>
                      <w:sz w:val="16"/>
                      <w:szCs w:val="16"/>
                    </w:rPr>
                    <w:fldChar w:fldCharType="end"/>
                  </w:r>
                </w:p>
              </w:tc>
              <w:tc>
                <w:tcPr>
                  <w:tcW w:w="2995" w:type="pct"/>
                  <w:tcBorders>
                    <w:top w:val="single" w:sz="4" w:space="0" w:color="auto"/>
                    <w:left w:val="single" w:sz="4" w:space="0" w:color="auto"/>
                    <w:bottom w:val="single" w:sz="4" w:space="0" w:color="auto"/>
                    <w:right w:val="single" w:sz="4" w:space="0" w:color="auto"/>
                  </w:tcBorders>
                  <w:hideMark/>
                </w:tcPr>
                <w:p w:rsidR="00E923C0" w:rsidRDefault="00786DDA" w:rsidP="00F876D6">
                  <w:pPr>
                    <w:rPr>
                      <w:rFonts w:ascii="Verdana" w:eastAsia="Times New Roman" w:hAnsi="Verdana" w:cs="Times New Roman"/>
                      <w:sz w:val="16"/>
                      <w:szCs w:val="16"/>
                    </w:rPr>
                  </w:pPr>
                  <w:r>
                    <w:rPr>
                      <w:sz w:val="20"/>
                    </w:rPr>
                    <w:fldChar w:fldCharType="begin"/>
                  </w:r>
                  <w:r>
                    <w:instrText xml:space="preserve"> HYPERLINK "https://vthsd.intel.com/hsd/seg_softip/bug/default.aspx?bug_id=5077365" </w:instrText>
                  </w:r>
                  <w:r>
                    <w:rPr>
                      <w:sz w:val="20"/>
                    </w:rPr>
                    <w:fldChar w:fldCharType="separate"/>
                  </w:r>
                  <w:r w:rsidR="00E923C0">
                    <w:rPr>
                      <w:rStyle w:val="Hyperlink"/>
                      <w:rFonts w:ascii="Verdana" w:eastAsia="Times New Roman" w:hAnsi="Verdana" w:cs="Times New Roman"/>
                      <w:sz w:val="16"/>
                      <w:szCs w:val="16"/>
                    </w:rPr>
                    <w:t xml:space="preserve">Assertions are not using fab_pmc_pg_rdy_ack_b, fab_pmc_pg_rdy_nak_b synced to PMC clockdomain </w:t>
                  </w:r>
                  <w:r>
                    <w:rPr>
                      <w:rStyle w:val="Hyperlink"/>
                      <w:rFonts w:ascii="Verdana" w:hAnsi="Verdana"/>
                      <w:sz w:val="16"/>
                      <w:szCs w:val="16"/>
                    </w:rPr>
                    <w:fldChar w:fldCharType="end"/>
                  </w:r>
                </w:p>
              </w:tc>
              <w:tc>
                <w:tcPr>
                  <w:tcW w:w="1218" w:type="pct"/>
                  <w:tcBorders>
                    <w:top w:val="single" w:sz="4" w:space="0" w:color="auto"/>
                    <w:left w:val="single" w:sz="4" w:space="0" w:color="auto"/>
                    <w:bottom w:val="single" w:sz="4" w:space="0" w:color="auto"/>
                    <w:right w:val="single" w:sz="4" w:space="0" w:color="auto"/>
                  </w:tcBorders>
                  <w:hideMark/>
                </w:tcPr>
                <w:p w:rsidR="00E923C0" w:rsidRDefault="00786DDA" w:rsidP="00F876D6">
                  <w:pPr>
                    <w:rPr>
                      <w:rFonts w:ascii="Verdana" w:eastAsia="Times New Roman" w:hAnsi="Verdana" w:cs="Times New Roman"/>
                      <w:sz w:val="16"/>
                      <w:szCs w:val="16"/>
                    </w:rPr>
                  </w:pPr>
                  <w:r>
                    <w:rPr>
                      <w:sz w:val="20"/>
                    </w:rPr>
                    <w:fldChar w:fldCharType="begin"/>
                  </w:r>
                  <w:r>
                    <w:instrText xml:space="preserve"> HYPERLINK "https://vthsd.intel.com/hsd/seg_softip/bug/default.aspx?bug_id=5077365" </w:instrText>
                  </w:r>
                  <w:r>
                    <w:rPr>
                      <w:sz w:val="20"/>
                    </w:rPr>
                    <w:fldChar w:fldCharType="separate"/>
                  </w:r>
                  <w:r w:rsidR="00E923C0">
                    <w:rPr>
                      <w:rStyle w:val="Hyperlink"/>
                      <w:rFonts w:ascii="Verdana" w:eastAsia="Times New Roman" w:hAnsi="Verdana" w:cs="Times New Roman"/>
                      <w:sz w:val="16"/>
                      <w:szCs w:val="16"/>
                    </w:rPr>
                    <w:t>Bug</w:t>
                  </w:r>
                  <w:r>
                    <w:rPr>
                      <w:rStyle w:val="Hyperlink"/>
                      <w:rFonts w:ascii="Verdana" w:hAnsi="Verdana"/>
                      <w:sz w:val="16"/>
                      <w:szCs w:val="16"/>
                    </w:rPr>
                    <w:fldChar w:fldCharType="end"/>
                  </w:r>
                </w:p>
              </w:tc>
            </w:tr>
            <w:tr w:rsidR="00E923C0" w:rsidTr="00F876D6">
              <w:trPr>
                <w:trHeight w:val="242"/>
              </w:trPr>
              <w:tc>
                <w:tcPr>
                  <w:tcW w:w="786" w:type="pct"/>
                  <w:tcBorders>
                    <w:top w:val="single" w:sz="4" w:space="0" w:color="auto"/>
                    <w:left w:val="single" w:sz="4" w:space="0" w:color="auto"/>
                    <w:bottom w:val="single" w:sz="4" w:space="0" w:color="auto"/>
                    <w:right w:val="single" w:sz="4" w:space="0" w:color="auto"/>
                  </w:tcBorders>
                  <w:vAlign w:val="center"/>
                  <w:hideMark/>
                </w:tcPr>
                <w:p w:rsidR="00E923C0" w:rsidRDefault="00786DDA" w:rsidP="00F876D6">
                  <w:pPr>
                    <w:rPr>
                      <w:rFonts w:ascii="Verdana" w:eastAsia="Times New Roman" w:hAnsi="Verdana" w:cs="Times New Roman"/>
                      <w:color w:val="000000"/>
                      <w:sz w:val="16"/>
                      <w:szCs w:val="16"/>
                    </w:rPr>
                  </w:pPr>
                  <w:r>
                    <w:rPr>
                      <w:sz w:val="20"/>
                    </w:rPr>
                    <w:fldChar w:fldCharType="begin"/>
                  </w:r>
                  <w:r>
                    <w:instrText xml:space="preserve"> HYPERLINK "https://vthsd.intel.com/hsd/seg_softip/bug/default.aspx?bug_id=5077849" </w:instrText>
                  </w:r>
                  <w:r>
                    <w:rPr>
                      <w:sz w:val="20"/>
                    </w:rPr>
                    <w:fldChar w:fldCharType="separate"/>
                  </w:r>
                  <w:r w:rsidR="00E923C0">
                    <w:rPr>
                      <w:rStyle w:val="Hyperlink"/>
                      <w:rFonts w:ascii="Verdana" w:eastAsia="Times New Roman" w:hAnsi="Verdana" w:cs="Times New Roman"/>
                      <w:sz w:val="16"/>
                      <w:szCs w:val="16"/>
                    </w:rPr>
                    <w:t>5077849</w:t>
                  </w:r>
                  <w:r>
                    <w:rPr>
                      <w:rStyle w:val="Hyperlink"/>
                      <w:rFonts w:ascii="Verdana" w:hAnsi="Verdana"/>
                      <w:sz w:val="16"/>
                      <w:szCs w:val="16"/>
                    </w:rPr>
                    <w:fldChar w:fldCharType="end"/>
                  </w:r>
                </w:p>
              </w:tc>
              <w:tc>
                <w:tcPr>
                  <w:tcW w:w="2995" w:type="pct"/>
                  <w:tcBorders>
                    <w:top w:val="single" w:sz="4" w:space="0" w:color="auto"/>
                    <w:left w:val="single" w:sz="4" w:space="0" w:color="auto"/>
                    <w:bottom w:val="single" w:sz="4" w:space="0" w:color="auto"/>
                    <w:right w:val="single" w:sz="4" w:space="0" w:color="auto"/>
                  </w:tcBorders>
                  <w:vAlign w:val="center"/>
                  <w:hideMark/>
                </w:tcPr>
                <w:p w:rsidR="00E923C0" w:rsidRDefault="00786DDA" w:rsidP="00F876D6">
                  <w:pPr>
                    <w:rPr>
                      <w:rFonts w:ascii="Verdana" w:eastAsia="Times New Roman" w:hAnsi="Verdana" w:cs="Times New Roman"/>
                      <w:sz w:val="16"/>
                      <w:szCs w:val="16"/>
                    </w:rPr>
                  </w:pPr>
                  <w:r>
                    <w:rPr>
                      <w:sz w:val="20"/>
                    </w:rPr>
                    <w:fldChar w:fldCharType="begin"/>
                  </w:r>
                  <w:r>
                    <w:instrText xml:space="preserve"> HYPERLINK "https://vthsd.intel.com/hsd/seg_softip/bug/default.aspx?bug_id=5077849" </w:instrText>
                  </w:r>
                  <w:r>
                    <w:rPr>
                      <w:sz w:val="20"/>
                    </w:rPr>
                    <w:fldChar w:fldCharType="separate"/>
                  </w:r>
                  <w:r w:rsidR="00E923C0">
                    <w:rPr>
                      <w:rStyle w:val="Hyperlink"/>
                      <w:rFonts w:ascii="Verdana" w:eastAsia="Times New Roman" w:hAnsi="Verdana" w:cs="Times New Roman"/>
                      <w:sz w:val="16"/>
                      <w:szCs w:val="16"/>
                    </w:rPr>
                    <w:t>pok values in the monitor not reset correctly during global reset event</w:t>
                  </w:r>
                  <w:r>
                    <w:rPr>
                      <w:rStyle w:val="Hyperlink"/>
                      <w:rFonts w:ascii="Verdana" w:hAnsi="Verdana"/>
                      <w:sz w:val="16"/>
                      <w:szCs w:val="16"/>
                    </w:rPr>
                    <w:fldChar w:fldCharType="end"/>
                  </w:r>
                </w:p>
              </w:tc>
              <w:tc>
                <w:tcPr>
                  <w:tcW w:w="1218" w:type="pct"/>
                  <w:tcBorders>
                    <w:top w:val="single" w:sz="4" w:space="0" w:color="auto"/>
                    <w:left w:val="single" w:sz="4" w:space="0" w:color="auto"/>
                    <w:bottom w:val="single" w:sz="4" w:space="0" w:color="auto"/>
                    <w:right w:val="single" w:sz="4" w:space="0" w:color="auto"/>
                  </w:tcBorders>
                  <w:hideMark/>
                </w:tcPr>
                <w:p w:rsidR="00E923C0" w:rsidRDefault="00E923C0" w:rsidP="00F876D6">
                  <w:pPr>
                    <w:rPr>
                      <w:rFonts w:ascii="Verdana" w:eastAsia="Times New Roman" w:hAnsi="Verdana" w:cs="Times New Roman"/>
                      <w:sz w:val="16"/>
                      <w:szCs w:val="16"/>
                    </w:rPr>
                  </w:pPr>
                  <w:r>
                    <w:rPr>
                      <w:rFonts w:ascii="Verdana" w:eastAsia="Times New Roman" w:hAnsi="Verdana" w:cs="Times New Roman"/>
                      <w:sz w:val="16"/>
                      <w:szCs w:val="16"/>
                    </w:rPr>
                    <w:t>Bug</w:t>
                  </w:r>
                </w:p>
              </w:tc>
            </w:tr>
          </w:tbl>
          <w:p w:rsidR="00E923C0" w:rsidRDefault="00E923C0" w:rsidP="004B5106">
            <w:pPr>
              <w:pStyle w:val="BodyText"/>
              <w:tabs>
                <w:tab w:val="left" w:pos="100"/>
                <w:tab w:val="left" w:pos="790"/>
              </w:tabs>
              <w:spacing w:before="0" w:after="0"/>
            </w:pPr>
          </w:p>
        </w:tc>
      </w:tr>
      <w:tr w:rsidR="00192174" w:rsidTr="0039132E">
        <w:trPr>
          <w:gridAfter w:val="1"/>
          <w:wAfter w:w="2404" w:type="dxa"/>
        </w:trPr>
        <w:tc>
          <w:tcPr>
            <w:tcW w:w="1250" w:type="dxa"/>
            <w:tcBorders>
              <w:top w:val="single" w:sz="4" w:space="0" w:color="auto"/>
              <w:left w:val="single" w:sz="4" w:space="0" w:color="auto"/>
              <w:bottom w:val="single" w:sz="4" w:space="0" w:color="auto"/>
              <w:right w:val="single" w:sz="4" w:space="0" w:color="auto"/>
            </w:tcBorders>
            <w:tcPrChange w:id="54"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192174" w:rsidRDefault="004927B0" w:rsidP="00DC26AE">
            <w:pPr>
              <w:pStyle w:val="BodyText"/>
              <w:spacing w:before="0" w:after="0"/>
              <w:jc w:val="both"/>
            </w:pPr>
            <w:r>
              <w:t>2013WW30</w:t>
            </w:r>
          </w:p>
        </w:tc>
        <w:tc>
          <w:tcPr>
            <w:tcW w:w="975" w:type="dxa"/>
            <w:tcBorders>
              <w:top w:val="single" w:sz="4" w:space="0" w:color="auto"/>
              <w:left w:val="single" w:sz="4" w:space="0" w:color="auto"/>
              <w:bottom w:val="single" w:sz="4" w:space="0" w:color="auto"/>
              <w:right w:val="single" w:sz="4" w:space="0" w:color="auto"/>
            </w:tcBorders>
            <w:tcPrChange w:id="55"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192174" w:rsidRDefault="004927B0" w:rsidP="00DC26AE">
            <w:pPr>
              <w:pStyle w:val="BodyText"/>
              <w:spacing w:before="0" w:after="0"/>
              <w:jc w:val="both"/>
            </w:pPr>
            <w:r>
              <w:t>WW30</w:t>
            </w:r>
          </w:p>
        </w:tc>
        <w:tc>
          <w:tcPr>
            <w:tcW w:w="6631" w:type="dxa"/>
            <w:gridSpan w:val="2"/>
            <w:tcBorders>
              <w:top w:val="single" w:sz="4" w:space="0" w:color="auto"/>
              <w:left w:val="single" w:sz="4" w:space="0" w:color="auto"/>
              <w:bottom w:val="single" w:sz="4" w:space="0" w:color="auto"/>
              <w:right w:val="single" w:sz="4" w:space="0" w:color="auto"/>
            </w:tcBorders>
            <w:tcPrChange w:id="56"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192174" w:rsidRDefault="00192174" w:rsidP="00E923C0">
            <w:pPr>
              <w:pStyle w:val="BodyText"/>
              <w:numPr>
                <w:ilvl w:val="0"/>
                <w:numId w:val="26"/>
              </w:numPr>
              <w:tabs>
                <w:tab w:val="left" w:pos="100"/>
                <w:tab w:val="left" w:pos="790"/>
              </w:tabs>
              <w:spacing w:before="0" w:after="0"/>
            </w:pPr>
            <w:r>
              <w:t>The following changes were made</w:t>
            </w:r>
          </w:p>
          <w:p w:rsidR="00192174" w:rsidRDefault="00192174" w:rsidP="0039132E">
            <w:pPr>
              <w:pStyle w:val="BodyText"/>
              <w:tabs>
                <w:tab w:val="left" w:pos="100"/>
                <w:tab w:val="left" w:pos="790"/>
              </w:tabs>
              <w:spacing w:before="0" w:after="0"/>
              <w:ind w:left="720"/>
            </w:pPr>
          </w:p>
          <w:tbl>
            <w:tblPr>
              <w:tblStyle w:val="TableGrid"/>
              <w:tblW w:w="4856" w:type="pct"/>
              <w:tblLook w:val="04A0" w:firstRow="1" w:lastRow="0" w:firstColumn="1" w:lastColumn="0" w:noHBand="0" w:noVBand="1"/>
            </w:tblPr>
            <w:tblGrid>
              <w:gridCol w:w="985"/>
              <w:gridCol w:w="3755"/>
              <w:gridCol w:w="1526"/>
            </w:tblGrid>
            <w:tr w:rsidR="00192174" w:rsidTr="009C4377">
              <w:tc>
                <w:tcPr>
                  <w:tcW w:w="786" w:type="pct"/>
                  <w:tcBorders>
                    <w:top w:val="single" w:sz="4" w:space="0" w:color="auto"/>
                    <w:left w:val="single" w:sz="4" w:space="0" w:color="auto"/>
                    <w:bottom w:val="single" w:sz="4" w:space="0" w:color="auto"/>
                    <w:right w:val="single" w:sz="4" w:space="0" w:color="auto"/>
                  </w:tcBorders>
                  <w:hideMark/>
                </w:tcPr>
                <w:p w:rsidR="00192174" w:rsidRDefault="00192174" w:rsidP="009C4377">
                  <w:pPr>
                    <w:rPr>
                      <w:rFonts w:ascii="Verdana" w:eastAsia="Times New Roman" w:hAnsi="Verdana" w:cs="Times New Roman"/>
                      <w:color w:val="000000"/>
                      <w:sz w:val="16"/>
                      <w:szCs w:val="16"/>
                    </w:rPr>
                  </w:pPr>
                  <w:r>
                    <w:rPr>
                      <w:rFonts w:ascii="Verdana" w:hAnsi="Verdana"/>
                      <w:color w:val="000000"/>
                      <w:sz w:val="16"/>
                      <w:szCs w:val="16"/>
                    </w:rPr>
                    <w:fldChar w:fldCharType="begin"/>
                  </w:r>
                  <w:r>
                    <w:rPr>
                      <w:rFonts w:ascii="Verdana" w:eastAsia="Times New Roman" w:hAnsi="Verdana" w:cs="Times New Roman"/>
                      <w:color w:val="000000"/>
                      <w:sz w:val="16"/>
                      <w:szCs w:val="16"/>
                    </w:rPr>
                    <w:instrText xml:space="preserve"> HYPERLINK "https://vthsd.intel.com/hsd/seg_softip/bug/default.aspx?bug_id=5077770" </w:instrText>
                  </w:r>
                  <w:r>
                    <w:rPr>
                      <w:rFonts w:ascii="Verdana" w:hAnsi="Verdana"/>
                      <w:color w:val="000000"/>
                      <w:sz w:val="16"/>
                      <w:szCs w:val="16"/>
                    </w:rPr>
                    <w:fldChar w:fldCharType="separate"/>
                  </w:r>
                  <w:r>
                    <w:rPr>
                      <w:rStyle w:val="Hyperlink"/>
                      <w:rFonts w:ascii="Verdana" w:eastAsia="Times New Roman" w:hAnsi="Verdana" w:cs="Times New Roman"/>
                      <w:sz w:val="16"/>
                      <w:szCs w:val="16"/>
                    </w:rPr>
                    <w:t>5077770</w:t>
                  </w:r>
                  <w:r>
                    <w:rPr>
                      <w:rFonts w:ascii="Verdana" w:hAnsi="Verdana"/>
                      <w:color w:val="000000"/>
                      <w:sz w:val="16"/>
                      <w:szCs w:val="16"/>
                    </w:rPr>
                    <w:fldChar w:fldCharType="end"/>
                  </w:r>
                </w:p>
              </w:tc>
              <w:tc>
                <w:tcPr>
                  <w:tcW w:w="2995" w:type="pct"/>
                  <w:tcBorders>
                    <w:top w:val="single" w:sz="4" w:space="0" w:color="auto"/>
                    <w:left w:val="single" w:sz="4" w:space="0" w:color="auto"/>
                    <w:bottom w:val="single" w:sz="4" w:space="0" w:color="auto"/>
                    <w:right w:val="single" w:sz="4" w:space="0" w:color="auto"/>
                  </w:tcBorders>
                  <w:hideMark/>
                </w:tcPr>
                <w:p w:rsidR="00192174" w:rsidRDefault="00192174" w:rsidP="009C4377">
                  <w:pPr>
                    <w:rPr>
                      <w:rFonts w:ascii="Verdana" w:eastAsia="Times New Roman" w:hAnsi="Verdana" w:cs="Times New Roman"/>
                      <w:sz w:val="16"/>
                      <w:szCs w:val="16"/>
                    </w:rPr>
                  </w:pPr>
                  <w:r>
                    <w:rPr>
                      <w:rFonts w:ascii="Verdana" w:hAnsi="Verdana"/>
                      <w:sz w:val="16"/>
                      <w:szCs w:val="16"/>
                    </w:rPr>
                    <w:fldChar w:fldCharType="begin"/>
                  </w:r>
                  <w:r>
                    <w:rPr>
                      <w:rFonts w:ascii="Verdana" w:eastAsia="Times New Roman" w:hAnsi="Verdana" w:cs="Times New Roman"/>
                      <w:sz w:val="16"/>
                      <w:szCs w:val="16"/>
                    </w:rPr>
                    <w:instrText xml:space="preserve"> HYPERLINK "https://vthsd.intel.com/hsd/seg_softip/bug/default.aspx?bug_id=5077770" </w:instrText>
                  </w:r>
                  <w:r>
                    <w:rPr>
                      <w:rFonts w:ascii="Verdana" w:hAnsi="Verdana"/>
                      <w:sz w:val="16"/>
                      <w:szCs w:val="16"/>
                    </w:rPr>
                    <w:fldChar w:fldCharType="separate"/>
                  </w:r>
                  <w:r>
                    <w:rPr>
                      <w:rStyle w:val="Hyperlink"/>
                      <w:rFonts w:ascii="Verdana" w:eastAsia="Times New Roman" w:hAnsi="Verdana" w:cs="Times New Roman"/>
                      <w:sz w:val="16"/>
                      <w:szCs w:val="16"/>
                    </w:rPr>
                    <w:t>[Chassis ECN] make default value of restore_b configurable as per Chassis PM ECN 1570775</w:t>
                  </w:r>
                  <w:r>
                    <w:rPr>
                      <w:rFonts w:ascii="Verdana" w:hAnsi="Verdana"/>
                      <w:sz w:val="16"/>
                      <w:szCs w:val="16"/>
                    </w:rPr>
                    <w:fldChar w:fldCharType="end"/>
                  </w:r>
                </w:p>
              </w:tc>
              <w:tc>
                <w:tcPr>
                  <w:tcW w:w="1218" w:type="pct"/>
                  <w:tcBorders>
                    <w:top w:val="single" w:sz="4" w:space="0" w:color="auto"/>
                    <w:left w:val="single" w:sz="4" w:space="0" w:color="auto"/>
                    <w:bottom w:val="single" w:sz="4" w:space="0" w:color="auto"/>
                    <w:right w:val="single" w:sz="4" w:space="0" w:color="auto"/>
                  </w:tcBorders>
                  <w:hideMark/>
                </w:tcPr>
                <w:p w:rsidR="00192174" w:rsidRDefault="00192174" w:rsidP="009C4377">
                  <w:pPr>
                    <w:rPr>
                      <w:rFonts w:ascii="Verdana" w:eastAsia="Times New Roman" w:hAnsi="Verdana" w:cs="Times New Roman"/>
                      <w:color w:val="000000"/>
                      <w:sz w:val="16"/>
                      <w:szCs w:val="16"/>
                    </w:rPr>
                  </w:pPr>
                  <w:r w:rsidRPr="009C4377">
                    <w:rPr>
                      <w:rFonts w:ascii="Verdana" w:eastAsia="Times New Roman" w:hAnsi="Verdana" w:cs="Times New Roman"/>
                      <w:color w:val="000000"/>
                      <w:sz w:val="16"/>
                      <w:szCs w:val="16"/>
                    </w:rPr>
                    <w:t xml:space="preserve"> </w:t>
                  </w:r>
                  <w:r>
                    <w:rPr>
                      <w:rFonts w:ascii="Verdana" w:eastAsia="Times New Roman" w:hAnsi="Verdana" w:cs="Times New Roman"/>
                      <w:color w:val="000000"/>
                      <w:sz w:val="16"/>
                      <w:szCs w:val="16"/>
                    </w:rPr>
                    <w:t>Does not affect any SPT IP</w:t>
                  </w:r>
                </w:p>
              </w:tc>
            </w:tr>
            <w:tr w:rsidR="00192174" w:rsidTr="009C4377">
              <w:tc>
                <w:tcPr>
                  <w:tcW w:w="786" w:type="pct"/>
                  <w:tcBorders>
                    <w:top w:val="single" w:sz="4" w:space="0" w:color="auto"/>
                    <w:left w:val="single" w:sz="4" w:space="0" w:color="auto"/>
                    <w:bottom w:val="single" w:sz="4" w:space="0" w:color="auto"/>
                    <w:right w:val="single" w:sz="4" w:space="0" w:color="auto"/>
                  </w:tcBorders>
                </w:tcPr>
                <w:p w:rsidR="00192174" w:rsidRDefault="00192174" w:rsidP="009C4377">
                  <w:pPr>
                    <w:rPr>
                      <w:rFonts w:ascii="Verdana" w:eastAsia="Times New Roman" w:hAnsi="Verdana" w:cs="Times New Roman"/>
                      <w:color w:val="000000"/>
                      <w:sz w:val="16"/>
                      <w:szCs w:val="16"/>
                    </w:rPr>
                  </w:pPr>
                </w:p>
              </w:tc>
              <w:tc>
                <w:tcPr>
                  <w:tcW w:w="2995" w:type="pct"/>
                  <w:tcBorders>
                    <w:top w:val="single" w:sz="4" w:space="0" w:color="auto"/>
                    <w:left w:val="single" w:sz="4" w:space="0" w:color="auto"/>
                    <w:bottom w:val="single" w:sz="4" w:space="0" w:color="auto"/>
                    <w:right w:val="single" w:sz="4" w:space="0" w:color="auto"/>
                  </w:tcBorders>
                  <w:hideMark/>
                </w:tcPr>
                <w:p w:rsidR="00192174" w:rsidRDefault="00192174" w:rsidP="009C4377">
                  <w:pPr>
                    <w:rPr>
                      <w:rFonts w:ascii="Verdana" w:eastAsia="Times New Roman" w:hAnsi="Verdana" w:cs="Times New Roman"/>
                      <w:sz w:val="16"/>
                      <w:szCs w:val="16"/>
                    </w:rPr>
                  </w:pPr>
                  <w:r>
                    <w:rPr>
                      <w:rFonts w:ascii="Verdana" w:eastAsia="Times New Roman" w:hAnsi="Verdana" w:cs="Times New Roman"/>
                      <w:sz w:val="16"/>
                      <w:szCs w:val="16"/>
                    </w:rPr>
                    <w:t>Changes made for performance speed-up</w:t>
                  </w:r>
                </w:p>
              </w:tc>
              <w:tc>
                <w:tcPr>
                  <w:tcW w:w="1218" w:type="pct"/>
                  <w:tcBorders>
                    <w:top w:val="single" w:sz="4" w:space="0" w:color="auto"/>
                    <w:left w:val="single" w:sz="4" w:space="0" w:color="auto"/>
                    <w:bottom w:val="single" w:sz="4" w:space="0" w:color="auto"/>
                    <w:right w:val="single" w:sz="4" w:space="0" w:color="auto"/>
                  </w:tcBorders>
                </w:tcPr>
                <w:p w:rsidR="00192174" w:rsidRDefault="00192174" w:rsidP="009C4377">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Not a functional change</w:t>
                  </w:r>
                </w:p>
              </w:tc>
            </w:tr>
            <w:tr w:rsidR="00192174" w:rsidTr="009C4377">
              <w:tc>
                <w:tcPr>
                  <w:tcW w:w="786" w:type="pct"/>
                  <w:tcBorders>
                    <w:top w:val="single" w:sz="4" w:space="0" w:color="auto"/>
                    <w:left w:val="single" w:sz="4" w:space="0" w:color="auto"/>
                    <w:bottom w:val="single" w:sz="4" w:space="0" w:color="auto"/>
                    <w:right w:val="single" w:sz="4" w:space="0" w:color="auto"/>
                  </w:tcBorders>
                </w:tcPr>
                <w:p w:rsidR="00192174" w:rsidRDefault="00192174" w:rsidP="009C4377">
                  <w:pPr>
                    <w:rPr>
                      <w:rFonts w:ascii="Verdana" w:eastAsia="Times New Roman" w:hAnsi="Verdana" w:cs="Times New Roman"/>
                      <w:color w:val="000000"/>
                      <w:sz w:val="16"/>
                      <w:szCs w:val="16"/>
                    </w:rPr>
                  </w:pPr>
                </w:p>
              </w:tc>
              <w:tc>
                <w:tcPr>
                  <w:tcW w:w="2995" w:type="pct"/>
                  <w:tcBorders>
                    <w:top w:val="single" w:sz="4" w:space="0" w:color="auto"/>
                    <w:left w:val="single" w:sz="4" w:space="0" w:color="auto"/>
                    <w:bottom w:val="single" w:sz="4" w:space="0" w:color="auto"/>
                    <w:right w:val="single" w:sz="4" w:space="0" w:color="auto"/>
                  </w:tcBorders>
                  <w:hideMark/>
                </w:tcPr>
                <w:p w:rsidR="00192174" w:rsidRDefault="00192174" w:rsidP="009C4377">
                  <w:pPr>
                    <w:rPr>
                      <w:rFonts w:ascii="Verdana" w:eastAsia="Times New Roman" w:hAnsi="Verdana" w:cs="Times New Roman"/>
                      <w:sz w:val="16"/>
                      <w:szCs w:val="16"/>
                    </w:rPr>
                  </w:pPr>
                  <w:r>
                    <w:rPr>
                      <w:rFonts w:ascii="Verdana" w:eastAsia="Times New Roman" w:hAnsi="Verdana" w:cs="Times New Roman"/>
                      <w:sz w:val="16"/>
                      <w:szCs w:val="16"/>
                    </w:rPr>
                    <w:t>Enhancement to drive fabric nack in the PGCBAgent. Please see userguide.</w:t>
                  </w:r>
                </w:p>
              </w:tc>
              <w:tc>
                <w:tcPr>
                  <w:tcW w:w="1218" w:type="pct"/>
                  <w:tcBorders>
                    <w:top w:val="single" w:sz="4" w:space="0" w:color="auto"/>
                    <w:left w:val="single" w:sz="4" w:space="0" w:color="auto"/>
                    <w:bottom w:val="single" w:sz="4" w:space="0" w:color="auto"/>
                    <w:right w:val="single" w:sz="4" w:space="0" w:color="auto"/>
                  </w:tcBorders>
                </w:tcPr>
                <w:p w:rsidR="00192174" w:rsidRDefault="00192174" w:rsidP="009C4377">
                  <w:pPr>
                    <w:rPr>
                      <w:rFonts w:ascii="Verdana" w:eastAsia="Times New Roman" w:hAnsi="Verdana" w:cs="Times New Roman"/>
                      <w:color w:val="000000"/>
                      <w:sz w:val="16"/>
                      <w:szCs w:val="16"/>
                    </w:rPr>
                  </w:pPr>
                  <w:r>
                    <w:rPr>
                      <w:rFonts w:ascii="Verdana" w:eastAsia="Times New Roman" w:hAnsi="Verdana" w:cs="Times New Roman"/>
                      <w:color w:val="000000"/>
                      <w:sz w:val="16"/>
                      <w:szCs w:val="16"/>
                    </w:rPr>
                    <w:t>To be used by PMC only.</w:t>
                  </w:r>
                </w:p>
              </w:tc>
            </w:tr>
          </w:tbl>
          <w:p w:rsidR="00192174" w:rsidRDefault="00192174" w:rsidP="0039132E">
            <w:pPr>
              <w:pStyle w:val="BodyText"/>
              <w:tabs>
                <w:tab w:val="left" w:pos="100"/>
                <w:tab w:val="left" w:pos="790"/>
              </w:tabs>
              <w:spacing w:before="0" w:after="0"/>
              <w:ind w:left="720"/>
            </w:pPr>
          </w:p>
        </w:tc>
      </w:tr>
      <w:tr w:rsidR="00A04CD6" w:rsidTr="0039132E">
        <w:trPr>
          <w:gridAfter w:val="1"/>
          <w:wAfter w:w="2404" w:type="dxa"/>
          <w:ins w:id="57" w:author="Valdez, Danny B" w:date="2014-12-11T16:39:00Z"/>
        </w:trPr>
        <w:tc>
          <w:tcPr>
            <w:tcW w:w="1250" w:type="dxa"/>
            <w:tcBorders>
              <w:top w:val="single" w:sz="4" w:space="0" w:color="auto"/>
              <w:left w:val="single" w:sz="4" w:space="0" w:color="auto"/>
              <w:bottom w:val="single" w:sz="4" w:space="0" w:color="auto"/>
              <w:right w:val="single" w:sz="4" w:space="0" w:color="auto"/>
            </w:tcBorders>
            <w:tcPrChange w:id="58" w:author="Valdez, Danny B" w:date="2014-12-11T16:41:00Z">
              <w:tcPr>
                <w:tcW w:w="1259" w:type="dxa"/>
                <w:tcBorders>
                  <w:top w:val="single" w:sz="4" w:space="0" w:color="auto"/>
                  <w:left w:val="single" w:sz="4" w:space="0" w:color="auto"/>
                  <w:bottom w:val="single" w:sz="4" w:space="0" w:color="auto"/>
                  <w:right w:val="single" w:sz="4" w:space="0" w:color="auto"/>
                </w:tcBorders>
              </w:tcPr>
            </w:tcPrChange>
          </w:tcPr>
          <w:p w:rsidR="00A04CD6" w:rsidRDefault="00A04CD6" w:rsidP="00A04CD6">
            <w:pPr>
              <w:pStyle w:val="BodyText"/>
              <w:spacing w:before="0" w:after="0"/>
              <w:jc w:val="both"/>
              <w:rPr>
                <w:ins w:id="59" w:author="Valdez, Danny B" w:date="2014-12-11T16:39:00Z"/>
              </w:rPr>
            </w:pPr>
            <w:ins w:id="60" w:author="Valdez, Danny B" w:date="2015-06-19T10:26:00Z">
              <w:r>
                <w:t>2015WW25</w:t>
              </w:r>
            </w:ins>
          </w:p>
        </w:tc>
        <w:tc>
          <w:tcPr>
            <w:tcW w:w="975" w:type="dxa"/>
            <w:tcBorders>
              <w:top w:val="single" w:sz="4" w:space="0" w:color="auto"/>
              <w:left w:val="single" w:sz="4" w:space="0" w:color="auto"/>
              <w:bottom w:val="single" w:sz="4" w:space="0" w:color="auto"/>
              <w:right w:val="single" w:sz="4" w:space="0" w:color="auto"/>
            </w:tcBorders>
            <w:tcPrChange w:id="61" w:author="Valdez, Danny B" w:date="2014-12-11T16:41:00Z">
              <w:tcPr>
                <w:tcW w:w="981" w:type="dxa"/>
                <w:tcBorders>
                  <w:top w:val="single" w:sz="4" w:space="0" w:color="auto"/>
                  <w:left w:val="single" w:sz="4" w:space="0" w:color="auto"/>
                  <w:bottom w:val="single" w:sz="4" w:space="0" w:color="auto"/>
                  <w:right w:val="single" w:sz="4" w:space="0" w:color="auto"/>
                </w:tcBorders>
              </w:tcPr>
            </w:tcPrChange>
          </w:tcPr>
          <w:p w:rsidR="00A04CD6" w:rsidRDefault="00A04CD6" w:rsidP="00A04CD6">
            <w:pPr>
              <w:pStyle w:val="BodyText"/>
              <w:spacing w:before="0" w:after="0"/>
              <w:jc w:val="both"/>
              <w:rPr>
                <w:ins w:id="62" w:author="Valdez, Danny B" w:date="2014-12-11T16:39:00Z"/>
              </w:rPr>
            </w:pPr>
          </w:p>
        </w:tc>
        <w:tc>
          <w:tcPr>
            <w:tcW w:w="6631" w:type="dxa"/>
            <w:gridSpan w:val="2"/>
            <w:tcBorders>
              <w:top w:val="single" w:sz="4" w:space="0" w:color="auto"/>
              <w:left w:val="single" w:sz="4" w:space="0" w:color="auto"/>
              <w:bottom w:val="single" w:sz="4" w:space="0" w:color="auto"/>
              <w:right w:val="single" w:sz="4" w:space="0" w:color="auto"/>
            </w:tcBorders>
            <w:tcPrChange w:id="63" w:author="Valdez, Danny B" w:date="2014-12-11T16:41:00Z">
              <w:tcPr>
                <w:tcW w:w="6616" w:type="dxa"/>
                <w:tcBorders>
                  <w:top w:val="single" w:sz="4" w:space="0" w:color="auto"/>
                  <w:left w:val="single" w:sz="4" w:space="0" w:color="auto"/>
                  <w:bottom w:val="single" w:sz="4" w:space="0" w:color="auto"/>
                  <w:right w:val="single" w:sz="4" w:space="0" w:color="auto"/>
                </w:tcBorders>
              </w:tcPr>
            </w:tcPrChange>
          </w:tcPr>
          <w:p w:rsidR="00A04CD6" w:rsidRDefault="00A04CD6" w:rsidP="00A04CD6">
            <w:pPr>
              <w:pStyle w:val="BodyText"/>
              <w:tabs>
                <w:tab w:val="left" w:pos="100"/>
                <w:tab w:val="left" w:pos="790"/>
              </w:tabs>
              <w:spacing w:before="0" w:after="0"/>
              <w:rPr>
                <w:ins w:id="64" w:author="Valdez, Danny B" w:date="2015-06-19T10:26:00Z"/>
              </w:rPr>
            </w:pPr>
            <w:ins w:id="65" w:author="Valdez, Danny B" w:date="2015-06-19T10:26:00Z">
              <w:r>
                <w:t>Replace script compiling and running of model/tests with ace flows.</w:t>
              </w:r>
            </w:ins>
          </w:p>
          <w:p w:rsidR="00A04CD6" w:rsidRDefault="00A04CD6" w:rsidP="00A04CD6">
            <w:pPr>
              <w:pStyle w:val="BodyText"/>
              <w:tabs>
                <w:tab w:val="left" w:pos="100"/>
                <w:tab w:val="left" w:pos="790"/>
              </w:tabs>
              <w:spacing w:before="0" w:after="0"/>
              <w:rPr>
                <w:ins w:id="66" w:author="Valdez, Danny B" w:date="2015-06-19T10:26:00Z"/>
              </w:rPr>
            </w:pPr>
          </w:p>
          <w:tbl>
            <w:tblPr>
              <w:tblW w:w="6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15"/>
              <w:gridCol w:w="2518"/>
              <w:gridCol w:w="2519"/>
            </w:tblGrid>
            <w:tr w:rsidR="00A04CD6" w:rsidTr="00F46686">
              <w:trPr>
                <w:trHeight w:val="288"/>
                <w:ins w:id="67" w:author="Valdez, Danny B" w:date="2015-06-19T10:26:00Z"/>
              </w:trPr>
              <w:tc>
                <w:tcPr>
                  <w:tcW w:w="1097" w:type="pct"/>
                  <w:tcMar>
                    <w:top w:w="0" w:type="dxa"/>
                    <w:left w:w="108" w:type="dxa"/>
                    <w:bottom w:w="0" w:type="dxa"/>
                    <w:right w:w="108" w:type="dxa"/>
                  </w:tcMar>
                  <w:hideMark/>
                </w:tcPr>
                <w:p w:rsidR="00A04CD6" w:rsidRDefault="00A04CD6" w:rsidP="00A04CD6">
                  <w:pPr>
                    <w:rPr>
                      <w:ins w:id="68" w:author="Valdez, Danny B" w:date="2015-06-19T10:26:00Z"/>
                      <w:rFonts w:ascii="Calibri" w:eastAsiaTheme="minorHAnsi" w:hAnsi="Calibri" w:cs="Calibri"/>
                      <w:b/>
                      <w:bCs/>
                      <w:sz w:val="24"/>
                    </w:rPr>
                  </w:pPr>
                  <w:ins w:id="69" w:author="Valdez, Danny B" w:date="2015-06-19T10:26:00Z">
                    <w:r>
                      <w:rPr>
                        <w:rFonts w:ascii="Calibri" w:hAnsi="Calibri" w:cs="Calibri"/>
                        <w:b/>
                        <w:bCs/>
                      </w:rPr>
                      <w:t xml:space="preserve">HSDes </w:t>
                    </w:r>
                  </w:ins>
                </w:p>
              </w:tc>
              <w:tc>
                <w:tcPr>
                  <w:tcW w:w="1951" w:type="pct"/>
                  <w:tcMar>
                    <w:top w:w="0" w:type="dxa"/>
                    <w:left w:w="108" w:type="dxa"/>
                    <w:bottom w:w="0" w:type="dxa"/>
                    <w:right w:w="108" w:type="dxa"/>
                  </w:tcMar>
                  <w:hideMark/>
                </w:tcPr>
                <w:p w:rsidR="00A04CD6" w:rsidRDefault="00A04CD6" w:rsidP="00A04CD6">
                  <w:pPr>
                    <w:rPr>
                      <w:ins w:id="70" w:author="Valdez, Danny B" w:date="2015-06-19T10:26:00Z"/>
                      <w:rFonts w:ascii="Calibri" w:eastAsiaTheme="minorHAnsi" w:hAnsi="Calibri" w:cs="Calibri"/>
                      <w:b/>
                      <w:bCs/>
                      <w:lang w:eastAsia="zh-CN"/>
                    </w:rPr>
                  </w:pPr>
                  <w:ins w:id="71" w:author="Valdez, Danny B" w:date="2015-06-19T10:26:00Z">
                    <w:r>
                      <w:rPr>
                        <w:rFonts w:ascii="Calibri" w:hAnsi="Calibri" w:cs="Calibri"/>
                        <w:b/>
                        <w:bCs/>
                        <w:lang w:eastAsia="zh-CN"/>
                      </w:rPr>
                      <w:t>Description</w:t>
                    </w:r>
                  </w:ins>
                </w:p>
              </w:tc>
              <w:tc>
                <w:tcPr>
                  <w:tcW w:w="1952" w:type="pct"/>
                  <w:tcMar>
                    <w:top w:w="0" w:type="dxa"/>
                    <w:left w:w="108" w:type="dxa"/>
                    <w:bottom w:w="0" w:type="dxa"/>
                    <w:right w:w="108" w:type="dxa"/>
                  </w:tcMar>
                  <w:hideMark/>
                </w:tcPr>
                <w:p w:rsidR="00A04CD6" w:rsidRDefault="00A04CD6" w:rsidP="00A04CD6">
                  <w:pPr>
                    <w:rPr>
                      <w:ins w:id="72" w:author="Valdez, Danny B" w:date="2015-06-19T10:26:00Z"/>
                      <w:rFonts w:ascii="Calibri" w:eastAsiaTheme="minorHAnsi" w:hAnsi="Calibri" w:cs="Calibri"/>
                      <w:b/>
                      <w:bCs/>
                      <w:lang w:eastAsia="zh-CN"/>
                    </w:rPr>
                  </w:pPr>
                  <w:ins w:id="73" w:author="Valdez, Danny B" w:date="2015-06-19T10:26:00Z">
                    <w:r>
                      <w:rPr>
                        <w:rFonts w:ascii="Calibri" w:hAnsi="Calibri" w:cs="Calibri"/>
                        <w:b/>
                        <w:bCs/>
                        <w:lang w:eastAsia="zh-CN"/>
                      </w:rPr>
                      <w:t>Comment</w:t>
                    </w:r>
                  </w:ins>
                </w:p>
              </w:tc>
            </w:tr>
            <w:tr w:rsidR="00A04CD6" w:rsidTr="00F46686">
              <w:trPr>
                <w:trHeight w:val="277"/>
                <w:ins w:id="74" w:author="Valdez, Danny B" w:date="2015-06-19T10:26:00Z"/>
              </w:trPr>
              <w:tc>
                <w:tcPr>
                  <w:tcW w:w="1097" w:type="pct"/>
                  <w:tcMar>
                    <w:top w:w="0" w:type="dxa"/>
                    <w:left w:w="108" w:type="dxa"/>
                    <w:bottom w:w="0" w:type="dxa"/>
                    <w:right w:w="108" w:type="dxa"/>
                  </w:tcMar>
                  <w:hideMark/>
                </w:tcPr>
                <w:p w:rsidR="00A04CD6" w:rsidRDefault="00A04CD6" w:rsidP="00A04CD6">
                  <w:pPr>
                    <w:rPr>
                      <w:ins w:id="75" w:author="Valdez, Danny B" w:date="2015-06-19T10:26:00Z"/>
                      <w:rFonts w:ascii="Calibri" w:eastAsiaTheme="minorHAnsi" w:hAnsi="Calibri" w:cs="Calibri"/>
                      <w:color w:val="000000"/>
                      <w:lang w:eastAsia="zh-CN"/>
                    </w:rPr>
                  </w:pPr>
                  <w:ins w:id="76" w:author="Valdez, Danny B" w:date="2015-06-19T10:26:00Z">
                    <w:r w:rsidRPr="00816F10">
                      <w:rPr>
                        <w:rFonts w:ascii="Calibri" w:eastAsiaTheme="minorHAnsi" w:hAnsi="Calibri" w:cs="Calibri"/>
                        <w:color w:val="000000"/>
                        <w:lang w:eastAsia="zh-CN"/>
                      </w:rPr>
                      <w:t>1204719334</w:t>
                    </w:r>
                  </w:ins>
                </w:p>
              </w:tc>
              <w:tc>
                <w:tcPr>
                  <w:tcW w:w="1951" w:type="pct"/>
                  <w:tcMar>
                    <w:top w:w="0" w:type="dxa"/>
                    <w:left w:w="108" w:type="dxa"/>
                    <w:bottom w:w="0" w:type="dxa"/>
                    <w:right w:w="108" w:type="dxa"/>
                  </w:tcMar>
                  <w:vAlign w:val="bottom"/>
                  <w:hideMark/>
                </w:tcPr>
                <w:p w:rsidR="00A04CD6" w:rsidRDefault="00A04CD6" w:rsidP="00A04CD6">
                  <w:pPr>
                    <w:rPr>
                      <w:ins w:id="77" w:author="Valdez, Danny B" w:date="2015-06-19T10:26:00Z"/>
                      <w:rFonts w:ascii="Calibri" w:eastAsiaTheme="minorHAnsi" w:hAnsi="Calibri" w:cs="Calibri"/>
                      <w:sz w:val="22"/>
                      <w:szCs w:val="22"/>
                    </w:rPr>
                  </w:pPr>
                  <w:ins w:id="78" w:author="Valdez, Danny B" w:date="2015-06-19T10:26:00Z">
                    <w:r>
                      <w:rPr>
                        <w:rFonts w:ascii="Calibri" w:hAnsi="Calibri" w:cs="Calibri"/>
                        <w:sz w:val="22"/>
                        <w:szCs w:val="22"/>
                      </w:rPr>
                      <w:t xml:space="preserve">Unexpect assertion firing when reset deasserts. </w:t>
                    </w:r>
                  </w:ins>
                </w:p>
              </w:tc>
              <w:tc>
                <w:tcPr>
                  <w:tcW w:w="1952" w:type="pct"/>
                  <w:tcMar>
                    <w:top w:w="0" w:type="dxa"/>
                    <w:left w:w="108" w:type="dxa"/>
                    <w:bottom w:w="0" w:type="dxa"/>
                    <w:right w:w="108" w:type="dxa"/>
                  </w:tcMar>
                  <w:vAlign w:val="bottom"/>
                  <w:hideMark/>
                </w:tcPr>
                <w:p w:rsidR="00A04CD6" w:rsidRDefault="00A04CD6" w:rsidP="00A04CD6">
                  <w:pPr>
                    <w:rPr>
                      <w:ins w:id="79" w:author="Valdez, Danny B" w:date="2015-06-19T10:26:00Z"/>
                      <w:rFonts w:ascii="Calibri" w:eastAsiaTheme="minorHAnsi" w:hAnsi="Calibri" w:cs="Calibri"/>
                      <w:sz w:val="22"/>
                      <w:szCs w:val="22"/>
                    </w:rPr>
                  </w:pPr>
                  <w:ins w:id="80" w:author="Valdez, Danny B" w:date="2015-06-19T10:26:00Z">
                    <w:r>
                      <w:rPr>
                        <w:rFonts w:ascii="Calibri" w:hAnsi="Calibri" w:cs="Calibri"/>
                        <w:sz w:val="22"/>
                        <w:szCs w:val="22"/>
                      </w:rPr>
                      <w:t>One more term added to assertion to qualify rising/faling edge.</w:t>
                    </w:r>
                  </w:ins>
                </w:p>
              </w:tc>
            </w:tr>
            <w:tr w:rsidR="00A04CD6" w:rsidTr="00F46686">
              <w:trPr>
                <w:trHeight w:val="277"/>
                <w:ins w:id="81" w:author="Valdez, Danny B" w:date="2015-06-19T10:26:00Z"/>
              </w:trPr>
              <w:tc>
                <w:tcPr>
                  <w:tcW w:w="1097" w:type="pct"/>
                  <w:tcMar>
                    <w:top w:w="0" w:type="dxa"/>
                    <w:left w:w="108" w:type="dxa"/>
                    <w:bottom w:w="0" w:type="dxa"/>
                    <w:right w:w="108" w:type="dxa"/>
                  </w:tcMar>
                </w:tcPr>
                <w:p w:rsidR="00A04CD6" w:rsidRPr="00816F10" w:rsidRDefault="00A04CD6" w:rsidP="00A04CD6">
                  <w:pPr>
                    <w:rPr>
                      <w:ins w:id="82" w:author="Valdez, Danny B" w:date="2015-06-19T10:26:00Z"/>
                      <w:rFonts w:ascii="Calibri" w:eastAsiaTheme="minorHAnsi" w:hAnsi="Calibri" w:cs="Calibri"/>
                      <w:color w:val="000000"/>
                      <w:lang w:eastAsia="zh-CN"/>
                    </w:rPr>
                  </w:pPr>
                  <w:ins w:id="83" w:author="Valdez, Danny B" w:date="2015-06-19T10:26:00Z">
                    <w:r w:rsidRPr="00CC2D3C">
                      <w:rPr>
                        <w:rFonts w:ascii="Calibri" w:eastAsiaTheme="minorHAnsi" w:hAnsi="Calibri" w:cs="Calibri"/>
                        <w:color w:val="000000"/>
                        <w:lang w:eastAsia="zh-CN"/>
                      </w:rPr>
                      <w:t>1404190277</w:t>
                    </w:r>
                  </w:ins>
                </w:p>
              </w:tc>
              <w:tc>
                <w:tcPr>
                  <w:tcW w:w="1951" w:type="pct"/>
                  <w:tcMar>
                    <w:top w:w="0" w:type="dxa"/>
                    <w:left w:w="108" w:type="dxa"/>
                    <w:bottom w:w="0" w:type="dxa"/>
                    <w:right w:w="108" w:type="dxa"/>
                  </w:tcMar>
                  <w:vAlign w:val="bottom"/>
                </w:tcPr>
                <w:p w:rsidR="00A04CD6" w:rsidRDefault="00A04CD6" w:rsidP="00A04CD6">
                  <w:pPr>
                    <w:rPr>
                      <w:ins w:id="84" w:author="Valdez, Danny B" w:date="2015-06-19T10:26:00Z"/>
                      <w:rFonts w:ascii="Calibri" w:hAnsi="Calibri" w:cs="Calibri"/>
                      <w:sz w:val="22"/>
                      <w:szCs w:val="22"/>
                    </w:rPr>
                  </w:pPr>
                  <w:ins w:id="85" w:author="Valdez, Danny B" w:date="2015-06-19T10:26:00Z">
                    <w:r>
                      <w:rPr>
                        <w:rFonts w:ascii="Calibri" w:hAnsi="Calibri" w:cs="Calibri"/>
                        <w:sz w:val="22"/>
                        <w:szCs w:val="22"/>
                      </w:rPr>
                      <w:t>Change to support chassis reset messages for non PGCB IPs in chassis_rst_pkg random mode.</w:t>
                    </w:r>
                  </w:ins>
                </w:p>
              </w:tc>
              <w:tc>
                <w:tcPr>
                  <w:tcW w:w="1952" w:type="pct"/>
                  <w:tcMar>
                    <w:top w:w="0" w:type="dxa"/>
                    <w:left w:w="108" w:type="dxa"/>
                    <w:bottom w:w="0" w:type="dxa"/>
                    <w:right w:w="108" w:type="dxa"/>
                  </w:tcMar>
                  <w:vAlign w:val="bottom"/>
                </w:tcPr>
                <w:p w:rsidR="00A04CD6" w:rsidRDefault="00A04CD6" w:rsidP="00A04CD6">
                  <w:pPr>
                    <w:rPr>
                      <w:ins w:id="86" w:author="Valdez, Danny B" w:date="2015-06-19T10:26:00Z"/>
                      <w:rFonts w:ascii="Calibri" w:hAnsi="Calibri" w:cs="Calibri"/>
                      <w:sz w:val="22"/>
                      <w:szCs w:val="22"/>
                    </w:rPr>
                  </w:pPr>
                  <w:ins w:id="87" w:author="Valdez, Danny B" w:date="2015-06-19T10:26:00Z">
                    <w:r>
                      <w:rPr>
                        <w:rFonts w:ascii="Calibri" w:hAnsi="Calibri" w:cs="Calibri"/>
                        <w:sz w:val="22"/>
                        <w:szCs w:val="22"/>
                      </w:rPr>
                      <w:t>Added additional argument when getting SB registration.</w:t>
                    </w:r>
                  </w:ins>
                </w:p>
              </w:tc>
            </w:tr>
          </w:tbl>
          <w:p w:rsidR="00A04CD6" w:rsidRDefault="00A04CD6">
            <w:pPr>
              <w:pStyle w:val="BodyText"/>
              <w:tabs>
                <w:tab w:val="left" w:pos="100"/>
                <w:tab w:val="left" w:pos="790"/>
              </w:tabs>
              <w:spacing w:before="0" w:after="0"/>
              <w:rPr>
                <w:ins w:id="88" w:author="Valdez, Danny B" w:date="2014-12-11T16:39:00Z"/>
              </w:rPr>
              <w:pPrChange w:id="89" w:author="Valdez, Danny B" w:date="2014-12-11T16:40:00Z">
                <w:pPr>
                  <w:pStyle w:val="BodyText"/>
                  <w:numPr>
                    <w:numId w:val="26"/>
                  </w:numPr>
                  <w:tabs>
                    <w:tab w:val="left" w:pos="100"/>
                    <w:tab w:val="left" w:pos="790"/>
                  </w:tabs>
                  <w:spacing w:before="0" w:after="0"/>
                  <w:ind w:left="720" w:hanging="360"/>
                </w:pPr>
              </w:pPrChange>
            </w:pPr>
          </w:p>
        </w:tc>
      </w:tr>
    </w:tbl>
    <w:p w:rsidR="00257C94" w:rsidRPr="001D0342" w:rsidRDefault="006D6A8B" w:rsidP="005F4A16">
      <w:pPr>
        <w:pStyle w:val="BodyText"/>
        <w:jc w:val="both"/>
      </w:pPr>
      <w:r w:rsidRPr="00596064">
        <w:br w:type="page"/>
      </w:r>
    </w:p>
    <w:p w:rsidR="006D6A8B" w:rsidRPr="001D0342" w:rsidRDefault="006D6A8B" w:rsidP="005F4A16">
      <w:pPr>
        <w:pStyle w:val="BodyText"/>
        <w:jc w:val="both"/>
      </w:pPr>
    </w:p>
    <w:p w:rsidR="0042624C" w:rsidRPr="00596064" w:rsidRDefault="0042624C" w:rsidP="005F4A16">
      <w:pPr>
        <w:pStyle w:val="Heading1"/>
        <w:jc w:val="both"/>
      </w:pPr>
      <w:bookmarkStart w:id="90" w:name="_Ref224958668"/>
      <w:bookmarkStart w:id="91" w:name="_Toc337589361"/>
      <w:r w:rsidRPr="00596064">
        <w:lastRenderedPageBreak/>
        <w:t>Introduction</w:t>
      </w:r>
      <w:bookmarkEnd w:id="90"/>
      <w:bookmarkEnd w:id="91"/>
    </w:p>
    <w:p w:rsidR="00C00746" w:rsidRDefault="007A18A0" w:rsidP="00C00746">
      <w:pPr>
        <w:pStyle w:val="BodyText"/>
        <w:jc w:val="both"/>
        <w:rPr>
          <w:rFonts w:cstheme="minorHAnsi"/>
        </w:rPr>
      </w:pPr>
      <w:r>
        <w:t>The ChassisPowerGatingVIP</w:t>
      </w:r>
      <w:r w:rsidR="00492722">
        <w:t xml:space="preserve"> </w:t>
      </w:r>
      <w:r w:rsidR="00FD2369">
        <w:t xml:space="preserve">verification component </w:t>
      </w:r>
      <w:r w:rsidR="00110979">
        <w:t xml:space="preserve">should be used to validate an </w:t>
      </w:r>
      <w:r w:rsidR="006D4F04">
        <w:t>PMCs</w:t>
      </w:r>
      <w:r w:rsidR="00110979">
        <w:t xml:space="preserve"> Chassis defined power gating interface. It is a System Verilog OVM component. </w:t>
      </w:r>
      <w:r w:rsidR="00492722">
        <w:t xml:space="preserve"> It consists PGCBAgent to emulate PGCB functionality</w:t>
      </w:r>
      <w:r w:rsidR="00C00746">
        <w:t>.</w:t>
      </w:r>
    </w:p>
    <w:p w:rsidR="00C00746" w:rsidRDefault="00C00746" w:rsidP="00C00746">
      <w:pPr>
        <w:jc w:val="both"/>
        <w:rPr>
          <w:rFonts w:ascii="Verdana" w:hAnsi="Verdana" w:cstheme="minorHAnsi"/>
          <w:sz w:val="18"/>
        </w:rPr>
      </w:pPr>
      <w:r w:rsidRPr="009B22F9">
        <w:rPr>
          <w:rFonts w:ascii="Verdana" w:hAnsi="Verdana" w:cstheme="minorHAnsi"/>
          <w:sz w:val="18"/>
        </w:rPr>
        <w:t xml:space="preserve">The user can configure the number of SIP, Fabric and delays using pamameters, configuarion objects as well as contrainted-random transactions. </w:t>
      </w:r>
      <w:r>
        <w:rPr>
          <w:rFonts w:ascii="Verdana" w:hAnsi="Verdana" w:cstheme="minorHAnsi"/>
          <w:sz w:val="18"/>
        </w:rPr>
        <w:t>This VIP</w:t>
      </w:r>
      <w:r w:rsidRPr="009B22F9">
        <w:rPr>
          <w:rFonts w:ascii="Verdana" w:hAnsi="Verdana" w:cstheme="minorHAnsi"/>
          <w:sz w:val="18"/>
        </w:rPr>
        <w:t xml:space="preserve"> will also consists of a monitor that scoreboards can subscribe to, a checker to che</w:t>
      </w:r>
      <w:r>
        <w:rPr>
          <w:rFonts w:ascii="Verdana" w:hAnsi="Verdana" w:cstheme="minorHAnsi"/>
          <w:sz w:val="18"/>
        </w:rPr>
        <w:t>c</w:t>
      </w:r>
      <w:r w:rsidRPr="009B22F9">
        <w:rPr>
          <w:rFonts w:ascii="Verdana" w:hAnsi="Verdana" w:cstheme="minorHAnsi"/>
          <w:sz w:val="18"/>
        </w:rPr>
        <w:t>k the Chassis defined power gating protocols and coverage collector</w:t>
      </w:r>
      <w:r>
        <w:rPr>
          <w:rFonts w:ascii="Verdana" w:hAnsi="Verdana" w:cstheme="minorHAnsi"/>
          <w:sz w:val="18"/>
        </w:rPr>
        <w:t>.</w:t>
      </w:r>
    </w:p>
    <w:p w:rsidR="005E325D" w:rsidRDefault="00542081" w:rsidP="00542081">
      <w:pPr>
        <w:pStyle w:val="BodyText"/>
        <w:jc w:val="both"/>
      </w:pPr>
      <w:r>
        <w:t>NOTE: Even though the agent is called PGCBAgent, it handles the pmc_ip_sw_pg_req and pmc_wake signal.</w:t>
      </w:r>
    </w:p>
    <w:p w:rsidR="005E325D" w:rsidRPr="008C3657" w:rsidRDefault="005E325D" w:rsidP="005F4A16">
      <w:pPr>
        <w:pStyle w:val="BodyText"/>
        <w:jc w:val="both"/>
      </w:pPr>
    </w:p>
    <w:p w:rsidR="00916CF7" w:rsidRPr="00596064" w:rsidRDefault="00916CF7" w:rsidP="005F4A16">
      <w:pPr>
        <w:pStyle w:val="Heading2"/>
        <w:jc w:val="both"/>
      </w:pPr>
      <w:bookmarkStart w:id="92" w:name="_Toc337589362"/>
      <w:r w:rsidRPr="00596064">
        <w:t>Terminology</w:t>
      </w:r>
      <w:bookmarkEnd w:id="92"/>
    </w:p>
    <w:p w:rsidR="00147A9E" w:rsidRPr="00AB3AD2" w:rsidRDefault="00DC1D65" w:rsidP="005F4A16">
      <w:pPr>
        <w:pStyle w:val="BodyText"/>
        <w:jc w:val="both"/>
      </w:pPr>
      <w:r w:rsidRPr="00AB3AD2">
        <w:t>List the term with specific meanings used in this specification. This section can</w:t>
      </w:r>
      <w:r w:rsidR="00147A9E" w:rsidRPr="00AB3AD2">
        <w:t xml:space="preserve"> be found in respective design specification.</w:t>
      </w:r>
    </w:p>
    <w:p w:rsidR="002954B4" w:rsidRDefault="002954B4" w:rsidP="005F4A16">
      <w:pPr>
        <w:pStyle w:val="BodyText"/>
        <w:jc w:val="both"/>
      </w:pPr>
      <w:r w:rsidRPr="00596064">
        <w:t>The following terms ha</w:t>
      </w:r>
      <w:r w:rsidR="004E06DE">
        <w:t>ve specific meanings in the PowerGating VC</w:t>
      </w:r>
      <w:r w:rsidRPr="00596064">
        <w:t xml:space="preserve"> specification and </w:t>
      </w:r>
      <w:r w:rsidR="00971CE0">
        <w:t>Agent</w:t>
      </w:r>
      <w:r w:rsidRPr="00596064">
        <w:t>.</w:t>
      </w:r>
    </w:p>
    <w:tbl>
      <w:tblPr>
        <w:tblStyle w:val="TableClassic1"/>
        <w:tblW w:w="0" w:type="auto"/>
        <w:tblLook w:val="0620" w:firstRow="1" w:lastRow="0" w:firstColumn="0" w:lastColumn="0" w:noHBand="1" w:noVBand="1"/>
      </w:tblPr>
      <w:tblGrid>
        <w:gridCol w:w="2025"/>
        <w:gridCol w:w="6731"/>
      </w:tblGrid>
      <w:tr w:rsidR="005653BC" w:rsidRPr="00014B4B" w:rsidTr="005F4A16">
        <w:trPr>
          <w:cnfStyle w:val="100000000000" w:firstRow="1" w:lastRow="0" w:firstColumn="0" w:lastColumn="0" w:oddVBand="0" w:evenVBand="0" w:oddHBand="0" w:evenHBand="0" w:firstRowFirstColumn="0" w:firstRowLastColumn="0" w:lastRowFirstColumn="0" w:lastRowLastColumn="0"/>
        </w:trPr>
        <w:tc>
          <w:tcPr>
            <w:tcW w:w="2025" w:type="dxa"/>
          </w:tcPr>
          <w:p w:rsidR="005653BC" w:rsidRPr="00014B4B" w:rsidRDefault="005653BC" w:rsidP="005F4A16">
            <w:pPr>
              <w:pStyle w:val="TableHeading"/>
              <w:jc w:val="both"/>
            </w:pPr>
            <w:r w:rsidRPr="00014B4B">
              <w:t>Terminology</w:t>
            </w:r>
          </w:p>
        </w:tc>
        <w:tc>
          <w:tcPr>
            <w:tcW w:w="6731" w:type="dxa"/>
          </w:tcPr>
          <w:p w:rsidR="005653BC" w:rsidRPr="00014B4B" w:rsidRDefault="005653BC" w:rsidP="005F4A16">
            <w:pPr>
              <w:pStyle w:val="TableHeading"/>
              <w:jc w:val="both"/>
            </w:pPr>
            <w:r w:rsidRPr="00014B4B">
              <w:t>Meaning</w:t>
            </w:r>
          </w:p>
        </w:tc>
      </w:tr>
      <w:tr w:rsidR="005653BC" w:rsidRPr="00014B4B" w:rsidTr="005F4A16">
        <w:tc>
          <w:tcPr>
            <w:tcW w:w="2025" w:type="dxa"/>
          </w:tcPr>
          <w:p w:rsidR="005653BC" w:rsidRPr="00014B4B" w:rsidRDefault="005653BC" w:rsidP="005F4A16">
            <w:pPr>
              <w:pStyle w:val="TableHeading"/>
              <w:jc w:val="both"/>
            </w:pPr>
            <w:r>
              <w:t>IP and SIP</w:t>
            </w:r>
          </w:p>
        </w:tc>
        <w:tc>
          <w:tcPr>
            <w:tcW w:w="6731" w:type="dxa"/>
          </w:tcPr>
          <w:p w:rsidR="005653BC" w:rsidRPr="00014B4B" w:rsidRDefault="005653BC" w:rsidP="005F4A16">
            <w:pPr>
              <w:pStyle w:val="TableHeading"/>
              <w:jc w:val="both"/>
            </w:pPr>
            <w:r>
              <w:t>IP and SoftIP are used interchangeably in this document</w:t>
            </w:r>
          </w:p>
        </w:tc>
      </w:tr>
      <w:tr w:rsidR="005653BC" w:rsidRPr="00014B4B" w:rsidTr="005F4A16">
        <w:tc>
          <w:tcPr>
            <w:tcW w:w="2025" w:type="dxa"/>
            <w:hideMark/>
          </w:tcPr>
          <w:p w:rsidR="005653BC" w:rsidRPr="00014B4B" w:rsidRDefault="005653BC" w:rsidP="005F4A16">
            <w:pPr>
              <w:pStyle w:val="TableBody"/>
              <w:jc w:val="both"/>
            </w:pPr>
            <w:r>
              <w:t>CC</w:t>
            </w:r>
          </w:p>
        </w:tc>
        <w:tc>
          <w:tcPr>
            <w:tcW w:w="6731" w:type="dxa"/>
            <w:hideMark/>
          </w:tcPr>
          <w:p w:rsidR="005653BC" w:rsidRPr="00014B4B" w:rsidRDefault="005653BC" w:rsidP="005F4A16">
            <w:pPr>
              <w:pStyle w:val="TableBody"/>
              <w:jc w:val="both"/>
            </w:pPr>
            <w:r>
              <w:t>Power Gating Central Controller in the PMC of the SOC</w:t>
            </w:r>
          </w:p>
        </w:tc>
      </w:tr>
      <w:tr w:rsidR="005653BC" w:rsidRPr="00014B4B" w:rsidTr="005F4A16">
        <w:tc>
          <w:tcPr>
            <w:tcW w:w="2025" w:type="dxa"/>
          </w:tcPr>
          <w:p w:rsidR="005653BC" w:rsidRPr="00014B4B" w:rsidRDefault="005653BC" w:rsidP="005F4A16">
            <w:pPr>
              <w:pStyle w:val="TableBody"/>
              <w:jc w:val="both"/>
            </w:pPr>
            <w:r>
              <w:t>PGCB</w:t>
            </w:r>
          </w:p>
        </w:tc>
        <w:tc>
          <w:tcPr>
            <w:tcW w:w="6731" w:type="dxa"/>
          </w:tcPr>
          <w:p w:rsidR="005653BC" w:rsidRPr="00014B4B" w:rsidRDefault="005653BC" w:rsidP="005F4A16">
            <w:pPr>
              <w:pStyle w:val="TableBody"/>
              <w:jc w:val="both"/>
            </w:pPr>
            <w:r>
              <w:t>Power Gating Control Block as mentioned in the Chassis PM Arch spec</w:t>
            </w:r>
          </w:p>
        </w:tc>
      </w:tr>
      <w:tr w:rsidR="005653BC" w:rsidRPr="00014B4B" w:rsidTr="005F4A16">
        <w:tc>
          <w:tcPr>
            <w:tcW w:w="2025" w:type="dxa"/>
          </w:tcPr>
          <w:p w:rsidR="005653BC" w:rsidRDefault="005653BC" w:rsidP="005F4A16">
            <w:pPr>
              <w:pStyle w:val="TableBody"/>
              <w:jc w:val="both"/>
            </w:pPr>
            <w:r>
              <w:t>BFM</w:t>
            </w:r>
          </w:p>
        </w:tc>
        <w:tc>
          <w:tcPr>
            <w:tcW w:w="6731" w:type="dxa"/>
          </w:tcPr>
          <w:p w:rsidR="005653BC" w:rsidRDefault="005653BC" w:rsidP="005F4A16">
            <w:pPr>
              <w:pStyle w:val="TableBody"/>
              <w:jc w:val="both"/>
            </w:pPr>
            <w:r>
              <w:t xml:space="preserve">Bus Functional Model of an IP. </w:t>
            </w:r>
          </w:p>
        </w:tc>
      </w:tr>
      <w:tr w:rsidR="005653BC" w:rsidRPr="00014B4B" w:rsidTr="005F4A16">
        <w:tc>
          <w:tcPr>
            <w:tcW w:w="2025" w:type="dxa"/>
          </w:tcPr>
          <w:p w:rsidR="005653BC" w:rsidRPr="00B049FE" w:rsidRDefault="005653BC" w:rsidP="005F4A16">
            <w:pPr>
              <w:pStyle w:val="TableBody"/>
              <w:jc w:val="both"/>
              <w:rPr>
                <w:b/>
                <w:i/>
              </w:rPr>
            </w:pPr>
            <w:r w:rsidRPr="00B049FE">
              <w:rPr>
                <w:b/>
                <w:i/>
              </w:rPr>
              <w:t>Agent</w:t>
            </w:r>
          </w:p>
        </w:tc>
        <w:tc>
          <w:tcPr>
            <w:tcW w:w="6731" w:type="dxa"/>
          </w:tcPr>
          <w:p w:rsidR="005653BC" w:rsidRPr="00B049FE" w:rsidRDefault="005653BC" w:rsidP="005F4A16">
            <w:pPr>
              <w:pStyle w:val="TableBody"/>
              <w:jc w:val="both"/>
              <w:rPr>
                <w:b/>
                <w:i/>
              </w:rPr>
            </w:pPr>
            <w:r w:rsidRPr="00B049FE">
              <w:rPr>
                <w:b/>
                <w:i/>
              </w:rPr>
              <w:t>It is an ovm_agent that consists of the BFM and Monitor. The BFM can be set to active or passive mode using the is_active.</w:t>
            </w:r>
          </w:p>
          <w:p w:rsidR="005653BC" w:rsidRPr="00B049FE" w:rsidRDefault="005653BC" w:rsidP="005F4A16">
            <w:pPr>
              <w:pStyle w:val="TableBody"/>
              <w:jc w:val="both"/>
              <w:rPr>
                <w:b/>
                <w:i/>
              </w:rPr>
            </w:pPr>
          </w:p>
          <w:p w:rsidR="005653BC" w:rsidRPr="00B049FE" w:rsidRDefault="005653BC" w:rsidP="005F4A16">
            <w:pPr>
              <w:pStyle w:val="TableBody"/>
              <w:jc w:val="both"/>
              <w:rPr>
                <w:b/>
                <w:i/>
              </w:rPr>
            </w:pPr>
            <w:r w:rsidRPr="00B049FE">
              <w:rPr>
                <w:b/>
                <w:i/>
              </w:rPr>
              <w:t>This should not be confused with IOSF Agents. The doc specifies them as IOSF Agent wherever applicable.</w:t>
            </w:r>
          </w:p>
        </w:tc>
      </w:tr>
      <w:tr w:rsidR="005653BC" w:rsidRPr="00014B4B" w:rsidTr="005F4A16">
        <w:tc>
          <w:tcPr>
            <w:tcW w:w="2025" w:type="dxa"/>
          </w:tcPr>
          <w:p w:rsidR="005653BC" w:rsidRDefault="00542081" w:rsidP="005F4A16">
            <w:pPr>
              <w:pStyle w:val="TableBody"/>
              <w:jc w:val="both"/>
            </w:pPr>
            <w:r>
              <w:t>PGCBAgent</w:t>
            </w:r>
          </w:p>
        </w:tc>
        <w:tc>
          <w:tcPr>
            <w:tcW w:w="6731" w:type="dxa"/>
          </w:tcPr>
          <w:p w:rsidR="005653BC" w:rsidRDefault="00542081" w:rsidP="005F4A16">
            <w:pPr>
              <w:pStyle w:val="TableBody"/>
              <w:jc w:val="both"/>
            </w:pPr>
            <w:r>
              <w:t>This is the behavioral model of the PGCB that should be used in the PMC’s validation env to emulate PGCB behavior</w:t>
            </w:r>
          </w:p>
          <w:p w:rsidR="00542081" w:rsidRDefault="00542081" w:rsidP="005F4A16">
            <w:pPr>
              <w:pStyle w:val="TableBody"/>
              <w:jc w:val="both"/>
            </w:pPr>
          </w:p>
          <w:p w:rsidR="00542081" w:rsidRDefault="00542081" w:rsidP="00542081">
            <w:pPr>
              <w:pStyle w:val="TableBody"/>
              <w:jc w:val="both"/>
            </w:pPr>
            <w:r>
              <w:t xml:space="preserve">NOTE: Even though the agent is called PGCBAgent, it handles the pmc_ip_sw_pg_req and pmc_wake signal. </w:t>
            </w:r>
          </w:p>
        </w:tc>
      </w:tr>
      <w:tr w:rsidR="00542081" w:rsidRPr="00014B4B" w:rsidTr="005F4A16">
        <w:tc>
          <w:tcPr>
            <w:tcW w:w="2025" w:type="dxa"/>
          </w:tcPr>
          <w:p w:rsidR="00542081" w:rsidRDefault="00542081" w:rsidP="00972127">
            <w:pPr>
              <w:pStyle w:val="TableBody"/>
              <w:jc w:val="both"/>
            </w:pPr>
            <w:r>
              <w:t>PG</w:t>
            </w:r>
          </w:p>
        </w:tc>
        <w:tc>
          <w:tcPr>
            <w:tcW w:w="6731" w:type="dxa"/>
          </w:tcPr>
          <w:p w:rsidR="00542081" w:rsidRDefault="00542081" w:rsidP="00972127">
            <w:pPr>
              <w:pStyle w:val="TableBody"/>
              <w:jc w:val="both"/>
            </w:pPr>
            <w:r>
              <w:t>Power Gate</w:t>
            </w:r>
          </w:p>
        </w:tc>
      </w:tr>
      <w:tr w:rsidR="00542081" w:rsidRPr="00014B4B" w:rsidTr="005F4A16">
        <w:tc>
          <w:tcPr>
            <w:tcW w:w="2025" w:type="dxa"/>
          </w:tcPr>
          <w:p w:rsidR="00542081" w:rsidRPr="00D57AFD" w:rsidRDefault="00D57AFD" w:rsidP="005F4A16">
            <w:pPr>
              <w:pStyle w:val="TableBody"/>
              <w:jc w:val="both"/>
            </w:pPr>
            <w:r w:rsidRPr="00D57AFD">
              <w:t>UG</w:t>
            </w:r>
          </w:p>
        </w:tc>
        <w:tc>
          <w:tcPr>
            <w:tcW w:w="6731" w:type="dxa"/>
          </w:tcPr>
          <w:p w:rsidR="00542081" w:rsidRPr="00D57AFD" w:rsidRDefault="00542081" w:rsidP="006E502F">
            <w:pPr>
              <w:pStyle w:val="TableBody"/>
              <w:jc w:val="both"/>
            </w:pPr>
            <w:r w:rsidRPr="00D57AFD">
              <w:t>Power Ungate</w:t>
            </w:r>
            <w:r w:rsidR="0022796A">
              <w:t xml:space="preserve"> </w:t>
            </w:r>
          </w:p>
        </w:tc>
      </w:tr>
      <w:tr w:rsidR="00542081" w:rsidRPr="00014B4B" w:rsidTr="005F4A16">
        <w:tc>
          <w:tcPr>
            <w:tcW w:w="2025" w:type="dxa"/>
          </w:tcPr>
          <w:p w:rsidR="00542081" w:rsidRDefault="00542081" w:rsidP="005F4A16">
            <w:pPr>
              <w:pStyle w:val="TableBody"/>
              <w:jc w:val="both"/>
            </w:pPr>
            <w:r>
              <w:t>PGD</w:t>
            </w:r>
          </w:p>
        </w:tc>
        <w:tc>
          <w:tcPr>
            <w:tcW w:w="6731" w:type="dxa"/>
          </w:tcPr>
          <w:p w:rsidR="00542081" w:rsidRDefault="00542081" w:rsidP="005F4A16">
            <w:pPr>
              <w:pStyle w:val="TableBody"/>
              <w:jc w:val="both"/>
            </w:pPr>
            <w:r>
              <w:t xml:space="preserve">Power Gated Domain. It refers to a SIP or fabric domain iwht an instance of the PGCB. </w:t>
            </w:r>
          </w:p>
          <w:p w:rsidR="00542081" w:rsidRDefault="00542081" w:rsidP="005F4A16">
            <w:pPr>
              <w:pStyle w:val="TableBody"/>
              <w:jc w:val="both"/>
            </w:pPr>
            <w:r>
              <w:t>Multiple PGDs can be under the same FET block.</w:t>
            </w:r>
          </w:p>
          <w:p w:rsidR="00542081" w:rsidRDefault="00542081" w:rsidP="005F4A16">
            <w:pPr>
              <w:pStyle w:val="TableBody"/>
              <w:jc w:val="both"/>
            </w:pPr>
            <w:r>
              <w:t>Multiple PGDs can be under the same SW visible entity and therefore controlled by the same bit in PMC.</w:t>
            </w:r>
          </w:p>
        </w:tc>
      </w:tr>
    </w:tbl>
    <w:p w:rsidR="005653BC" w:rsidRDefault="005653BC" w:rsidP="005F4A16">
      <w:pPr>
        <w:pStyle w:val="BodyText"/>
        <w:jc w:val="both"/>
      </w:pPr>
    </w:p>
    <w:p w:rsidR="005653BC" w:rsidRDefault="005653BC" w:rsidP="005F4A16">
      <w:pPr>
        <w:pStyle w:val="BodyText"/>
        <w:jc w:val="both"/>
      </w:pPr>
    </w:p>
    <w:p w:rsidR="005653BC" w:rsidRPr="00596064" w:rsidRDefault="005653BC" w:rsidP="005F4A16">
      <w:pPr>
        <w:pStyle w:val="BodyText"/>
        <w:jc w:val="both"/>
      </w:pPr>
    </w:p>
    <w:p w:rsidR="005911CE" w:rsidRPr="00596064" w:rsidRDefault="00684955" w:rsidP="005F4A16">
      <w:pPr>
        <w:pStyle w:val="Heading2"/>
        <w:jc w:val="both"/>
      </w:pPr>
      <w:bookmarkStart w:id="93" w:name="_Ref222965008"/>
      <w:bookmarkStart w:id="94" w:name="_Toc337589363"/>
      <w:r>
        <w:t xml:space="preserve">Tool </w:t>
      </w:r>
      <w:r w:rsidR="005911CE" w:rsidRPr="00596064">
        <w:t>Support</w:t>
      </w:r>
      <w:bookmarkEnd w:id="93"/>
      <w:bookmarkEnd w:id="94"/>
    </w:p>
    <w:p w:rsidR="005911CE" w:rsidRPr="00596064" w:rsidRDefault="00C97500" w:rsidP="005F4A16">
      <w:pPr>
        <w:pStyle w:val="BodyText"/>
        <w:jc w:val="both"/>
      </w:pPr>
      <w:r>
        <w:t>To file request on</w:t>
      </w:r>
      <w:r w:rsidR="00225453" w:rsidRPr="00596064">
        <w:t xml:space="preserve"> new features, report problems, raise issues, </w:t>
      </w:r>
      <w:r>
        <w:t>please take a minute to fill up the HSD form here :</w:t>
      </w:r>
    </w:p>
    <w:p w:rsidR="006E502F" w:rsidRDefault="00225453" w:rsidP="006E502F">
      <w:pPr>
        <w:pStyle w:val="BodyText"/>
        <w:jc w:val="both"/>
        <w:rPr>
          <w:color w:val="1F497D"/>
        </w:rPr>
      </w:pPr>
      <w:r w:rsidRPr="00014B4B">
        <w:rPr>
          <w:rStyle w:val="Strong"/>
        </w:rPr>
        <w:t>Issue Reporting:</w:t>
      </w:r>
      <w:hyperlink r:id="rId12" w:anchor="bug/default.aspx?ldudef=1" w:history="1">
        <w:r w:rsidR="006E502F">
          <w:rPr>
            <w:rStyle w:val="Hyperlink"/>
          </w:rPr>
          <w:t>https://vthsd.intel.com/hsd/seg_softip/#bug/default.aspx?ldudef=1</w:t>
        </w:r>
      </w:hyperlink>
    </w:p>
    <w:p w:rsidR="00294D81" w:rsidRPr="00A47540" w:rsidRDefault="00757B0E" w:rsidP="005F4A16">
      <w:pPr>
        <w:pStyle w:val="ListBullet"/>
        <w:jc w:val="both"/>
      </w:pPr>
      <w:r w:rsidRPr="00014B4B">
        <w:rPr>
          <w:rStyle w:val="Strong"/>
        </w:rPr>
        <w:t>Unit Name</w:t>
      </w:r>
      <w:r w:rsidR="00E82FB2" w:rsidRPr="00014B4B">
        <w:rPr>
          <w:rStyle w:val="Strong"/>
        </w:rPr>
        <w:t>:</w:t>
      </w:r>
      <w:r>
        <w:t xml:space="preserve"> </w:t>
      </w:r>
      <w:r w:rsidR="009926E0">
        <w:rPr>
          <w:color w:val="000000"/>
        </w:rPr>
        <w:t>Chassis VIP.Chassis Power Gating PGCBAgent</w:t>
      </w:r>
      <w:r w:rsidR="00014B4B">
        <w:tab/>
      </w:r>
    </w:p>
    <w:p w:rsidR="00A47540" w:rsidRPr="00596064" w:rsidRDefault="00A47540" w:rsidP="005F4A16">
      <w:pPr>
        <w:pStyle w:val="ListBullet"/>
        <w:jc w:val="both"/>
      </w:pPr>
      <w:r w:rsidRPr="00EB2C89">
        <w:rPr>
          <w:rStyle w:val="Strong"/>
        </w:rPr>
        <w:t>Owner</w:t>
      </w:r>
      <w:r w:rsidR="00E82FB2" w:rsidRPr="00EB2C89">
        <w:rPr>
          <w:rStyle w:val="Strong"/>
        </w:rPr>
        <w:t>:</w:t>
      </w:r>
      <w:r w:rsidRPr="00EB2C89">
        <w:rPr>
          <w:rStyle w:val="Strong"/>
        </w:rPr>
        <w:t xml:space="preserve"> </w:t>
      </w:r>
      <w:r w:rsidR="00EB2C89">
        <w:tab/>
      </w:r>
      <w:ins w:id="95" w:author="Valdez, Danny B" w:date="2014-12-11T16:43:00Z">
        <w:r w:rsidR="0039132E">
          <w:t>dbvalde1</w:t>
        </w:r>
      </w:ins>
      <w:del w:id="96" w:author="Valdez, Danny B" w:date="2014-12-11T16:43:00Z">
        <w:r w:rsidR="006E502F" w:rsidDel="0039132E">
          <w:delText>a</w:delText>
        </w:r>
      </w:del>
      <w:del w:id="97" w:author="Valdez, Danny B" w:date="2014-12-11T16:42:00Z">
        <w:r w:rsidR="006E502F" w:rsidDel="0039132E">
          <w:delText>ramaswa</w:delText>
        </w:r>
      </w:del>
    </w:p>
    <w:p w:rsidR="00225453" w:rsidRPr="00596064" w:rsidRDefault="007F2D75" w:rsidP="005F4A16">
      <w:pPr>
        <w:pStyle w:val="BodyText"/>
        <w:jc w:val="both"/>
      </w:pPr>
      <w:r w:rsidRPr="00596064">
        <w:t>Y</w:t>
      </w:r>
      <w:r w:rsidR="00BE1F44" w:rsidRPr="00596064">
        <w:t xml:space="preserve">ou </w:t>
      </w:r>
      <w:r w:rsidR="00E1402F" w:rsidRPr="00596064">
        <w:t>can</w:t>
      </w:r>
      <w:r w:rsidR="00225453" w:rsidRPr="00596064">
        <w:t xml:space="preserve"> call </w:t>
      </w:r>
      <w:r w:rsidR="00A81AFF" w:rsidRPr="00596064">
        <w:t xml:space="preserve">or e-mail </w:t>
      </w:r>
      <w:r w:rsidR="00225453" w:rsidRPr="00596064">
        <w:t>a support representative</w:t>
      </w:r>
      <w:r w:rsidR="008D6FEE" w:rsidRPr="00596064">
        <w:t xml:space="preserve"> to fill out a ticket</w:t>
      </w:r>
      <w:r w:rsidRPr="00596064">
        <w:t xml:space="preserve"> for you</w:t>
      </w:r>
      <w:r w:rsidR="00E1402F" w:rsidRPr="00596064">
        <w:t>, but response time may be slower.</w:t>
      </w:r>
      <w:r w:rsidR="00EB2C89">
        <w:t xml:space="preserve"> </w:t>
      </w:r>
    </w:p>
    <w:p w:rsidR="00BE1F44" w:rsidRDefault="006C0B67" w:rsidP="005F4A16">
      <w:pPr>
        <w:pStyle w:val="TableCaption"/>
        <w:jc w:val="both"/>
      </w:pPr>
      <w:r w:rsidRPr="000D3DB3">
        <w:t>Support Contacts</w:t>
      </w:r>
    </w:p>
    <w:tbl>
      <w:tblPr>
        <w:tblStyle w:val="TableClassic1"/>
        <w:tblW w:w="5000" w:type="pct"/>
        <w:tblLayout w:type="fixed"/>
        <w:tblLook w:val="0620" w:firstRow="1" w:lastRow="0" w:firstColumn="0" w:lastColumn="0" w:noHBand="1" w:noVBand="1"/>
      </w:tblPr>
      <w:tblGrid>
        <w:gridCol w:w="1637"/>
        <w:gridCol w:w="1695"/>
        <w:gridCol w:w="1194"/>
        <w:gridCol w:w="1194"/>
        <w:gridCol w:w="1331"/>
        <w:gridCol w:w="1705"/>
      </w:tblGrid>
      <w:tr w:rsidR="008168E9" w:rsidRPr="00542830" w:rsidTr="00492722">
        <w:trPr>
          <w:cnfStyle w:val="100000000000" w:firstRow="1" w:lastRow="0" w:firstColumn="0" w:lastColumn="0" w:oddVBand="0" w:evenVBand="0" w:oddHBand="0" w:evenHBand="0" w:firstRowFirstColumn="0" w:firstRowLastColumn="0" w:lastRowFirstColumn="0" w:lastRowLastColumn="0"/>
        </w:trPr>
        <w:tc>
          <w:tcPr>
            <w:tcW w:w="1637" w:type="dxa"/>
          </w:tcPr>
          <w:p w:rsidR="008168E9" w:rsidRPr="00542830" w:rsidRDefault="008168E9" w:rsidP="005F4A16">
            <w:pPr>
              <w:pStyle w:val="TableHeading"/>
              <w:jc w:val="both"/>
            </w:pPr>
            <w:r>
              <w:t>Role</w:t>
            </w:r>
          </w:p>
        </w:tc>
        <w:tc>
          <w:tcPr>
            <w:tcW w:w="1695" w:type="dxa"/>
          </w:tcPr>
          <w:p w:rsidR="008168E9" w:rsidRPr="00542830" w:rsidRDefault="008168E9" w:rsidP="005F4A16">
            <w:pPr>
              <w:pStyle w:val="TableHeading"/>
              <w:jc w:val="both"/>
            </w:pPr>
            <w:r w:rsidRPr="00542830">
              <w:t>Name</w:t>
            </w:r>
          </w:p>
        </w:tc>
        <w:tc>
          <w:tcPr>
            <w:tcW w:w="1194" w:type="dxa"/>
          </w:tcPr>
          <w:p w:rsidR="008168E9" w:rsidRPr="00542830" w:rsidRDefault="008168E9" w:rsidP="005F4A16">
            <w:pPr>
              <w:pStyle w:val="TableHeading"/>
              <w:jc w:val="both"/>
            </w:pPr>
            <w:r>
              <w:t>User ID</w:t>
            </w:r>
          </w:p>
        </w:tc>
        <w:tc>
          <w:tcPr>
            <w:tcW w:w="1194" w:type="dxa"/>
          </w:tcPr>
          <w:p w:rsidR="008168E9" w:rsidRPr="00542830" w:rsidRDefault="008168E9" w:rsidP="005F4A16">
            <w:pPr>
              <w:pStyle w:val="TableHeading"/>
              <w:jc w:val="both"/>
            </w:pPr>
            <w:r w:rsidRPr="00542830">
              <w:t>Location</w:t>
            </w:r>
          </w:p>
        </w:tc>
        <w:tc>
          <w:tcPr>
            <w:tcW w:w="1331" w:type="dxa"/>
          </w:tcPr>
          <w:p w:rsidR="008168E9" w:rsidRPr="00542830" w:rsidRDefault="008168E9" w:rsidP="005F4A16">
            <w:pPr>
              <w:pStyle w:val="TableHeading"/>
              <w:jc w:val="both"/>
            </w:pPr>
            <w:r w:rsidRPr="00542830">
              <w:t>E-Mail</w:t>
            </w:r>
          </w:p>
        </w:tc>
        <w:tc>
          <w:tcPr>
            <w:tcW w:w="1705" w:type="dxa"/>
          </w:tcPr>
          <w:p w:rsidR="008168E9" w:rsidRPr="00542830" w:rsidRDefault="008168E9" w:rsidP="005F4A16">
            <w:pPr>
              <w:pStyle w:val="TableHeading"/>
              <w:jc w:val="both"/>
            </w:pPr>
            <w:r w:rsidRPr="00542830">
              <w:t>Telephone Number</w:t>
            </w:r>
          </w:p>
        </w:tc>
      </w:tr>
      <w:tr w:rsidR="008168E9" w:rsidRPr="001D0342" w:rsidTr="00492722">
        <w:tc>
          <w:tcPr>
            <w:tcW w:w="1637" w:type="dxa"/>
          </w:tcPr>
          <w:p w:rsidR="008168E9" w:rsidRPr="001D0342" w:rsidRDefault="008168E9" w:rsidP="005F4A16">
            <w:pPr>
              <w:pStyle w:val="TableBody"/>
              <w:jc w:val="both"/>
            </w:pPr>
            <w:r w:rsidRPr="001D0342">
              <w:t>Primary Owner</w:t>
            </w:r>
          </w:p>
        </w:tc>
        <w:tc>
          <w:tcPr>
            <w:tcW w:w="1695" w:type="dxa"/>
          </w:tcPr>
          <w:p w:rsidR="008168E9" w:rsidRPr="001D0342" w:rsidRDefault="00490FE6" w:rsidP="005F4A16">
            <w:pPr>
              <w:pStyle w:val="TableBody"/>
              <w:jc w:val="both"/>
            </w:pPr>
            <w:del w:id="98" w:author="Valdez, Danny B" w:date="2014-12-11T16:43:00Z">
              <w:r w:rsidDel="0039132E">
                <w:delText>Alamelu Ramaswamy</w:delText>
              </w:r>
            </w:del>
            <w:ins w:id="99" w:author="Valdez, Danny B" w:date="2014-12-11T16:43:00Z">
              <w:r w:rsidR="0039132E">
                <w:t>Danny Valdez</w:t>
              </w:r>
            </w:ins>
          </w:p>
        </w:tc>
        <w:tc>
          <w:tcPr>
            <w:tcW w:w="1194" w:type="dxa"/>
          </w:tcPr>
          <w:p w:rsidR="008168E9" w:rsidRPr="001D0342" w:rsidRDefault="0039132E" w:rsidP="005F4A16">
            <w:pPr>
              <w:pStyle w:val="TableBody"/>
              <w:jc w:val="both"/>
            </w:pPr>
            <w:del w:id="100" w:author="Valdez, Danny B" w:date="2014-12-11T16:43:00Z">
              <w:r w:rsidDel="0039132E">
                <w:delText>A</w:delText>
              </w:r>
              <w:r w:rsidR="00490FE6" w:rsidDel="0039132E">
                <w:delText>ramaswa</w:delText>
              </w:r>
            </w:del>
            <w:ins w:id="101" w:author="Valdez, Danny B" w:date="2014-12-11T16:43:00Z">
              <w:r>
                <w:t>dbvalde1</w:t>
              </w:r>
            </w:ins>
          </w:p>
        </w:tc>
        <w:tc>
          <w:tcPr>
            <w:tcW w:w="1194" w:type="dxa"/>
          </w:tcPr>
          <w:p w:rsidR="008168E9" w:rsidRPr="001D0342" w:rsidRDefault="00490FE6" w:rsidP="005F4A16">
            <w:pPr>
              <w:pStyle w:val="TableBody"/>
              <w:jc w:val="both"/>
            </w:pPr>
            <w:r>
              <w:t>FM</w:t>
            </w:r>
          </w:p>
        </w:tc>
        <w:tc>
          <w:tcPr>
            <w:tcW w:w="1331" w:type="dxa"/>
          </w:tcPr>
          <w:p w:rsidR="008168E9" w:rsidRPr="001D0342" w:rsidRDefault="008168E9" w:rsidP="005F4A16">
            <w:pPr>
              <w:pStyle w:val="TableBody"/>
              <w:jc w:val="both"/>
            </w:pPr>
          </w:p>
        </w:tc>
        <w:tc>
          <w:tcPr>
            <w:tcW w:w="1705" w:type="dxa"/>
          </w:tcPr>
          <w:p w:rsidR="008168E9" w:rsidRPr="001D0342" w:rsidRDefault="009D5758" w:rsidP="005F4A16">
            <w:pPr>
              <w:pStyle w:val="TableBody"/>
              <w:jc w:val="both"/>
            </w:pPr>
            <w:r>
              <w:t>916-</w:t>
            </w:r>
            <w:ins w:id="102" w:author="Valdez, Danny B" w:date="2014-12-11T16:43:00Z">
              <w:r w:rsidR="0039132E">
                <w:t>356-8485</w:t>
              </w:r>
            </w:ins>
            <w:del w:id="103" w:author="Valdez, Danny B" w:date="2014-12-11T16:43:00Z">
              <w:r w:rsidDel="0039132E">
                <w:delText>377-284</w:delText>
              </w:r>
              <w:r w:rsidR="00490FE6" w:rsidDel="0039132E">
                <w:delText>8</w:delText>
              </w:r>
            </w:del>
          </w:p>
        </w:tc>
      </w:tr>
      <w:tr w:rsidR="008168E9" w:rsidRPr="001D0342" w:rsidTr="00492722">
        <w:tc>
          <w:tcPr>
            <w:tcW w:w="1637" w:type="dxa"/>
          </w:tcPr>
          <w:p w:rsidR="008168E9" w:rsidRPr="001D0342" w:rsidRDefault="008168E9" w:rsidP="005F4A16">
            <w:pPr>
              <w:pStyle w:val="TableBody"/>
              <w:jc w:val="both"/>
            </w:pPr>
            <w:r w:rsidRPr="001D0342">
              <w:t>Secondary Owner</w:t>
            </w:r>
          </w:p>
        </w:tc>
        <w:tc>
          <w:tcPr>
            <w:tcW w:w="1695" w:type="dxa"/>
          </w:tcPr>
          <w:p w:rsidR="008168E9" w:rsidRPr="001D0342" w:rsidRDefault="008168E9" w:rsidP="005F4A16">
            <w:pPr>
              <w:pStyle w:val="TableBody"/>
              <w:jc w:val="both"/>
            </w:pPr>
          </w:p>
        </w:tc>
        <w:tc>
          <w:tcPr>
            <w:tcW w:w="1194" w:type="dxa"/>
          </w:tcPr>
          <w:p w:rsidR="008168E9" w:rsidRPr="001D0342" w:rsidRDefault="008168E9" w:rsidP="005F4A16">
            <w:pPr>
              <w:pStyle w:val="TableBody"/>
              <w:jc w:val="both"/>
            </w:pPr>
          </w:p>
        </w:tc>
        <w:tc>
          <w:tcPr>
            <w:tcW w:w="1194" w:type="dxa"/>
          </w:tcPr>
          <w:p w:rsidR="008168E9" w:rsidRPr="001D0342" w:rsidRDefault="008168E9" w:rsidP="005F4A16">
            <w:pPr>
              <w:pStyle w:val="TableBody"/>
              <w:jc w:val="both"/>
            </w:pPr>
          </w:p>
        </w:tc>
        <w:tc>
          <w:tcPr>
            <w:tcW w:w="1331" w:type="dxa"/>
          </w:tcPr>
          <w:p w:rsidR="008168E9" w:rsidRPr="001D0342" w:rsidRDefault="008168E9" w:rsidP="005F4A16">
            <w:pPr>
              <w:pStyle w:val="TableBody"/>
              <w:jc w:val="both"/>
            </w:pPr>
          </w:p>
        </w:tc>
        <w:tc>
          <w:tcPr>
            <w:tcW w:w="1705" w:type="dxa"/>
          </w:tcPr>
          <w:p w:rsidR="008168E9" w:rsidRPr="001D0342" w:rsidRDefault="008168E9" w:rsidP="005F4A16">
            <w:pPr>
              <w:pStyle w:val="TableBody"/>
              <w:jc w:val="both"/>
            </w:pPr>
          </w:p>
        </w:tc>
      </w:tr>
      <w:tr w:rsidR="00492722" w:rsidRPr="001D0342" w:rsidTr="00492722">
        <w:tc>
          <w:tcPr>
            <w:tcW w:w="1637" w:type="dxa"/>
          </w:tcPr>
          <w:p w:rsidR="00492722" w:rsidRPr="001D0342" w:rsidRDefault="00492722" w:rsidP="005F4A16">
            <w:pPr>
              <w:pStyle w:val="TableBody"/>
              <w:jc w:val="both"/>
            </w:pPr>
            <w:r w:rsidRPr="001D0342">
              <w:t>Original Developer</w:t>
            </w:r>
          </w:p>
        </w:tc>
        <w:tc>
          <w:tcPr>
            <w:tcW w:w="1695" w:type="dxa"/>
          </w:tcPr>
          <w:p w:rsidR="00492722" w:rsidRPr="001D0342" w:rsidRDefault="00492722" w:rsidP="005F4A16">
            <w:pPr>
              <w:pStyle w:val="TableBody"/>
              <w:jc w:val="both"/>
            </w:pPr>
            <w:r>
              <w:t>Alamelu Ramaswamy</w:t>
            </w:r>
          </w:p>
        </w:tc>
        <w:tc>
          <w:tcPr>
            <w:tcW w:w="1194" w:type="dxa"/>
          </w:tcPr>
          <w:p w:rsidR="00492722" w:rsidRPr="001D0342" w:rsidRDefault="00492722" w:rsidP="005F4A16">
            <w:pPr>
              <w:pStyle w:val="TableBody"/>
              <w:jc w:val="both"/>
            </w:pPr>
            <w:del w:id="104" w:author="Valdez, Danny B" w:date="2014-12-11T16:43:00Z">
              <w:r w:rsidDel="0039132E">
                <w:delText>aramaswa</w:delText>
              </w:r>
            </w:del>
          </w:p>
        </w:tc>
        <w:tc>
          <w:tcPr>
            <w:tcW w:w="1194" w:type="dxa"/>
          </w:tcPr>
          <w:p w:rsidR="00492722" w:rsidRPr="001D0342" w:rsidRDefault="00492722" w:rsidP="005F4A16">
            <w:pPr>
              <w:pStyle w:val="TableBody"/>
              <w:jc w:val="both"/>
            </w:pPr>
            <w:del w:id="105" w:author="Valdez, Danny B" w:date="2014-12-11T16:43:00Z">
              <w:r w:rsidDel="0039132E">
                <w:delText>FM</w:delText>
              </w:r>
            </w:del>
          </w:p>
        </w:tc>
        <w:tc>
          <w:tcPr>
            <w:tcW w:w="1331" w:type="dxa"/>
          </w:tcPr>
          <w:p w:rsidR="00492722" w:rsidRPr="001D0342" w:rsidRDefault="00492722" w:rsidP="005F4A16">
            <w:pPr>
              <w:pStyle w:val="TableBody"/>
              <w:jc w:val="both"/>
            </w:pPr>
          </w:p>
        </w:tc>
        <w:tc>
          <w:tcPr>
            <w:tcW w:w="1705" w:type="dxa"/>
          </w:tcPr>
          <w:p w:rsidR="00492722" w:rsidRPr="001D0342" w:rsidRDefault="00492722" w:rsidP="005F4A16">
            <w:pPr>
              <w:pStyle w:val="TableBody"/>
              <w:jc w:val="both"/>
            </w:pPr>
            <w:del w:id="106" w:author="Valdez, Danny B" w:date="2014-12-11T16:43:00Z">
              <w:r w:rsidDel="0039132E">
                <w:delText>91</w:delText>
              </w:r>
              <w:r w:rsidR="009D5758" w:rsidDel="0039132E">
                <w:delText>6-377-284</w:delText>
              </w:r>
              <w:r w:rsidDel="0039132E">
                <w:delText>8</w:delText>
              </w:r>
            </w:del>
          </w:p>
        </w:tc>
      </w:tr>
      <w:tr w:rsidR="00492722" w:rsidRPr="001D0342" w:rsidTr="00492722">
        <w:tc>
          <w:tcPr>
            <w:tcW w:w="1637" w:type="dxa"/>
          </w:tcPr>
          <w:p w:rsidR="00492722" w:rsidRPr="001D0342" w:rsidRDefault="00492722" w:rsidP="005F4A16">
            <w:pPr>
              <w:pStyle w:val="TableBody"/>
              <w:jc w:val="both"/>
            </w:pPr>
            <w:r w:rsidRPr="001D0342">
              <w:t>Manager</w:t>
            </w:r>
          </w:p>
        </w:tc>
        <w:tc>
          <w:tcPr>
            <w:tcW w:w="1695" w:type="dxa"/>
          </w:tcPr>
          <w:p w:rsidR="00492722" w:rsidRPr="001D0342" w:rsidRDefault="002E0592" w:rsidP="005F4A16">
            <w:pPr>
              <w:pStyle w:val="TableBody"/>
              <w:jc w:val="both"/>
            </w:pPr>
            <w:del w:id="107" w:author="Valdez, Danny B" w:date="2014-12-11T16:44:00Z">
              <w:r w:rsidDel="0039132E">
                <w:delText>Haitham Abul-Haija</w:delText>
              </w:r>
            </w:del>
            <w:ins w:id="108" w:author="Valdez, Danny B" w:date="2014-12-11T16:44:00Z">
              <w:r w:rsidR="00A04CD6">
                <w:t>Anurag Tyagi</w:t>
              </w:r>
            </w:ins>
          </w:p>
        </w:tc>
        <w:tc>
          <w:tcPr>
            <w:tcW w:w="1194" w:type="dxa"/>
          </w:tcPr>
          <w:p w:rsidR="00492722" w:rsidRPr="001D0342" w:rsidRDefault="00492722" w:rsidP="005F4A16">
            <w:pPr>
              <w:pStyle w:val="TableBody"/>
              <w:jc w:val="both"/>
            </w:pPr>
          </w:p>
        </w:tc>
        <w:tc>
          <w:tcPr>
            <w:tcW w:w="1194" w:type="dxa"/>
          </w:tcPr>
          <w:p w:rsidR="00492722" w:rsidRPr="001D0342" w:rsidRDefault="00492722" w:rsidP="005F4A16">
            <w:pPr>
              <w:pStyle w:val="TableBody"/>
              <w:jc w:val="both"/>
            </w:pPr>
          </w:p>
        </w:tc>
        <w:tc>
          <w:tcPr>
            <w:tcW w:w="1331" w:type="dxa"/>
          </w:tcPr>
          <w:p w:rsidR="00492722" w:rsidRPr="001D0342" w:rsidRDefault="00492722" w:rsidP="005F4A16">
            <w:pPr>
              <w:pStyle w:val="TableBody"/>
              <w:jc w:val="both"/>
            </w:pPr>
          </w:p>
        </w:tc>
        <w:tc>
          <w:tcPr>
            <w:tcW w:w="1705" w:type="dxa"/>
          </w:tcPr>
          <w:p w:rsidR="00492722" w:rsidRPr="001D0342" w:rsidRDefault="00492722" w:rsidP="005F4A16">
            <w:pPr>
              <w:pStyle w:val="TableBody"/>
              <w:jc w:val="both"/>
            </w:pPr>
          </w:p>
        </w:tc>
      </w:tr>
    </w:tbl>
    <w:p w:rsidR="00CC171C" w:rsidRPr="00EB2C89" w:rsidRDefault="00CC171C" w:rsidP="005F4A16">
      <w:pPr>
        <w:pStyle w:val="BodyText"/>
        <w:jc w:val="both"/>
        <w:rPr>
          <w:szCs w:val="32"/>
        </w:rPr>
      </w:pPr>
    </w:p>
    <w:p w:rsidR="00E1402F" w:rsidRPr="00596064" w:rsidRDefault="00E1402F" w:rsidP="005F4A16">
      <w:pPr>
        <w:pStyle w:val="Heading1"/>
        <w:jc w:val="both"/>
      </w:pPr>
      <w:bookmarkStart w:id="109" w:name="_Toc337589364"/>
      <w:r w:rsidRPr="00596064">
        <w:lastRenderedPageBreak/>
        <w:t>Overview</w:t>
      </w:r>
      <w:bookmarkEnd w:id="109"/>
    </w:p>
    <w:p w:rsidR="00E1402F" w:rsidRPr="006B27D8" w:rsidRDefault="00E1402F" w:rsidP="005F4A16">
      <w:pPr>
        <w:pStyle w:val="BodyText"/>
        <w:jc w:val="both"/>
      </w:pPr>
      <w:r w:rsidRPr="006B27D8">
        <w:t>This section</w:t>
      </w:r>
      <w:r w:rsidR="00B345E8" w:rsidRPr="006B27D8">
        <w:t xml:space="preserve"> provides an overview of how </w:t>
      </w:r>
      <w:r w:rsidR="007A18A0">
        <w:t>Chassis</w:t>
      </w:r>
      <w:r w:rsidR="00B3386E">
        <w:t>PowerGatingV</w:t>
      </w:r>
      <w:r w:rsidR="007A18A0">
        <w:t>IP</w:t>
      </w:r>
      <w:r w:rsidR="00B3386E">
        <w:t xml:space="preserve"> is</w:t>
      </w:r>
      <w:r w:rsidRPr="006B27D8">
        <w:t xml:space="preserve"> used in </w:t>
      </w:r>
      <w:r w:rsidR="00006051" w:rsidRPr="006B27D8">
        <w:t xml:space="preserve">an </w:t>
      </w:r>
      <w:r w:rsidR="00365457" w:rsidRPr="006B27D8">
        <w:t>OVM/</w:t>
      </w:r>
      <w:r w:rsidR="00006051" w:rsidRPr="006B27D8">
        <w:t xml:space="preserve">AVM SystemVerilog </w:t>
      </w:r>
      <w:r w:rsidR="00241154">
        <w:t>Testbench</w:t>
      </w:r>
      <w:r w:rsidRPr="006B27D8">
        <w:t xml:space="preserve">. It shows how </w:t>
      </w:r>
      <w:r w:rsidR="009B2FB1" w:rsidRPr="006B27D8">
        <w:t>this component</w:t>
      </w:r>
      <w:r w:rsidR="00241154">
        <w:t>’</w:t>
      </w:r>
      <w:r w:rsidR="009B2FB1" w:rsidRPr="006B27D8">
        <w:t>s</w:t>
      </w:r>
      <w:r w:rsidRPr="006B27D8">
        <w:t xml:space="preserve"> features allow tests written for low level </w:t>
      </w:r>
      <w:r w:rsidR="00241154">
        <w:t>Testbench</w:t>
      </w:r>
      <w:r w:rsidRPr="006B27D8">
        <w:t>es to be re-used at chip-level.</w:t>
      </w:r>
    </w:p>
    <w:p w:rsidR="00E1402F" w:rsidRPr="006B27D8" w:rsidRDefault="00493727" w:rsidP="005F4A16">
      <w:pPr>
        <w:pStyle w:val="BodyText"/>
        <w:jc w:val="both"/>
      </w:pPr>
      <w:r w:rsidRPr="006B27D8">
        <w:t>E</w:t>
      </w:r>
      <w:r w:rsidR="009C2925" w:rsidRPr="006B27D8">
        <w:t>xplain by referring to following items :</w:t>
      </w:r>
    </w:p>
    <w:p w:rsidR="00E1402F" w:rsidRPr="006B27D8" w:rsidRDefault="00C77DDC" w:rsidP="005F4A16">
      <w:pPr>
        <w:pStyle w:val="ListBullet"/>
        <w:jc w:val="both"/>
      </w:pPr>
      <w:r>
        <w:t>Applications</w:t>
      </w:r>
    </w:p>
    <w:p w:rsidR="00E1402F" w:rsidRPr="006B27D8" w:rsidRDefault="00C77DDC" w:rsidP="005F4A16">
      <w:pPr>
        <w:pStyle w:val="ListBullet"/>
        <w:jc w:val="both"/>
      </w:pPr>
      <w:r>
        <w:t>Features</w:t>
      </w:r>
    </w:p>
    <w:p w:rsidR="00E1402F" w:rsidRPr="006B27D8" w:rsidRDefault="00F06B9D" w:rsidP="005F4A16">
      <w:pPr>
        <w:pStyle w:val="ListBullet"/>
        <w:jc w:val="both"/>
      </w:pPr>
      <w:r w:rsidRPr="006B27D8">
        <w:t>Operations</w:t>
      </w:r>
    </w:p>
    <w:p w:rsidR="00F06B9D" w:rsidRPr="006B27D8" w:rsidRDefault="00C77DDC" w:rsidP="005F4A16">
      <w:pPr>
        <w:pStyle w:val="ListBullet"/>
        <w:jc w:val="both"/>
      </w:pPr>
      <w:r>
        <w:t>Control</w:t>
      </w:r>
    </w:p>
    <w:p w:rsidR="00E1402F" w:rsidRPr="006B27D8" w:rsidRDefault="00E1402F" w:rsidP="005F4A16">
      <w:pPr>
        <w:pStyle w:val="ListBullet"/>
        <w:jc w:val="both"/>
      </w:pPr>
      <w:r w:rsidRPr="006B27D8">
        <w:t>Bibliography</w:t>
      </w:r>
    </w:p>
    <w:p w:rsidR="00261C29" w:rsidRPr="00282FE9" w:rsidRDefault="00261C29" w:rsidP="005F4A16">
      <w:pPr>
        <w:pStyle w:val="Heading2"/>
        <w:jc w:val="both"/>
      </w:pPr>
      <w:bookmarkStart w:id="110" w:name="_Toc337589365"/>
      <w:r w:rsidRPr="00282FE9">
        <w:t>Applications</w:t>
      </w:r>
      <w:bookmarkEnd w:id="110"/>
    </w:p>
    <w:p w:rsidR="00834B29" w:rsidRDefault="0019527C" w:rsidP="005F4A16">
      <w:pPr>
        <w:pStyle w:val="BodyText"/>
        <w:jc w:val="both"/>
      </w:pPr>
      <w:r w:rsidRPr="00EB2C89">
        <w:t>Agent</w:t>
      </w:r>
      <w:r w:rsidR="00834B29" w:rsidRPr="00EB2C89">
        <w:t>s, interfaces, monitors, and coverage collectors are used to perform verification of Intellectual Proper</w:t>
      </w:r>
      <w:r w:rsidR="00436F14" w:rsidRPr="00EB2C89">
        <w:t>ty designs.  Applications of Agent</w:t>
      </w:r>
      <w:r w:rsidR="00834B29" w:rsidRPr="00EB2C89">
        <w:t>s and related Verification IP include:</w:t>
      </w:r>
    </w:p>
    <w:p w:rsidR="00737528" w:rsidRPr="00043F4D" w:rsidRDefault="00737528" w:rsidP="005F4A16">
      <w:pPr>
        <w:pStyle w:val="BodyText"/>
        <w:jc w:val="both"/>
        <w:rPr>
          <w:color w:val="FF0000"/>
        </w:rPr>
      </w:pPr>
    </w:p>
    <w:p w:rsidR="001B7D94" w:rsidRDefault="001B7D94" w:rsidP="005F4A16">
      <w:pPr>
        <w:pStyle w:val="Heading3"/>
        <w:jc w:val="both"/>
      </w:pPr>
      <w:bookmarkStart w:id="111" w:name="_Toc337589366"/>
      <w:r>
        <w:t>PMC test environment</w:t>
      </w:r>
      <w:bookmarkEnd w:id="111"/>
    </w:p>
    <w:p w:rsidR="0048041B" w:rsidRDefault="0048041B" w:rsidP="005F4A16">
      <w:pPr>
        <w:pStyle w:val="ListBullet3"/>
        <w:jc w:val="both"/>
      </w:pPr>
      <w:r>
        <w:t xml:space="preserve">The PGCB agent shoud be used </w:t>
      </w:r>
      <w:r w:rsidR="00043FE4">
        <w:t xml:space="preserve">to emulate an </w:t>
      </w:r>
      <w:r>
        <w:t>IP and Fabric’s</w:t>
      </w:r>
      <w:r w:rsidR="00043FE4">
        <w:t xml:space="preserve"> PGCB</w:t>
      </w:r>
      <w:r>
        <w:t xml:space="preserve"> behavior while validating PMC’s Chassis defined power gating interface. Please see diagram below. The driver and sequencer will be active only at the cluster level and will be passiv</w:t>
      </w:r>
      <w:r w:rsidR="003E72D4">
        <w:t>e in the chip/full-chip level. Th</w:t>
      </w:r>
      <w:r>
        <w:t>e monitor and checker will be active at both cluster and full-chip level.</w:t>
      </w:r>
    </w:p>
    <w:p w:rsidR="000476AA" w:rsidRDefault="005032A1" w:rsidP="00A335DE">
      <w:pPr>
        <w:pStyle w:val="ListBullet3"/>
        <w:jc w:val="both"/>
      </w:pPr>
      <w:r>
        <w:t xml:space="preserve">IMPORTANT: </w:t>
      </w:r>
      <w:r w:rsidR="00305395">
        <w:t>It is the responsibility of the test to make sure that it</w:t>
      </w:r>
      <w:r w:rsidR="000476AA">
        <w:t xml:space="preserve"> emulates the the correct behavior of the fab_pmc_idle signal</w:t>
      </w:r>
      <w:r w:rsidR="00305395">
        <w:t>.</w:t>
      </w:r>
    </w:p>
    <w:p w:rsidR="000476AA" w:rsidRDefault="000476AA" w:rsidP="009F1A86">
      <w:pPr>
        <w:pStyle w:val="ListBullet3"/>
        <w:numPr>
          <w:ilvl w:val="3"/>
          <w:numId w:val="3"/>
        </w:numPr>
      </w:pPr>
      <w:r>
        <w:t>In the real system, before PMC sees any traffic on the IOSF sideband or primary interface, the corresponding nodes of the fabric would already be power-ungated. So before the test sends any cycle either on the IOSF sideband or primary interface, the appropriate fab_pmc_idle signals needs to be deasserted and those fabric interfaces should be in power-ungated state.</w:t>
      </w:r>
    </w:p>
    <w:p w:rsidR="005F02DE" w:rsidRDefault="005F02DE">
      <w:pPr>
        <w:pStyle w:val="ListBullet3"/>
        <w:numPr>
          <w:ilvl w:val="0"/>
          <w:numId w:val="0"/>
        </w:numPr>
        <w:jc w:val="both"/>
      </w:pPr>
    </w:p>
    <w:p w:rsidR="0048041B" w:rsidRDefault="0048041B" w:rsidP="005F4A16">
      <w:pPr>
        <w:pStyle w:val="ListBullet"/>
        <w:numPr>
          <w:ilvl w:val="0"/>
          <w:numId w:val="0"/>
        </w:numPr>
        <w:ind w:left="360" w:hanging="360"/>
        <w:jc w:val="both"/>
      </w:pPr>
    </w:p>
    <w:p w:rsidR="00EC5F20" w:rsidRDefault="004A316F" w:rsidP="005F4A16">
      <w:pPr>
        <w:pStyle w:val="ListBullet"/>
        <w:numPr>
          <w:ilvl w:val="0"/>
          <w:numId w:val="0"/>
        </w:numPr>
        <w:ind w:left="360" w:hanging="360"/>
        <w:jc w:val="both"/>
      </w:pPr>
      <w:r>
        <w:object w:dxaOrig="7041" w:dyaOrig="49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248.25pt" o:ole="">
            <v:imagedata r:id="rId13" o:title=""/>
          </v:shape>
          <o:OLEObject Type="Embed" ProgID="Visio.Drawing.11" ShapeID="_x0000_i1025" DrawAspect="Content" ObjectID="_1496214962" r:id="rId14"/>
        </w:object>
      </w:r>
    </w:p>
    <w:p w:rsidR="00976CE6" w:rsidRDefault="00976CE6" w:rsidP="005F4A16">
      <w:pPr>
        <w:pStyle w:val="ListBullet"/>
        <w:numPr>
          <w:ilvl w:val="0"/>
          <w:numId w:val="0"/>
        </w:numPr>
        <w:ind w:left="1080" w:firstLine="360"/>
        <w:jc w:val="both"/>
        <w:rPr>
          <w:b/>
        </w:rPr>
      </w:pPr>
      <w:r w:rsidRPr="00976CE6">
        <w:rPr>
          <w:b/>
        </w:rPr>
        <w:t>Usage model for the PGCBAgent BFM in the PMC env</w:t>
      </w:r>
    </w:p>
    <w:p w:rsidR="00773331" w:rsidRDefault="00773331"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DE44B7" w:rsidRDefault="00DE44B7" w:rsidP="005F4A16">
      <w:pPr>
        <w:pStyle w:val="ListBullet"/>
        <w:numPr>
          <w:ilvl w:val="0"/>
          <w:numId w:val="0"/>
        </w:numPr>
        <w:ind w:left="1080" w:firstLine="360"/>
        <w:jc w:val="both"/>
        <w:rPr>
          <w:b/>
        </w:rPr>
      </w:pPr>
    </w:p>
    <w:p w:rsidR="00DE44B7" w:rsidRDefault="00DE44B7" w:rsidP="005F4A16">
      <w:pPr>
        <w:pStyle w:val="ListBullet"/>
        <w:numPr>
          <w:ilvl w:val="0"/>
          <w:numId w:val="0"/>
        </w:numPr>
        <w:ind w:left="1080" w:firstLine="360"/>
        <w:jc w:val="both"/>
        <w:rPr>
          <w:b/>
        </w:rPr>
      </w:pPr>
    </w:p>
    <w:p w:rsidR="00DE44B7" w:rsidRDefault="00DE44B7" w:rsidP="005F4A16">
      <w:pPr>
        <w:pStyle w:val="ListBullet"/>
        <w:numPr>
          <w:ilvl w:val="0"/>
          <w:numId w:val="0"/>
        </w:numPr>
        <w:ind w:left="1080" w:firstLine="360"/>
        <w:jc w:val="both"/>
        <w:rPr>
          <w:b/>
        </w:rPr>
      </w:pPr>
    </w:p>
    <w:p w:rsidR="00DE44B7" w:rsidRDefault="00DE44B7"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9809B8" w:rsidRDefault="009809B8" w:rsidP="005F4A16">
      <w:pPr>
        <w:pStyle w:val="ListBullet"/>
        <w:numPr>
          <w:ilvl w:val="0"/>
          <w:numId w:val="0"/>
        </w:numPr>
        <w:ind w:left="1080" w:firstLine="360"/>
        <w:jc w:val="both"/>
        <w:rPr>
          <w:b/>
        </w:rPr>
      </w:pPr>
    </w:p>
    <w:p w:rsidR="00883197" w:rsidRPr="00883197" w:rsidRDefault="007B5C58" w:rsidP="005F4A16">
      <w:pPr>
        <w:pStyle w:val="Heading2"/>
        <w:jc w:val="both"/>
      </w:pPr>
      <w:bookmarkStart w:id="112" w:name="_Toc337589367"/>
      <w:r w:rsidRPr="00596064">
        <w:lastRenderedPageBreak/>
        <w:t>Feature</w:t>
      </w:r>
      <w:r w:rsidR="00883197">
        <w:t>s</w:t>
      </w:r>
      <w:bookmarkEnd w:id="112"/>
    </w:p>
    <w:p w:rsidR="00DC1A56" w:rsidRPr="007C094D" w:rsidRDefault="007C094D" w:rsidP="005F4A16">
      <w:pPr>
        <w:pStyle w:val="Heading3"/>
        <w:jc w:val="both"/>
      </w:pPr>
      <w:bookmarkStart w:id="113" w:name="_Toc337589368"/>
      <w:r>
        <w:t>PGCB Agent</w:t>
      </w:r>
      <w:bookmarkEnd w:id="113"/>
    </w:p>
    <w:tbl>
      <w:tblPr>
        <w:tblStyle w:val="TableClassic1"/>
        <w:tblW w:w="8713" w:type="dxa"/>
        <w:tblLook w:val="04A0" w:firstRow="1" w:lastRow="0" w:firstColumn="1" w:lastColumn="0" w:noHBand="0" w:noVBand="1"/>
      </w:tblPr>
      <w:tblGrid>
        <w:gridCol w:w="6058"/>
        <w:gridCol w:w="1395"/>
        <w:gridCol w:w="1260"/>
      </w:tblGrid>
      <w:tr w:rsidR="001861EA" w:rsidRPr="001E78F8" w:rsidTr="001861EA">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058" w:type="dxa"/>
          </w:tcPr>
          <w:p w:rsidR="001861EA" w:rsidRPr="001E78F8" w:rsidRDefault="001861EA" w:rsidP="005F4A16">
            <w:pPr>
              <w:pStyle w:val="Gaps"/>
              <w:widowControl w:val="0"/>
              <w:spacing w:before="0" w:after="0"/>
              <w:jc w:val="both"/>
              <w:rPr>
                <w:color w:val="auto"/>
                <w:sz w:val="18"/>
                <w:szCs w:val="18"/>
              </w:rPr>
            </w:pPr>
            <w:r w:rsidRPr="001E78F8">
              <w:rPr>
                <w:color w:val="auto"/>
                <w:sz w:val="18"/>
                <w:szCs w:val="18"/>
              </w:rPr>
              <w:t>Feature</w:t>
            </w:r>
          </w:p>
        </w:tc>
        <w:tc>
          <w:tcPr>
            <w:tcW w:w="1395" w:type="dxa"/>
          </w:tcPr>
          <w:p w:rsidR="001861EA" w:rsidRPr="001E78F8" w:rsidRDefault="001861EA" w:rsidP="005F4A16">
            <w:pPr>
              <w:pStyle w:val="Gaps"/>
              <w:widowControl w:val="0"/>
              <w:spacing w:before="0" w:after="0"/>
              <w:jc w:val="both"/>
              <w:cnfStyle w:val="100000000000" w:firstRow="1" w:lastRow="0" w:firstColumn="0" w:lastColumn="0" w:oddVBand="0" w:evenVBand="0" w:oddHBand="0" w:evenHBand="0" w:firstRowFirstColumn="0" w:firstRowLastColumn="0" w:lastRowFirstColumn="0" w:lastRowLastColumn="0"/>
              <w:rPr>
                <w:color w:val="auto"/>
                <w:sz w:val="18"/>
                <w:szCs w:val="18"/>
              </w:rPr>
            </w:pPr>
            <w:r w:rsidRPr="001E78F8">
              <w:rPr>
                <w:color w:val="auto"/>
                <w:sz w:val="18"/>
                <w:szCs w:val="18"/>
              </w:rPr>
              <w:t>Supported (Yes/No)</w:t>
            </w:r>
          </w:p>
        </w:tc>
        <w:tc>
          <w:tcPr>
            <w:tcW w:w="1260" w:type="dxa"/>
          </w:tcPr>
          <w:p w:rsidR="001861EA" w:rsidRPr="001E78F8" w:rsidRDefault="001861EA" w:rsidP="005F4A16">
            <w:pPr>
              <w:pStyle w:val="Gaps"/>
              <w:widowControl w:val="0"/>
              <w:spacing w:before="0" w:after="0"/>
              <w:jc w:val="both"/>
              <w:cnfStyle w:val="100000000000" w:firstRow="1" w:lastRow="0" w:firstColumn="0" w:lastColumn="0" w:oddVBand="0" w:evenVBand="0" w:oddHBand="0" w:evenHBand="0" w:firstRowFirstColumn="0" w:firstRowLastColumn="0" w:lastRowFirstColumn="0" w:lastRowLastColumn="0"/>
              <w:rPr>
                <w:color w:val="auto"/>
                <w:sz w:val="18"/>
                <w:szCs w:val="18"/>
              </w:rPr>
            </w:pPr>
            <w:r w:rsidRPr="001E78F8">
              <w:rPr>
                <w:color w:val="auto"/>
                <w:sz w:val="18"/>
                <w:szCs w:val="18"/>
              </w:rPr>
              <w:t>Expected release date</w:t>
            </w:r>
          </w:p>
        </w:tc>
      </w:tr>
      <w:tr w:rsidR="001861EA" w:rsidRPr="001E78F8" w:rsidTr="001861E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058" w:type="dxa"/>
          </w:tcPr>
          <w:p w:rsidR="001861EA" w:rsidRPr="001E78F8" w:rsidRDefault="00604406" w:rsidP="005F4A16">
            <w:pPr>
              <w:pStyle w:val="Gaps"/>
              <w:widowControl w:val="0"/>
              <w:spacing w:before="0" w:after="0"/>
              <w:jc w:val="both"/>
              <w:rPr>
                <w:color w:val="auto"/>
                <w:sz w:val="18"/>
                <w:szCs w:val="18"/>
              </w:rPr>
            </w:pPr>
            <w:r>
              <w:rPr>
                <w:color w:val="auto"/>
                <w:sz w:val="18"/>
                <w:szCs w:val="18"/>
              </w:rPr>
              <w:t xml:space="preserve">Supports upto maximum of </w:t>
            </w:r>
            <w:r w:rsidR="00815005">
              <w:rPr>
                <w:color w:val="auto"/>
                <w:sz w:val="18"/>
                <w:szCs w:val="18"/>
              </w:rPr>
              <w:t>128</w:t>
            </w:r>
            <w:r w:rsidR="001861EA">
              <w:rPr>
                <w:color w:val="auto"/>
                <w:sz w:val="18"/>
                <w:szCs w:val="18"/>
              </w:rPr>
              <w:t xml:space="preserve"> SIP, </w:t>
            </w:r>
            <w:r w:rsidR="008F2091">
              <w:rPr>
                <w:color w:val="auto"/>
                <w:sz w:val="18"/>
                <w:szCs w:val="18"/>
              </w:rPr>
              <w:t xml:space="preserve">PGD, </w:t>
            </w:r>
            <w:r w:rsidR="001861EA">
              <w:rPr>
                <w:color w:val="auto"/>
                <w:sz w:val="18"/>
                <w:szCs w:val="18"/>
              </w:rPr>
              <w:t>fabric and FET blocks each.</w:t>
            </w:r>
          </w:p>
        </w:tc>
        <w:tc>
          <w:tcPr>
            <w:tcW w:w="1395" w:type="dxa"/>
          </w:tcPr>
          <w:p w:rsidR="001861EA" w:rsidRPr="001E78F8" w:rsidRDefault="001861EA"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Yes</w:t>
            </w:r>
          </w:p>
        </w:tc>
        <w:tc>
          <w:tcPr>
            <w:tcW w:w="1260" w:type="dxa"/>
          </w:tcPr>
          <w:p w:rsidR="001861EA" w:rsidRPr="001E78F8" w:rsidRDefault="001861EA"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r w:rsidR="001861EA" w:rsidRPr="001E78F8" w:rsidTr="001861EA">
        <w:trPr>
          <w:cnfStyle w:val="000000010000" w:firstRow="0" w:lastRow="0" w:firstColumn="0" w:lastColumn="0" w:oddVBand="0" w:evenVBand="0" w:oddHBand="0" w:evenHBand="1"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6058" w:type="dxa"/>
          </w:tcPr>
          <w:p w:rsidR="001861EA" w:rsidRDefault="001861EA" w:rsidP="005F4A16">
            <w:pPr>
              <w:pStyle w:val="Gaps"/>
              <w:widowControl w:val="0"/>
              <w:spacing w:before="0" w:after="0"/>
              <w:jc w:val="both"/>
              <w:rPr>
                <w:color w:val="auto"/>
                <w:sz w:val="18"/>
                <w:szCs w:val="18"/>
              </w:rPr>
            </w:pPr>
            <w:r>
              <w:rPr>
                <w:color w:val="auto"/>
                <w:sz w:val="18"/>
                <w:szCs w:val="18"/>
              </w:rPr>
              <w:t xml:space="preserve">Mastering capabilities </w:t>
            </w:r>
            <w:r w:rsidR="00E40CB6">
              <w:rPr>
                <w:color w:val="auto"/>
                <w:sz w:val="18"/>
                <w:szCs w:val="18"/>
              </w:rPr>
              <w:t>with configurable delay</w:t>
            </w:r>
          </w:p>
          <w:p w:rsidR="00715C2D" w:rsidRDefault="00715C2D" w:rsidP="00715C2D">
            <w:pPr>
              <w:pStyle w:val="Gaps"/>
              <w:widowControl w:val="0"/>
              <w:numPr>
                <w:ilvl w:val="6"/>
                <w:numId w:val="3"/>
              </w:numPr>
              <w:spacing w:before="0" w:after="0"/>
              <w:jc w:val="both"/>
              <w:rPr>
                <w:color w:val="auto"/>
                <w:sz w:val="18"/>
                <w:szCs w:val="18"/>
              </w:rPr>
            </w:pPr>
            <w:r>
              <w:rPr>
                <w:color w:val="auto"/>
                <w:sz w:val="18"/>
                <w:szCs w:val="18"/>
              </w:rPr>
              <w:t>Send gate request SIP_PG_REQ</w:t>
            </w:r>
          </w:p>
          <w:p w:rsidR="001861EA" w:rsidRDefault="006A754B" w:rsidP="005F4A16">
            <w:pPr>
              <w:pStyle w:val="Gaps"/>
              <w:widowControl w:val="0"/>
              <w:numPr>
                <w:ilvl w:val="6"/>
                <w:numId w:val="3"/>
              </w:numPr>
              <w:spacing w:before="0" w:after="0"/>
              <w:jc w:val="both"/>
              <w:rPr>
                <w:color w:val="auto"/>
                <w:sz w:val="18"/>
                <w:szCs w:val="18"/>
              </w:rPr>
            </w:pPr>
            <w:r>
              <w:rPr>
                <w:color w:val="auto"/>
                <w:sz w:val="18"/>
                <w:szCs w:val="18"/>
              </w:rPr>
              <w:t xml:space="preserve">Send ungate request </w:t>
            </w:r>
            <w:r w:rsidR="001861EA">
              <w:rPr>
                <w:color w:val="auto"/>
                <w:sz w:val="18"/>
                <w:szCs w:val="18"/>
              </w:rPr>
              <w:t>SIP_UG_REQ</w:t>
            </w:r>
          </w:p>
          <w:p w:rsidR="001861EA" w:rsidRDefault="006A754B" w:rsidP="005F4A16">
            <w:pPr>
              <w:pStyle w:val="Gaps"/>
              <w:widowControl w:val="0"/>
              <w:numPr>
                <w:ilvl w:val="6"/>
                <w:numId w:val="3"/>
              </w:numPr>
              <w:spacing w:before="0" w:after="0"/>
              <w:jc w:val="both"/>
              <w:rPr>
                <w:color w:val="auto"/>
                <w:sz w:val="18"/>
                <w:szCs w:val="18"/>
              </w:rPr>
            </w:pPr>
            <w:r>
              <w:rPr>
                <w:color w:val="auto"/>
                <w:sz w:val="18"/>
                <w:szCs w:val="18"/>
              </w:rPr>
              <w:t xml:space="preserve">Fabric enter idle - </w:t>
            </w:r>
            <w:r w:rsidR="001861EA">
              <w:rPr>
                <w:color w:val="auto"/>
                <w:sz w:val="18"/>
                <w:szCs w:val="18"/>
              </w:rPr>
              <w:t>FAB_IDLE</w:t>
            </w:r>
          </w:p>
          <w:p w:rsidR="001861EA" w:rsidRDefault="006A754B" w:rsidP="005F4A16">
            <w:pPr>
              <w:pStyle w:val="Gaps"/>
              <w:widowControl w:val="0"/>
              <w:numPr>
                <w:ilvl w:val="6"/>
                <w:numId w:val="3"/>
              </w:numPr>
              <w:spacing w:before="0" w:after="0"/>
              <w:jc w:val="both"/>
              <w:rPr>
                <w:color w:val="auto"/>
                <w:sz w:val="18"/>
                <w:szCs w:val="18"/>
              </w:rPr>
            </w:pPr>
            <w:r>
              <w:rPr>
                <w:color w:val="auto"/>
                <w:sz w:val="18"/>
                <w:szCs w:val="18"/>
              </w:rPr>
              <w:t xml:space="preserve">Fabric exit idle - </w:t>
            </w:r>
            <w:r w:rsidR="001861EA" w:rsidRPr="00743AFB">
              <w:rPr>
                <w:color w:val="auto"/>
                <w:sz w:val="18"/>
                <w:szCs w:val="18"/>
              </w:rPr>
              <w:t>FAB_IDLE_EXIT</w:t>
            </w:r>
          </w:p>
          <w:p w:rsidR="001861EA" w:rsidRDefault="001861EA" w:rsidP="005F4A16">
            <w:pPr>
              <w:pStyle w:val="Gaps"/>
              <w:widowControl w:val="0"/>
              <w:spacing w:before="0" w:after="0"/>
              <w:jc w:val="both"/>
              <w:rPr>
                <w:color w:val="auto"/>
                <w:sz w:val="18"/>
                <w:szCs w:val="18"/>
              </w:rPr>
            </w:pPr>
          </w:p>
          <w:p w:rsidR="001861EA" w:rsidRPr="00743AFB" w:rsidRDefault="001861EA" w:rsidP="005F4A16">
            <w:pPr>
              <w:pStyle w:val="Gaps"/>
              <w:widowControl w:val="0"/>
              <w:spacing w:before="0" w:after="0"/>
              <w:jc w:val="both"/>
              <w:rPr>
                <w:color w:val="auto"/>
                <w:sz w:val="18"/>
                <w:szCs w:val="18"/>
              </w:rPr>
            </w:pPr>
            <w:r>
              <w:rPr>
                <w:color w:val="auto"/>
                <w:sz w:val="18"/>
                <w:szCs w:val="18"/>
              </w:rPr>
              <w:t xml:space="preserve">See section 10 for more details on the </w:t>
            </w:r>
            <w:r w:rsidR="0034536F">
              <w:rPr>
                <w:color w:val="auto"/>
                <w:sz w:val="18"/>
                <w:szCs w:val="18"/>
              </w:rPr>
              <w:t>commands</w:t>
            </w:r>
          </w:p>
        </w:tc>
        <w:tc>
          <w:tcPr>
            <w:tcW w:w="1395" w:type="dxa"/>
          </w:tcPr>
          <w:p w:rsidR="001861EA" w:rsidRPr="001E78F8" w:rsidRDefault="001861EA"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r w:rsidRPr="001E78F8">
              <w:rPr>
                <w:color w:val="auto"/>
                <w:sz w:val="18"/>
                <w:szCs w:val="18"/>
              </w:rPr>
              <w:t>Yes</w:t>
            </w:r>
          </w:p>
        </w:tc>
        <w:tc>
          <w:tcPr>
            <w:tcW w:w="1260" w:type="dxa"/>
          </w:tcPr>
          <w:p w:rsidR="001861EA" w:rsidRPr="001E78F8" w:rsidRDefault="001861EA"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p>
        </w:tc>
      </w:tr>
      <w:tr w:rsidR="001861EA" w:rsidRPr="001E78F8" w:rsidTr="001861EA">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6058" w:type="dxa"/>
          </w:tcPr>
          <w:p w:rsidR="001861EA" w:rsidRDefault="001861EA" w:rsidP="005F4A16">
            <w:pPr>
              <w:widowControl w:val="0"/>
              <w:jc w:val="both"/>
              <w:rPr>
                <w:rFonts w:ascii="Verdana" w:hAnsi="Verdana"/>
                <w:szCs w:val="18"/>
              </w:rPr>
            </w:pPr>
            <w:r w:rsidRPr="001E78F8">
              <w:rPr>
                <w:rFonts w:ascii="Verdana" w:hAnsi="Verdana"/>
                <w:szCs w:val="18"/>
              </w:rPr>
              <w:t xml:space="preserve">Slave response to </w:t>
            </w:r>
          </w:p>
          <w:p w:rsidR="001861EA" w:rsidRDefault="001861EA" w:rsidP="005F4A16">
            <w:pPr>
              <w:pStyle w:val="ListParagraph"/>
              <w:widowControl w:val="0"/>
              <w:numPr>
                <w:ilvl w:val="0"/>
                <w:numId w:val="15"/>
              </w:numPr>
              <w:jc w:val="both"/>
              <w:rPr>
                <w:rFonts w:ascii="Verdana" w:hAnsi="Verdana"/>
                <w:szCs w:val="18"/>
              </w:rPr>
            </w:pPr>
            <w:r>
              <w:rPr>
                <w:rFonts w:ascii="Verdana" w:hAnsi="Verdana"/>
                <w:szCs w:val="18"/>
              </w:rPr>
              <w:t>SW PG/UG request</w:t>
            </w:r>
          </w:p>
          <w:p w:rsidR="001861EA" w:rsidRDefault="001861EA" w:rsidP="005F4A16">
            <w:pPr>
              <w:pStyle w:val="ListParagraph"/>
              <w:widowControl w:val="0"/>
              <w:numPr>
                <w:ilvl w:val="0"/>
                <w:numId w:val="15"/>
              </w:numPr>
              <w:jc w:val="both"/>
              <w:rPr>
                <w:rFonts w:ascii="Verdana" w:hAnsi="Verdana"/>
                <w:szCs w:val="18"/>
              </w:rPr>
            </w:pPr>
            <w:r w:rsidRPr="005817EA">
              <w:rPr>
                <w:rFonts w:ascii="Verdana" w:hAnsi="Verdana"/>
                <w:szCs w:val="18"/>
              </w:rPr>
              <w:t xml:space="preserve">PMC wake </w:t>
            </w:r>
          </w:p>
          <w:p w:rsidR="001861EA" w:rsidRDefault="001861EA" w:rsidP="005F4A16">
            <w:pPr>
              <w:pStyle w:val="ListParagraph"/>
              <w:widowControl w:val="0"/>
              <w:numPr>
                <w:ilvl w:val="0"/>
                <w:numId w:val="15"/>
              </w:numPr>
              <w:jc w:val="both"/>
              <w:rPr>
                <w:rFonts w:ascii="Verdana" w:hAnsi="Verdana"/>
                <w:szCs w:val="18"/>
              </w:rPr>
            </w:pPr>
            <w:r>
              <w:rPr>
                <w:rFonts w:ascii="Verdana" w:hAnsi="Verdana"/>
                <w:szCs w:val="18"/>
              </w:rPr>
              <w:t xml:space="preserve">Fabric PG/UG req </w:t>
            </w:r>
          </w:p>
          <w:p w:rsidR="001861EA" w:rsidRPr="003F5C5D" w:rsidRDefault="001861EA" w:rsidP="005F4A16">
            <w:pPr>
              <w:widowControl w:val="0"/>
              <w:jc w:val="both"/>
              <w:rPr>
                <w:rFonts w:ascii="Verdana" w:hAnsi="Verdana"/>
                <w:szCs w:val="18"/>
              </w:rPr>
            </w:pPr>
            <w:r>
              <w:rPr>
                <w:rFonts w:ascii="Verdana" w:hAnsi="Verdana"/>
                <w:szCs w:val="18"/>
              </w:rPr>
              <w:t>See the timing diagrams in the next section.</w:t>
            </w:r>
          </w:p>
        </w:tc>
        <w:tc>
          <w:tcPr>
            <w:tcW w:w="1395" w:type="dxa"/>
          </w:tcPr>
          <w:p w:rsidR="001861EA" w:rsidRPr="001E78F8" w:rsidRDefault="001861EA"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r w:rsidRPr="001E78F8">
              <w:rPr>
                <w:color w:val="auto"/>
                <w:sz w:val="18"/>
                <w:szCs w:val="18"/>
              </w:rPr>
              <w:t>Yes</w:t>
            </w:r>
          </w:p>
        </w:tc>
        <w:tc>
          <w:tcPr>
            <w:tcW w:w="1260" w:type="dxa"/>
          </w:tcPr>
          <w:p w:rsidR="001861EA" w:rsidRPr="001E78F8" w:rsidRDefault="001861EA"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p>
        </w:tc>
      </w:tr>
      <w:tr w:rsidR="001861EA" w:rsidRPr="001E78F8" w:rsidTr="001861EA">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058" w:type="dxa"/>
          </w:tcPr>
          <w:p w:rsidR="00604406" w:rsidRPr="00620170" w:rsidRDefault="001861EA" w:rsidP="005F4A16">
            <w:pPr>
              <w:pStyle w:val="Gaps"/>
              <w:widowControl w:val="0"/>
              <w:spacing w:before="0" w:after="0"/>
              <w:jc w:val="both"/>
              <w:rPr>
                <w:color w:val="auto"/>
                <w:sz w:val="18"/>
                <w:szCs w:val="18"/>
              </w:rPr>
            </w:pPr>
            <w:r w:rsidRPr="00620170">
              <w:rPr>
                <w:color w:val="auto"/>
                <w:sz w:val="18"/>
                <w:szCs w:val="18"/>
              </w:rPr>
              <w:t>Assertion of ip_pmc_d3i3</w:t>
            </w:r>
            <w:r w:rsidR="0045677D" w:rsidRPr="00620170">
              <w:rPr>
                <w:color w:val="auto"/>
                <w:sz w:val="18"/>
                <w:szCs w:val="18"/>
              </w:rPr>
              <w:t xml:space="preserve"> and d0i3.</w:t>
            </w:r>
          </w:p>
        </w:tc>
        <w:tc>
          <w:tcPr>
            <w:tcW w:w="1395" w:type="dxa"/>
          </w:tcPr>
          <w:p w:rsidR="001861EA" w:rsidRPr="001E78F8" w:rsidRDefault="001861EA"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r w:rsidRPr="001E78F8">
              <w:rPr>
                <w:color w:val="auto"/>
                <w:sz w:val="18"/>
                <w:szCs w:val="18"/>
              </w:rPr>
              <w:t>No</w:t>
            </w:r>
          </w:p>
        </w:tc>
        <w:tc>
          <w:tcPr>
            <w:tcW w:w="1260" w:type="dxa"/>
          </w:tcPr>
          <w:p w:rsidR="001861EA" w:rsidRPr="001E78F8" w:rsidRDefault="00620170"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TBD</w:t>
            </w:r>
          </w:p>
        </w:tc>
      </w:tr>
      <w:tr w:rsidR="00052A01" w:rsidRPr="001E78F8" w:rsidTr="001861EA">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058" w:type="dxa"/>
          </w:tcPr>
          <w:p w:rsidR="00052A01" w:rsidRPr="00620170" w:rsidRDefault="00052A01" w:rsidP="005F4A16">
            <w:pPr>
              <w:pStyle w:val="Gaps"/>
              <w:widowControl w:val="0"/>
              <w:spacing w:before="0" w:after="0"/>
              <w:jc w:val="both"/>
              <w:rPr>
                <w:color w:val="auto"/>
                <w:sz w:val="18"/>
                <w:szCs w:val="18"/>
              </w:rPr>
            </w:pPr>
            <w:r w:rsidRPr="00620170">
              <w:rPr>
                <w:color w:val="auto"/>
                <w:sz w:val="18"/>
                <w:szCs w:val="18"/>
              </w:rPr>
              <w:t>Assertion of vnn_req</w:t>
            </w:r>
          </w:p>
        </w:tc>
        <w:tc>
          <w:tcPr>
            <w:tcW w:w="1395" w:type="dxa"/>
          </w:tcPr>
          <w:p w:rsidR="00052A01" w:rsidRPr="001E78F8" w:rsidRDefault="00052A01"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No</w:t>
            </w:r>
          </w:p>
        </w:tc>
        <w:tc>
          <w:tcPr>
            <w:tcW w:w="1260" w:type="dxa"/>
          </w:tcPr>
          <w:p w:rsidR="00052A01" w:rsidRDefault="00620170" w:rsidP="005F4A16">
            <w:pPr>
              <w:pStyle w:val="Gaps"/>
              <w:widowControl w:val="0"/>
              <w:spacing w:before="0" w:after="0"/>
              <w:jc w:val="both"/>
              <w:cnfStyle w:val="000000100000" w:firstRow="0" w:lastRow="0" w:firstColumn="0" w:lastColumn="0" w:oddVBand="0" w:evenVBand="0" w:oddHBand="1" w:evenHBand="0" w:firstRowFirstColumn="0" w:firstRowLastColumn="0" w:lastRowFirstColumn="0" w:lastRowLastColumn="0"/>
              <w:rPr>
                <w:color w:val="auto"/>
                <w:sz w:val="18"/>
                <w:szCs w:val="18"/>
              </w:rPr>
            </w:pPr>
            <w:r>
              <w:rPr>
                <w:color w:val="auto"/>
                <w:sz w:val="18"/>
                <w:szCs w:val="18"/>
              </w:rPr>
              <w:t>TBD</w:t>
            </w:r>
          </w:p>
        </w:tc>
      </w:tr>
      <w:tr w:rsidR="001861EA" w:rsidRPr="001E78F8" w:rsidTr="001861EA">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6058" w:type="dxa"/>
          </w:tcPr>
          <w:p w:rsidR="001861EA" w:rsidRPr="00620170" w:rsidRDefault="001861EA" w:rsidP="005F4A16">
            <w:pPr>
              <w:pStyle w:val="Gaps"/>
              <w:widowControl w:val="0"/>
              <w:spacing w:before="0" w:after="0"/>
              <w:jc w:val="both"/>
              <w:rPr>
                <w:color w:val="auto"/>
                <w:sz w:val="18"/>
                <w:szCs w:val="18"/>
              </w:rPr>
            </w:pPr>
            <w:r w:rsidRPr="00620170">
              <w:rPr>
                <w:color w:val="auto"/>
                <w:sz w:val="18"/>
                <w:szCs w:val="18"/>
              </w:rPr>
              <w:t>Monitor</w:t>
            </w:r>
            <w:r w:rsidR="00620170" w:rsidRPr="00620170">
              <w:rPr>
                <w:color w:val="auto"/>
                <w:sz w:val="18"/>
                <w:szCs w:val="18"/>
              </w:rPr>
              <w:t xml:space="preserve"> and tracker</w:t>
            </w:r>
          </w:p>
        </w:tc>
        <w:tc>
          <w:tcPr>
            <w:tcW w:w="1395" w:type="dxa"/>
          </w:tcPr>
          <w:p w:rsidR="001861EA" w:rsidRDefault="00DC26AE"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r>
              <w:rPr>
                <w:color w:val="auto"/>
                <w:sz w:val="18"/>
                <w:szCs w:val="18"/>
              </w:rPr>
              <w:t>Yes</w:t>
            </w:r>
          </w:p>
        </w:tc>
        <w:tc>
          <w:tcPr>
            <w:tcW w:w="1260" w:type="dxa"/>
          </w:tcPr>
          <w:p w:rsidR="001861EA" w:rsidRDefault="001861EA" w:rsidP="005F4A16">
            <w:pPr>
              <w:pStyle w:val="Gaps"/>
              <w:widowControl w:val="0"/>
              <w:spacing w:before="0" w:after="0"/>
              <w:jc w:val="both"/>
              <w:cnfStyle w:val="000000010000" w:firstRow="0" w:lastRow="0" w:firstColumn="0" w:lastColumn="0" w:oddVBand="0" w:evenVBand="0" w:oddHBand="0" w:evenHBand="1" w:firstRowFirstColumn="0" w:firstRowLastColumn="0" w:lastRowFirstColumn="0" w:lastRowLastColumn="0"/>
              <w:rPr>
                <w:color w:val="auto"/>
                <w:sz w:val="18"/>
                <w:szCs w:val="18"/>
              </w:rPr>
            </w:pPr>
          </w:p>
        </w:tc>
      </w:tr>
    </w:tbl>
    <w:p w:rsidR="00CD180A" w:rsidRDefault="00CD180A" w:rsidP="005F4A16">
      <w:pPr>
        <w:pStyle w:val="Heading4"/>
        <w:jc w:val="both"/>
      </w:pPr>
      <w:r>
        <w:t>Assumptions</w:t>
      </w:r>
    </w:p>
    <w:tbl>
      <w:tblPr>
        <w:tblStyle w:val="TableClassic1"/>
        <w:tblW w:w="0" w:type="auto"/>
        <w:tblLook w:val="04A0" w:firstRow="1" w:lastRow="0" w:firstColumn="1" w:lastColumn="0" w:noHBand="0" w:noVBand="1"/>
      </w:tblPr>
      <w:tblGrid>
        <w:gridCol w:w="8248"/>
      </w:tblGrid>
      <w:tr w:rsidR="00C736A5" w:rsidRPr="00070D81" w:rsidTr="005F4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8" w:type="dxa"/>
          </w:tcPr>
          <w:p w:rsidR="00C736A5" w:rsidRPr="00070D81" w:rsidRDefault="00C736A5" w:rsidP="005F4A16">
            <w:pPr>
              <w:pStyle w:val="BodyText"/>
              <w:spacing w:before="0" w:after="0"/>
              <w:jc w:val="both"/>
              <w:rPr>
                <w:color w:val="auto"/>
              </w:rPr>
            </w:pPr>
            <w:r w:rsidRPr="00070D81">
              <w:rPr>
                <w:color w:val="auto"/>
              </w:rPr>
              <w:t>Assumption</w:t>
            </w:r>
          </w:p>
        </w:tc>
      </w:tr>
      <w:tr w:rsidR="00C736A5" w:rsidRPr="00070D81" w:rsidTr="005F4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8" w:type="dxa"/>
          </w:tcPr>
          <w:p w:rsidR="00C736A5" w:rsidRPr="00070D81" w:rsidRDefault="00C736A5" w:rsidP="00A335DE">
            <w:pPr>
              <w:pStyle w:val="BodyText"/>
              <w:spacing w:before="0" w:after="0"/>
              <w:jc w:val="both"/>
            </w:pPr>
            <w:r>
              <w:t>Tests will always end after a SIP/Fabric is either in a PG state or UG state. This assumption is made by the checker.</w:t>
            </w:r>
          </w:p>
        </w:tc>
      </w:tr>
    </w:tbl>
    <w:p w:rsidR="00CD180A" w:rsidRDefault="00CD180A" w:rsidP="005F4A16">
      <w:pPr>
        <w:pStyle w:val="BodyText"/>
        <w:jc w:val="both"/>
      </w:pPr>
    </w:p>
    <w:p w:rsidR="00974E48" w:rsidRDefault="00974E48" w:rsidP="005F4A16">
      <w:pPr>
        <w:pStyle w:val="BodyText"/>
        <w:jc w:val="both"/>
      </w:pPr>
    </w:p>
    <w:p w:rsidR="00195CC2" w:rsidRDefault="00195CC2" w:rsidP="005F4A16">
      <w:pPr>
        <w:pStyle w:val="BodyText"/>
        <w:jc w:val="both"/>
      </w:pPr>
    </w:p>
    <w:p w:rsidR="00195CC2" w:rsidRDefault="00195CC2" w:rsidP="005F4A16">
      <w:pPr>
        <w:pStyle w:val="BodyText"/>
        <w:jc w:val="both"/>
      </w:pPr>
    </w:p>
    <w:p w:rsidR="00195CC2" w:rsidRDefault="00195CC2" w:rsidP="005F4A16">
      <w:pPr>
        <w:pStyle w:val="BodyText"/>
        <w:jc w:val="both"/>
      </w:pPr>
    </w:p>
    <w:p w:rsidR="00195CC2" w:rsidRDefault="00195CC2" w:rsidP="005F4A16">
      <w:pPr>
        <w:pStyle w:val="BodyText"/>
        <w:jc w:val="both"/>
      </w:pPr>
    </w:p>
    <w:p w:rsidR="00195CC2" w:rsidRPr="00CD180A" w:rsidRDefault="00195CC2" w:rsidP="005F4A16">
      <w:pPr>
        <w:pStyle w:val="BodyText"/>
        <w:jc w:val="both"/>
      </w:pPr>
    </w:p>
    <w:p w:rsidR="000737C5" w:rsidRDefault="00DC1A56" w:rsidP="005F4A16">
      <w:pPr>
        <w:pStyle w:val="Heading4"/>
        <w:jc w:val="both"/>
      </w:pPr>
      <w:r>
        <w:lastRenderedPageBreak/>
        <w:t>Waveforms</w:t>
      </w:r>
    </w:p>
    <w:p w:rsidR="00E878F1" w:rsidRDefault="00E878F1" w:rsidP="00E878F1">
      <w:pPr>
        <w:pStyle w:val="Heading5"/>
      </w:pPr>
      <w:r>
        <w:t>SIP master command</w:t>
      </w:r>
    </w:p>
    <w:p w:rsidR="00E878F1" w:rsidRDefault="009A6A71" w:rsidP="00E878F1">
      <w:pPr>
        <w:pStyle w:val="BodyText"/>
        <w:tabs>
          <w:tab w:val="left" w:pos="-900"/>
        </w:tabs>
        <w:ind w:left="-900" w:hanging="270"/>
      </w:pPr>
      <w:r w:rsidRPr="009A6A71">
        <w:t xml:space="preserve"> </w:t>
      </w:r>
      <w:r>
        <w:object w:dxaOrig="20335" w:dyaOrig="4723">
          <v:shape id="_x0000_i1026" type="#_x0000_t75" style="width:552pt;height:128.25pt" o:ole="">
            <v:imagedata r:id="rId15" o:title=""/>
          </v:shape>
          <o:OLEObject Type="Embed" ProgID="Visio.Drawing.11" ShapeID="_x0000_i1026" DrawAspect="Content" ObjectID="_1496214963" r:id="rId16"/>
        </w:object>
      </w:r>
    </w:p>
    <w:p w:rsidR="00AF2B62" w:rsidRPr="00E878F1" w:rsidRDefault="00713642" w:rsidP="00713642">
      <w:pPr>
        <w:pStyle w:val="BodyText"/>
        <w:tabs>
          <w:tab w:val="left" w:pos="0"/>
        </w:tabs>
      </w:pPr>
      <w:r>
        <w:t>The waveform shows an example command SIP_</w:t>
      </w:r>
      <w:r w:rsidR="009A6A71">
        <w:t>PG</w:t>
      </w:r>
      <w:r>
        <w:t xml:space="preserve">_REQ. The </w:t>
      </w:r>
      <w:r w:rsidR="009A6A71">
        <w:t>pg</w:t>
      </w:r>
      <w:r>
        <w:t xml:space="preserve"> req signal is driven after 1 cl</w:t>
      </w:r>
      <w:r w:rsidR="00471FE2">
        <w:t xml:space="preserve">ock since delay = </w:t>
      </w:r>
      <w:r w:rsidR="009A6A71">
        <w:t>3</w:t>
      </w:r>
      <w:r w:rsidR="00471FE2">
        <w:t>. Since w</w:t>
      </w:r>
      <w:r>
        <w:t>aitForComplete is set, the sequence completes 4 clocks (completeDelay = 4) after the sequence ends which is the assertion o</w:t>
      </w:r>
      <w:r w:rsidR="009A6A71">
        <w:t>f</w:t>
      </w:r>
      <w:r>
        <w:t xml:space="preserve"> pg ack from PMC.</w:t>
      </w:r>
    </w:p>
    <w:p w:rsidR="00E878F1" w:rsidRPr="00E878F1" w:rsidRDefault="00E878F1" w:rsidP="00E878F1">
      <w:pPr>
        <w:pStyle w:val="BodyText"/>
      </w:pPr>
    </w:p>
    <w:p w:rsidR="00A45D08" w:rsidRDefault="00A45D08" w:rsidP="005F4A16">
      <w:pPr>
        <w:pStyle w:val="Heading5"/>
        <w:jc w:val="both"/>
      </w:pPr>
      <w:r>
        <w:t xml:space="preserve">SIP PG </w:t>
      </w:r>
      <w:r w:rsidR="00996554">
        <w:t xml:space="preserve">and UG </w:t>
      </w:r>
      <w:r w:rsidR="00E878F1">
        <w:t>response</w:t>
      </w:r>
    </w:p>
    <w:p w:rsidR="003E4038" w:rsidRDefault="002E1B2F" w:rsidP="00195CC2">
      <w:pPr>
        <w:pStyle w:val="BodyText"/>
        <w:ind w:left="-1530"/>
      </w:pPr>
      <w:r w:rsidRPr="002E1B2F">
        <w:t xml:space="preserve"> </w:t>
      </w:r>
    </w:p>
    <w:p w:rsidR="003E4038" w:rsidRDefault="003E4038" w:rsidP="00195CC2">
      <w:pPr>
        <w:pStyle w:val="BodyText"/>
        <w:ind w:left="-1530"/>
      </w:pPr>
    </w:p>
    <w:p w:rsidR="00E878F1" w:rsidRDefault="002E1B2F" w:rsidP="00195CC2">
      <w:pPr>
        <w:pStyle w:val="BodyText"/>
        <w:ind w:left="-1530"/>
      </w:pPr>
      <w:r>
        <w:object w:dxaOrig="28154" w:dyaOrig="8895">
          <v:shape id="_x0000_i1027" type="#_x0000_t75" style="width:597pt;height:188.25pt" o:ole="">
            <v:imagedata r:id="rId17" o:title=""/>
          </v:shape>
          <o:OLEObject Type="Embed" ProgID="Visio.Drawing.11" ShapeID="_x0000_i1027" DrawAspect="Content" ObjectID="_1496214964" r:id="rId18"/>
        </w:object>
      </w:r>
    </w:p>
    <w:p w:rsidR="00E878F1" w:rsidRDefault="00713642" w:rsidP="00E878F1">
      <w:pPr>
        <w:pStyle w:val="BodyText"/>
      </w:pPr>
      <w:r>
        <w:t xml:space="preserve">The above waveform is to show the how the PGCBAgent reponds to a pmc wake signal along with the delays. These delays by extending the PGCBAgentResponseSeqItem. Please see the integration guide. </w:t>
      </w:r>
    </w:p>
    <w:p w:rsidR="00E878F1" w:rsidRPr="00E878F1" w:rsidRDefault="00E878F1" w:rsidP="00E878F1">
      <w:pPr>
        <w:pStyle w:val="BodyText"/>
      </w:pPr>
    </w:p>
    <w:p w:rsidR="000737C5" w:rsidRPr="000737C5" w:rsidRDefault="000737C5" w:rsidP="005F4A16">
      <w:pPr>
        <w:pStyle w:val="Heading5"/>
        <w:jc w:val="both"/>
      </w:pPr>
      <w:r>
        <w:lastRenderedPageBreak/>
        <w:t>Fabric ACK and NACK responses</w:t>
      </w:r>
    </w:p>
    <w:p w:rsidR="004A62BD" w:rsidRPr="002E3DF6" w:rsidRDefault="004A62BD" w:rsidP="0039132E">
      <w:pPr>
        <w:pStyle w:val="BodyText"/>
        <w:jc w:val="both"/>
      </w:pPr>
      <w:r w:rsidRPr="005C1ABD">
        <w:t>The BFM drives</w:t>
      </w:r>
      <w:r w:rsidRPr="002E3DF6">
        <w:t xml:space="preserve"> ack and nack as follows.</w:t>
      </w:r>
    </w:p>
    <w:p w:rsidR="004A62BD" w:rsidRPr="0039132E" w:rsidRDefault="004A62BD" w:rsidP="0039132E">
      <w:pPr>
        <w:pStyle w:val="BodyText"/>
        <w:jc w:val="both"/>
      </w:pPr>
      <w:r w:rsidRPr="005C1ABD">
        <w:t xml:space="preserve">There are cases where fab_pmc_idle is 0 and fab_pmc_pg_rdy_ack_b asserts. </w:t>
      </w:r>
      <w:r w:rsidRPr="0039132E">
        <w:t>That is a possibility if the idle changes value after fabirc’s commit point.</w:t>
      </w:r>
    </w:p>
    <w:p w:rsidR="004A62BD" w:rsidRPr="0039132E" w:rsidRDefault="004A62BD" w:rsidP="004A62BD">
      <w:pPr>
        <w:pStyle w:val="ListParagraph"/>
        <w:numPr>
          <w:ilvl w:val="1"/>
          <w:numId w:val="27"/>
        </w:numPr>
        <w:contextualSpacing w:val="0"/>
        <w:rPr>
          <w:rFonts w:ascii="Verdana" w:hAnsi="Verdana"/>
          <w:sz w:val="18"/>
          <w:szCs w:val="18"/>
        </w:rPr>
      </w:pPr>
      <w:r w:rsidRPr="0039132E">
        <w:rPr>
          <w:rFonts w:ascii="Verdana" w:hAnsi="Verdana"/>
          <w:sz w:val="18"/>
          <w:szCs w:val="18"/>
        </w:rPr>
        <w:t>For the BFM, the fab_pmc_pg_req_b is the commit point.</w:t>
      </w:r>
    </w:p>
    <w:p w:rsidR="00EF7F57" w:rsidRPr="0039132E" w:rsidRDefault="00EF7F57" w:rsidP="004A62BD">
      <w:pPr>
        <w:pStyle w:val="ListParagraph"/>
        <w:numPr>
          <w:ilvl w:val="1"/>
          <w:numId w:val="27"/>
        </w:numPr>
        <w:contextualSpacing w:val="0"/>
        <w:rPr>
          <w:rFonts w:ascii="Verdana" w:hAnsi="Verdana"/>
          <w:sz w:val="18"/>
          <w:szCs w:val="18"/>
        </w:rPr>
      </w:pPr>
      <w:r w:rsidRPr="0039132E">
        <w:rPr>
          <w:rFonts w:ascii="Verdana" w:hAnsi="Verdana"/>
          <w:sz w:val="18"/>
          <w:szCs w:val="18"/>
        </w:rPr>
        <w:t xml:space="preserve">The nack/nack distribution </w:t>
      </w:r>
      <w:r w:rsidR="002E3DF6">
        <w:rPr>
          <w:rFonts w:ascii="Verdana" w:hAnsi="Verdana"/>
          <w:sz w:val="18"/>
          <w:szCs w:val="18"/>
        </w:rPr>
        <w:t xml:space="preserve">I (send_fab_nack variable in the PGCBResponseSequenceItem) </w:t>
      </w:r>
      <w:r w:rsidRPr="0039132E">
        <w:rPr>
          <w:rFonts w:ascii="Verdana" w:hAnsi="Verdana"/>
          <w:sz w:val="18"/>
          <w:szCs w:val="18"/>
        </w:rPr>
        <w:t>s as follows</w:t>
      </w:r>
    </w:p>
    <w:p w:rsidR="004A62BD" w:rsidRPr="0039132E" w:rsidRDefault="004A62BD" w:rsidP="0039132E">
      <w:pPr>
        <w:pStyle w:val="ListParagraph"/>
        <w:numPr>
          <w:ilvl w:val="2"/>
          <w:numId w:val="27"/>
        </w:numPr>
        <w:contextualSpacing w:val="0"/>
        <w:rPr>
          <w:rFonts w:ascii="Verdana" w:hAnsi="Verdana"/>
          <w:sz w:val="18"/>
          <w:szCs w:val="18"/>
        </w:rPr>
      </w:pPr>
      <w:r w:rsidRPr="0039132E">
        <w:rPr>
          <w:rFonts w:ascii="Verdana" w:hAnsi="Verdana"/>
          <w:sz w:val="18"/>
          <w:szCs w:val="18"/>
        </w:rPr>
        <w:t>30% – assert nack after random delay irrespective of any other signal value</w:t>
      </w:r>
      <w:r w:rsidR="006F4E24">
        <w:rPr>
          <w:rFonts w:ascii="Verdana" w:hAnsi="Verdana"/>
          <w:sz w:val="18"/>
          <w:szCs w:val="18"/>
        </w:rPr>
        <w:t>. The random delay can be constrained (delay_fab_nack variable in PGCBResponseSequenceItem)</w:t>
      </w:r>
    </w:p>
    <w:p w:rsidR="004A62BD" w:rsidRPr="0039132E" w:rsidRDefault="004A62BD" w:rsidP="0039132E">
      <w:pPr>
        <w:pStyle w:val="ListParagraph"/>
        <w:numPr>
          <w:ilvl w:val="2"/>
          <w:numId w:val="27"/>
        </w:numPr>
        <w:contextualSpacing w:val="0"/>
        <w:rPr>
          <w:rFonts w:ascii="Verdana" w:hAnsi="Verdana"/>
          <w:sz w:val="18"/>
          <w:szCs w:val="18"/>
        </w:rPr>
      </w:pPr>
      <w:r w:rsidRPr="0039132E">
        <w:rPr>
          <w:rFonts w:ascii="Verdana" w:hAnsi="Verdana"/>
          <w:sz w:val="18"/>
          <w:szCs w:val="18"/>
        </w:rPr>
        <w:t>70%</w:t>
      </w:r>
    </w:p>
    <w:p w:rsidR="004A62BD" w:rsidRPr="0039132E" w:rsidRDefault="004A62BD" w:rsidP="0039132E">
      <w:pPr>
        <w:pStyle w:val="ListParagraph"/>
        <w:numPr>
          <w:ilvl w:val="3"/>
          <w:numId w:val="27"/>
        </w:numPr>
        <w:contextualSpacing w:val="0"/>
        <w:rPr>
          <w:rFonts w:ascii="Verdana" w:hAnsi="Verdana"/>
          <w:sz w:val="18"/>
          <w:szCs w:val="18"/>
        </w:rPr>
      </w:pPr>
      <w:r w:rsidRPr="0039132E">
        <w:rPr>
          <w:rFonts w:ascii="Verdana" w:hAnsi="Verdana"/>
          <w:sz w:val="18"/>
          <w:szCs w:val="18"/>
        </w:rPr>
        <w:t>Assert ack after r</w:t>
      </w:r>
      <w:r w:rsidR="006F4E24" w:rsidRPr="006F4E24">
        <w:rPr>
          <w:rFonts w:ascii="Verdana" w:hAnsi="Verdana"/>
          <w:sz w:val="18"/>
          <w:szCs w:val="18"/>
        </w:rPr>
        <w:t xml:space="preserve">andom delay if fab_pmc_idle = </w:t>
      </w:r>
      <w:r w:rsidR="006F4E24">
        <w:rPr>
          <w:rFonts w:ascii="Verdana" w:hAnsi="Verdana"/>
          <w:sz w:val="18"/>
          <w:szCs w:val="18"/>
        </w:rPr>
        <w:t xml:space="preserve"> The random delay can be constrained (delay_fab__pg_ack variable in PGCBResponseSequenceItem)</w:t>
      </w:r>
    </w:p>
    <w:p w:rsidR="004A62BD" w:rsidRPr="0039132E" w:rsidRDefault="004A62BD" w:rsidP="0039132E">
      <w:pPr>
        <w:pStyle w:val="ListParagraph"/>
        <w:numPr>
          <w:ilvl w:val="3"/>
          <w:numId w:val="27"/>
        </w:numPr>
        <w:contextualSpacing w:val="0"/>
        <w:rPr>
          <w:rFonts w:ascii="Verdana" w:hAnsi="Verdana"/>
          <w:sz w:val="18"/>
          <w:szCs w:val="18"/>
        </w:rPr>
      </w:pPr>
      <w:r w:rsidRPr="0039132E">
        <w:rPr>
          <w:rFonts w:ascii="Verdana" w:hAnsi="Verdana"/>
          <w:sz w:val="18"/>
          <w:szCs w:val="18"/>
        </w:rPr>
        <w:t>Assert nack if fab_pmc_idle goes to 0 while counting the random delay.</w:t>
      </w:r>
    </w:p>
    <w:p w:rsidR="00CA5E75" w:rsidRDefault="00CA5E75" w:rsidP="0039132E">
      <w:pPr>
        <w:pStyle w:val="BodyText"/>
        <w:jc w:val="both"/>
        <w:rPr>
          <w:noProof/>
        </w:rPr>
      </w:pPr>
    </w:p>
    <w:p w:rsidR="004D45A0" w:rsidRDefault="00F04BC7" w:rsidP="005F4A16">
      <w:pPr>
        <w:pStyle w:val="Heading2"/>
        <w:jc w:val="both"/>
      </w:pPr>
      <w:bookmarkStart w:id="114" w:name="_Toc337589369"/>
      <w:r w:rsidRPr="00596064">
        <w:t>Control</w:t>
      </w:r>
      <w:bookmarkEnd w:id="114"/>
    </w:p>
    <w:p w:rsidR="004D45A0" w:rsidRPr="004D45A0" w:rsidRDefault="004D45A0" w:rsidP="005F4A16">
      <w:pPr>
        <w:pStyle w:val="SpecNormal"/>
        <w:rPr>
          <w:rFonts w:ascii="Verdana" w:hAnsi="Verdana"/>
          <w:sz w:val="18"/>
        </w:rPr>
      </w:pPr>
      <w:r w:rsidRPr="004D45A0">
        <w:rPr>
          <w:rFonts w:ascii="Verdana" w:hAnsi="Verdana"/>
          <w:sz w:val="18"/>
        </w:rPr>
        <w:t xml:space="preserve">This verification component has three basic levels of control: </w:t>
      </w:r>
    </w:p>
    <w:p w:rsidR="004D45A0" w:rsidRPr="004D45A0" w:rsidRDefault="004D45A0" w:rsidP="005F4A16">
      <w:pPr>
        <w:pStyle w:val="SpecNormal"/>
        <w:rPr>
          <w:rFonts w:ascii="Verdana" w:hAnsi="Verdana"/>
          <w:sz w:val="12"/>
          <w:szCs w:val="16"/>
        </w:rPr>
      </w:pPr>
    </w:p>
    <w:p w:rsidR="004D45A0" w:rsidRPr="004D45A0" w:rsidRDefault="004D45A0" w:rsidP="005F4A16">
      <w:pPr>
        <w:pStyle w:val="SpecNormal"/>
        <w:numPr>
          <w:ilvl w:val="0"/>
          <w:numId w:val="9"/>
        </w:numPr>
        <w:rPr>
          <w:rFonts w:ascii="Verdana" w:hAnsi="Verdana"/>
          <w:sz w:val="18"/>
        </w:rPr>
      </w:pPr>
      <w:r w:rsidRPr="004D45A0">
        <w:rPr>
          <w:rFonts w:ascii="Verdana" w:hAnsi="Verdana"/>
          <w:sz w:val="18"/>
        </w:rPr>
        <w:t>Parameters</w:t>
      </w:r>
    </w:p>
    <w:p w:rsidR="004D45A0" w:rsidRPr="004D45A0" w:rsidRDefault="004D45A0" w:rsidP="005F4A16">
      <w:pPr>
        <w:pStyle w:val="SpecNormal"/>
        <w:numPr>
          <w:ilvl w:val="1"/>
          <w:numId w:val="9"/>
        </w:numPr>
        <w:rPr>
          <w:rFonts w:ascii="Verdana" w:hAnsi="Verdana"/>
          <w:sz w:val="18"/>
        </w:rPr>
      </w:pPr>
      <w:r w:rsidRPr="004D45A0">
        <w:rPr>
          <w:rFonts w:ascii="Verdana" w:hAnsi="Verdana"/>
          <w:sz w:val="18"/>
        </w:rPr>
        <w:t>Parameters are used to set</w:t>
      </w:r>
      <w:r w:rsidR="00883197">
        <w:rPr>
          <w:rFonts w:ascii="Verdana" w:hAnsi="Verdana"/>
          <w:sz w:val="18"/>
        </w:rPr>
        <w:t xml:space="preserve"> the number </w:t>
      </w:r>
      <w:r w:rsidR="004F1F57">
        <w:rPr>
          <w:rFonts w:ascii="Verdana" w:hAnsi="Verdana"/>
          <w:sz w:val="18"/>
        </w:rPr>
        <w:t>of SW entities, SIP, Fabric PGCBd</w:t>
      </w:r>
      <w:r w:rsidR="00883197">
        <w:rPr>
          <w:rFonts w:ascii="Verdana" w:hAnsi="Verdana"/>
          <w:sz w:val="18"/>
        </w:rPr>
        <w:t xml:space="preserve"> and FET blocks</w:t>
      </w:r>
      <w:r w:rsidRPr="004D45A0">
        <w:rPr>
          <w:rFonts w:ascii="Verdana" w:hAnsi="Verdana"/>
          <w:sz w:val="18"/>
        </w:rPr>
        <w:t>.</w:t>
      </w:r>
    </w:p>
    <w:p w:rsidR="004D45A0" w:rsidRPr="004D45A0" w:rsidRDefault="004D45A0" w:rsidP="005F4A16">
      <w:pPr>
        <w:pStyle w:val="SpecNormal"/>
        <w:numPr>
          <w:ilvl w:val="0"/>
          <w:numId w:val="9"/>
        </w:numPr>
        <w:rPr>
          <w:rFonts w:ascii="Verdana" w:hAnsi="Verdana"/>
          <w:sz w:val="18"/>
        </w:rPr>
      </w:pPr>
      <w:r w:rsidRPr="004D45A0">
        <w:rPr>
          <w:rFonts w:ascii="Verdana" w:hAnsi="Verdana"/>
          <w:sz w:val="18"/>
        </w:rPr>
        <w:t>Configuration objects</w:t>
      </w:r>
    </w:p>
    <w:p w:rsidR="004D45A0" w:rsidRPr="004D45A0" w:rsidRDefault="004D45A0" w:rsidP="005F4A16">
      <w:pPr>
        <w:pStyle w:val="SpecNormal"/>
        <w:numPr>
          <w:ilvl w:val="1"/>
          <w:numId w:val="9"/>
        </w:numPr>
        <w:rPr>
          <w:rFonts w:ascii="Verdana" w:hAnsi="Verdana"/>
          <w:sz w:val="18"/>
        </w:rPr>
      </w:pPr>
      <w:r w:rsidRPr="004D45A0">
        <w:rPr>
          <w:rFonts w:ascii="Verdana" w:hAnsi="Verdana"/>
          <w:sz w:val="18"/>
        </w:rPr>
        <w:t xml:space="preserve">Configuration object </w:t>
      </w:r>
      <w:r w:rsidR="00883197">
        <w:rPr>
          <w:rFonts w:ascii="Verdana" w:hAnsi="Verdana"/>
          <w:sz w:val="18"/>
        </w:rPr>
        <w:t>PowerGating</w:t>
      </w:r>
      <w:r w:rsidRPr="004D45A0">
        <w:rPr>
          <w:rFonts w:ascii="Verdana" w:hAnsi="Verdana"/>
          <w:sz w:val="18"/>
        </w:rPr>
        <w:t>Config is used to configure the</w:t>
      </w:r>
      <w:r w:rsidR="00883197">
        <w:rPr>
          <w:rFonts w:ascii="Verdana" w:hAnsi="Verdana"/>
          <w:sz w:val="18"/>
        </w:rPr>
        <w:t xml:space="preserve"> SIP and fabric behaviors</w:t>
      </w:r>
      <w:r w:rsidRPr="004D45A0">
        <w:rPr>
          <w:rFonts w:ascii="Verdana" w:hAnsi="Verdana"/>
          <w:sz w:val="18"/>
        </w:rPr>
        <w:t>.</w:t>
      </w:r>
    </w:p>
    <w:p w:rsidR="004D45A0" w:rsidRPr="004D45A0" w:rsidRDefault="004D45A0" w:rsidP="005F4A16">
      <w:pPr>
        <w:pStyle w:val="SpecNormal"/>
        <w:numPr>
          <w:ilvl w:val="0"/>
          <w:numId w:val="9"/>
        </w:numPr>
        <w:rPr>
          <w:rFonts w:ascii="Verdana" w:hAnsi="Verdana"/>
          <w:sz w:val="18"/>
        </w:rPr>
      </w:pPr>
      <w:r w:rsidRPr="004D45A0">
        <w:rPr>
          <w:rFonts w:ascii="Verdana" w:hAnsi="Verdana"/>
          <w:sz w:val="18"/>
        </w:rPr>
        <w:t>Transactions</w:t>
      </w:r>
      <w:r w:rsidRPr="004D45A0">
        <w:rPr>
          <w:rFonts w:ascii="Verdana" w:hAnsi="Verdana"/>
          <w:sz w:val="18"/>
        </w:rPr>
        <w:tab/>
      </w:r>
    </w:p>
    <w:p w:rsidR="004D45A0" w:rsidRPr="004D45A0" w:rsidRDefault="004D45A0" w:rsidP="005F4A16">
      <w:pPr>
        <w:pStyle w:val="SpecNormal"/>
        <w:numPr>
          <w:ilvl w:val="1"/>
          <w:numId w:val="9"/>
        </w:numPr>
        <w:rPr>
          <w:rFonts w:ascii="Verdana" w:hAnsi="Verdana"/>
          <w:sz w:val="18"/>
        </w:rPr>
      </w:pPr>
      <w:r w:rsidRPr="004D45A0">
        <w:rPr>
          <w:rFonts w:ascii="Verdana" w:hAnsi="Verdana"/>
          <w:sz w:val="18"/>
        </w:rPr>
        <w:t xml:space="preserve">Transactions are sent by test during runtime to </w:t>
      </w:r>
      <w:r w:rsidR="007E616A">
        <w:rPr>
          <w:rFonts w:ascii="Verdana" w:hAnsi="Verdana"/>
          <w:sz w:val="18"/>
        </w:rPr>
        <w:t>assert/deassert signals</w:t>
      </w:r>
      <w:r w:rsidRPr="004D45A0">
        <w:rPr>
          <w:rFonts w:ascii="Verdana" w:hAnsi="Verdana"/>
          <w:sz w:val="18"/>
        </w:rPr>
        <w:t>.</w:t>
      </w:r>
    </w:p>
    <w:p w:rsidR="004D45A0" w:rsidRPr="004D45A0" w:rsidRDefault="004D45A0" w:rsidP="005F4A16">
      <w:pPr>
        <w:pStyle w:val="SpecNormal"/>
        <w:rPr>
          <w:rFonts w:ascii="Verdana" w:hAnsi="Verdana"/>
          <w:sz w:val="18"/>
        </w:rPr>
      </w:pPr>
    </w:p>
    <w:p w:rsidR="004D45A0" w:rsidRPr="004D45A0" w:rsidRDefault="004D45A0" w:rsidP="005F4A16">
      <w:pPr>
        <w:pStyle w:val="SpecNormal"/>
        <w:rPr>
          <w:rFonts w:ascii="Verdana" w:hAnsi="Verdana"/>
          <w:sz w:val="12"/>
          <w:szCs w:val="16"/>
        </w:rPr>
      </w:pPr>
    </w:p>
    <w:p w:rsidR="004D45A0" w:rsidRPr="004D45A0" w:rsidRDefault="004D45A0" w:rsidP="005F4A16">
      <w:pPr>
        <w:pStyle w:val="SpecNormal"/>
        <w:rPr>
          <w:rFonts w:ascii="Verdana" w:hAnsi="Verdana"/>
          <w:sz w:val="16"/>
          <w:szCs w:val="20"/>
        </w:rPr>
      </w:pPr>
      <w:r w:rsidRPr="004D45A0">
        <w:rPr>
          <w:rFonts w:ascii="Verdana" w:hAnsi="Verdana"/>
          <w:sz w:val="18"/>
        </w:rPr>
        <w:t>In general, parameters and configuarion objects are set once per testbench, configuration methods are set once per test, and transactions are set many times during a test.</w:t>
      </w:r>
    </w:p>
    <w:p w:rsidR="004D45A0" w:rsidRPr="00EB2C89" w:rsidRDefault="004D45A0" w:rsidP="005F4A16">
      <w:pPr>
        <w:pStyle w:val="BodyText"/>
        <w:jc w:val="both"/>
        <w:rPr>
          <w:szCs w:val="20"/>
        </w:rPr>
      </w:pPr>
    </w:p>
    <w:p w:rsidR="009A3C56" w:rsidRPr="00596064" w:rsidRDefault="009A3C56" w:rsidP="005F4A16">
      <w:pPr>
        <w:pStyle w:val="Heading2"/>
        <w:jc w:val="both"/>
      </w:pPr>
      <w:bookmarkStart w:id="115" w:name="_Toc337589370"/>
      <w:r w:rsidRPr="00596064">
        <w:t>Requirements</w:t>
      </w:r>
      <w:bookmarkEnd w:id="115"/>
    </w:p>
    <w:p w:rsidR="009A3C56" w:rsidRPr="001D0342" w:rsidRDefault="009A3C56" w:rsidP="005F4A16">
      <w:pPr>
        <w:pStyle w:val="Heading3"/>
        <w:jc w:val="both"/>
      </w:pPr>
      <w:bookmarkStart w:id="116" w:name="_Toc307172946"/>
      <w:bookmarkStart w:id="117" w:name="_Toc317865641"/>
      <w:bookmarkStart w:id="118" w:name="_Toc337589371"/>
      <w:r w:rsidRPr="001D0342">
        <w:t>Specifications and Reference</w:t>
      </w:r>
      <w:bookmarkEnd w:id="116"/>
      <w:bookmarkEnd w:id="117"/>
      <w:bookmarkEnd w:id="118"/>
    </w:p>
    <w:tbl>
      <w:tblPr>
        <w:tblStyle w:val="TableClassic1"/>
        <w:tblW w:w="5000" w:type="pct"/>
        <w:tblLayout w:type="fixed"/>
        <w:tblLook w:val="0620" w:firstRow="1" w:lastRow="0" w:firstColumn="0" w:lastColumn="0" w:noHBand="1" w:noVBand="1"/>
      </w:tblPr>
      <w:tblGrid>
        <w:gridCol w:w="1768"/>
        <w:gridCol w:w="6988"/>
      </w:tblGrid>
      <w:tr w:rsidR="004F1F57" w:rsidRPr="00A00BA0" w:rsidTr="006E0A37">
        <w:trPr>
          <w:cnfStyle w:val="100000000000" w:firstRow="1" w:lastRow="0" w:firstColumn="0" w:lastColumn="0" w:oddVBand="0" w:evenVBand="0" w:oddHBand="0" w:evenHBand="0" w:firstRowFirstColumn="0" w:firstRowLastColumn="0" w:lastRowFirstColumn="0" w:lastRowLastColumn="0"/>
        </w:trPr>
        <w:tc>
          <w:tcPr>
            <w:tcW w:w="1768" w:type="dxa"/>
          </w:tcPr>
          <w:p w:rsidR="004F1F57" w:rsidRPr="00A00BA0" w:rsidRDefault="004F1F57" w:rsidP="006E0A37">
            <w:pPr>
              <w:pStyle w:val="TableHeading"/>
              <w:jc w:val="both"/>
            </w:pPr>
            <w:r w:rsidRPr="00A00BA0">
              <w:t>Document</w:t>
            </w:r>
          </w:p>
        </w:tc>
        <w:tc>
          <w:tcPr>
            <w:tcW w:w="6988" w:type="dxa"/>
          </w:tcPr>
          <w:p w:rsidR="004F1F57" w:rsidRPr="00A00BA0" w:rsidRDefault="004F1F57" w:rsidP="006E0A37">
            <w:pPr>
              <w:pStyle w:val="TableHeading"/>
              <w:jc w:val="both"/>
            </w:pPr>
            <w:r w:rsidRPr="00A00BA0">
              <w:t>Description</w:t>
            </w:r>
          </w:p>
        </w:tc>
      </w:tr>
      <w:tr w:rsidR="004F1F57" w:rsidRPr="00A00BA0" w:rsidTr="006E0A37">
        <w:tc>
          <w:tcPr>
            <w:tcW w:w="1768" w:type="dxa"/>
          </w:tcPr>
          <w:p w:rsidR="004F1F57" w:rsidRPr="00A00BA0" w:rsidRDefault="004F1F57" w:rsidP="006E0A37">
            <w:pPr>
              <w:pStyle w:val="TableBody"/>
              <w:jc w:val="both"/>
            </w:pPr>
            <w:r>
              <w:t>Chassis Power Gating PM Arch spec</w:t>
            </w:r>
          </w:p>
        </w:tc>
        <w:tc>
          <w:tcPr>
            <w:tcW w:w="6988" w:type="dxa"/>
          </w:tcPr>
          <w:p w:rsidR="004F1F57" w:rsidRPr="00A00BA0" w:rsidRDefault="007B55A7" w:rsidP="006E0A37">
            <w:pPr>
              <w:pStyle w:val="TableBody"/>
              <w:jc w:val="both"/>
            </w:pPr>
            <w:hyperlink r:id="rId19" w:history="1">
              <w:r w:rsidR="004F1F57" w:rsidRPr="004B256B">
                <w:rPr>
                  <w:rStyle w:val="Hyperlink"/>
                </w:rPr>
                <w:t>https://sharepoint.amr.ith.intel.com/sites/MDGArchMain/Converged/chassisWG/_layouts/WordViewer.aspx?id=/sites/MDGArchMain/Converged/chassisWG/HAS%20Releases/Chassis%20Power%20Managment%20uArch%20Rev%200.70Final.docx&amp;Source=https%3A%2F%2Fsharepoint%2Eamr%2Eith%2Eintel%2Ecom%2Fsites%2FMDGArchMain%2FConverged%2FchassisWG%2FHAS%2520Releases%2FForms%2FAllItems%2Easpx&amp;DefaultItemOpen=1</w:t>
              </w:r>
            </w:hyperlink>
          </w:p>
        </w:tc>
      </w:tr>
    </w:tbl>
    <w:p w:rsidR="009A3C56" w:rsidRPr="00EB2C89" w:rsidRDefault="009A3C56" w:rsidP="005F4A16">
      <w:pPr>
        <w:pStyle w:val="Heading3"/>
        <w:jc w:val="both"/>
      </w:pPr>
      <w:bookmarkStart w:id="119" w:name="_Toc307172948"/>
      <w:bookmarkStart w:id="120" w:name="_Toc317865642"/>
      <w:bookmarkStart w:id="121" w:name="_Toc337589372"/>
      <w:r w:rsidRPr="00EB2C89">
        <w:lastRenderedPageBreak/>
        <w:t>Compute Environment</w:t>
      </w:r>
      <w:bookmarkEnd w:id="119"/>
      <w:bookmarkEnd w:id="120"/>
      <w:bookmarkEnd w:id="121"/>
    </w:p>
    <w:p w:rsidR="008703DF" w:rsidRPr="00CC3064" w:rsidRDefault="008703DF" w:rsidP="005F4A16">
      <w:pPr>
        <w:jc w:val="both"/>
      </w:pPr>
      <w:r w:rsidRPr="00CC3064">
        <w:rPr>
          <w:iCs/>
        </w:rPr>
        <w:t>In order to use the package the following tools, software and operating systems are required.</w:t>
      </w:r>
    </w:p>
    <w:p w:rsidR="008703DF" w:rsidRPr="00CC3064" w:rsidRDefault="008703DF" w:rsidP="005F4A16">
      <w:pPr>
        <w:numPr>
          <w:ilvl w:val="1"/>
          <w:numId w:val="8"/>
        </w:numPr>
        <w:jc w:val="both"/>
      </w:pPr>
      <w:r w:rsidRPr="00CC3064">
        <w:rPr>
          <w:iCs/>
        </w:rPr>
        <w:t>Simulators the package can be used with.</w:t>
      </w:r>
    </w:p>
    <w:p w:rsidR="008703DF" w:rsidRPr="00CC3064" w:rsidRDefault="008703DF" w:rsidP="005F4A16">
      <w:pPr>
        <w:numPr>
          <w:ilvl w:val="2"/>
          <w:numId w:val="8"/>
        </w:numPr>
        <w:jc w:val="both"/>
      </w:pPr>
      <w:r w:rsidRPr="00CC3064">
        <w:rPr>
          <w:iCs/>
        </w:rPr>
        <w:t>Synopsis VCS</w:t>
      </w:r>
    </w:p>
    <w:p w:rsidR="007A18A0" w:rsidRPr="00CB3656" w:rsidRDefault="001A4883" w:rsidP="005F4A16">
      <w:pPr>
        <w:numPr>
          <w:ilvl w:val="1"/>
          <w:numId w:val="8"/>
        </w:numPr>
        <w:jc w:val="both"/>
      </w:pPr>
      <w:r>
        <w:rPr>
          <w:iCs/>
        </w:rPr>
        <w:t>It is</w:t>
      </w:r>
      <w:r w:rsidR="00713642">
        <w:rPr>
          <w:iCs/>
        </w:rPr>
        <w:t xml:space="preserve"> uploaded into IRR. It is called Chassis Power Gating VIP.</w:t>
      </w:r>
    </w:p>
    <w:p w:rsidR="009A3C56" w:rsidRDefault="009A3C56" w:rsidP="005F4A16">
      <w:pPr>
        <w:pStyle w:val="Heading3"/>
        <w:jc w:val="both"/>
      </w:pPr>
      <w:bookmarkStart w:id="122" w:name="_Toc307172949"/>
      <w:bookmarkStart w:id="123" w:name="_Toc317865643"/>
      <w:bookmarkStart w:id="124" w:name="_Toc337589373"/>
      <w:r w:rsidRPr="00EB2C89">
        <w:t>System Verilog Packages</w:t>
      </w:r>
      <w:bookmarkEnd w:id="122"/>
      <w:bookmarkEnd w:id="123"/>
      <w:bookmarkEnd w:id="124"/>
    </w:p>
    <w:p w:rsidR="008703DF" w:rsidRPr="001F7F1D" w:rsidRDefault="008703DF" w:rsidP="005F4A16">
      <w:pPr>
        <w:jc w:val="both"/>
      </w:pPr>
      <w:r w:rsidRPr="001F7F1D">
        <w:rPr>
          <w:i/>
          <w:iCs/>
        </w:rPr>
        <w:tab/>
        <w:t>ovm_pkg – System Verilog base framework</w:t>
      </w:r>
    </w:p>
    <w:p w:rsidR="008703DF" w:rsidRDefault="008703DF" w:rsidP="005F4A16">
      <w:pPr>
        <w:jc w:val="both"/>
        <w:rPr>
          <w:i/>
          <w:iCs/>
        </w:rPr>
      </w:pPr>
      <w:r w:rsidRPr="001F7F1D">
        <w:rPr>
          <w:i/>
          <w:iCs/>
        </w:rPr>
        <w:tab/>
      </w:r>
      <w:r>
        <w:rPr>
          <w:i/>
          <w:iCs/>
        </w:rPr>
        <w:t>sla_pkg – Saola package</w:t>
      </w:r>
    </w:p>
    <w:p w:rsidR="00CA5E75" w:rsidRPr="00CB3656" w:rsidRDefault="00CA5E75" w:rsidP="005F4A16">
      <w:pPr>
        <w:jc w:val="both"/>
      </w:pPr>
    </w:p>
    <w:p w:rsidR="003E6BD7" w:rsidRPr="00596064" w:rsidRDefault="003B50B5" w:rsidP="005F4A16">
      <w:pPr>
        <w:pStyle w:val="Heading2"/>
        <w:jc w:val="both"/>
      </w:pPr>
      <w:bookmarkStart w:id="125" w:name="_Toc337589374"/>
      <w:r w:rsidRPr="00596064">
        <w:t>Architecture</w:t>
      </w:r>
      <w:bookmarkEnd w:id="125"/>
    </w:p>
    <w:p w:rsidR="00B91CEB" w:rsidRPr="00EB2C89" w:rsidRDefault="00B91CEB" w:rsidP="005F4A16">
      <w:pPr>
        <w:pStyle w:val="Heading3"/>
        <w:jc w:val="both"/>
      </w:pPr>
      <w:bookmarkStart w:id="126" w:name="_Toc337589375"/>
      <w:r w:rsidRPr="00EB2C89">
        <w:t>Class</w:t>
      </w:r>
      <w:r w:rsidR="0038155E" w:rsidRPr="00EB2C89">
        <w:t>/Component</w:t>
      </w:r>
      <w:r w:rsidRPr="00EB2C89">
        <w:t xml:space="preserve"> Descriptions</w:t>
      </w:r>
      <w:bookmarkEnd w:id="126"/>
    </w:p>
    <w:p w:rsidR="00A73C3F" w:rsidRDefault="004F1F57" w:rsidP="004F1F57">
      <w:pPr>
        <w:pStyle w:val="Gaps"/>
        <w:jc w:val="center"/>
        <w:rPr>
          <w:b/>
          <w:color w:val="auto"/>
        </w:rPr>
      </w:pPr>
      <w:r>
        <w:object w:dxaOrig="12948" w:dyaOrig="7774">
          <v:shape id="_x0000_i1028" type="#_x0000_t75" style="width:508.5pt;height:306pt" o:ole="">
            <v:imagedata r:id="rId20" o:title=""/>
          </v:shape>
          <o:OLEObject Type="Embed" ProgID="Visio.Drawing.11" ShapeID="_x0000_i1028" DrawAspect="Content" ObjectID="_1496214965" r:id="rId21"/>
        </w:object>
      </w:r>
      <w:r w:rsidR="00805E93" w:rsidRPr="00805E93">
        <w:rPr>
          <w:b/>
          <w:color w:val="auto"/>
        </w:rPr>
        <w:t>Power Gating PGCBAgent block diagram</w:t>
      </w:r>
      <w:r w:rsidR="00BD1083">
        <w:rPr>
          <w:b/>
          <w:color w:val="auto"/>
        </w:rPr>
        <w:t>.</w:t>
      </w:r>
    </w:p>
    <w:p w:rsidR="003E01DB" w:rsidRDefault="003E01DB" w:rsidP="005F4A16">
      <w:pPr>
        <w:pStyle w:val="Gaps"/>
        <w:jc w:val="both"/>
        <w:rPr>
          <w:b/>
          <w:color w:val="auto"/>
        </w:rPr>
      </w:pPr>
    </w:p>
    <w:p w:rsidR="00C52B38" w:rsidRPr="00C35919" w:rsidRDefault="00C52B38" w:rsidP="005F4A16">
      <w:pPr>
        <w:pStyle w:val="ListContinue"/>
        <w:ind w:left="0"/>
        <w:jc w:val="both"/>
      </w:pPr>
    </w:p>
    <w:p w:rsidR="00EF4E94" w:rsidRPr="00596064" w:rsidRDefault="00EF4E94" w:rsidP="005F4A16">
      <w:pPr>
        <w:pStyle w:val="Heading1"/>
        <w:jc w:val="both"/>
      </w:pPr>
      <w:bookmarkStart w:id="127" w:name="_Ref225206445"/>
      <w:bookmarkStart w:id="128" w:name="_Toc337589376"/>
      <w:r w:rsidRPr="00596064">
        <w:lastRenderedPageBreak/>
        <w:t>Getting Started</w:t>
      </w:r>
      <w:bookmarkEnd w:id="127"/>
      <w:bookmarkEnd w:id="128"/>
    </w:p>
    <w:p w:rsidR="008B13E1" w:rsidRPr="00D861CC" w:rsidRDefault="008B13E1" w:rsidP="008B13E1">
      <w:pPr>
        <w:pStyle w:val="ListBullet"/>
        <w:numPr>
          <w:ilvl w:val="0"/>
          <w:numId w:val="0"/>
        </w:numPr>
        <w:ind w:left="360"/>
        <w:jc w:val="both"/>
        <w:rPr>
          <w:rFonts w:ascii="Courier New" w:hAnsi="Courier New" w:cs="Courier New"/>
        </w:rPr>
      </w:pPr>
      <w:r>
        <w:rPr>
          <w:rFonts w:ascii="Courier New" w:hAnsi="Courier New" w:cs="Courier New"/>
        </w:rPr>
        <w:t>See integration guide</w:t>
      </w:r>
    </w:p>
    <w:p w:rsidR="00226F1A" w:rsidRPr="00D861CC" w:rsidRDefault="00226F1A" w:rsidP="00226F1A">
      <w:pPr>
        <w:pStyle w:val="ListBullet"/>
        <w:numPr>
          <w:ilvl w:val="0"/>
          <w:numId w:val="0"/>
        </w:numPr>
        <w:ind w:left="360"/>
        <w:jc w:val="both"/>
        <w:rPr>
          <w:rFonts w:ascii="Courier New" w:hAnsi="Courier New" w:cs="Courier New"/>
        </w:rPr>
      </w:pPr>
    </w:p>
    <w:p w:rsidR="009A0B2E" w:rsidRPr="008205DE" w:rsidRDefault="009A0B2E" w:rsidP="005F4A16">
      <w:pPr>
        <w:pStyle w:val="ListBullet"/>
        <w:numPr>
          <w:ilvl w:val="0"/>
          <w:numId w:val="0"/>
        </w:numPr>
        <w:ind w:left="360"/>
        <w:jc w:val="both"/>
      </w:pPr>
    </w:p>
    <w:p w:rsidR="0032081D" w:rsidRDefault="00452519" w:rsidP="005F4A16">
      <w:pPr>
        <w:pStyle w:val="Heading1"/>
        <w:jc w:val="both"/>
      </w:pPr>
      <w:bookmarkStart w:id="129" w:name="_Toc337589377"/>
      <w:r w:rsidRPr="00596064">
        <w:lastRenderedPageBreak/>
        <w:t xml:space="preserve">Setting Up a Testbench </w:t>
      </w:r>
      <w:r w:rsidR="0032081D" w:rsidRPr="00596064">
        <w:t>Environment</w:t>
      </w:r>
      <w:bookmarkEnd w:id="129"/>
    </w:p>
    <w:p w:rsidR="0026783A" w:rsidRPr="0026783A" w:rsidRDefault="0026783A" w:rsidP="0026783A">
      <w:pPr>
        <w:pStyle w:val="BodyText"/>
      </w:pPr>
      <w:r>
        <w:t>See integration guide</w:t>
      </w:r>
    </w:p>
    <w:p w:rsidR="0032081D" w:rsidRDefault="0032081D" w:rsidP="005F4A16">
      <w:pPr>
        <w:pStyle w:val="Heading1"/>
        <w:jc w:val="both"/>
      </w:pPr>
      <w:bookmarkStart w:id="130" w:name="_Ref223416914"/>
      <w:bookmarkStart w:id="131" w:name="_Ref223416937"/>
      <w:bookmarkStart w:id="132" w:name="_Toc337589378"/>
      <w:r w:rsidRPr="00596064">
        <w:lastRenderedPageBreak/>
        <w:t>Implementing Test Scenarios</w:t>
      </w:r>
      <w:bookmarkEnd w:id="130"/>
      <w:bookmarkEnd w:id="131"/>
      <w:bookmarkEnd w:id="132"/>
    </w:p>
    <w:p w:rsidR="0026783A" w:rsidRPr="0026783A" w:rsidRDefault="0026783A" w:rsidP="0026783A">
      <w:pPr>
        <w:pStyle w:val="BodyText"/>
      </w:pPr>
      <w:r>
        <w:t>See integration guide</w:t>
      </w:r>
    </w:p>
    <w:p w:rsidR="00306E90" w:rsidRPr="00596064" w:rsidRDefault="00306E90" w:rsidP="005F4A16">
      <w:pPr>
        <w:pStyle w:val="Heading1"/>
        <w:jc w:val="both"/>
      </w:pPr>
      <w:bookmarkStart w:id="133" w:name="_Ref223399007"/>
      <w:bookmarkStart w:id="134" w:name="_Toc337589379"/>
      <w:r w:rsidRPr="00596064">
        <w:lastRenderedPageBreak/>
        <w:t>Monitoring and Checking the Protocol</w:t>
      </w:r>
      <w:bookmarkEnd w:id="133"/>
      <w:bookmarkEnd w:id="134"/>
    </w:p>
    <w:p w:rsidR="00A914C4" w:rsidRPr="00A93361" w:rsidRDefault="00A914C4" w:rsidP="00A914C4">
      <w:pPr>
        <w:pStyle w:val="BodyText"/>
      </w:pPr>
      <w:r w:rsidRPr="00A93361">
        <w:t>This section shows how to monitor and check bus protocol using assertions, monitor/tracker and coverage collector.</w:t>
      </w:r>
      <w:r>
        <w:t xml:space="preserve"> </w:t>
      </w:r>
      <w:r w:rsidRPr="00A93361">
        <w:t>The previous section explained how to create random transaction sequences and test scenarios.</w:t>
      </w:r>
      <w:r>
        <w:t xml:space="preserve"> </w:t>
      </w:r>
      <w:r w:rsidRPr="00A93361">
        <w:t>The focus of this section is how to ensure tests and transactions behave properly.</w:t>
      </w:r>
    </w:p>
    <w:p w:rsidR="00866E42" w:rsidRDefault="00A914C4" w:rsidP="00866E42">
      <w:pPr>
        <w:pStyle w:val="List"/>
      </w:pPr>
      <w:r w:rsidRPr="00A93361">
        <w:rPr>
          <w:rStyle w:val="Strong"/>
        </w:rPr>
        <w:t>Signal-level interface compliance:</w:t>
      </w:r>
      <w:r w:rsidRPr="00A93361">
        <w:t xml:space="preserve"> </w:t>
      </w:r>
      <w:r>
        <w:t>These are the checks that have been implemented in the interface file as assertions to check interface protocols.</w:t>
      </w:r>
    </w:p>
    <w:tbl>
      <w:tblPr>
        <w:tblW w:w="10377" w:type="dxa"/>
        <w:tblInd w:w="108" w:type="dxa"/>
        <w:tblLayout w:type="fixed"/>
        <w:tblLook w:val="04A0" w:firstRow="1" w:lastRow="0" w:firstColumn="1" w:lastColumn="0" w:noHBand="0" w:noVBand="1"/>
      </w:tblPr>
      <w:tblGrid>
        <w:gridCol w:w="900"/>
        <w:gridCol w:w="5310"/>
        <w:gridCol w:w="2457"/>
        <w:gridCol w:w="1710"/>
      </w:tblGrid>
      <w:tr w:rsidR="00866E42" w:rsidRPr="008B37EA" w:rsidTr="00C42539">
        <w:trPr>
          <w:trHeight w:val="636"/>
        </w:trPr>
        <w:tc>
          <w:tcPr>
            <w:tcW w:w="900" w:type="dxa"/>
            <w:tcBorders>
              <w:top w:val="nil"/>
              <w:left w:val="nil"/>
              <w:bottom w:val="single" w:sz="12" w:space="0" w:color="FFFFFF"/>
              <w:right w:val="single" w:sz="4" w:space="0" w:color="FFFFFF"/>
            </w:tcBorders>
            <w:shd w:val="clear" w:color="4F81BD" w:fill="4F81BD"/>
            <w:hideMark/>
          </w:tcPr>
          <w:p w:rsidR="00866E42" w:rsidRPr="008B37EA" w:rsidRDefault="00866E42" w:rsidP="00C42539">
            <w:pPr>
              <w:rPr>
                <w:rFonts w:ascii="Calibri" w:hAnsi="Calibri" w:cs="Calibri"/>
                <w:b/>
                <w:bCs/>
                <w:color w:val="FFFFFF"/>
                <w:sz w:val="22"/>
                <w:szCs w:val="22"/>
              </w:rPr>
            </w:pPr>
            <w:r w:rsidRPr="008B37EA">
              <w:rPr>
                <w:rFonts w:ascii="Calibri" w:hAnsi="Calibri" w:cs="Calibri"/>
                <w:b/>
                <w:bCs/>
                <w:color w:val="FFFFFF"/>
                <w:sz w:val="22"/>
                <w:szCs w:val="22"/>
              </w:rPr>
              <w:t>Check Category</w:t>
            </w:r>
          </w:p>
        </w:tc>
        <w:tc>
          <w:tcPr>
            <w:tcW w:w="5310" w:type="dxa"/>
            <w:tcBorders>
              <w:top w:val="nil"/>
              <w:left w:val="single" w:sz="4" w:space="0" w:color="FFFFFF"/>
              <w:bottom w:val="single" w:sz="12" w:space="0" w:color="FFFFFF"/>
              <w:right w:val="single" w:sz="4" w:space="0" w:color="FFFFFF"/>
            </w:tcBorders>
            <w:shd w:val="clear" w:color="4F81BD" w:fill="4F81BD"/>
            <w:hideMark/>
          </w:tcPr>
          <w:p w:rsidR="00866E42" w:rsidRPr="008B37EA" w:rsidRDefault="00866E42" w:rsidP="00C42539">
            <w:pPr>
              <w:rPr>
                <w:rFonts w:ascii="Calibri" w:hAnsi="Calibri" w:cs="Calibri"/>
                <w:b/>
                <w:bCs/>
                <w:color w:val="FFFFFF"/>
                <w:sz w:val="22"/>
                <w:szCs w:val="22"/>
              </w:rPr>
            </w:pPr>
            <w:r w:rsidRPr="008B37EA">
              <w:rPr>
                <w:rFonts w:ascii="Calibri" w:hAnsi="Calibri" w:cs="Calibri"/>
                <w:b/>
                <w:bCs/>
                <w:color w:val="FFFFFF"/>
                <w:sz w:val="22"/>
                <w:szCs w:val="22"/>
              </w:rPr>
              <w:t>Rules</w:t>
            </w:r>
          </w:p>
        </w:tc>
        <w:tc>
          <w:tcPr>
            <w:tcW w:w="2457" w:type="dxa"/>
            <w:tcBorders>
              <w:top w:val="nil"/>
              <w:left w:val="single" w:sz="4" w:space="0" w:color="FFFFFF"/>
              <w:bottom w:val="single" w:sz="12" w:space="0" w:color="FFFFFF"/>
              <w:right w:val="single" w:sz="4" w:space="0" w:color="FFFFFF"/>
            </w:tcBorders>
            <w:shd w:val="clear" w:color="4F81BD" w:fill="4F81BD"/>
            <w:hideMark/>
          </w:tcPr>
          <w:p w:rsidR="00866E42" w:rsidRPr="008B37EA" w:rsidRDefault="00866E42" w:rsidP="00C42539">
            <w:pPr>
              <w:rPr>
                <w:rFonts w:ascii="Calibri" w:hAnsi="Calibri" w:cs="Calibri"/>
                <w:b/>
                <w:bCs/>
                <w:color w:val="FFFFFF"/>
                <w:sz w:val="22"/>
                <w:szCs w:val="22"/>
              </w:rPr>
            </w:pPr>
            <w:r w:rsidRPr="008B37EA">
              <w:rPr>
                <w:rFonts w:ascii="Calibri" w:hAnsi="Calibri" w:cs="Calibri"/>
                <w:b/>
                <w:bCs/>
                <w:color w:val="FFFFFF"/>
                <w:sz w:val="22"/>
                <w:szCs w:val="22"/>
              </w:rPr>
              <w:t>Covered where?</w:t>
            </w:r>
          </w:p>
        </w:tc>
        <w:tc>
          <w:tcPr>
            <w:tcW w:w="1710" w:type="dxa"/>
            <w:tcBorders>
              <w:top w:val="nil"/>
              <w:left w:val="single" w:sz="4" w:space="0" w:color="FFFFFF"/>
              <w:bottom w:val="single" w:sz="12" w:space="0" w:color="FFFFFF"/>
              <w:right w:val="single" w:sz="4" w:space="0" w:color="FFFFFF"/>
            </w:tcBorders>
            <w:shd w:val="clear" w:color="4F81BD" w:fill="4F81BD"/>
            <w:hideMark/>
          </w:tcPr>
          <w:p w:rsidR="00866E42" w:rsidRPr="008B37EA" w:rsidRDefault="00866E42" w:rsidP="00C42539">
            <w:pPr>
              <w:rPr>
                <w:rFonts w:ascii="Calibri" w:hAnsi="Calibri" w:cs="Calibri"/>
                <w:b/>
                <w:bCs/>
                <w:color w:val="FFFFFF"/>
                <w:sz w:val="22"/>
                <w:szCs w:val="22"/>
              </w:rPr>
            </w:pPr>
            <w:r w:rsidRPr="008B37EA">
              <w:rPr>
                <w:rFonts w:ascii="Calibri" w:hAnsi="Calibri" w:cs="Calibri"/>
                <w:b/>
                <w:bCs/>
                <w:color w:val="FFFFFF"/>
                <w:sz w:val="22"/>
                <w:szCs w:val="22"/>
              </w:rPr>
              <w:t>Implemented in Power Gating Checker in the latest release?</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SIP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&lt;ip&gt;_pmc_pg_req_b must deassert only if pmc_&lt;ip&gt;_pg_ack_b is 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SIP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&lt;ip&gt;_pmc_pg_req_b must assert only if pmc_&lt;ip&gt;_pg_ack_b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SIP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pmc_&lt;ip&gt;_pg_ack_b must deassert only if  &lt;ip&gt;_pmc_pg_req_b is deasserted.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SIP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pmc_&lt;ip&gt;_pg_ack_b must assert only if  &lt;ip&gt;_pmc_pg_req_b is 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Future ack</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Any ip_pmc_pg_req_b assertion must be followed by pmc_ip_pg_ack_b assertion by end of test</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Future ack</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Any ip_pmc_pg_req_b deassertion must be followed by pmc_ip_pg_ack_b deassertion by end of test</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016"/>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pmc_wake</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If not already deasserted, ip_pmc_pg_req_b must deassert in response to pmc_ip_pg_wake.</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232"/>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pmc_wake</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ip_pmc_pg_req_b must assert only if pmc_ip_pg_wake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No</w:t>
            </w:r>
          </w:p>
        </w:tc>
      </w:tr>
      <w:tr w:rsidR="00866E42" w:rsidRPr="008B37EA" w:rsidTr="00C42539">
        <w:trPr>
          <w:trHeight w:val="2640"/>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lastRenderedPageBreak/>
              <w:t xml:space="preserve">Inaccessible </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If IP is in Inaccessible PG state (ip_pmc_pg_req_b &amp; pmc_ip_pg_ack_b == 0 &amp;&amp; all pok = 0), ip_pmc_pg_req_b must deassert only in response to pmc_ip_pg_wake assertion.</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Restore</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If pmc_ip_restore_b was asserted when pmc_ip_pg_ack_b deasseted, subsequently ip_pmc_pg_req_b must assert only after pmc_ip_restore_b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fet_en_b must deassert only if fet_en_ack_b is 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fet_en_b must assert only if fet_en_ack_b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fet_en_ack_b must deassert only if  fet_en_b is deasserted.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fet_en_ack_b must assert only if  fet_en_b is 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fet_en_b must assert only if at least one ip_pmc_pg_req_b in that Fet block is deasserted.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If pmc_ip_pg_ack_b is deasserted, the corresponding fet_en_b and fet_en_ack_b must be 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864"/>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fet_en_b must deassert only if all PGDs in that fet block has asserted ip_pmc_pg_ack_b.</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S/M check</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sz w:val="22"/>
                <w:szCs w:val="22"/>
              </w:rPr>
            </w:pPr>
            <w:r w:rsidRPr="008B37EA">
              <w:rPr>
                <w:rFonts w:ascii="Calibri" w:hAnsi="Calibri" w:cs="Calibri"/>
                <w:strike/>
                <w:sz w:val="22"/>
                <w:szCs w:val="22"/>
              </w:rPr>
              <w:t>PMC must assert pmc_fab_pg_rdy_req_b only when fab_pmc_idle is 1</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strike/>
                <w:color w:val="000000"/>
                <w:sz w:val="22"/>
                <w:szCs w:val="22"/>
              </w:rPr>
            </w:pPr>
            <w:r w:rsidRPr="008B37EA">
              <w:rPr>
                <w:rFonts w:ascii="Calibri" w:hAnsi="Calibri" w:cs="Calibri"/>
                <w:strike/>
                <w:color w:val="000000"/>
                <w:sz w:val="22"/>
                <w:szCs w:val="22"/>
              </w:rPr>
              <w:t>No</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fab_pmc_pg_rdy_ack_b and fab_pmc_pg_rdy_nack_b must not be asserted at the same time.</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pmc_fab_pg_rdy_req_b must deassert only if fab_pmc_pg_rdy_ack_b or fab_pmc_pg_rdy_nack_b  is 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pmc_fab_pg_rdy_req_b must assert only if fab_pmc_pg_rdy_ack_b and  fab_pmc_pg_rdy_nack_b are deasserted.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fab_pmc_pg_rdy_ack_b must deassert only if  pmc_fab_pg_rdy_req_b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fab_pmc_pg_rdy_ack_b must assert only if  pmc_fab_pg_rdy_req_b is 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fab_pmc_pg_rdy_nack_b must deassert only if  pmc_fab_pg_rdy_req_b is deasserted.</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288"/>
        </w:trPr>
        <w:tc>
          <w:tcPr>
            <w:tcW w:w="900" w:type="dxa"/>
            <w:tcBorders>
              <w:top w:val="single" w:sz="4" w:space="0" w:color="FFFFFF"/>
              <w:left w:val="nil"/>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fab_pmc_pg_rdy_nack_b must assert only if  pmc_fab_pg_rdy_req_b is asserted.</w:t>
            </w:r>
          </w:p>
        </w:tc>
        <w:tc>
          <w:tcPr>
            <w:tcW w:w="2457"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lastRenderedPageBreak/>
              <w:t>Fabric h/s</w:t>
            </w:r>
          </w:p>
        </w:tc>
        <w:tc>
          <w:tcPr>
            <w:tcW w:w="53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Any pmc_fab_pg_rdy_req_b assertion must be followed by fab_pmc_pg_rdy_ack/nack_b assertion by end of test</w:t>
            </w:r>
          </w:p>
        </w:tc>
        <w:tc>
          <w:tcPr>
            <w:tcW w:w="2457"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r w:rsidR="00866E42" w:rsidRPr="008B37EA" w:rsidTr="00C42539">
        <w:trPr>
          <w:trHeight w:val="576"/>
        </w:trPr>
        <w:tc>
          <w:tcPr>
            <w:tcW w:w="900" w:type="dxa"/>
            <w:tcBorders>
              <w:top w:val="single" w:sz="4" w:space="0" w:color="FFFFFF"/>
              <w:left w:val="nil"/>
              <w:bottom w:val="nil"/>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Fabric h/s</w:t>
            </w:r>
          </w:p>
        </w:tc>
        <w:tc>
          <w:tcPr>
            <w:tcW w:w="5310" w:type="dxa"/>
            <w:tcBorders>
              <w:top w:val="single" w:sz="4" w:space="0" w:color="FFFFFF"/>
              <w:left w:val="single" w:sz="4" w:space="0" w:color="FFFFFF"/>
              <w:bottom w:val="nil"/>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Any pmc_fab_pg_rdy_req_b deassertion must be followed by fab_pmc_pg_rdy_ack/nack_b deassertion by end of test</w:t>
            </w:r>
          </w:p>
        </w:tc>
        <w:tc>
          <w:tcPr>
            <w:tcW w:w="2457" w:type="dxa"/>
            <w:tcBorders>
              <w:top w:val="single" w:sz="4" w:space="0" w:color="FFFFFF"/>
              <w:left w:val="single" w:sz="4" w:space="0" w:color="FFFFFF"/>
              <w:bottom w:val="nil"/>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PowerGating Checker assertion</w:t>
            </w:r>
          </w:p>
        </w:tc>
        <w:tc>
          <w:tcPr>
            <w:tcW w:w="1710" w:type="dxa"/>
            <w:tcBorders>
              <w:top w:val="single" w:sz="4" w:space="0" w:color="FFFFFF"/>
              <w:left w:val="single" w:sz="4" w:space="0" w:color="FFFFFF"/>
              <w:bottom w:val="nil"/>
              <w:right w:val="single" w:sz="4" w:space="0" w:color="FFFFFF"/>
            </w:tcBorders>
            <w:shd w:val="clear" w:color="B8CCE4" w:fill="B8CCE4"/>
            <w:vAlign w:val="center"/>
            <w:hideMark/>
          </w:tcPr>
          <w:p w:rsidR="00866E42" w:rsidRPr="008B37EA" w:rsidRDefault="00866E42" w:rsidP="00C42539">
            <w:pPr>
              <w:rPr>
                <w:rFonts w:ascii="Calibri" w:hAnsi="Calibri" w:cs="Calibri"/>
                <w:color w:val="000000"/>
                <w:sz w:val="22"/>
                <w:szCs w:val="22"/>
              </w:rPr>
            </w:pPr>
            <w:r w:rsidRPr="008B37EA">
              <w:rPr>
                <w:rFonts w:ascii="Calibri" w:hAnsi="Calibri" w:cs="Calibri"/>
                <w:color w:val="000000"/>
                <w:sz w:val="22"/>
                <w:szCs w:val="22"/>
              </w:rPr>
              <w:t>Yes</w:t>
            </w:r>
          </w:p>
        </w:tc>
      </w:tr>
    </w:tbl>
    <w:p w:rsidR="00866E42" w:rsidRDefault="00866E42" w:rsidP="004B5106">
      <w:pPr>
        <w:pStyle w:val="List"/>
        <w:numPr>
          <w:ilvl w:val="0"/>
          <w:numId w:val="0"/>
        </w:numPr>
      </w:pPr>
    </w:p>
    <w:p w:rsidR="00A914C4" w:rsidRDefault="00A914C4" w:rsidP="00A914C4">
      <w:pPr>
        <w:pStyle w:val="List"/>
        <w:numPr>
          <w:ilvl w:val="0"/>
          <w:numId w:val="0"/>
        </w:numPr>
        <w:ind w:left="360" w:hanging="360"/>
      </w:pPr>
      <w:r>
        <w:br w:type="textWrapping" w:clear="all"/>
      </w:r>
    </w:p>
    <w:p w:rsidR="00A914C4" w:rsidRDefault="00A914C4" w:rsidP="00A914C4">
      <w:pPr>
        <w:pStyle w:val="ListBullet"/>
        <w:numPr>
          <w:ilvl w:val="0"/>
          <w:numId w:val="0"/>
        </w:numPr>
        <w:ind w:left="360"/>
        <w:jc w:val="both"/>
      </w:pPr>
    </w:p>
    <w:p w:rsidR="004D6657" w:rsidRPr="0083392F" w:rsidRDefault="004D6657" w:rsidP="005F4A16">
      <w:pPr>
        <w:pStyle w:val="ListBullet"/>
        <w:numPr>
          <w:ilvl w:val="0"/>
          <w:numId w:val="0"/>
        </w:numPr>
        <w:ind w:left="360"/>
        <w:jc w:val="both"/>
      </w:pPr>
    </w:p>
    <w:p w:rsidR="00B920C9" w:rsidRPr="00596064" w:rsidRDefault="00DB7A39" w:rsidP="005F4A16">
      <w:pPr>
        <w:pStyle w:val="Heading1"/>
        <w:jc w:val="both"/>
      </w:pPr>
      <w:bookmarkStart w:id="135" w:name="_Toc337589380"/>
      <w:r>
        <w:lastRenderedPageBreak/>
        <w:t>Agent</w:t>
      </w:r>
      <w:r w:rsidR="00B920C9" w:rsidRPr="00596064">
        <w:t xml:space="preserve"> Packages</w:t>
      </w:r>
      <w:bookmarkEnd w:id="135"/>
    </w:p>
    <w:p w:rsidR="00B82FD8" w:rsidRDefault="00B82FD8" w:rsidP="00B82FD8">
      <w:pPr>
        <w:pStyle w:val="BodyText"/>
      </w:pPr>
      <w:bookmarkStart w:id="136" w:name="_Ref224950999"/>
      <w:r>
        <w:t>The package can be imported as shown below.</w:t>
      </w:r>
    </w:p>
    <w:p w:rsidR="00B82FD8" w:rsidRDefault="00B82FD8" w:rsidP="00B82FD8">
      <w:pPr>
        <w:pStyle w:val="BodyText"/>
      </w:pPr>
      <w:r>
        <w:tab/>
        <w:t>import PGCBAgentPkg::*;</w:t>
      </w:r>
    </w:p>
    <w:p w:rsidR="00B920C9" w:rsidRPr="00596064" w:rsidRDefault="00EF5FD7" w:rsidP="005F4A16">
      <w:pPr>
        <w:pStyle w:val="Heading1"/>
        <w:jc w:val="both"/>
      </w:pPr>
      <w:bookmarkStart w:id="137" w:name="_Toc337589381"/>
      <w:r>
        <w:lastRenderedPageBreak/>
        <w:t>Agent</w:t>
      </w:r>
      <w:r w:rsidR="00B920C9" w:rsidRPr="00596064">
        <w:t xml:space="preserve"> Parameters</w:t>
      </w:r>
      <w:bookmarkEnd w:id="136"/>
      <w:bookmarkEnd w:id="137"/>
    </w:p>
    <w:p w:rsidR="00CE28CB" w:rsidRDefault="00CE28CB" w:rsidP="00A63FA6">
      <w:pPr>
        <w:pStyle w:val="BodyText"/>
        <w:jc w:val="both"/>
      </w:pPr>
    </w:p>
    <w:p w:rsidR="00CE28CB" w:rsidRDefault="00CE28CB" w:rsidP="00A63FA6">
      <w:pPr>
        <w:pStyle w:val="BodyText"/>
        <w:jc w:val="both"/>
      </w:pPr>
    </w:p>
    <w:p w:rsidR="00A63FA6" w:rsidRDefault="00A63FA6" w:rsidP="00A63FA6">
      <w:pPr>
        <w:pStyle w:val="BodyText"/>
        <w:jc w:val="both"/>
      </w:pPr>
      <w:r w:rsidRPr="00596064">
        <w:t xml:space="preserve">Show examples on using parameters to </w:t>
      </w:r>
      <w:r w:rsidR="00CE28CB">
        <w:t>configure the signal width, etc in the</w:t>
      </w:r>
      <w:r w:rsidR="00B64114">
        <w:t xml:space="preserve"> PGCBAgentTI</w:t>
      </w:r>
      <w:r w:rsidR="00CE28CB">
        <w:t xml:space="preserve"> .</w:t>
      </w:r>
    </w:p>
    <w:p w:rsidR="00552D5B" w:rsidRPr="00B24403" w:rsidRDefault="00552D5B" w:rsidP="00552D5B">
      <w:pPr>
        <w:pStyle w:val="BodyText"/>
        <w:spacing w:before="0" w:after="0"/>
        <w:ind w:firstLine="720"/>
        <w:jc w:val="both"/>
        <w:rPr>
          <w:rFonts w:ascii="Courier New" w:hAnsi="Courier New" w:cs="Courier New"/>
        </w:rPr>
      </w:pPr>
      <w:bookmarkStart w:id="138" w:name="OLE_LINK3"/>
      <w:bookmarkStart w:id="139" w:name="OLE_LINK4"/>
      <w:r>
        <w:rPr>
          <w:rFonts w:ascii="Courier New" w:hAnsi="Courier New" w:cs="Courier New"/>
        </w:rPr>
        <w:t xml:space="preserve">parameter int NUM_SIP_PGCB = </w:t>
      </w:r>
      <w:r w:rsidR="00815005">
        <w:rPr>
          <w:rFonts w:ascii="Courier New" w:hAnsi="Courier New" w:cs="Courier New"/>
        </w:rPr>
        <w:t>1</w:t>
      </w:r>
      <w:r>
        <w:rPr>
          <w:rFonts w:ascii="Courier New" w:hAnsi="Courier New" w:cs="Courier New"/>
        </w:rPr>
        <w:t>;</w:t>
      </w:r>
    </w:p>
    <w:p w:rsidR="00552D5B" w:rsidRDefault="00552D5B" w:rsidP="00552D5B">
      <w:pPr>
        <w:pStyle w:val="BodyText"/>
        <w:spacing w:before="0" w:after="0"/>
        <w:jc w:val="both"/>
        <w:rPr>
          <w:rFonts w:ascii="Courier New" w:hAnsi="Courier New" w:cs="Courier New"/>
        </w:rPr>
      </w:pPr>
      <w:r w:rsidRPr="00B24403">
        <w:rPr>
          <w:rFonts w:ascii="Courier New" w:hAnsi="Courier New" w:cs="Courier New"/>
        </w:rPr>
        <w:tab/>
        <w:t xml:space="preserve">parameter int NUM_FET = </w:t>
      </w:r>
      <w:r w:rsidR="00815005">
        <w:rPr>
          <w:rFonts w:ascii="Courier New" w:hAnsi="Courier New" w:cs="Courier New"/>
        </w:rPr>
        <w:t>1</w:t>
      </w:r>
      <w:r w:rsidRPr="00B24403">
        <w:rPr>
          <w:rFonts w:ascii="Courier New" w:hAnsi="Courier New" w:cs="Courier New"/>
        </w:rPr>
        <w:t>;</w:t>
      </w:r>
    </w:p>
    <w:p w:rsidR="00552D5B" w:rsidRDefault="00552D5B" w:rsidP="00552D5B">
      <w:pPr>
        <w:pStyle w:val="BodyText"/>
        <w:spacing w:before="0" w:after="0"/>
        <w:jc w:val="both"/>
        <w:rPr>
          <w:rFonts w:ascii="Courier New" w:hAnsi="Courier New" w:cs="Courier New"/>
        </w:rPr>
      </w:pPr>
      <w:r>
        <w:rPr>
          <w:rFonts w:ascii="Courier New" w:hAnsi="Courier New" w:cs="Courier New"/>
        </w:rPr>
        <w:tab/>
        <w:t xml:space="preserve">parameter int NUM_SW_REQ = </w:t>
      </w:r>
      <w:r w:rsidR="00815005">
        <w:rPr>
          <w:rFonts w:ascii="Courier New" w:hAnsi="Courier New" w:cs="Courier New"/>
        </w:rPr>
        <w:t>1</w:t>
      </w:r>
      <w:r>
        <w:rPr>
          <w:rFonts w:ascii="Courier New" w:hAnsi="Courier New" w:cs="Courier New"/>
        </w:rPr>
        <w:t>;</w:t>
      </w:r>
    </w:p>
    <w:p w:rsidR="00552D5B" w:rsidRDefault="00552D5B" w:rsidP="00552D5B">
      <w:pPr>
        <w:pStyle w:val="BodyText"/>
        <w:spacing w:before="0" w:after="0"/>
        <w:jc w:val="both"/>
        <w:rPr>
          <w:rFonts w:ascii="Courier New" w:hAnsi="Courier New" w:cs="Courier New"/>
        </w:rPr>
      </w:pPr>
      <w:r>
        <w:rPr>
          <w:rFonts w:ascii="Courier New" w:hAnsi="Courier New" w:cs="Courier New"/>
        </w:rPr>
        <w:tab/>
        <w:t xml:space="preserve">parameter int NUM_PMC_WAKE = </w:t>
      </w:r>
      <w:r w:rsidR="00815005">
        <w:rPr>
          <w:rFonts w:ascii="Courier New" w:hAnsi="Courier New" w:cs="Courier New"/>
        </w:rPr>
        <w:t>1</w:t>
      </w:r>
      <w:r>
        <w:rPr>
          <w:rFonts w:ascii="Courier New" w:hAnsi="Courier New" w:cs="Courier New"/>
        </w:rPr>
        <w:t>;</w:t>
      </w:r>
    </w:p>
    <w:p w:rsidR="00552D5B" w:rsidRDefault="00552D5B" w:rsidP="00552D5B">
      <w:pPr>
        <w:pStyle w:val="BodyText"/>
        <w:spacing w:before="0" w:after="0"/>
        <w:jc w:val="both"/>
        <w:rPr>
          <w:rFonts w:ascii="Courier New" w:hAnsi="Courier New" w:cs="Courier New"/>
        </w:rPr>
      </w:pPr>
      <w:r>
        <w:rPr>
          <w:rFonts w:ascii="Courier New" w:hAnsi="Courier New" w:cs="Courier New"/>
        </w:rPr>
        <w:tab/>
        <w:t xml:space="preserve">parameter int NUM_FAB_PGCB = </w:t>
      </w:r>
      <w:r w:rsidR="00815005">
        <w:rPr>
          <w:rFonts w:ascii="Courier New" w:hAnsi="Courier New" w:cs="Courier New"/>
        </w:rPr>
        <w:t>1</w:t>
      </w:r>
      <w:r>
        <w:rPr>
          <w:rFonts w:ascii="Courier New" w:hAnsi="Courier New" w:cs="Courier New"/>
        </w:rPr>
        <w:t>;</w:t>
      </w:r>
    </w:p>
    <w:p w:rsidR="00404CE9" w:rsidRDefault="00404CE9" w:rsidP="00404CE9">
      <w:pPr>
        <w:pStyle w:val="BodyText"/>
        <w:spacing w:before="0" w:after="0"/>
        <w:jc w:val="both"/>
        <w:rPr>
          <w:rFonts w:ascii="Courier New" w:hAnsi="Courier New" w:cs="Courier New"/>
        </w:rPr>
      </w:pPr>
      <w:r>
        <w:rPr>
          <w:rFonts w:ascii="Courier New" w:hAnsi="Courier New" w:cs="Courier New"/>
        </w:rPr>
        <w:tab/>
        <w:t>parameter int NUM_SB_EP = 1;</w:t>
      </w:r>
    </w:p>
    <w:p w:rsidR="00404CE9" w:rsidRDefault="00404CE9" w:rsidP="00404CE9">
      <w:pPr>
        <w:pStyle w:val="BodyText"/>
        <w:spacing w:before="0" w:after="0"/>
        <w:jc w:val="both"/>
        <w:rPr>
          <w:rFonts w:ascii="Courier New" w:hAnsi="Courier New" w:cs="Courier New"/>
        </w:rPr>
      </w:pPr>
      <w:r>
        <w:rPr>
          <w:rFonts w:ascii="Courier New" w:hAnsi="Courier New" w:cs="Courier New"/>
        </w:rPr>
        <w:tab/>
        <w:t>parameter int NUM_PRIM_EP = 1;</w:t>
      </w:r>
    </w:p>
    <w:p w:rsidR="00940EBC" w:rsidRDefault="00404CE9" w:rsidP="00552D5B">
      <w:pPr>
        <w:pStyle w:val="BodyText"/>
        <w:spacing w:before="0" w:after="0"/>
        <w:jc w:val="both"/>
        <w:rPr>
          <w:rFonts w:ascii="Courier New" w:hAnsi="Courier New" w:cs="Courier New"/>
        </w:rPr>
      </w:pPr>
      <w:r>
        <w:rPr>
          <w:rFonts w:ascii="Courier New" w:hAnsi="Courier New" w:cs="Courier New"/>
        </w:rPr>
        <w:tab/>
        <w:t>parameter bit NO_PRIM_EP = 0;</w:t>
      </w:r>
    </w:p>
    <w:p w:rsidR="00552D5B" w:rsidRDefault="00552D5B" w:rsidP="00043F4D">
      <w:pPr>
        <w:pStyle w:val="BodyText"/>
        <w:spacing w:before="0" w:after="0"/>
        <w:ind w:firstLine="720"/>
        <w:jc w:val="both"/>
        <w:rPr>
          <w:rFonts w:ascii="Courier New" w:hAnsi="Courier New" w:cs="Courier New"/>
        </w:rPr>
      </w:pPr>
      <w:r>
        <w:rPr>
          <w:rFonts w:ascii="Courier New" w:hAnsi="Courier New" w:cs="Courier New"/>
        </w:rPr>
        <w:t>parameter bit IS_ACTIVE = 1;</w:t>
      </w:r>
      <w:r>
        <w:rPr>
          <w:rFonts w:ascii="Courier New" w:hAnsi="Courier New" w:cs="Courier New"/>
        </w:rPr>
        <w:tab/>
      </w:r>
    </w:p>
    <w:bookmarkEnd w:id="138"/>
    <w:bookmarkEnd w:id="139"/>
    <w:p w:rsidR="00552D5B" w:rsidRDefault="00552D5B" w:rsidP="00940EBC">
      <w:pPr>
        <w:pStyle w:val="BodyText"/>
        <w:spacing w:before="0" w:after="0"/>
        <w:jc w:val="both"/>
        <w:rPr>
          <w:rFonts w:ascii="Courier New" w:hAnsi="Courier New" w:cs="Courier New"/>
        </w:rPr>
      </w:pPr>
      <w:r>
        <w:rPr>
          <w:rFonts w:ascii="Courier New" w:hAnsi="Courier New" w:cs="Courier New"/>
        </w:rPr>
        <w:tab/>
      </w:r>
    </w:p>
    <w:p w:rsidR="00940EBC" w:rsidRDefault="00940EBC" w:rsidP="00940EBC">
      <w:pPr>
        <w:pStyle w:val="BodyText"/>
        <w:spacing w:before="0" w:after="0"/>
        <w:jc w:val="both"/>
        <w:rPr>
          <w:rFonts w:ascii="Courier New" w:hAnsi="Courier New" w:cs="Courier New"/>
        </w:rPr>
      </w:pPr>
      <w:r>
        <w:rPr>
          <w:rFonts w:ascii="Courier New" w:hAnsi="Courier New" w:cs="Courier New"/>
        </w:rPr>
        <w:tab/>
        <w:t>parameter string IP_ENV_TO_PGCB_AGENT_PATH = “”;</w:t>
      </w:r>
    </w:p>
    <w:p w:rsidR="009E688B" w:rsidRDefault="009E688B" w:rsidP="00940EBC">
      <w:pPr>
        <w:pStyle w:val="BodyText"/>
        <w:spacing w:before="0" w:after="0"/>
        <w:jc w:val="both"/>
        <w:rPr>
          <w:rFonts w:ascii="Courier New" w:hAnsi="Courier New" w:cs="Courier New"/>
        </w:rPr>
      </w:pPr>
      <w:r>
        <w:rPr>
          <w:rFonts w:ascii="Courier New" w:hAnsi="Courier New" w:cs="Courier New"/>
        </w:rPr>
        <w:tab/>
        <w:t>parameter bit</w:t>
      </w:r>
      <w:r>
        <w:rPr>
          <w:rFonts w:ascii="Courier New" w:hAnsi="Courier New" w:cs="Courier New"/>
        </w:rPr>
        <w:tab/>
        <w:t>BFM_DRIVES_POK = 1;</w:t>
      </w:r>
    </w:p>
    <w:p w:rsidR="009E688B" w:rsidRPr="00B24403" w:rsidRDefault="009E688B" w:rsidP="00940EBC">
      <w:pPr>
        <w:pStyle w:val="BodyText"/>
        <w:spacing w:before="0" w:after="0"/>
        <w:jc w:val="both"/>
        <w:rPr>
          <w:rFonts w:ascii="Courier New" w:hAnsi="Courier New" w:cs="Courier New"/>
        </w:rPr>
      </w:pPr>
      <w:r>
        <w:rPr>
          <w:rFonts w:ascii="Courier New" w:hAnsi="Courier New" w:cs="Courier New"/>
        </w:rPr>
        <w:tab/>
        <w:t>parameter bit BFM_DRIVES_FET_EN_ACK = 0;</w:t>
      </w:r>
    </w:p>
    <w:p w:rsidR="00552D5B" w:rsidRDefault="00552D5B" w:rsidP="00552D5B">
      <w:pPr>
        <w:pStyle w:val="BodyText"/>
        <w:jc w:val="both"/>
      </w:pPr>
    </w:p>
    <w:p w:rsidR="00552D5B" w:rsidRPr="0078188F" w:rsidRDefault="00552D5B" w:rsidP="00552D5B">
      <w:pPr>
        <w:pStyle w:val="BodyText"/>
        <w:spacing w:before="0" w:after="0"/>
        <w:jc w:val="both"/>
        <w:rPr>
          <w:rFonts w:ascii="Courier New" w:hAnsi="Courier New" w:cs="Courier New"/>
        </w:rPr>
      </w:pPr>
    </w:p>
    <w:tbl>
      <w:tblPr>
        <w:tblStyle w:val="TableClassic1"/>
        <w:tblW w:w="0" w:type="auto"/>
        <w:tblLook w:val="04A0" w:firstRow="1" w:lastRow="0" w:firstColumn="1" w:lastColumn="0" w:noHBand="0" w:noVBand="1"/>
      </w:tblPr>
      <w:tblGrid>
        <w:gridCol w:w="2817"/>
        <w:gridCol w:w="5939"/>
      </w:tblGrid>
      <w:tr w:rsidR="00552D5B" w:rsidRPr="005D1BEF" w:rsidTr="00F62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Pr="005D1BEF" w:rsidRDefault="00552D5B" w:rsidP="00F62C1B">
            <w:pPr>
              <w:pStyle w:val="BodyText"/>
              <w:spacing w:before="0" w:after="0"/>
              <w:jc w:val="both"/>
              <w:rPr>
                <w:rFonts w:ascii="Neo Sans Intel" w:hAnsi="Neo Sans Intel" w:cs="Courier New"/>
              </w:rPr>
            </w:pPr>
            <w:r w:rsidRPr="005D1BEF">
              <w:rPr>
                <w:rFonts w:ascii="Neo Sans Intel" w:hAnsi="Neo Sans Intel" w:cs="Courier New"/>
              </w:rPr>
              <w:t>parameter</w:t>
            </w:r>
          </w:p>
        </w:tc>
        <w:tc>
          <w:tcPr>
            <w:tcW w:w="7257" w:type="dxa"/>
          </w:tcPr>
          <w:p w:rsidR="00552D5B" w:rsidRPr="005D1BEF" w:rsidRDefault="00552D5B" w:rsidP="00F62C1B">
            <w:pPr>
              <w:pStyle w:val="BodyText"/>
              <w:spacing w:before="0" w:after="0"/>
              <w:jc w:val="both"/>
              <w:cnfStyle w:val="100000000000" w:firstRow="1" w:lastRow="0" w:firstColumn="0" w:lastColumn="0" w:oddVBand="0" w:evenVBand="0" w:oddHBand="0" w:evenHBand="0" w:firstRowFirstColumn="0" w:firstRowLastColumn="0" w:lastRowFirstColumn="0" w:lastRowLastColumn="0"/>
              <w:rPr>
                <w:rFonts w:ascii="Neo Sans Intel" w:hAnsi="Neo Sans Intel" w:cs="Courier New"/>
              </w:rPr>
            </w:pPr>
            <w:r w:rsidRPr="005D1BEF">
              <w:rPr>
                <w:rFonts w:ascii="Neo Sans Intel" w:hAnsi="Neo Sans Intel" w:cs="Courier New"/>
              </w:rPr>
              <w:t>Description</w:t>
            </w:r>
          </w:p>
        </w:tc>
      </w:tr>
      <w:tr w:rsidR="00552D5B"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Pr="005D1BEF" w:rsidRDefault="00552D5B" w:rsidP="00F62C1B">
            <w:pPr>
              <w:pStyle w:val="BodyText"/>
              <w:tabs>
                <w:tab w:val="clear" w:pos="360"/>
                <w:tab w:val="clear" w:pos="720"/>
                <w:tab w:val="left" w:pos="1303"/>
              </w:tabs>
              <w:spacing w:before="0" w:after="0"/>
              <w:jc w:val="both"/>
              <w:rPr>
                <w:rFonts w:ascii="Neo Sans Intel" w:hAnsi="Neo Sans Intel" w:cs="Courier New"/>
              </w:rPr>
            </w:pPr>
            <w:r>
              <w:rPr>
                <w:rFonts w:ascii="Neo Sans Intel" w:hAnsi="Neo Sans Intel" w:cs="Courier New"/>
              </w:rPr>
              <w:t>NUM_SIP_PGCB</w:t>
            </w:r>
          </w:p>
        </w:tc>
        <w:tc>
          <w:tcPr>
            <w:tcW w:w="7257" w:type="dxa"/>
          </w:tcPr>
          <w:p w:rsidR="00552D5B" w:rsidRDefault="00552D5B"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Total number of SIP PGCBs</w:t>
            </w:r>
          </w:p>
          <w:p w:rsidR="00552D5B" w:rsidRPr="005D1BEF" w:rsidRDefault="00552D5B"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pg handshakes will be one per SIP PGCB</w:t>
            </w:r>
          </w:p>
        </w:tc>
      </w:tr>
      <w:tr w:rsidR="00552D5B"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Pr="005D1BEF" w:rsidRDefault="00552D5B" w:rsidP="00F62C1B">
            <w:pPr>
              <w:pStyle w:val="BodyText"/>
              <w:spacing w:before="0" w:after="0"/>
              <w:jc w:val="both"/>
              <w:rPr>
                <w:rFonts w:ascii="Neo Sans Intel" w:hAnsi="Neo Sans Intel" w:cs="Courier New"/>
              </w:rPr>
            </w:pPr>
            <w:r>
              <w:rPr>
                <w:rFonts w:ascii="Neo Sans Intel" w:hAnsi="Neo Sans Intel" w:cs="Courier New"/>
              </w:rPr>
              <w:t>NUM_FET</w:t>
            </w:r>
          </w:p>
        </w:tc>
        <w:tc>
          <w:tcPr>
            <w:tcW w:w="7257" w:type="dxa"/>
          </w:tcPr>
          <w:p w:rsidR="00552D5B" w:rsidRDefault="00552D5B"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is the numbe of FET blocks.</w:t>
            </w:r>
          </w:p>
          <w:p w:rsidR="00552D5B" w:rsidRDefault="00552D5B"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Fet_en_b and fet_en_ack_b will be one per FET block</w:t>
            </w:r>
          </w:p>
          <w:p w:rsidR="00552D5B" w:rsidRPr="005D1BEF" w:rsidRDefault="00552D5B"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Using configuration object, the user can map different PGCBs to FET blocks.</w:t>
            </w:r>
          </w:p>
        </w:tc>
      </w:tr>
      <w:tr w:rsidR="00552D5B"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Default="00552D5B" w:rsidP="00F62C1B">
            <w:pPr>
              <w:pStyle w:val="BodyText"/>
              <w:spacing w:before="0" w:after="0"/>
              <w:jc w:val="both"/>
              <w:rPr>
                <w:rFonts w:ascii="Neo Sans Intel" w:hAnsi="Neo Sans Intel" w:cs="Courier New"/>
              </w:rPr>
            </w:pPr>
            <w:r>
              <w:rPr>
                <w:rFonts w:ascii="Neo Sans Intel" w:hAnsi="Neo Sans Intel" w:cs="Courier New"/>
              </w:rPr>
              <w:t>NUM_SW_REQ</w:t>
            </w:r>
          </w:p>
        </w:tc>
        <w:tc>
          <w:tcPr>
            <w:tcW w:w="7257" w:type="dxa"/>
          </w:tcPr>
          <w:p w:rsidR="00552D5B" w:rsidRDefault="00552D5B"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Number of SW PG requests</w:t>
            </w:r>
          </w:p>
        </w:tc>
      </w:tr>
      <w:tr w:rsidR="00552D5B"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Default="00552D5B" w:rsidP="00F62C1B">
            <w:pPr>
              <w:pStyle w:val="BodyText"/>
              <w:spacing w:before="0" w:after="0"/>
              <w:jc w:val="both"/>
              <w:rPr>
                <w:rFonts w:ascii="Neo Sans Intel" w:hAnsi="Neo Sans Intel" w:cs="Courier New"/>
              </w:rPr>
            </w:pPr>
            <w:r>
              <w:rPr>
                <w:rFonts w:ascii="Neo Sans Intel" w:hAnsi="Neo Sans Intel" w:cs="Courier New"/>
              </w:rPr>
              <w:t>NUM_PMC_WAKE</w:t>
            </w:r>
          </w:p>
        </w:tc>
        <w:tc>
          <w:tcPr>
            <w:tcW w:w="7257" w:type="dxa"/>
          </w:tcPr>
          <w:p w:rsidR="00552D5B" w:rsidRDefault="00552D5B"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Number is PMC wake signals</w:t>
            </w:r>
          </w:p>
        </w:tc>
      </w:tr>
      <w:tr w:rsidR="00552D5B"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Default="00552D5B" w:rsidP="00F62C1B">
            <w:pPr>
              <w:pStyle w:val="BodyText"/>
              <w:spacing w:before="0" w:after="0"/>
              <w:jc w:val="both"/>
              <w:rPr>
                <w:rFonts w:ascii="Neo Sans Intel" w:hAnsi="Neo Sans Intel" w:cs="Courier New"/>
              </w:rPr>
            </w:pPr>
            <w:r>
              <w:rPr>
                <w:rFonts w:ascii="Neo Sans Intel" w:hAnsi="Neo Sans Intel" w:cs="Courier New"/>
              </w:rPr>
              <w:t>NUM_FAB_PGCB</w:t>
            </w:r>
          </w:p>
        </w:tc>
        <w:tc>
          <w:tcPr>
            <w:tcW w:w="7257" w:type="dxa"/>
          </w:tcPr>
          <w:p w:rsidR="00552D5B" w:rsidRDefault="00552D5B"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Total number of fabric PGCBs</w:t>
            </w:r>
          </w:p>
          <w:p w:rsidR="00552D5B" w:rsidRDefault="00552D5B"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fabric pg req, ack and nack will be one per fabric PGCB</w:t>
            </w:r>
          </w:p>
        </w:tc>
      </w:tr>
      <w:tr w:rsidR="00552D5B"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552D5B" w:rsidRDefault="00552D5B" w:rsidP="00F62C1B">
            <w:pPr>
              <w:pStyle w:val="BodyText"/>
              <w:spacing w:before="0" w:after="0"/>
              <w:jc w:val="both"/>
              <w:rPr>
                <w:rFonts w:ascii="Neo Sans Intel" w:hAnsi="Neo Sans Intel" w:cs="Courier New"/>
              </w:rPr>
            </w:pPr>
            <w:r>
              <w:rPr>
                <w:rFonts w:ascii="Neo Sans Intel" w:hAnsi="Neo Sans Intel" w:cs="Courier New"/>
              </w:rPr>
              <w:t>IS_ACTIVE</w:t>
            </w:r>
          </w:p>
        </w:tc>
        <w:tc>
          <w:tcPr>
            <w:tcW w:w="7257" w:type="dxa"/>
          </w:tcPr>
          <w:p w:rsidR="00552D5B" w:rsidRDefault="00552D5B"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parameter should be set to 0 when the agent is promoted to an environment where the actual PGCBs is present. This should match the Agent’s is_active config.</w:t>
            </w:r>
          </w:p>
        </w:tc>
      </w:tr>
      <w:tr w:rsidR="00E7443D"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7443D" w:rsidRDefault="00E7443D" w:rsidP="00F62C1B">
            <w:pPr>
              <w:pStyle w:val="BodyText"/>
              <w:spacing w:before="0" w:after="0"/>
              <w:jc w:val="both"/>
              <w:rPr>
                <w:rFonts w:ascii="Neo Sans Intel" w:hAnsi="Neo Sans Intel" w:cs="Courier New"/>
              </w:rPr>
            </w:pPr>
            <w:r>
              <w:rPr>
                <w:rFonts w:ascii="Neo Sans Intel" w:hAnsi="Neo Sans Intel" w:cs="Courier New"/>
              </w:rPr>
              <w:t>NUM_SB_EP</w:t>
            </w:r>
          </w:p>
        </w:tc>
        <w:tc>
          <w:tcPr>
            <w:tcW w:w="7257" w:type="dxa"/>
          </w:tcPr>
          <w:p w:rsidR="00E7443D" w:rsidRDefault="00E7443D"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The number of sideband endpoints</w:t>
            </w:r>
          </w:p>
        </w:tc>
      </w:tr>
      <w:tr w:rsidR="00E7443D"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7443D" w:rsidRDefault="00E7443D" w:rsidP="00F62C1B">
            <w:pPr>
              <w:pStyle w:val="BodyText"/>
              <w:spacing w:before="0" w:after="0"/>
              <w:jc w:val="both"/>
              <w:rPr>
                <w:rFonts w:ascii="Neo Sans Intel" w:hAnsi="Neo Sans Intel" w:cs="Courier New"/>
              </w:rPr>
            </w:pPr>
            <w:r>
              <w:rPr>
                <w:rFonts w:ascii="Neo Sans Intel" w:hAnsi="Neo Sans Intel" w:cs="Courier New"/>
              </w:rPr>
              <w:t>NUM_PRIM_EP</w:t>
            </w:r>
          </w:p>
        </w:tc>
        <w:tc>
          <w:tcPr>
            <w:tcW w:w="7257" w:type="dxa"/>
          </w:tcPr>
          <w:p w:rsidR="00E7443D" w:rsidRDefault="00E7443D"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The number of primary endpoints</w:t>
            </w:r>
          </w:p>
        </w:tc>
      </w:tr>
      <w:tr w:rsidR="00E7443D"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E7443D" w:rsidRDefault="00E7443D" w:rsidP="00F62C1B">
            <w:pPr>
              <w:pStyle w:val="BodyText"/>
              <w:spacing w:before="0" w:after="0"/>
              <w:jc w:val="both"/>
              <w:rPr>
                <w:rFonts w:ascii="Neo Sans Intel" w:hAnsi="Neo Sans Intel" w:cs="Courier New"/>
              </w:rPr>
            </w:pPr>
            <w:r>
              <w:rPr>
                <w:rFonts w:ascii="Neo Sans Intel" w:hAnsi="Neo Sans Intel" w:cs="Courier New"/>
              </w:rPr>
              <w:t>NO_PRIM_EP</w:t>
            </w:r>
          </w:p>
        </w:tc>
        <w:tc>
          <w:tcPr>
            <w:tcW w:w="7257" w:type="dxa"/>
          </w:tcPr>
          <w:p w:rsidR="00E7443D" w:rsidRDefault="00E7443D"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r>
              <w:rPr>
                <w:rFonts w:ascii="Neo Sans Intel" w:hAnsi="Neo Sans Intel" w:cs="Courier New"/>
              </w:rPr>
              <w:t>Set this to 1 if there are no primary endpoints</w:t>
            </w:r>
          </w:p>
        </w:tc>
      </w:tr>
      <w:tr w:rsidR="00940EBC"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940EBC" w:rsidRDefault="00610C9C" w:rsidP="00F62C1B">
            <w:pPr>
              <w:pStyle w:val="BodyText"/>
              <w:spacing w:before="0" w:after="0"/>
              <w:jc w:val="both"/>
              <w:rPr>
                <w:rFonts w:ascii="Neo Sans Intel" w:hAnsi="Neo Sans Intel" w:cs="Courier New"/>
              </w:rPr>
            </w:pPr>
            <w:r>
              <w:rPr>
                <w:rFonts w:ascii="Courier New" w:hAnsi="Courier New" w:cs="Courier New"/>
              </w:rPr>
              <w:t>IP_ENV_TO_PGCB</w:t>
            </w:r>
            <w:r w:rsidR="00940EBC">
              <w:rPr>
                <w:rFonts w:ascii="Courier New" w:hAnsi="Courier New" w:cs="Courier New"/>
              </w:rPr>
              <w:t>_AGENT_PATH</w:t>
            </w:r>
          </w:p>
        </w:tc>
        <w:tc>
          <w:tcPr>
            <w:tcW w:w="7257" w:type="dxa"/>
          </w:tcPr>
          <w:p w:rsidR="00940EBC" w:rsidRDefault="00940EBC"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r>
              <w:rPr>
                <w:rFonts w:ascii="Neo Sans Intel" w:hAnsi="Neo Sans Intel" w:cs="Courier New"/>
              </w:rPr>
              <w:t>This is the hierarchy of the PGCBAgent instance in the IP’s env. The hierarchy should be specified in the form *&lt;Env OVM name&gt;.&lt;PGCBAgent OVM name&gt;. Please see integration guide for more details.</w:t>
            </w:r>
          </w:p>
        </w:tc>
      </w:tr>
      <w:tr w:rsidR="00940EBC" w:rsidRPr="005D1BEF" w:rsidTr="00F62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940EBC" w:rsidRDefault="00D47EA9" w:rsidP="00F62C1B">
            <w:pPr>
              <w:pStyle w:val="BodyText"/>
              <w:spacing w:before="0" w:after="0"/>
              <w:jc w:val="both"/>
              <w:rPr>
                <w:rFonts w:ascii="Neo Sans Intel" w:hAnsi="Neo Sans Intel" w:cs="Courier New"/>
              </w:rPr>
            </w:pPr>
            <w:r>
              <w:rPr>
                <w:rFonts w:ascii="Neo Sans Intel" w:hAnsi="Neo Sans Intel" w:cs="Courier New"/>
              </w:rPr>
              <w:t>BFM_DRIVES_POK</w:t>
            </w:r>
          </w:p>
        </w:tc>
        <w:tc>
          <w:tcPr>
            <w:tcW w:w="7257" w:type="dxa"/>
          </w:tcPr>
          <w:p w:rsidR="00940EBC" w:rsidRDefault="00940EBC" w:rsidP="00F62C1B">
            <w:pPr>
              <w:pStyle w:val="BodyText"/>
              <w:spacing w:before="0" w:after="0"/>
              <w:jc w:val="both"/>
              <w:cnfStyle w:val="000000100000" w:firstRow="0" w:lastRow="0" w:firstColumn="0" w:lastColumn="0" w:oddVBand="0" w:evenVBand="0" w:oddHBand="1" w:evenHBand="0" w:firstRowFirstColumn="0" w:firstRowLastColumn="0" w:lastRowFirstColumn="0" w:lastRowLastColumn="0"/>
              <w:rPr>
                <w:rFonts w:ascii="Neo Sans Intel" w:hAnsi="Neo Sans Intel" w:cs="Courier New"/>
              </w:rPr>
            </w:pPr>
          </w:p>
        </w:tc>
      </w:tr>
      <w:tr w:rsidR="00D47EA9" w:rsidRPr="005D1BEF" w:rsidTr="00F62C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Pr>
          <w:p w:rsidR="00D47EA9" w:rsidRDefault="00D47EA9" w:rsidP="00F62C1B">
            <w:pPr>
              <w:pStyle w:val="BodyText"/>
              <w:spacing w:before="0" w:after="0"/>
              <w:jc w:val="both"/>
              <w:rPr>
                <w:rFonts w:ascii="Neo Sans Intel" w:hAnsi="Neo Sans Intel" w:cs="Courier New"/>
              </w:rPr>
            </w:pPr>
            <w:r>
              <w:rPr>
                <w:rFonts w:ascii="Neo Sans Intel" w:hAnsi="Neo Sans Intel" w:cs="Courier New"/>
              </w:rPr>
              <w:t>BFM_DRIVES_FET_EN_ACK</w:t>
            </w:r>
          </w:p>
        </w:tc>
        <w:tc>
          <w:tcPr>
            <w:tcW w:w="7257" w:type="dxa"/>
          </w:tcPr>
          <w:p w:rsidR="00D47EA9" w:rsidRDefault="00D47EA9" w:rsidP="00F62C1B">
            <w:pPr>
              <w:pStyle w:val="BodyText"/>
              <w:spacing w:before="0" w:after="0"/>
              <w:jc w:val="both"/>
              <w:cnfStyle w:val="000000010000" w:firstRow="0" w:lastRow="0" w:firstColumn="0" w:lastColumn="0" w:oddVBand="0" w:evenVBand="0" w:oddHBand="0" w:evenHBand="1" w:firstRowFirstColumn="0" w:firstRowLastColumn="0" w:lastRowFirstColumn="0" w:lastRowLastColumn="0"/>
              <w:rPr>
                <w:rFonts w:ascii="Neo Sans Intel" w:hAnsi="Neo Sans Intel" w:cs="Courier New"/>
              </w:rPr>
            </w:pPr>
          </w:p>
        </w:tc>
      </w:tr>
    </w:tbl>
    <w:p w:rsidR="00552D5B" w:rsidRPr="0078188F" w:rsidRDefault="00552D5B" w:rsidP="00552D5B">
      <w:pPr>
        <w:pStyle w:val="BodyText"/>
        <w:spacing w:before="0" w:after="0"/>
        <w:jc w:val="both"/>
        <w:rPr>
          <w:rFonts w:ascii="Courier New" w:hAnsi="Courier New" w:cs="Courier New"/>
        </w:rPr>
      </w:pPr>
    </w:p>
    <w:p w:rsidR="00552D5B" w:rsidRDefault="00552D5B" w:rsidP="00552D5B">
      <w:pPr>
        <w:pStyle w:val="BodyText"/>
        <w:jc w:val="both"/>
      </w:pPr>
    </w:p>
    <w:p w:rsidR="0078188F" w:rsidRPr="0078188F" w:rsidRDefault="0078188F" w:rsidP="005F4A16">
      <w:pPr>
        <w:pStyle w:val="BodyText"/>
        <w:spacing w:before="0" w:after="0"/>
        <w:jc w:val="both"/>
        <w:rPr>
          <w:rFonts w:ascii="Courier New" w:hAnsi="Courier New" w:cs="Courier New"/>
        </w:rPr>
      </w:pPr>
    </w:p>
    <w:p w:rsidR="00B920C9" w:rsidRPr="00596064" w:rsidRDefault="008F4FEF" w:rsidP="005F4A16">
      <w:pPr>
        <w:pStyle w:val="Heading1"/>
        <w:jc w:val="both"/>
      </w:pPr>
      <w:bookmarkStart w:id="140" w:name="_Toc337589382"/>
      <w:r>
        <w:lastRenderedPageBreak/>
        <w:t>Agent</w:t>
      </w:r>
      <w:r w:rsidR="00B920C9" w:rsidRPr="00596064">
        <w:t xml:space="preserve"> </w:t>
      </w:r>
      <w:r w:rsidR="00403595">
        <w:t>Interface</w:t>
      </w:r>
      <w:bookmarkEnd w:id="140"/>
    </w:p>
    <w:p w:rsidR="008F1BB6" w:rsidRDefault="008F1BB6" w:rsidP="005F4A16">
      <w:pPr>
        <w:pStyle w:val="BodyText"/>
        <w:jc w:val="both"/>
      </w:pPr>
      <w:r w:rsidRPr="00596064">
        <w:t xml:space="preserve">List the signal interface supported in this </w:t>
      </w:r>
      <w:r w:rsidR="007C62FB">
        <w:t>Agent</w:t>
      </w:r>
      <w:r w:rsidRPr="00596064">
        <w:t>.</w:t>
      </w:r>
    </w:p>
    <w:p w:rsidR="00B24403" w:rsidRDefault="00403595" w:rsidP="005F4A16">
      <w:pPr>
        <w:pStyle w:val="Heading2"/>
        <w:jc w:val="both"/>
      </w:pPr>
      <w:bookmarkStart w:id="141" w:name="_Toc337589383"/>
      <w:r>
        <w:t>PowerGatingIF</w:t>
      </w:r>
      <w:r w:rsidR="00CE28CB">
        <w:t xml:space="preserve"> signals</w:t>
      </w:r>
      <w:bookmarkEnd w:id="141"/>
    </w:p>
    <w:p w:rsidR="00B24403" w:rsidRPr="00B24403" w:rsidRDefault="00B24403" w:rsidP="005F4A16">
      <w:pPr>
        <w:pStyle w:val="BodyText"/>
        <w:spacing w:before="0" w:after="0"/>
        <w:jc w:val="both"/>
        <w:rPr>
          <w:rFonts w:ascii="Courier New" w:hAnsi="Courier New" w:cs="Courier New"/>
        </w:rPr>
      </w:pPr>
    </w:p>
    <w:p w:rsidR="00A945A5" w:rsidRDefault="00A945A5" w:rsidP="005F4A16">
      <w:pPr>
        <w:pStyle w:val="BodyText"/>
        <w:spacing w:before="0" w:after="0"/>
        <w:jc w:val="both"/>
        <w:rPr>
          <w:rFonts w:ascii="Courier New" w:hAnsi="Courier New" w:cs="Courier New"/>
        </w:rPr>
      </w:pPr>
    </w:p>
    <w:p w:rsidR="00C750D8" w:rsidRDefault="00C750D8" w:rsidP="005F4A16">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 clk;</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 reset_b;</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logic[NUM_SW_REQ-1:0] pmc_ip_sw_pg_req_b;</w:t>
      </w:r>
    </w:p>
    <w:p w:rsidR="009D2837" w:rsidRPr="009D2837" w:rsidRDefault="009D2837" w:rsidP="009D2837">
      <w:pPr>
        <w:pStyle w:val="BodyText"/>
        <w:spacing w:before="0" w:after="0"/>
        <w:jc w:val="both"/>
        <w:rPr>
          <w:rFonts w:ascii="Courier New" w:hAnsi="Courier New" w:cs="Courier New"/>
        </w:rPr>
      </w:pPr>
    </w:p>
    <w:p w:rsidR="008D2836" w:rsidRDefault="008D2836" w:rsidP="009D2837">
      <w:pPr>
        <w:pStyle w:val="BodyText"/>
        <w:spacing w:before="0" w:after="0"/>
        <w:jc w:val="both"/>
        <w:rPr>
          <w:rFonts w:ascii="Courier New" w:hAnsi="Courier New" w:cs="Courier New"/>
        </w:rPr>
      </w:pPr>
    </w:p>
    <w:p w:rsidR="009E6D8A" w:rsidRDefault="009E6D8A" w:rsidP="009D2837">
      <w:pPr>
        <w:pStyle w:val="BodyText"/>
        <w:spacing w:before="0" w:after="0"/>
        <w:jc w:val="both"/>
        <w:rPr>
          <w:rFonts w:ascii="Courier New" w:hAnsi="Courier New" w:cs="Courier New"/>
        </w:rPr>
      </w:pPr>
    </w:p>
    <w:p w:rsidR="008D2836" w:rsidRDefault="008D2836" w:rsidP="009D2837">
      <w:pPr>
        <w:pStyle w:val="BodyText"/>
        <w:spacing w:before="0" w:after="0"/>
        <w:jc w:val="both"/>
        <w:rPr>
          <w:rFonts w:ascii="Courier New" w:hAnsi="Courier New" w:cs="Courier New"/>
        </w:rPr>
      </w:pPr>
      <w:r>
        <w:rPr>
          <w:rFonts w:ascii="Courier New" w:hAnsi="Courier New" w:cs="Courier New"/>
        </w:rPr>
        <w:tab/>
        <w:t>logic[NUM_SIP_PGCB-1:0] pmc_ip_restore_b;</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logic[NUM_SIP_PGCB-1:0] ip_pmc_pg_req_b;</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logic[NUM_SIP_PGCB-1:0] pmc_ip_pg_ack_b;</w:t>
      </w:r>
    </w:p>
    <w:p w:rsid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logic[NUM_PMC_WAKE-1:0] pmc_ip_pg_wake;</w:t>
      </w:r>
    </w:p>
    <w:p w:rsidR="008A3F3C" w:rsidRDefault="008A3F3C" w:rsidP="009D2837">
      <w:pPr>
        <w:pStyle w:val="BodyText"/>
        <w:spacing w:before="0" w:after="0"/>
        <w:jc w:val="both"/>
        <w:rPr>
          <w:rFonts w:ascii="Courier New" w:hAnsi="Courier New" w:cs="Courier New"/>
        </w:rPr>
      </w:pPr>
    </w:p>
    <w:p w:rsidR="008A3F3C" w:rsidRDefault="008A3F3C" w:rsidP="008A3F3C">
      <w:pPr>
        <w:pStyle w:val="BodyText"/>
        <w:spacing w:before="0" w:after="0"/>
        <w:jc w:val="both"/>
        <w:rPr>
          <w:rFonts w:ascii="Courier New" w:hAnsi="Courier New" w:cs="Courier New"/>
        </w:rPr>
      </w:pPr>
      <w:r>
        <w:rPr>
          <w:rFonts w:ascii="Courier New" w:hAnsi="Courier New" w:cs="Courier New"/>
        </w:rPr>
        <w:tab/>
        <w:t>logic[NUM_SB_EP-1:0] side_pok;</w:t>
      </w:r>
    </w:p>
    <w:p w:rsidR="00C7707B" w:rsidRDefault="008A3F3C" w:rsidP="00043F4D">
      <w:pPr>
        <w:pStyle w:val="BodyText"/>
        <w:spacing w:before="0" w:after="0"/>
        <w:ind w:firstLine="720"/>
        <w:jc w:val="both"/>
        <w:rPr>
          <w:rFonts w:ascii="Courier New" w:hAnsi="Courier New" w:cs="Courier New"/>
        </w:rPr>
      </w:pPr>
      <w:r>
        <w:rPr>
          <w:rFonts w:ascii="Courier New" w:hAnsi="Courier New" w:cs="Courier New"/>
        </w:rPr>
        <w:t>logic[NUM_PRIM_EP-1:0] prim_pok;</w:t>
      </w:r>
      <w:r w:rsidR="009D2837" w:rsidRPr="009D2837">
        <w:rPr>
          <w:rFonts w:ascii="Courier New" w:hAnsi="Courier New" w:cs="Courier New"/>
        </w:rPr>
        <w:tab/>
      </w:r>
    </w:p>
    <w:p w:rsidR="0056410C" w:rsidRDefault="0056410C" w:rsidP="00043F4D">
      <w:pPr>
        <w:pStyle w:val="BodyText"/>
        <w:spacing w:before="0" w:after="0"/>
        <w:ind w:firstLine="720"/>
        <w:jc w:val="both"/>
        <w:rPr>
          <w:rFonts w:ascii="Courier New" w:hAnsi="Courier New" w:cs="Courier New"/>
        </w:rPr>
      </w:pPr>
    </w:p>
    <w:p w:rsidR="009D2837" w:rsidRPr="009D2837" w:rsidRDefault="009D2837" w:rsidP="00043F4D">
      <w:pPr>
        <w:pStyle w:val="BodyText"/>
        <w:spacing w:before="0" w:after="0"/>
        <w:ind w:firstLine="720"/>
        <w:jc w:val="both"/>
        <w:rPr>
          <w:rFonts w:ascii="Courier New" w:hAnsi="Courier New" w:cs="Courier New"/>
        </w:rPr>
      </w:pPr>
      <w:r w:rsidRPr="009D2837">
        <w:rPr>
          <w:rFonts w:ascii="Courier New" w:hAnsi="Courier New" w:cs="Courier New"/>
        </w:rPr>
        <w:t>logic[NUM_FAB_PGCB-1:0] fab_pmc_idle;</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logic[NUM_FAB_PGCB-1:0] </w:t>
      </w:r>
      <w:r w:rsidR="001D68AE">
        <w:rPr>
          <w:rFonts w:ascii="Courier New" w:hAnsi="Courier New" w:cs="Courier New"/>
        </w:rPr>
        <w:t>pmc_fab_pg_rdy_req_b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logic[NUM_FAB_PGCB-1:0] </w:t>
      </w:r>
      <w:r w:rsidR="001D68AE">
        <w:rPr>
          <w:rFonts w:ascii="Courier New" w:hAnsi="Courier New" w:cs="Courier New"/>
        </w:rPr>
        <w:t>fab_pmc_pg_rdy_ack_b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 xml:space="preserve">logic[NUM_FAB_PGCB-1:0] </w:t>
      </w:r>
      <w:r w:rsidR="001D68AE">
        <w:rPr>
          <w:rFonts w:ascii="Courier New" w:hAnsi="Courier New" w:cs="Courier New"/>
        </w:rPr>
        <w:t>fab_pmc_pg_rdy_nack_b</w:t>
      </w:r>
      <w:r w:rsidRPr="009D2837">
        <w:rPr>
          <w:rFonts w:ascii="Courier New" w:hAnsi="Courier New" w:cs="Courier New"/>
        </w:rPr>
        <w:t>;</w:t>
      </w:r>
    </w:p>
    <w:p w:rsidR="009D2837" w:rsidRPr="009D2837" w:rsidRDefault="009D2837" w:rsidP="009D2837">
      <w:pPr>
        <w:pStyle w:val="BodyText"/>
        <w:spacing w:before="0" w:after="0"/>
        <w:jc w:val="both"/>
        <w:rPr>
          <w:rFonts w:ascii="Courier New" w:hAnsi="Courier New" w:cs="Courier New"/>
        </w:rPr>
      </w:pPr>
    </w:p>
    <w:p w:rsidR="009D2837" w:rsidRPr="009D2837"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logic[NUM_FET-1:0] fet_en_b;</w:t>
      </w:r>
    </w:p>
    <w:p w:rsidR="00C750D8" w:rsidRPr="00157B2B" w:rsidRDefault="009D2837" w:rsidP="009D2837">
      <w:pPr>
        <w:pStyle w:val="BodyText"/>
        <w:spacing w:before="0" w:after="0"/>
        <w:jc w:val="both"/>
        <w:rPr>
          <w:rFonts w:ascii="Courier New" w:hAnsi="Courier New" w:cs="Courier New"/>
        </w:rPr>
      </w:pPr>
      <w:r w:rsidRPr="009D2837">
        <w:rPr>
          <w:rFonts w:ascii="Courier New" w:hAnsi="Courier New" w:cs="Courier New"/>
        </w:rPr>
        <w:tab/>
        <w:t>logic[NUM_FET-1:0] fet_en_ack_b;</w:t>
      </w:r>
    </w:p>
    <w:p w:rsidR="00CA25F9" w:rsidRPr="00596064" w:rsidRDefault="00CA25F9" w:rsidP="005F4A16">
      <w:pPr>
        <w:pStyle w:val="Heading1"/>
        <w:jc w:val="both"/>
      </w:pPr>
      <w:bookmarkStart w:id="142" w:name="_Ref223477009"/>
      <w:bookmarkStart w:id="143" w:name="_Ref224951552"/>
      <w:bookmarkStart w:id="144" w:name="_Toc337589384"/>
      <w:r w:rsidRPr="00596064">
        <w:lastRenderedPageBreak/>
        <w:t>Configur</w:t>
      </w:r>
      <w:bookmarkEnd w:id="142"/>
      <w:r w:rsidRPr="00596064">
        <w:t>ation Methods</w:t>
      </w:r>
      <w:bookmarkEnd w:id="143"/>
      <w:bookmarkEnd w:id="144"/>
    </w:p>
    <w:p w:rsidR="00CA25F9" w:rsidRPr="00EA77AC" w:rsidRDefault="00CA25F9" w:rsidP="005F4A16">
      <w:pPr>
        <w:pStyle w:val="BodyText"/>
        <w:jc w:val="both"/>
      </w:pPr>
      <w:r w:rsidRPr="00EA77AC">
        <w:t xml:space="preserve">This section describes </w:t>
      </w:r>
      <w:r w:rsidR="00BC6642" w:rsidRPr="00EA77AC">
        <w:t>methods (</w:t>
      </w:r>
      <w:r w:rsidRPr="00EA77AC">
        <w:t>functions</w:t>
      </w:r>
      <w:r w:rsidR="00BC6642" w:rsidRPr="00EA77AC">
        <w:t>)</w:t>
      </w:r>
      <w:r w:rsidRPr="00EA77AC">
        <w:t xml:space="preserve"> in </w:t>
      </w:r>
      <w:r w:rsidR="007C62FB" w:rsidRPr="00EA77AC">
        <w:t>Agent</w:t>
      </w:r>
      <w:r w:rsidRPr="00EA77AC">
        <w:t>s that can be called by tests</w:t>
      </w:r>
      <w:r w:rsidR="00EA77AC">
        <w:t xml:space="preserve"> or </w:t>
      </w:r>
      <w:r w:rsidR="00241154">
        <w:t>Testbench</w:t>
      </w:r>
      <w:r w:rsidR="00EA77AC">
        <w:t xml:space="preserve">es. </w:t>
      </w:r>
      <w:r w:rsidR="00BC6642" w:rsidRPr="00EA77AC">
        <w:t xml:space="preserve">Most methods </w:t>
      </w:r>
      <w:r w:rsidRPr="00EA77AC">
        <w:t>are intended to be called once at during the configure phase of a test, and most return a si</w:t>
      </w:r>
      <w:r w:rsidR="00EA77AC">
        <w:t xml:space="preserve">ngle bit one (1) upon success. </w:t>
      </w:r>
      <w:r w:rsidRPr="00EA77AC">
        <w:t>As SystemVerilog functions, they execute in zero simulation time.</w:t>
      </w:r>
    </w:p>
    <w:p w:rsidR="00CA25F9" w:rsidRPr="00EA77AC" w:rsidRDefault="00CA25F9" w:rsidP="005F4A16">
      <w:pPr>
        <w:pStyle w:val="BodyText"/>
        <w:jc w:val="both"/>
      </w:pPr>
      <w:r w:rsidRPr="00EA77AC">
        <w:t xml:space="preserve">The </w:t>
      </w:r>
      <w:r w:rsidR="007C62FB" w:rsidRPr="00EA77AC">
        <w:t>Agent</w:t>
      </w:r>
      <w:r w:rsidRPr="00EA77AC">
        <w:t>s generally follow a rule that a function called without parameters applies to all possible values of the para</w:t>
      </w:r>
      <w:r w:rsidR="00EA77AC">
        <w:t>meters.</w:t>
      </w:r>
    </w:p>
    <w:p w:rsidR="00BC6642" w:rsidRDefault="00BC6642" w:rsidP="005F4A16">
      <w:pPr>
        <w:pStyle w:val="BodyText"/>
        <w:jc w:val="both"/>
      </w:pPr>
      <w:r w:rsidRPr="00EA77AC">
        <w:t xml:space="preserve">For examples of how to call the configuration methods from a test see </w:t>
      </w:r>
      <w:r w:rsidRPr="00241154">
        <w:rPr>
          <w:highlight w:val="yellow"/>
        </w:rPr>
        <w:t xml:space="preserve">Section </w:t>
      </w:r>
      <w:r w:rsidR="00C23EE9" w:rsidRPr="00241154">
        <w:rPr>
          <w:highlight w:val="yellow"/>
        </w:rPr>
        <w:t>5</w:t>
      </w:r>
      <w:r w:rsidR="00C23EE9" w:rsidRPr="00EA77AC">
        <w:t>.</w:t>
      </w: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Default="00B3211F" w:rsidP="005F4A16">
      <w:pPr>
        <w:pStyle w:val="BodyText"/>
        <w:jc w:val="both"/>
      </w:pPr>
    </w:p>
    <w:p w:rsidR="00B3211F" w:rsidRPr="00EA77AC" w:rsidRDefault="00B3211F" w:rsidP="005F4A16">
      <w:pPr>
        <w:pStyle w:val="BodyText"/>
        <w:jc w:val="both"/>
      </w:pPr>
    </w:p>
    <w:p w:rsidR="007F5606" w:rsidRDefault="00CA25F9" w:rsidP="005F4A16">
      <w:pPr>
        <w:pStyle w:val="Heading2"/>
        <w:jc w:val="both"/>
      </w:pPr>
      <w:bookmarkStart w:id="145" w:name="_Toc337589385"/>
      <w:r w:rsidRPr="00596064">
        <w:lastRenderedPageBreak/>
        <w:t xml:space="preserve">Configuring the </w:t>
      </w:r>
      <w:r w:rsidR="004F6E08">
        <w:t>Agent</w:t>
      </w:r>
      <w:bookmarkEnd w:id="145"/>
    </w:p>
    <w:p w:rsidR="007F5606" w:rsidRDefault="009D2837" w:rsidP="005F4A16">
      <w:pPr>
        <w:pStyle w:val="Heading3"/>
        <w:jc w:val="both"/>
      </w:pPr>
      <w:bookmarkStart w:id="146" w:name="_Toc337589386"/>
      <w:r>
        <w:t>PowerGating</w:t>
      </w:r>
      <w:r w:rsidR="007F5606">
        <w:t>Config</w:t>
      </w:r>
      <w:bookmarkEnd w:id="146"/>
    </w:p>
    <w:p w:rsidR="00FD2D84" w:rsidRPr="007F5606" w:rsidRDefault="00FD2D84" w:rsidP="005F4A16">
      <w:pPr>
        <w:pStyle w:val="BodyText"/>
        <w:jc w:val="both"/>
      </w:pPr>
      <w:bookmarkStart w:id="147" w:name="_Ref224959095"/>
      <w:r>
        <w:t xml:space="preserve">The </w:t>
      </w:r>
      <w:r w:rsidR="009D2837">
        <w:t>PowerGating</w:t>
      </w:r>
      <w:r>
        <w:t>Config ovm_object is used to configure PGCB agents.</w:t>
      </w:r>
    </w:p>
    <w:p w:rsidR="00FD2D84" w:rsidRDefault="00FD2D84" w:rsidP="005F4A16">
      <w:pPr>
        <w:pStyle w:val="BodyText"/>
        <w:jc w:val="both"/>
      </w:pPr>
      <w:r w:rsidRPr="00596064">
        <w:t xml:space="preserve">List </w:t>
      </w:r>
      <w:r>
        <w:t>of</w:t>
      </w:r>
      <w:r w:rsidRPr="00596064">
        <w:t xml:space="preserve"> </w:t>
      </w:r>
      <w:r>
        <w:t>config object</w:t>
      </w:r>
      <w:r w:rsidRPr="00596064">
        <w:t xml:space="preserve"> APIs and their parameters.</w:t>
      </w:r>
    </w:p>
    <w:p w:rsidR="00643C41" w:rsidRDefault="00643C41" w:rsidP="00643C41">
      <w:pPr>
        <w:pStyle w:val="BodyText"/>
        <w:jc w:val="both"/>
      </w:pPr>
      <w:r>
        <w:t>Note that the arguments need to be passed by name. See system Verilog LRM for details on passing arguments by name.</w:t>
      </w:r>
    </w:p>
    <w:tbl>
      <w:tblPr>
        <w:tblStyle w:val="TableClassic1"/>
        <w:tblW w:w="5018" w:type="pct"/>
        <w:tblLayout w:type="fixed"/>
        <w:tblLook w:val="0620" w:firstRow="1" w:lastRow="0" w:firstColumn="0" w:lastColumn="0" w:noHBand="1" w:noVBand="1"/>
      </w:tblPr>
      <w:tblGrid>
        <w:gridCol w:w="2485"/>
        <w:gridCol w:w="1983"/>
        <w:gridCol w:w="4320"/>
      </w:tblGrid>
      <w:tr w:rsidR="00A943AB" w:rsidRPr="00C04484" w:rsidTr="006E0A37">
        <w:trPr>
          <w:cnfStyle w:val="100000000000" w:firstRow="1" w:lastRow="0" w:firstColumn="0" w:lastColumn="0" w:oddVBand="0" w:evenVBand="0" w:oddHBand="0" w:evenHBand="0" w:firstRowFirstColumn="0" w:firstRowLastColumn="0" w:lastRowFirstColumn="0" w:lastRowLastColumn="0"/>
        </w:trPr>
        <w:tc>
          <w:tcPr>
            <w:tcW w:w="1414" w:type="pct"/>
            <w:hideMark/>
          </w:tcPr>
          <w:p w:rsidR="00A943AB" w:rsidRPr="00C04484" w:rsidRDefault="00A943AB" w:rsidP="006E0A37">
            <w:pPr>
              <w:pStyle w:val="TableHeading"/>
              <w:jc w:val="both"/>
            </w:pPr>
            <w:r w:rsidRPr="00C04484">
              <w:t>Function Name</w:t>
            </w:r>
          </w:p>
        </w:tc>
        <w:tc>
          <w:tcPr>
            <w:tcW w:w="1128" w:type="pct"/>
            <w:hideMark/>
          </w:tcPr>
          <w:p w:rsidR="00A943AB" w:rsidRPr="00C04484" w:rsidRDefault="00A943AB" w:rsidP="006E0A37">
            <w:pPr>
              <w:pStyle w:val="TableHeading"/>
              <w:jc w:val="both"/>
            </w:pPr>
            <w:r w:rsidRPr="00C04484">
              <w:t>Parameter(s)</w:t>
            </w:r>
          </w:p>
        </w:tc>
        <w:tc>
          <w:tcPr>
            <w:tcW w:w="2458" w:type="pct"/>
          </w:tcPr>
          <w:p w:rsidR="00A943AB" w:rsidRPr="00C04484" w:rsidRDefault="00A943AB" w:rsidP="006E0A37">
            <w:pPr>
              <w:pStyle w:val="TableHeading"/>
              <w:jc w:val="both"/>
            </w:pPr>
            <w:r>
              <w:t>Description</w:t>
            </w:r>
          </w:p>
        </w:tc>
      </w:tr>
      <w:tr w:rsidR="00AE027B" w:rsidRPr="00EA77AC" w:rsidTr="006E0A37">
        <w:trPr>
          <w:trHeight w:val="334"/>
        </w:trPr>
        <w:tc>
          <w:tcPr>
            <w:tcW w:w="1414" w:type="pct"/>
          </w:tcPr>
          <w:p w:rsidR="00AE027B" w:rsidRPr="00AE027B" w:rsidRDefault="00AE027B" w:rsidP="006E0A37">
            <w:pPr>
              <w:pStyle w:val="TableBody"/>
              <w:jc w:val="both"/>
            </w:pPr>
            <w:r w:rsidRPr="00AE027B">
              <w:t>DisableFetGateCheck</w:t>
            </w:r>
          </w:p>
        </w:tc>
        <w:tc>
          <w:tcPr>
            <w:tcW w:w="1128" w:type="pct"/>
          </w:tcPr>
          <w:p w:rsidR="00AE027B" w:rsidRDefault="00AE027B" w:rsidP="006E0A37">
            <w:pPr>
              <w:pStyle w:val="TableBody"/>
            </w:pPr>
            <w:r>
              <w:t>None</w:t>
            </w:r>
          </w:p>
        </w:tc>
        <w:tc>
          <w:tcPr>
            <w:tcW w:w="2458" w:type="pct"/>
          </w:tcPr>
          <w:p w:rsidR="00AE027B" w:rsidRDefault="00BB2CC9" w:rsidP="006E0A37">
            <w:pPr>
              <w:pStyle w:val="TableBody"/>
              <w:jc w:val="both"/>
            </w:pPr>
            <w:r>
              <w:t>This method can be used by the user to disable all fet gating checks in cases where fet override bits are tested.</w:t>
            </w:r>
          </w:p>
        </w:tc>
      </w:tr>
      <w:tr w:rsidR="00AE027B" w:rsidRPr="00EA77AC" w:rsidTr="006E0A37">
        <w:trPr>
          <w:trHeight w:val="334"/>
        </w:trPr>
        <w:tc>
          <w:tcPr>
            <w:tcW w:w="1414" w:type="pct"/>
          </w:tcPr>
          <w:p w:rsidR="00AE027B" w:rsidRPr="00AE027B" w:rsidRDefault="00AE027B" w:rsidP="006E0A37">
            <w:pPr>
              <w:pStyle w:val="TableBody"/>
              <w:jc w:val="both"/>
            </w:pPr>
            <w:r w:rsidRPr="00AE027B">
              <w:t>DisableFet</w:t>
            </w:r>
            <w:r>
              <w:t>Un</w:t>
            </w:r>
            <w:r w:rsidRPr="00AE027B">
              <w:t>GateCheck</w:t>
            </w:r>
          </w:p>
        </w:tc>
        <w:tc>
          <w:tcPr>
            <w:tcW w:w="1128" w:type="pct"/>
          </w:tcPr>
          <w:p w:rsidR="00AE027B" w:rsidRDefault="00AE027B" w:rsidP="006E0A37">
            <w:pPr>
              <w:pStyle w:val="TableBody"/>
            </w:pPr>
            <w:r>
              <w:t>None</w:t>
            </w:r>
          </w:p>
        </w:tc>
        <w:tc>
          <w:tcPr>
            <w:tcW w:w="2458" w:type="pct"/>
          </w:tcPr>
          <w:p w:rsidR="00AE027B" w:rsidRDefault="00BB2CC9" w:rsidP="006E0A37">
            <w:pPr>
              <w:pStyle w:val="TableBody"/>
              <w:jc w:val="both"/>
            </w:pPr>
            <w:r>
              <w:t>This method can be used by the user to disable all fet ungating checks in cases where fet override bits are tested.</w:t>
            </w:r>
          </w:p>
        </w:tc>
      </w:tr>
      <w:tr w:rsidR="00B636DB" w:rsidRPr="00EA77AC" w:rsidTr="006E0A37">
        <w:trPr>
          <w:trHeight w:val="334"/>
        </w:trPr>
        <w:tc>
          <w:tcPr>
            <w:tcW w:w="1414" w:type="pct"/>
          </w:tcPr>
          <w:p w:rsidR="00B636DB" w:rsidRDefault="00B636DB" w:rsidP="006E0A37">
            <w:pPr>
              <w:pStyle w:val="TableBody"/>
              <w:jc w:val="both"/>
            </w:pPr>
            <w:r>
              <w:t>AddFETBlock</w:t>
            </w:r>
          </w:p>
        </w:tc>
        <w:tc>
          <w:tcPr>
            <w:tcW w:w="1128" w:type="pct"/>
          </w:tcPr>
          <w:p w:rsidR="00B636DB" w:rsidRDefault="00B636DB" w:rsidP="00F23E06">
            <w:pPr>
              <w:pStyle w:val="TableBody"/>
              <w:jc w:val="both"/>
            </w:pPr>
            <w:r>
              <w:t>int index</w:t>
            </w:r>
          </w:p>
          <w:p w:rsidR="00B636DB" w:rsidRDefault="00B636DB" w:rsidP="006E0A37">
            <w:pPr>
              <w:pStyle w:val="TableBody"/>
            </w:pPr>
            <w:r>
              <w:t>string name</w:t>
            </w:r>
          </w:p>
        </w:tc>
        <w:tc>
          <w:tcPr>
            <w:tcW w:w="2458" w:type="pct"/>
          </w:tcPr>
          <w:p w:rsidR="00B636DB" w:rsidRDefault="00B636DB" w:rsidP="00F23E06">
            <w:pPr>
              <w:pStyle w:val="TableBody"/>
              <w:jc w:val="both"/>
            </w:pPr>
            <w:r>
              <w:t>The FET block index number</w:t>
            </w:r>
          </w:p>
          <w:p w:rsidR="00B636DB" w:rsidRDefault="00B636DB" w:rsidP="00F23E06">
            <w:pPr>
              <w:pStyle w:val="TableBody"/>
              <w:jc w:val="both"/>
            </w:pPr>
          </w:p>
          <w:p w:rsidR="00B636DB" w:rsidRDefault="00B636DB" w:rsidP="006E0A37">
            <w:pPr>
              <w:pStyle w:val="TableBody"/>
              <w:jc w:val="both"/>
            </w:pPr>
            <w:r>
              <w:t>This function needs to be called before the AddSIP</w:t>
            </w:r>
            <w:r w:rsidR="00F23E06">
              <w:t>PGCB</w:t>
            </w:r>
            <w:r>
              <w:t xml:space="preserve"> and Add</w:t>
            </w:r>
            <w:r w:rsidR="00F23E06">
              <w:t>Fabric</w:t>
            </w:r>
            <w:r>
              <w:t>PGCB function</w:t>
            </w:r>
          </w:p>
        </w:tc>
      </w:tr>
      <w:tr w:rsidR="00DA2957" w:rsidRPr="00EA77AC" w:rsidTr="006E0A37">
        <w:trPr>
          <w:trHeight w:val="334"/>
        </w:trPr>
        <w:tc>
          <w:tcPr>
            <w:tcW w:w="1414" w:type="pct"/>
          </w:tcPr>
          <w:p w:rsidR="00DA2957" w:rsidRDefault="00DA2957" w:rsidP="006E0A37">
            <w:pPr>
              <w:pStyle w:val="TableBody"/>
              <w:jc w:val="both"/>
            </w:pPr>
            <w:r w:rsidRPr="00DA2957">
              <w:t>SetTrackerName</w:t>
            </w:r>
          </w:p>
        </w:tc>
        <w:tc>
          <w:tcPr>
            <w:tcW w:w="1128" w:type="pct"/>
          </w:tcPr>
          <w:p w:rsidR="00DA2957" w:rsidRDefault="00DA2957" w:rsidP="00F23E06">
            <w:pPr>
              <w:pStyle w:val="TableBody"/>
              <w:jc w:val="both"/>
            </w:pPr>
            <w:r>
              <w:t>string name</w:t>
            </w:r>
          </w:p>
        </w:tc>
        <w:tc>
          <w:tcPr>
            <w:tcW w:w="2458" w:type="pct"/>
          </w:tcPr>
          <w:p w:rsidR="00DA2957" w:rsidRDefault="00DA2957" w:rsidP="00F23E06">
            <w:pPr>
              <w:pStyle w:val="TableBody"/>
              <w:jc w:val="both"/>
            </w:pPr>
            <w:r>
              <w:t xml:space="preserve">Name of the tracker. The printer will add PG_TRACKER </w:t>
            </w:r>
            <w:r w:rsidR="006D3281">
              <w:t xml:space="preserve"> and .out </w:t>
            </w:r>
            <w:r>
              <w:t>to the name.</w:t>
            </w:r>
          </w:p>
          <w:p w:rsidR="006D3281" w:rsidRDefault="006D3281" w:rsidP="00F23E06">
            <w:pPr>
              <w:pStyle w:val="TableBody"/>
              <w:jc w:val="both"/>
            </w:pPr>
          </w:p>
          <w:p w:rsidR="006D3281" w:rsidRDefault="006D3281" w:rsidP="00F23E06">
            <w:pPr>
              <w:pStyle w:val="TableBody"/>
              <w:jc w:val="both"/>
            </w:pPr>
            <w:r>
              <w:t>Example. If the name is set to GPIO1, the tracker name wil be PG_TRACKER_GPIO1.out</w:t>
            </w:r>
          </w:p>
        </w:tc>
      </w:tr>
      <w:tr w:rsidR="00FF3C48" w:rsidRPr="00EA77AC" w:rsidTr="006E0A37">
        <w:trPr>
          <w:trHeight w:val="334"/>
        </w:trPr>
        <w:tc>
          <w:tcPr>
            <w:tcW w:w="1414" w:type="pct"/>
          </w:tcPr>
          <w:p w:rsidR="00FF3C48" w:rsidRPr="00DA2957" w:rsidRDefault="00FF3C48" w:rsidP="006E0A37">
            <w:pPr>
              <w:pStyle w:val="TableBody"/>
              <w:jc w:val="both"/>
            </w:pPr>
            <w:r>
              <w:t>DisableConfigPrinting</w:t>
            </w:r>
          </w:p>
        </w:tc>
        <w:tc>
          <w:tcPr>
            <w:tcW w:w="1128" w:type="pct"/>
          </w:tcPr>
          <w:p w:rsidR="00FF3C48" w:rsidRDefault="00FF3C48" w:rsidP="00F23E06">
            <w:pPr>
              <w:pStyle w:val="TableBody"/>
              <w:jc w:val="both"/>
            </w:pPr>
            <w:r>
              <w:t>--</w:t>
            </w:r>
          </w:p>
        </w:tc>
        <w:tc>
          <w:tcPr>
            <w:tcW w:w="2458" w:type="pct"/>
          </w:tcPr>
          <w:p w:rsidR="00FF3C48" w:rsidRDefault="00FF3C48" w:rsidP="00DC26AE">
            <w:pPr>
              <w:pStyle w:val="TableBody"/>
              <w:jc w:val="both"/>
            </w:pPr>
            <w:r>
              <w:t>The tracker prints out configuration information at the beginning of the test.</w:t>
            </w:r>
          </w:p>
          <w:p w:rsidR="00FF3C48" w:rsidRDefault="00FF3C48" w:rsidP="00F23E06">
            <w:pPr>
              <w:pStyle w:val="TableBody"/>
              <w:jc w:val="both"/>
            </w:pPr>
            <w:r>
              <w:t>This function disables printing the configuration information.</w:t>
            </w:r>
          </w:p>
        </w:tc>
      </w:tr>
      <w:tr w:rsidR="00FF3C48" w:rsidRPr="00EA77AC" w:rsidTr="006E0A37">
        <w:trPr>
          <w:trHeight w:val="334"/>
        </w:trPr>
        <w:tc>
          <w:tcPr>
            <w:tcW w:w="1414" w:type="pct"/>
            <w:vMerge w:val="restart"/>
            <w:hideMark/>
          </w:tcPr>
          <w:p w:rsidR="00FF3C48" w:rsidRPr="00633D79" w:rsidRDefault="00FF3C48" w:rsidP="006E0A37">
            <w:pPr>
              <w:pStyle w:val="TableBody"/>
              <w:jc w:val="both"/>
              <w:rPr>
                <w:szCs w:val="20"/>
              </w:rPr>
            </w:pPr>
            <w:r w:rsidRPr="00633D79">
              <w:t>AddFabricPGCB</w:t>
            </w:r>
          </w:p>
        </w:tc>
        <w:tc>
          <w:tcPr>
            <w:tcW w:w="1128" w:type="pct"/>
            <w:hideMark/>
          </w:tcPr>
          <w:p w:rsidR="00FF3C48" w:rsidRPr="00633D79" w:rsidRDefault="00FF3C48" w:rsidP="006E0A37">
            <w:pPr>
              <w:pStyle w:val="TableBody"/>
            </w:pPr>
            <w:r w:rsidRPr="00633D79">
              <w:t>int num</w:t>
            </w:r>
          </w:p>
        </w:tc>
        <w:tc>
          <w:tcPr>
            <w:tcW w:w="2458" w:type="pct"/>
          </w:tcPr>
          <w:p w:rsidR="00FF3C48" w:rsidRPr="00633D79" w:rsidRDefault="00FF3C48" w:rsidP="006E0A37">
            <w:pPr>
              <w:pStyle w:val="TableBody"/>
              <w:jc w:val="both"/>
            </w:pPr>
            <w:r w:rsidRPr="00633D79">
              <w:t>The fabric index number</w:t>
            </w:r>
          </w:p>
        </w:tc>
      </w:tr>
      <w:tr w:rsidR="00FF3C48" w:rsidRPr="00EA77AC" w:rsidTr="006E0A37">
        <w:trPr>
          <w:trHeight w:val="333"/>
        </w:trPr>
        <w:tc>
          <w:tcPr>
            <w:tcW w:w="1414" w:type="pct"/>
            <w:vMerge/>
          </w:tcPr>
          <w:p w:rsidR="00FF3C48" w:rsidRPr="00633D79" w:rsidRDefault="00FF3C48" w:rsidP="006E0A37">
            <w:pPr>
              <w:pStyle w:val="TableBody"/>
              <w:jc w:val="both"/>
            </w:pPr>
          </w:p>
        </w:tc>
        <w:tc>
          <w:tcPr>
            <w:tcW w:w="1128" w:type="pct"/>
          </w:tcPr>
          <w:p w:rsidR="00FF3C48" w:rsidRPr="00633D79" w:rsidRDefault="00FF3C48" w:rsidP="006E0A37">
            <w:pPr>
              <w:pStyle w:val="TableBody"/>
            </w:pPr>
            <w:r w:rsidRPr="00633D79">
              <w:t>string name</w:t>
            </w:r>
          </w:p>
        </w:tc>
        <w:tc>
          <w:tcPr>
            <w:tcW w:w="2458" w:type="pct"/>
          </w:tcPr>
          <w:p w:rsidR="00FF3C48" w:rsidRDefault="00FF3C48" w:rsidP="006E0A37">
            <w:pPr>
              <w:pStyle w:val="TableBody"/>
              <w:jc w:val="both"/>
            </w:pPr>
            <w:r w:rsidRPr="00633D79">
              <w:t>The fabric name which would be used in the printer while printing into the tracker</w:t>
            </w:r>
            <w:r w:rsidR="009961AD">
              <w:t>.</w:t>
            </w:r>
          </w:p>
          <w:p w:rsidR="009961AD" w:rsidRDefault="009961AD" w:rsidP="006E0A37">
            <w:pPr>
              <w:pStyle w:val="TableBody"/>
              <w:jc w:val="both"/>
            </w:pPr>
            <w:r>
              <w:t>To keep the tracker formatting clean, the name should be restricted to 4 letters.</w:t>
            </w:r>
          </w:p>
          <w:p w:rsidR="00CE61EE" w:rsidRPr="00633D79" w:rsidRDefault="00CE61EE" w:rsidP="006E0A37">
            <w:pPr>
              <w:pStyle w:val="TableBody"/>
              <w:jc w:val="both"/>
            </w:pPr>
            <w:r w:rsidRPr="009F1A86">
              <w:t>Double check on the issue with same name and 4 letter name.</w:t>
            </w:r>
          </w:p>
        </w:tc>
      </w:tr>
      <w:tr w:rsidR="00FF3C48" w:rsidRPr="00EA77AC" w:rsidTr="006E0A37">
        <w:trPr>
          <w:trHeight w:val="333"/>
        </w:trPr>
        <w:tc>
          <w:tcPr>
            <w:tcW w:w="1414" w:type="pct"/>
            <w:vMerge/>
          </w:tcPr>
          <w:p w:rsidR="00FF3C48" w:rsidRPr="00633D79" w:rsidRDefault="00FF3C48" w:rsidP="006E0A37">
            <w:pPr>
              <w:pStyle w:val="TableBody"/>
              <w:jc w:val="both"/>
            </w:pPr>
          </w:p>
        </w:tc>
        <w:tc>
          <w:tcPr>
            <w:tcW w:w="1128" w:type="pct"/>
          </w:tcPr>
          <w:p w:rsidR="00FF3C48" w:rsidRPr="00D06BFF" w:rsidRDefault="00FF3C48" w:rsidP="006E0A37">
            <w:pPr>
              <w:pStyle w:val="TableBody"/>
              <w:jc w:val="both"/>
            </w:pPr>
            <w:r>
              <w:t>PowerGating::InitialState initial_state = PowerGating::POWER_GATED</w:t>
            </w:r>
          </w:p>
        </w:tc>
        <w:tc>
          <w:tcPr>
            <w:tcW w:w="2458" w:type="pct"/>
          </w:tcPr>
          <w:p w:rsidR="00FF3C48" w:rsidRDefault="00FF3C48" w:rsidP="006E0A37">
            <w:pPr>
              <w:pStyle w:val="TableBody"/>
              <w:jc w:val="both"/>
            </w:pPr>
            <w:r>
              <w:t>POWER_GATED – default. Initial state of PGCB is power gated state.</w:t>
            </w:r>
          </w:p>
          <w:p w:rsidR="00FF3C48" w:rsidRDefault="00FF3C48" w:rsidP="006E0A37">
            <w:pPr>
              <w:pStyle w:val="TableBody"/>
              <w:jc w:val="both"/>
            </w:pPr>
            <w:r>
              <w:t>POWER_UNGATED – initial state of IP/PGCB is un-gated state.</w:t>
            </w:r>
          </w:p>
          <w:p w:rsidR="00FF3C48" w:rsidRDefault="00FF3C48" w:rsidP="006E0A37">
            <w:pPr>
              <w:pStyle w:val="TableBody"/>
              <w:jc w:val="both"/>
              <w:rPr>
                <w:color w:val="FF0000"/>
              </w:rPr>
            </w:pPr>
          </w:p>
          <w:p w:rsidR="00FF3C48" w:rsidRPr="008B2BF9" w:rsidRDefault="00FF3C48" w:rsidP="006E0A37">
            <w:pPr>
              <w:pStyle w:val="TableBody"/>
              <w:jc w:val="both"/>
              <w:rPr>
                <w:color w:val="FF0000"/>
              </w:rPr>
            </w:pPr>
            <w:r w:rsidRPr="00C72833">
              <w:t>The CCAgent will drive the correct reset values on all its output signal</w:t>
            </w:r>
            <w:r>
              <w:t>s</w:t>
            </w:r>
            <w:r w:rsidRPr="00C72833">
              <w:t xml:space="preserve"> based on the initial state</w:t>
            </w:r>
            <w:r>
              <w:t>.</w:t>
            </w:r>
          </w:p>
        </w:tc>
      </w:tr>
      <w:tr w:rsidR="00FA0E81" w:rsidRPr="00EA77AC" w:rsidTr="006E0A37">
        <w:tc>
          <w:tcPr>
            <w:tcW w:w="1414" w:type="pct"/>
            <w:vMerge w:val="restart"/>
            <w:hideMark/>
          </w:tcPr>
          <w:p w:rsidR="00FA0E81" w:rsidRPr="00D06BFF" w:rsidRDefault="00FA0E81" w:rsidP="006E0A37">
            <w:pPr>
              <w:pStyle w:val="TableBody"/>
              <w:jc w:val="both"/>
              <w:rPr>
                <w:szCs w:val="20"/>
              </w:rPr>
            </w:pPr>
            <w:r w:rsidRPr="00D06BFF">
              <w:t>Add</w:t>
            </w:r>
            <w:r>
              <w:t>SIP</w:t>
            </w:r>
            <w:r w:rsidRPr="00D06BFF">
              <w:t>PGCB</w:t>
            </w:r>
          </w:p>
        </w:tc>
        <w:tc>
          <w:tcPr>
            <w:tcW w:w="1128" w:type="pct"/>
            <w:hideMark/>
          </w:tcPr>
          <w:p w:rsidR="00FA0E81" w:rsidRPr="00D06BFF" w:rsidRDefault="00FA0E81" w:rsidP="006E0A37">
            <w:pPr>
              <w:pStyle w:val="TableBody"/>
              <w:jc w:val="both"/>
            </w:pPr>
            <w:r w:rsidRPr="00D06BFF">
              <w:t>int index</w:t>
            </w:r>
          </w:p>
        </w:tc>
        <w:tc>
          <w:tcPr>
            <w:tcW w:w="2458" w:type="pct"/>
          </w:tcPr>
          <w:p w:rsidR="00FA0E81" w:rsidRPr="000C5736" w:rsidRDefault="00FA0E81" w:rsidP="006E0A37">
            <w:pPr>
              <w:pStyle w:val="TableBody"/>
              <w:jc w:val="both"/>
            </w:pPr>
            <w:r>
              <w:t>The PGCB index number</w:t>
            </w:r>
          </w:p>
        </w:tc>
      </w:tr>
      <w:tr w:rsidR="00FA0E81" w:rsidRPr="00EA77AC" w:rsidTr="00043F4D">
        <w:trPr>
          <w:trHeight w:val="530"/>
        </w:trPr>
        <w:tc>
          <w:tcPr>
            <w:tcW w:w="1414" w:type="pct"/>
            <w:vMerge/>
          </w:tcPr>
          <w:p w:rsidR="00FA0E81" w:rsidRPr="00D06BFF" w:rsidRDefault="00FA0E81" w:rsidP="006E0A37">
            <w:pPr>
              <w:pStyle w:val="TableBody"/>
              <w:jc w:val="both"/>
            </w:pPr>
          </w:p>
        </w:tc>
        <w:tc>
          <w:tcPr>
            <w:tcW w:w="1128" w:type="pct"/>
          </w:tcPr>
          <w:p w:rsidR="00FA0E81" w:rsidRPr="00D06BFF" w:rsidRDefault="00FA0E81" w:rsidP="006E0A37">
            <w:pPr>
              <w:pStyle w:val="TableBody"/>
              <w:jc w:val="both"/>
            </w:pPr>
            <w:r w:rsidRPr="00D06BFF">
              <w:t>string name</w:t>
            </w:r>
          </w:p>
        </w:tc>
        <w:tc>
          <w:tcPr>
            <w:tcW w:w="2458" w:type="pct"/>
          </w:tcPr>
          <w:p w:rsidR="00FA0E81" w:rsidRDefault="00FA0E81" w:rsidP="006E0A37">
            <w:pPr>
              <w:pStyle w:val="TableBody"/>
              <w:jc w:val="both"/>
            </w:pPr>
            <w:r>
              <w:t>The PGCB name which would be used in the printer while printing into the tracker.</w:t>
            </w:r>
          </w:p>
          <w:p w:rsidR="00FA0E81" w:rsidRPr="000C5736" w:rsidRDefault="00FA0E81" w:rsidP="006E0A37">
            <w:pPr>
              <w:pStyle w:val="TableBody"/>
              <w:jc w:val="both"/>
            </w:pPr>
            <w:r>
              <w:t>To keep the tracker formatting clean, the name should be restricted to 4 letters.</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Pr="00D06BFF" w:rsidRDefault="00FA0E81" w:rsidP="006E0A37">
            <w:pPr>
              <w:pStyle w:val="TableBody"/>
              <w:jc w:val="both"/>
            </w:pPr>
            <w:r>
              <w:t>PowerGating::InitialState initial_state = PowerGating::POWER_GATED</w:t>
            </w:r>
          </w:p>
        </w:tc>
        <w:tc>
          <w:tcPr>
            <w:tcW w:w="2458" w:type="pct"/>
          </w:tcPr>
          <w:p w:rsidR="00FA0E81" w:rsidRDefault="00FA0E81" w:rsidP="006E0A37">
            <w:pPr>
              <w:pStyle w:val="TableBody"/>
              <w:jc w:val="both"/>
            </w:pPr>
            <w:r>
              <w:t>POWER_GATED – default. Initial state of IP/PGCB is IP-inacceessible state state.</w:t>
            </w:r>
          </w:p>
          <w:p w:rsidR="00FA0E81" w:rsidRDefault="00FA0E81" w:rsidP="006E0A37">
            <w:pPr>
              <w:pStyle w:val="TableBody"/>
              <w:jc w:val="both"/>
            </w:pPr>
            <w:r>
              <w:t>POWER_UNGATED – initial state of IP/PGCB is un-gated state.</w:t>
            </w:r>
          </w:p>
          <w:p w:rsidR="00FA0E81" w:rsidRDefault="00FA0E81" w:rsidP="006E0A37">
            <w:pPr>
              <w:pStyle w:val="TableBody"/>
              <w:jc w:val="both"/>
              <w:rPr>
                <w:color w:val="FF0000"/>
              </w:rPr>
            </w:pPr>
          </w:p>
          <w:p w:rsidR="00FA0E81" w:rsidRPr="008B2BF9" w:rsidRDefault="00FA0E81" w:rsidP="006E0A37">
            <w:pPr>
              <w:pStyle w:val="TableBody"/>
              <w:jc w:val="both"/>
              <w:rPr>
                <w:color w:val="FF0000"/>
              </w:rPr>
            </w:pPr>
            <w:r w:rsidRPr="00C72833">
              <w:t>The CCAgent will drive the correct reset values on all its output signal</w:t>
            </w:r>
            <w:r>
              <w:t>s</w:t>
            </w:r>
            <w:r w:rsidRPr="00C72833">
              <w:t xml:space="preserve"> based on the initial state</w:t>
            </w:r>
            <w:r>
              <w:t>.</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Pr="00D06BFF" w:rsidRDefault="00FA0E81" w:rsidP="006E0A37">
            <w:pPr>
              <w:pStyle w:val="TableBody"/>
              <w:jc w:val="both"/>
            </w:pPr>
            <w:r w:rsidRPr="00D06BFF">
              <w:t>int fet_index = 0</w:t>
            </w:r>
          </w:p>
        </w:tc>
        <w:tc>
          <w:tcPr>
            <w:tcW w:w="2458" w:type="pct"/>
          </w:tcPr>
          <w:p w:rsidR="00FA0E81" w:rsidRDefault="00FA0E81" w:rsidP="006E0A37">
            <w:pPr>
              <w:pStyle w:val="TableBody"/>
              <w:jc w:val="both"/>
            </w:pPr>
            <w:r>
              <w:t>The FET block index number this PGCB is associated with.</w:t>
            </w:r>
          </w:p>
          <w:p w:rsidR="00FA0E81" w:rsidRDefault="00FA0E81" w:rsidP="006E0A37">
            <w:pPr>
              <w:pStyle w:val="TableBody"/>
              <w:jc w:val="both"/>
            </w:pPr>
          </w:p>
          <w:p w:rsidR="00FA0E81" w:rsidRPr="000C5736" w:rsidRDefault="00FA0E81" w:rsidP="006E0A37">
            <w:pPr>
              <w:pStyle w:val="TableBody"/>
              <w:jc w:val="both"/>
            </w:pPr>
            <w:r>
              <w:t>The default is 0.</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Pr="00D06BFF" w:rsidRDefault="00FA0E81" w:rsidP="006E0A37">
            <w:pPr>
              <w:pStyle w:val="TableBody"/>
              <w:jc w:val="both"/>
            </w:pPr>
            <w:r>
              <w:t>int sw_ent_index</w:t>
            </w:r>
          </w:p>
        </w:tc>
        <w:tc>
          <w:tcPr>
            <w:tcW w:w="2458" w:type="pct"/>
          </w:tcPr>
          <w:p w:rsidR="00FA0E81" w:rsidRDefault="00FA0E81" w:rsidP="006E0A37">
            <w:pPr>
              <w:pStyle w:val="TableBody"/>
            </w:pPr>
            <w:r>
              <w:t>The index number of the pmc_ip_sw_pg_req_b the PGCB is connected to</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Default="00FA0E81" w:rsidP="006E0A37">
            <w:pPr>
              <w:pStyle w:val="TableBody"/>
              <w:jc w:val="both"/>
            </w:pPr>
            <w:r>
              <w:t>int pmc_wake_index</w:t>
            </w:r>
          </w:p>
        </w:tc>
        <w:tc>
          <w:tcPr>
            <w:tcW w:w="2458" w:type="pct"/>
          </w:tcPr>
          <w:p w:rsidR="00FA0E81" w:rsidRDefault="00FA0E81" w:rsidP="000578BC">
            <w:pPr>
              <w:pStyle w:val="TableBody"/>
            </w:pPr>
            <w:r>
              <w:t>The index number of the pmc_ip_pg_wake the PGCB is connected to</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Default="00FA0E81" w:rsidP="006E0A37">
            <w:pPr>
              <w:pStyle w:val="TableBody"/>
              <w:jc w:val="both"/>
            </w:pPr>
            <w:r>
              <w:t>int array SB_array</w:t>
            </w:r>
          </w:p>
        </w:tc>
        <w:tc>
          <w:tcPr>
            <w:tcW w:w="2458" w:type="pct"/>
          </w:tcPr>
          <w:p w:rsidR="00FA0E81" w:rsidRDefault="00FA0E81" w:rsidP="000578BC">
            <w:pPr>
              <w:pStyle w:val="TableBody"/>
            </w:pPr>
            <w:r>
              <w:t>The index array of all the sideband endpoints inside the PGD tha tis controlled by this PGCB</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Default="00FA0E81" w:rsidP="006E0A37">
            <w:pPr>
              <w:pStyle w:val="TableBody"/>
              <w:jc w:val="both"/>
            </w:pPr>
            <w:r>
              <w:t>int array prim_array</w:t>
            </w:r>
          </w:p>
        </w:tc>
        <w:tc>
          <w:tcPr>
            <w:tcW w:w="2458" w:type="pct"/>
          </w:tcPr>
          <w:p w:rsidR="00FA0E81" w:rsidRDefault="00FA0E81" w:rsidP="000578BC">
            <w:pPr>
              <w:pStyle w:val="TableBody"/>
            </w:pPr>
            <w:r>
              <w:t>The index array of all the sideband endpoints inside the PGD tha tis controlled by this PGCB</w:t>
            </w:r>
          </w:p>
        </w:tc>
      </w:tr>
      <w:tr w:rsidR="00FA0E81" w:rsidRPr="00EA77AC" w:rsidTr="006E0A37">
        <w:tc>
          <w:tcPr>
            <w:tcW w:w="1414" w:type="pct"/>
            <w:vMerge/>
          </w:tcPr>
          <w:p w:rsidR="00FA0E81" w:rsidRPr="00D06BFF" w:rsidRDefault="00FA0E81" w:rsidP="006E0A37">
            <w:pPr>
              <w:pStyle w:val="TableBody"/>
              <w:jc w:val="both"/>
            </w:pPr>
          </w:p>
        </w:tc>
        <w:tc>
          <w:tcPr>
            <w:tcW w:w="1128" w:type="pct"/>
          </w:tcPr>
          <w:p w:rsidR="00FA0E81" w:rsidRDefault="00FA0E81" w:rsidP="006E0A37">
            <w:pPr>
              <w:pStyle w:val="TableBody"/>
              <w:jc w:val="both"/>
            </w:pPr>
            <w:r>
              <w:t>int fabric_index = -1</w:t>
            </w:r>
          </w:p>
        </w:tc>
        <w:tc>
          <w:tcPr>
            <w:tcW w:w="2458" w:type="pct"/>
          </w:tcPr>
          <w:p w:rsidR="00FA0E81" w:rsidRDefault="00FA0E81" w:rsidP="00C42539">
            <w:pPr>
              <w:pStyle w:val="TableBody"/>
            </w:pPr>
            <w:r>
              <w:t>This specifies if this SIP interface is part of a fabric interface. If left at -1 (default value), then this SIP interface is not part of a fabric interface.</w:t>
            </w:r>
          </w:p>
          <w:p w:rsidR="00FA0E81" w:rsidRDefault="00FA0E81" w:rsidP="000578BC">
            <w:pPr>
              <w:pStyle w:val="TableBody"/>
            </w:pPr>
            <w:r>
              <w:t>Otherwise, user needs to specify the index of the fabric interface this SIP interface belongs to.</w:t>
            </w:r>
          </w:p>
        </w:tc>
      </w:tr>
      <w:tr w:rsidR="00FA0E81" w:rsidRPr="00EA77AC" w:rsidTr="006E0A37">
        <w:tc>
          <w:tcPr>
            <w:tcW w:w="1414" w:type="pct"/>
            <w:vMerge w:val="restart"/>
          </w:tcPr>
          <w:p w:rsidR="00FA0E81" w:rsidRPr="00D06BFF" w:rsidRDefault="00FA0E81" w:rsidP="006E0A37">
            <w:pPr>
              <w:pStyle w:val="TableBody"/>
              <w:jc w:val="both"/>
            </w:pPr>
            <w:r>
              <w:t>AddSIP</w:t>
            </w:r>
          </w:p>
        </w:tc>
        <w:tc>
          <w:tcPr>
            <w:tcW w:w="1128" w:type="pct"/>
          </w:tcPr>
          <w:p w:rsidR="00FA0E81" w:rsidRDefault="00FA0E81" w:rsidP="00EE504A">
            <w:pPr>
              <w:pStyle w:val="TableBody"/>
            </w:pPr>
            <w:r w:rsidRPr="00D06BFF">
              <w:t>string name</w:t>
            </w:r>
          </w:p>
        </w:tc>
        <w:tc>
          <w:tcPr>
            <w:tcW w:w="2458" w:type="pct"/>
          </w:tcPr>
          <w:p w:rsidR="00FA0E81" w:rsidRDefault="00FA0E81" w:rsidP="00F23E06">
            <w:pPr>
              <w:pStyle w:val="TableBody"/>
              <w:jc w:val="both"/>
            </w:pPr>
            <w:r>
              <w:t xml:space="preserve">The SIP name which would be used in the printer while printing into the tracker. </w:t>
            </w:r>
          </w:p>
          <w:p w:rsidR="00FA0E81" w:rsidRDefault="00FA0E81" w:rsidP="00F23E06">
            <w:pPr>
              <w:pStyle w:val="TableBody"/>
              <w:jc w:val="both"/>
            </w:pPr>
            <w:r>
              <w:t>To keep the tracker formatting clean, the name should be restricted to 4 letters.</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Pr="00D06BFF" w:rsidRDefault="00FA0E81" w:rsidP="00EE504A">
            <w:pPr>
              <w:pStyle w:val="TableBody"/>
            </w:pPr>
            <w:r>
              <w:t>PowerGating::SIPType</w:t>
            </w:r>
          </w:p>
        </w:tc>
        <w:tc>
          <w:tcPr>
            <w:tcW w:w="2458" w:type="pct"/>
          </w:tcPr>
          <w:p w:rsidR="00FA0E81" w:rsidRDefault="00FA0E81" w:rsidP="00DC26AE">
            <w:pPr>
              <w:pStyle w:val="TableBody"/>
              <w:jc w:val="both"/>
            </w:pPr>
            <w:r>
              <w:t>CSME</w:t>
            </w:r>
          </w:p>
          <w:p w:rsidR="00FA0E81" w:rsidRDefault="00FA0E81" w:rsidP="00DC26AE">
            <w:pPr>
              <w:pStyle w:val="TableBody"/>
              <w:jc w:val="both"/>
            </w:pPr>
            <w:r>
              <w:t>HOST</w:t>
            </w:r>
          </w:p>
          <w:p w:rsidR="00FA0E81" w:rsidRDefault="00FA0E81" w:rsidP="00DC26AE">
            <w:pPr>
              <w:pStyle w:val="TableBody"/>
              <w:jc w:val="both"/>
            </w:pPr>
            <w:r>
              <w:t>DUAL</w:t>
            </w:r>
          </w:p>
          <w:p w:rsidR="00FA0E81" w:rsidRDefault="00FA0E81" w:rsidP="00F23E06">
            <w:pPr>
              <w:pStyle w:val="TableBody"/>
              <w:jc w:val="both"/>
            </w:pPr>
            <w:r>
              <w:t>TODO: clarify usage model</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EE504A">
            <w:pPr>
              <w:pStyle w:val="TableBody"/>
            </w:pPr>
            <w:r>
              <w:t>int array PGCB_array</w:t>
            </w:r>
          </w:p>
        </w:tc>
        <w:tc>
          <w:tcPr>
            <w:tcW w:w="2458" w:type="pct"/>
          </w:tcPr>
          <w:p w:rsidR="00FA0E81" w:rsidRPr="008223C4" w:rsidRDefault="00FA0E81" w:rsidP="00DC26AE">
            <w:pPr>
              <w:pStyle w:val="TableBody"/>
              <w:jc w:val="both"/>
            </w:pPr>
            <w:r w:rsidRPr="009F1A86">
              <w:t>The index array of all the PGCBs in this SIP</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EE504A">
            <w:pPr>
              <w:pStyle w:val="TableBody"/>
            </w:pPr>
            <w:r>
              <w:t>int array AON_SB_array</w:t>
            </w:r>
          </w:p>
        </w:tc>
        <w:tc>
          <w:tcPr>
            <w:tcW w:w="2458" w:type="pct"/>
          </w:tcPr>
          <w:p w:rsidR="00FA0E81" w:rsidRPr="009F1A86" w:rsidRDefault="00FA0E81" w:rsidP="00DC26AE">
            <w:pPr>
              <w:pStyle w:val="TableBody"/>
              <w:numPr>
                <w:ilvl w:val="0"/>
                <w:numId w:val="5"/>
              </w:numPr>
              <w:tabs>
                <w:tab w:val="clear" w:pos="360"/>
                <w:tab w:val="clear" w:pos="720"/>
              </w:tabs>
              <w:jc w:val="both"/>
            </w:pPr>
            <w:r w:rsidRPr="009F1A86">
              <w:t>The index array of all the AON Sideband endpoints if any</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EE504A">
            <w:pPr>
              <w:pStyle w:val="TableBody"/>
            </w:pPr>
            <w:r>
              <w:t>int array AON_prim_array</w:t>
            </w:r>
          </w:p>
        </w:tc>
        <w:tc>
          <w:tcPr>
            <w:tcW w:w="2458" w:type="pct"/>
          </w:tcPr>
          <w:p w:rsidR="00FA0E81" w:rsidRPr="009F1A86" w:rsidRDefault="00FA0E81" w:rsidP="00DC26AE">
            <w:pPr>
              <w:pStyle w:val="TableBody"/>
              <w:numPr>
                <w:ilvl w:val="0"/>
                <w:numId w:val="5"/>
              </w:numPr>
              <w:tabs>
                <w:tab w:val="clear" w:pos="360"/>
                <w:tab w:val="clear" w:pos="720"/>
              </w:tabs>
              <w:jc w:val="both"/>
            </w:pPr>
            <w:r w:rsidRPr="009F1A86">
              <w:t>The index array of all the AON Primary endpoints if any</w:t>
            </w:r>
          </w:p>
        </w:tc>
      </w:tr>
      <w:tr w:rsidR="00FA0E81" w:rsidRPr="00EA77AC" w:rsidTr="006E0A37">
        <w:tc>
          <w:tcPr>
            <w:tcW w:w="1414" w:type="pct"/>
            <w:vMerge w:val="restart"/>
          </w:tcPr>
          <w:p w:rsidR="00FA0E81" w:rsidRDefault="00FA0E81" w:rsidP="006E0A37">
            <w:pPr>
              <w:pStyle w:val="TableBody"/>
              <w:jc w:val="both"/>
            </w:pPr>
            <w:r>
              <w:lastRenderedPageBreak/>
              <w:t>AddSBEP</w:t>
            </w:r>
          </w:p>
        </w:tc>
        <w:tc>
          <w:tcPr>
            <w:tcW w:w="1128" w:type="pct"/>
          </w:tcPr>
          <w:p w:rsidR="00FA0E81" w:rsidRDefault="00FA0E81" w:rsidP="006E0A37">
            <w:pPr>
              <w:pStyle w:val="TableBody"/>
              <w:jc w:val="both"/>
            </w:pPr>
            <w:r>
              <w:t>int index</w:t>
            </w:r>
          </w:p>
        </w:tc>
        <w:tc>
          <w:tcPr>
            <w:tcW w:w="2458" w:type="pct"/>
          </w:tcPr>
          <w:p w:rsidR="00FA0E81" w:rsidRPr="009F1A86" w:rsidRDefault="00FA0E81" w:rsidP="00DC26AE">
            <w:pPr>
              <w:pStyle w:val="TableBody"/>
              <w:numPr>
                <w:ilvl w:val="0"/>
                <w:numId w:val="5"/>
              </w:numPr>
              <w:tabs>
                <w:tab w:val="clear" w:pos="360"/>
                <w:tab w:val="clear" w:pos="720"/>
              </w:tabs>
              <w:jc w:val="both"/>
            </w:pPr>
            <w:r w:rsidRPr="009F1A86">
              <w:t>The signal index of this sideband endpoint pok signal</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bit[7:0] source_id</w:t>
            </w:r>
          </w:p>
        </w:tc>
        <w:tc>
          <w:tcPr>
            <w:tcW w:w="2458" w:type="pct"/>
          </w:tcPr>
          <w:p w:rsidR="00FA0E81" w:rsidRPr="009F1A86" w:rsidRDefault="00FA0E81" w:rsidP="00DC26AE">
            <w:pPr>
              <w:pStyle w:val="TableBody"/>
              <w:numPr>
                <w:ilvl w:val="0"/>
                <w:numId w:val="5"/>
              </w:numPr>
              <w:tabs>
                <w:tab w:val="clear" w:pos="360"/>
                <w:tab w:val="clear" w:pos="720"/>
              </w:tabs>
              <w:jc w:val="both"/>
            </w:pPr>
            <w:r w:rsidRPr="008223C4">
              <w:t>No usage model as of now</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bit AON_EP</w:t>
            </w:r>
          </w:p>
        </w:tc>
        <w:tc>
          <w:tcPr>
            <w:tcW w:w="2458" w:type="pct"/>
          </w:tcPr>
          <w:p w:rsidR="00FA0E81" w:rsidRPr="008223C4" w:rsidRDefault="00FA0E81" w:rsidP="00DC26AE">
            <w:pPr>
              <w:pStyle w:val="TableBody"/>
              <w:jc w:val="both"/>
            </w:pPr>
            <w:r w:rsidRPr="008223C4">
              <w:t>Set to 1 if the endpoint is in AON domain</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int pmc_wake_index</w:t>
            </w:r>
          </w:p>
        </w:tc>
        <w:tc>
          <w:tcPr>
            <w:tcW w:w="2458" w:type="pct"/>
          </w:tcPr>
          <w:p w:rsidR="00FA0E81" w:rsidRPr="008223C4" w:rsidRDefault="00FA0E81" w:rsidP="00DC26AE">
            <w:pPr>
              <w:pStyle w:val="TableBody"/>
              <w:numPr>
                <w:ilvl w:val="0"/>
                <w:numId w:val="5"/>
              </w:numPr>
              <w:tabs>
                <w:tab w:val="clear" w:pos="360"/>
                <w:tab w:val="clear" w:pos="720"/>
              </w:tabs>
              <w:jc w:val="both"/>
            </w:pPr>
            <w:r w:rsidRPr="008223C4">
              <w:t>Only applicable if the EP belong to an AON domain.</w:t>
            </w:r>
          </w:p>
          <w:p w:rsidR="00FA0E81" w:rsidRPr="008223C4" w:rsidRDefault="00FA0E81" w:rsidP="00DC26AE">
            <w:pPr>
              <w:pStyle w:val="TableBody"/>
              <w:tabs>
                <w:tab w:val="clear" w:pos="360"/>
                <w:tab w:val="clear" w:pos="720"/>
              </w:tabs>
              <w:jc w:val="both"/>
            </w:pPr>
            <w:r w:rsidRPr="008223C4">
              <w:t>Species the pmc_wake signal index that is connected to this EP.</w:t>
            </w:r>
          </w:p>
        </w:tc>
      </w:tr>
      <w:tr w:rsidR="00FA0E81" w:rsidRPr="00EA77AC" w:rsidTr="006E0A37">
        <w:tc>
          <w:tcPr>
            <w:tcW w:w="1414" w:type="pct"/>
            <w:vMerge w:val="restart"/>
          </w:tcPr>
          <w:p w:rsidR="00FA0E81" w:rsidRDefault="00FA0E81" w:rsidP="006E0A37">
            <w:pPr>
              <w:pStyle w:val="TableBody"/>
              <w:jc w:val="both"/>
            </w:pPr>
            <w:r>
              <w:t>AddPrimEP</w:t>
            </w:r>
          </w:p>
        </w:tc>
        <w:tc>
          <w:tcPr>
            <w:tcW w:w="1128" w:type="pct"/>
          </w:tcPr>
          <w:p w:rsidR="00FA0E81" w:rsidRDefault="00FA0E81" w:rsidP="006E0A37">
            <w:pPr>
              <w:pStyle w:val="TableBody"/>
              <w:jc w:val="both"/>
            </w:pPr>
            <w:r>
              <w:t>int index</w:t>
            </w:r>
          </w:p>
        </w:tc>
        <w:tc>
          <w:tcPr>
            <w:tcW w:w="2458" w:type="pct"/>
          </w:tcPr>
          <w:p w:rsidR="00FA0E81" w:rsidRPr="008223C4" w:rsidRDefault="00FA0E81" w:rsidP="00DC26AE">
            <w:pPr>
              <w:pStyle w:val="TableBody"/>
              <w:jc w:val="both"/>
            </w:pPr>
            <w:r w:rsidRPr="009F1A86">
              <w:t>The signal index of this primary endpoint pok signal</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bit[15:0] req_id</w:t>
            </w:r>
          </w:p>
        </w:tc>
        <w:tc>
          <w:tcPr>
            <w:tcW w:w="2458" w:type="pct"/>
          </w:tcPr>
          <w:p w:rsidR="00FA0E81" w:rsidRDefault="00FA0E81" w:rsidP="00DC26AE">
            <w:pPr>
              <w:pStyle w:val="TableBody"/>
              <w:jc w:val="both"/>
              <w:rPr>
                <w:color w:val="FF0000"/>
              </w:rPr>
            </w:pPr>
            <w:r>
              <w:t>No usage model as of now</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bit AON_EP</w:t>
            </w:r>
          </w:p>
        </w:tc>
        <w:tc>
          <w:tcPr>
            <w:tcW w:w="2458" w:type="pct"/>
          </w:tcPr>
          <w:p w:rsidR="00FA0E81" w:rsidRDefault="00FA0E81" w:rsidP="00DC26AE">
            <w:pPr>
              <w:pStyle w:val="TableBody"/>
              <w:jc w:val="both"/>
            </w:pPr>
            <w:r>
              <w:t>Set to 1 if the endpoint is in AON domain</w:t>
            </w:r>
          </w:p>
        </w:tc>
      </w:tr>
      <w:tr w:rsidR="00FA0E81" w:rsidRPr="00EA77AC" w:rsidTr="006E0A37">
        <w:tc>
          <w:tcPr>
            <w:tcW w:w="1414" w:type="pct"/>
            <w:vMerge/>
          </w:tcPr>
          <w:p w:rsidR="00FA0E81" w:rsidRDefault="00FA0E81" w:rsidP="006E0A37">
            <w:pPr>
              <w:pStyle w:val="TableBody"/>
              <w:jc w:val="both"/>
            </w:pPr>
          </w:p>
        </w:tc>
        <w:tc>
          <w:tcPr>
            <w:tcW w:w="1128" w:type="pct"/>
          </w:tcPr>
          <w:p w:rsidR="00FA0E81" w:rsidRDefault="00FA0E81" w:rsidP="006E0A37">
            <w:pPr>
              <w:pStyle w:val="TableBody"/>
              <w:jc w:val="both"/>
            </w:pPr>
            <w:r>
              <w:t>int pmc_wake_index</w:t>
            </w:r>
          </w:p>
        </w:tc>
        <w:tc>
          <w:tcPr>
            <w:tcW w:w="2458" w:type="pct"/>
          </w:tcPr>
          <w:p w:rsidR="00FA0E81" w:rsidRDefault="00FA0E81" w:rsidP="00DC26AE">
            <w:pPr>
              <w:pStyle w:val="TableBody"/>
              <w:jc w:val="both"/>
            </w:pPr>
            <w:r>
              <w:t>Only applicable if the EP belong to an AON domain.</w:t>
            </w:r>
          </w:p>
          <w:p w:rsidR="00FA0E81" w:rsidRDefault="00FA0E81" w:rsidP="00DC26AE">
            <w:pPr>
              <w:pStyle w:val="TableBody"/>
              <w:jc w:val="both"/>
            </w:pPr>
            <w:r>
              <w:t>Species the pmc_wake signal index that is connected to this EP.</w:t>
            </w:r>
          </w:p>
        </w:tc>
      </w:tr>
    </w:tbl>
    <w:p w:rsidR="007A0E66" w:rsidRDefault="007A0E66" w:rsidP="005F4A16">
      <w:pPr>
        <w:pStyle w:val="BodyText"/>
        <w:jc w:val="both"/>
      </w:pPr>
    </w:p>
    <w:p w:rsidR="007A0E66" w:rsidRDefault="007A0E66" w:rsidP="005F4A16">
      <w:pPr>
        <w:pStyle w:val="BodyText"/>
        <w:jc w:val="both"/>
      </w:pPr>
    </w:p>
    <w:p w:rsidR="007A0E66" w:rsidRDefault="007A0E66" w:rsidP="005F4A16">
      <w:pPr>
        <w:pStyle w:val="BodyText"/>
        <w:jc w:val="both"/>
      </w:pPr>
    </w:p>
    <w:p w:rsidR="00B920C9" w:rsidRPr="00596064" w:rsidRDefault="00B920C9" w:rsidP="005F4A16">
      <w:pPr>
        <w:pStyle w:val="Heading1"/>
        <w:jc w:val="both"/>
      </w:pPr>
      <w:bookmarkStart w:id="148" w:name="_Toc337589387"/>
      <w:r w:rsidRPr="00596064">
        <w:lastRenderedPageBreak/>
        <w:t xml:space="preserve">Transaction </w:t>
      </w:r>
      <w:bookmarkEnd w:id="147"/>
      <w:r w:rsidR="00304D62">
        <w:t>Sequence Item</w:t>
      </w:r>
      <w:bookmarkEnd w:id="148"/>
    </w:p>
    <w:p w:rsidR="00CA25F9" w:rsidRPr="00EA77AC" w:rsidRDefault="00CA25F9" w:rsidP="005F4A16">
      <w:pPr>
        <w:pStyle w:val="BodyText"/>
        <w:jc w:val="both"/>
      </w:pPr>
      <w:r w:rsidRPr="00EA77AC">
        <w:t>This section describes transaction classes</w:t>
      </w:r>
      <w:r w:rsidR="00304D62" w:rsidRPr="00EA77AC">
        <w:t xml:space="preserve"> / OVM Sequence Item</w:t>
      </w:r>
      <w:r w:rsidRPr="00EA77AC">
        <w:t xml:space="preserve"> and tasks available to program the</w:t>
      </w:r>
      <w:r w:rsidR="006007F5" w:rsidRPr="00EA77AC">
        <w:t xml:space="preserve"> </w:t>
      </w:r>
      <w:r w:rsidR="007C62FB" w:rsidRPr="00EA77AC">
        <w:t>Agent</w:t>
      </w:r>
      <w:r w:rsidRPr="00EA77AC">
        <w:t>.</w:t>
      </w:r>
    </w:p>
    <w:p w:rsidR="003A61C5" w:rsidRDefault="003A61C5" w:rsidP="005F4A16">
      <w:pPr>
        <w:pStyle w:val="BodyText"/>
        <w:jc w:val="both"/>
      </w:pPr>
    </w:p>
    <w:p w:rsidR="00EA7B97" w:rsidRPr="00596064" w:rsidRDefault="00EA7B97" w:rsidP="005F4A16">
      <w:pPr>
        <w:pStyle w:val="Heading2"/>
        <w:jc w:val="both"/>
      </w:pPr>
      <w:bookmarkStart w:id="149" w:name="_Toc337589388"/>
      <w:r>
        <w:t>PGCBAgentSeqItem</w:t>
      </w:r>
      <w:bookmarkEnd w:id="149"/>
    </w:p>
    <w:p w:rsidR="00EA7B97" w:rsidRPr="00EA77AC" w:rsidRDefault="00EA7B97" w:rsidP="005F4A16">
      <w:pPr>
        <w:pStyle w:val="BodyText"/>
        <w:jc w:val="both"/>
      </w:pPr>
      <w:r>
        <w:t>Here is a description of the CCAgentSeqItem</w:t>
      </w:r>
      <w:r w:rsidRPr="00EA77AC">
        <w:t xml:space="preserve"> used to initiate and transmit cycles.</w:t>
      </w:r>
    </w:p>
    <w:p w:rsidR="00EA7B97" w:rsidRPr="00596064" w:rsidRDefault="00EA7B97" w:rsidP="005F4A16">
      <w:pPr>
        <w:pStyle w:val="Heading3"/>
        <w:jc w:val="both"/>
      </w:pPr>
      <w:bookmarkStart w:id="150" w:name="_Toc337589389"/>
      <w:r w:rsidRPr="00596064">
        <w:t>Members</w:t>
      </w:r>
      <w:bookmarkEnd w:id="150"/>
    </w:p>
    <w:p w:rsidR="00EA7B97" w:rsidRPr="00EA77AC" w:rsidRDefault="00EA7B97" w:rsidP="005F4A16">
      <w:pPr>
        <w:pStyle w:val="BodyText"/>
        <w:jc w:val="both"/>
      </w:pPr>
      <w:r w:rsidRPr="00EA77AC">
        <w:t>List the variable/parameter name of this class.</w:t>
      </w:r>
    </w:p>
    <w:tbl>
      <w:tblPr>
        <w:tblStyle w:val="TableClassic1"/>
        <w:tblW w:w="4915" w:type="pct"/>
        <w:tblLayout w:type="fixed"/>
        <w:tblLook w:val="0620" w:firstRow="1" w:lastRow="0" w:firstColumn="0" w:lastColumn="0" w:noHBand="1" w:noVBand="1"/>
      </w:tblPr>
      <w:tblGrid>
        <w:gridCol w:w="1948"/>
        <w:gridCol w:w="1620"/>
        <w:gridCol w:w="5039"/>
      </w:tblGrid>
      <w:tr w:rsidR="00EA7B97" w:rsidRPr="00227030" w:rsidTr="005F4A16">
        <w:trPr>
          <w:cnfStyle w:val="100000000000" w:firstRow="1" w:lastRow="0" w:firstColumn="0" w:lastColumn="0" w:oddVBand="0" w:evenVBand="0" w:oddHBand="0" w:evenHBand="0" w:firstRowFirstColumn="0" w:firstRowLastColumn="0" w:lastRowFirstColumn="0" w:lastRowLastColumn="0"/>
        </w:trPr>
        <w:tc>
          <w:tcPr>
            <w:tcW w:w="1132" w:type="pct"/>
            <w:hideMark/>
          </w:tcPr>
          <w:p w:rsidR="00EA7B97" w:rsidRPr="00227030" w:rsidRDefault="00EA7B97" w:rsidP="005F4A16">
            <w:pPr>
              <w:pStyle w:val="TableHeading"/>
              <w:spacing w:before="0" w:after="0"/>
              <w:jc w:val="both"/>
            </w:pPr>
            <w:r w:rsidRPr="00227030">
              <w:t xml:space="preserve">Variable Name </w:t>
            </w:r>
          </w:p>
        </w:tc>
        <w:tc>
          <w:tcPr>
            <w:tcW w:w="941" w:type="pct"/>
            <w:hideMark/>
          </w:tcPr>
          <w:p w:rsidR="00EA7B97" w:rsidRPr="00227030" w:rsidRDefault="00EA7B97" w:rsidP="005F4A16">
            <w:pPr>
              <w:pStyle w:val="TableHeading"/>
              <w:spacing w:before="0" w:after="0"/>
              <w:jc w:val="both"/>
            </w:pPr>
            <w:r w:rsidRPr="00227030">
              <w:t>Type</w:t>
            </w:r>
          </w:p>
        </w:tc>
        <w:tc>
          <w:tcPr>
            <w:tcW w:w="2927" w:type="pct"/>
            <w:hideMark/>
          </w:tcPr>
          <w:p w:rsidR="00EA7B97" w:rsidRPr="00227030" w:rsidRDefault="00EA7B97" w:rsidP="005F4A16">
            <w:pPr>
              <w:pStyle w:val="TableHeading"/>
              <w:spacing w:before="0" w:after="0"/>
              <w:ind w:left="-597" w:firstLine="597"/>
              <w:jc w:val="both"/>
            </w:pPr>
            <w:r w:rsidRPr="00227030">
              <w:t>Description</w:t>
            </w:r>
          </w:p>
        </w:tc>
      </w:tr>
      <w:tr w:rsidR="00EA7B97" w:rsidRPr="00227030" w:rsidTr="005F4A16">
        <w:tc>
          <w:tcPr>
            <w:tcW w:w="1132" w:type="pct"/>
            <w:hideMark/>
          </w:tcPr>
          <w:p w:rsidR="00EA7B97" w:rsidRPr="00227030" w:rsidRDefault="00EA7B97" w:rsidP="005F4A16">
            <w:pPr>
              <w:pStyle w:val="TableBody"/>
              <w:spacing w:before="0" w:after="0"/>
              <w:jc w:val="both"/>
            </w:pPr>
            <w:r>
              <w:t>cmd</w:t>
            </w:r>
          </w:p>
        </w:tc>
        <w:tc>
          <w:tcPr>
            <w:tcW w:w="941" w:type="pct"/>
            <w:hideMark/>
          </w:tcPr>
          <w:p w:rsidR="00EA7B97" w:rsidRPr="00227030" w:rsidRDefault="00EA7B97" w:rsidP="005F4A16">
            <w:pPr>
              <w:pStyle w:val="TableBody"/>
              <w:spacing w:before="0" w:after="0"/>
              <w:jc w:val="both"/>
            </w:pPr>
            <w:r>
              <w:t>PowerGating::Event_e</w:t>
            </w:r>
          </w:p>
        </w:tc>
        <w:tc>
          <w:tcPr>
            <w:tcW w:w="2927" w:type="pct"/>
            <w:hideMark/>
          </w:tcPr>
          <w:p w:rsidR="00EA7B97" w:rsidRDefault="00EA7B97" w:rsidP="005F4A16">
            <w:pPr>
              <w:pStyle w:val="TableBody"/>
              <w:spacing w:before="0" w:after="0"/>
              <w:jc w:val="both"/>
            </w:pPr>
            <w:r w:rsidRPr="00227030">
              <w:t xml:space="preserve">Specifies the </w:t>
            </w:r>
            <w:r>
              <w:t>command.</w:t>
            </w:r>
          </w:p>
          <w:p w:rsidR="00EA7B97" w:rsidRDefault="00EA7B97" w:rsidP="005F4A16">
            <w:pPr>
              <w:pStyle w:val="TableBody"/>
              <w:spacing w:before="0" w:after="0"/>
              <w:jc w:val="both"/>
            </w:pPr>
          </w:p>
          <w:p w:rsidR="00EA7B97" w:rsidRPr="00227030" w:rsidRDefault="00EA7B97" w:rsidP="005F4A16">
            <w:pPr>
              <w:pStyle w:val="TableBody"/>
              <w:spacing w:before="0" w:after="0"/>
              <w:jc w:val="both"/>
            </w:pPr>
            <w:r>
              <w:t>Possible values are specified below in the constraints</w:t>
            </w:r>
            <w:r w:rsidRPr="00227030">
              <w:t xml:space="preserve"> </w:t>
            </w:r>
          </w:p>
        </w:tc>
      </w:tr>
      <w:tr w:rsidR="00815005" w:rsidRPr="00227030" w:rsidTr="005F4A16">
        <w:tc>
          <w:tcPr>
            <w:tcW w:w="1132" w:type="pct"/>
          </w:tcPr>
          <w:p w:rsidR="00815005" w:rsidRDefault="00815005" w:rsidP="005F4A16">
            <w:pPr>
              <w:pStyle w:val="TableBody"/>
              <w:spacing w:before="0" w:after="0"/>
              <w:jc w:val="both"/>
            </w:pPr>
          </w:p>
        </w:tc>
        <w:tc>
          <w:tcPr>
            <w:tcW w:w="941" w:type="pct"/>
          </w:tcPr>
          <w:p w:rsidR="00815005" w:rsidRDefault="00815005" w:rsidP="005F4A16">
            <w:pPr>
              <w:pStyle w:val="TableBody"/>
              <w:spacing w:before="0" w:after="0"/>
              <w:jc w:val="both"/>
            </w:pPr>
          </w:p>
        </w:tc>
        <w:tc>
          <w:tcPr>
            <w:tcW w:w="2927" w:type="pct"/>
          </w:tcPr>
          <w:p w:rsidR="00815005" w:rsidRPr="00227030" w:rsidRDefault="00815005" w:rsidP="005F4A16">
            <w:pPr>
              <w:pStyle w:val="TableBody"/>
              <w:spacing w:before="0" w:after="0"/>
              <w:jc w:val="both"/>
            </w:pPr>
          </w:p>
        </w:tc>
      </w:tr>
      <w:tr w:rsidR="00EA7B97" w:rsidRPr="00227030" w:rsidTr="005F4A16">
        <w:tc>
          <w:tcPr>
            <w:tcW w:w="1132" w:type="pct"/>
          </w:tcPr>
          <w:p w:rsidR="00EA7B97" w:rsidRPr="00227030" w:rsidRDefault="00EA7B97" w:rsidP="005F4A16">
            <w:pPr>
              <w:pStyle w:val="TableBody"/>
              <w:spacing w:before="0" w:after="0"/>
              <w:jc w:val="both"/>
            </w:pPr>
            <w:r>
              <w:t>source</w:t>
            </w:r>
          </w:p>
        </w:tc>
        <w:tc>
          <w:tcPr>
            <w:tcW w:w="941" w:type="pct"/>
          </w:tcPr>
          <w:p w:rsidR="00EA7B97" w:rsidRPr="00227030" w:rsidRDefault="00EA7B97" w:rsidP="005F4A16">
            <w:pPr>
              <w:pStyle w:val="TableBody"/>
              <w:spacing w:before="0" w:after="0"/>
              <w:jc w:val="both"/>
            </w:pPr>
            <w:r>
              <w:t>int</w:t>
            </w:r>
          </w:p>
        </w:tc>
        <w:tc>
          <w:tcPr>
            <w:tcW w:w="2927" w:type="pct"/>
          </w:tcPr>
          <w:p w:rsidR="00EA7B97" w:rsidRDefault="00EA7B97" w:rsidP="005F4A16">
            <w:pPr>
              <w:pStyle w:val="TableBody"/>
              <w:spacing w:before="0" w:after="0"/>
              <w:jc w:val="both"/>
            </w:pPr>
            <w:r>
              <w:t xml:space="preserve">This is the index number of the SIP or Fabric PGD where the command should be executed. </w:t>
            </w:r>
          </w:p>
          <w:p w:rsidR="00EA7B97" w:rsidRDefault="00EA7B97" w:rsidP="005F4A16">
            <w:pPr>
              <w:pStyle w:val="TableBody"/>
              <w:spacing w:before="0" w:after="0"/>
              <w:jc w:val="both"/>
            </w:pPr>
          </w:p>
          <w:p w:rsidR="00EA7B97" w:rsidRPr="00227030" w:rsidRDefault="00EA7B97" w:rsidP="005F4A16">
            <w:pPr>
              <w:pStyle w:val="TableBody"/>
              <w:spacing w:before="0" w:after="0"/>
              <w:jc w:val="both"/>
            </w:pPr>
            <w:r>
              <w:t>The value should be &lt; NUM_FAB</w:t>
            </w:r>
            <w:r w:rsidR="00FD420B">
              <w:t>_PGCB</w:t>
            </w:r>
            <w:r>
              <w:t xml:space="preserve"> or </w:t>
            </w:r>
            <w:r w:rsidR="00ED2C8E">
              <w:t>NUM_SIP</w:t>
            </w:r>
            <w:r w:rsidR="00FD420B">
              <w:t xml:space="preserve">_PGCB </w:t>
            </w:r>
          </w:p>
        </w:tc>
      </w:tr>
      <w:tr w:rsidR="00EA7B97" w:rsidRPr="00227030" w:rsidTr="005F4A16">
        <w:tc>
          <w:tcPr>
            <w:tcW w:w="1132" w:type="pct"/>
          </w:tcPr>
          <w:p w:rsidR="00EA7B97" w:rsidRPr="00227030" w:rsidRDefault="00EA7B97" w:rsidP="005F4A16">
            <w:pPr>
              <w:pStyle w:val="TableBody"/>
              <w:spacing w:before="0" w:after="0"/>
              <w:jc w:val="both"/>
            </w:pPr>
            <w:r>
              <w:t>delay</w:t>
            </w:r>
          </w:p>
        </w:tc>
        <w:tc>
          <w:tcPr>
            <w:tcW w:w="941" w:type="pct"/>
          </w:tcPr>
          <w:p w:rsidR="00EA7B97" w:rsidRPr="000F3FFB" w:rsidRDefault="00EA7B97" w:rsidP="005F4A16">
            <w:pPr>
              <w:pStyle w:val="TableBody"/>
              <w:spacing w:before="0" w:after="0"/>
              <w:jc w:val="both"/>
            </w:pPr>
            <w:r w:rsidRPr="000F3FFB">
              <w:t>int</w:t>
            </w:r>
          </w:p>
        </w:tc>
        <w:tc>
          <w:tcPr>
            <w:tcW w:w="2927" w:type="pct"/>
          </w:tcPr>
          <w:p w:rsidR="00EA7B97" w:rsidRPr="000F3FFB" w:rsidRDefault="00EA7B97" w:rsidP="005F4A16">
            <w:pPr>
              <w:pStyle w:val="TableBody"/>
              <w:spacing w:before="0" w:after="0"/>
              <w:jc w:val="both"/>
            </w:pPr>
            <w:r w:rsidRPr="000F3FFB">
              <w:rPr>
                <w:rStyle w:val="Strong"/>
                <w:b w:val="0"/>
              </w:rPr>
              <w:t>Number of clock cycles to wait before executing the command</w:t>
            </w:r>
          </w:p>
        </w:tc>
      </w:tr>
      <w:tr w:rsidR="00955E09" w:rsidRPr="000F3FFB" w:rsidTr="00226F1A">
        <w:tc>
          <w:tcPr>
            <w:tcW w:w="1132" w:type="pct"/>
          </w:tcPr>
          <w:p w:rsidR="00955E09" w:rsidRDefault="00955E09" w:rsidP="00226F1A">
            <w:pPr>
              <w:pStyle w:val="TableBody"/>
              <w:spacing w:before="0" w:after="0"/>
              <w:jc w:val="both"/>
            </w:pPr>
            <w:r>
              <w:t>delayComplete</w:t>
            </w:r>
          </w:p>
        </w:tc>
        <w:tc>
          <w:tcPr>
            <w:tcW w:w="941" w:type="pct"/>
          </w:tcPr>
          <w:p w:rsidR="00955E09" w:rsidRPr="000F3FFB" w:rsidRDefault="00955E09" w:rsidP="00226F1A">
            <w:pPr>
              <w:pStyle w:val="TableBody"/>
              <w:spacing w:before="0" w:after="0"/>
              <w:jc w:val="both"/>
            </w:pPr>
            <w:r>
              <w:t>int</w:t>
            </w:r>
          </w:p>
        </w:tc>
        <w:tc>
          <w:tcPr>
            <w:tcW w:w="2927" w:type="pct"/>
          </w:tcPr>
          <w:p w:rsidR="00955E09" w:rsidRPr="000F3FFB" w:rsidRDefault="00955E09" w:rsidP="00226F1A">
            <w:pPr>
              <w:pStyle w:val="TableBody"/>
              <w:spacing w:before="0" w:after="0"/>
              <w:jc w:val="both"/>
              <w:rPr>
                <w:rStyle w:val="Strong"/>
                <w:b w:val="0"/>
              </w:rPr>
            </w:pPr>
            <w:r>
              <w:rPr>
                <w:rStyle w:val="Strong"/>
                <w:b w:val="0"/>
              </w:rPr>
              <w:t>After the sequence ends, wait this many number of clocks. Please see the waveforms for details on how delayComplete is used.</w:t>
            </w:r>
          </w:p>
        </w:tc>
      </w:tr>
    </w:tbl>
    <w:p w:rsidR="00EA7B97" w:rsidRPr="006D7FF3" w:rsidRDefault="00EA7B97" w:rsidP="005F4A16">
      <w:pPr>
        <w:pStyle w:val="Heading3"/>
        <w:jc w:val="both"/>
      </w:pPr>
      <w:bookmarkStart w:id="151" w:name="_Toc337589390"/>
      <w:r w:rsidRPr="00596064">
        <w:t>Constraints</w:t>
      </w:r>
      <w:bookmarkEnd w:id="151"/>
    </w:p>
    <w:tbl>
      <w:tblPr>
        <w:tblStyle w:val="TableClassic1"/>
        <w:tblW w:w="5000" w:type="pct"/>
        <w:tblLayout w:type="fixed"/>
        <w:tblLook w:val="0620" w:firstRow="1" w:lastRow="0" w:firstColumn="0" w:lastColumn="0" w:noHBand="1" w:noVBand="1"/>
      </w:tblPr>
      <w:tblGrid>
        <w:gridCol w:w="3199"/>
        <w:gridCol w:w="5557"/>
      </w:tblGrid>
      <w:tr w:rsidR="00EA7B97" w:rsidRPr="00227030" w:rsidTr="005F4A16">
        <w:trPr>
          <w:cnfStyle w:val="100000000000" w:firstRow="1" w:lastRow="0" w:firstColumn="0" w:lastColumn="0" w:oddVBand="0" w:evenVBand="0" w:oddHBand="0" w:evenHBand="0" w:firstRowFirstColumn="0" w:firstRowLastColumn="0" w:lastRowFirstColumn="0" w:lastRowLastColumn="0"/>
        </w:trPr>
        <w:tc>
          <w:tcPr>
            <w:tcW w:w="1827" w:type="pct"/>
            <w:hideMark/>
          </w:tcPr>
          <w:p w:rsidR="00EA7B97" w:rsidRPr="00227030" w:rsidRDefault="00EA7B97" w:rsidP="005F4A16">
            <w:pPr>
              <w:pStyle w:val="TableHeading"/>
              <w:jc w:val="both"/>
            </w:pPr>
            <w:r w:rsidRPr="00227030">
              <w:t>Constraint Name and Hierarchy</w:t>
            </w:r>
          </w:p>
        </w:tc>
        <w:tc>
          <w:tcPr>
            <w:tcW w:w="3173" w:type="pct"/>
            <w:hideMark/>
          </w:tcPr>
          <w:p w:rsidR="00EA7B97" w:rsidRPr="00227030" w:rsidRDefault="00EA7B97" w:rsidP="005F4A16">
            <w:pPr>
              <w:pStyle w:val="TableHeading"/>
              <w:jc w:val="both"/>
            </w:pPr>
            <w:r w:rsidRPr="00227030">
              <w:t>Description</w:t>
            </w:r>
          </w:p>
        </w:tc>
      </w:tr>
      <w:tr w:rsidR="00EA7B97" w:rsidRPr="00227030" w:rsidTr="005F4A16">
        <w:tc>
          <w:tcPr>
            <w:tcW w:w="1827" w:type="pct"/>
            <w:hideMark/>
          </w:tcPr>
          <w:p w:rsidR="00EA7B97" w:rsidRPr="00227030" w:rsidRDefault="00EA7B97" w:rsidP="005F4A16">
            <w:pPr>
              <w:pStyle w:val="TableBody"/>
              <w:jc w:val="both"/>
            </w:pPr>
            <w:r>
              <w:t>delay</w:t>
            </w:r>
            <w:r w:rsidRPr="00227030">
              <w:t>_c</w:t>
            </w:r>
          </w:p>
        </w:tc>
        <w:tc>
          <w:tcPr>
            <w:tcW w:w="3173" w:type="pct"/>
            <w:hideMark/>
          </w:tcPr>
          <w:p w:rsidR="00EA7B97" w:rsidRPr="00D6382F" w:rsidRDefault="00EA7B97" w:rsidP="005F4A16">
            <w:pPr>
              <w:pStyle w:val="TableBody"/>
              <w:jc w:val="both"/>
            </w:pPr>
            <w:r>
              <w:t>delay &gt;=0; delay &lt; 20;</w:t>
            </w:r>
          </w:p>
        </w:tc>
      </w:tr>
      <w:tr w:rsidR="00EA7B97" w:rsidRPr="00227030" w:rsidTr="005F4A16">
        <w:tc>
          <w:tcPr>
            <w:tcW w:w="1827" w:type="pct"/>
            <w:hideMark/>
          </w:tcPr>
          <w:p w:rsidR="00EA7B97" w:rsidRPr="00227030" w:rsidRDefault="00EA7B97" w:rsidP="005F4A16">
            <w:pPr>
              <w:pStyle w:val="TableBody"/>
              <w:jc w:val="both"/>
            </w:pPr>
            <w:r>
              <w:t>source</w:t>
            </w:r>
            <w:r w:rsidRPr="00227030">
              <w:t>_c</w:t>
            </w:r>
          </w:p>
        </w:tc>
        <w:tc>
          <w:tcPr>
            <w:tcW w:w="3173" w:type="pct"/>
            <w:hideMark/>
          </w:tcPr>
          <w:p w:rsidR="00EA7B97" w:rsidRPr="00227030" w:rsidRDefault="00EA7B97" w:rsidP="005F4A16">
            <w:pPr>
              <w:pStyle w:val="TableBody"/>
              <w:jc w:val="both"/>
            </w:pPr>
            <w:r w:rsidRPr="006C6444">
              <w:t xml:space="preserve">source &gt;= 0; source &lt; </w:t>
            </w:r>
            <w:r w:rsidR="00815005">
              <w:t>128</w:t>
            </w:r>
            <w:r w:rsidRPr="006C6444">
              <w:t>;</w:t>
            </w:r>
          </w:p>
        </w:tc>
      </w:tr>
      <w:tr w:rsidR="00EA7B97" w:rsidRPr="00227030" w:rsidTr="005F4A16">
        <w:tc>
          <w:tcPr>
            <w:tcW w:w="1827" w:type="pct"/>
          </w:tcPr>
          <w:p w:rsidR="00EA7B97" w:rsidRDefault="00EA7B97" w:rsidP="005F4A16">
            <w:pPr>
              <w:pStyle w:val="TableBody"/>
              <w:jc w:val="both"/>
            </w:pPr>
            <w:r>
              <w:t>cmd_c</w:t>
            </w:r>
          </w:p>
        </w:tc>
        <w:tc>
          <w:tcPr>
            <w:tcW w:w="3173" w:type="pct"/>
          </w:tcPr>
          <w:p w:rsidR="00EA7B97" w:rsidRDefault="00EA7B97" w:rsidP="005F4A16">
            <w:pPr>
              <w:pStyle w:val="BodyText"/>
              <w:spacing w:before="0" w:after="0"/>
              <w:jc w:val="both"/>
            </w:pPr>
            <w:r>
              <w:tab/>
            </w:r>
            <w:r>
              <w:tab/>
              <w:t xml:space="preserve">cmd inside </w:t>
            </w:r>
          </w:p>
          <w:p w:rsidR="00F72834" w:rsidRDefault="00F72834" w:rsidP="00017F05">
            <w:pPr>
              <w:pStyle w:val="TableBody"/>
              <w:jc w:val="both"/>
            </w:pPr>
            <w:r>
              <w:tab/>
            </w:r>
            <w:r>
              <w:tab/>
              <w:t>{</w:t>
            </w:r>
          </w:p>
          <w:p w:rsidR="00017F05" w:rsidRDefault="00017F05" w:rsidP="00017F05">
            <w:pPr>
              <w:pStyle w:val="TableBody"/>
              <w:jc w:val="both"/>
            </w:pPr>
            <w:r>
              <w:t xml:space="preserve"> </w:t>
            </w:r>
            <w:r>
              <w:tab/>
            </w:r>
            <w:r>
              <w:tab/>
              <w:t>PowerGating::SIP_PG_REQ,</w:t>
            </w:r>
            <w:r>
              <w:tab/>
            </w:r>
          </w:p>
          <w:p w:rsidR="00F72834" w:rsidRDefault="00F72834" w:rsidP="005F4A16">
            <w:pPr>
              <w:pStyle w:val="TableBody"/>
              <w:jc w:val="both"/>
            </w:pPr>
            <w:r>
              <w:tab/>
            </w:r>
            <w:r>
              <w:tab/>
              <w:t>PowerGating::SIP_UG_REQ,</w:t>
            </w:r>
            <w:r>
              <w:tab/>
            </w:r>
            <w:r>
              <w:tab/>
            </w:r>
          </w:p>
          <w:p w:rsidR="00F72834" w:rsidRDefault="00F72834" w:rsidP="005F4A16">
            <w:pPr>
              <w:pStyle w:val="TableBody"/>
              <w:jc w:val="both"/>
            </w:pPr>
            <w:r>
              <w:tab/>
            </w:r>
            <w:r>
              <w:tab/>
              <w:t>PowerGating::FAB_IDLE,</w:t>
            </w:r>
          </w:p>
          <w:p w:rsidR="00F72834" w:rsidRDefault="00F72834" w:rsidP="005F4A16">
            <w:pPr>
              <w:pStyle w:val="TableBody"/>
              <w:jc w:val="both"/>
            </w:pPr>
            <w:r>
              <w:tab/>
            </w:r>
            <w:r>
              <w:tab/>
              <w:t>PowerGating::FAB_IDLE_EXIT,</w:t>
            </w:r>
          </w:p>
          <w:p w:rsidR="007E23FF" w:rsidRDefault="007E23FF" w:rsidP="007E23FF">
            <w:pPr>
              <w:pStyle w:val="TableBody"/>
              <w:jc w:val="both"/>
            </w:pPr>
            <w:r>
              <w:tab/>
            </w:r>
            <w:r>
              <w:tab/>
              <w:t>PowerGating::SIDE_POK_ASD,</w:t>
            </w:r>
          </w:p>
          <w:p w:rsidR="007E23FF" w:rsidRDefault="007E23FF" w:rsidP="007E23FF">
            <w:pPr>
              <w:pStyle w:val="TableBody"/>
              <w:jc w:val="both"/>
            </w:pPr>
            <w:r>
              <w:tab/>
            </w:r>
            <w:r>
              <w:tab/>
              <w:t>PowerGating::SIDE_POK_DSD,</w:t>
            </w:r>
          </w:p>
          <w:p w:rsidR="007E23FF" w:rsidRDefault="007E23FF" w:rsidP="007E23FF">
            <w:pPr>
              <w:pStyle w:val="TableBody"/>
              <w:jc w:val="both"/>
            </w:pPr>
            <w:r>
              <w:tab/>
            </w:r>
            <w:r>
              <w:tab/>
              <w:t>PowerGating::PRIM_POK_ASD,</w:t>
            </w:r>
          </w:p>
          <w:p w:rsidR="003B78DF" w:rsidRDefault="007E23FF" w:rsidP="005F4A16">
            <w:pPr>
              <w:pStyle w:val="TableBody"/>
              <w:jc w:val="both"/>
            </w:pPr>
            <w:r>
              <w:tab/>
            </w:r>
            <w:r>
              <w:tab/>
              <w:t>PowerGating::PRIM_POK_DSD</w:t>
            </w:r>
            <w:r w:rsidR="005848DF">
              <w:tab/>
            </w:r>
            <w:r w:rsidR="005848DF">
              <w:tab/>
            </w:r>
          </w:p>
          <w:p w:rsidR="00F72834" w:rsidRDefault="00F72834" w:rsidP="005F4A16">
            <w:pPr>
              <w:pStyle w:val="TableBody"/>
              <w:jc w:val="both"/>
            </w:pPr>
            <w:r>
              <w:tab/>
            </w:r>
            <w:r w:rsidR="00E756C4">
              <w:t>}</w:t>
            </w:r>
          </w:p>
          <w:p w:rsidR="00EA7B97" w:rsidRPr="00227030" w:rsidRDefault="00175A12" w:rsidP="005F4A16">
            <w:pPr>
              <w:pStyle w:val="TableBody"/>
              <w:jc w:val="both"/>
            </w:pPr>
            <w:r>
              <w:t xml:space="preserve"> </w:t>
            </w:r>
            <w:r w:rsidR="00EA7B97">
              <w:t xml:space="preserve">  </w:t>
            </w:r>
          </w:p>
        </w:tc>
      </w:tr>
    </w:tbl>
    <w:p w:rsidR="00955E09" w:rsidRDefault="00955E09" w:rsidP="00955E09">
      <w:pPr>
        <w:pStyle w:val="Heading3"/>
        <w:jc w:val="both"/>
        <w:rPr>
          <w:noProof/>
        </w:rPr>
      </w:pPr>
      <w:bookmarkStart w:id="152" w:name="_Toc337589391"/>
      <w:r>
        <w:rPr>
          <w:noProof/>
        </w:rPr>
        <w:lastRenderedPageBreak/>
        <w:t>PGCBAgentBaseSequence</w:t>
      </w:r>
      <w:bookmarkEnd w:id="152"/>
    </w:p>
    <w:p w:rsidR="00955E09" w:rsidRPr="00596064" w:rsidRDefault="00955E09" w:rsidP="00955E09">
      <w:pPr>
        <w:pStyle w:val="Heading4"/>
      </w:pPr>
      <w:r w:rsidRPr="00596064">
        <w:t>Members</w:t>
      </w:r>
    </w:p>
    <w:p w:rsidR="00955E09" w:rsidRPr="00EA77AC" w:rsidRDefault="00955E09" w:rsidP="00955E09">
      <w:pPr>
        <w:pStyle w:val="BodyText"/>
        <w:jc w:val="both"/>
      </w:pPr>
      <w:r w:rsidRPr="00EA77AC">
        <w:t>List the variable/parameter name of this class.</w:t>
      </w:r>
    </w:p>
    <w:tbl>
      <w:tblPr>
        <w:tblStyle w:val="TableClassic1"/>
        <w:tblW w:w="4915" w:type="pct"/>
        <w:tblLayout w:type="fixed"/>
        <w:tblLook w:val="0620" w:firstRow="1" w:lastRow="0" w:firstColumn="0" w:lastColumn="0" w:noHBand="1" w:noVBand="1"/>
      </w:tblPr>
      <w:tblGrid>
        <w:gridCol w:w="1948"/>
        <w:gridCol w:w="1620"/>
        <w:gridCol w:w="5039"/>
      </w:tblGrid>
      <w:tr w:rsidR="00955E09" w:rsidRPr="00227030" w:rsidTr="00226F1A">
        <w:trPr>
          <w:cnfStyle w:val="100000000000" w:firstRow="1" w:lastRow="0" w:firstColumn="0" w:lastColumn="0" w:oddVBand="0" w:evenVBand="0" w:oddHBand="0" w:evenHBand="0" w:firstRowFirstColumn="0" w:firstRowLastColumn="0" w:lastRowFirstColumn="0" w:lastRowLastColumn="0"/>
        </w:trPr>
        <w:tc>
          <w:tcPr>
            <w:tcW w:w="1132" w:type="pct"/>
            <w:hideMark/>
          </w:tcPr>
          <w:p w:rsidR="00955E09" w:rsidRPr="00227030" w:rsidRDefault="00955E09" w:rsidP="00226F1A">
            <w:pPr>
              <w:pStyle w:val="TableHeading"/>
              <w:spacing w:before="0" w:after="0"/>
              <w:jc w:val="both"/>
            </w:pPr>
            <w:r w:rsidRPr="00227030">
              <w:t xml:space="preserve">Variable Name </w:t>
            </w:r>
          </w:p>
        </w:tc>
        <w:tc>
          <w:tcPr>
            <w:tcW w:w="941" w:type="pct"/>
            <w:hideMark/>
          </w:tcPr>
          <w:p w:rsidR="00955E09" w:rsidRPr="00227030" w:rsidRDefault="00955E09" w:rsidP="00226F1A">
            <w:pPr>
              <w:pStyle w:val="TableHeading"/>
              <w:spacing w:before="0" w:after="0"/>
              <w:jc w:val="both"/>
            </w:pPr>
            <w:r w:rsidRPr="00227030">
              <w:t>Type</w:t>
            </w:r>
          </w:p>
        </w:tc>
        <w:tc>
          <w:tcPr>
            <w:tcW w:w="2927" w:type="pct"/>
            <w:hideMark/>
          </w:tcPr>
          <w:p w:rsidR="00955E09" w:rsidRPr="00227030" w:rsidRDefault="00955E09" w:rsidP="00226F1A">
            <w:pPr>
              <w:pStyle w:val="TableHeading"/>
              <w:spacing w:before="0" w:after="0"/>
              <w:ind w:left="-597" w:firstLine="597"/>
              <w:jc w:val="both"/>
            </w:pPr>
            <w:r w:rsidRPr="00227030">
              <w:t>Description</w:t>
            </w:r>
          </w:p>
        </w:tc>
      </w:tr>
      <w:tr w:rsidR="00955E09" w:rsidRPr="00227030" w:rsidTr="00226F1A">
        <w:tc>
          <w:tcPr>
            <w:tcW w:w="1132" w:type="pct"/>
            <w:hideMark/>
          </w:tcPr>
          <w:p w:rsidR="00955E09" w:rsidRPr="00227030" w:rsidRDefault="00955E09" w:rsidP="00226F1A">
            <w:pPr>
              <w:pStyle w:val="TableBody"/>
              <w:spacing w:before="0" w:after="0"/>
              <w:jc w:val="both"/>
            </w:pPr>
            <w:r>
              <w:t>cmd</w:t>
            </w:r>
          </w:p>
        </w:tc>
        <w:tc>
          <w:tcPr>
            <w:tcW w:w="941" w:type="pct"/>
            <w:hideMark/>
          </w:tcPr>
          <w:p w:rsidR="00955E09" w:rsidRPr="00227030" w:rsidRDefault="00955E09" w:rsidP="00226F1A">
            <w:pPr>
              <w:pStyle w:val="TableBody"/>
              <w:spacing w:before="0" w:after="0"/>
              <w:jc w:val="both"/>
            </w:pPr>
            <w:r>
              <w:t>PowerGating::Event_e</w:t>
            </w:r>
          </w:p>
        </w:tc>
        <w:tc>
          <w:tcPr>
            <w:tcW w:w="2927" w:type="pct"/>
            <w:hideMark/>
          </w:tcPr>
          <w:p w:rsidR="00955E09" w:rsidRDefault="00955E09" w:rsidP="00226F1A">
            <w:pPr>
              <w:pStyle w:val="TableBody"/>
              <w:spacing w:before="0" w:after="0"/>
              <w:jc w:val="both"/>
            </w:pPr>
            <w:r w:rsidRPr="00227030">
              <w:t xml:space="preserve">Specifies the </w:t>
            </w:r>
            <w:r>
              <w:t>command.</w:t>
            </w:r>
          </w:p>
          <w:p w:rsidR="00955E09" w:rsidRDefault="00955E09" w:rsidP="00226F1A">
            <w:pPr>
              <w:pStyle w:val="TableBody"/>
              <w:spacing w:before="0" w:after="0"/>
              <w:jc w:val="both"/>
            </w:pPr>
          </w:p>
          <w:p w:rsidR="00955E09" w:rsidRPr="00227030" w:rsidRDefault="00955E09" w:rsidP="00226F1A">
            <w:pPr>
              <w:pStyle w:val="TableBody"/>
              <w:spacing w:before="0" w:after="0"/>
              <w:jc w:val="both"/>
            </w:pPr>
            <w:r>
              <w:t>Possible values are specified below in the constraints</w:t>
            </w:r>
            <w:r w:rsidRPr="00227030">
              <w:t xml:space="preserve"> </w:t>
            </w:r>
          </w:p>
        </w:tc>
      </w:tr>
      <w:tr w:rsidR="0083695F" w:rsidRPr="00227030" w:rsidTr="00226F1A">
        <w:tc>
          <w:tcPr>
            <w:tcW w:w="1132" w:type="pct"/>
          </w:tcPr>
          <w:p w:rsidR="0083695F" w:rsidRDefault="0083695F" w:rsidP="00226F1A">
            <w:pPr>
              <w:pStyle w:val="TableBody"/>
              <w:spacing w:before="0" w:after="0"/>
              <w:jc w:val="both"/>
            </w:pPr>
          </w:p>
        </w:tc>
        <w:tc>
          <w:tcPr>
            <w:tcW w:w="941" w:type="pct"/>
          </w:tcPr>
          <w:p w:rsidR="0083695F" w:rsidRDefault="0083695F" w:rsidP="00226F1A">
            <w:pPr>
              <w:pStyle w:val="TableBody"/>
              <w:spacing w:before="0" w:after="0"/>
              <w:jc w:val="both"/>
            </w:pPr>
          </w:p>
        </w:tc>
        <w:tc>
          <w:tcPr>
            <w:tcW w:w="2927" w:type="pct"/>
          </w:tcPr>
          <w:p w:rsidR="0083695F" w:rsidRPr="00227030" w:rsidRDefault="0083695F" w:rsidP="00226F1A">
            <w:pPr>
              <w:pStyle w:val="TableBody"/>
              <w:spacing w:before="0" w:after="0"/>
              <w:jc w:val="both"/>
            </w:pPr>
          </w:p>
        </w:tc>
      </w:tr>
      <w:tr w:rsidR="0083695F" w:rsidRPr="00227030" w:rsidTr="00226F1A">
        <w:tc>
          <w:tcPr>
            <w:tcW w:w="1132" w:type="pct"/>
          </w:tcPr>
          <w:p w:rsidR="0083695F" w:rsidRPr="00227030" w:rsidRDefault="0083695F" w:rsidP="00226F1A">
            <w:pPr>
              <w:pStyle w:val="TableBody"/>
              <w:spacing w:before="0" w:after="0"/>
              <w:jc w:val="both"/>
            </w:pPr>
            <w:r>
              <w:t>source</w:t>
            </w:r>
          </w:p>
        </w:tc>
        <w:tc>
          <w:tcPr>
            <w:tcW w:w="941" w:type="pct"/>
          </w:tcPr>
          <w:p w:rsidR="0083695F" w:rsidRPr="00227030" w:rsidRDefault="0083695F" w:rsidP="00226F1A">
            <w:pPr>
              <w:pStyle w:val="TableBody"/>
              <w:spacing w:before="0" w:after="0"/>
              <w:jc w:val="both"/>
            </w:pPr>
            <w:r>
              <w:t>int</w:t>
            </w:r>
          </w:p>
        </w:tc>
        <w:tc>
          <w:tcPr>
            <w:tcW w:w="2927" w:type="pct"/>
          </w:tcPr>
          <w:p w:rsidR="0083695F" w:rsidRDefault="0083695F" w:rsidP="00226F1A">
            <w:pPr>
              <w:pStyle w:val="TableBody"/>
              <w:spacing w:before="0" w:after="0"/>
              <w:jc w:val="both"/>
            </w:pPr>
            <w:r>
              <w:t xml:space="preserve">This is the index number of the SIP or Fabric PGD where the command should be executed. </w:t>
            </w:r>
          </w:p>
          <w:p w:rsidR="0083695F" w:rsidRDefault="0083695F" w:rsidP="00226F1A">
            <w:pPr>
              <w:pStyle w:val="TableBody"/>
              <w:spacing w:before="0" w:after="0"/>
              <w:jc w:val="both"/>
            </w:pPr>
          </w:p>
          <w:p w:rsidR="0083695F" w:rsidRPr="00227030" w:rsidRDefault="0083695F" w:rsidP="00226F1A">
            <w:pPr>
              <w:pStyle w:val="TableBody"/>
              <w:spacing w:before="0" w:after="0"/>
              <w:jc w:val="both"/>
            </w:pPr>
            <w:r>
              <w:t xml:space="preserve">The value should be &lt; NUM_FAB_PGCB or NUM_SIP_PGCB </w:t>
            </w:r>
          </w:p>
        </w:tc>
      </w:tr>
      <w:tr w:rsidR="0083695F" w:rsidRPr="00227030" w:rsidTr="00226F1A">
        <w:tc>
          <w:tcPr>
            <w:tcW w:w="1132" w:type="pct"/>
          </w:tcPr>
          <w:p w:rsidR="0083695F" w:rsidRPr="00227030" w:rsidRDefault="0083695F" w:rsidP="00226F1A">
            <w:pPr>
              <w:pStyle w:val="TableBody"/>
              <w:spacing w:before="0" w:after="0"/>
              <w:jc w:val="both"/>
            </w:pPr>
            <w:r>
              <w:t>delay</w:t>
            </w:r>
          </w:p>
        </w:tc>
        <w:tc>
          <w:tcPr>
            <w:tcW w:w="941" w:type="pct"/>
          </w:tcPr>
          <w:p w:rsidR="0083695F" w:rsidRPr="000F3FFB" w:rsidRDefault="0083695F" w:rsidP="00226F1A">
            <w:pPr>
              <w:pStyle w:val="TableBody"/>
              <w:spacing w:before="0" w:after="0"/>
              <w:jc w:val="both"/>
            </w:pPr>
            <w:r w:rsidRPr="000F3FFB">
              <w:t>int</w:t>
            </w:r>
          </w:p>
        </w:tc>
        <w:tc>
          <w:tcPr>
            <w:tcW w:w="2927" w:type="pct"/>
          </w:tcPr>
          <w:p w:rsidR="0083695F" w:rsidRPr="000F3FFB" w:rsidRDefault="0083695F" w:rsidP="00226F1A">
            <w:pPr>
              <w:pStyle w:val="TableBody"/>
              <w:spacing w:before="0" w:after="0"/>
              <w:jc w:val="both"/>
            </w:pPr>
            <w:r w:rsidRPr="000F3FFB">
              <w:rPr>
                <w:rStyle w:val="Strong"/>
                <w:b w:val="0"/>
              </w:rPr>
              <w:t>Number of clock cycles to wait before executing the command</w:t>
            </w:r>
          </w:p>
        </w:tc>
      </w:tr>
      <w:tr w:rsidR="0083695F" w:rsidRPr="000F3FFB" w:rsidTr="00226F1A">
        <w:tc>
          <w:tcPr>
            <w:tcW w:w="1132" w:type="pct"/>
          </w:tcPr>
          <w:p w:rsidR="0083695F" w:rsidRDefault="0083695F" w:rsidP="00226F1A">
            <w:pPr>
              <w:pStyle w:val="TableBody"/>
              <w:spacing w:before="0" w:after="0"/>
              <w:jc w:val="both"/>
            </w:pPr>
            <w:r>
              <w:t>delayComplete</w:t>
            </w:r>
          </w:p>
        </w:tc>
        <w:tc>
          <w:tcPr>
            <w:tcW w:w="941" w:type="pct"/>
          </w:tcPr>
          <w:p w:rsidR="0083695F" w:rsidRPr="000F3FFB" w:rsidRDefault="0083695F" w:rsidP="00226F1A">
            <w:pPr>
              <w:pStyle w:val="TableBody"/>
              <w:spacing w:before="0" w:after="0"/>
              <w:jc w:val="both"/>
            </w:pPr>
            <w:r>
              <w:t>int</w:t>
            </w:r>
          </w:p>
        </w:tc>
        <w:tc>
          <w:tcPr>
            <w:tcW w:w="2927" w:type="pct"/>
          </w:tcPr>
          <w:p w:rsidR="0083695F" w:rsidRPr="000F3FFB" w:rsidRDefault="0083695F" w:rsidP="00226F1A">
            <w:pPr>
              <w:pStyle w:val="TableBody"/>
              <w:spacing w:before="0" w:after="0"/>
              <w:jc w:val="both"/>
              <w:rPr>
                <w:rStyle w:val="Strong"/>
                <w:b w:val="0"/>
              </w:rPr>
            </w:pPr>
            <w:r>
              <w:rPr>
                <w:rStyle w:val="Strong"/>
                <w:b w:val="0"/>
              </w:rPr>
              <w:t>After the sequence ends, wait this many number of clocks. Please see the waveforms for details on how delayComplete is used.</w:t>
            </w:r>
          </w:p>
        </w:tc>
      </w:tr>
      <w:tr w:rsidR="0083695F" w:rsidTr="00226F1A">
        <w:tc>
          <w:tcPr>
            <w:tcW w:w="1132" w:type="pct"/>
          </w:tcPr>
          <w:p w:rsidR="0083695F" w:rsidRDefault="0083695F" w:rsidP="00226F1A">
            <w:pPr>
              <w:pStyle w:val="TableBody"/>
              <w:spacing w:before="0" w:after="0"/>
              <w:jc w:val="both"/>
            </w:pPr>
            <w:r>
              <w:t>waitForComplete</w:t>
            </w:r>
          </w:p>
        </w:tc>
        <w:tc>
          <w:tcPr>
            <w:tcW w:w="941" w:type="pct"/>
          </w:tcPr>
          <w:p w:rsidR="0083695F" w:rsidRPr="00C42539" w:rsidRDefault="00C42539" w:rsidP="00226F1A">
            <w:pPr>
              <w:pStyle w:val="TableBody"/>
              <w:spacing w:before="0" w:after="0"/>
              <w:jc w:val="both"/>
            </w:pPr>
            <w:r>
              <w:t>b</w:t>
            </w:r>
            <w:r w:rsidR="0083695F" w:rsidRPr="00C42539">
              <w:t>it</w:t>
            </w:r>
          </w:p>
        </w:tc>
        <w:tc>
          <w:tcPr>
            <w:tcW w:w="2927" w:type="pct"/>
          </w:tcPr>
          <w:p w:rsidR="0083695F" w:rsidRPr="004B5106" w:rsidRDefault="0083695F" w:rsidP="00226F1A">
            <w:pPr>
              <w:pStyle w:val="BodyText"/>
              <w:numPr>
                <w:ilvl w:val="0"/>
                <w:numId w:val="5"/>
              </w:numPr>
              <w:tabs>
                <w:tab w:val="clear" w:pos="360"/>
                <w:tab w:val="clear" w:pos="720"/>
              </w:tabs>
              <w:jc w:val="both"/>
              <w:rPr>
                <w:rStyle w:val="Strong"/>
                <w:b w:val="0"/>
              </w:rPr>
            </w:pPr>
            <w:r w:rsidRPr="00BB2CC9">
              <w:rPr>
                <w:rStyle w:val="Strong"/>
                <w:b w:val="0"/>
              </w:rPr>
              <w:t>wait</w:t>
            </w:r>
            <w:r w:rsidRPr="00C42539">
              <w:rPr>
                <w:rStyle w:val="Strong"/>
                <w:b w:val="0"/>
              </w:rPr>
              <w:t xml:space="preserve"> for sequence to complete before proceeding. See the tabled below to know what wait for complete means for different commands</w:t>
            </w:r>
          </w:p>
        </w:tc>
      </w:tr>
    </w:tbl>
    <w:p w:rsidR="00955E09" w:rsidRPr="00955E09" w:rsidRDefault="00955E09" w:rsidP="00955E09">
      <w:pPr>
        <w:pStyle w:val="BodyText"/>
      </w:pPr>
    </w:p>
    <w:p w:rsidR="001218DC" w:rsidRDefault="00955E09" w:rsidP="001218DC">
      <w:pPr>
        <w:pStyle w:val="Heading3"/>
        <w:jc w:val="both"/>
        <w:rPr>
          <w:noProof/>
        </w:rPr>
      </w:pPr>
      <w:bookmarkStart w:id="153" w:name="_Toc337589392"/>
      <w:r>
        <w:rPr>
          <w:noProof/>
        </w:rPr>
        <w:t>w</w:t>
      </w:r>
      <w:r w:rsidR="001218DC">
        <w:rPr>
          <w:noProof/>
        </w:rPr>
        <w:t>aitForComplete</w:t>
      </w:r>
      <w:bookmarkEnd w:id="153"/>
    </w:p>
    <w:p w:rsidR="00985876" w:rsidRDefault="001218DC" w:rsidP="001218DC">
      <w:pPr>
        <w:pStyle w:val="BodyText"/>
        <w:jc w:val="both"/>
        <w:rPr>
          <w:noProof/>
        </w:rPr>
      </w:pPr>
      <w:r>
        <w:rPr>
          <w:noProof/>
        </w:rPr>
        <w:t>Use</w:t>
      </w:r>
      <w:r w:rsidR="00955E09">
        <w:rPr>
          <w:noProof/>
        </w:rPr>
        <w:t>rs can also optionally set w</w:t>
      </w:r>
      <w:r>
        <w:rPr>
          <w:noProof/>
        </w:rPr>
        <w:t xml:space="preserve">aitForComplete in the base sequence </w:t>
      </w:r>
      <w:r w:rsidR="00985876">
        <w:rPr>
          <w:rStyle w:val="Strong"/>
          <w:b w:val="0"/>
        </w:rPr>
        <w:t>to 1 if they want to wait for sequence to complete before proceeding. See the tabled below to know what wait for complete means for different commands</w:t>
      </w:r>
    </w:p>
    <w:p w:rsidR="00EA7B97" w:rsidRDefault="00EA7B97" w:rsidP="005F4A16">
      <w:pPr>
        <w:pStyle w:val="Heading3"/>
        <w:jc w:val="both"/>
        <w:rPr>
          <w:noProof/>
        </w:rPr>
      </w:pPr>
      <w:bookmarkStart w:id="154" w:name="_Toc337589393"/>
      <w:r>
        <w:rPr>
          <w:noProof/>
        </w:rPr>
        <w:t>Commands</w:t>
      </w:r>
      <w:bookmarkEnd w:id="154"/>
    </w:p>
    <w:tbl>
      <w:tblPr>
        <w:tblStyle w:val="TableClassic1"/>
        <w:tblW w:w="0" w:type="auto"/>
        <w:tblLook w:val="04A0" w:firstRow="1" w:lastRow="0" w:firstColumn="1" w:lastColumn="0" w:noHBand="0" w:noVBand="1"/>
      </w:tblPr>
      <w:tblGrid>
        <w:gridCol w:w="2236"/>
        <w:gridCol w:w="2149"/>
        <w:gridCol w:w="2212"/>
        <w:gridCol w:w="2159"/>
      </w:tblGrid>
      <w:tr w:rsidR="00B7138C" w:rsidTr="009F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EA7B97" w:rsidRDefault="00EA7B97" w:rsidP="005F4A16">
            <w:pPr>
              <w:pStyle w:val="BodyText"/>
              <w:spacing w:before="0" w:after="0"/>
              <w:jc w:val="both"/>
            </w:pPr>
            <w:r>
              <w:t>Command</w:t>
            </w:r>
          </w:p>
        </w:tc>
        <w:tc>
          <w:tcPr>
            <w:tcW w:w="2149" w:type="dxa"/>
          </w:tcPr>
          <w:p w:rsidR="00EA7B97" w:rsidRDefault="00EA7B97" w:rsidP="005F4A16">
            <w:pPr>
              <w:pStyle w:val="BodyText"/>
              <w:spacing w:before="0" w:after="0"/>
              <w:jc w:val="both"/>
              <w:cnfStyle w:val="100000000000" w:firstRow="1" w:lastRow="0" w:firstColumn="0" w:lastColumn="0" w:oddVBand="0" w:evenVBand="0" w:oddHBand="0" w:evenHBand="0" w:firstRowFirstColumn="0" w:firstRowLastColumn="0" w:lastRowFirstColumn="0" w:lastRowLastColumn="0"/>
            </w:pPr>
            <w:r>
              <w:t>Parameters</w:t>
            </w:r>
          </w:p>
        </w:tc>
        <w:tc>
          <w:tcPr>
            <w:tcW w:w="2212" w:type="dxa"/>
          </w:tcPr>
          <w:p w:rsidR="00EA7B97" w:rsidRDefault="00EA7B97" w:rsidP="00043F4D">
            <w:pPr>
              <w:pStyle w:val="BodyText"/>
              <w:spacing w:before="0" w:after="0"/>
              <w:jc w:val="left"/>
              <w:cnfStyle w:val="100000000000" w:firstRow="1" w:lastRow="0" w:firstColumn="0" w:lastColumn="0" w:oddVBand="0" w:evenVBand="0" w:oddHBand="0" w:evenHBand="0" w:firstRowFirstColumn="0" w:firstRowLastColumn="0" w:lastRowFirstColumn="0" w:lastRowLastColumn="0"/>
              <w:rPr>
                <w:b w:val="0"/>
                <w:bCs w:val="0"/>
                <w:iCs w:val="0"/>
                <w:color w:val="auto"/>
              </w:rPr>
            </w:pPr>
            <w:r>
              <w:t>Description</w:t>
            </w:r>
          </w:p>
        </w:tc>
        <w:tc>
          <w:tcPr>
            <w:tcW w:w="2159" w:type="dxa"/>
          </w:tcPr>
          <w:p w:rsidR="00EA7B97" w:rsidRDefault="00EA7B97" w:rsidP="009C1318">
            <w:pPr>
              <w:pStyle w:val="BodyText"/>
              <w:spacing w:before="0" w:after="0"/>
              <w:jc w:val="left"/>
              <w:cnfStyle w:val="100000000000" w:firstRow="1" w:lastRow="0" w:firstColumn="0" w:lastColumn="0" w:oddVBand="0" w:evenVBand="0" w:oddHBand="0" w:evenHBand="0" w:firstRowFirstColumn="0" w:firstRowLastColumn="0" w:lastRowFirstColumn="0" w:lastRowLastColumn="0"/>
            </w:pPr>
            <w:r>
              <w:t>WaitForComplete</w:t>
            </w:r>
          </w:p>
        </w:tc>
      </w:tr>
      <w:tr w:rsidR="00B7138C" w:rsidTr="009F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EA7B97" w:rsidRDefault="00EA7B97" w:rsidP="005F4A16">
            <w:pPr>
              <w:pStyle w:val="BodyText"/>
              <w:spacing w:before="0" w:after="0"/>
              <w:jc w:val="both"/>
            </w:pPr>
          </w:p>
        </w:tc>
        <w:tc>
          <w:tcPr>
            <w:tcW w:w="2149" w:type="dxa"/>
          </w:tcPr>
          <w:p w:rsidR="007F1066" w:rsidRDefault="007F1066" w:rsidP="005F4A16">
            <w:pPr>
              <w:pStyle w:val="BodyText"/>
              <w:spacing w:before="0" w:after="0"/>
              <w:jc w:val="both"/>
              <w:cnfStyle w:val="000000100000" w:firstRow="0" w:lastRow="0" w:firstColumn="0" w:lastColumn="0" w:oddVBand="0" w:evenVBand="0" w:oddHBand="1" w:evenHBand="0" w:firstRowFirstColumn="0" w:firstRowLastColumn="0" w:lastRowFirstColumn="0" w:lastRowLastColumn="0"/>
            </w:pPr>
          </w:p>
        </w:tc>
        <w:tc>
          <w:tcPr>
            <w:tcW w:w="2212" w:type="dxa"/>
          </w:tcPr>
          <w:p w:rsidR="00AF2B62" w:rsidRDefault="00AF2B62" w:rsidP="00043F4D">
            <w:pPr>
              <w:pStyle w:val="BodyText"/>
              <w:spacing w:before="0" w:after="0"/>
              <w:cnfStyle w:val="000000100000" w:firstRow="0" w:lastRow="0" w:firstColumn="0" w:lastColumn="0" w:oddVBand="0" w:evenVBand="0" w:oddHBand="1" w:evenHBand="0" w:firstRowFirstColumn="0" w:firstRowLastColumn="0" w:lastRowFirstColumn="0" w:lastRowLastColumn="0"/>
            </w:pPr>
          </w:p>
        </w:tc>
        <w:tc>
          <w:tcPr>
            <w:tcW w:w="2159" w:type="dxa"/>
          </w:tcPr>
          <w:p w:rsidR="009610A6" w:rsidRDefault="009610A6" w:rsidP="00474198">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B7138C" w:rsidTr="009F1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EA7B97" w:rsidRDefault="00EA7B97" w:rsidP="005F4A16">
            <w:pPr>
              <w:pStyle w:val="BodyText"/>
              <w:spacing w:before="0" w:after="0"/>
              <w:jc w:val="both"/>
            </w:pPr>
          </w:p>
        </w:tc>
        <w:tc>
          <w:tcPr>
            <w:tcW w:w="2149" w:type="dxa"/>
          </w:tcPr>
          <w:p w:rsidR="007F1066" w:rsidRDefault="007F1066"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p>
        </w:tc>
        <w:tc>
          <w:tcPr>
            <w:tcW w:w="2212" w:type="dxa"/>
          </w:tcPr>
          <w:p w:rsidR="00811FCB" w:rsidRDefault="00811FCB" w:rsidP="00043F4D">
            <w:pPr>
              <w:pStyle w:val="BodyText"/>
              <w:spacing w:before="0" w:after="0"/>
              <w:cnfStyle w:val="000000010000" w:firstRow="0" w:lastRow="0" w:firstColumn="0" w:lastColumn="0" w:oddVBand="0" w:evenVBand="0" w:oddHBand="0" w:evenHBand="1" w:firstRowFirstColumn="0" w:firstRowLastColumn="0" w:lastRowFirstColumn="0" w:lastRowLastColumn="0"/>
            </w:pPr>
          </w:p>
        </w:tc>
        <w:tc>
          <w:tcPr>
            <w:tcW w:w="2159" w:type="dxa"/>
          </w:tcPr>
          <w:p w:rsidR="00EA7B97" w:rsidRDefault="00EA7B97" w:rsidP="009C1318">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FA5678" w:rsidTr="009F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FA5678" w:rsidDel="00FA5678" w:rsidRDefault="00FA5678" w:rsidP="005F4A16">
            <w:pPr>
              <w:pStyle w:val="BodyText"/>
              <w:jc w:val="both"/>
            </w:pPr>
            <w:r>
              <w:t>SIP_PG_REQ</w:t>
            </w:r>
          </w:p>
        </w:tc>
        <w:tc>
          <w:tcPr>
            <w:tcW w:w="2149" w:type="dxa"/>
          </w:tcPr>
          <w:p w:rsidR="00FA5678" w:rsidRDefault="00FA5678" w:rsidP="009F1A8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source</w:t>
            </w:r>
          </w:p>
          <w:p w:rsidR="00FA5678" w:rsidRDefault="00FA5678" w:rsidP="009F1A8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delay</w:t>
            </w:r>
          </w:p>
          <w:p w:rsidR="00FA5678" w:rsidDel="00FA5678" w:rsidRDefault="00FA5678" w:rsidP="005F4A1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delayComplete</w:t>
            </w:r>
          </w:p>
        </w:tc>
        <w:tc>
          <w:tcPr>
            <w:tcW w:w="2212" w:type="dxa"/>
          </w:tcPr>
          <w:p w:rsidR="00FA5678" w:rsidRDefault="00FA5678" w:rsidP="009F1A86">
            <w:pPr>
              <w:pStyle w:val="BodyText"/>
              <w:spacing w:before="0" w:after="0"/>
              <w:cnfStyle w:val="000000100000" w:firstRow="0" w:lastRow="0" w:firstColumn="0" w:lastColumn="0" w:oddVBand="0" w:evenVBand="0" w:oddHBand="1" w:evenHBand="0" w:firstRowFirstColumn="0" w:firstRowLastColumn="0" w:lastRowFirstColumn="0" w:lastRowLastColumn="0"/>
            </w:pPr>
            <w:r>
              <w:t>This command will asserts the ip_pmc_pg_req_b signal for the source specified after &lt;delay&gt; number of clocks</w:t>
            </w:r>
          </w:p>
          <w:p w:rsidR="00FA5678" w:rsidRDefault="00FA5678" w:rsidP="009F1A86">
            <w:pPr>
              <w:pStyle w:val="BodyText"/>
              <w:spacing w:before="0" w:after="0"/>
              <w:cnfStyle w:val="000000100000" w:firstRow="0" w:lastRow="0" w:firstColumn="0" w:lastColumn="0" w:oddVBand="0" w:evenVBand="0" w:oddHBand="1" w:evenHBand="0" w:firstRowFirstColumn="0" w:firstRowLastColumn="0" w:lastRowFirstColumn="0" w:lastRowLastColumn="0"/>
            </w:pPr>
          </w:p>
          <w:p w:rsidR="00FA5678" w:rsidDel="00FA5678" w:rsidRDefault="00FA5678" w:rsidP="00043F4D">
            <w:pPr>
              <w:pStyle w:val="BodyText"/>
              <w:spacing w:before="0" w:after="0"/>
              <w:cnfStyle w:val="000000100000" w:firstRow="0" w:lastRow="0" w:firstColumn="0" w:lastColumn="0" w:oddVBand="0" w:evenVBand="0" w:oddHBand="1" w:evenHBand="0" w:firstRowFirstColumn="0" w:firstRowLastColumn="0" w:lastRowFirstColumn="0" w:lastRowLastColumn="0"/>
            </w:pPr>
            <w:r>
              <w:t>source can be &gt;= 0 and &lt; NUM_SIP_PGCB.</w:t>
            </w:r>
          </w:p>
        </w:tc>
        <w:tc>
          <w:tcPr>
            <w:tcW w:w="2159" w:type="dxa"/>
          </w:tcPr>
          <w:p w:rsidR="00FA5678" w:rsidRDefault="00FA5678" w:rsidP="009F1A86">
            <w:pPr>
              <w:pStyle w:val="BodyText"/>
              <w:spacing w:before="0" w:after="0"/>
              <w:cnfStyle w:val="000000100000" w:firstRow="0" w:lastRow="0" w:firstColumn="0" w:lastColumn="0" w:oddVBand="0" w:evenVBand="0" w:oddHBand="1" w:evenHBand="0" w:firstRowFirstColumn="0" w:firstRowLastColumn="0" w:lastRowFirstColumn="0" w:lastRowLastColumn="0"/>
            </w:pPr>
            <w:r>
              <w:t>Wait till pmc_ip_pg_ack_b is asserted and delayComplete expires.</w:t>
            </w:r>
          </w:p>
          <w:p w:rsidR="00FA5678" w:rsidDel="00FA5678" w:rsidRDefault="00FA5678" w:rsidP="009C1318">
            <w:pPr>
              <w:pStyle w:val="BodyText"/>
              <w:spacing w:before="0" w:after="0"/>
              <w:cnfStyle w:val="000000100000" w:firstRow="0" w:lastRow="0" w:firstColumn="0" w:lastColumn="0" w:oddVBand="0" w:evenVBand="0" w:oddHBand="1" w:evenHBand="0" w:firstRowFirstColumn="0" w:firstRowLastColumn="0" w:lastRowFirstColumn="0" w:lastRowLastColumn="0"/>
            </w:pPr>
          </w:p>
        </w:tc>
      </w:tr>
      <w:tr w:rsidR="00FA5678" w:rsidTr="009F1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FA5678" w:rsidRDefault="00FA5678" w:rsidP="005F4A16">
            <w:pPr>
              <w:pStyle w:val="BodyText"/>
              <w:jc w:val="both"/>
            </w:pPr>
            <w:r>
              <w:lastRenderedPageBreak/>
              <w:t>SIP_UG_REQ</w:t>
            </w:r>
          </w:p>
          <w:p w:rsidR="00FA5678" w:rsidRDefault="00FA5678" w:rsidP="005F4A16">
            <w:pPr>
              <w:pStyle w:val="BodyText"/>
              <w:spacing w:before="0" w:after="0"/>
              <w:jc w:val="both"/>
            </w:pPr>
          </w:p>
        </w:tc>
        <w:tc>
          <w:tcPr>
            <w:tcW w:w="2149" w:type="dxa"/>
          </w:tcPr>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source</w:t>
            </w:r>
          </w:p>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delay</w:t>
            </w:r>
          </w:p>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delayComplete</w:t>
            </w:r>
          </w:p>
        </w:tc>
        <w:tc>
          <w:tcPr>
            <w:tcW w:w="2212" w:type="dxa"/>
          </w:tcPr>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r>
              <w:t>This command will deassert the ip_pmc_pg_req_b signal for the source specified after &lt;delay&gt; number of clocks</w:t>
            </w:r>
          </w:p>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p>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r>
              <w:t>source can be &gt;= 0 and &lt; NUM_SIP_PGCB.</w:t>
            </w:r>
          </w:p>
        </w:tc>
        <w:tc>
          <w:tcPr>
            <w:tcW w:w="2159" w:type="dxa"/>
          </w:tcPr>
          <w:p w:rsidR="00FA5678" w:rsidRDefault="002F134F" w:rsidP="009C1318">
            <w:pPr>
              <w:pStyle w:val="BodyText"/>
              <w:spacing w:before="0" w:after="0"/>
              <w:cnfStyle w:val="000000010000" w:firstRow="0" w:lastRow="0" w:firstColumn="0" w:lastColumn="0" w:oddVBand="0" w:evenVBand="0" w:oddHBand="0" w:evenHBand="1" w:firstRowFirstColumn="0" w:firstRowLastColumn="0" w:lastRowFirstColumn="0" w:lastRowLastColumn="0"/>
            </w:pPr>
            <w:r>
              <w:t>If pmc_ip_restore_b is deasserted, w</w:t>
            </w:r>
            <w:r w:rsidR="00FA5678">
              <w:t>ait till pmc_ip_pg_ack_b is deasserted and delayComplete expires.</w:t>
            </w:r>
          </w:p>
          <w:p w:rsidR="002F134F" w:rsidRDefault="002F134F" w:rsidP="009C1318">
            <w:pPr>
              <w:pStyle w:val="BodyText"/>
              <w:spacing w:before="0" w:after="0"/>
              <w:cnfStyle w:val="000000010000" w:firstRow="0" w:lastRow="0" w:firstColumn="0" w:lastColumn="0" w:oddVBand="0" w:evenVBand="0" w:oddHBand="0" w:evenHBand="1" w:firstRowFirstColumn="0" w:firstRowLastColumn="0" w:lastRowFirstColumn="0" w:lastRowLastColumn="0"/>
            </w:pPr>
            <w:r>
              <w:t>If pmc_ip_restore_b is asserted, wait for pmc_ip_restore_b to deassert and delayComplete to expire.</w:t>
            </w:r>
          </w:p>
          <w:p w:rsidR="00FA5678" w:rsidRDefault="00FA5678" w:rsidP="009C1318">
            <w:pPr>
              <w:pStyle w:val="BodyText"/>
              <w:spacing w:before="0" w:after="0"/>
              <w:cnfStyle w:val="000000010000" w:firstRow="0" w:lastRow="0" w:firstColumn="0" w:lastColumn="0" w:oddVBand="0" w:evenVBand="0" w:oddHBand="0" w:evenHBand="1" w:firstRowFirstColumn="0" w:firstRowLastColumn="0" w:lastRowFirstColumn="0" w:lastRowLastColumn="0"/>
            </w:pPr>
          </w:p>
        </w:tc>
      </w:tr>
      <w:tr w:rsidR="00FA5678" w:rsidTr="009F1A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FA5678" w:rsidRDefault="00FA5678" w:rsidP="005F4A16">
            <w:pPr>
              <w:pStyle w:val="BodyText"/>
              <w:jc w:val="both"/>
            </w:pPr>
            <w:r>
              <w:t>FAB_IDLE</w:t>
            </w:r>
          </w:p>
          <w:p w:rsidR="00FA5678" w:rsidRDefault="00FA5678" w:rsidP="005F4A16">
            <w:pPr>
              <w:pStyle w:val="BodyText"/>
              <w:spacing w:before="0" w:after="0"/>
              <w:jc w:val="both"/>
            </w:pPr>
          </w:p>
        </w:tc>
        <w:tc>
          <w:tcPr>
            <w:tcW w:w="2149" w:type="dxa"/>
          </w:tcPr>
          <w:p w:rsidR="00FA5678" w:rsidRDefault="00FA5678" w:rsidP="005F4A1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source</w:t>
            </w:r>
          </w:p>
          <w:p w:rsidR="00FA5678" w:rsidRDefault="00FA5678" w:rsidP="005F4A1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delay</w:t>
            </w:r>
          </w:p>
          <w:p w:rsidR="00FA5678" w:rsidRDefault="00FA5678" w:rsidP="005F4A16">
            <w:pPr>
              <w:pStyle w:val="BodyText"/>
              <w:spacing w:before="0" w:after="0"/>
              <w:jc w:val="both"/>
              <w:cnfStyle w:val="000000100000" w:firstRow="0" w:lastRow="0" w:firstColumn="0" w:lastColumn="0" w:oddVBand="0" w:evenVBand="0" w:oddHBand="1" w:evenHBand="0" w:firstRowFirstColumn="0" w:firstRowLastColumn="0" w:lastRowFirstColumn="0" w:lastRowLastColumn="0"/>
            </w:pPr>
            <w:r>
              <w:t>int delayComplete</w:t>
            </w:r>
          </w:p>
        </w:tc>
        <w:tc>
          <w:tcPr>
            <w:tcW w:w="2212" w:type="dxa"/>
          </w:tcPr>
          <w:p w:rsidR="00FA5678" w:rsidRDefault="00FA5678" w:rsidP="00043F4D">
            <w:pPr>
              <w:pStyle w:val="BodyText"/>
              <w:spacing w:before="0" w:after="0"/>
              <w:cnfStyle w:val="000000100000" w:firstRow="0" w:lastRow="0" w:firstColumn="0" w:lastColumn="0" w:oddVBand="0" w:evenVBand="0" w:oddHBand="1" w:evenHBand="0" w:firstRowFirstColumn="0" w:firstRowLastColumn="0" w:lastRowFirstColumn="0" w:lastRowLastColumn="0"/>
            </w:pPr>
            <w:r>
              <w:t>This command will assert the fab_pmc_idle  signal for the source specified after &lt;delay&gt; number of clocks</w:t>
            </w:r>
          </w:p>
          <w:p w:rsidR="00FA5678" w:rsidRDefault="00FA5678" w:rsidP="00043F4D">
            <w:pPr>
              <w:pStyle w:val="BodyText"/>
              <w:spacing w:before="0" w:after="0"/>
              <w:cnfStyle w:val="000000100000" w:firstRow="0" w:lastRow="0" w:firstColumn="0" w:lastColumn="0" w:oddVBand="0" w:evenVBand="0" w:oddHBand="1" w:evenHBand="0" w:firstRowFirstColumn="0" w:firstRowLastColumn="0" w:lastRowFirstColumn="0" w:lastRowLastColumn="0"/>
            </w:pPr>
          </w:p>
          <w:p w:rsidR="00FA5678" w:rsidRDefault="00FA5678" w:rsidP="00043F4D">
            <w:pPr>
              <w:pStyle w:val="BodyText"/>
              <w:spacing w:before="0" w:after="0"/>
              <w:cnfStyle w:val="000000100000" w:firstRow="0" w:lastRow="0" w:firstColumn="0" w:lastColumn="0" w:oddVBand="0" w:evenVBand="0" w:oddHBand="1" w:evenHBand="0" w:firstRowFirstColumn="0" w:firstRowLastColumn="0" w:lastRowFirstColumn="0" w:lastRowLastColumn="0"/>
            </w:pPr>
            <w:r>
              <w:t>source can be &gt;= 0 and &lt; NUM_FAB_PGCB.</w:t>
            </w:r>
          </w:p>
        </w:tc>
        <w:tc>
          <w:tcPr>
            <w:tcW w:w="2159" w:type="dxa"/>
          </w:tcPr>
          <w:p w:rsidR="00FA5678" w:rsidRDefault="00FA5678" w:rsidP="009C1318">
            <w:pPr>
              <w:pStyle w:val="BodyText"/>
              <w:spacing w:before="0" w:after="0"/>
              <w:cnfStyle w:val="000000100000" w:firstRow="0" w:lastRow="0" w:firstColumn="0" w:lastColumn="0" w:oddVBand="0" w:evenVBand="0" w:oddHBand="1" w:evenHBand="0" w:firstRowFirstColumn="0" w:firstRowLastColumn="0" w:lastRowFirstColumn="0" w:lastRowLastColumn="0"/>
            </w:pPr>
            <w:r>
              <w:t>Wait till the signals are driven and delayComplete expires.</w:t>
            </w:r>
          </w:p>
        </w:tc>
      </w:tr>
      <w:tr w:rsidR="00FA5678" w:rsidTr="009F1A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rsidR="00FA5678" w:rsidRDefault="00FA5678" w:rsidP="005F4A16">
            <w:pPr>
              <w:pStyle w:val="BodyText"/>
              <w:spacing w:before="0" w:after="0"/>
              <w:jc w:val="both"/>
            </w:pPr>
          </w:p>
          <w:p w:rsidR="00FA5678" w:rsidRDefault="00FA5678" w:rsidP="005F4A16">
            <w:pPr>
              <w:pStyle w:val="BodyText"/>
              <w:spacing w:before="0" w:after="0"/>
              <w:jc w:val="both"/>
            </w:pPr>
            <w:r>
              <w:t>FAB_IDLE_EXIT</w:t>
            </w:r>
          </w:p>
        </w:tc>
        <w:tc>
          <w:tcPr>
            <w:tcW w:w="2149" w:type="dxa"/>
          </w:tcPr>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source</w:t>
            </w:r>
          </w:p>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delay</w:t>
            </w:r>
          </w:p>
          <w:p w:rsidR="00FA5678" w:rsidRDefault="00FA5678" w:rsidP="005F4A16">
            <w:pPr>
              <w:pStyle w:val="BodyText"/>
              <w:spacing w:before="0" w:after="0"/>
              <w:jc w:val="both"/>
              <w:cnfStyle w:val="000000010000" w:firstRow="0" w:lastRow="0" w:firstColumn="0" w:lastColumn="0" w:oddVBand="0" w:evenVBand="0" w:oddHBand="0" w:evenHBand="1" w:firstRowFirstColumn="0" w:firstRowLastColumn="0" w:lastRowFirstColumn="0" w:lastRowLastColumn="0"/>
            </w:pPr>
            <w:r>
              <w:t>int delayComplete</w:t>
            </w:r>
          </w:p>
        </w:tc>
        <w:tc>
          <w:tcPr>
            <w:tcW w:w="2212" w:type="dxa"/>
          </w:tcPr>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r>
              <w:t>This command will deassert the fab_pmc_idle  signal for the source specified after &lt;delay&gt; number of clocks</w:t>
            </w:r>
          </w:p>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p>
          <w:p w:rsidR="00FA5678" w:rsidRDefault="00FA5678" w:rsidP="00043F4D">
            <w:pPr>
              <w:pStyle w:val="BodyText"/>
              <w:spacing w:before="0" w:after="0"/>
              <w:cnfStyle w:val="000000010000" w:firstRow="0" w:lastRow="0" w:firstColumn="0" w:lastColumn="0" w:oddVBand="0" w:evenVBand="0" w:oddHBand="0" w:evenHBand="1" w:firstRowFirstColumn="0" w:firstRowLastColumn="0" w:lastRowFirstColumn="0" w:lastRowLastColumn="0"/>
            </w:pPr>
            <w:r>
              <w:t>source can be &gt;= 0 and &lt; NUM_FAB_PGCB.</w:t>
            </w:r>
          </w:p>
        </w:tc>
        <w:tc>
          <w:tcPr>
            <w:tcW w:w="2159" w:type="dxa"/>
          </w:tcPr>
          <w:p w:rsidR="00FA5678" w:rsidRDefault="00FA5678" w:rsidP="009C1318">
            <w:pPr>
              <w:pStyle w:val="BodyText"/>
              <w:spacing w:before="0" w:after="0"/>
              <w:cnfStyle w:val="000000010000" w:firstRow="0" w:lastRow="0" w:firstColumn="0" w:lastColumn="0" w:oddVBand="0" w:evenVBand="0" w:oddHBand="0" w:evenHBand="1" w:firstRowFirstColumn="0" w:firstRowLastColumn="0" w:lastRowFirstColumn="0" w:lastRowLastColumn="0"/>
            </w:pPr>
            <w:r>
              <w:t>Wait till the signals are driven and delayComplete expires.</w:t>
            </w:r>
          </w:p>
        </w:tc>
      </w:tr>
    </w:tbl>
    <w:p w:rsidR="00EA7B97" w:rsidRDefault="00EA7B97" w:rsidP="005F4A16">
      <w:pPr>
        <w:pStyle w:val="BodyText"/>
        <w:jc w:val="both"/>
      </w:pPr>
    </w:p>
    <w:p w:rsidR="000C4C83" w:rsidRDefault="000C4C83" w:rsidP="005F4A16">
      <w:pPr>
        <w:pStyle w:val="BodyText"/>
        <w:jc w:val="both"/>
      </w:pPr>
    </w:p>
    <w:p w:rsidR="000C4C83" w:rsidRDefault="000C4C83" w:rsidP="005F4A16">
      <w:pPr>
        <w:pStyle w:val="BodyText"/>
        <w:jc w:val="both"/>
      </w:pPr>
    </w:p>
    <w:p w:rsidR="000C4C83" w:rsidRDefault="000C4C83" w:rsidP="005F4A16">
      <w:pPr>
        <w:pStyle w:val="BodyText"/>
        <w:jc w:val="both"/>
      </w:pPr>
    </w:p>
    <w:p w:rsidR="000C4C83" w:rsidRDefault="000C4C83" w:rsidP="005F4A16">
      <w:pPr>
        <w:pStyle w:val="BodyText"/>
        <w:jc w:val="both"/>
      </w:pPr>
    </w:p>
    <w:p w:rsidR="000C4C83" w:rsidRDefault="000C4C83" w:rsidP="005F4A16">
      <w:pPr>
        <w:pStyle w:val="BodyText"/>
        <w:jc w:val="both"/>
      </w:pPr>
    </w:p>
    <w:p w:rsidR="000C4C83" w:rsidRDefault="000C4C83" w:rsidP="005F4A16">
      <w:pPr>
        <w:pStyle w:val="BodyText"/>
        <w:jc w:val="both"/>
      </w:pPr>
    </w:p>
    <w:p w:rsidR="000C4C83" w:rsidRDefault="000C4C83" w:rsidP="005F4A16">
      <w:pPr>
        <w:pStyle w:val="BodyText"/>
        <w:jc w:val="both"/>
      </w:pPr>
    </w:p>
    <w:p w:rsidR="00EA7B97" w:rsidRDefault="00EA7B97" w:rsidP="005F4A16">
      <w:pPr>
        <w:pStyle w:val="BodyText"/>
        <w:jc w:val="both"/>
      </w:pPr>
    </w:p>
    <w:p w:rsidR="00EA7B97" w:rsidRPr="00596064" w:rsidRDefault="00EA7B97" w:rsidP="005F4A16">
      <w:pPr>
        <w:pStyle w:val="Heading2"/>
        <w:jc w:val="both"/>
      </w:pPr>
      <w:bookmarkStart w:id="155" w:name="_Toc337589394"/>
      <w:r>
        <w:lastRenderedPageBreak/>
        <w:t>PGCBAgentResponseSeqItem</w:t>
      </w:r>
      <w:bookmarkEnd w:id="155"/>
    </w:p>
    <w:p w:rsidR="00EA7B97" w:rsidRDefault="00EA7B97" w:rsidP="005F4A16">
      <w:pPr>
        <w:pStyle w:val="BodyText"/>
        <w:jc w:val="both"/>
      </w:pPr>
      <w:r>
        <w:t>The response seq item can be used to control the behavior of the responses sent by the CCAgent.</w:t>
      </w:r>
    </w:p>
    <w:p w:rsidR="00EA7B97" w:rsidRPr="00596064" w:rsidRDefault="00EA7B97" w:rsidP="005F4A16">
      <w:pPr>
        <w:pStyle w:val="Heading3"/>
        <w:jc w:val="both"/>
      </w:pPr>
      <w:bookmarkStart w:id="156" w:name="_Toc337589395"/>
      <w:r w:rsidRPr="00596064">
        <w:t>Members</w:t>
      </w:r>
      <w:bookmarkEnd w:id="156"/>
    </w:p>
    <w:p w:rsidR="00EA7B97" w:rsidRPr="00EA77AC" w:rsidRDefault="00EA7B97" w:rsidP="005F4A16">
      <w:pPr>
        <w:pStyle w:val="BodyText"/>
        <w:jc w:val="both"/>
      </w:pPr>
      <w:r w:rsidRPr="00EA77AC">
        <w:t>List the variable/parameter name of this class.</w:t>
      </w:r>
    </w:p>
    <w:tbl>
      <w:tblPr>
        <w:tblStyle w:val="TableClassic1"/>
        <w:tblW w:w="4915" w:type="pct"/>
        <w:tblLayout w:type="fixed"/>
        <w:tblLook w:val="0620" w:firstRow="1" w:lastRow="0" w:firstColumn="0" w:lastColumn="0" w:noHBand="1" w:noVBand="1"/>
      </w:tblPr>
      <w:tblGrid>
        <w:gridCol w:w="1858"/>
        <w:gridCol w:w="1709"/>
        <w:gridCol w:w="5040"/>
      </w:tblGrid>
      <w:tr w:rsidR="00EA7B97" w:rsidRPr="00227030" w:rsidTr="005F4A16">
        <w:trPr>
          <w:cnfStyle w:val="100000000000" w:firstRow="1" w:lastRow="0" w:firstColumn="0" w:lastColumn="0" w:oddVBand="0" w:evenVBand="0" w:oddHBand="0" w:evenHBand="0" w:firstRowFirstColumn="0" w:firstRowLastColumn="0" w:lastRowFirstColumn="0" w:lastRowLastColumn="0"/>
        </w:trPr>
        <w:tc>
          <w:tcPr>
            <w:tcW w:w="1079" w:type="pct"/>
            <w:hideMark/>
          </w:tcPr>
          <w:p w:rsidR="00EA7B97" w:rsidRPr="00227030" w:rsidRDefault="00EA7B97" w:rsidP="005F4A16">
            <w:pPr>
              <w:pStyle w:val="TableHeading"/>
              <w:spacing w:before="0" w:after="0"/>
              <w:jc w:val="both"/>
            </w:pPr>
            <w:r w:rsidRPr="00227030">
              <w:t xml:space="preserve">Variable Name </w:t>
            </w:r>
          </w:p>
        </w:tc>
        <w:tc>
          <w:tcPr>
            <w:tcW w:w="993" w:type="pct"/>
            <w:hideMark/>
          </w:tcPr>
          <w:p w:rsidR="00EA7B97" w:rsidRPr="00227030" w:rsidRDefault="00EA7B97" w:rsidP="005F4A16">
            <w:pPr>
              <w:pStyle w:val="TableHeading"/>
              <w:spacing w:before="0" w:after="0"/>
              <w:jc w:val="both"/>
            </w:pPr>
            <w:r w:rsidRPr="00227030">
              <w:t>Type</w:t>
            </w:r>
          </w:p>
        </w:tc>
        <w:tc>
          <w:tcPr>
            <w:tcW w:w="2928" w:type="pct"/>
            <w:hideMark/>
          </w:tcPr>
          <w:p w:rsidR="00EA7B97" w:rsidRPr="00227030" w:rsidRDefault="00EA7B97" w:rsidP="005F4A16">
            <w:pPr>
              <w:pStyle w:val="TableHeading"/>
              <w:spacing w:before="0" w:after="0"/>
              <w:ind w:left="-597" w:firstLine="597"/>
              <w:jc w:val="both"/>
            </w:pPr>
            <w:r w:rsidRPr="00227030">
              <w:t>Description</w:t>
            </w:r>
          </w:p>
        </w:tc>
      </w:tr>
      <w:tr w:rsidR="00EA7B97" w:rsidRPr="00227030" w:rsidTr="005F4A16">
        <w:tc>
          <w:tcPr>
            <w:tcW w:w="1079" w:type="pct"/>
            <w:hideMark/>
          </w:tcPr>
          <w:p w:rsidR="00EA7B97" w:rsidRPr="00227030" w:rsidRDefault="00EA7B97" w:rsidP="005F4A16">
            <w:pPr>
              <w:pStyle w:val="TableBody"/>
              <w:spacing w:before="0" w:after="0"/>
              <w:jc w:val="both"/>
            </w:pPr>
            <w:r>
              <w:t>cmd</w:t>
            </w:r>
          </w:p>
        </w:tc>
        <w:tc>
          <w:tcPr>
            <w:tcW w:w="993" w:type="pct"/>
            <w:hideMark/>
          </w:tcPr>
          <w:p w:rsidR="00EA7B97" w:rsidRPr="00227030" w:rsidRDefault="00EA7B97" w:rsidP="005F4A16">
            <w:pPr>
              <w:pStyle w:val="TableBody"/>
              <w:spacing w:before="0" w:after="0"/>
              <w:jc w:val="both"/>
            </w:pPr>
            <w:r>
              <w:t>PowerGating::Event_e</w:t>
            </w:r>
          </w:p>
        </w:tc>
        <w:tc>
          <w:tcPr>
            <w:tcW w:w="2928" w:type="pct"/>
            <w:hideMark/>
          </w:tcPr>
          <w:p w:rsidR="00EA7B97" w:rsidRDefault="00EA7B97" w:rsidP="005F4A16">
            <w:pPr>
              <w:pStyle w:val="TableBody"/>
              <w:spacing w:before="0" w:after="0"/>
              <w:jc w:val="both"/>
            </w:pPr>
            <w:r w:rsidRPr="00227030">
              <w:t xml:space="preserve">Specifies the </w:t>
            </w:r>
            <w:r>
              <w:t>command.</w:t>
            </w:r>
          </w:p>
          <w:p w:rsidR="00EA7B97" w:rsidRPr="00227030" w:rsidRDefault="00EA7B97" w:rsidP="005F4A16">
            <w:pPr>
              <w:pStyle w:val="TableBody"/>
              <w:spacing w:before="0" w:after="0"/>
              <w:jc w:val="both"/>
            </w:pPr>
          </w:p>
        </w:tc>
      </w:tr>
      <w:tr w:rsidR="00EA7B97" w:rsidRPr="00227030" w:rsidTr="005F4A16">
        <w:tc>
          <w:tcPr>
            <w:tcW w:w="1079" w:type="pct"/>
          </w:tcPr>
          <w:p w:rsidR="00EA7B97" w:rsidRPr="00227030" w:rsidRDefault="00EA7B97" w:rsidP="005F4A16">
            <w:pPr>
              <w:pStyle w:val="TableBody"/>
              <w:spacing w:before="0" w:after="0"/>
              <w:jc w:val="both"/>
            </w:pPr>
            <w:r>
              <w:t>source</w:t>
            </w:r>
          </w:p>
        </w:tc>
        <w:tc>
          <w:tcPr>
            <w:tcW w:w="993" w:type="pct"/>
          </w:tcPr>
          <w:p w:rsidR="00EA7B97" w:rsidRPr="00227030" w:rsidRDefault="00EA7B97" w:rsidP="005F4A16">
            <w:pPr>
              <w:pStyle w:val="TableBody"/>
              <w:spacing w:before="0" w:after="0"/>
              <w:jc w:val="both"/>
            </w:pPr>
            <w:r>
              <w:t>int</w:t>
            </w:r>
          </w:p>
        </w:tc>
        <w:tc>
          <w:tcPr>
            <w:tcW w:w="2928" w:type="pct"/>
          </w:tcPr>
          <w:p w:rsidR="00EA7B97" w:rsidRDefault="00EA7B97" w:rsidP="005F4A16">
            <w:pPr>
              <w:pStyle w:val="TableBody"/>
              <w:spacing w:before="0" w:after="0"/>
              <w:jc w:val="both"/>
            </w:pPr>
            <w:r>
              <w:t xml:space="preserve">This is the index number of the SIP or Fabric PGD where the command should be executed. </w:t>
            </w:r>
          </w:p>
          <w:p w:rsidR="00EA7B97" w:rsidRDefault="00EA7B97" w:rsidP="005F4A16">
            <w:pPr>
              <w:pStyle w:val="TableBody"/>
              <w:spacing w:before="0" w:after="0"/>
              <w:jc w:val="both"/>
            </w:pPr>
          </w:p>
          <w:p w:rsidR="00EA7B97" w:rsidRPr="00227030" w:rsidRDefault="00EA7B97" w:rsidP="005F4A16">
            <w:pPr>
              <w:pStyle w:val="TableBody"/>
              <w:spacing w:before="0" w:after="0"/>
              <w:jc w:val="both"/>
            </w:pPr>
            <w:r>
              <w:t xml:space="preserve">The value should be &lt; </w:t>
            </w:r>
            <w:r w:rsidR="00ED2C8E">
              <w:t>NUM_</w:t>
            </w:r>
            <w:r w:rsidR="00B1625F">
              <w:t>SIP_PGCB</w:t>
            </w:r>
            <w:r>
              <w:t xml:space="preserve"> or NUM_</w:t>
            </w:r>
            <w:r w:rsidR="00B1625F">
              <w:t>SIP_PGCB</w:t>
            </w:r>
          </w:p>
        </w:tc>
      </w:tr>
      <w:tr w:rsidR="00EA7B97" w:rsidRPr="00227030" w:rsidTr="005F4A16">
        <w:tc>
          <w:tcPr>
            <w:tcW w:w="1079" w:type="pct"/>
          </w:tcPr>
          <w:p w:rsidR="00EA7B97" w:rsidRPr="00227030" w:rsidRDefault="00EA7B97" w:rsidP="005F4A16">
            <w:pPr>
              <w:pStyle w:val="TableBody"/>
              <w:spacing w:before="0" w:after="0"/>
              <w:jc w:val="both"/>
            </w:pPr>
            <w:r>
              <w:t>noResponse</w:t>
            </w:r>
          </w:p>
        </w:tc>
        <w:tc>
          <w:tcPr>
            <w:tcW w:w="993" w:type="pct"/>
          </w:tcPr>
          <w:p w:rsidR="00EA7B97" w:rsidRPr="000F3FFB" w:rsidRDefault="00EA7B97" w:rsidP="005F4A16">
            <w:pPr>
              <w:pStyle w:val="TableBody"/>
              <w:spacing w:before="0" w:after="0"/>
              <w:jc w:val="both"/>
            </w:pPr>
            <w:r>
              <w:t>bit</w:t>
            </w:r>
          </w:p>
        </w:tc>
        <w:tc>
          <w:tcPr>
            <w:tcW w:w="2928" w:type="pct"/>
          </w:tcPr>
          <w:p w:rsidR="00EA7B97" w:rsidRPr="000F3FFB" w:rsidRDefault="00EA7B97" w:rsidP="005F4A16">
            <w:pPr>
              <w:pStyle w:val="TableBody"/>
              <w:spacing w:before="0" w:after="0"/>
              <w:jc w:val="both"/>
            </w:pPr>
            <w:r>
              <w:rPr>
                <w:rStyle w:val="Strong"/>
                <w:b w:val="0"/>
              </w:rPr>
              <w:t>When set, the responder will not send any responses.</w:t>
            </w:r>
          </w:p>
        </w:tc>
      </w:tr>
      <w:tr w:rsidR="00972127" w:rsidRPr="00227030" w:rsidTr="005F4A16">
        <w:tc>
          <w:tcPr>
            <w:tcW w:w="1079" w:type="pct"/>
          </w:tcPr>
          <w:p w:rsidR="00972127" w:rsidRDefault="00972127" w:rsidP="005F4A16">
            <w:pPr>
              <w:pStyle w:val="TableBody"/>
              <w:jc w:val="both"/>
            </w:pPr>
            <w:r>
              <w:t>delay_pg_req</w:t>
            </w:r>
          </w:p>
        </w:tc>
        <w:tc>
          <w:tcPr>
            <w:tcW w:w="993" w:type="pct"/>
          </w:tcPr>
          <w:p w:rsidR="00972127" w:rsidRDefault="00F75D74" w:rsidP="005F4A16">
            <w:pPr>
              <w:pStyle w:val="TableBody"/>
              <w:jc w:val="both"/>
            </w:pPr>
            <w:r>
              <w:t>Int</w:t>
            </w:r>
          </w:p>
        </w:tc>
        <w:tc>
          <w:tcPr>
            <w:tcW w:w="2928" w:type="pct"/>
          </w:tcPr>
          <w:p w:rsidR="00972127" w:rsidRDefault="00F75D74" w:rsidP="00A12EDA">
            <w:pPr>
              <w:pStyle w:val="TableBody"/>
              <w:jc w:val="both"/>
            </w:pPr>
            <w:r>
              <w:t>This is the delay in number if clocks te driver waits before assertin</w:t>
            </w:r>
            <w:r w:rsidR="00893172">
              <w:t>g</w:t>
            </w:r>
            <w:r>
              <w:t xml:space="preserve"> ip_pmc_pg_req_b in response to </w:t>
            </w:r>
            <w:r w:rsidR="00893172">
              <w:t>a master command, SW PG Request.</w:t>
            </w:r>
          </w:p>
        </w:tc>
      </w:tr>
      <w:tr w:rsidR="002C4712" w:rsidRPr="00227030" w:rsidTr="005F4A16">
        <w:tc>
          <w:tcPr>
            <w:tcW w:w="1079" w:type="pct"/>
          </w:tcPr>
          <w:p w:rsidR="002C4712" w:rsidRDefault="002C4712" w:rsidP="005F4A16">
            <w:pPr>
              <w:pStyle w:val="TableBody"/>
              <w:jc w:val="both"/>
            </w:pPr>
            <w:r>
              <w:t xml:space="preserve">delay_ug_req </w:t>
            </w:r>
          </w:p>
        </w:tc>
        <w:tc>
          <w:tcPr>
            <w:tcW w:w="993" w:type="pct"/>
          </w:tcPr>
          <w:p w:rsidR="002C4712" w:rsidRPr="00AB10FD" w:rsidRDefault="002C4712" w:rsidP="005F4A16">
            <w:pPr>
              <w:pStyle w:val="TableBody"/>
              <w:jc w:val="both"/>
            </w:pPr>
            <w:r>
              <w:t>int</w:t>
            </w:r>
          </w:p>
        </w:tc>
        <w:tc>
          <w:tcPr>
            <w:tcW w:w="2928" w:type="pct"/>
          </w:tcPr>
          <w:p w:rsidR="002C4712" w:rsidRPr="00AB10FD" w:rsidRDefault="00077066" w:rsidP="005F4A16">
            <w:pPr>
              <w:pStyle w:val="TableBody"/>
              <w:jc w:val="both"/>
            </w:pPr>
            <w:r>
              <w:t>This is the delay in number of clocks the driver waits before deasserting the ip_pmc_pg_req_b in response PMC wake or SW UG request.</w:t>
            </w:r>
          </w:p>
        </w:tc>
      </w:tr>
      <w:tr w:rsidR="008774C2" w:rsidRPr="00227030" w:rsidTr="005F4A16">
        <w:tc>
          <w:tcPr>
            <w:tcW w:w="1079" w:type="pct"/>
          </w:tcPr>
          <w:p w:rsidR="008774C2" w:rsidRDefault="008774C2" w:rsidP="005F4A16">
            <w:pPr>
              <w:pStyle w:val="TableBody"/>
              <w:jc w:val="both"/>
            </w:pPr>
            <w:r>
              <w:t>delay_fab_pg_ack</w:t>
            </w:r>
          </w:p>
        </w:tc>
        <w:tc>
          <w:tcPr>
            <w:tcW w:w="993" w:type="pct"/>
          </w:tcPr>
          <w:p w:rsidR="008774C2" w:rsidRDefault="008774C2" w:rsidP="005F4A16">
            <w:pPr>
              <w:pStyle w:val="TableBody"/>
              <w:jc w:val="both"/>
            </w:pPr>
            <w:r>
              <w:t>Int</w:t>
            </w:r>
          </w:p>
        </w:tc>
        <w:tc>
          <w:tcPr>
            <w:tcW w:w="2928" w:type="pct"/>
          </w:tcPr>
          <w:p w:rsidR="008774C2" w:rsidRDefault="008774C2" w:rsidP="005F4A16">
            <w:pPr>
              <w:pStyle w:val="TableBody"/>
              <w:jc w:val="both"/>
            </w:pPr>
            <w:r>
              <w:t xml:space="preserve">This is the delay in number of clocks the driver waits before asserting </w:t>
            </w:r>
            <w:r w:rsidR="001D68AE">
              <w:t>fab_pmc_pg_rdy_ack_b</w:t>
            </w:r>
            <w:r>
              <w:t xml:space="preserve"> in response to a </w:t>
            </w:r>
            <w:r w:rsidR="001D68AE">
              <w:t>pmc_fab_pg_rdy_req_b</w:t>
            </w:r>
            <w:r>
              <w:t xml:space="preserve"> assertion</w:t>
            </w:r>
          </w:p>
        </w:tc>
      </w:tr>
      <w:tr w:rsidR="008774C2" w:rsidRPr="00227030" w:rsidTr="005F4A16">
        <w:tc>
          <w:tcPr>
            <w:tcW w:w="1079" w:type="pct"/>
          </w:tcPr>
          <w:p w:rsidR="008774C2" w:rsidRDefault="008774C2" w:rsidP="005F4A16">
            <w:pPr>
              <w:pStyle w:val="TableBody"/>
              <w:jc w:val="both"/>
            </w:pPr>
            <w:r>
              <w:t>delay_fab_nack</w:t>
            </w:r>
          </w:p>
        </w:tc>
        <w:tc>
          <w:tcPr>
            <w:tcW w:w="993" w:type="pct"/>
          </w:tcPr>
          <w:p w:rsidR="008774C2" w:rsidRDefault="008774C2" w:rsidP="005F4A16">
            <w:pPr>
              <w:pStyle w:val="TableBody"/>
              <w:jc w:val="both"/>
            </w:pPr>
            <w:r>
              <w:t>Int</w:t>
            </w:r>
          </w:p>
        </w:tc>
        <w:tc>
          <w:tcPr>
            <w:tcW w:w="2928" w:type="pct"/>
          </w:tcPr>
          <w:p w:rsidR="008774C2" w:rsidRDefault="008774C2" w:rsidP="005F4A16">
            <w:pPr>
              <w:pStyle w:val="TableBody"/>
              <w:jc w:val="both"/>
            </w:pPr>
            <w:r>
              <w:t xml:space="preserve">This is the delay in number of clocks the driver waits before asserting </w:t>
            </w:r>
            <w:r w:rsidR="001D68AE">
              <w:t>fab_pmc_pg_rdy_nack_b</w:t>
            </w:r>
            <w:r>
              <w:t xml:space="preserve"> after fab_pmc_idle deassertion</w:t>
            </w:r>
          </w:p>
        </w:tc>
      </w:tr>
      <w:tr w:rsidR="008774C2" w:rsidRPr="00227030" w:rsidTr="005F4A16">
        <w:tc>
          <w:tcPr>
            <w:tcW w:w="1079" w:type="pct"/>
          </w:tcPr>
          <w:p w:rsidR="008774C2" w:rsidRDefault="008774C2" w:rsidP="005F4A16">
            <w:pPr>
              <w:pStyle w:val="TableBody"/>
              <w:jc w:val="both"/>
            </w:pPr>
            <w:r>
              <w:t>delay_fab_ug_ack</w:t>
            </w:r>
          </w:p>
        </w:tc>
        <w:tc>
          <w:tcPr>
            <w:tcW w:w="993" w:type="pct"/>
          </w:tcPr>
          <w:p w:rsidR="008774C2" w:rsidRDefault="008774C2" w:rsidP="005F4A16">
            <w:pPr>
              <w:pStyle w:val="TableBody"/>
              <w:jc w:val="both"/>
            </w:pPr>
            <w:r>
              <w:t>int</w:t>
            </w:r>
          </w:p>
        </w:tc>
        <w:tc>
          <w:tcPr>
            <w:tcW w:w="2928" w:type="pct"/>
          </w:tcPr>
          <w:p w:rsidR="008774C2" w:rsidRDefault="008774C2" w:rsidP="005F4A16">
            <w:pPr>
              <w:pStyle w:val="TableBody"/>
              <w:jc w:val="both"/>
            </w:pPr>
            <w:r>
              <w:t xml:space="preserve">This is the delay in number of clocks the driver waits before deasserting </w:t>
            </w:r>
            <w:r w:rsidR="001D68AE">
              <w:t>fab_pmc_pg_rdy_ack_b</w:t>
            </w:r>
            <w:r>
              <w:t xml:space="preserve"> in response to a </w:t>
            </w:r>
            <w:r w:rsidR="001D68AE">
              <w:t>pmc_fab_pg_rdy_req_b</w:t>
            </w:r>
            <w:r>
              <w:t xml:space="preserve"> deassertion</w:t>
            </w:r>
          </w:p>
        </w:tc>
      </w:tr>
      <w:tr w:rsidR="00435EAE" w:rsidRPr="00227030" w:rsidTr="005F4A16">
        <w:tc>
          <w:tcPr>
            <w:tcW w:w="1079" w:type="pct"/>
          </w:tcPr>
          <w:p w:rsidR="00435EAE" w:rsidRDefault="00435EAE" w:rsidP="005F4A16">
            <w:pPr>
              <w:pStyle w:val="TableBody"/>
              <w:jc w:val="both"/>
            </w:pPr>
            <w:r>
              <w:t>delay_fet_en_ack</w:t>
            </w:r>
          </w:p>
        </w:tc>
        <w:tc>
          <w:tcPr>
            <w:tcW w:w="993" w:type="pct"/>
          </w:tcPr>
          <w:p w:rsidR="00435EAE" w:rsidRDefault="00BF7909" w:rsidP="005F4A16">
            <w:pPr>
              <w:pStyle w:val="TableBody"/>
              <w:jc w:val="both"/>
            </w:pPr>
            <w:r>
              <w:t>i</w:t>
            </w:r>
            <w:r w:rsidR="00435EAE">
              <w:t>nt</w:t>
            </w:r>
          </w:p>
        </w:tc>
        <w:tc>
          <w:tcPr>
            <w:tcW w:w="2928" w:type="pct"/>
          </w:tcPr>
          <w:p w:rsidR="00435EAE" w:rsidRDefault="00BF7909" w:rsidP="005F4A16">
            <w:pPr>
              <w:pStyle w:val="TableBody"/>
              <w:jc w:val="both"/>
            </w:pPr>
            <w:r>
              <w:t>Delay in number of clocks the driver waits before assertion/deassertion of fet_en_ack_b in desponse to fet_en_b (only applicable if BFM_DRIVES_FET_EN_ACK is set to 1)</w:t>
            </w:r>
          </w:p>
        </w:tc>
      </w:tr>
    </w:tbl>
    <w:p w:rsidR="00FD3B4A" w:rsidRDefault="00FD3B4A" w:rsidP="009F1A86">
      <w:pPr>
        <w:pStyle w:val="Heading3"/>
        <w:numPr>
          <w:ilvl w:val="0"/>
          <w:numId w:val="0"/>
        </w:numPr>
        <w:ind w:left="720"/>
        <w:jc w:val="both"/>
      </w:pPr>
      <w:bookmarkStart w:id="157" w:name="_Toc337589396"/>
    </w:p>
    <w:p w:rsidR="00EA7B97" w:rsidRPr="006D7FF3" w:rsidRDefault="00EA7B97" w:rsidP="005F4A16">
      <w:pPr>
        <w:pStyle w:val="Heading3"/>
        <w:jc w:val="both"/>
      </w:pPr>
      <w:r w:rsidRPr="00596064">
        <w:t>Constraints</w:t>
      </w:r>
      <w:bookmarkEnd w:id="157"/>
    </w:p>
    <w:tbl>
      <w:tblPr>
        <w:tblStyle w:val="TableClassic1"/>
        <w:tblW w:w="4915" w:type="pct"/>
        <w:tblLayout w:type="fixed"/>
        <w:tblLook w:val="0620" w:firstRow="1" w:lastRow="0" w:firstColumn="0" w:lastColumn="0" w:noHBand="1" w:noVBand="1"/>
      </w:tblPr>
      <w:tblGrid>
        <w:gridCol w:w="3200"/>
        <w:gridCol w:w="7"/>
        <w:gridCol w:w="5400"/>
      </w:tblGrid>
      <w:tr w:rsidR="00EA7B97" w:rsidRPr="00227030" w:rsidTr="005F4A16">
        <w:trPr>
          <w:cnfStyle w:val="100000000000" w:firstRow="1" w:lastRow="0" w:firstColumn="0" w:lastColumn="0" w:oddVBand="0" w:evenVBand="0" w:oddHBand="0" w:evenHBand="0" w:firstRowFirstColumn="0" w:firstRowLastColumn="0" w:lastRowFirstColumn="0" w:lastRowLastColumn="0"/>
        </w:trPr>
        <w:tc>
          <w:tcPr>
            <w:tcW w:w="1859" w:type="pct"/>
            <w:hideMark/>
          </w:tcPr>
          <w:p w:rsidR="00EA7B97" w:rsidRPr="00227030" w:rsidRDefault="00EA7B97" w:rsidP="005F4A16">
            <w:pPr>
              <w:pStyle w:val="TableHeading"/>
              <w:jc w:val="both"/>
            </w:pPr>
            <w:r w:rsidRPr="00227030">
              <w:t>Constraint Name and Hierarchy</w:t>
            </w:r>
          </w:p>
        </w:tc>
        <w:tc>
          <w:tcPr>
            <w:tcW w:w="3141" w:type="pct"/>
            <w:gridSpan w:val="2"/>
            <w:hideMark/>
          </w:tcPr>
          <w:p w:rsidR="00EA7B97" w:rsidRPr="00227030" w:rsidRDefault="00EA7B97" w:rsidP="005F4A16">
            <w:pPr>
              <w:pStyle w:val="TableHeading"/>
              <w:jc w:val="both"/>
            </w:pPr>
            <w:r w:rsidRPr="00227030">
              <w:t>Description</w:t>
            </w:r>
          </w:p>
        </w:tc>
      </w:tr>
      <w:tr w:rsidR="00EA7B97" w:rsidRPr="00227030" w:rsidTr="005F4A16">
        <w:tc>
          <w:tcPr>
            <w:tcW w:w="1859" w:type="pct"/>
            <w:hideMark/>
          </w:tcPr>
          <w:p w:rsidR="00EA7B97" w:rsidRPr="00227030" w:rsidRDefault="00EA7B97" w:rsidP="005F4A16">
            <w:pPr>
              <w:pStyle w:val="TableBody"/>
              <w:jc w:val="both"/>
            </w:pPr>
            <w:r>
              <w:t>source</w:t>
            </w:r>
            <w:r w:rsidRPr="00227030">
              <w:t>_c</w:t>
            </w:r>
          </w:p>
        </w:tc>
        <w:tc>
          <w:tcPr>
            <w:tcW w:w="3141" w:type="pct"/>
            <w:gridSpan w:val="2"/>
            <w:hideMark/>
          </w:tcPr>
          <w:p w:rsidR="00EA7B97" w:rsidRPr="00227030" w:rsidRDefault="00EA7B97" w:rsidP="005F4A16">
            <w:pPr>
              <w:pStyle w:val="TableBody"/>
              <w:jc w:val="both"/>
            </w:pPr>
            <w:r w:rsidRPr="006C6444">
              <w:t xml:space="preserve">source &gt;= 0; source &lt; </w:t>
            </w:r>
            <w:r w:rsidR="003B1455">
              <w:t>128</w:t>
            </w:r>
            <w:r w:rsidRPr="006C6444">
              <w:t>;</w:t>
            </w:r>
          </w:p>
        </w:tc>
      </w:tr>
      <w:tr w:rsidR="00EA7B97" w:rsidRPr="00227030" w:rsidTr="005F4A16">
        <w:tc>
          <w:tcPr>
            <w:tcW w:w="1859" w:type="pct"/>
          </w:tcPr>
          <w:p w:rsidR="00EA7B97" w:rsidRDefault="00EA7B97" w:rsidP="005F4A16">
            <w:pPr>
              <w:pStyle w:val="TableBody"/>
              <w:jc w:val="both"/>
            </w:pPr>
            <w:r>
              <w:t>cmd_c</w:t>
            </w:r>
          </w:p>
        </w:tc>
        <w:tc>
          <w:tcPr>
            <w:tcW w:w="3141" w:type="pct"/>
            <w:gridSpan w:val="2"/>
          </w:tcPr>
          <w:p w:rsidR="00EA7B97" w:rsidRPr="00227030" w:rsidRDefault="00EA7B97" w:rsidP="005F4A16">
            <w:pPr>
              <w:pStyle w:val="BodyText"/>
              <w:spacing w:before="0" w:after="0"/>
              <w:jc w:val="both"/>
            </w:pPr>
            <w:r>
              <w:t>none</w:t>
            </w:r>
          </w:p>
        </w:tc>
      </w:tr>
      <w:tr w:rsidR="00EA7B97" w:rsidRPr="00227030" w:rsidTr="005F4A16">
        <w:tc>
          <w:tcPr>
            <w:tcW w:w="1859" w:type="pct"/>
          </w:tcPr>
          <w:p w:rsidR="00EA7B97" w:rsidRDefault="00EA7B97" w:rsidP="005F4A16">
            <w:pPr>
              <w:pStyle w:val="TableBody"/>
              <w:jc w:val="both"/>
            </w:pPr>
            <w:r>
              <w:t>noResponse_c</w:t>
            </w:r>
          </w:p>
        </w:tc>
        <w:tc>
          <w:tcPr>
            <w:tcW w:w="3141" w:type="pct"/>
            <w:gridSpan w:val="2"/>
          </w:tcPr>
          <w:p w:rsidR="00EA7B97" w:rsidRDefault="00EA7B97" w:rsidP="005F4A16">
            <w:pPr>
              <w:pStyle w:val="BodyText"/>
              <w:spacing w:before="0" w:after="0"/>
              <w:jc w:val="both"/>
            </w:pPr>
            <w:r w:rsidRPr="007F5A2A">
              <w:t>noResponse == 0;</w:t>
            </w:r>
          </w:p>
        </w:tc>
      </w:tr>
      <w:tr w:rsidR="00B30D3C" w:rsidRPr="00AB10FD" w:rsidTr="005F4A16">
        <w:tc>
          <w:tcPr>
            <w:tcW w:w="1863" w:type="pct"/>
            <w:gridSpan w:val="2"/>
          </w:tcPr>
          <w:p w:rsidR="00B30D3C" w:rsidRDefault="00B30D3C" w:rsidP="005F4A16">
            <w:pPr>
              <w:pStyle w:val="TableBody"/>
              <w:jc w:val="both"/>
            </w:pPr>
          </w:p>
        </w:tc>
        <w:tc>
          <w:tcPr>
            <w:tcW w:w="3137" w:type="pct"/>
          </w:tcPr>
          <w:p w:rsidR="00B30D3C" w:rsidRPr="00AB10FD" w:rsidRDefault="00B30D3C" w:rsidP="006E0A37">
            <w:pPr>
              <w:pStyle w:val="TableBody"/>
              <w:jc w:val="both"/>
            </w:pPr>
          </w:p>
        </w:tc>
      </w:tr>
      <w:tr w:rsidR="00B30D3C" w:rsidRPr="00AB10FD" w:rsidTr="005F4A16">
        <w:tc>
          <w:tcPr>
            <w:tcW w:w="1863" w:type="pct"/>
            <w:gridSpan w:val="2"/>
          </w:tcPr>
          <w:p w:rsidR="00B30D3C" w:rsidRDefault="00B30D3C" w:rsidP="005F4A16">
            <w:pPr>
              <w:pStyle w:val="TableBody"/>
              <w:jc w:val="both"/>
            </w:pPr>
            <w:r>
              <w:lastRenderedPageBreak/>
              <w:t xml:space="preserve">delay_pg_req </w:t>
            </w:r>
          </w:p>
        </w:tc>
        <w:tc>
          <w:tcPr>
            <w:tcW w:w="3137" w:type="pct"/>
          </w:tcPr>
          <w:p w:rsidR="00B30D3C" w:rsidRDefault="00B30D3C" w:rsidP="006E0A37">
            <w:pPr>
              <w:pStyle w:val="TableBody"/>
              <w:jc w:val="both"/>
            </w:pPr>
            <w:r>
              <w:t>dist {</w:t>
            </w:r>
          </w:p>
          <w:p w:rsidR="00B30D3C" w:rsidRDefault="00B30D3C" w:rsidP="006E0A37">
            <w:pPr>
              <w:pStyle w:val="TableBody"/>
              <w:jc w:val="both"/>
            </w:pPr>
            <w:r>
              <w:tab/>
            </w:r>
            <w:r>
              <w:tab/>
              <w:t xml:space="preserve">[0:1] </w:t>
            </w:r>
            <w:r>
              <w:tab/>
            </w:r>
            <w:r>
              <w:tab/>
            </w:r>
            <w:r w:rsidR="003B1455">
              <w:t>:/</w:t>
            </w:r>
            <w:r>
              <w:t xml:space="preserve"> 10,</w:t>
            </w:r>
          </w:p>
          <w:p w:rsidR="00B30D3C" w:rsidRDefault="00B30D3C" w:rsidP="006E0A37">
            <w:pPr>
              <w:pStyle w:val="TableBody"/>
              <w:jc w:val="both"/>
            </w:pPr>
            <w:r>
              <w:tab/>
            </w:r>
            <w:r>
              <w:tab/>
              <w:t xml:space="preserve">[2:10] </w:t>
            </w:r>
            <w:r>
              <w:tab/>
            </w:r>
            <w:r>
              <w:tab/>
            </w:r>
            <w:r w:rsidR="003B1455">
              <w:t>:/</w:t>
            </w:r>
            <w:r>
              <w:t xml:space="preserve"> 80,</w:t>
            </w:r>
          </w:p>
          <w:p w:rsidR="00B30D3C" w:rsidRDefault="00B30D3C" w:rsidP="006E0A37">
            <w:pPr>
              <w:pStyle w:val="TableBody"/>
              <w:jc w:val="both"/>
            </w:pPr>
            <w:r>
              <w:tab/>
            </w:r>
            <w:r>
              <w:tab/>
              <w:t xml:space="preserve">[11:1000] </w:t>
            </w:r>
            <w:r>
              <w:tab/>
            </w:r>
            <w:r w:rsidR="003B1455">
              <w:t>:/</w:t>
            </w:r>
            <w:r>
              <w:t xml:space="preserve"> 10};</w:t>
            </w:r>
          </w:p>
          <w:p w:rsidR="00B30D3C" w:rsidRPr="00AB10FD" w:rsidRDefault="00B30D3C" w:rsidP="006E0A37">
            <w:pPr>
              <w:pStyle w:val="TableBody"/>
              <w:jc w:val="both"/>
            </w:pPr>
            <w:r>
              <w:tab/>
            </w:r>
            <w:r>
              <w:tab/>
              <w:t>}</w:t>
            </w:r>
          </w:p>
        </w:tc>
      </w:tr>
      <w:tr w:rsidR="00B30D3C" w:rsidRPr="00AB10FD" w:rsidTr="005F4A16">
        <w:tc>
          <w:tcPr>
            <w:tcW w:w="1863" w:type="pct"/>
            <w:gridSpan w:val="2"/>
          </w:tcPr>
          <w:p w:rsidR="00B30D3C" w:rsidRDefault="00B30D3C" w:rsidP="005F4A16">
            <w:pPr>
              <w:pStyle w:val="TableBody"/>
              <w:jc w:val="both"/>
            </w:pPr>
            <w:r>
              <w:t xml:space="preserve">delay_ug_req </w:t>
            </w:r>
          </w:p>
        </w:tc>
        <w:tc>
          <w:tcPr>
            <w:tcW w:w="3137" w:type="pct"/>
          </w:tcPr>
          <w:p w:rsidR="00B30D3C" w:rsidRDefault="00B30D3C" w:rsidP="006E0A37">
            <w:pPr>
              <w:pStyle w:val="TableBody"/>
              <w:jc w:val="both"/>
            </w:pPr>
            <w:r>
              <w:t>dist {</w:t>
            </w:r>
          </w:p>
          <w:p w:rsidR="00B30D3C" w:rsidRDefault="00B30D3C" w:rsidP="006E0A37">
            <w:pPr>
              <w:pStyle w:val="TableBody"/>
              <w:jc w:val="both"/>
            </w:pPr>
            <w:r>
              <w:tab/>
            </w:r>
            <w:r>
              <w:tab/>
              <w:t xml:space="preserve">[0:1] </w:t>
            </w:r>
            <w:r>
              <w:tab/>
            </w:r>
            <w:r>
              <w:tab/>
            </w:r>
            <w:r w:rsidR="003B1455">
              <w:t>:/</w:t>
            </w:r>
            <w:r>
              <w:t xml:space="preserve"> 10,</w:t>
            </w:r>
          </w:p>
          <w:p w:rsidR="00B30D3C" w:rsidRDefault="00B30D3C" w:rsidP="006E0A37">
            <w:pPr>
              <w:pStyle w:val="TableBody"/>
              <w:jc w:val="both"/>
            </w:pPr>
            <w:r>
              <w:tab/>
            </w:r>
            <w:r>
              <w:tab/>
              <w:t xml:space="preserve">[2:10] </w:t>
            </w:r>
            <w:r>
              <w:tab/>
            </w:r>
            <w:r>
              <w:tab/>
            </w:r>
            <w:r w:rsidR="003B1455">
              <w:t>:/</w:t>
            </w:r>
            <w:r>
              <w:t xml:space="preserve"> 80,</w:t>
            </w:r>
          </w:p>
          <w:p w:rsidR="00B30D3C" w:rsidRDefault="00B30D3C" w:rsidP="006E0A37">
            <w:pPr>
              <w:pStyle w:val="TableBody"/>
              <w:jc w:val="both"/>
            </w:pPr>
            <w:r>
              <w:tab/>
            </w:r>
            <w:r>
              <w:tab/>
              <w:t xml:space="preserve">[11:1000] </w:t>
            </w:r>
            <w:r>
              <w:tab/>
            </w:r>
            <w:r w:rsidR="003B1455">
              <w:t>:/</w:t>
            </w:r>
            <w:r>
              <w:t xml:space="preserve"> 10};</w:t>
            </w:r>
          </w:p>
          <w:p w:rsidR="00B30D3C" w:rsidRDefault="00B30D3C" w:rsidP="006E0A37">
            <w:pPr>
              <w:pStyle w:val="TableBody"/>
              <w:jc w:val="both"/>
            </w:pPr>
            <w:r>
              <w:tab/>
            </w:r>
            <w:r>
              <w:tab/>
              <w:t>}</w:t>
            </w:r>
          </w:p>
        </w:tc>
      </w:tr>
      <w:tr w:rsidR="00B30D3C" w:rsidRPr="00AB10FD" w:rsidTr="005F4A16">
        <w:tc>
          <w:tcPr>
            <w:tcW w:w="1863" w:type="pct"/>
            <w:gridSpan w:val="2"/>
          </w:tcPr>
          <w:p w:rsidR="00B30D3C" w:rsidRDefault="00B30D3C" w:rsidP="005F4A16">
            <w:pPr>
              <w:pStyle w:val="TableBody"/>
              <w:jc w:val="both"/>
            </w:pPr>
            <w:r>
              <w:t>delay_fab_pg_ack</w:t>
            </w:r>
          </w:p>
        </w:tc>
        <w:tc>
          <w:tcPr>
            <w:tcW w:w="3137" w:type="pct"/>
          </w:tcPr>
          <w:p w:rsidR="00B30D3C" w:rsidRDefault="00B30D3C" w:rsidP="006E0A37">
            <w:pPr>
              <w:pStyle w:val="TableBody"/>
              <w:jc w:val="both"/>
            </w:pPr>
            <w:r>
              <w:t>dist {</w:t>
            </w:r>
          </w:p>
          <w:p w:rsidR="00B30D3C" w:rsidRDefault="00B30D3C" w:rsidP="006E0A37">
            <w:pPr>
              <w:pStyle w:val="TableBody"/>
              <w:jc w:val="both"/>
            </w:pPr>
            <w:r>
              <w:tab/>
            </w:r>
            <w:r>
              <w:tab/>
              <w:t xml:space="preserve">[0:1] </w:t>
            </w:r>
            <w:r>
              <w:tab/>
            </w:r>
            <w:r>
              <w:tab/>
            </w:r>
            <w:r w:rsidR="003B1455">
              <w:t>:/</w:t>
            </w:r>
            <w:r>
              <w:t xml:space="preserve"> 10,</w:t>
            </w:r>
          </w:p>
          <w:p w:rsidR="00B30D3C" w:rsidRDefault="00B30D3C" w:rsidP="006E0A37">
            <w:pPr>
              <w:pStyle w:val="TableBody"/>
              <w:jc w:val="both"/>
            </w:pPr>
            <w:r>
              <w:tab/>
            </w:r>
            <w:r>
              <w:tab/>
              <w:t xml:space="preserve">[2:10] </w:t>
            </w:r>
            <w:r>
              <w:tab/>
            </w:r>
            <w:r>
              <w:tab/>
            </w:r>
            <w:r w:rsidR="003B1455">
              <w:t>:/</w:t>
            </w:r>
            <w:r>
              <w:t xml:space="preserve"> 80,</w:t>
            </w:r>
          </w:p>
          <w:p w:rsidR="00B30D3C" w:rsidRDefault="00B30D3C" w:rsidP="006E0A37">
            <w:pPr>
              <w:pStyle w:val="TableBody"/>
              <w:jc w:val="both"/>
            </w:pPr>
            <w:r>
              <w:tab/>
            </w:r>
            <w:r>
              <w:tab/>
              <w:t xml:space="preserve">[11:1000] </w:t>
            </w:r>
            <w:r>
              <w:tab/>
            </w:r>
            <w:r w:rsidR="003B1455">
              <w:t>:/</w:t>
            </w:r>
            <w:r>
              <w:t xml:space="preserve"> 10};</w:t>
            </w:r>
          </w:p>
          <w:p w:rsidR="00B30D3C" w:rsidRPr="00EF6CD0" w:rsidRDefault="00B30D3C" w:rsidP="006E0A37">
            <w:pPr>
              <w:pStyle w:val="TableBody"/>
              <w:jc w:val="both"/>
              <w:rPr>
                <w:color w:val="FF0000"/>
              </w:rPr>
            </w:pPr>
            <w:r>
              <w:tab/>
            </w:r>
            <w:r>
              <w:tab/>
              <w:t>}</w:t>
            </w:r>
          </w:p>
        </w:tc>
      </w:tr>
      <w:tr w:rsidR="00B30D3C" w:rsidRPr="00AB10FD" w:rsidTr="005F4A16">
        <w:tc>
          <w:tcPr>
            <w:tcW w:w="1863" w:type="pct"/>
            <w:gridSpan w:val="2"/>
          </w:tcPr>
          <w:p w:rsidR="00B30D3C" w:rsidRDefault="00B30D3C" w:rsidP="005F4A16">
            <w:pPr>
              <w:pStyle w:val="TableBody"/>
              <w:jc w:val="both"/>
            </w:pPr>
            <w:r>
              <w:t>delay_fab_nack</w:t>
            </w:r>
          </w:p>
        </w:tc>
        <w:tc>
          <w:tcPr>
            <w:tcW w:w="3137" w:type="pct"/>
          </w:tcPr>
          <w:p w:rsidR="00B30D3C" w:rsidRDefault="00B30D3C" w:rsidP="006E0A37">
            <w:pPr>
              <w:pStyle w:val="TableBody"/>
              <w:jc w:val="both"/>
            </w:pPr>
            <w:r>
              <w:t>dist {</w:t>
            </w:r>
          </w:p>
          <w:p w:rsidR="00B30D3C" w:rsidRDefault="00B30D3C" w:rsidP="006E0A37">
            <w:pPr>
              <w:pStyle w:val="TableBody"/>
              <w:jc w:val="both"/>
            </w:pPr>
            <w:r>
              <w:tab/>
            </w:r>
            <w:r>
              <w:tab/>
              <w:t xml:space="preserve">[0:1] </w:t>
            </w:r>
            <w:r>
              <w:tab/>
            </w:r>
            <w:r>
              <w:tab/>
            </w:r>
            <w:r w:rsidR="003B1455">
              <w:t>:/</w:t>
            </w:r>
            <w:r>
              <w:t xml:space="preserve"> 10,</w:t>
            </w:r>
          </w:p>
          <w:p w:rsidR="00B30D3C" w:rsidRDefault="00B30D3C" w:rsidP="006E0A37">
            <w:pPr>
              <w:pStyle w:val="TableBody"/>
              <w:jc w:val="both"/>
            </w:pPr>
            <w:r>
              <w:tab/>
            </w:r>
            <w:r>
              <w:tab/>
              <w:t xml:space="preserve">[2:10] </w:t>
            </w:r>
            <w:r>
              <w:tab/>
            </w:r>
            <w:r>
              <w:tab/>
            </w:r>
            <w:r w:rsidR="003B1455">
              <w:t>:/</w:t>
            </w:r>
            <w:r>
              <w:t xml:space="preserve"> 80,</w:t>
            </w:r>
          </w:p>
          <w:p w:rsidR="00B30D3C" w:rsidRDefault="00B30D3C" w:rsidP="006E0A37">
            <w:pPr>
              <w:pStyle w:val="TableBody"/>
              <w:jc w:val="both"/>
            </w:pPr>
            <w:r>
              <w:tab/>
            </w:r>
            <w:r>
              <w:tab/>
              <w:t xml:space="preserve">[11:1000] </w:t>
            </w:r>
            <w:r>
              <w:tab/>
            </w:r>
            <w:r w:rsidR="003B1455">
              <w:t>:/</w:t>
            </w:r>
            <w:r>
              <w:t xml:space="preserve"> 10};</w:t>
            </w:r>
          </w:p>
          <w:p w:rsidR="00B30D3C" w:rsidRPr="00AB10FD" w:rsidRDefault="00B30D3C" w:rsidP="006E0A37">
            <w:pPr>
              <w:pStyle w:val="TableBody"/>
              <w:jc w:val="both"/>
            </w:pPr>
            <w:r>
              <w:tab/>
            </w:r>
            <w:r>
              <w:tab/>
              <w:t>}</w:t>
            </w:r>
          </w:p>
        </w:tc>
      </w:tr>
      <w:tr w:rsidR="00B30D3C" w:rsidRPr="00AB10FD" w:rsidTr="005F4A16">
        <w:tc>
          <w:tcPr>
            <w:tcW w:w="1863" w:type="pct"/>
            <w:gridSpan w:val="2"/>
          </w:tcPr>
          <w:p w:rsidR="00B30D3C" w:rsidRDefault="00B30D3C" w:rsidP="005F4A16">
            <w:pPr>
              <w:pStyle w:val="TableBody"/>
              <w:jc w:val="both"/>
            </w:pPr>
            <w:r>
              <w:t>delay_fab_ug_ack</w:t>
            </w:r>
          </w:p>
        </w:tc>
        <w:tc>
          <w:tcPr>
            <w:tcW w:w="3137" w:type="pct"/>
          </w:tcPr>
          <w:p w:rsidR="00B30D3C" w:rsidRDefault="00B30D3C" w:rsidP="006E0A37">
            <w:pPr>
              <w:pStyle w:val="TableBody"/>
              <w:jc w:val="both"/>
            </w:pPr>
            <w:r>
              <w:t>dist {</w:t>
            </w:r>
          </w:p>
          <w:p w:rsidR="00B30D3C" w:rsidRDefault="00B30D3C" w:rsidP="006E0A37">
            <w:pPr>
              <w:pStyle w:val="TableBody"/>
              <w:jc w:val="both"/>
            </w:pPr>
            <w:r>
              <w:tab/>
            </w:r>
            <w:r>
              <w:tab/>
              <w:t xml:space="preserve">[0:1] </w:t>
            </w:r>
            <w:r>
              <w:tab/>
            </w:r>
            <w:r>
              <w:tab/>
            </w:r>
            <w:r w:rsidR="003B1455">
              <w:t>:/</w:t>
            </w:r>
            <w:r>
              <w:t xml:space="preserve"> 10,</w:t>
            </w:r>
          </w:p>
          <w:p w:rsidR="00B30D3C" w:rsidRDefault="00B30D3C" w:rsidP="006E0A37">
            <w:pPr>
              <w:pStyle w:val="TableBody"/>
              <w:jc w:val="both"/>
            </w:pPr>
            <w:r>
              <w:tab/>
            </w:r>
            <w:r>
              <w:tab/>
              <w:t xml:space="preserve">[2:10] </w:t>
            </w:r>
            <w:r>
              <w:tab/>
            </w:r>
            <w:r>
              <w:tab/>
            </w:r>
            <w:r w:rsidR="003B1455">
              <w:t>:/</w:t>
            </w:r>
            <w:r>
              <w:t xml:space="preserve"> 80,</w:t>
            </w:r>
          </w:p>
          <w:p w:rsidR="00B30D3C" w:rsidRDefault="00B30D3C" w:rsidP="006E0A37">
            <w:pPr>
              <w:pStyle w:val="TableBody"/>
              <w:jc w:val="both"/>
            </w:pPr>
            <w:r>
              <w:tab/>
            </w:r>
            <w:r>
              <w:tab/>
              <w:t xml:space="preserve">[11:1000] </w:t>
            </w:r>
            <w:r>
              <w:tab/>
            </w:r>
            <w:r w:rsidR="003B1455">
              <w:t>:/</w:t>
            </w:r>
            <w:r>
              <w:t xml:space="preserve"> 10};</w:t>
            </w:r>
          </w:p>
          <w:p w:rsidR="00B30D3C" w:rsidRPr="00AB10FD" w:rsidRDefault="00B30D3C" w:rsidP="006E0A37">
            <w:pPr>
              <w:pStyle w:val="TableBody"/>
              <w:jc w:val="both"/>
            </w:pPr>
            <w:r>
              <w:tab/>
            </w:r>
            <w:r>
              <w:tab/>
              <w:t>}</w:t>
            </w:r>
          </w:p>
        </w:tc>
      </w:tr>
      <w:tr w:rsidR="00C507CE" w:rsidRPr="00AB10FD" w:rsidTr="005F4A16">
        <w:tc>
          <w:tcPr>
            <w:tcW w:w="1863" w:type="pct"/>
            <w:gridSpan w:val="2"/>
          </w:tcPr>
          <w:p w:rsidR="00C507CE" w:rsidRDefault="00C507CE" w:rsidP="005F4A16">
            <w:pPr>
              <w:pStyle w:val="TableBody"/>
              <w:jc w:val="both"/>
            </w:pPr>
            <w:r>
              <w:t>delay_fet_en_ack</w:t>
            </w:r>
          </w:p>
        </w:tc>
        <w:tc>
          <w:tcPr>
            <w:tcW w:w="3137" w:type="pct"/>
          </w:tcPr>
          <w:p w:rsidR="00C507CE" w:rsidRDefault="00C507CE" w:rsidP="00C507CE">
            <w:pPr>
              <w:pStyle w:val="TableBody"/>
              <w:jc w:val="both"/>
            </w:pPr>
            <w:r>
              <w:tab/>
              <w:t>constraint delay_fet_en_ack_c {</w:t>
            </w:r>
          </w:p>
          <w:p w:rsidR="00C507CE" w:rsidRDefault="00C507CE" w:rsidP="00C507CE">
            <w:pPr>
              <w:pStyle w:val="TableBody"/>
              <w:jc w:val="both"/>
            </w:pPr>
            <w:r>
              <w:tab/>
            </w:r>
            <w:r>
              <w:tab/>
              <w:t>delay_fet_en_ack dist{</w:t>
            </w:r>
          </w:p>
          <w:p w:rsidR="00C507CE" w:rsidRDefault="00C507CE" w:rsidP="00C507CE">
            <w:pPr>
              <w:pStyle w:val="TableBody"/>
              <w:jc w:val="both"/>
            </w:pPr>
            <w:r>
              <w:tab/>
            </w:r>
            <w:r>
              <w:tab/>
              <w:t xml:space="preserve">[0:1] </w:t>
            </w:r>
            <w:r>
              <w:tab/>
            </w:r>
            <w:r>
              <w:tab/>
              <w:t>:/ 10,</w:t>
            </w:r>
          </w:p>
          <w:p w:rsidR="00C507CE" w:rsidRDefault="00C507CE" w:rsidP="00C507CE">
            <w:pPr>
              <w:pStyle w:val="TableBody"/>
              <w:jc w:val="both"/>
            </w:pPr>
            <w:r>
              <w:tab/>
            </w:r>
            <w:r>
              <w:tab/>
              <w:t xml:space="preserve">[2:10] </w:t>
            </w:r>
            <w:r>
              <w:tab/>
            </w:r>
            <w:r>
              <w:tab/>
              <w:t>:/ 80,</w:t>
            </w:r>
          </w:p>
          <w:p w:rsidR="00C507CE" w:rsidRDefault="00C507CE" w:rsidP="00C507CE">
            <w:pPr>
              <w:pStyle w:val="TableBody"/>
              <w:jc w:val="both"/>
            </w:pPr>
            <w:r>
              <w:tab/>
            </w:r>
            <w:r>
              <w:tab/>
              <w:t xml:space="preserve">[11:1000] </w:t>
            </w:r>
            <w:r>
              <w:tab/>
              <w:t>:/ 10};</w:t>
            </w:r>
          </w:p>
          <w:p w:rsidR="00C507CE" w:rsidRDefault="00C507CE" w:rsidP="00C507CE">
            <w:pPr>
              <w:pStyle w:val="TableBody"/>
              <w:jc w:val="both"/>
            </w:pPr>
            <w:r>
              <w:tab/>
            </w:r>
            <w:r>
              <w:tab/>
              <w:t>}</w:t>
            </w:r>
          </w:p>
        </w:tc>
      </w:tr>
      <w:tr w:rsidR="00BC123B" w:rsidRPr="00AB10FD" w:rsidTr="005F4A16">
        <w:tc>
          <w:tcPr>
            <w:tcW w:w="1863" w:type="pct"/>
            <w:gridSpan w:val="2"/>
          </w:tcPr>
          <w:p w:rsidR="00BC123B" w:rsidRDefault="00BC123B" w:rsidP="005F4A16">
            <w:pPr>
              <w:pStyle w:val="TableBody"/>
              <w:jc w:val="both"/>
            </w:pPr>
            <w:r>
              <w:t>send_fab_nack</w:t>
            </w:r>
          </w:p>
        </w:tc>
        <w:tc>
          <w:tcPr>
            <w:tcW w:w="3137" w:type="pct"/>
          </w:tcPr>
          <w:p w:rsidR="00C507CE" w:rsidRDefault="00C507CE" w:rsidP="00C507CE">
            <w:pPr>
              <w:pStyle w:val="TableBody"/>
              <w:jc w:val="both"/>
            </w:pPr>
            <w:r>
              <w:tab/>
              <w:t>constraint send_fab_nack_c {</w:t>
            </w:r>
          </w:p>
          <w:p w:rsidR="00C507CE" w:rsidRDefault="00C507CE" w:rsidP="00C507CE">
            <w:pPr>
              <w:pStyle w:val="TableBody"/>
              <w:jc w:val="both"/>
            </w:pPr>
            <w:r>
              <w:tab/>
            </w:r>
            <w:r>
              <w:tab/>
              <w:t>send_fab_nack dist{</w:t>
            </w:r>
          </w:p>
          <w:p w:rsidR="00C507CE" w:rsidRDefault="00C507CE" w:rsidP="00C507CE">
            <w:pPr>
              <w:pStyle w:val="TableBody"/>
              <w:jc w:val="both"/>
            </w:pPr>
            <w:r>
              <w:tab/>
            </w:r>
            <w:r>
              <w:tab/>
              <w:t xml:space="preserve">[0:0] </w:t>
            </w:r>
            <w:r>
              <w:tab/>
            </w:r>
            <w:r>
              <w:tab/>
              <w:t>:/ 70,</w:t>
            </w:r>
          </w:p>
          <w:p w:rsidR="00C507CE" w:rsidRDefault="00C507CE" w:rsidP="00C507CE">
            <w:pPr>
              <w:pStyle w:val="TableBody"/>
              <w:jc w:val="both"/>
            </w:pPr>
            <w:r>
              <w:tab/>
            </w:r>
            <w:r>
              <w:tab/>
              <w:t xml:space="preserve">[1:1] </w:t>
            </w:r>
            <w:r>
              <w:tab/>
            </w:r>
            <w:r>
              <w:tab/>
              <w:t>:/ 30};</w:t>
            </w:r>
          </w:p>
          <w:p w:rsidR="00BC123B" w:rsidRDefault="00C507CE" w:rsidP="00C507CE">
            <w:pPr>
              <w:pStyle w:val="TableBody"/>
              <w:jc w:val="both"/>
            </w:pPr>
            <w:r>
              <w:tab/>
            </w:r>
            <w:r>
              <w:tab/>
              <w:t>}</w:t>
            </w:r>
          </w:p>
        </w:tc>
      </w:tr>
    </w:tbl>
    <w:p w:rsidR="0021733B" w:rsidRPr="00596064" w:rsidRDefault="0021733B" w:rsidP="003B1455">
      <w:pPr>
        <w:pStyle w:val="Heading1"/>
        <w:numPr>
          <w:ilvl w:val="0"/>
          <w:numId w:val="0"/>
        </w:numPr>
        <w:ind w:left="360" w:hanging="360"/>
        <w:jc w:val="both"/>
      </w:pPr>
    </w:p>
    <w:sectPr w:rsidR="0021733B" w:rsidRPr="00596064" w:rsidSect="00F44F45">
      <w:headerReference w:type="even" r:id="rId22"/>
      <w:headerReference w:type="default" r:id="rId23"/>
      <w:footerReference w:type="even" r:id="rId24"/>
      <w:footerReference w:type="default" r:id="rId25"/>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5A7" w:rsidRDefault="007B55A7">
      <w:r>
        <w:separator/>
      </w:r>
    </w:p>
  </w:endnote>
  <w:endnote w:type="continuationSeparator" w:id="0">
    <w:p w:rsidR="007B55A7" w:rsidRDefault="007B5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Neo Sans Intel">
    <w:panose1 w:val="020B05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o Sans Intel Medium">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D6" w:rsidRPr="00180DB4" w:rsidRDefault="00F876D6" w:rsidP="00495725">
    <w:pPr>
      <w:pStyle w:val="GuideFooter"/>
    </w:pPr>
    <w:r>
      <w:t>{Guide Footer}</w:t>
    </w:r>
  </w:p>
  <w:p w:rsidR="00F876D6" w:rsidRDefault="00F876D6" w:rsidP="00495725">
    <w:pPr>
      <w:pStyle w:val="PageNum"/>
      <w:rPr>
        <w:kern w:val="16"/>
      </w:rPr>
    </w:pPr>
    <w:r>
      <w:t>Doc Revision {x.x}</w:t>
    </w:r>
    <w:r>
      <w:rPr>
        <w:kern w:val="16"/>
      </w:rPr>
      <w:tab/>
      <w:t>Intel Restricted Secret</w:t>
    </w:r>
    <w:r>
      <w:rPr>
        <w:kern w:val="16"/>
      </w:rPr>
      <w:tab/>
    </w:r>
    <w:r>
      <w:fldChar w:fldCharType="begin"/>
    </w:r>
    <w:r>
      <w:instrText xml:space="preserve"> PAGE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D6" w:rsidRPr="00180DB4" w:rsidRDefault="00F876D6" w:rsidP="00495725">
    <w:pPr>
      <w:pStyle w:val="GuideFooter"/>
    </w:pPr>
  </w:p>
  <w:p w:rsidR="00F876D6" w:rsidRDefault="00F876D6" w:rsidP="00495725">
    <w:pPr>
      <w:pStyle w:val="PageNum"/>
      <w:rPr>
        <w:kern w:val="16"/>
      </w:rPr>
    </w:pPr>
    <w:r>
      <w:rPr>
        <w:kern w:val="16"/>
      </w:rPr>
      <w:t>Doc Revision 0.4</w:t>
    </w:r>
    <w:r>
      <w:rPr>
        <w:kern w:val="16"/>
      </w:rPr>
      <w:tab/>
      <w:t>Intel Restricted Secret</w:t>
    </w:r>
    <w:r>
      <w:rPr>
        <w:kern w:val="16"/>
      </w:rPr>
      <w:tab/>
    </w:r>
    <w:r>
      <w:fldChar w:fldCharType="begin"/>
    </w:r>
    <w:r>
      <w:instrText xml:space="preserve"> PAGE </w:instrText>
    </w:r>
    <w:r>
      <w:fldChar w:fldCharType="separate"/>
    </w:r>
    <w:r w:rsidR="007E4E8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5A7" w:rsidRDefault="007B55A7">
      <w:r>
        <w:separator/>
      </w:r>
    </w:p>
  </w:footnote>
  <w:footnote w:type="continuationSeparator" w:id="0">
    <w:p w:rsidR="007B55A7" w:rsidRDefault="007B5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D6" w:rsidRPr="00CC2E41" w:rsidRDefault="00F876D6" w:rsidP="00495725">
    <w:pPr>
      <w:pStyle w:val="Header"/>
    </w:pPr>
    <w:r>
      <w:t>{Header–Doc Title}</w:t>
    </w:r>
  </w:p>
  <w:p w:rsidR="00F876D6" w:rsidRPr="00CC2E41" w:rsidRDefault="00F876D6" w:rsidP="00495725">
    <w:pPr>
      <w:pStyle w:val="Header"/>
    </w:pPr>
    <w:r>
      <w:t>{Header–Doc Type}</w:t>
    </w:r>
  </w:p>
  <w:p w:rsidR="00F876D6" w:rsidRDefault="00F876D6" w:rsidP="00495725">
    <w:pPr>
      <w:pStyle w:val="Header"/>
      <w:rPr>
        <w:szCs w:val="16"/>
      </w:rPr>
    </w:pPr>
  </w:p>
  <w:p w:rsidR="00F876D6" w:rsidRPr="00180DB4" w:rsidRDefault="00F876D6" w:rsidP="00495725">
    <w:pPr>
      <w:pStyle w:val="Header"/>
      <w:rPr>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6D6" w:rsidRPr="00CC2E41" w:rsidRDefault="00F876D6" w:rsidP="00495725">
    <w:pPr>
      <w:pStyle w:val="Header"/>
    </w:pPr>
    <w:r>
      <w:t>ChassisPowerGatingVIP</w:t>
    </w:r>
  </w:p>
  <w:p w:rsidR="00F876D6" w:rsidRPr="00CC2E41" w:rsidRDefault="00F876D6" w:rsidP="00495725">
    <w:pPr>
      <w:pStyle w:val="Header"/>
    </w:pPr>
    <w:r>
      <w:t>User Guide</w:t>
    </w:r>
  </w:p>
  <w:p w:rsidR="00F876D6" w:rsidRDefault="00F876D6" w:rsidP="00495725">
    <w:pPr>
      <w:pStyle w:val="Header"/>
      <w:rPr>
        <w:szCs w:val="16"/>
      </w:rPr>
    </w:pPr>
  </w:p>
  <w:p w:rsidR="00F876D6" w:rsidRPr="00180DB4" w:rsidRDefault="00F876D6" w:rsidP="00495725">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5D0"/>
    <w:multiLevelType w:val="hybridMultilevel"/>
    <w:tmpl w:val="BCFC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925DF"/>
    <w:multiLevelType w:val="hybridMultilevel"/>
    <w:tmpl w:val="C6424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F74F5"/>
    <w:multiLevelType w:val="hybridMultilevel"/>
    <w:tmpl w:val="F4DC2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634C8"/>
    <w:multiLevelType w:val="hybridMultilevel"/>
    <w:tmpl w:val="773A53D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134C110F"/>
    <w:multiLevelType w:val="multilevel"/>
    <w:tmpl w:val="F796C8AA"/>
    <w:styleLink w:val="SquareBullets"/>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auto"/>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DB3F92"/>
    <w:multiLevelType w:val="hybridMultilevel"/>
    <w:tmpl w:val="C3DC795A"/>
    <w:lvl w:ilvl="0" w:tplc="EAAEA1F8">
      <w:start w:val="1"/>
      <w:numFmt w:val="bullet"/>
      <w:lvlText w:val=""/>
      <w:lvlJc w:val="left"/>
      <w:pPr>
        <w:tabs>
          <w:tab w:val="num" w:pos="720"/>
        </w:tabs>
        <w:ind w:left="720" w:hanging="360"/>
      </w:pPr>
      <w:rPr>
        <w:rFonts w:ascii="Symbol" w:hAnsi="Symbol" w:hint="default"/>
      </w:rPr>
    </w:lvl>
    <w:lvl w:ilvl="1" w:tplc="318E658A">
      <w:start w:val="1"/>
      <w:numFmt w:val="bullet"/>
      <w:lvlText w:val=""/>
      <w:lvlJc w:val="left"/>
      <w:pPr>
        <w:tabs>
          <w:tab w:val="num" w:pos="1440"/>
        </w:tabs>
        <w:ind w:left="1440" w:hanging="360"/>
      </w:pPr>
      <w:rPr>
        <w:rFonts w:ascii="Symbol" w:hAnsi="Symbol" w:hint="default"/>
      </w:rPr>
    </w:lvl>
    <w:lvl w:ilvl="2" w:tplc="F2288A26">
      <w:start w:val="5350"/>
      <w:numFmt w:val="bullet"/>
      <w:lvlText w:val="o"/>
      <w:lvlJc w:val="left"/>
      <w:pPr>
        <w:tabs>
          <w:tab w:val="num" w:pos="2160"/>
        </w:tabs>
        <w:ind w:left="2160" w:hanging="360"/>
      </w:pPr>
      <w:rPr>
        <w:rFonts w:ascii="Courier New" w:hAnsi="Courier New" w:hint="default"/>
      </w:rPr>
    </w:lvl>
    <w:lvl w:ilvl="3" w:tplc="12D6E5C2">
      <w:start w:val="9"/>
      <w:numFmt w:val="bullet"/>
      <w:lvlText w:val="-"/>
      <w:lvlJc w:val="left"/>
      <w:pPr>
        <w:ind w:left="2880" w:hanging="360"/>
      </w:pPr>
      <w:rPr>
        <w:rFonts w:ascii="Verdana" w:eastAsia="Calibri" w:hAnsi="Verdana" w:cs="Times New Roman" w:hint="default"/>
      </w:rPr>
    </w:lvl>
    <w:lvl w:ilvl="4" w:tplc="E35CC3EE" w:tentative="1">
      <w:start w:val="1"/>
      <w:numFmt w:val="bullet"/>
      <w:lvlText w:val=""/>
      <w:lvlJc w:val="left"/>
      <w:pPr>
        <w:tabs>
          <w:tab w:val="num" w:pos="3600"/>
        </w:tabs>
        <w:ind w:left="3600" w:hanging="360"/>
      </w:pPr>
      <w:rPr>
        <w:rFonts w:ascii="Symbol" w:hAnsi="Symbol" w:hint="default"/>
      </w:rPr>
    </w:lvl>
    <w:lvl w:ilvl="5" w:tplc="0A18BB34" w:tentative="1">
      <w:start w:val="1"/>
      <w:numFmt w:val="bullet"/>
      <w:lvlText w:val=""/>
      <w:lvlJc w:val="left"/>
      <w:pPr>
        <w:tabs>
          <w:tab w:val="num" w:pos="4320"/>
        </w:tabs>
        <w:ind w:left="4320" w:hanging="360"/>
      </w:pPr>
      <w:rPr>
        <w:rFonts w:ascii="Symbol" w:hAnsi="Symbol" w:hint="default"/>
      </w:rPr>
    </w:lvl>
    <w:lvl w:ilvl="6" w:tplc="3EA0F11A" w:tentative="1">
      <w:start w:val="1"/>
      <w:numFmt w:val="bullet"/>
      <w:lvlText w:val=""/>
      <w:lvlJc w:val="left"/>
      <w:pPr>
        <w:tabs>
          <w:tab w:val="num" w:pos="5040"/>
        </w:tabs>
        <w:ind w:left="5040" w:hanging="360"/>
      </w:pPr>
      <w:rPr>
        <w:rFonts w:ascii="Symbol" w:hAnsi="Symbol" w:hint="default"/>
      </w:rPr>
    </w:lvl>
    <w:lvl w:ilvl="7" w:tplc="139A7C24" w:tentative="1">
      <w:start w:val="1"/>
      <w:numFmt w:val="bullet"/>
      <w:lvlText w:val=""/>
      <w:lvlJc w:val="left"/>
      <w:pPr>
        <w:tabs>
          <w:tab w:val="num" w:pos="5760"/>
        </w:tabs>
        <w:ind w:left="5760" w:hanging="360"/>
      </w:pPr>
      <w:rPr>
        <w:rFonts w:ascii="Symbol" w:hAnsi="Symbol" w:hint="default"/>
      </w:rPr>
    </w:lvl>
    <w:lvl w:ilvl="8" w:tplc="D5F84A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7CF264A"/>
    <w:multiLevelType w:val="multilevel"/>
    <w:tmpl w:val="A1D88560"/>
    <w:lvl w:ilvl="0">
      <w:start w:val="1"/>
      <w:numFmt w:val="decimal"/>
      <w:suff w:val="space"/>
      <w:lvlText w:val="%1."/>
      <w:lvlJc w:val="left"/>
      <w:pPr>
        <w:ind w:left="0" w:firstLine="0"/>
      </w:pPr>
      <w:rPr>
        <w:rFonts w:hint="default"/>
      </w:rPr>
    </w:lvl>
    <w:lvl w:ilvl="1">
      <w:start w:val="1"/>
      <w:numFmt w:val="decimal"/>
      <w:suff w:val="space"/>
      <w:lvlText w:val="%1.%2"/>
      <w:lvlJc w:val="left"/>
      <w:pPr>
        <w:ind w:left="1080" w:hanging="1080"/>
      </w:pPr>
      <w:rPr>
        <w:rFonts w:hint="default"/>
      </w:rPr>
    </w:lvl>
    <w:lvl w:ilvl="2">
      <w:start w:val="1"/>
      <w:numFmt w:val="decimal"/>
      <w:suff w:val="space"/>
      <w:lvlText w:val="%1.%2.%3"/>
      <w:lvlJc w:val="left"/>
      <w:pPr>
        <w:ind w:left="360" w:hanging="360"/>
      </w:pPr>
      <w:rPr>
        <w:rFonts w:hint="default"/>
        <w:b/>
        <w:i w:val="0"/>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08B2FB8"/>
    <w:multiLevelType w:val="hybridMultilevel"/>
    <w:tmpl w:val="3E746344"/>
    <w:lvl w:ilvl="0" w:tplc="4BEABC8E">
      <w:start w:val="1"/>
      <w:numFmt w:val="decimal"/>
      <w:lvlText w:val="%1."/>
      <w:lvlJc w:val="left"/>
      <w:pPr>
        <w:ind w:left="1112" w:hanging="360"/>
      </w:pPr>
      <w:rPr>
        <w:rFonts w:hint="default"/>
      </w:rPr>
    </w:lvl>
    <w:lvl w:ilvl="1" w:tplc="04090019" w:tentative="1">
      <w:start w:val="1"/>
      <w:numFmt w:val="lowerLetter"/>
      <w:lvlText w:val="%2."/>
      <w:lvlJc w:val="left"/>
      <w:pPr>
        <w:ind w:left="1832" w:hanging="360"/>
      </w:pPr>
    </w:lvl>
    <w:lvl w:ilvl="2" w:tplc="0409001B" w:tentative="1">
      <w:start w:val="1"/>
      <w:numFmt w:val="lowerRoman"/>
      <w:lvlText w:val="%3."/>
      <w:lvlJc w:val="right"/>
      <w:pPr>
        <w:ind w:left="2552" w:hanging="180"/>
      </w:pPr>
    </w:lvl>
    <w:lvl w:ilvl="3" w:tplc="0409000F" w:tentative="1">
      <w:start w:val="1"/>
      <w:numFmt w:val="decimal"/>
      <w:lvlText w:val="%4."/>
      <w:lvlJc w:val="left"/>
      <w:pPr>
        <w:ind w:left="3272" w:hanging="360"/>
      </w:pPr>
    </w:lvl>
    <w:lvl w:ilvl="4" w:tplc="04090019" w:tentative="1">
      <w:start w:val="1"/>
      <w:numFmt w:val="lowerLetter"/>
      <w:lvlText w:val="%5."/>
      <w:lvlJc w:val="left"/>
      <w:pPr>
        <w:ind w:left="3992" w:hanging="360"/>
      </w:pPr>
    </w:lvl>
    <w:lvl w:ilvl="5" w:tplc="0409001B" w:tentative="1">
      <w:start w:val="1"/>
      <w:numFmt w:val="lowerRoman"/>
      <w:lvlText w:val="%6."/>
      <w:lvlJc w:val="right"/>
      <w:pPr>
        <w:ind w:left="4712" w:hanging="180"/>
      </w:pPr>
    </w:lvl>
    <w:lvl w:ilvl="6" w:tplc="0409000F" w:tentative="1">
      <w:start w:val="1"/>
      <w:numFmt w:val="decimal"/>
      <w:lvlText w:val="%7."/>
      <w:lvlJc w:val="left"/>
      <w:pPr>
        <w:ind w:left="5432" w:hanging="360"/>
      </w:pPr>
    </w:lvl>
    <w:lvl w:ilvl="7" w:tplc="04090019" w:tentative="1">
      <w:start w:val="1"/>
      <w:numFmt w:val="lowerLetter"/>
      <w:lvlText w:val="%8."/>
      <w:lvlJc w:val="left"/>
      <w:pPr>
        <w:ind w:left="6152" w:hanging="360"/>
      </w:pPr>
    </w:lvl>
    <w:lvl w:ilvl="8" w:tplc="0409001B" w:tentative="1">
      <w:start w:val="1"/>
      <w:numFmt w:val="lowerRoman"/>
      <w:lvlText w:val="%9."/>
      <w:lvlJc w:val="right"/>
      <w:pPr>
        <w:ind w:left="6872" w:hanging="180"/>
      </w:pPr>
    </w:lvl>
  </w:abstractNum>
  <w:abstractNum w:abstractNumId="8" w15:restartNumberingAfterBreak="0">
    <w:nsid w:val="26513405"/>
    <w:multiLevelType w:val="hybridMultilevel"/>
    <w:tmpl w:val="6920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810" w:hanging="360"/>
      </w:pPr>
    </w:lvl>
    <w:lvl w:ilvl="7" w:tplc="04090019">
      <w:start w:val="1"/>
      <w:numFmt w:val="lowerLetter"/>
      <w:lvlText w:val="%8."/>
      <w:lvlJc w:val="left"/>
      <w:pPr>
        <w:ind w:left="1530" w:hanging="360"/>
      </w:pPr>
    </w:lvl>
    <w:lvl w:ilvl="8" w:tplc="0409001B" w:tentative="1">
      <w:start w:val="1"/>
      <w:numFmt w:val="lowerRoman"/>
      <w:lvlText w:val="%9."/>
      <w:lvlJc w:val="right"/>
      <w:pPr>
        <w:ind w:left="6480" w:hanging="180"/>
      </w:pPr>
    </w:lvl>
  </w:abstractNum>
  <w:abstractNum w:abstractNumId="9" w15:restartNumberingAfterBreak="0">
    <w:nsid w:val="28544AA8"/>
    <w:multiLevelType w:val="multilevel"/>
    <w:tmpl w:val="BED8E7D6"/>
    <w:lvl w:ilvl="0">
      <w:start w:val="1"/>
      <w:numFmt w:val="none"/>
      <w:pStyle w:val="Notes"/>
      <w:lvlText w:val="%1Note:"/>
      <w:lvlJc w:val="left"/>
      <w:pPr>
        <w:ind w:left="720" w:hanging="720"/>
      </w:pPr>
      <w:rPr>
        <w:rFonts w:ascii="Verdana" w:hAnsi="Verdana" w:hint="default"/>
        <w: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1C64485"/>
    <w:multiLevelType w:val="hybridMultilevel"/>
    <w:tmpl w:val="B32E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C408A0"/>
    <w:multiLevelType w:val="hybridMultilevel"/>
    <w:tmpl w:val="294CA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53DCA"/>
    <w:multiLevelType w:val="hybridMultilevel"/>
    <w:tmpl w:val="226A9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7D7009"/>
    <w:multiLevelType w:val="multilevel"/>
    <w:tmpl w:val="30D25ACE"/>
    <w:lvl w:ilvl="0">
      <w:start w:val="1"/>
      <w:numFmt w:val="bullet"/>
      <w:pStyle w:val="ListBullet"/>
      <w:lvlText w:val=""/>
      <w:lvlJc w:val="left"/>
      <w:pPr>
        <w:ind w:left="360" w:hanging="360"/>
      </w:pPr>
      <w:rPr>
        <w:rFonts w:ascii="Wingdings" w:hAnsi="Wingdings" w:hint="default"/>
      </w:rPr>
    </w:lvl>
    <w:lvl w:ilvl="1">
      <w:start w:val="1"/>
      <w:numFmt w:val="bullet"/>
      <w:pStyle w:val="ListBullet2"/>
      <w:lvlText w:val=""/>
      <w:lvlJc w:val="left"/>
      <w:pPr>
        <w:ind w:left="720" w:hanging="360"/>
      </w:pPr>
      <w:rPr>
        <w:rFonts w:ascii="Wingdings" w:hAnsi="Wingdings" w:hint="default"/>
        <w:color w:val="auto"/>
      </w:rPr>
    </w:lvl>
    <w:lvl w:ilvl="2">
      <w:start w:val="1"/>
      <w:numFmt w:val="bullet"/>
      <w:pStyle w:val="ListBullet3"/>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3E43A3E"/>
    <w:multiLevelType w:val="hybridMultilevel"/>
    <w:tmpl w:val="14B2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43B71"/>
    <w:multiLevelType w:val="hybridMultilevel"/>
    <w:tmpl w:val="3CAE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654614"/>
    <w:multiLevelType w:val="hybridMultilevel"/>
    <w:tmpl w:val="F6082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25E1E"/>
    <w:multiLevelType w:val="hybridMultilevel"/>
    <w:tmpl w:val="D40A15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9A6A3E"/>
    <w:multiLevelType w:val="hybridMultilevel"/>
    <w:tmpl w:val="10C8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1E3856"/>
    <w:multiLevelType w:val="hybridMultilevel"/>
    <w:tmpl w:val="253A9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5F65D5"/>
    <w:multiLevelType w:val="multilevel"/>
    <w:tmpl w:val="D7D21B84"/>
    <w:lvl w:ilvl="0">
      <w:start w:val="1"/>
      <w:numFmt w:val="decimal"/>
      <w:pStyle w:val="Heading1"/>
      <w:lvlText w:val="%1"/>
      <w:lvlJc w:val="left"/>
      <w:pPr>
        <w:ind w:left="360" w:hanging="720"/>
      </w:pPr>
      <w:rPr>
        <w:rFonts w:hint="default"/>
      </w:rPr>
    </w:lvl>
    <w:lvl w:ilvl="1">
      <w:start w:val="1"/>
      <w:numFmt w:val="decimal"/>
      <w:pStyle w:val="Heading2"/>
      <w:lvlText w:val="%1.%2"/>
      <w:lvlJc w:val="left"/>
      <w:pPr>
        <w:ind w:left="36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720" w:hanging="72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440" w:hanging="144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C204920"/>
    <w:multiLevelType w:val="multilevel"/>
    <w:tmpl w:val="C88C593E"/>
    <w:lvl w:ilvl="0">
      <w:start w:val="1"/>
      <w:numFmt w:val="decimal"/>
      <w:pStyle w:val="List"/>
      <w:lvlText w:val="%1."/>
      <w:lvlJc w:val="left"/>
      <w:pPr>
        <w:ind w:left="360" w:hanging="360"/>
      </w:pPr>
      <w:rPr>
        <w:rFonts w:hint="default"/>
      </w:rPr>
    </w:lvl>
    <w:lvl w:ilvl="1">
      <w:start w:val="1"/>
      <w:numFmt w:val="lowerLetter"/>
      <w:pStyle w:val="List2"/>
      <w:lvlText w:val="%2."/>
      <w:lvlJc w:val="left"/>
      <w:pPr>
        <w:ind w:left="720" w:hanging="360"/>
      </w:pPr>
      <w:rPr>
        <w:rFonts w:hint="default"/>
      </w:rPr>
    </w:lvl>
    <w:lvl w:ilvl="2">
      <w:start w:val="1"/>
      <w:numFmt w:val="lowerRoman"/>
      <w:pStyle w:val="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1"/>
  </w:num>
  <w:num w:numId="3">
    <w:abstractNumId w:val="13"/>
  </w:num>
  <w:num w:numId="4">
    <w:abstractNumId w:val="9"/>
  </w:num>
  <w:num w:numId="5">
    <w:abstractNumId w:val="4"/>
  </w:num>
  <w:num w:numId="6">
    <w:abstractNumId w:val="20"/>
  </w:num>
  <w:num w:numId="7">
    <w:abstractNumId w:val="18"/>
  </w:num>
  <w:num w:numId="8">
    <w:abstractNumId w:val="5"/>
  </w:num>
  <w:num w:numId="9">
    <w:abstractNumId w:val="1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
  </w:num>
  <w:num w:numId="15">
    <w:abstractNumId w:val="0"/>
  </w:num>
  <w:num w:numId="16">
    <w:abstractNumId w:val="14"/>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
  </w:num>
  <w:num w:numId="20">
    <w:abstractNumId w:val="19"/>
  </w:num>
  <w:num w:numId="21">
    <w:abstractNumId w:val="8"/>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6"/>
  </w:num>
  <w:num w:numId="26">
    <w:abstractNumId w:val="1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dez, Danny B">
    <w15:presenceInfo w15:providerId="AD" w15:userId="S-1-5-21-725345543-602162358-527237240-169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styleLockTheme/>
  <w:styleLockQFSet/>
  <w:defaultTabStop w:val="720"/>
  <w:drawingGridHorizontalSpacing w:val="100"/>
  <w:displayHorizontalDrawingGridEvery w:val="2"/>
  <w:characterSpacingControl w:val="doNotCompress"/>
  <w:hdrShapeDefaults>
    <o:shapedefaults v:ext="edit" spidmax="2049">
      <o:colormru v:ext="edit" colors="#0860a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4E"/>
    <w:rsid w:val="00001675"/>
    <w:rsid w:val="00002F04"/>
    <w:rsid w:val="00003101"/>
    <w:rsid w:val="0000538C"/>
    <w:rsid w:val="00005F11"/>
    <w:rsid w:val="00006051"/>
    <w:rsid w:val="00006DD1"/>
    <w:rsid w:val="00007732"/>
    <w:rsid w:val="000107F2"/>
    <w:rsid w:val="00010D41"/>
    <w:rsid w:val="00013F79"/>
    <w:rsid w:val="000147FD"/>
    <w:rsid w:val="00014B4B"/>
    <w:rsid w:val="00015B3F"/>
    <w:rsid w:val="00016286"/>
    <w:rsid w:val="00017F05"/>
    <w:rsid w:val="0002012D"/>
    <w:rsid w:val="0002018C"/>
    <w:rsid w:val="0002092C"/>
    <w:rsid w:val="00021BE9"/>
    <w:rsid w:val="00022234"/>
    <w:rsid w:val="00023411"/>
    <w:rsid w:val="000238B9"/>
    <w:rsid w:val="0002429B"/>
    <w:rsid w:val="00027814"/>
    <w:rsid w:val="000307A7"/>
    <w:rsid w:val="00030B1F"/>
    <w:rsid w:val="00031237"/>
    <w:rsid w:val="00031357"/>
    <w:rsid w:val="00031C2A"/>
    <w:rsid w:val="00032A4E"/>
    <w:rsid w:val="000338C2"/>
    <w:rsid w:val="000342C8"/>
    <w:rsid w:val="0003646E"/>
    <w:rsid w:val="0003715C"/>
    <w:rsid w:val="00040B29"/>
    <w:rsid w:val="000413B5"/>
    <w:rsid w:val="000422B6"/>
    <w:rsid w:val="00043F4D"/>
    <w:rsid w:val="00043FE4"/>
    <w:rsid w:val="000447CA"/>
    <w:rsid w:val="00046555"/>
    <w:rsid w:val="000469CC"/>
    <w:rsid w:val="00046B4A"/>
    <w:rsid w:val="000476AA"/>
    <w:rsid w:val="00050A17"/>
    <w:rsid w:val="00051039"/>
    <w:rsid w:val="00051C7E"/>
    <w:rsid w:val="00051FE3"/>
    <w:rsid w:val="000522EE"/>
    <w:rsid w:val="00052363"/>
    <w:rsid w:val="0005264C"/>
    <w:rsid w:val="00052A01"/>
    <w:rsid w:val="00052CEA"/>
    <w:rsid w:val="00055461"/>
    <w:rsid w:val="000563F8"/>
    <w:rsid w:val="00056DAD"/>
    <w:rsid w:val="000578BC"/>
    <w:rsid w:val="0006101C"/>
    <w:rsid w:val="00061288"/>
    <w:rsid w:val="0006285F"/>
    <w:rsid w:val="00062940"/>
    <w:rsid w:val="00063ED6"/>
    <w:rsid w:val="00063F28"/>
    <w:rsid w:val="00064ED0"/>
    <w:rsid w:val="00070EB8"/>
    <w:rsid w:val="00072BE0"/>
    <w:rsid w:val="000737C5"/>
    <w:rsid w:val="00074192"/>
    <w:rsid w:val="0007505E"/>
    <w:rsid w:val="00077066"/>
    <w:rsid w:val="00080C90"/>
    <w:rsid w:val="00083143"/>
    <w:rsid w:val="000844A7"/>
    <w:rsid w:val="00087F02"/>
    <w:rsid w:val="0009060E"/>
    <w:rsid w:val="00090E57"/>
    <w:rsid w:val="00091906"/>
    <w:rsid w:val="00092175"/>
    <w:rsid w:val="00093972"/>
    <w:rsid w:val="000947DF"/>
    <w:rsid w:val="00097862"/>
    <w:rsid w:val="00097D42"/>
    <w:rsid w:val="000A1062"/>
    <w:rsid w:val="000A1E93"/>
    <w:rsid w:val="000A2639"/>
    <w:rsid w:val="000A36CE"/>
    <w:rsid w:val="000A6F1B"/>
    <w:rsid w:val="000A714C"/>
    <w:rsid w:val="000A7885"/>
    <w:rsid w:val="000B230A"/>
    <w:rsid w:val="000B2948"/>
    <w:rsid w:val="000B3676"/>
    <w:rsid w:val="000B3920"/>
    <w:rsid w:val="000B3A77"/>
    <w:rsid w:val="000B3CC0"/>
    <w:rsid w:val="000B4DC7"/>
    <w:rsid w:val="000B5C6F"/>
    <w:rsid w:val="000B6F3C"/>
    <w:rsid w:val="000C0479"/>
    <w:rsid w:val="000C0765"/>
    <w:rsid w:val="000C1522"/>
    <w:rsid w:val="000C1952"/>
    <w:rsid w:val="000C1B36"/>
    <w:rsid w:val="000C28FD"/>
    <w:rsid w:val="000C390E"/>
    <w:rsid w:val="000C4923"/>
    <w:rsid w:val="000C4C83"/>
    <w:rsid w:val="000C5736"/>
    <w:rsid w:val="000C58A2"/>
    <w:rsid w:val="000C7D5D"/>
    <w:rsid w:val="000D31AE"/>
    <w:rsid w:val="000D3ABE"/>
    <w:rsid w:val="000D3DB3"/>
    <w:rsid w:val="000D4075"/>
    <w:rsid w:val="000D5D86"/>
    <w:rsid w:val="000D60B5"/>
    <w:rsid w:val="000D6757"/>
    <w:rsid w:val="000D70B1"/>
    <w:rsid w:val="000E0A60"/>
    <w:rsid w:val="000E10E4"/>
    <w:rsid w:val="000E1327"/>
    <w:rsid w:val="000E1AC7"/>
    <w:rsid w:val="000E2201"/>
    <w:rsid w:val="000E6C6C"/>
    <w:rsid w:val="000E78C2"/>
    <w:rsid w:val="000F0C9B"/>
    <w:rsid w:val="000F167F"/>
    <w:rsid w:val="000F1F0F"/>
    <w:rsid w:val="000F2528"/>
    <w:rsid w:val="000F2F4B"/>
    <w:rsid w:val="000F376A"/>
    <w:rsid w:val="000F386A"/>
    <w:rsid w:val="000F3FFB"/>
    <w:rsid w:val="000F539A"/>
    <w:rsid w:val="000F590F"/>
    <w:rsid w:val="000F5C34"/>
    <w:rsid w:val="000F66F2"/>
    <w:rsid w:val="000F6B3C"/>
    <w:rsid w:val="000F7A56"/>
    <w:rsid w:val="000F7FBE"/>
    <w:rsid w:val="0010032F"/>
    <w:rsid w:val="00100A86"/>
    <w:rsid w:val="00103707"/>
    <w:rsid w:val="00105016"/>
    <w:rsid w:val="00106078"/>
    <w:rsid w:val="001064C3"/>
    <w:rsid w:val="00106B53"/>
    <w:rsid w:val="00107116"/>
    <w:rsid w:val="00110820"/>
    <w:rsid w:val="00110979"/>
    <w:rsid w:val="00111D6B"/>
    <w:rsid w:val="0011233B"/>
    <w:rsid w:val="00112476"/>
    <w:rsid w:val="00112E42"/>
    <w:rsid w:val="00117176"/>
    <w:rsid w:val="0012079D"/>
    <w:rsid w:val="001218DC"/>
    <w:rsid w:val="00121C9C"/>
    <w:rsid w:val="00121E53"/>
    <w:rsid w:val="00124D80"/>
    <w:rsid w:val="00127C17"/>
    <w:rsid w:val="001306B1"/>
    <w:rsid w:val="00130A50"/>
    <w:rsid w:val="00131717"/>
    <w:rsid w:val="00131DC4"/>
    <w:rsid w:val="00133140"/>
    <w:rsid w:val="001331DE"/>
    <w:rsid w:val="0013522E"/>
    <w:rsid w:val="00136D15"/>
    <w:rsid w:val="0014047C"/>
    <w:rsid w:val="0014089E"/>
    <w:rsid w:val="00140967"/>
    <w:rsid w:val="00140D31"/>
    <w:rsid w:val="00140E91"/>
    <w:rsid w:val="00142A28"/>
    <w:rsid w:val="00143842"/>
    <w:rsid w:val="00147A9E"/>
    <w:rsid w:val="001508BC"/>
    <w:rsid w:val="001516A9"/>
    <w:rsid w:val="00153C90"/>
    <w:rsid w:val="00154940"/>
    <w:rsid w:val="00154A42"/>
    <w:rsid w:val="00155331"/>
    <w:rsid w:val="001560D1"/>
    <w:rsid w:val="00157328"/>
    <w:rsid w:val="00157B2B"/>
    <w:rsid w:val="0016009D"/>
    <w:rsid w:val="00161E1C"/>
    <w:rsid w:val="00162F0A"/>
    <w:rsid w:val="00163888"/>
    <w:rsid w:val="00163B4E"/>
    <w:rsid w:val="00163D63"/>
    <w:rsid w:val="00165235"/>
    <w:rsid w:val="00165688"/>
    <w:rsid w:val="0016660C"/>
    <w:rsid w:val="001668E9"/>
    <w:rsid w:val="00166DBE"/>
    <w:rsid w:val="0016718E"/>
    <w:rsid w:val="0016770C"/>
    <w:rsid w:val="001706B3"/>
    <w:rsid w:val="00171285"/>
    <w:rsid w:val="00172C3F"/>
    <w:rsid w:val="00172FD9"/>
    <w:rsid w:val="00173027"/>
    <w:rsid w:val="00175823"/>
    <w:rsid w:val="00175A12"/>
    <w:rsid w:val="00175DAF"/>
    <w:rsid w:val="00176A0A"/>
    <w:rsid w:val="00183336"/>
    <w:rsid w:val="00183D80"/>
    <w:rsid w:val="0018488A"/>
    <w:rsid w:val="001851BD"/>
    <w:rsid w:val="001851E1"/>
    <w:rsid w:val="001861EA"/>
    <w:rsid w:val="0019149D"/>
    <w:rsid w:val="0019152A"/>
    <w:rsid w:val="00192174"/>
    <w:rsid w:val="00193CC8"/>
    <w:rsid w:val="0019527C"/>
    <w:rsid w:val="001958CF"/>
    <w:rsid w:val="00195CC2"/>
    <w:rsid w:val="0019616E"/>
    <w:rsid w:val="00196916"/>
    <w:rsid w:val="001972E7"/>
    <w:rsid w:val="001A0CD5"/>
    <w:rsid w:val="001A140D"/>
    <w:rsid w:val="001A1A69"/>
    <w:rsid w:val="001A2314"/>
    <w:rsid w:val="001A234B"/>
    <w:rsid w:val="001A28BA"/>
    <w:rsid w:val="001A45C2"/>
    <w:rsid w:val="001A4883"/>
    <w:rsid w:val="001A566E"/>
    <w:rsid w:val="001A772F"/>
    <w:rsid w:val="001A7CC0"/>
    <w:rsid w:val="001B05B5"/>
    <w:rsid w:val="001B0788"/>
    <w:rsid w:val="001B1B92"/>
    <w:rsid w:val="001B21C6"/>
    <w:rsid w:val="001B3A9C"/>
    <w:rsid w:val="001B3B9D"/>
    <w:rsid w:val="001B4D3D"/>
    <w:rsid w:val="001B5360"/>
    <w:rsid w:val="001B5B93"/>
    <w:rsid w:val="001B7D94"/>
    <w:rsid w:val="001C04CB"/>
    <w:rsid w:val="001C1575"/>
    <w:rsid w:val="001C15C9"/>
    <w:rsid w:val="001C1B94"/>
    <w:rsid w:val="001C1FAB"/>
    <w:rsid w:val="001C2A4C"/>
    <w:rsid w:val="001C55FC"/>
    <w:rsid w:val="001D0342"/>
    <w:rsid w:val="001D1E1D"/>
    <w:rsid w:val="001D335F"/>
    <w:rsid w:val="001D35A2"/>
    <w:rsid w:val="001D3DCA"/>
    <w:rsid w:val="001D68AE"/>
    <w:rsid w:val="001D7468"/>
    <w:rsid w:val="001E0326"/>
    <w:rsid w:val="001E27C8"/>
    <w:rsid w:val="001E2BE1"/>
    <w:rsid w:val="001E2DBE"/>
    <w:rsid w:val="001E2DFD"/>
    <w:rsid w:val="001E3BAD"/>
    <w:rsid w:val="001E5EF6"/>
    <w:rsid w:val="001E6931"/>
    <w:rsid w:val="001E78F8"/>
    <w:rsid w:val="001E7B3A"/>
    <w:rsid w:val="001F094A"/>
    <w:rsid w:val="001F1378"/>
    <w:rsid w:val="001F1E3A"/>
    <w:rsid w:val="001F259D"/>
    <w:rsid w:val="001F4EE6"/>
    <w:rsid w:val="001F577E"/>
    <w:rsid w:val="001F61AF"/>
    <w:rsid w:val="001F6B37"/>
    <w:rsid w:val="001F6C1B"/>
    <w:rsid w:val="001F7C09"/>
    <w:rsid w:val="001F7C28"/>
    <w:rsid w:val="00200A06"/>
    <w:rsid w:val="00201725"/>
    <w:rsid w:val="00203AB1"/>
    <w:rsid w:val="00203FE3"/>
    <w:rsid w:val="002073EE"/>
    <w:rsid w:val="00207A66"/>
    <w:rsid w:val="00210E01"/>
    <w:rsid w:val="00211124"/>
    <w:rsid w:val="00211571"/>
    <w:rsid w:val="00212339"/>
    <w:rsid w:val="00212A29"/>
    <w:rsid w:val="00212D1B"/>
    <w:rsid w:val="0021376D"/>
    <w:rsid w:val="00213A1C"/>
    <w:rsid w:val="00216136"/>
    <w:rsid w:val="0021733B"/>
    <w:rsid w:val="00217E1F"/>
    <w:rsid w:val="002204B2"/>
    <w:rsid w:val="00220E32"/>
    <w:rsid w:val="00221305"/>
    <w:rsid w:val="00221D76"/>
    <w:rsid w:val="0022207F"/>
    <w:rsid w:val="002235E2"/>
    <w:rsid w:val="002237FE"/>
    <w:rsid w:val="002246C6"/>
    <w:rsid w:val="00225453"/>
    <w:rsid w:val="00226F1A"/>
    <w:rsid w:val="00226F6E"/>
    <w:rsid w:val="00227030"/>
    <w:rsid w:val="00227127"/>
    <w:rsid w:val="00227897"/>
    <w:rsid w:val="0022796A"/>
    <w:rsid w:val="00227F46"/>
    <w:rsid w:val="002312AD"/>
    <w:rsid w:val="00233E66"/>
    <w:rsid w:val="00234153"/>
    <w:rsid w:val="0023517C"/>
    <w:rsid w:val="0024114C"/>
    <w:rsid w:val="00241154"/>
    <w:rsid w:val="002413EE"/>
    <w:rsid w:val="00242432"/>
    <w:rsid w:val="00242696"/>
    <w:rsid w:val="002428E6"/>
    <w:rsid w:val="0024385B"/>
    <w:rsid w:val="00244D40"/>
    <w:rsid w:val="002453AB"/>
    <w:rsid w:val="00247749"/>
    <w:rsid w:val="00247A72"/>
    <w:rsid w:val="00250461"/>
    <w:rsid w:val="0025110E"/>
    <w:rsid w:val="002516BB"/>
    <w:rsid w:val="00253648"/>
    <w:rsid w:val="002545B9"/>
    <w:rsid w:val="002548C2"/>
    <w:rsid w:val="0025528E"/>
    <w:rsid w:val="00255E42"/>
    <w:rsid w:val="00256198"/>
    <w:rsid w:val="00257C94"/>
    <w:rsid w:val="00257F4D"/>
    <w:rsid w:val="0026030B"/>
    <w:rsid w:val="00260486"/>
    <w:rsid w:val="00260C29"/>
    <w:rsid w:val="00261C29"/>
    <w:rsid w:val="002629CE"/>
    <w:rsid w:val="002639A4"/>
    <w:rsid w:val="00263AC1"/>
    <w:rsid w:val="0026648D"/>
    <w:rsid w:val="002671B8"/>
    <w:rsid w:val="0026783A"/>
    <w:rsid w:val="002717D5"/>
    <w:rsid w:val="00272561"/>
    <w:rsid w:val="002730F7"/>
    <w:rsid w:val="00273EC0"/>
    <w:rsid w:val="002759B5"/>
    <w:rsid w:val="00276558"/>
    <w:rsid w:val="00276D5D"/>
    <w:rsid w:val="002807E5"/>
    <w:rsid w:val="00282FE9"/>
    <w:rsid w:val="00283442"/>
    <w:rsid w:val="0028455B"/>
    <w:rsid w:val="00284E12"/>
    <w:rsid w:val="00284F0E"/>
    <w:rsid w:val="002863F9"/>
    <w:rsid w:val="00287E91"/>
    <w:rsid w:val="002933A2"/>
    <w:rsid w:val="00294D81"/>
    <w:rsid w:val="002954B4"/>
    <w:rsid w:val="00295E14"/>
    <w:rsid w:val="002969C6"/>
    <w:rsid w:val="002A44C1"/>
    <w:rsid w:val="002A47FD"/>
    <w:rsid w:val="002A4FF6"/>
    <w:rsid w:val="002A5616"/>
    <w:rsid w:val="002A6211"/>
    <w:rsid w:val="002A72F0"/>
    <w:rsid w:val="002B0F82"/>
    <w:rsid w:val="002B197D"/>
    <w:rsid w:val="002B29AB"/>
    <w:rsid w:val="002B2B5D"/>
    <w:rsid w:val="002B45D4"/>
    <w:rsid w:val="002B5A5C"/>
    <w:rsid w:val="002B6033"/>
    <w:rsid w:val="002B629F"/>
    <w:rsid w:val="002B7A13"/>
    <w:rsid w:val="002C01F8"/>
    <w:rsid w:val="002C2F67"/>
    <w:rsid w:val="002C301D"/>
    <w:rsid w:val="002C4712"/>
    <w:rsid w:val="002C51A4"/>
    <w:rsid w:val="002C7625"/>
    <w:rsid w:val="002D0EBA"/>
    <w:rsid w:val="002D1C6D"/>
    <w:rsid w:val="002D2D37"/>
    <w:rsid w:val="002D3841"/>
    <w:rsid w:val="002D47B1"/>
    <w:rsid w:val="002D5693"/>
    <w:rsid w:val="002D619D"/>
    <w:rsid w:val="002D6ED5"/>
    <w:rsid w:val="002D7925"/>
    <w:rsid w:val="002D79DE"/>
    <w:rsid w:val="002E0592"/>
    <w:rsid w:val="002E0CE5"/>
    <w:rsid w:val="002E175D"/>
    <w:rsid w:val="002E1B2F"/>
    <w:rsid w:val="002E2A71"/>
    <w:rsid w:val="002E2B2E"/>
    <w:rsid w:val="002E358C"/>
    <w:rsid w:val="002E3DF6"/>
    <w:rsid w:val="002E43DF"/>
    <w:rsid w:val="002E4A80"/>
    <w:rsid w:val="002E5E23"/>
    <w:rsid w:val="002E74AD"/>
    <w:rsid w:val="002E77EF"/>
    <w:rsid w:val="002F0408"/>
    <w:rsid w:val="002F134F"/>
    <w:rsid w:val="002F1705"/>
    <w:rsid w:val="002F25AB"/>
    <w:rsid w:val="002F372F"/>
    <w:rsid w:val="002F51ED"/>
    <w:rsid w:val="002F5305"/>
    <w:rsid w:val="002F72D8"/>
    <w:rsid w:val="003014EE"/>
    <w:rsid w:val="00302453"/>
    <w:rsid w:val="00302DF8"/>
    <w:rsid w:val="003030C5"/>
    <w:rsid w:val="00303A93"/>
    <w:rsid w:val="00303B09"/>
    <w:rsid w:val="00304C2C"/>
    <w:rsid w:val="00304D62"/>
    <w:rsid w:val="00305395"/>
    <w:rsid w:val="00305476"/>
    <w:rsid w:val="00306E90"/>
    <w:rsid w:val="00307D91"/>
    <w:rsid w:val="00312FEB"/>
    <w:rsid w:val="00314B22"/>
    <w:rsid w:val="00314C43"/>
    <w:rsid w:val="0031500B"/>
    <w:rsid w:val="00317735"/>
    <w:rsid w:val="00317B5D"/>
    <w:rsid w:val="0032081D"/>
    <w:rsid w:val="003233CA"/>
    <w:rsid w:val="0032711D"/>
    <w:rsid w:val="0032715A"/>
    <w:rsid w:val="00327813"/>
    <w:rsid w:val="00327C1A"/>
    <w:rsid w:val="00327F4E"/>
    <w:rsid w:val="00330CE1"/>
    <w:rsid w:val="00330E72"/>
    <w:rsid w:val="003316B9"/>
    <w:rsid w:val="00331EB6"/>
    <w:rsid w:val="00335C8D"/>
    <w:rsid w:val="003363EF"/>
    <w:rsid w:val="0033653B"/>
    <w:rsid w:val="00336D60"/>
    <w:rsid w:val="00337132"/>
    <w:rsid w:val="00340DD6"/>
    <w:rsid w:val="003438B2"/>
    <w:rsid w:val="00343FFD"/>
    <w:rsid w:val="003446C6"/>
    <w:rsid w:val="003449FB"/>
    <w:rsid w:val="0034536F"/>
    <w:rsid w:val="00346AE2"/>
    <w:rsid w:val="00350306"/>
    <w:rsid w:val="0035097F"/>
    <w:rsid w:val="00350C39"/>
    <w:rsid w:val="00351B21"/>
    <w:rsid w:val="00351D86"/>
    <w:rsid w:val="00352063"/>
    <w:rsid w:val="00353370"/>
    <w:rsid w:val="003560CA"/>
    <w:rsid w:val="003615AD"/>
    <w:rsid w:val="00361E32"/>
    <w:rsid w:val="0036228F"/>
    <w:rsid w:val="003635E8"/>
    <w:rsid w:val="00364114"/>
    <w:rsid w:val="00364DB6"/>
    <w:rsid w:val="00365457"/>
    <w:rsid w:val="00366908"/>
    <w:rsid w:val="003672D3"/>
    <w:rsid w:val="00371C2A"/>
    <w:rsid w:val="00373E94"/>
    <w:rsid w:val="003744DA"/>
    <w:rsid w:val="00375212"/>
    <w:rsid w:val="00375C2D"/>
    <w:rsid w:val="00376122"/>
    <w:rsid w:val="0038137F"/>
    <w:rsid w:val="0038155E"/>
    <w:rsid w:val="00381DA5"/>
    <w:rsid w:val="00383072"/>
    <w:rsid w:val="00383677"/>
    <w:rsid w:val="00383D8F"/>
    <w:rsid w:val="00384061"/>
    <w:rsid w:val="0038596A"/>
    <w:rsid w:val="00386109"/>
    <w:rsid w:val="0038726A"/>
    <w:rsid w:val="003878C5"/>
    <w:rsid w:val="00390FA1"/>
    <w:rsid w:val="0039132E"/>
    <w:rsid w:val="00391392"/>
    <w:rsid w:val="0039240E"/>
    <w:rsid w:val="003931C7"/>
    <w:rsid w:val="003939A1"/>
    <w:rsid w:val="003947A7"/>
    <w:rsid w:val="0039591C"/>
    <w:rsid w:val="0039712B"/>
    <w:rsid w:val="003A0ACE"/>
    <w:rsid w:val="003A1381"/>
    <w:rsid w:val="003A2D13"/>
    <w:rsid w:val="003A416E"/>
    <w:rsid w:val="003A5ECC"/>
    <w:rsid w:val="003A61C5"/>
    <w:rsid w:val="003A64EA"/>
    <w:rsid w:val="003B1455"/>
    <w:rsid w:val="003B3A72"/>
    <w:rsid w:val="003B49F3"/>
    <w:rsid w:val="003B4FE6"/>
    <w:rsid w:val="003B50B5"/>
    <w:rsid w:val="003B5F04"/>
    <w:rsid w:val="003B633B"/>
    <w:rsid w:val="003B73CB"/>
    <w:rsid w:val="003B78C0"/>
    <w:rsid w:val="003B78DF"/>
    <w:rsid w:val="003C111A"/>
    <w:rsid w:val="003C199C"/>
    <w:rsid w:val="003C2580"/>
    <w:rsid w:val="003C412B"/>
    <w:rsid w:val="003C540F"/>
    <w:rsid w:val="003D04C1"/>
    <w:rsid w:val="003D37E2"/>
    <w:rsid w:val="003D4591"/>
    <w:rsid w:val="003D543E"/>
    <w:rsid w:val="003D553D"/>
    <w:rsid w:val="003D5955"/>
    <w:rsid w:val="003D5A19"/>
    <w:rsid w:val="003D6A67"/>
    <w:rsid w:val="003D73AF"/>
    <w:rsid w:val="003E01DB"/>
    <w:rsid w:val="003E0703"/>
    <w:rsid w:val="003E0C9A"/>
    <w:rsid w:val="003E4038"/>
    <w:rsid w:val="003E5484"/>
    <w:rsid w:val="003E569F"/>
    <w:rsid w:val="003E6892"/>
    <w:rsid w:val="003E6BD7"/>
    <w:rsid w:val="003E72D4"/>
    <w:rsid w:val="003E7589"/>
    <w:rsid w:val="003E7AE2"/>
    <w:rsid w:val="003F0DB3"/>
    <w:rsid w:val="003F3581"/>
    <w:rsid w:val="003F53F9"/>
    <w:rsid w:val="003F5C5D"/>
    <w:rsid w:val="003F6BA0"/>
    <w:rsid w:val="003F7EAB"/>
    <w:rsid w:val="004002C1"/>
    <w:rsid w:val="00401BF8"/>
    <w:rsid w:val="00403595"/>
    <w:rsid w:val="0040360F"/>
    <w:rsid w:val="00403733"/>
    <w:rsid w:val="00403CAA"/>
    <w:rsid w:val="00404CE9"/>
    <w:rsid w:val="0040563B"/>
    <w:rsid w:val="0040621D"/>
    <w:rsid w:val="004101A8"/>
    <w:rsid w:val="004102AB"/>
    <w:rsid w:val="00412943"/>
    <w:rsid w:val="00413186"/>
    <w:rsid w:val="00413305"/>
    <w:rsid w:val="00413A54"/>
    <w:rsid w:val="00413AA3"/>
    <w:rsid w:val="004149D4"/>
    <w:rsid w:val="00415530"/>
    <w:rsid w:val="00415A5E"/>
    <w:rsid w:val="00417062"/>
    <w:rsid w:val="00417E47"/>
    <w:rsid w:val="00417F64"/>
    <w:rsid w:val="004227F8"/>
    <w:rsid w:val="0042314D"/>
    <w:rsid w:val="00423924"/>
    <w:rsid w:val="00425D6B"/>
    <w:rsid w:val="00426011"/>
    <w:rsid w:val="0042609B"/>
    <w:rsid w:val="0042624C"/>
    <w:rsid w:val="004269A6"/>
    <w:rsid w:val="004276A7"/>
    <w:rsid w:val="004301CA"/>
    <w:rsid w:val="004309AB"/>
    <w:rsid w:val="0043132D"/>
    <w:rsid w:val="00432C6F"/>
    <w:rsid w:val="00435EAE"/>
    <w:rsid w:val="004362F7"/>
    <w:rsid w:val="0043634F"/>
    <w:rsid w:val="00436726"/>
    <w:rsid w:val="00436F14"/>
    <w:rsid w:val="00437170"/>
    <w:rsid w:val="004407A4"/>
    <w:rsid w:val="00442658"/>
    <w:rsid w:val="004426F5"/>
    <w:rsid w:val="00444094"/>
    <w:rsid w:val="00445028"/>
    <w:rsid w:val="004458A3"/>
    <w:rsid w:val="004463AA"/>
    <w:rsid w:val="00446F4F"/>
    <w:rsid w:val="0044742C"/>
    <w:rsid w:val="004478FB"/>
    <w:rsid w:val="0045080D"/>
    <w:rsid w:val="0045084C"/>
    <w:rsid w:val="00452519"/>
    <w:rsid w:val="0045500C"/>
    <w:rsid w:val="0045677D"/>
    <w:rsid w:val="0045727B"/>
    <w:rsid w:val="0045750A"/>
    <w:rsid w:val="0046149C"/>
    <w:rsid w:val="00462695"/>
    <w:rsid w:val="00463CE2"/>
    <w:rsid w:val="00465FFE"/>
    <w:rsid w:val="00466FB8"/>
    <w:rsid w:val="00470441"/>
    <w:rsid w:val="004719F2"/>
    <w:rsid w:val="00471FE2"/>
    <w:rsid w:val="004721FD"/>
    <w:rsid w:val="00472CF3"/>
    <w:rsid w:val="00472E35"/>
    <w:rsid w:val="0047372E"/>
    <w:rsid w:val="004739AA"/>
    <w:rsid w:val="00473FD9"/>
    <w:rsid w:val="00474198"/>
    <w:rsid w:val="00476701"/>
    <w:rsid w:val="004771A4"/>
    <w:rsid w:val="004773B0"/>
    <w:rsid w:val="0048041B"/>
    <w:rsid w:val="00480801"/>
    <w:rsid w:val="004814DA"/>
    <w:rsid w:val="00481783"/>
    <w:rsid w:val="004818B8"/>
    <w:rsid w:val="00482B67"/>
    <w:rsid w:val="00483394"/>
    <w:rsid w:val="00485B7B"/>
    <w:rsid w:val="004874B0"/>
    <w:rsid w:val="00487A7D"/>
    <w:rsid w:val="00490FE6"/>
    <w:rsid w:val="004924A5"/>
    <w:rsid w:val="00492722"/>
    <w:rsid w:val="004927B0"/>
    <w:rsid w:val="00493727"/>
    <w:rsid w:val="00494327"/>
    <w:rsid w:val="00494F1D"/>
    <w:rsid w:val="00495725"/>
    <w:rsid w:val="00495A8A"/>
    <w:rsid w:val="00495D9F"/>
    <w:rsid w:val="004A08D0"/>
    <w:rsid w:val="004A10CC"/>
    <w:rsid w:val="004A2FDB"/>
    <w:rsid w:val="004A316F"/>
    <w:rsid w:val="004A50DE"/>
    <w:rsid w:val="004A62BD"/>
    <w:rsid w:val="004A6384"/>
    <w:rsid w:val="004A7192"/>
    <w:rsid w:val="004B0DAE"/>
    <w:rsid w:val="004B0DC1"/>
    <w:rsid w:val="004B1297"/>
    <w:rsid w:val="004B18E5"/>
    <w:rsid w:val="004B4E83"/>
    <w:rsid w:val="004B5106"/>
    <w:rsid w:val="004B64D9"/>
    <w:rsid w:val="004B7165"/>
    <w:rsid w:val="004B71B1"/>
    <w:rsid w:val="004B76DD"/>
    <w:rsid w:val="004C0B51"/>
    <w:rsid w:val="004C0CE9"/>
    <w:rsid w:val="004C2F34"/>
    <w:rsid w:val="004C3331"/>
    <w:rsid w:val="004C3A04"/>
    <w:rsid w:val="004C4893"/>
    <w:rsid w:val="004C525C"/>
    <w:rsid w:val="004C594A"/>
    <w:rsid w:val="004C5D0F"/>
    <w:rsid w:val="004C6AA0"/>
    <w:rsid w:val="004D04B6"/>
    <w:rsid w:val="004D158C"/>
    <w:rsid w:val="004D3129"/>
    <w:rsid w:val="004D313F"/>
    <w:rsid w:val="004D3CFA"/>
    <w:rsid w:val="004D3F68"/>
    <w:rsid w:val="004D45A0"/>
    <w:rsid w:val="004D4ED5"/>
    <w:rsid w:val="004D4F6F"/>
    <w:rsid w:val="004D53CC"/>
    <w:rsid w:val="004D6657"/>
    <w:rsid w:val="004D6B74"/>
    <w:rsid w:val="004D6FA7"/>
    <w:rsid w:val="004E0436"/>
    <w:rsid w:val="004E06DE"/>
    <w:rsid w:val="004E1184"/>
    <w:rsid w:val="004E1A19"/>
    <w:rsid w:val="004E1B90"/>
    <w:rsid w:val="004E2F96"/>
    <w:rsid w:val="004E4AF8"/>
    <w:rsid w:val="004E569C"/>
    <w:rsid w:val="004E738B"/>
    <w:rsid w:val="004E76AB"/>
    <w:rsid w:val="004F02E5"/>
    <w:rsid w:val="004F08AA"/>
    <w:rsid w:val="004F1DF2"/>
    <w:rsid w:val="004F1F57"/>
    <w:rsid w:val="004F311B"/>
    <w:rsid w:val="004F3D59"/>
    <w:rsid w:val="004F47D3"/>
    <w:rsid w:val="004F4884"/>
    <w:rsid w:val="004F5EBA"/>
    <w:rsid w:val="004F637D"/>
    <w:rsid w:val="004F6E08"/>
    <w:rsid w:val="004F73E7"/>
    <w:rsid w:val="0050039B"/>
    <w:rsid w:val="00500D31"/>
    <w:rsid w:val="00501283"/>
    <w:rsid w:val="00501684"/>
    <w:rsid w:val="00501C1F"/>
    <w:rsid w:val="00501D79"/>
    <w:rsid w:val="00502D4F"/>
    <w:rsid w:val="005032A1"/>
    <w:rsid w:val="00503A4B"/>
    <w:rsid w:val="00505094"/>
    <w:rsid w:val="005057BE"/>
    <w:rsid w:val="00511367"/>
    <w:rsid w:val="0051169C"/>
    <w:rsid w:val="00511FB0"/>
    <w:rsid w:val="00513282"/>
    <w:rsid w:val="00513CBF"/>
    <w:rsid w:val="0051418A"/>
    <w:rsid w:val="00514D0F"/>
    <w:rsid w:val="00516370"/>
    <w:rsid w:val="00520956"/>
    <w:rsid w:val="00521DB9"/>
    <w:rsid w:val="00522061"/>
    <w:rsid w:val="005241AE"/>
    <w:rsid w:val="005252BA"/>
    <w:rsid w:val="0052583E"/>
    <w:rsid w:val="005258A6"/>
    <w:rsid w:val="005272EE"/>
    <w:rsid w:val="00527531"/>
    <w:rsid w:val="00527BF7"/>
    <w:rsid w:val="00527BFC"/>
    <w:rsid w:val="00531440"/>
    <w:rsid w:val="00531FE2"/>
    <w:rsid w:val="0053261F"/>
    <w:rsid w:val="00532801"/>
    <w:rsid w:val="00534FED"/>
    <w:rsid w:val="00542081"/>
    <w:rsid w:val="00542830"/>
    <w:rsid w:val="0054377E"/>
    <w:rsid w:val="005442B3"/>
    <w:rsid w:val="005453FC"/>
    <w:rsid w:val="0054681E"/>
    <w:rsid w:val="00547E35"/>
    <w:rsid w:val="00552BD0"/>
    <w:rsid w:val="00552CBB"/>
    <w:rsid w:val="00552D5B"/>
    <w:rsid w:val="005557D5"/>
    <w:rsid w:val="00555F11"/>
    <w:rsid w:val="005560DF"/>
    <w:rsid w:val="00560432"/>
    <w:rsid w:val="00562D8A"/>
    <w:rsid w:val="0056410C"/>
    <w:rsid w:val="00564DCB"/>
    <w:rsid w:val="005653BC"/>
    <w:rsid w:val="00565834"/>
    <w:rsid w:val="00566A13"/>
    <w:rsid w:val="00566B6E"/>
    <w:rsid w:val="005672EC"/>
    <w:rsid w:val="005679DF"/>
    <w:rsid w:val="00567B9D"/>
    <w:rsid w:val="00570588"/>
    <w:rsid w:val="005705F2"/>
    <w:rsid w:val="00572C58"/>
    <w:rsid w:val="005748CA"/>
    <w:rsid w:val="00575FE8"/>
    <w:rsid w:val="005775D6"/>
    <w:rsid w:val="005776FC"/>
    <w:rsid w:val="005817EA"/>
    <w:rsid w:val="00581D3E"/>
    <w:rsid w:val="00581D4D"/>
    <w:rsid w:val="00582E0F"/>
    <w:rsid w:val="00583711"/>
    <w:rsid w:val="005838A1"/>
    <w:rsid w:val="005848DF"/>
    <w:rsid w:val="00585239"/>
    <w:rsid w:val="005911CE"/>
    <w:rsid w:val="0059275A"/>
    <w:rsid w:val="005952C4"/>
    <w:rsid w:val="00595331"/>
    <w:rsid w:val="00596064"/>
    <w:rsid w:val="00596CCA"/>
    <w:rsid w:val="005A023D"/>
    <w:rsid w:val="005A0799"/>
    <w:rsid w:val="005A20F7"/>
    <w:rsid w:val="005A397B"/>
    <w:rsid w:val="005A3A99"/>
    <w:rsid w:val="005A3C98"/>
    <w:rsid w:val="005A4474"/>
    <w:rsid w:val="005A4DD9"/>
    <w:rsid w:val="005A5155"/>
    <w:rsid w:val="005A5F10"/>
    <w:rsid w:val="005A64E9"/>
    <w:rsid w:val="005A7134"/>
    <w:rsid w:val="005B12D7"/>
    <w:rsid w:val="005B165A"/>
    <w:rsid w:val="005B18C2"/>
    <w:rsid w:val="005B2A52"/>
    <w:rsid w:val="005B3933"/>
    <w:rsid w:val="005B40F3"/>
    <w:rsid w:val="005B4FE0"/>
    <w:rsid w:val="005B529E"/>
    <w:rsid w:val="005B5BE3"/>
    <w:rsid w:val="005B71AA"/>
    <w:rsid w:val="005B735D"/>
    <w:rsid w:val="005B7D49"/>
    <w:rsid w:val="005C0109"/>
    <w:rsid w:val="005C1A58"/>
    <w:rsid w:val="005C1ABD"/>
    <w:rsid w:val="005C271F"/>
    <w:rsid w:val="005C3931"/>
    <w:rsid w:val="005C3E47"/>
    <w:rsid w:val="005C44F8"/>
    <w:rsid w:val="005C4A1D"/>
    <w:rsid w:val="005C50FD"/>
    <w:rsid w:val="005C72D0"/>
    <w:rsid w:val="005C7D72"/>
    <w:rsid w:val="005D0EB5"/>
    <w:rsid w:val="005D0F0B"/>
    <w:rsid w:val="005D1457"/>
    <w:rsid w:val="005D2887"/>
    <w:rsid w:val="005D28D0"/>
    <w:rsid w:val="005D4771"/>
    <w:rsid w:val="005D546C"/>
    <w:rsid w:val="005D5F2B"/>
    <w:rsid w:val="005D6EA0"/>
    <w:rsid w:val="005E2B41"/>
    <w:rsid w:val="005E325D"/>
    <w:rsid w:val="005E4B10"/>
    <w:rsid w:val="005E5B1C"/>
    <w:rsid w:val="005E606B"/>
    <w:rsid w:val="005F0022"/>
    <w:rsid w:val="005F02DE"/>
    <w:rsid w:val="005F1B8D"/>
    <w:rsid w:val="005F411C"/>
    <w:rsid w:val="005F4A16"/>
    <w:rsid w:val="005F5252"/>
    <w:rsid w:val="005F785D"/>
    <w:rsid w:val="0060007D"/>
    <w:rsid w:val="006007F5"/>
    <w:rsid w:val="00602623"/>
    <w:rsid w:val="00602A13"/>
    <w:rsid w:val="00604406"/>
    <w:rsid w:val="00605613"/>
    <w:rsid w:val="006066CC"/>
    <w:rsid w:val="006103A8"/>
    <w:rsid w:val="00610751"/>
    <w:rsid w:val="00610C9C"/>
    <w:rsid w:val="00611501"/>
    <w:rsid w:val="00613045"/>
    <w:rsid w:val="0061492D"/>
    <w:rsid w:val="0061501D"/>
    <w:rsid w:val="00615181"/>
    <w:rsid w:val="00615B9E"/>
    <w:rsid w:val="0061652C"/>
    <w:rsid w:val="00617290"/>
    <w:rsid w:val="00620170"/>
    <w:rsid w:val="006213F4"/>
    <w:rsid w:val="0062171A"/>
    <w:rsid w:val="00623C2B"/>
    <w:rsid w:val="00624270"/>
    <w:rsid w:val="00625A3E"/>
    <w:rsid w:val="00627540"/>
    <w:rsid w:val="00630933"/>
    <w:rsid w:val="0063183D"/>
    <w:rsid w:val="00631E39"/>
    <w:rsid w:val="0063205D"/>
    <w:rsid w:val="006324CB"/>
    <w:rsid w:val="00632EBC"/>
    <w:rsid w:val="006330BB"/>
    <w:rsid w:val="00633749"/>
    <w:rsid w:val="00633990"/>
    <w:rsid w:val="00633AF9"/>
    <w:rsid w:val="00633DE3"/>
    <w:rsid w:val="00635FBF"/>
    <w:rsid w:val="006370F7"/>
    <w:rsid w:val="006405C6"/>
    <w:rsid w:val="006416D3"/>
    <w:rsid w:val="00642581"/>
    <w:rsid w:val="00642C52"/>
    <w:rsid w:val="00642CB5"/>
    <w:rsid w:val="00643208"/>
    <w:rsid w:val="00643C41"/>
    <w:rsid w:val="00645E84"/>
    <w:rsid w:val="006474A9"/>
    <w:rsid w:val="00651D5A"/>
    <w:rsid w:val="00652884"/>
    <w:rsid w:val="00653C42"/>
    <w:rsid w:val="00653DD5"/>
    <w:rsid w:val="00655323"/>
    <w:rsid w:val="00655FF5"/>
    <w:rsid w:val="006577A7"/>
    <w:rsid w:val="0065794E"/>
    <w:rsid w:val="006603D4"/>
    <w:rsid w:val="00660696"/>
    <w:rsid w:val="00661BA8"/>
    <w:rsid w:val="006627BE"/>
    <w:rsid w:val="00662A65"/>
    <w:rsid w:val="006631C9"/>
    <w:rsid w:val="00663F9B"/>
    <w:rsid w:val="0066579D"/>
    <w:rsid w:val="00665982"/>
    <w:rsid w:val="006665BE"/>
    <w:rsid w:val="00667417"/>
    <w:rsid w:val="006717E4"/>
    <w:rsid w:val="0067236D"/>
    <w:rsid w:val="00673C5A"/>
    <w:rsid w:val="00675EB4"/>
    <w:rsid w:val="00676066"/>
    <w:rsid w:val="006770B1"/>
    <w:rsid w:val="00681BA5"/>
    <w:rsid w:val="00682719"/>
    <w:rsid w:val="00682AC3"/>
    <w:rsid w:val="00683094"/>
    <w:rsid w:val="00683807"/>
    <w:rsid w:val="00683E92"/>
    <w:rsid w:val="00684955"/>
    <w:rsid w:val="00684BD5"/>
    <w:rsid w:val="00685769"/>
    <w:rsid w:val="00686CEF"/>
    <w:rsid w:val="00686E08"/>
    <w:rsid w:val="006873AB"/>
    <w:rsid w:val="00687C72"/>
    <w:rsid w:val="00687D51"/>
    <w:rsid w:val="006910F1"/>
    <w:rsid w:val="00691228"/>
    <w:rsid w:val="00692D85"/>
    <w:rsid w:val="006936CF"/>
    <w:rsid w:val="0069425D"/>
    <w:rsid w:val="006943D5"/>
    <w:rsid w:val="0069532E"/>
    <w:rsid w:val="006954F5"/>
    <w:rsid w:val="00695E67"/>
    <w:rsid w:val="006A0452"/>
    <w:rsid w:val="006A1FA1"/>
    <w:rsid w:val="006A2416"/>
    <w:rsid w:val="006A2E83"/>
    <w:rsid w:val="006A34C8"/>
    <w:rsid w:val="006A40FA"/>
    <w:rsid w:val="006A4FE5"/>
    <w:rsid w:val="006A5450"/>
    <w:rsid w:val="006A58AF"/>
    <w:rsid w:val="006A58ED"/>
    <w:rsid w:val="006A6BEB"/>
    <w:rsid w:val="006A754B"/>
    <w:rsid w:val="006A786B"/>
    <w:rsid w:val="006B1A7E"/>
    <w:rsid w:val="006B27D8"/>
    <w:rsid w:val="006B5CB5"/>
    <w:rsid w:val="006B6B46"/>
    <w:rsid w:val="006B6D03"/>
    <w:rsid w:val="006C01EA"/>
    <w:rsid w:val="006C07A7"/>
    <w:rsid w:val="006C0B67"/>
    <w:rsid w:val="006C0D68"/>
    <w:rsid w:val="006C21BC"/>
    <w:rsid w:val="006C23CB"/>
    <w:rsid w:val="006C3B75"/>
    <w:rsid w:val="006C4937"/>
    <w:rsid w:val="006C4D0F"/>
    <w:rsid w:val="006C58E0"/>
    <w:rsid w:val="006C6444"/>
    <w:rsid w:val="006C64F3"/>
    <w:rsid w:val="006C6BAA"/>
    <w:rsid w:val="006D3281"/>
    <w:rsid w:val="006D4F04"/>
    <w:rsid w:val="006D6A8B"/>
    <w:rsid w:val="006D75D3"/>
    <w:rsid w:val="006D7771"/>
    <w:rsid w:val="006D7FF3"/>
    <w:rsid w:val="006E0652"/>
    <w:rsid w:val="006E0A37"/>
    <w:rsid w:val="006E0EAE"/>
    <w:rsid w:val="006E1914"/>
    <w:rsid w:val="006E387E"/>
    <w:rsid w:val="006E3F24"/>
    <w:rsid w:val="006E502F"/>
    <w:rsid w:val="006E512A"/>
    <w:rsid w:val="006E5414"/>
    <w:rsid w:val="006E5434"/>
    <w:rsid w:val="006E56D4"/>
    <w:rsid w:val="006E6F13"/>
    <w:rsid w:val="006E7C1A"/>
    <w:rsid w:val="006E7D4D"/>
    <w:rsid w:val="006E7EDD"/>
    <w:rsid w:val="006F023D"/>
    <w:rsid w:val="006F139E"/>
    <w:rsid w:val="006F4D70"/>
    <w:rsid w:val="006F4E24"/>
    <w:rsid w:val="006F4F14"/>
    <w:rsid w:val="006F5052"/>
    <w:rsid w:val="006F5E33"/>
    <w:rsid w:val="006F6A93"/>
    <w:rsid w:val="006F6EBB"/>
    <w:rsid w:val="006F7693"/>
    <w:rsid w:val="006F7B85"/>
    <w:rsid w:val="00700B87"/>
    <w:rsid w:val="007031B0"/>
    <w:rsid w:val="007044DA"/>
    <w:rsid w:val="00705922"/>
    <w:rsid w:val="00705EA4"/>
    <w:rsid w:val="00706DC6"/>
    <w:rsid w:val="00711BFB"/>
    <w:rsid w:val="0071325C"/>
    <w:rsid w:val="0071331F"/>
    <w:rsid w:val="00713642"/>
    <w:rsid w:val="00713F98"/>
    <w:rsid w:val="00715C2D"/>
    <w:rsid w:val="00716963"/>
    <w:rsid w:val="00716DB3"/>
    <w:rsid w:val="007173A4"/>
    <w:rsid w:val="00720536"/>
    <w:rsid w:val="00721CC8"/>
    <w:rsid w:val="007225E5"/>
    <w:rsid w:val="00722A9D"/>
    <w:rsid w:val="0072311D"/>
    <w:rsid w:val="00725989"/>
    <w:rsid w:val="00726BE8"/>
    <w:rsid w:val="0072756F"/>
    <w:rsid w:val="00730E7D"/>
    <w:rsid w:val="0073522D"/>
    <w:rsid w:val="0073651F"/>
    <w:rsid w:val="00737528"/>
    <w:rsid w:val="00737689"/>
    <w:rsid w:val="00737A31"/>
    <w:rsid w:val="00737B2D"/>
    <w:rsid w:val="00740E9D"/>
    <w:rsid w:val="007414F4"/>
    <w:rsid w:val="007416F5"/>
    <w:rsid w:val="00741C5E"/>
    <w:rsid w:val="00743AFB"/>
    <w:rsid w:val="00743ED6"/>
    <w:rsid w:val="0074766F"/>
    <w:rsid w:val="0075065A"/>
    <w:rsid w:val="00750E9D"/>
    <w:rsid w:val="0075189E"/>
    <w:rsid w:val="007522AA"/>
    <w:rsid w:val="007531A4"/>
    <w:rsid w:val="00753E7E"/>
    <w:rsid w:val="00754FAA"/>
    <w:rsid w:val="00755460"/>
    <w:rsid w:val="00755B8E"/>
    <w:rsid w:val="00755D2D"/>
    <w:rsid w:val="00756712"/>
    <w:rsid w:val="007567B6"/>
    <w:rsid w:val="007567B8"/>
    <w:rsid w:val="00757496"/>
    <w:rsid w:val="00757A79"/>
    <w:rsid w:val="00757B0E"/>
    <w:rsid w:val="00761150"/>
    <w:rsid w:val="0076218A"/>
    <w:rsid w:val="00765476"/>
    <w:rsid w:val="00767847"/>
    <w:rsid w:val="00771E2F"/>
    <w:rsid w:val="00772547"/>
    <w:rsid w:val="00773331"/>
    <w:rsid w:val="007750DE"/>
    <w:rsid w:val="0077551B"/>
    <w:rsid w:val="00775AB4"/>
    <w:rsid w:val="00775BE5"/>
    <w:rsid w:val="007762C8"/>
    <w:rsid w:val="00776456"/>
    <w:rsid w:val="00776CE8"/>
    <w:rsid w:val="00777538"/>
    <w:rsid w:val="00777E8D"/>
    <w:rsid w:val="0078012E"/>
    <w:rsid w:val="007816E1"/>
    <w:rsid w:val="0078188F"/>
    <w:rsid w:val="00782952"/>
    <w:rsid w:val="00782D1A"/>
    <w:rsid w:val="00783CAD"/>
    <w:rsid w:val="007843A2"/>
    <w:rsid w:val="00784A5C"/>
    <w:rsid w:val="00785062"/>
    <w:rsid w:val="00785765"/>
    <w:rsid w:val="00786278"/>
    <w:rsid w:val="00786DDA"/>
    <w:rsid w:val="00787C29"/>
    <w:rsid w:val="007903D6"/>
    <w:rsid w:val="0079054A"/>
    <w:rsid w:val="00791E83"/>
    <w:rsid w:val="00792910"/>
    <w:rsid w:val="00793AE8"/>
    <w:rsid w:val="00797951"/>
    <w:rsid w:val="00797E2F"/>
    <w:rsid w:val="00797F7B"/>
    <w:rsid w:val="00797FD2"/>
    <w:rsid w:val="007A0E66"/>
    <w:rsid w:val="007A14C8"/>
    <w:rsid w:val="007A18A0"/>
    <w:rsid w:val="007A2198"/>
    <w:rsid w:val="007A23AC"/>
    <w:rsid w:val="007A29CB"/>
    <w:rsid w:val="007A4679"/>
    <w:rsid w:val="007A4CE2"/>
    <w:rsid w:val="007A4F5A"/>
    <w:rsid w:val="007A5A1A"/>
    <w:rsid w:val="007A5BBC"/>
    <w:rsid w:val="007A5E1A"/>
    <w:rsid w:val="007A5F9B"/>
    <w:rsid w:val="007A6665"/>
    <w:rsid w:val="007A673C"/>
    <w:rsid w:val="007A7495"/>
    <w:rsid w:val="007B24A0"/>
    <w:rsid w:val="007B4472"/>
    <w:rsid w:val="007B55A7"/>
    <w:rsid w:val="007B5C58"/>
    <w:rsid w:val="007B64B1"/>
    <w:rsid w:val="007B6B95"/>
    <w:rsid w:val="007C0146"/>
    <w:rsid w:val="007C094D"/>
    <w:rsid w:val="007C4938"/>
    <w:rsid w:val="007C4B7A"/>
    <w:rsid w:val="007C62FB"/>
    <w:rsid w:val="007D0723"/>
    <w:rsid w:val="007D07A4"/>
    <w:rsid w:val="007D0946"/>
    <w:rsid w:val="007D0A93"/>
    <w:rsid w:val="007D0A98"/>
    <w:rsid w:val="007D0DFD"/>
    <w:rsid w:val="007D1C15"/>
    <w:rsid w:val="007D1E90"/>
    <w:rsid w:val="007D3A3D"/>
    <w:rsid w:val="007D3DEA"/>
    <w:rsid w:val="007D4169"/>
    <w:rsid w:val="007D4AE1"/>
    <w:rsid w:val="007D587F"/>
    <w:rsid w:val="007D713B"/>
    <w:rsid w:val="007E0600"/>
    <w:rsid w:val="007E0EEE"/>
    <w:rsid w:val="007E180D"/>
    <w:rsid w:val="007E23FF"/>
    <w:rsid w:val="007E3141"/>
    <w:rsid w:val="007E336B"/>
    <w:rsid w:val="007E40B7"/>
    <w:rsid w:val="007E4E80"/>
    <w:rsid w:val="007E500C"/>
    <w:rsid w:val="007E541E"/>
    <w:rsid w:val="007E56A0"/>
    <w:rsid w:val="007E57AE"/>
    <w:rsid w:val="007E5CD0"/>
    <w:rsid w:val="007E616A"/>
    <w:rsid w:val="007F044F"/>
    <w:rsid w:val="007F1066"/>
    <w:rsid w:val="007F1140"/>
    <w:rsid w:val="007F14B5"/>
    <w:rsid w:val="007F2D75"/>
    <w:rsid w:val="007F5606"/>
    <w:rsid w:val="007F5A2A"/>
    <w:rsid w:val="007F5B00"/>
    <w:rsid w:val="007F6652"/>
    <w:rsid w:val="007F747E"/>
    <w:rsid w:val="00802D57"/>
    <w:rsid w:val="0080392D"/>
    <w:rsid w:val="00803B2A"/>
    <w:rsid w:val="00805E93"/>
    <w:rsid w:val="00806992"/>
    <w:rsid w:val="00806BF6"/>
    <w:rsid w:val="00810B6A"/>
    <w:rsid w:val="008116E6"/>
    <w:rsid w:val="00811FCB"/>
    <w:rsid w:val="008137EF"/>
    <w:rsid w:val="00815005"/>
    <w:rsid w:val="008154C2"/>
    <w:rsid w:val="0081587D"/>
    <w:rsid w:val="008168E9"/>
    <w:rsid w:val="0081738C"/>
    <w:rsid w:val="0082037F"/>
    <w:rsid w:val="008205DE"/>
    <w:rsid w:val="00820F26"/>
    <w:rsid w:val="00822089"/>
    <w:rsid w:val="008223C4"/>
    <w:rsid w:val="008245CC"/>
    <w:rsid w:val="0082725E"/>
    <w:rsid w:val="008308AC"/>
    <w:rsid w:val="008308E7"/>
    <w:rsid w:val="00832502"/>
    <w:rsid w:val="008335F3"/>
    <w:rsid w:val="0083392F"/>
    <w:rsid w:val="00834B29"/>
    <w:rsid w:val="00835971"/>
    <w:rsid w:val="0083695F"/>
    <w:rsid w:val="0084197B"/>
    <w:rsid w:val="008452B6"/>
    <w:rsid w:val="00845FC2"/>
    <w:rsid w:val="0084755C"/>
    <w:rsid w:val="008507D2"/>
    <w:rsid w:val="00850DA4"/>
    <w:rsid w:val="00852E07"/>
    <w:rsid w:val="008532EC"/>
    <w:rsid w:val="00853A19"/>
    <w:rsid w:val="0085539F"/>
    <w:rsid w:val="00855457"/>
    <w:rsid w:val="00857524"/>
    <w:rsid w:val="0085770E"/>
    <w:rsid w:val="00861CEA"/>
    <w:rsid w:val="0086293C"/>
    <w:rsid w:val="00864B28"/>
    <w:rsid w:val="00866230"/>
    <w:rsid w:val="00866283"/>
    <w:rsid w:val="0086693E"/>
    <w:rsid w:val="00866E42"/>
    <w:rsid w:val="008703DF"/>
    <w:rsid w:val="00870A36"/>
    <w:rsid w:val="00871586"/>
    <w:rsid w:val="008732D7"/>
    <w:rsid w:val="00875555"/>
    <w:rsid w:val="008767A2"/>
    <w:rsid w:val="008774C2"/>
    <w:rsid w:val="0088034D"/>
    <w:rsid w:val="00881836"/>
    <w:rsid w:val="00883197"/>
    <w:rsid w:val="00884192"/>
    <w:rsid w:val="00884625"/>
    <w:rsid w:val="00885DC5"/>
    <w:rsid w:val="00893172"/>
    <w:rsid w:val="00893596"/>
    <w:rsid w:val="008941F8"/>
    <w:rsid w:val="008A1702"/>
    <w:rsid w:val="008A3F3C"/>
    <w:rsid w:val="008A4668"/>
    <w:rsid w:val="008A6E75"/>
    <w:rsid w:val="008B03B7"/>
    <w:rsid w:val="008B13E1"/>
    <w:rsid w:val="008B1978"/>
    <w:rsid w:val="008B2146"/>
    <w:rsid w:val="008B2B7A"/>
    <w:rsid w:val="008B3628"/>
    <w:rsid w:val="008B3E21"/>
    <w:rsid w:val="008B5CD0"/>
    <w:rsid w:val="008B5EAA"/>
    <w:rsid w:val="008B69AF"/>
    <w:rsid w:val="008B6A3B"/>
    <w:rsid w:val="008B7432"/>
    <w:rsid w:val="008B74F1"/>
    <w:rsid w:val="008C0775"/>
    <w:rsid w:val="008C0C17"/>
    <w:rsid w:val="008C11D2"/>
    <w:rsid w:val="008C1491"/>
    <w:rsid w:val="008C1687"/>
    <w:rsid w:val="008C1D03"/>
    <w:rsid w:val="008C2B4B"/>
    <w:rsid w:val="008C2CD7"/>
    <w:rsid w:val="008C3657"/>
    <w:rsid w:val="008C3ECD"/>
    <w:rsid w:val="008C4553"/>
    <w:rsid w:val="008C7855"/>
    <w:rsid w:val="008C7C94"/>
    <w:rsid w:val="008D0B7A"/>
    <w:rsid w:val="008D2836"/>
    <w:rsid w:val="008D29E6"/>
    <w:rsid w:val="008D2A9C"/>
    <w:rsid w:val="008D4739"/>
    <w:rsid w:val="008D499E"/>
    <w:rsid w:val="008D49A4"/>
    <w:rsid w:val="008D4EF1"/>
    <w:rsid w:val="008D6607"/>
    <w:rsid w:val="008D6FEE"/>
    <w:rsid w:val="008E0481"/>
    <w:rsid w:val="008E0C64"/>
    <w:rsid w:val="008E11EB"/>
    <w:rsid w:val="008E23D3"/>
    <w:rsid w:val="008E3334"/>
    <w:rsid w:val="008E3984"/>
    <w:rsid w:val="008E39B7"/>
    <w:rsid w:val="008E5434"/>
    <w:rsid w:val="008E7C18"/>
    <w:rsid w:val="008F0549"/>
    <w:rsid w:val="008F1A82"/>
    <w:rsid w:val="008F1BB6"/>
    <w:rsid w:val="008F1BC1"/>
    <w:rsid w:val="008F2091"/>
    <w:rsid w:val="008F32CD"/>
    <w:rsid w:val="008F3508"/>
    <w:rsid w:val="008F4FEF"/>
    <w:rsid w:val="008F5CEA"/>
    <w:rsid w:val="008F69AD"/>
    <w:rsid w:val="008F78C5"/>
    <w:rsid w:val="00900D95"/>
    <w:rsid w:val="00900E4A"/>
    <w:rsid w:val="00901AF9"/>
    <w:rsid w:val="00902290"/>
    <w:rsid w:val="009039C1"/>
    <w:rsid w:val="0090412B"/>
    <w:rsid w:val="00904AA5"/>
    <w:rsid w:val="00904C52"/>
    <w:rsid w:val="00906905"/>
    <w:rsid w:val="0091058E"/>
    <w:rsid w:val="009112B8"/>
    <w:rsid w:val="00913207"/>
    <w:rsid w:val="009135B4"/>
    <w:rsid w:val="00913CC8"/>
    <w:rsid w:val="00916B12"/>
    <w:rsid w:val="00916CF7"/>
    <w:rsid w:val="00917065"/>
    <w:rsid w:val="00920301"/>
    <w:rsid w:val="00920AAC"/>
    <w:rsid w:val="00921489"/>
    <w:rsid w:val="009214C7"/>
    <w:rsid w:val="009217EA"/>
    <w:rsid w:val="00923EB5"/>
    <w:rsid w:val="00926417"/>
    <w:rsid w:val="00926C03"/>
    <w:rsid w:val="00926CEC"/>
    <w:rsid w:val="00930D25"/>
    <w:rsid w:val="00931ADB"/>
    <w:rsid w:val="00931B51"/>
    <w:rsid w:val="00931C31"/>
    <w:rsid w:val="009327FF"/>
    <w:rsid w:val="00932C2C"/>
    <w:rsid w:val="00933733"/>
    <w:rsid w:val="0093517B"/>
    <w:rsid w:val="0093581F"/>
    <w:rsid w:val="00937D83"/>
    <w:rsid w:val="009401C8"/>
    <w:rsid w:val="00940EBC"/>
    <w:rsid w:val="0094252D"/>
    <w:rsid w:val="00942F32"/>
    <w:rsid w:val="00943868"/>
    <w:rsid w:val="00944280"/>
    <w:rsid w:val="0094461B"/>
    <w:rsid w:val="00945BC9"/>
    <w:rsid w:val="00945CA8"/>
    <w:rsid w:val="0094773B"/>
    <w:rsid w:val="00950835"/>
    <w:rsid w:val="0095188D"/>
    <w:rsid w:val="00951F8E"/>
    <w:rsid w:val="00952573"/>
    <w:rsid w:val="009534DC"/>
    <w:rsid w:val="009535C7"/>
    <w:rsid w:val="00953906"/>
    <w:rsid w:val="00954192"/>
    <w:rsid w:val="009543CB"/>
    <w:rsid w:val="009546B9"/>
    <w:rsid w:val="0095537B"/>
    <w:rsid w:val="00955E09"/>
    <w:rsid w:val="009564FC"/>
    <w:rsid w:val="009569C3"/>
    <w:rsid w:val="00956F83"/>
    <w:rsid w:val="00957CAA"/>
    <w:rsid w:val="009602EC"/>
    <w:rsid w:val="009610A6"/>
    <w:rsid w:val="00962054"/>
    <w:rsid w:val="00962E64"/>
    <w:rsid w:val="00963513"/>
    <w:rsid w:val="0096368B"/>
    <w:rsid w:val="00963DEC"/>
    <w:rsid w:val="009646B5"/>
    <w:rsid w:val="009657BE"/>
    <w:rsid w:val="00965BB4"/>
    <w:rsid w:val="00966AF2"/>
    <w:rsid w:val="00967249"/>
    <w:rsid w:val="00970B07"/>
    <w:rsid w:val="00971696"/>
    <w:rsid w:val="0097184F"/>
    <w:rsid w:val="00971AED"/>
    <w:rsid w:val="00971CE0"/>
    <w:rsid w:val="00971F73"/>
    <w:rsid w:val="00972127"/>
    <w:rsid w:val="009727FF"/>
    <w:rsid w:val="0097299E"/>
    <w:rsid w:val="00974E48"/>
    <w:rsid w:val="00975526"/>
    <w:rsid w:val="00976CE6"/>
    <w:rsid w:val="00977FB6"/>
    <w:rsid w:val="009809B8"/>
    <w:rsid w:val="0098362E"/>
    <w:rsid w:val="00983853"/>
    <w:rsid w:val="0098430B"/>
    <w:rsid w:val="00985876"/>
    <w:rsid w:val="009867E2"/>
    <w:rsid w:val="009926E0"/>
    <w:rsid w:val="009926F5"/>
    <w:rsid w:val="00994BD2"/>
    <w:rsid w:val="009955E8"/>
    <w:rsid w:val="009960EE"/>
    <w:rsid w:val="009961AD"/>
    <w:rsid w:val="00996554"/>
    <w:rsid w:val="009A0703"/>
    <w:rsid w:val="009A0B2E"/>
    <w:rsid w:val="009A1478"/>
    <w:rsid w:val="009A14AF"/>
    <w:rsid w:val="009A250C"/>
    <w:rsid w:val="009A3C56"/>
    <w:rsid w:val="009A3DB5"/>
    <w:rsid w:val="009A4C06"/>
    <w:rsid w:val="009A5A4A"/>
    <w:rsid w:val="009A6997"/>
    <w:rsid w:val="009A6A71"/>
    <w:rsid w:val="009A7B0E"/>
    <w:rsid w:val="009A7F51"/>
    <w:rsid w:val="009B10FC"/>
    <w:rsid w:val="009B124F"/>
    <w:rsid w:val="009B2FB1"/>
    <w:rsid w:val="009B4AAC"/>
    <w:rsid w:val="009B4BBB"/>
    <w:rsid w:val="009C0293"/>
    <w:rsid w:val="009C1318"/>
    <w:rsid w:val="009C18C8"/>
    <w:rsid w:val="009C2138"/>
    <w:rsid w:val="009C2925"/>
    <w:rsid w:val="009C5810"/>
    <w:rsid w:val="009C6A5C"/>
    <w:rsid w:val="009C765D"/>
    <w:rsid w:val="009C7EC2"/>
    <w:rsid w:val="009D11E1"/>
    <w:rsid w:val="009D2837"/>
    <w:rsid w:val="009D2E12"/>
    <w:rsid w:val="009D48B9"/>
    <w:rsid w:val="009D5758"/>
    <w:rsid w:val="009D57CF"/>
    <w:rsid w:val="009D63DB"/>
    <w:rsid w:val="009D678E"/>
    <w:rsid w:val="009E2CAA"/>
    <w:rsid w:val="009E32B5"/>
    <w:rsid w:val="009E5454"/>
    <w:rsid w:val="009E67F0"/>
    <w:rsid w:val="009E688B"/>
    <w:rsid w:val="009E6D8A"/>
    <w:rsid w:val="009E6DD2"/>
    <w:rsid w:val="009E72EE"/>
    <w:rsid w:val="009E7EE8"/>
    <w:rsid w:val="009E7FF6"/>
    <w:rsid w:val="009F07EE"/>
    <w:rsid w:val="009F13C4"/>
    <w:rsid w:val="009F1815"/>
    <w:rsid w:val="009F1A86"/>
    <w:rsid w:val="009F32E3"/>
    <w:rsid w:val="009F45CD"/>
    <w:rsid w:val="009F4F9E"/>
    <w:rsid w:val="009F507C"/>
    <w:rsid w:val="009F56E9"/>
    <w:rsid w:val="009F5FA7"/>
    <w:rsid w:val="009F6746"/>
    <w:rsid w:val="009F6EAE"/>
    <w:rsid w:val="009F7FA9"/>
    <w:rsid w:val="00A009B5"/>
    <w:rsid w:val="00A00BA0"/>
    <w:rsid w:val="00A024A8"/>
    <w:rsid w:val="00A04CD6"/>
    <w:rsid w:val="00A05A8F"/>
    <w:rsid w:val="00A06F62"/>
    <w:rsid w:val="00A0792C"/>
    <w:rsid w:val="00A07A47"/>
    <w:rsid w:val="00A118AB"/>
    <w:rsid w:val="00A11B04"/>
    <w:rsid w:val="00A11B14"/>
    <w:rsid w:val="00A11DAE"/>
    <w:rsid w:val="00A12EDA"/>
    <w:rsid w:val="00A13868"/>
    <w:rsid w:val="00A15BE4"/>
    <w:rsid w:val="00A174B9"/>
    <w:rsid w:val="00A17558"/>
    <w:rsid w:val="00A17AB7"/>
    <w:rsid w:val="00A17B71"/>
    <w:rsid w:val="00A20D56"/>
    <w:rsid w:val="00A243A8"/>
    <w:rsid w:val="00A30217"/>
    <w:rsid w:val="00A32434"/>
    <w:rsid w:val="00A335DE"/>
    <w:rsid w:val="00A33704"/>
    <w:rsid w:val="00A35520"/>
    <w:rsid w:val="00A36DD7"/>
    <w:rsid w:val="00A37A02"/>
    <w:rsid w:val="00A37F40"/>
    <w:rsid w:val="00A41165"/>
    <w:rsid w:val="00A432BE"/>
    <w:rsid w:val="00A44A47"/>
    <w:rsid w:val="00A45D08"/>
    <w:rsid w:val="00A470C9"/>
    <w:rsid w:val="00A4718D"/>
    <w:rsid w:val="00A47540"/>
    <w:rsid w:val="00A5016C"/>
    <w:rsid w:val="00A5050D"/>
    <w:rsid w:val="00A51359"/>
    <w:rsid w:val="00A5238E"/>
    <w:rsid w:val="00A535ED"/>
    <w:rsid w:val="00A53C90"/>
    <w:rsid w:val="00A5424C"/>
    <w:rsid w:val="00A56D82"/>
    <w:rsid w:val="00A56FAC"/>
    <w:rsid w:val="00A57538"/>
    <w:rsid w:val="00A60F58"/>
    <w:rsid w:val="00A611A5"/>
    <w:rsid w:val="00A611D9"/>
    <w:rsid w:val="00A618CF"/>
    <w:rsid w:val="00A61F40"/>
    <w:rsid w:val="00A63553"/>
    <w:rsid w:val="00A6399A"/>
    <w:rsid w:val="00A63FA6"/>
    <w:rsid w:val="00A66273"/>
    <w:rsid w:val="00A66D83"/>
    <w:rsid w:val="00A67FCB"/>
    <w:rsid w:val="00A7220C"/>
    <w:rsid w:val="00A7326F"/>
    <w:rsid w:val="00A73C3F"/>
    <w:rsid w:val="00A74460"/>
    <w:rsid w:val="00A74CA6"/>
    <w:rsid w:val="00A76F75"/>
    <w:rsid w:val="00A801E3"/>
    <w:rsid w:val="00A807AF"/>
    <w:rsid w:val="00A816CB"/>
    <w:rsid w:val="00A81AFF"/>
    <w:rsid w:val="00A83542"/>
    <w:rsid w:val="00A83882"/>
    <w:rsid w:val="00A849AB"/>
    <w:rsid w:val="00A863FC"/>
    <w:rsid w:val="00A86F7E"/>
    <w:rsid w:val="00A9008B"/>
    <w:rsid w:val="00A914C4"/>
    <w:rsid w:val="00A921EE"/>
    <w:rsid w:val="00A92403"/>
    <w:rsid w:val="00A928F9"/>
    <w:rsid w:val="00A92D02"/>
    <w:rsid w:val="00A92DDC"/>
    <w:rsid w:val="00A93361"/>
    <w:rsid w:val="00A93A70"/>
    <w:rsid w:val="00A93C2B"/>
    <w:rsid w:val="00A94113"/>
    <w:rsid w:val="00A94292"/>
    <w:rsid w:val="00A943AB"/>
    <w:rsid w:val="00A944E6"/>
    <w:rsid w:val="00A945A5"/>
    <w:rsid w:val="00A94744"/>
    <w:rsid w:val="00A95E17"/>
    <w:rsid w:val="00A97429"/>
    <w:rsid w:val="00A974AD"/>
    <w:rsid w:val="00AA0E61"/>
    <w:rsid w:val="00AA33B4"/>
    <w:rsid w:val="00AA51B4"/>
    <w:rsid w:val="00AA67E8"/>
    <w:rsid w:val="00AA77E6"/>
    <w:rsid w:val="00AB0132"/>
    <w:rsid w:val="00AB0291"/>
    <w:rsid w:val="00AB06AA"/>
    <w:rsid w:val="00AB10FD"/>
    <w:rsid w:val="00AB228B"/>
    <w:rsid w:val="00AB3AD2"/>
    <w:rsid w:val="00AB4AB8"/>
    <w:rsid w:val="00AB4C32"/>
    <w:rsid w:val="00AB6F8B"/>
    <w:rsid w:val="00AB7997"/>
    <w:rsid w:val="00AB7BB8"/>
    <w:rsid w:val="00AC13AE"/>
    <w:rsid w:val="00AC2762"/>
    <w:rsid w:val="00AC2A77"/>
    <w:rsid w:val="00AC3066"/>
    <w:rsid w:val="00AC4C6C"/>
    <w:rsid w:val="00AC59F6"/>
    <w:rsid w:val="00AC654B"/>
    <w:rsid w:val="00AC6595"/>
    <w:rsid w:val="00AC7028"/>
    <w:rsid w:val="00AC7A0D"/>
    <w:rsid w:val="00AC7A42"/>
    <w:rsid w:val="00AC7B03"/>
    <w:rsid w:val="00AD0362"/>
    <w:rsid w:val="00AD06EA"/>
    <w:rsid w:val="00AD0AAE"/>
    <w:rsid w:val="00AD1E96"/>
    <w:rsid w:val="00AD1EF1"/>
    <w:rsid w:val="00AD23CE"/>
    <w:rsid w:val="00AD3AA5"/>
    <w:rsid w:val="00AD4033"/>
    <w:rsid w:val="00AD41DA"/>
    <w:rsid w:val="00AD50BC"/>
    <w:rsid w:val="00AD5838"/>
    <w:rsid w:val="00AE027B"/>
    <w:rsid w:val="00AE0ECC"/>
    <w:rsid w:val="00AE171A"/>
    <w:rsid w:val="00AE2ECA"/>
    <w:rsid w:val="00AF044A"/>
    <w:rsid w:val="00AF15A8"/>
    <w:rsid w:val="00AF2B62"/>
    <w:rsid w:val="00AF4B74"/>
    <w:rsid w:val="00AF4FA2"/>
    <w:rsid w:val="00AF5735"/>
    <w:rsid w:val="00AF5F4A"/>
    <w:rsid w:val="00AF6FDB"/>
    <w:rsid w:val="00AF7060"/>
    <w:rsid w:val="00AF7365"/>
    <w:rsid w:val="00AF7C3A"/>
    <w:rsid w:val="00B00078"/>
    <w:rsid w:val="00B00FD3"/>
    <w:rsid w:val="00B025B7"/>
    <w:rsid w:val="00B05319"/>
    <w:rsid w:val="00B05754"/>
    <w:rsid w:val="00B06DC3"/>
    <w:rsid w:val="00B07230"/>
    <w:rsid w:val="00B11849"/>
    <w:rsid w:val="00B11E8B"/>
    <w:rsid w:val="00B13537"/>
    <w:rsid w:val="00B14FBB"/>
    <w:rsid w:val="00B1519A"/>
    <w:rsid w:val="00B1625F"/>
    <w:rsid w:val="00B16CA0"/>
    <w:rsid w:val="00B21D4A"/>
    <w:rsid w:val="00B23D2E"/>
    <w:rsid w:val="00B241D6"/>
    <w:rsid w:val="00B24403"/>
    <w:rsid w:val="00B24910"/>
    <w:rsid w:val="00B25D68"/>
    <w:rsid w:val="00B260DB"/>
    <w:rsid w:val="00B3060E"/>
    <w:rsid w:val="00B30D3C"/>
    <w:rsid w:val="00B31CB7"/>
    <w:rsid w:val="00B3211F"/>
    <w:rsid w:val="00B32F66"/>
    <w:rsid w:val="00B3386E"/>
    <w:rsid w:val="00B33EA3"/>
    <w:rsid w:val="00B345E8"/>
    <w:rsid w:val="00B34C16"/>
    <w:rsid w:val="00B34F94"/>
    <w:rsid w:val="00B37FFE"/>
    <w:rsid w:val="00B401B1"/>
    <w:rsid w:val="00B408A4"/>
    <w:rsid w:val="00B41BAF"/>
    <w:rsid w:val="00B441F3"/>
    <w:rsid w:val="00B44A33"/>
    <w:rsid w:val="00B45DEC"/>
    <w:rsid w:val="00B469CF"/>
    <w:rsid w:val="00B46ECD"/>
    <w:rsid w:val="00B477AC"/>
    <w:rsid w:val="00B47994"/>
    <w:rsid w:val="00B47C4D"/>
    <w:rsid w:val="00B47CDE"/>
    <w:rsid w:val="00B50DE1"/>
    <w:rsid w:val="00B51B07"/>
    <w:rsid w:val="00B53834"/>
    <w:rsid w:val="00B538D0"/>
    <w:rsid w:val="00B54A09"/>
    <w:rsid w:val="00B554AC"/>
    <w:rsid w:val="00B554F2"/>
    <w:rsid w:val="00B57514"/>
    <w:rsid w:val="00B61285"/>
    <w:rsid w:val="00B61370"/>
    <w:rsid w:val="00B615D5"/>
    <w:rsid w:val="00B6252E"/>
    <w:rsid w:val="00B62F37"/>
    <w:rsid w:val="00B636DB"/>
    <w:rsid w:val="00B63EEB"/>
    <w:rsid w:val="00B64114"/>
    <w:rsid w:val="00B644BB"/>
    <w:rsid w:val="00B64CF7"/>
    <w:rsid w:val="00B66D65"/>
    <w:rsid w:val="00B677C4"/>
    <w:rsid w:val="00B7031E"/>
    <w:rsid w:val="00B70BC2"/>
    <w:rsid w:val="00B7138C"/>
    <w:rsid w:val="00B71906"/>
    <w:rsid w:val="00B723F2"/>
    <w:rsid w:val="00B724C2"/>
    <w:rsid w:val="00B73F45"/>
    <w:rsid w:val="00B73F89"/>
    <w:rsid w:val="00B745D4"/>
    <w:rsid w:val="00B74A0B"/>
    <w:rsid w:val="00B759F9"/>
    <w:rsid w:val="00B75F2B"/>
    <w:rsid w:val="00B76AC8"/>
    <w:rsid w:val="00B8123D"/>
    <w:rsid w:val="00B8138B"/>
    <w:rsid w:val="00B825E5"/>
    <w:rsid w:val="00B828F5"/>
    <w:rsid w:val="00B82FD8"/>
    <w:rsid w:val="00B83D8E"/>
    <w:rsid w:val="00B85791"/>
    <w:rsid w:val="00B8650D"/>
    <w:rsid w:val="00B90458"/>
    <w:rsid w:val="00B90893"/>
    <w:rsid w:val="00B91877"/>
    <w:rsid w:val="00B91CEB"/>
    <w:rsid w:val="00B920C9"/>
    <w:rsid w:val="00B92714"/>
    <w:rsid w:val="00B92B63"/>
    <w:rsid w:val="00B94FD5"/>
    <w:rsid w:val="00B9612E"/>
    <w:rsid w:val="00B965C0"/>
    <w:rsid w:val="00BA094E"/>
    <w:rsid w:val="00BA11E8"/>
    <w:rsid w:val="00BA1C69"/>
    <w:rsid w:val="00BA2772"/>
    <w:rsid w:val="00BA39B9"/>
    <w:rsid w:val="00BA3D64"/>
    <w:rsid w:val="00BA42D5"/>
    <w:rsid w:val="00BA5B88"/>
    <w:rsid w:val="00BA5CC5"/>
    <w:rsid w:val="00BA6E3B"/>
    <w:rsid w:val="00BA7163"/>
    <w:rsid w:val="00BA7430"/>
    <w:rsid w:val="00BA7680"/>
    <w:rsid w:val="00BA7B62"/>
    <w:rsid w:val="00BB055E"/>
    <w:rsid w:val="00BB0627"/>
    <w:rsid w:val="00BB06F2"/>
    <w:rsid w:val="00BB1387"/>
    <w:rsid w:val="00BB13F3"/>
    <w:rsid w:val="00BB2440"/>
    <w:rsid w:val="00BB2CC9"/>
    <w:rsid w:val="00BB4CF6"/>
    <w:rsid w:val="00BB6B4C"/>
    <w:rsid w:val="00BB6C17"/>
    <w:rsid w:val="00BC10A9"/>
    <w:rsid w:val="00BC123B"/>
    <w:rsid w:val="00BC14E3"/>
    <w:rsid w:val="00BC28A3"/>
    <w:rsid w:val="00BC2EED"/>
    <w:rsid w:val="00BC3DAA"/>
    <w:rsid w:val="00BC4798"/>
    <w:rsid w:val="00BC5014"/>
    <w:rsid w:val="00BC5BC3"/>
    <w:rsid w:val="00BC634E"/>
    <w:rsid w:val="00BC6642"/>
    <w:rsid w:val="00BC682F"/>
    <w:rsid w:val="00BD0FAB"/>
    <w:rsid w:val="00BD1083"/>
    <w:rsid w:val="00BD1213"/>
    <w:rsid w:val="00BD2B99"/>
    <w:rsid w:val="00BD2C0D"/>
    <w:rsid w:val="00BD47C3"/>
    <w:rsid w:val="00BD4F0A"/>
    <w:rsid w:val="00BD5F68"/>
    <w:rsid w:val="00BE0257"/>
    <w:rsid w:val="00BE0A20"/>
    <w:rsid w:val="00BE15D9"/>
    <w:rsid w:val="00BE1F44"/>
    <w:rsid w:val="00BE1FEE"/>
    <w:rsid w:val="00BE2D24"/>
    <w:rsid w:val="00BE3180"/>
    <w:rsid w:val="00BE35AE"/>
    <w:rsid w:val="00BE48D3"/>
    <w:rsid w:val="00BE6846"/>
    <w:rsid w:val="00BF1063"/>
    <w:rsid w:val="00BF146A"/>
    <w:rsid w:val="00BF17FA"/>
    <w:rsid w:val="00BF1B39"/>
    <w:rsid w:val="00BF28C6"/>
    <w:rsid w:val="00BF42A3"/>
    <w:rsid w:val="00BF4AC1"/>
    <w:rsid w:val="00BF51A6"/>
    <w:rsid w:val="00BF5A5A"/>
    <w:rsid w:val="00BF610C"/>
    <w:rsid w:val="00BF6146"/>
    <w:rsid w:val="00BF6650"/>
    <w:rsid w:val="00BF67ED"/>
    <w:rsid w:val="00BF7909"/>
    <w:rsid w:val="00C00746"/>
    <w:rsid w:val="00C00AC6"/>
    <w:rsid w:val="00C01DBF"/>
    <w:rsid w:val="00C04163"/>
    <w:rsid w:val="00C04484"/>
    <w:rsid w:val="00C0559A"/>
    <w:rsid w:val="00C059F3"/>
    <w:rsid w:val="00C05E77"/>
    <w:rsid w:val="00C06008"/>
    <w:rsid w:val="00C0624A"/>
    <w:rsid w:val="00C06580"/>
    <w:rsid w:val="00C079E7"/>
    <w:rsid w:val="00C101F7"/>
    <w:rsid w:val="00C11B4E"/>
    <w:rsid w:val="00C135A6"/>
    <w:rsid w:val="00C1441F"/>
    <w:rsid w:val="00C1493E"/>
    <w:rsid w:val="00C14B62"/>
    <w:rsid w:val="00C159B7"/>
    <w:rsid w:val="00C16D6A"/>
    <w:rsid w:val="00C172DE"/>
    <w:rsid w:val="00C1756A"/>
    <w:rsid w:val="00C17A9E"/>
    <w:rsid w:val="00C17B5A"/>
    <w:rsid w:val="00C17E48"/>
    <w:rsid w:val="00C20A87"/>
    <w:rsid w:val="00C213E6"/>
    <w:rsid w:val="00C2171F"/>
    <w:rsid w:val="00C23871"/>
    <w:rsid w:val="00C23EE9"/>
    <w:rsid w:val="00C26641"/>
    <w:rsid w:val="00C267FE"/>
    <w:rsid w:val="00C30709"/>
    <w:rsid w:val="00C31CE3"/>
    <w:rsid w:val="00C35919"/>
    <w:rsid w:val="00C36036"/>
    <w:rsid w:val="00C361B1"/>
    <w:rsid w:val="00C42539"/>
    <w:rsid w:val="00C43106"/>
    <w:rsid w:val="00C43AB9"/>
    <w:rsid w:val="00C46AC7"/>
    <w:rsid w:val="00C507CE"/>
    <w:rsid w:val="00C50C6E"/>
    <w:rsid w:val="00C50CD2"/>
    <w:rsid w:val="00C52B38"/>
    <w:rsid w:val="00C53517"/>
    <w:rsid w:val="00C5395A"/>
    <w:rsid w:val="00C54691"/>
    <w:rsid w:val="00C6007D"/>
    <w:rsid w:val="00C60ED0"/>
    <w:rsid w:val="00C6116A"/>
    <w:rsid w:val="00C626A0"/>
    <w:rsid w:val="00C62EF4"/>
    <w:rsid w:val="00C632D4"/>
    <w:rsid w:val="00C64419"/>
    <w:rsid w:val="00C64C4E"/>
    <w:rsid w:val="00C64D66"/>
    <w:rsid w:val="00C6586C"/>
    <w:rsid w:val="00C659D3"/>
    <w:rsid w:val="00C65B69"/>
    <w:rsid w:val="00C67629"/>
    <w:rsid w:val="00C6769E"/>
    <w:rsid w:val="00C702E5"/>
    <w:rsid w:val="00C7176F"/>
    <w:rsid w:val="00C719F8"/>
    <w:rsid w:val="00C72833"/>
    <w:rsid w:val="00C736A5"/>
    <w:rsid w:val="00C737DE"/>
    <w:rsid w:val="00C74A90"/>
    <w:rsid w:val="00C74E79"/>
    <w:rsid w:val="00C750D8"/>
    <w:rsid w:val="00C7628A"/>
    <w:rsid w:val="00C7699F"/>
    <w:rsid w:val="00C76E46"/>
    <w:rsid w:val="00C7707B"/>
    <w:rsid w:val="00C779F1"/>
    <w:rsid w:val="00C77DDC"/>
    <w:rsid w:val="00C8086A"/>
    <w:rsid w:val="00C834BB"/>
    <w:rsid w:val="00C83D62"/>
    <w:rsid w:val="00C83F7C"/>
    <w:rsid w:val="00C8431D"/>
    <w:rsid w:val="00C84D6C"/>
    <w:rsid w:val="00C84F8E"/>
    <w:rsid w:val="00C8535D"/>
    <w:rsid w:val="00C85EB9"/>
    <w:rsid w:val="00C8649D"/>
    <w:rsid w:val="00C87CE2"/>
    <w:rsid w:val="00C9163C"/>
    <w:rsid w:val="00C946B9"/>
    <w:rsid w:val="00C968E0"/>
    <w:rsid w:val="00C97500"/>
    <w:rsid w:val="00C97CBA"/>
    <w:rsid w:val="00C97F87"/>
    <w:rsid w:val="00CA0E6E"/>
    <w:rsid w:val="00CA1C9D"/>
    <w:rsid w:val="00CA25F9"/>
    <w:rsid w:val="00CA277D"/>
    <w:rsid w:val="00CA5E75"/>
    <w:rsid w:val="00CA6677"/>
    <w:rsid w:val="00CB050F"/>
    <w:rsid w:val="00CB0A38"/>
    <w:rsid w:val="00CB1484"/>
    <w:rsid w:val="00CB1D19"/>
    <w:rsid w:val="00CB3656"/>
    <w:rsid w:val="00CB3B80"/>
    <w:rsid w:val="00CB460A"/>
    <w:rsid w:val="00CB4733"/>
    <w:rsid w:val="00CB6771"/>
    <w:rsid w:val="00CB7FFE"/>
    <w:rsid w:val="00CC0382"/>
    <w:rsid w:val="00CC09BD"/>
    <w:rsid w:val="00CC171C"/>
    <w:rsid w:val="00CC2155"/>
    <w:rsid w:val="00CC2872"/>
    <w:rsid w:val="00CC384D"/>
    <w:rsid w:val="00CC38FF"/>
    <w:rsid w:val="00CC58EC"/>
    <w:rsid w:val="00CC5C0D"/>
    <w:rsid w:val="00CC66AC"/>
    <w:rsid w:val="00CD03D8"/>
    <w:rsid w:val="00CD0B4C"/>
    <w:rsid w:val="00CD180A"/>
    <w:rsid w:val="00CD40F3"/>
    <w:rsid w:val="00CD6F6E"/>
    <w:rsid w:val="00CE01BC"/>
    <w:rsid w:val="00CE28CB"/>
    <w:rsid w:val="00CE2AFF"/>
    <w:rsid w:val="00CE2C6B"/>
    <w:rsid w:val="00CE3173"/>
    <w:rsid w:val="00CE50A3"/>
    <w:rsid w:val="00CE55CD"/>
    <w:rsid w:val="00CE5A6B"/>
    <w:rsid w:val="00CE61EE"/>
    <w:rsid w:val="00CE75E6"/>
    <w:rsid w:val="00CE7F14"/>
    <w:rsid w:val="00CF0C03"/>
    <w:rsid w:val="00CF1074"/>
    <w:rsid w:val="00CF1BC0"/>
    <w:rsid w:val="00CF3391"/>
    <w:rsid w:val="00CF5070"/>
    <w:rsid w:val="00CF5279"/>
    <w:rsid w:val="00CF5890"/>
    <w:rsid w:val="00CF6770"/>
    <w:rsid w:val="00CF7168"/>
    <w:rsid w:val="00D00B7D"/>
    <w:rsid w:val="00D01129"/>
    <w:rsid w:val="00D026C0"/>
    <w:rsid w:val="00D02BEA"/>
    <w:rsid w:val="00D02D55"/>
    <w:rsid w:val="00D02E4F"/>
    <w:rsid w:val="00D038C5"/>
    <w:rsid w:val="00D03A87"/>
    <w:rsid w:val="00D058F3"/>
    <w:rsid w:val="00D05BAF"/>
    <w:rsid w:val="00D05CBB"/>
    <w:rsid w:val="00D0675F"/>
    <w:rsid w:val="00D06DD1"/>
    <w:rsid w:val="00D078AD"/>
    <w:rsid w:val="00D11568"/>
    <w:rsid w:val="00D13852"/>
    <w:rsid w:val="00D14681"/>
    <w:rsid w:val="00D155FA"/>
    <w:rsid w:val="00D162F0"/>
    <w:rsid w:val="00D2055B"/>
    <w:rsid w:val="00D218CA"/>
    <w:rsid w:val="00D23130"/>
    <w:rsid w:val="00D2478D"/>
    <w:rsid w:val="00D26C09"/>
    <w:rsid w:val="00D26F9C"/>
    <w:rsid w:val="00D27D4A"/>
    <w:rsid w:val="00D30E94"/>
    <w:rsid w:val="00D315EC"/>
    <w:rsid w:val="00D31840"/>
    <w:rsid w:val="00D31BC7"/>
    <w:rsid w:val="00D327A5"/>
    <w:rsid w:val="00D32D15"/>
    <w:rsid w:val="00D33D6E"/>
    <w:rsid w:val="00D344E8"/>
    <w:rsid w:val="00D3500B"/>
    <w:rsid w:val="00D3571D"/>
    <w:rsid w:val="00D358EE"/>
    <w:rsid w:val="00D35EA5"/>
    <w:rsid w:val="00D37CC8"/>
    <w:rsid w:val="00D416D0"/>
    <w:rsid w:val="00D41E9E"/>
    <w:rsid w:val="00D436C8"/>
    <w:rsid w:val="00D44A14"/>
    <w:rsid w:val="00D4636E"/>
    <w:rsid w:val="00D465E5"/>
    <w:rsid w:val="00D47EA9"/>
    <w:rsid w:val="00D50183"/>
    <w:rsid w:val="00D505B6"/>
    <w:rsid w:val="00D52AC1"/>
    <w:rsid w:val="00D54E6F"/>
    <w:rsid w:val="00D558D1"/>
    <w:rsid w:val="00D57AFD"/>
    <w:rsid w:val="00D6368C"/>
    <w:rsid w:val="00D6382F"/>
    <w:rsid w:val="00D6389C"/>
    <w:rsid w:val="00D64F10"/>
    <w:rsid w:val="00D65064"/>
    <w:rsid w:val="00D656B6"/>
    <w:rsid w:val="00D65EE4"/>
    <w:rsid w:val="00D66294"/>
    <w:rsid w:val="00D67F36"/>
    <w:rsid w:val="00D71F1E"/>
    <w:rsid w:val="00D728ED"/>
    <w:rsid w:val="00D7333C"/>
    <w:rsid w:val="00D737E4"/>
    <w:rsid w:val="00D758CD"/>
    <w:rsid w:val="00D83750"/>
    <w:rsid w:val="00D8389A"/>
    <w:rsid w:val="00D861CC"/>
    <w:rsid w:val="00D87CD6"/>
    <w:rsid w:val="00D90D31"/>
    <w:rsid w:val="00D90E32"/>
    <w:rsid w:val="00D912BE"/>
    <w:rsid w:val="00D92231"/>
    <w:rsid w:val="00D92BE3"/>
    <w:rsid w:val="00D92CE8"/>
    <w:rsid w:val="00D92D76"/>
    <w:rsid w:val="00D92E10"/>
    <w:rsid w:val="00D94CE6"/>
    <w:rsid w:val="00D94F4A"/>
    <w:rsid w:val="00D97B45"/>
    <w:rsid w:val="00DA0D54"/>
    <w:rsid w:val="00DA0D8A"/>
    <w:rsid w:val="00DA2957"/>
    <w:rsid w:val="00DA4FD9"/>
    <w:rsid w:val="00DA5256"/>
    <w:rsid w:val="00DB052D"/>
    <w:rsid w:val="00DB0AA0"/>
    <w:rsid w:val="00DB1996"/>
    <w:rsid w:val="00DB1E45"/>
    <w:rsid w:val="00DB2D91"/>
    <w:rsid w:val="00DB64E8"/>
    <w:rsid w:val="00DB6814"/>
    <w:rsid w:val="00DB7254"/>
    <w:rsid w:val="00DB73C5"/>
    <w:rsid w:val="00DB7668"/>
    <w:rsid w:val="00DB7A39"/>
    <w:rsid w:val="00DC17CF"/>
    <w:rsid w:val="00DC1A56"/>
    <w:rsid w:val="00DC1CD3"/>
    <w:rsid w:val="00DC1D65"/>
    <w:rsid w:val="00DC23BC"/>
    <w:rsid w:val="00DC26AE"/>
    <w:rsid w:val="00DC3751"/>
    <w:rsid w:val="00DC5AAA"/>
    <w:rsid w:val="00DC5C21"/>
    <w:rsid w:val="00DC64BA"/>
    <w:rsid w:val="00DC66ED"/>
    <w:rsid w:val="00DD1DEC"/>
    <w:rsid w:val="00DD2040"/>
    <w:rsid w:val="00DD2EAC"/>
    <w:rsid w:val="00DD46C6"/>
    <w:rsid w:val="00DD5E90"/>
    <w:rsid w:val="00DD6302"/>
    <w:rsid w:val="00DD728C"/>
    <w:rsid w:val="00DE1948"/>
    <w:rsid w:val="00DE1BAF"/>
    <w:rsid w:val="00DE1C04"/>
    <w:rsid w:val="00DE44B7"/>
    <w:rsid w:val="00DE7F18"/>
    <w:rsid w:val="00DF1202"/>
    <w:rsid w:val="00DF25D8"/>
    <w:rsid w:val="00DF2B6A"/>
    <w:rsid w:val="00DF2D39"/>
    <w:rsid w:val="00DF4810"/>
    <w:rsid w:val="00DF5315"/>
    <w:rsid w:val="00DF6185"/>
    <w:rsid w:val="00DF6884"/>
    <w:rsid w:val="00DF696D"/>
    <w:rsid w:val="00E00A6B"/>
    <w:rsid w:val="00E0177C"/>
    <w:rsid w:val="00E03A1F"/>
    <w:rsid w:val="00E057EF"/>
    <w:rsid w:val="00E05DB4"/>
    <w:rsid w:val="00E0678C"/>
    <w:rsid w:val="00E06D48"/>
    <w:rsid w:val="00E06FB8"/>
    <w:rsid w:val="00E07D67"/>
    <w:rsid w:val="00E10C64"/>
    <w:rsid w:val="00E121FC"/>
    <w:rsid w:val="00E12525"/>
    <w:rsid w:val="00E13F77"/>
    <w:rsid w:val="00E1402F"/>
    <w:rsid w:val="00E155B0"/>
    <w:rsid w:val="00E17999"/>
    <w:rsid w:val="00E20871"/>
    <w:rsid w:val="00E2089E"/>
    <w:rsid w:val="00E20D84"/>
    <w:rsid w:val="00E21A10"/>
    <w:rsid w:val="00E223D2"/>
    <w:rsid w:val="00E229B1"/>
    <w:rsid w:val="00E235F3"/>
    <w:rsid w:val="00E23FDE"/>
    <w:rsid w:val="00E243A3"/>
    <w:rsid w:val="00E2555E"/>
    <w:rsid w:val="00E26B8C"/>
    <w:rsid w:val="00E26CFF"/>
    <w:rsid w:val="00E30E83"/>
    <w:rsid w:val="00E32DED"/>
    <w:rsid w:val="00E342AE"/>
    <w:rsid w:val="00E34EE3"/>
    <w:rsid w:val="00E350D3"/>
    <w:rsid w:val="00E36FEF"/>
    <w:rsid w:val="00E3713F"/>
    <w:rsid w:val="00E37D85"/>
    <w:rsid w:val="00E403F1"/>
    <w:rsid w:val="00E40B39"/>
    <w:rsid w:val="00E40C61"/>
    <w:rsid w:val="00E40CB6"/>
    <w:rsid w:val="00E416D2"/>
    <w:rsid w:val="00E4249D"/>
    <w:rsid w:val="00E42795"/>
    <w:rsid w:val="00E44A98"/>
    <w:rsid w:val="00E45673"/>
    <w:rsid w:val="00E45BE1"/>
    <w:rsid w:val="00E46E37"/>
    <w:rsid w:val="00E50114"/>
    <w:rsid w:val="00E515B4"/>
    <w:rsid w:val="00E52AB9"/>
    <w:rsid w:val="00E53888"/>
    <w:rsid w:val="00E55F4E"/>
    <w:rsid w:val="00E57CD7"/>
    <w:rsid w:val="00E57E6C"/>
    <w:rsid w:val="00E60697"/>
    <w:rsid w:val="00E620AC"/>
    <w:rsid w:val="00E62117"/>
    <w:rsid w:val="00E648DD"/>
    <w:rsid w:val="00E64DE0"/>
    <w:rsid w:val="00E66E1A"/>
    <w:rsid w:val="00E66E60"/>
    <w:rsid w:val="00E670D3"/>
    <w:rsid w:val="00E67DBE"/>
    <w:rsid w:val="00E70E19"/>
    <w:rsid w:val="00E713FB"/>
    <w:rsid w:val="00E71F1D"/>
    <w:rsid w:val="00E72D68"/>
    <w:rsid w:val="00E733CA"/>
    <w:rsid w:val="00E7443D"/>
    <w:rsid w:val="00E756C4"/>
    <w:rsid w:val="00E7594D"/>
    <w:rsid w:val="00E7606B"/>
    <w:rsid w:val="00E76360"/>
    <w:rsid w:val="00E76993"/>
    <w:rsid w:val="00E76D10"/>
    <w:rsid w:val="00E77B32"/>
    <w:rsid w:val="00E8264A"/>
    <w:rsid w:val="00E82FB2"/>
    <w:rsid w:val="00E878F1"/>
    <w:rsid w:val="00E9055C"/>
    <w:rsid w:val="00E91041"/>
    <w:rsid w:val="00E91B09"/>
    <w:rsid w:val="00E91FEB"/>
    <w:rsid w:val="00E923C0"/>
    <w:rsid w:val="00E933A2"/>
    <w:rsid w:val="00E94404"/>
    <w:rsid w:val="00E944D7"/>
    <w:rsid w:val="00E95668"/>
    <w:rsid w:val="00E9586F"/>
    <w:rsid w:val="00E9592B"/>
    <w:rsid w:val="00E95A4C"/>
    <w:rsid w:val="00EA0F62"/>
    <w:rsid w:val="00EA10B8"/>
    <w:rsid w:val="00EA1F50"/>
    <w:rsid w:val="00EA4584"/>
    <w:rsid w:val="00EA58BD"/>
    <w:rsid w:val="00EA6319"/>
    <w:rsid w:val="00EA77AC"/>
    <w:rsid w:val="00EA7B97"/>
    <w:rsid w:val="00EA7F57"/>
    <w:rsid w:val="00EB0A02"/>
    <w:rsid w:val="00EB0F65"/>
    <w:rsid w:val="00EB2C89"/>
    <w:rsid w:val="00EB37FD"/>
    <w:rsid w:val="00EB5E81"/>
    <w:rsid w:val="00EB70F9"/>
    <w:rsid w:val="00EC0038"/>
    <w:rsid w:val="00EC2AEB"/>
    <w:rsid w:val="00EC3C61"/>
    <w:rsid w:val="00EC5BA1"/>
    <w:rsid w:val="00EC5F20"/>
    <w:rsid w:val="00EC61DA"/>
    <w:rsid w:val="00EC6F06"/>
    <w:rsid w:val="00ED0137"/>
    <w:rsid w:val="00ED03AC"/>
    <w:rsid w:val="00ED0C93"/>
    <w:rsid w:val="00ED12EA"/>
    <w:rsid w:val="00ED1E63"/>
    <w:rsid w:val="00ED2C8E"/>
    <w:rsid w:val="00ED4AEC"/>
    <w:rsid w:val="00ED51CD"/>
    <w:rsid w:val="00ED51DC"/>
    <w:rsid w:val="00ED5644"/>
    <w:rsid w:val="00ED56E0"/>
    <w:rsid w:val="00ED6BEE"/>
    <w:rsid w:val="00EE0520"/>
    <w:rsid w:val="00EE11CB"/>
    <w:rsid w:val="00EE35BD"/>
    <w:rsid w:val="00EE3DAB"/>
    <w:rsid w:val="00EE504A"/>
    <w:rsid w:val="00EE562E"/>
    <w:rsid w:val="00EE5971"/>
    <w:rsid w:val="00EE60FC"/>
    <w:rsid w:val="00EE6272"/>
    <w:rsid w:val="00EE69F1"/>
    <w:rsid w:val="00EE769E"/>
    <w:rsid w:val="00EF22F1"/>
    <w:rsid w:val="00EF3736"/>
    <w:rsid w:val="00EF41E3"/>
    <w:rsid w:val="00EF4E94"/>
    <w:rsid w:val="00EF5FD7"/>
    <w:rsid w:val="00EF6042"/>
    <w:rsid w:val="00EF64A2"/>
    <w:rsid w:val="00EF77FC"/>
    <w:rsid w:val="00EF7F57"/>
    <w:rsid w:val="00F0070D"/>
    <w:rsid w:val="00F00F30"/>
    <w:rsid w:val="00F01318"/>
    <w:rsid w:val="00F01929"/>
    <w:rsid w:val="00F02C46"/>
    <w:rsid w:val="00F03ABD"/>
    <w:rsid w:val="00F04BC7"/>
    <w:rsid w:val="00F04D98"/>
    <w:rsid w:val="00F0682A"/>
    <w:rsid w:val="00F06B9D"/>
    <w:rsid w:val="00F075A7"/>
    <w:rsid w:val="00F10115"/>
    <w:rsid w:val="00F1067A"/>
    <w:rsid w:val="00F16B0B"/>
    <w:rsid w:val="00F16C0B"/>
    <w:rsid w:val="00F202DA"/>
    <w:rsid w:val="00F21C67"/>
    <w:rsid w:val="00F22256"/>
    <w:rsid w:val="00F23E06"/>
    <w:rsid w:val="00F23F93"/>
    <w:rsid w:val="00F258B7"/>
    <w:rsid w:val="00F2770A"/>
    <w:rsid w:val="00F30846"/>
    <w:rsid w:val="00F32A3B"/>
    <w:rsid w:val="00F32B97"/>
    <w:rsid w:val="00F3445E"/>
    <w:rsid w:val="00F34FF5"/>
    <w:rsid w:val="00F377F7"/>
    <w:rsid w:val="00F37977"/>
    <w:rsid w:val="00F37DBF"/>
    <w:rsid w:val="00F41C04"/>
    <w:rsid w:val="00F42A49"/>
    <w:rsid w:val="00F42DBE"/>
    <w:rsid w:val="00F43709"/>
    <w:rsid w:val="00F43A8B"/>
    <w:rsid w:val="00F443D1"/>
    <w:rsid w:val="00F44F45"/>
    <w:rsid w:val="00F466A6"/>
    <w:rsid w:val="00F46D18"/>
    <w:rsid w:val="00F50B72"/>
    <w:rsid w:val="00F5220C"/>
    <w:rsid w:val="00F5369D"/>
    <w:rsid w:val="00F56888"/>
    <w:rsid w:val="00F56B56"/>
    <w:rsid w:val="00F56F6B"/>
    <w:rsid w:val="00F6151A"/>
    <w:rsid w:val="00F6210B"/>
    <w:rsid w:val="00F62716"/>
    <w:rsid w:val="00F62C1B"/>
    <w:rsid w:val="00F63DB8"/>
    <w:rsid w:val="00F651CB"/>
    <w:rsid w:val="00F65477"/>
    <w:rsid w:val="00F656E2"/>
    <w:rsid w:val="00F7131D"/>
    <w:rsid w:val="00F72364"/>
    <w:rsid w:val="00F72834"/>
    <w:rsid w:val="00F732FF"/>
    <w:rsid w:val="00F73996"/>
    <w:rsid w:val="00F74E87"/>
    <w:rsid w:val="00F75D74"/>
    <w:rsid w:val="00F76AB1"/>
    <w:rsid w:val="00F7745A"/>
    <w:rsid w:val="00F80B6F"/>
    <w:rsid w:val="00F80F21"/>
    <w:rsid w:val="00F813EE"/>
    <w:rsid w:val="00F828E2"/>
    <w:rsid w:val="00F83803"/>
    <w:rsid w:val="00F83BDC"/>
    <w:rsid w:val="00F876D6"/>
    <w:rsid w:val="00F906CF"/>
    <w:rsid w:val="00F9091E"/>
    <w:rsid w:val="00F92280"/>
    <w:rsid w:val="00F93354"/>
    <w:rsid w:val="00F962C7"/>
    <w:rsid w:val="00FA03BC"/>
    <w:rsid w:val="00FA0E81"/>
    <w:rsid w:val="00FA2BF2"/>
    <w:rsid w:val="00FA3303"/>
    <w:rsid w:val="00FA5678"/>
    <w:rsid w:val="00FA617F"/>
    <w:rsid w:val="00FA67B2"/>
    <w:rsid w:val="00FB0BCE"/>
    <w:rsid w:val="00FB1EFE"/>
    <w:rsid w:val="00FB2204"/>
    <w:rsid w:val="00FB3C34"/>
    <w:rsid w:val="00FB50B5"/>
    <w:rsid w:val="00FB5441"/>
    <w:rsid w:val="00FB6BEA"/>
    <w:rsid w:val="00FC1CBB"/>
    <w:rsid w:val="00FC21A3"/>
    <w:rsid w:val="00FC23B6"/>
    <w:rsid w:val="00FC28E4"/>
    <w:rsid w:val="00FC5222"/>
    <w:rsid w:val="00FC5543"/>
    <w:rsid w:val="00FC6D1F"/>
    <w:rsid w:val="00FC6F83"/>
    <w:rsid w:val="00FD1A4D"/>
    <w:rsid w:val="00FD1B57"/>
    <w:rsid w:val="00FD2369"/>
    <w:rsid w:val="00FD2D84"/>
    <w:rsid w:val="00FD3919"/>
    <w:rsid w:val="00FD3B4A"/>
    <w:rsid w:val="00FD420B"/>
    <w:rsid w:val="00FD4FC4"/>
    <w:rsid w:val="00FD6069"/>
    <w:rsid w:val="00FD6B54"/>
    <w:rsid w:val="00FD6EE1"/>
    <w:rsid w:val="00FD758C"/>
    <w:rsid w:val="00FE015C"/>
    <w:rsid w:val="00FE0ECA"/>
    <w:rsid w:val="00FE116F"/>
    <w:rsid w:val="00FE2FB2"/>
    <w:rsid w:val="00FE31EB"/>
    <w:rsid w:val="00FE349E"/>
    <w:rsid w:val="00FE36F7"/>
    <w:rsid w:val="00FE3950"/>
    <w:rsid w:val="00FE4A89"/>
    <w:rsid w:val="00FE4E61"/>
    <w:rsid w:val="00FE64A5"/>
    <w:rsid w:val="00FE7146"/>
    <w:rsid w:val="00FE718D"/>
    <w:rsid w:val="00FE756E"/>
    <w:rsid w:val="00FF3C48"/>
    <w:rsid w:val="00FF4A5A"/>
    <w:rsid w:val="00FF5070"/>
    <w:rsid w:val="00FF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860a8"/>
    </o:shapedefaults>
    <o:shapelayout v:ext="edit">
      <o:idmap v:ext="edit" data="1"/>
    </o:shapelayout>
  </w:shapeDefaults>
  <w:decimalSymbol w:val="."/>
  <w:listSeparator w:val=","/>
  <w15:docId w15:val="{E89F7606-D43A-45BE-B225-117C99FD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qFormat="1"/>
    <w:lsdException w:name="List Bullet" w:semiHidden="1" w:unhideWhenUsed="1" w:qFormat="1"/>
    <w:lsdException w:name="List 2" w:semiHidden="1" w:uiPriority="99" w:unhideWhenUsed="1"/>
    <w:lsdException w:name="List 3" w:semiHidden="1" w:uiPriority="99"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B3933"/>
    <w:rPr>
      <w:rFonts w:ascii="Neo Sans Intel" w:hAnsi="Neo Sans Intel"/>
      <w:szCs w:val="24"/>
      <w:lang w:eastAsia="en-US"/>
    </w:rPr>
  </w:style>
  <w:style w:type="paragraph" w:styleId="Heading1">
    <w:name w:val="heading 1"/>
    <w:basedOn w:val="Normal"/>
    <w:next w:val="BodyText"/>
    <w:uiPriority w:val="9"/>
    <w:qFormat/>
    <w:rsid w:val="005B3933"/>
    <w:pPr>
      <w:keepNext/>
      <w:keepLines/>
      <w:pageBreakBefore/>
      <w:numPr>
        <w:numId w:val="6"/>
      </w:numPr>
      <w:pBdr>
        <w:bottom w:val="single" w:sz="8" w:space="1" w:color="0860A8"/>
      </w:pBdr>
      <w:spacing w:before="240" w:after="240"/>
      <w:outlineLvl w:val="0"/>
    </w:pPr>
    <w:rPr>
      <w:rFonts w:ascii="Verdana" w:eastAsiaTheme="majorEastAsia" w:hAnsi="Verdana" w:cstheme="majorBidi"/>
      <w:bCs/>
      <w:color w:val="0860A8"/>
      <w:spacing w:val="-15"/>
      <w:sz w:val="32"/>
      <w:szCs w:val="28"/>
    </w:rPr>
  </w:style>
  <w:style w:type="paragraph" w:styleId="Heading2">
    <w:name w:val="heading 2"/>
    <w:basedOn w:val="Normal"/>
    <w:next w:val="BodyText"/>
    <w:uiPriority w:val="9"/>
    <w:unhideWhenUsed/>
    <w:qFormat/>
    <w:rsid w:val="005B3933"/>
    <w:pPr>
      <w:keepNext/>
      <w:keepLines/>
      <w:numPr>
        <w:ilvl w:val="1"/>
        <w:numId w:val="6"/>
      </w:numPr>
      <w:spacing w:before="240" w:after="240"/>
      <w:outlineLvl w:val="1"/>
    </w:pPr>
    <w:rPr>
      <w:rFonts w:ascii="Verdana" w:eastAsiaTheme="majorEastAsia" w:hAnsi="Verdana" w:cstheme="majorBidi"/>
      <w:bCs/>
      <w:color w:val="0860A8"/>
      <w:spacing w:val="-15"/>
      <w:sz w:val="28"/>
      <w:szCs w:val="26"/>
    </w:rPr>
  </w:style>
  <w:style w:type="paragraph" w:styleId="Heading3">
    <w:name w:val="heading 3"/>
    <w:basedOn w:val="Normal"/>
    <w:next w:val="BodyText"/>
    <w:link w:val="Heading3Char"/>
    <w:uiPriority w:val="9"/>
    <w:unhideWhenUsed/>
    <w:qFormat/>
    <w:rsid w:val="005B3933"/>
    <w:pPr>
      <w:keepNext/>
      <w:keepLines/>
      <w:numPr>
        <w:ilvl w:val="2"/>
        <w:numId w:val="6"/>
      </w:numPr>
      <w:spacing w:before="240" w:after="240"/>
      <w:outlineLvl w:val="2"/>
    </w:pPr>
    <w:rPr>
      <w:rFonts w:ascii="Verdana" w:eastAsiaTheme="majorEastAsia" w:hAnsi="Verdana" w:cstheme="majorBidi"/>
      <w:bCs/>
      <w:color w:val="0860A8"/>
      <w:spacing w:val="-15"/>
      <w:sz w:val="24"/>
      <w:szCs w:val="22"/>
    </w:rPr>
  </w:style>
  <w:style w:type="paragraph" w:styleId="Heading4">
    <w:name w:val="heading 4"/>
    <w:basedOn w:val="Normal"/>
    <w:next w:val="BodyText"/>
    <w:uiPriority w:val="9"/>
    <w:unhideWhenUsed/>
    <w:rsid w:val="005B3933"/>
    <w:pPr>
      <w:keepNext/>
      <w:keepLines/>
      <w:numPr>
        <w:ilvl w:val="3"/>
        <w:numId w:val="6"/>
      </w:numPr>
      <w:spacing w:before="240" w:after="240"/>
      <w:outlineLvl w:val="3"/>
    </w:pPr>
    <w:rPr>
      <w:rFonts w:ascii="Verdana" w:eastAsiaTheme="majorEastAsia" w:hAnsi="Verdana" w:cstheme="majorBidi"/>
      <w:bCs/>
      <w:iCs/>
      <w:color w:val="595959" w:themeColor="text1" w:themeTint="A6"/>
      <w:spacing w:val="-15"/>
      <w:sz w:val="24"/>
      <w:szCs w:val="22"/>
    </w:rPr>
  </w:style>
  <w:style w:type="paragraph" w:styleId="Heading5">
    <w:name w:val="heading 5"/>
    <w:basedOn w:val="Normal"/>
    <w:next w:val="BodyText"/>
    <w:uiPriority w:val="9"/>
    <w:unhideWhenUsed/>
    <w:rsid w:val="005B3933"/>
    <w:pPr>
      <w:keepNext/>
      <w:keepLines/>
      <w:numPr>
        <w:ilvl w:val="4"/>
        <w:numId w:val="6"/>
      </w:numPr>
      <w:spacing w:before="240" w:after="240"/>
      <w:outlineLvl w:val="4"/>
    </w:pPr>
    <w:rPr>
      <w:rFonts w:ascii="Verdana" w:eastAsiaTheme="majorEastAsia" w:hAnsi="Verdana" w:cstheme="majorBidi"/>
      <w:color w:val="595959" w:themeColor="text1" w:themeTint="A6"/>
      <w:spacing w:val="-15"/>
      <w:sz w:val="22"/>
      <w:szCs w:val="22"/>
    </w:rPr>
  </w:style>
  <w:style w:type="paragraph" w:styleId="Heading6">
    <w:name w:val="heading 6"/>
    <w:basedOn w:val="Normal"/>
    <w:next w:val="BodyText"/>
    <w:uiPriority w:val="9"/>
    <w:unhideWhenUsed/>
    <w:rsid w:val="005B3933"/>
    <w:pPr>
      <w:keepNext/>
      <w:keepLines/>
      <w:numPr>
        <w:ilvl w:val="5"/>
        <w:numId w:val="6"/>
      </w:numPr>
      <w:spacing w:before="240" w:after="240"/>
      <w:outlineLvl w:val="5"/>
    </w:pPr>
    <w:rPr>
      <w:rFonts w:ascii="Verdana" w:eastAsiaTheme="majorEastAsia" w:hAnsi="Verdana" w:cstheme="majorBidi"/>
      <w:iCs/>
      <w:color w:val="243F60" w:themeColor="accent1" w:themeShade="7F"/>
      <w:spacing w:val="-15"/>
      <w:szCs w:val="22"/>
    </w:rPr>
  </w:style>
  <w:style w:type="paragraph" w:styleId="Heading7">
    <w:name w:val="heading 7"/>
    <w:basedOn w:val="Normal"/>
    <w:next w:val="Normal"/>
    <w:uiPriority w:val="9"/>
    <w:unhideWhenUsed/>
    <w:rsid w:val="005B3933"/>
    <w:pPr>
      <w:keepNext/>
      <w:keepLines/>
      <w:numPr>
        <w:ilvl w:val="6"/>
        <w:numId w:val="6"/>
      </w:numPr>
      <w:spacing w:before="240" w:after="240"/>
      <w:outlineLvl w:val="6"/>
    </w:pPr>
    <w:rPr>
      <w:rFonts w:ascii="Verdana" w:eastAsiaTheme="majorEastAsia" w:hAnsi="Verdana" w:cstheme="majorBidi"/>
      <w:iCs/>
      <w:color w:val="404040" w:themeColor="text1" w:themeTint="BF"/>
      <w:sz w:val="18"/>
      <w:szCs w:val="22"/>
    </w:rPr>
  </w:style>
  <w:style w:type="paragraph" w:styleId="Heading8">
    <w:name w:val="heading 8"/>
    <w:basedOn w:val="Normal"/>
    <w:next w:val="Normal"/>
    <w:semiHidden/>
    <w:rsid w:val="00A5238E"/>
    <w:pPr>
      <w:numPr>
        <w:ilvl w:val="7"/>
        <w:numId w:val="1"/>
      </w:numPr>
      <w:spacing w:before="240" w:after="60"/>
      <w:outlineLvl w:val="7"/>
    </w:pPr>
    <w:rPr>
      <w:i/>
      <w:iCs/>
    </w:rPr>
  </w:style>
  <w:style w:type="paragraph" w:styleId="Heading9">
    <w:name w:val="heading 9"/>
    <w:basedOn w:val="Normal"/>
    <w:next w:val="Normal"/>
    <w:semiHidden/>
    <w:rsid w:val="00A5238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rsid w:val="005F1B8D"/>
    <w:pPr>
      <w:spacing w:before="3000"/>
      <w:contextualSpacing/>
    </w:pPr>
    <w:rPr>
      <w:rFonts w:ascii="Neo Sans Intel Medium" w:eastAsiaTheme="majorEastAsia" w:hAnsi="Neo Sans Intel Medium" w:cstheme="majorBidi"/>
      <w:b/>
      <w:color w:val="0071C5"/>
      <w:spacing w:val="5"/>
      <w:kern w:val="28"/>
      <w:sz w:val="60"/>
      <w:szCs w:val="52"/>
    </w:rPr>
  </w:style>
  <w:style w:type="character" w:styleId="Hyperlink">
    <w:name w:val="Hyperlink"/>
    <w:basedOn w:val="DefaultParagraphFont"/>
    <w:uiPriority w:val="99"/>
    <w:unhideWhenUsed/>
    <w:rsid w:val="005F1B8D"/>
    <w:rPr>
      <w:color w:val="0000FF" w:themeColor="hyperlink"/>
      <w:u w:val="single"/>
    </w:rPr>
  </w:style>
  <w:style w:type="paragraph" w:customStyle="1" w:styleId="TableCell">
    <w:name w:val="Table Cell"/>
    <w:basedOn w:val="Normal"/>
    <w:rsid w:val="00A5016C"/>
    <w:pPr>
      <w:spacing w:before="20" w:after="20"/>
    </w:pPr>
    <w:rPr>
      <w:rFonts w:ascii="Verdana" w:hAnsi="Verdana"/>
      <w:sz w:val="18"/>
      <w:szCs w:val="22"/>
    </w:rPr>
  </w:style>
  <w:style w:type="paragraph" w:styleId="Footer">
    <w:name w:val="footer"/>
    <w:basedOn w:val="Normal"/>
    <w:link w:val="FooterChar"/>
    <w:semiHidden/>
    <w:rsid w:val="0021733B"/>
    <w:pPr>
      <w:tabs>
        <w:tab w:val="center" w:pos="4680"/>
        <w:tab w:val="right" w:pos="9360"/>
      </w:tabs>
    </w:pPr>
  </w:style>
  <w:style w:type="paragraph" w:customStyle="1" w:styleId="TableHeading">
    <w:name w:val="Table Heading"/>
    <w:basedOn w:val="TableBody"/>
    <w:qFormat/>
    <w:rsid w:val="005F1B8D"/>
    <w:pPr>
      <w:keepNext/>
      <w:keepLines/>
      <w:tabs>
        <w:tab w:val="left" w:pos="360"/>
        <w:tab w:val="left" w:pos="720"/>
      </w:tabs>
      <w:jc w:val="center"/>
    </w:pPr>
    <w:rPr>
      <w:bCs/>
      <w:iCs/>
      <w:spacing w:val="-5"/>
      <w:sz w:val="16"/>
      <w:szCs w:val="16"/>
    </w:rPr>
  </w:style>
  <w:style w:type="paragraph" w:styleId="Header">
    <w:name w:val="header"/>
    <w:basedOn w:val="Normal"/>
    <w:link w:val="HeaderChar"/>
    <w:rsid w:val="005F1B8D"/>
    <w:pPr>
      <w:tabs>
        <w:tab w:val="center" w:pos="4320"/>
        <w:tab w:val="right" w:pos="8640"/>
      </w:tabs>
    </w:pPr>
    <w:rPr>
      <w:rFonts w:ascii="Verdana" w:eastAsiaTheme="minorHAnsi" w:hAnsi="Verdana" w:cstheme="minorBidi"/>
      <w:sz w:val="16"/>
      <w:szCs w:val="22"/>
    </w:rPr>
  </w:style>
  <w:style w:type="character" w:customStyle="1" w:styleId="FooterChar">
    <w:name w:val="Footer Char"/>
    <w:basedOn w:val="DefaultParagraphFont"/>
    <w:link w:val="Footer"/>
    <w:semiHidden/>
    <w:rsid w:val="0021733B"/>
    <w:rPr>
      <w:rFonts w:ascii="Neo Sans Intel" w:hAnsi="Neo Sans Intel"/>
      <w:szCs w:val="24"/>
      <w:lang w:eastAsia="en-US"/>
    </w:rPr>
  </w:style>
  <w:style w:type="character" w:styleId="PageNumber">
    <w:name w:val="page number"/>
    <w:basedOn w:val="DefaultParagraphFont"/>
    <w:rsid w:val="00A36DD7"/>
  </w:style>
  <w:style w:type="paragraph" w:styleId="TOC1">
    <w:name w:val="toc 1"/>
    <w:basedOn w:val="Normal"/>
    <w:next w:val="Normal"/>
    <w:uiPriority w:val="39"/>
    <w:unhideWhenUsed/>
    <w:rsid w:val="005B3933"/>
    <w:pPr>
      <w:tabs>
        <w:tab w:val="left" w:pos="720"/>
        <w:tab w:val="right" w:leader="dot" w:pos="8640"/>
      </w:tabs>
      <w:spacing w:after="100"/>
      <w:ind w:left="360" w:hanging="360"/>
    </w:pPr>
    <w:rPr>
      <w:rFonts w:ascii="Verdana" w:eastAsiaTheme="minorHAnsi" w:hAnsi="Verdana" w:cstheme="minorBidi"/>
      <w:color w:val="0860A8"/>
      <w:szCs w:val="22"/>
    </w:rPr>
  </w:style>
  <w:style w:type="paragraph" w:styleId="TOC2">
    <w:name w:val="toc 2"/>
    <w:basedOn w:val="Normal"/>
    <w:next w:val="Normal"/>
    <w:uiPriority w:val="39"/>
    <w:unhideWhenUsed/>
    <w:rsid w:val="005B3933"/>
    <w:pPr>
      <w:tabs>
        <w:tab w:val="left" w:pos="1080"/>
        <w:tab w:val="right" w:leader="dot" w:pos="8640"/>
      </w:tabs>
      <w:spacing w:after="100"/>
      <w:ind w:left="990" w:hanging="630"/>
    </w:pPr>
    <w:rPr>
      <w:rFonts w:ascii="Verdana" w:eastAsiaTheme="minorHAnsi" w:hAnsi="Verdana" w:cstheme="minorBidi"/>
      <w:color w:val="0860A8"/>
      <w:szCs w:val="22"/>
    </w:rPr>
  </w:style>
  <w:style w:type="paragraph" w:styleId="TOC3">
    <w:name w:val="toc 3"/>
    <w:basedOn w:val="Normal"/>
    <w:next w:val="Normal"/>
    <w:uiPriority w:val="39"/>
    <w:unhideWhenUsed/>
    <w:rsid w:val="005B3933"/>
    <w:pPr>
      <w:tabs>
        <w:tab w:val="left" w:pos="1800"/>
        <w:tab w:val="right" w:leader="dot" w:pos="8640"/>
      </w:tabs>
      <w:spacing w:after="100"/>
      <w:ind w:left="1800" w:hanging="810"/>
    </w:pPr>
    <w:rPr>
      <w:rFonts w:ascii="Verdana" w:eastAsiaTheme="minorHAnsi" w:hAnsi="Verdana" w:cstheme="minorBidi"/>
      <w:color w:val="0860A8"/>
      <w:szCs w:val="22"/>
    </w:rPr>
  </w:style>
  <w:style w:type="paragraph" w:styleId="TOC4">
    <w:name w:val="toc 4"/>
    <w:basedOn w:val="Normal"/>
    <w:autoRedefine/>
    <w:semiHidden/>
    <w:rsid w:val="001D0342"/>
    <w:pPr>
      <w:ind w:left="432"/>
    </w:pPr>
  </w:style>
  <w:style w:type="paragraph" w:styleId="TOC5">
    <w:name w:val="toc 5"/>
    <w:basedOn w:val="Normal"/>
    <w:autoRedefine/>
    <w:semiHidden/>
    <w:rsid w:val="001D0342"/>
    <w:pPr>
      <w:ind w:left="432"/>
    </w:pPr>
  </w:style>
  <w:style w:type="paragraph" w:styleId="TOC6">
    <w:name w:val="toc 6"/>
    <w:basedOn w:val="Normal"/>
    <w:autoRedefine/>
    <w:semiHidden/>
    <w:rsid w:val="001D0342"/>
    <w:pPr>
      <w:ind w:left="432"/>
    </w:pPr>
  </w:style>
  <w:style w:type="paragraph" w:styleId="DocumentMap">
    <w:name w:val="Document Map"/>
    <w:basedOn w:val="Normal"/>
    <w:semiHidden/>
    <w:rsid w:val="002A6211"/>
    <w:pPr>
      <w:shd w:val="clear" w:color="auto" w:fill="000080"/>
    </w:pPr>
    <w:rPr>
      <w:rFonts w:ascii="Tahoma" w:hAnsi="Tahoma" w:cs="Tahoma"/>
      <w:szCs w:val="20"/>
    </w:rPr>
  </w:style>
  <w:style w:type="table" w:styleId="TableGrid">
    <w:name w:val="Table Grid"/>
    <w:basedOn w:val="TableNormal"/>
    <w:uiPriority w:val="59"/>
    <w:rsid w:val="005F1B8D"/>
    <w:rPr>
      <w:rFonts w:asciiTheme="minorHAnsi" w:eastAsiaTheme="minorHAnsi" w:hAnsiTheme="minorHAnsi" w:cstheme="minorBidi"/>
      <w:sz w:val="22"/>
      <w:szCs w:val="22"/>
      <w:lang w:eastAsia="en-US"/>
    </w:rPr>
    <w:tblPr/>
  </w:style>
  <w:style w:type="paragraph" w:styleId="TableofFigures">
    <w:name w:val="table of figures"/>
    <w:basedOn w:val="Normal"/>
    <w:next w:val="Normal"/>
    <w:semiHidden/>
    <w:rsid w:val="004276A7"/>
    <w:rPr>
      <w:rFonts w:ascii="Tahoma" w:hAnsi="Tahoma"/>
    </w:rPr>
  </w:style>
  <w:style w:type="paragraph" w:styleId="TOC7">
    <w:name w:val="toc 7"/>
    <w:basedOn w:val="Normal"/>
    <w:next w:val="Normal"/>
    <w:autoRedefine/>
    <w:semiHidden/>
    <w:rsid w:val="00631E39"/>
    <w:pPr>
      <w:ind w:left="1440"/>
    </w:pPr>
    <w:rPr>
      <w:rFonts w:ascii="Tahoma" w:hAnsi="Tahoma"/>
    </w:rPr>
  </w:style>
  <w:style w:type="paragraph" w:styleId="TOC8">
    <w:name w:val="toc 8"/>
    <w:basedOn w:val="Normal"/>
    <w:next w:val="Normal"/>
    <w:autoRedefine/>
    <w:semiHidden/>
    <w:rsid w:val="003D5955"/>
    <w:pPr>
      <w:ind w:left="1680"/>
    </w:pPr>
  </w:style>
  <w:style w:type="paragraph" w:styleId="TOC9">
    <w:name w:val="toc 9"/>
    <w:basedOn w:val="Normal"/>
    <w:next w:val="Normal"/>
    <w:autoRedefine/>
    <w:semiHidden/>
    <w:rsid w:val="003D5955"/>
    <w:pPr>
      <w:ind w:left="1920"/>
    </w:pPr>
  </w:style>
  <w:style w:type="character" w:styleId="Emphasis">
    <w:name w:val="Emphasis"/>
    <w:basedOn w:val="DefaultParagraphFont"/>
    <w:uiPriority w:val="20"/>
    <w:unhideWhenUsed/>
    <w:qFormat/>
    <w:rsid w:val="005F1B8D"/>
    <w:rPr>
      <w:i/>
      <w:iCs/>
    </w:rPr>
  </w:style>
  <w:style w:type="character" w:customStyle="1" w:styleId="Heading3Char">
    <w:name w:val="Heading 3 Char"/>
    <w:basedOn w:val="DefaultParagraphFont"/>
    <w:link w:val="Heading3"/>
    <w:uiPriority w:val="9"/>
    <w:rsid w:val="00051FE3"/>
    <w:rPr>
      <w:rFonts w:ascii="Verdana" w:eastAsiaTheme="majorEastAsia" w:hAnsi="Verdana" w:cstheme="majorBidi"/>
      <w:bCs/>
      <w:color w:val="0860A8"/>
      <w:spacing w:val="-15"/>
      <w:sz w:val="24"/>
      <w:szCs w:val="22"/>
      <w:lang w:eastAsia="en-US"/>
    </w:rPr>
  </w:style>
  <w:style w:type="paragraph" w:customStyle="1" w:styleId="BodyText">
    <w:name w:val="BodyText"/>
    <w:qFormat/>
    <w:rsid w:val="005F1B8D"/>
    <w:pPr>
      <w:spacing w:before="200" w:after="200"/>
    </w:pPr>
    <w:rPr>
      <w:rFonts w:ascii="Verdana" w:eastAsiaTheme="minorHAnsi" w:hAnsi="Verdana" w:cstheme="minorBidi"/>
      <w:sz w:val="18"/>
      <w:szCs w:val="18"/>
      <w:lang w:eastAsia="en-US"/>
    </w:rPr>
  </w:style>
  <w:style w:type="paragraph" w:customStyle="1" w:styleId="CommandLine1">
    <w:name w:val="Command Line 1"/>
    <w:basedOn w:val="BodyText"/>
    <w:qFormat/>
    <w:rsid w:val="005F1B8D"/>
    <w:pPr>
      <w:spacing w:before="120" w:after="120"/>
      <w:contextualSpacing/>
    </w:pPr>
    <w:rPr>
      <w:rFonts w:ascii="Courier New" w:hAnsi="Courier New" w:cs="Courier New"/>
      <w:color w:val="0000FF"/>
    </w:rPr>
  </w:style>
  <w:style w:type="paragraph" w:customStyle="1" w:styleId="CodeSnippet">
    <w:name w:val="Code Snippet"/>
    <w:basedOn w:val="CommandLine1"/>
    <w:qFormat/>
    <w:rsid w:val="005F1B8D"/>
    <w:rPr>
      <w:color w:val="000000" w:themeColor="text1"/>
      <w:sz w:val="16"/>
      <w:szCs w:val="16"/>
    </w:rPr>
  </w:style>
  <w:style w:type="paragraph" w:customStyle="1" w:styleId="CodeSnippet2">
    <w:name w:val="Code Snippet 2"/>
    <w:basedOn w:val="CodeSnippet"/>
    <w:rsid w:val="005F1B8D"/>
    <w:pPr>
      <w:ind w:left="360"/>
    </w:pPr>
  </w:style>
  <w:style w:type="paragraph" w:customStyle="1" w:styleId="CommandLine2">
    <w:name w:val="Command Line 2"/>
    <w:basedOn w:val="CommandLine1"/>
    <w:rsid w:val="005F1B8D"/>
    <w:pPr>
      <w:ind w:left="360"/>
    </w:pPr>
  </w:style>
  <w:style w:type="paragraph" w:customStyle="1" w:styleId="CommandLine3">
    <w:name w:val="Command Line 3"/>
    <w:basedOn w:val="CommandLine2"/>
    <w:rsid w:val="005F1B8D"/>
    <w:pPr>
      <w:ind w:left="720"/>
    </w:pPr>
  </w:style>
  <w:style w:type="paragraph" w:customStyle="1" w:styleId="Confidential">
    <w:name w:val="Confidential"/>
    <w:basedOn w:val="Normal"/>
    <w:rsid w:val="005F1B8D"/>
    <w:pPr>
      <w:spacing w:before="200" w:after="600"/>
    </w:pPr>
    <w:rPr>
      <w:rFonts w:ascii="Verdana" w:eastAsiaTheme="minorHAnsi" w:hAnsi="Verdana" w:cs="Arial"/>
      <w:color w:val="FF0000"/>
      <w:sz w:val="32"/>
      <w:szCs w:val="32"/>
    </w:rPr>
  </w:style>
  <w:style w:type="paragraph" w:customStyle="1" w:styleId="Contents">
    <w:name w:val="Contents"/>
    <w:next w:val="BodyText"/>
    <w:rsid w:val="005F1B8D"/>
    <w:pPr>
      <w:pBdr>
        <w:bottom w:val="single" w:sz="8" w:space="1" w:color="0860A8"/>
      </w:pBdr>
      <w:spacing w:after="200"/>
    </w:pPr>
    <w:rPr>
      <w:rFonts w:ascii="Verdana" w:eastAsiaTheme="minorHAnsi" w:hAnsi="Verdana" w:cstheme="minorBidi"/>
      <w:color w:val="0860A8"/>
      <w:spacing w:val="-15"/>
      <w:sz w:val="28"/>
      <w:szCs w:val="28"/>
      <w:lang w:eastAsia="en-US"/>
    </w:rPr>
  </w:style>
  <w:style w:type="paragraph" w:customStyle="1" w:styleId="CopyrightText">
    <w:name w:val="Copyright Text"/>
    <w:basedOn w:val="Normal"/>
    <w:rsid w:val="005F1B8D"/>
    <w:pPr>
      <w:spacing w:after="120"/>
    </w:pPr>
    <w:rPr>
      <w:rFonts w:ascii="Verdana" w:eastAsiaTheme="minorHAnsi" w:hAnsi="Verdana" w:cstheme="minorBidi"/>
      <w:sz w:val="16"/>
      <w:szCs w:val="16"/>
    </w:rPr>
  </w:style>
  <w:style w:type="paragraph" w:customStyle="1" w:styleId="FigureCaption">
    <w:name w:val="FigureCaption"/>
    <w:basedOn w:val="Normal"/>
    <w:next w:val="Normal"/>
    <w:rsid w:val="005F1B8D"/>
    <w:rPr>
      <w:rFonts w:ascii="Verdana" w:eastAsiaTheme="minorHAnsi" w:hAnsi="Verdana" w:cstheme="minorBidi"/>
      <w:b/>
      <w:color w:val="404040" w:themeColor="text1" w:themeTint="BF"/>
      <w:sz w:val="18"/>
      <w:szCs w:val="22"/>
    </w:rPr>
  </w:style>
  <w:style w:type="character" w:customStyle="1" w:styleId="Filename">
    <w:name w:val="Filename"/>
    <w:uiPriority w:val="1"/>
    <w:qFormat/>
    <w:rsid w:val="005F1B8D"/>
    <w:rPr>
      <w:rFonts w:ascii="Courier New" w:hAnsi="Courier New" w:cs="Courier New"/>
      <w:color w:val="000000" w:themeColor="text1"/>
      <w:sz w:val="20"/>
      <w:szCs w:val="16"/>
    </w:rPr>
  </w:style>
  <w:style w:type="paragraph" w:customStyle="1" w:styleId="Gaps">
    <w:name w:val="Gaps"/>
    <w:basedOn w:val="BodyText"/>
    <w:rsid w:val="005F1B8D"/>
    <w:rPr>
      <w:color w:val="FF0000"/>
      <w:sz w:val="20"/>
      <w:szCs w:val="20"/>
    </w:rPr>
  </w:style>
  <w:style w:type="paragraph" w:customStyle="1" w:styleId="GuideFooter">
    <w:name w:val="Guide Footer"/>
    <w:basedOn w:val="Normal"/>
    <w:rsid w:val="005F1B8D"/>
    <w:pPr>
      <w:tabs>
        <w:tab w:val="center" w:pos="4320"/>
        <w:tab w:val="right" w:pos="8640"/>
      </w:tabs>
      <w:spacing w:after="120"/>
    </w:pPr>
    <w:rPr>
      <w:rFonts w:ascii="Verdana" w:eastAsiaTheme="minorHAnsi" w:hAnsi="Verdana" w:cstheme="minorBidi"/>
      <w:sz w:val="16"/>
      <w:szCs w:val="22"/>
    </w:rPr>
  </w:style>
  <w:style w:type="paragraph" w:customStyle="1" w:styleId="Heading1Preface">
    <w:name w:val="Heading 1 Preface"/>
    <w:basedOn w:val="Normal"/>
    <w:next w:val="BodyText"/>
    <w:autoRedefine/>
    <w:rsid w:val="006A34C8"/>
    <w:pPr>
      <w:keepNext/>
      <w:keepLines/>
      <w:pageBreakBefore/>
      <w:spacing w:before="240" w:after="240"/>
    </w:pPr>
    <w:rPr>
      <w:rFonts w:ascii="Verdana" w:eastAsiaTheme="minorHAnsi" w:hAnsi="Verdana" w:cstheme="minorBidi"/>
      <w:color w:val="0860A8"/>
      <w:sz w:val="32"/>
      <w:szCs w:val="32"/>
    </w:rPr>
  </w:style>
  <w:style w:type="character" w:styleId="IntenseEmphasis">
    <w:name w:val="Intense Emphasis"/>
    <w:basedOn w:val="DefaultParagraphFont"/>
    <w:uiPriority w:val="21"/>
    <w:unhideWhenUsed/>
    <w:rsid w:val="005F1B8D"/>
    <w:rPr>
      <w:b/>
      <w:bCs/>
      <w:i/>
      <w:iCs/>
      <w:color w:val="auto"/>
    </w:rPr>
  </w:style>
  <w:style w:type="paragraph" w:styleId="List">
    <w:name w:val="List"/>
    <w:basedOn w:val="Normal"/>
    <w:uiPriority w:val="99"/>
    <w:unhideWhenUsed/>
    <w:qFormat/>
    <w:rsid w:val="005F1B8D"/>
    <w:pPr>
      <w:numPr>
        <w:numId w:val="2"/>
      </w:numPr>
      <w:spacing w:before="200" w:after="120"/>
    </w:pPr>
    <w:rPr>
      <w:rFonts w:ascii="Verdana" w:eastAsiaTheme="minorHAnsi" w:hAnsi="Verdana" w:cstheme="minorBidi"/>
      <w:sz w:val="18"/>
      <w:szCs w:val="22"/>
    </w:rPr>
  </w:style>
  <w:style w:type="paragraph" w:styleId="List2">
    <w:name w:val="List 2"/>
    <w:basedOn w:val="Normal"/>
    <w:uiPriority w:val="99"/>
    <w:unhideWhenUsed/>
    <w:rsid w:val="005F1B8D"/>
    <w:pPr>
      <w:numPr>
        <w:ilvl w:val="1"/>
        <w:numId w:val="2"/>
      </w:numPr>
      <w:spacing w:before="120" w:after="120"/>
      <w:contextualSpacing/>
    </w:pPr>
    <w:rPr>
      <w:rFonts w:ascii="Verdana" w:eastAsiaTheme="minorHAnsi" w:hAnsi="Verdana" w:cstheme="minorBidi"/>
      <w:sz w:val="18"/>
      <w:szCs w:val="22"/>
    </w:rPr>
  </w:style>
  <w:style w:type="paragraph" w:styleId="List3">
    <w:name w:val="List 3"/>
    <w:basedOn w:val="Normal"/>
    <w:uiPriority w:val="99"/>
    <w:unhideWhenUsed/>
    <w:rsid w:val="005F1B8D"/>
    <w:pPr>
      <w:numPr>
        <w:ilvl w:val="2"/>
        <w:numId w:val="2"/>
      </w:numPr>
      <w:spacing w:before="120" w:after="120"/>
      <w:contextualSpacing/>
    </w:pPr>
    <w:rPr>
      <w:rFonts w:ascii="Verdana" w:eastAsiaTheme="minorHAnsi" w:hAnsi="Verdana" w:cstheme="minorBidi"/>
      <w:sz w:val="18"/>
      <w:szCs w:val="22"/>
    </w:rPr>
  </w:style>
  <w:style w:type="paragraph" w:styleId="ListBullet">
    <w:name w:val="List Bullet"/>
    <w:basedOn w:val="Normal"/>
    <w:unhideWhenUsed/>
    <w:qFormat/>
    <w:rsid w:val="005F1B8D"/>
    <w:pPr>
      <w:numPr>
        <w:numId w:val="3"/>
      </w:numPr>
      <w:spacing w:before="120" w:after="120"/>
    </w:pPr>
    <w:rPr>
      <w:rFonts w:ascii="Verdana" w:eastAsiaTheme="minorHAnsi" w:hAnsi="Verdana" w:cstheme="minorBidi"/>
      <w:sz w:val="18"/>
      <w:szCs w:val="22"/>
    </w:rPr>
  </w:style>
  <w:style w:type="paragraph" w:styleId="ListBullet2">
    <w:name w:val="List Bullet 2"/>
    <w:basedOn w:val="Normal"/>
    <w:uiPriority w:val="99"/>
    <w:unhideWhenUsed/>
    <w:rsid w:val="005F1B8D"/>
    <w:pPr>
      <w:numPr>
        <w:ilvl w:val="1"/>
        <w:numId w:val="3"/>
      </w:numPr>
      <w:spacing w:before="120" w:after="120"/>
    </w:pPr>
    <w:rPr>
      <w:rFonts w:ascii="Verdana" w:eastAsiaTheme="minorHAnsi" w:hAnsi="Verdana" w:cstheme="minorBidi"/>
      <w:sz w:val="18"/>
      <w:szCs w:val="22"/>
    </w:rPr>
  </w:style>
  <w:style w:type="paragraph" w:styleId="ListBullet3">
    <w:name w:val="List Bullet 3"/>
    <w:basedOn w:val="Normal"/>
    <w:uiPriority w:val="99"/>
    <w:unhideWhenUsed/>
    <w:rsid w:val="005F1B8D"/>
    <w:pPr>
      <w:numPr>
        <w:ilvl w:val="2"/>
        <w:numId w:val="3"/>
      </w:numPr>
      <w:spacing w:before="120" w:after="120"/>
    </w:pPr>
    <w:rPr>
      <w:rFonts w:ascii="Verdana" w:eastAsiaTheme="minorHAnsi" w:hAnsi="Verdana" w:cstheme="minorBidi"/>
      <w:sz w:val="18"/>
      <w:szCs w:val="22"/>
    </w:rPr>
  </w:style>
  <w:style w:type="paragraph" w:customStyle="1" w:styleId="ListBulletTableSmaller">
    <w:name w:val="List Bullet Table Smaller"/>
    <w:basedOn w:val="ListBullet"/>
    <w:rsid w:val="005F1B8D"/>
    <w:pPr>
      <w:numPr>
        <w:numId w:val="0"/>
      </w:numPr>
      <w:tabs>
        <w:tab w:val="left" w:pos="360"/>
        <w:tab w:val="left" w:pos="720"/>
      </w:tabs>
      <w:contextualSpacing/>
    </w:pPr>
    <w:rPr>
      <w:rFonts w:eastAsia="Calibri" w:cs="Times New Roman"/>
      <w:sz w:val="16"/>
      <w:szCs w:val="16"/>
    </w:rPr>
  </w:style>
  <w:style w:type="paragraph" w:customStyle="1" w:styleId="ListBulletTableSmaller2">
    <w:name w:val="List Bullet Table Smaller 2"/>
    <w:basedOn w:val="ListBullet2"/>
    <w:rsid w:val="005F1B8D"/>
    <w:pPr>
      <w:numPr>
        <w:ilvl w:val="0"/>
        <w:numId w:val="0"/>
      </w:numPr>
      <w:tabs>
        <w:tab w:val="left" w:pos="360"/>
        <w:tab w:val="left" w:pos="720"/>
      </w:tabs>
      <w:contextualSpacing/>
    </w:pPr>
    <w:rPr>
      <w:rFonts w:eastAsia="Calibri" w:cs="Times New Roman"/>
      <w:sz w:val="16"/>
      <w:szCs w:val="16"/>
    </w:rPr>
  </w:style>
  <w:style w:type="paragraph" w:styleId="ListContinue">
    <w:name w:val="List Continue"/>
    <w:basedOn w:val="Normal"/>
    <w:uiPriority w:val="99"/>
    <w:unhideWhenUsed/>
    <w:rsid w:val="005F1B8D"/>
    <w:pPr>
      <w:spacing w:before="120" w:after="120"/>
      <w:ind w:left="360"/>
    </w:pPr>
    <w:rPr>
      <w:rFonts w:ascii="Verdana" w:eastAsiaTheme="minorHAnsi" w:hAnsi="Verdana" w:cstheme="minorBidi"/>
      <w:sz w:val="18"/>
      <w:szCs w:val="22"/>
    </w:rPr>
  </w:style>
  <w:style w:type="paragraph" w:styleId="ListContinue2">
    <w:name w:val="List Continue 2"/>
    <w:basedOn w:val="Normal"/>
    <w:uiPriority w:val="99"/>
    <w:unhideWhenUsed/>
    <w:rsid w:val="005F1B8D"/>
    <w:pPr>
      <w:spacing w:before="120" w:after="120"/>
      <w:ind w:left="720"/>
      <w:contextualSpacing/>
    </w:pPr>
    <w:rPr>
      <w:rFonts w:ascii="Verdana" w:eastAsiaTheme="minorHAnsi" w:hAnsi="Verdana" w:cstheme="minorBidi"/>
      <w:sz w:val="18"/>
      <w:szCs w:val="22"/>
    </w:rPr>
  </w:style>
  <w:style w:type="paragraph" w:styleId="ListContinue3">
    <w:name w:val="List Continue 3"/>
    <w:basedOn w:val="Normal"/>
    <w:uiPriority w:val="99"/>
    <w:unhideWhenUsed/>
    <w:rsid w:val="005F1B8D"/>
    <w:pPr>
      <w:spacing w:after="120"/>
      <w:ind w:left="1080"/>
    </w:pPr>
    <w:rPr>
      <w:rFonts w:ascii="Verdana" w:eastAsiaTheme="minorHAnsi" w:hAnsi="Verdana" w:cstheme="minorBidi"/>
      <w:sz w:val="18"/>
      <w:szCs w:val="22"/>
    </w:rPr>
  </w:style>
  <w:style w:type="paragraph" w:customStyle="1" w:styleId="ListContinueTableSmaller">
    <w:name w:val="List Continue Table Smaller"/>
    <w:basedOn w:val="Normal"/>
    <w:rsid w:val="005F1B8D"/>
    <w:pPr>
      <w:tabs>
        <w:tab w:val="left" w:pos="360"/>
        <w:tab w:val="left" w:pos="720"/>
      </w:tabs>
      <w:spacing w:before="60" w:after="60"/>
      <w:ind w:left="360"/>
    </w:pPr>
    <w:rPr>
      <w:rFonts w:ascii="Verdana" w:eastAsia="Calibri" w:hAnsi="Verdana"/>
      <w:spacing w:val="-5"/>
      <w:sz w:val="16"/>
      <w:szCs w:val="16"/>
    </w:rPr>
  </w:style>
  <w:style w:type="paragraph" w:customStyle="1" w:styleId="ListContinueTableSmaller2">
    <w:name w:val="List Continue Table Smaller 2"/>
    <w:basedOn w:val="ListContinue2"/>
    <w:rsid w:val="005F1B8D"/>
    <w:pPr>
      <w:tabs>
        <w:tab w:val="left" w:pos="360"/>
        <w:tab w:val="left" w:pos="720"/>
      </w:tabs>
      <w:contextualSpacing w:val="0"/>
    </w:pPr>
    <w:rPr>
      <w:rFonts w:eastAsia="Calibri" w:cs="Times New Roman"/>
      <w:sz w:val="16"/>
      <w:szCs w:val="16"/>
    </w:rPr>
  </w:style>
  <w:style w:type="paragraph" w:customStyle="1" w:styleId="Notes">
    <w:name w:val="Notes"/>
    <w:basedOn w:val="Normal"/>
    <w:next w:val="BodyText"/>
    <w:qFormat/>
    <w:rsid w:val="005F1B8D"/>
    <w:pPr>
      <w:numPr>
        <w:numId w:val="4"/>
      </w:numPr>
      <w:spacing w:before="120" w:after="120"/>
    </w:pPr>
    <w:rPr>
      <w:rFonts w:ascii="Verdana" w:eastAsiaTheme="minorHAnsi" w:hAnsi="Verdana" w:cstheme="minorBidi"/>
      <w:sz w:val="18"/>
      <w:szCs w:val="22"/>
    </w:rPr>
  </w:style>
  <w:style w:type="paragraph" w:customStyle="1" w:styleId="PageNum">
    <w:name w:val="Page Num"/>
    <w:rsid w:val="005F1B8D"/>
    <w:pPr>
      <w:tabs>
        <w:tab w:val="center" w:pos="4320"/>
        <w:tab w:val="right" w:pos="8640"/>
      </w:tabs>
      <w:spacing w:before="120"/>
    </w:pPr>
    <w:rPr>
      <w:rFonts w:ascii="Verdana" w:eastAsiaTheme="minorHAnsi" w:hAnsi="Verdana" w:cstheme="minorBidi"/>
      <w:sz w:val="16"/>
      <w:szCs w:val="22"/>
      <w:lang w:eastAsia="en-US"/>
    </w:rPr>
  </w:style>
  <w:style w:type="paragraph" w:customStyle="1" w:styleId="Rev">
    <w:name w:val="Rev"/>
    <w:basedOn w:val="Normal"/>
    <w:rsid w:val="005F1B8D"/>
    <w:rPr>
      <w:rFonts w:ascii="Verdana" w:eastAsiaTheme="minorHAnsi" w:hAnsi="Verdana" w:cs="Tahoma"/>
      <w:color w:val="0071C5"/>
      <w:spacing w:val="-15"/>
      <w:sz w:val="36"/>
      <w:szCs w:val="36"/>
    </w:rPr>
  </w:style>
  <w:style w:type="character" w:styleId="Strong">
    <w:name w:val="Strong"/>
    <w:basedOn w:val="DefaultParagraphFont"/>
    <w:uiPriority w:val="22"/>
    <w:qFormat/>
    <w:rsid w:val="005F1B8D"/>
    <w:rPr>
      <w:b/>
      <w:bCs/>
    </w:rPr>
  </w:style>
  <w:style w:type="paragraph" w:styleId="Subtitle">
    <w:name w:val="Subtitle"/>
    <w:basedOn w:val="Normal"/>
    <w:next w:val="Normal"/>
    <w:link w:val="SubtitleChar"/>
    <w:autoRedefine/>
    <w:uiPriority w:val="11"/>
    <w:rsid w:val="005F1B8D"/>
    <w:pPr>
      <w:numPr>
        <w:ilvl w:val="1"/>
      </w:numPr>
      <w:pBdr>
        <w:bottom w:val="single" w:sz="18" w:space="1" w:color="0071C5"/>
      </w:pBdr>
      <w:spacing w:after="400"/>
    </w:pPr>
    <w:rPr>
      <w:rFonts w:ascii="Neo Sans Intel Medium" w:eastAsiaTheme="majorEastAsia" w:hAnsi="Neo Sans Intel Medium" w:cstheme="majorBidi"/>
      <w:iCs/>
      <w:smallCaps/>
      <w:color w:val="0071C5"/>
      <w:sz w:val="52"/>
      <w:u w:color="0071C5"/>
    </w:rPr>
  </w:style>
  <w:style w:type="character" w:customStyle="1" w:styleId="SubtitleChar">
    <w:name w:val="Subtitle Char"/>
    <w:basedOn w:val="DefaultParagraphFont"/>
    <w:link w:val="Subtitle"/>
    <w:uiPriority w:val="11"/>
    <w:rsid w:val="005F1B8D"/>
    <w:rPr>
      <w:rFonts w:ascii="Neo Sans Intel Medium" w:eastAsiaTheme="majorEastAsia" w:hAnsi="Neo Sans Intel Medium" w:cstheme="majorBidi"/>
      <w:iCs/>
      <w:smallCaps/>
      <w:color w:val="0071C5"/>
      <w:sz w:val="52"/>
      <w:szCs w:val="24"/>
      <w:u w:color="0071C5"/>
      <w:lang w:eastAsia="en-US"/>
    </w:rPr>
  </w:style>
  <w:style w:type="paragraph" w:customStyle="1" w:styleId="TableBody">
    <w:name w:val="Table Body"/>
    <w:basedOn w:val="BodyText"/>
    <w:qFormat/>
    <w:rsid w:val="005F1B8D"/>
    <w:pPr>
      <w:spacing w:before="60" w:after="60"/>
    </w:pPr>
    <w:rPr>
      <w:rFonts w:eastAsia="Calibri" w:cs="Times New Roman"/>
    </w:rPr>
  </w:style>
  <w:style w:type="table" w:styleId="TableClassic1">
    <w:name w:val="Table Classic 1"/>
    <w:basedOn w:val="TableGrid"/>
    <w:rsid w:val="005F1B8D"/>
    <w:pPr>
      <w:tabs>
        <w:tab w:val="left" w:pos="360"/>
        <w:tab w:val="left" w:pos="720"/>
      </w:tabs>
    </w:pPr>
    <w:rPr>
      <w:rFonts w:ascii="Verdana" w:eastAsia="Calibri" w:hAnsi="Verdana"/>
      <w:sz w:val="18"/>
    </w:rPr>
    <w:tblPr>
      <w:tblStyleRowBandSize w:val="1"/>
      <w:tblStyleColBandSize w:val="1"/>
      <w:tblBorders>
        <w:bottom w:val="single" w:sz="8" w:space="0" w:color="auto"/>
        <w:insideH w:val="single" w:sz="4" w:space="0" w:color="auto"/>
        <w:insideV w:val="single" w:sz="4" w:space="0" w:color="auto"/>
      </w:tblBorders>
      <w:tblCellMar>
        <w:top w:w="58" w:type="dxa"/>
        <w:left w:w="58" w:type="dxa"/>
        <w:bottom w:w="58" w:type="dxa"/>
        <w:right w:w="58" w:type="dxa"/>
      </w:tblCellMar>
    </w:tblPr>
    <w:trPr>
      <w:cantSplit/>
    </w:trPr>
    <w:tcPr>
      <w:shd w:val="clear" w:color="auto" w:fill="auto"/>
      <w:tcMar>
        <w:top w:w="0" w:type="dxa"/>
        <w:bottom w:w="0" w:type="dxa"/>
      </w:tcMar>
    </w:tcPr>
    <w:tblStylePr w:type="firstRow">
      <w:pPr>
        <w:keepNext/>
        <w:keepLines/>
        <w:wordWrap/>
        <w:jc w:val="center"/>
      </w:pPr>
      <w:rPr>
        <w:rFonts w:ascii="Verdana" w:hAnsi="Verdana"/>
        <w:b/>
        <w:bCs/>
        <w:i w:val="0"/>
        <w:iCs/>
        <w:caps w:val="0"/>
        <w:smallCaps w:val="0"/>
        <w:strike w:val="0"/>
        <w:dstrike w:val="0"/>
        <w:vanish w:val="0"/>
        <w:color w:val="FFFFFF" w:themeColor="background1"/>
        <w:spacing w:val="0"/>
        <w:sz w:val="16"/>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A6A6" w:themeFill="background1" w:themeFillShade="A6"/>
      </w:tcPr>
    </w:tblStylePr>
    <w:tblStylePr w:type="lastRow">
      <w:pPr>
        <w:keepNext w:val="0"/>
        <w:keepLines w:val="0"/>
        <w:pageBreakBefore w:val="0"/>
        <w:wordWrap/>
      </w:pPr>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rPr>
        <w:color w:val="auto"/>
      </w:rPr>
    </w:tblStylePr>
    <w:tblStylePr w:type="band2Horz">
      <w:rPr>
        <w:color w:val="auto"/>
      </w:r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Hanging">
    <w:name w:val="Table Hanging"/>
    <w:basedOn w:val="BodyText"/>
    <w:rsid w:val="005F1B8D"/>
    <w:pPr>
      <w:keepNext/>
      <w:keepLines/>
      <w:tabs>
        <w:tab w:val="left" w:pos="360"/>
        <w:tab w:val="left" w:pos="720"/>
      </w:tabs>
      <w:spacing w:before="60" w:after="60"/>
      <w:ind w:left="360" w:hanging="360"/>
      <w:contextualSpacing/>
    </w:pPr>
    <w:rPr>
      <w:rFonts w:eastAsia="Calibri" w:cs="Times New Roman"/>
    </w:rPr>
  </w:style>
  <w:style w:type="paragraph" w:customStyle="1" w:styleId="TableHanging2">
    <w:name w:val="Table Hanging 2"/>
    <w:basedOn w:val="TableHanging"/>
    <w:rsid w:val="005F1B8D"/>
    <w:pPr>
      <w:ind w:left="720"/>
    </w:pPr>
  </w:style>
  <w:style w:type="paragraph" w:customStyle="1" w:styleId="TableHangingSmaller">
    <w:name w:val="Table Hanging Smaller"/>
    <w:basedOn w:val="TableHanging"/>
    <w:rsid w:val="005F1B8D"/>
    <w:rPr>
      <w:sz w:val="16"/>
      <w:szCs w:val="16"/>
    </w:rPr>
  </w:style>
  <w:style w:type="paragraph" w:customStyle="1" w:styleId="TableHangingSmaller2">
    <w:name w:val="Table Hanging Smaller 2"/>
    <w:basedOn w:val="TableHanging2"/>
    <w:rsid w:val="005F1B8D"/>
    <w:rPr>
      <w:sz w:val="16"/>
      <w:szCs w:val="16"/>
    </w:rPr>
  </w:style>
  <w:style w:type="paragraph" w:customStyle="1" w:styleId="TableCaption">
    <w:name w:val="TableCaption"/>
    <w:basedOn w:val="Normal"/>
    <w:next w:val="Normal"/>
    <w:autoRedefine/>
    <w:rsid w:val="005F1B8D"/>
    <w:pPr>
      <w:keepNext/>
      <w:keepLines/>
      <w:tabs>
        <w:tab w:val="left" w:pos="360"/>
        <w:tab w:val="left" w:pos="720"/>
      </w:tabs>
      <w:spacing w:before="120" w:after="120"/>
    </w:pPr>
    <w:rPr>
      <w:rFonts w:ascii="Verdana" w:eastAsia="Calibri" w:hAnsi="Verdana"/>
      <w:b/>
      <w:bCs/>
      <w:iCs/>
      <w:color w:val="404040" w:themeColor="text1" w:themeTint="BF"/>
      <w:sz w:val="18"/>
      <w:szCs w:val="20"/>
    </w:rPr>
  </w:style>
  <w:style w:type="character" w:customStyle="1" w:styleId="Underline">
    <w:name w:val="Underline"/>
    <w:basedOn w:val="DefaultParagraphFont"/>
    <w:uiPriority w:val="1"/>
    <w:rsid w:val="005F1B8D"/>
    <w:rPr>
      <w:u w:val="single"/>
    </w:rPr>
  </w:style>
  <w:style w:type="character" w:customStyle="1" w:styleId="HeaderChar">
    <w:name w:val="Header Char"/>
    <w:basedOn w:val="DefaultParagraphFont"/>
    <w:link w:val="Header"/>
    <w:rsid w:val="00495725"/>
    <w:rPr>
      <w:rFonts w:ascii="Verdana" w:eastAsiaTheme="minorHAnsi" w:hAnsi="Verdana" w:cstheme="minorBidi"/>
      <w:sz w:val="16"/>
      <w:szCs w:val="22"/>
      <w:lang w:eastAsia="en-US"/>
    </w:rPr>
  </w:style>
  <w:style w:type="numbering" w:customStyle="1" w:styleId="SquareBullets">
    <w:name w:val="Square Bullets"/>
    <w:uiPriority w:val="99"/>
    <w:locked/>
    <w:rsid w:val="00495725"/>
    <w:pPr>
      <w:numPr>
        <w:numId w:val="5"/>
      </w:numPr>
    </w:pPr>
  </w:style>
  <w:style w:type="paragraph" w:customStyle="1" w:styleId="SpecNormal">
    <w:name w:val="Spec Normal"/>
    <w:basedOn w:val="Normal"/>
    <w:link w:val="SpecNormalChar"/>
    <w:rsid w:val="008703DF"/>
    <w:pPr>
      <w:jc w:val="both"/>
    </w:pPr>
    <w:rPr>
      <w:rFonts w:ascii="Tahoma" w:hAnsi="Tahoma"/>
      <w:sz w:val="22"/>
    </w:rPr>
  </w:style>
  <w:style w:type="character" w:customStyle="1" w:styleId="SpecNormalChar">
    <w:name w:val="Spec Normal Char"/>
    <w:basedOn w:val="DefaultParagraphFont"/>
    <w:link w:val="SpecNormal"/>
    <w:rsid w:val="008703DF"/>
    <w:rPr>
      <w:rFonts w:ascii="Tahoma" w:hAnsi="Tahoma"/>
      <w:sz w:val="22"/>
      <w:szCs w:val="24"/>
      <w:lang w:eastAsia="en-US"/>
    </w:rPr>
  </w:style>
  <w:style w:type="table" w:styleId="TableGrid2">
    <w:name w:val="Table Grid 2"/>
    <w:basedOn w:val="TableNormal"/>
    <w:rsid w:val="00304C2C"/>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pecAbstract">
    <w:name w:val="Spec Abstract"/>
    <w:basedOn w:val="Normal"/>
    <w:next w:val="Normal"/>
    <w:rsid w:val="0061501D"/>
    <w:pPr>
      <w:keepLines/>
      <w:pBdr>
        <w:top w:val="single" w:sz="4" w:space="1" w:color="auto"/>
        <w:bottom w:val="single" w:sz="4" w:space="1" w:color="auto"/>
      </w:pBdr>
      <w:jc w:val="both"/>
    </w:pPr>
    <w:rPr>
      <w:rFonts w:ascii="Tahoma" w:hAnsi="Tahoma"/>
      <w:szCs w:val="20"/>
    </w:rPr>
  </w:style>
  <w:style w:type="paragraph" w:styleId="BalloonText">
    <w:name w:val="Balloon Text"/>
    <w:basedOn w:val="Normal"/>
    <w:link w:val="BalloonTextChar"/>
    <w:rsid w:val="000C5736"/>
    <w:rPr>
      <w:rFonts w:ascii="Tahoma" w:hAnsi="Tahoma" w:cs="Tahoma"/>
      <w:sz w:val="16"/>
      <w:szCs w:val="16"/>
    </w:rPr>
  </w:style>
  <w:style w:type="character" w:customStyle="1" w:styleId="BalloonTextChar">
    <w:name w:val="Balloon Text Char"/>
    <w:basedOn w:val="DefaultParagraphFont"/>
    <w:link w:val="BalloonText"/>
    <w:rsid w:val="000C5736"/>
    <w:rPr>
      <w:rFonts w:ascii="Tahoma" w:hAnsi="Tahoma" w:cs="Tahoma"/>
      <w:sz w:val="16"/>
      <w:szCs w:val="16"/>
      <w:lang w:eastAsia="en-US"/>
    </w:rPr>
  </w:style>
  <w:style w:type="paragraph" w:styleId="ListParagraph">
    <w:name w:val="List Paragraph"/>
    <w:basedOn w:val="Normal"/>
    <w:uiPriority w:val="34"/>
    <w:qFormat/>
    <w:rsid w:val="00E50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8658">
      <w:bodyDiv w:val="1"/>
      <w:marLeft w:val="0"/>
      <w:marRight w:val="0"/>
      <w:marTop w:val="0"/>
      <w:marBottom w:val="0"/>
      <w:divBdr>
        <w:top w:val="none" w:sz="0" w:space="0" w:color="auto"/>
        <w:left w:val="none" w:sz="0" w:space="0" w:color="auto"/>
        <w:bottom w:val="none" w:sz="0" w:space="0" w:color="auto"/>
        <w:right w:val="none" w:sz="0" w:space="0" w:color="auto"/>
      </w:divBdr>
    </w:div>
    <w:div w:id="165829335">
      <w:bodyDiv w:val="1"/>
      <w:marLeft w:val="0"/>
      <w:marRight w:val="0"/>
      <w:marTop w:val="0"/>
      <w:marBottom w:val="0"/>
      <w:divBdr>
        <w:top w:val="none" w:sz="0" w:space="0" w:color="auto"/>
        <w:left w:val="none" w:sz="0" w:space="0" w:color="auto"/>
        <w:bottom w:val="none" w:sz="0" w:space="0" w:color="auto"/>
        <w:right w:val="none" w:sz="0" w:space="0" w:color="auto"/>
      </w:divBdr>
    </w:div>
    <w:div w:id="173569330">
      <w:bodyDiv w:val="1"/>
      <w:marLeft w:val="0"/>
      <w:marRight w:val="0"/>
      <w:marTop w:val="0"/>
      <w:marBottom w:val="0"/>
      <w:divBdr>
        <w:top w:val="none" w:sz="0" w:space="0" w:color="auto"/>
        <w:left w:val="none" w:sz="0" w:space="0" w:color="auto"/>
        <w:bottom w:val="none" w:sz="0" w:space="0" w:color="auto"/>
        <w:right w:val="none" w:sz="0" w:space="0" w:color="auto"/>
      </w:divBdr>
    </w:div>
    <w:div w:id="215973300">
      <w:bodyDiv w:val="1"/>
      <w:marLeft w:val="0"/>
      <w:marRight w:val="0"/>
      <w:marTop w:val="0"/>
      <w:marBottom w:val="0"/>
      <w:divBdr>
        <w:top w:val="none" w:sz="0" w:space="0" w:color="auto"/>
        <w:left w:val="none" w:sz="0" w:space="0" w:color="auto"/>
        <w:bottom w:val="none" w:sz="0" w:space="0" w:color="auto"/>
        <w:right w:val="none" w:sz="0" w:space="0" w:color="auto"/>
      </w:divBdr>
      <w:divsChild>
        <w:div w:id="540749754">
          <w:marLeft w:val="0"/>
          <w:marRight w:val="0"/>
          <w:marTop w:val="0"/>
          <w:marBottom w:val="0"/>
          <w:divBdr>
            <w:top w:val="none" w:sz="0" w:space="0" w:color="auto"/>
            <w:left w:val="none" w:sz="0" w:space="0" w:color="auto"/>
            <w:bottom w:val="none" w:sz="0" w:space="0" w:color="auto"/>
            <w:right w:val="none" w:sz="0" w:space="0" w:color="auto"/>
          </w:divBdr>
          <w:divsChild>
            <w:div w:id="1080173061">
              <w:marLeft w:val="0"/>
              <w:marRight w:val="0"/>
              <w:marTop w:val="0"/>
              <w:marBottom w:val="0"/>
              <w:divBdr>
                <w:top w:val="none" w:sz="0" w:space="0" w:color="auto"/>
                <w:left w:val="none" w:sz="0" w:space="0" w:color="auto"/>
                <w:bottom w:val="none" w:sz="0" w:space="0" w:color="auto"/>
                <w:right w:val="none" w:sz="0" w:space="0" w:color="auto"/>
              </w:divBdr>
            </w:div>
            <w:div w:id="2006278798">
              <w:marLeft w:val="0"/>
              <w:marRight w:val="0"/>
              <w:marTop w:val="0"/>
              <w:marBottom w:val="0"/>
              <w:divBdr>
                <w:top w:val="none" w:sz="0" w:space="0" w:color="auto"/>
                <w:left w:val="none" w:sz="0" w:space="0" w:color="auto"/>
                <w:bottom w:val="none" w:sz="0" w:space="0" w:color="auto"/>
                <w:right w:val="none" w:sz="0" w:space="0" w:color="auto"/>
              </w:divBdr>
            </w:div>
            <w:div w:id="21440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203">
      <w:bodyDiv w:val="1"/>
      <w:marLeft w:val="0"/>
      <w:marRight w:val="0"/>
      <w:marTop w:val="0"/>
      <w:marBottom w:val="0"/>
      <w:divBdr>
        <w:top w:val="none" w:sz="0" w:space="0" w:color="auto"/>
        <w:left w:val="none" w:sz="0" w:space="0" w:color="auto"/>
        <w:bottom w:val="none" w:sz="0" w:space="0" w:color="auto"/>
        <w:right w:val="none" w:sz="0" w:space="0" w:color="auto"/>
      </w:divBdr>
    </w:div>
    <w:div w:id="325405193">
      <w:bodyDiv w:val="1"/>
      <w:marLeft w:val="0"/>
      <w:marRight w:val="0"/>
      <w:marTop w:val="0"/>
      <w:marBottom w:val="0"/>
      <w:divBdr>
        <w:top w:val="none" w:sz="0" w:space="0" w:color="auto"/>
        <w:left w:val="none" w:sz="0" w:space="0" w:color="auto"/>
        <w:bottom w:val="none" w:sz="0" w:space="0" w:color="auto"/>
        <w:right w:val="none" w:sz="0" w:space="0" w:color="auto"/>
      </w:divBdr>
      <w:divsChild>
        <w:div w:id="928074921">
          <w:marLeft w:val="0"/>
          <w:marRight w:val="0"/>
          <w:marTop w:val="0"/>
          <w:marBottom w:val="0"/>
          <w:divBdr>
            <w:top w:val="none" w:sz="0" w:space="0" w:color="auto"/>
            <w:left w:val="none" w:sz="0" w:space="0" w:color="auto"/>
            <w:bottom w:val="none" w:sz="0" w:space="0" w:color="auto"/>
            <w:right w:val="none" w:sz="0" w:space="0" w:color="auto"/>
          </w:divBdr>
          <w:divsChild>
            <w:div w:id="709570228">
              <w:marLeft w:val="0"/>
              <w:marRight w:val="0"/>
              <w:marTop w:val="0"/>
              <w:marBottom w:val="0"/>
              <w:divBdr>
                <w:top w:val="none" w:sz="0" w:space="0" w:color="auto"/>
                <w:left w:val="none" w:sz="0" w:space="0" w:color="auto"/>
                <w:bottom w:val="none" w:sz="0" w:space="0" w:color="auto"/>
                <w:right w:val="none" w:sz="0" w:space="0" w:color="auto"/>
              </w:divBdr>
            </w:div>
            <w:div w:id="1445806590">
              <w:marLeft w:val="0"/>
              <w:marRight w:val="0"/>
              <w:marTop w:val="0"/>
              <w:marBottom w:val="0"/>
              <w:divBdr>
                <w:top w:val="none" w:sz="0" w:space="0" w:color="auto"/>
                <w:left w:val="none" w:sz="0" w:space="0" w:color="auto"/>
                <w:bottom w:val="none" w:sz="0" w:space="0" w:color="auto"/>
                <w:right w:val="none" w:sz="0" w:space="0" w:color="auto"/>
              </w:divBdr>
            </w:div>
            <w:div w:id="20708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3589">
      <w:bodyDiv w:val="1"/>
      <w:marLeft w:val="0"/>
      <w:marRight w:val="0"/>
      <w:marTop w:val="0"/>
      <w:marBottom w:val="0"/>
      <w:divBdr>
        <w:top w:val="none" w:sz="0" w:space="0" w:color="auto"/>
        <w:left w:val="none" w:sz="0" w:space="0" w:color="auto"/>
        <w:bottom w:val="none" w:sz="0" w:space="0" w:color="auto"/>
        <w:right w:val="none" w:sz="0" w:space="0" w:color="auto"/>
      </w:divBdr>
    </w:div>
    <w:div w:id="618142562">
      <w:bodyDiv w:val="1"/>
      <w:marLeft w:val="0"/>
      <w:marRight w:val="0"/>
      <w:marTop w:val="0"/>
      <w:marBottom w:val="0"/>
      <w:divBdr>
        <w:top w:val="none" w:sz="0" w:space="0" w:color="auto"/>
        <w:left w:val="none" w:sz="0" w:space="0" w:color="auto"/>
        <w:bottom w:val="none" w:sz="0" w:space="0" w:color="auto"/>
        <w:right w:val="none" w:sz="0" w:space="0" w:color="auto"/>
      </w:divBdr>
    </w:div>
    <w:div w:id="646980009">
      <w:bodyDiv w:val="1"/>
      <w:marLeft w:val="0"/>
      <w:marRight w:val="0"/>
      <w:marTop w:val="0"/>
      <w:marBottom w:val="0"/>
      <w:divBdr>
        <w:top w:val="none" w:sz="0" w:space="0" w:color="auto"/>
        <w:left w:val="none" w:sz="0" w:space="0" w:color="auto"/>
        <w:bottom w:val="none" w:sz="0" w:space="0" w:color="auto"/>
        <w:right w:val="none" w:sz="0" w:space="0" w:color="auto"/>
      </w:divBdr>
    </w:div>
    <w:div w:id="664551482">
      <w:bodyDiv w:val="1"/>
      <w:marLeft w:val="0"/>
      <w:marRight w:val="0"/>
      <w:marTop w:val="0"/>
      <w:marBottom w:val="0"/>
      <w:divBdr>
        <w:top w:val="none" w:sz="0" w:space="0" w:color="auto"/>
        <w:left w:val="none" w:sz="0" w:space="0" w:color="auto"/>
        <w:bottom w:val="none" w:sz="0" w:space="0" w:color="auto"/>
        <w:right w:val="none" w:sz="0" w:space="0" w:color="auto"/>
      </w:divBdr>
    </w:div>
    <w:div w:id="713650826">
      <w:bodyDiv w:val="1"/>
      <w:marLeft w:val="0"/>
      <w:marRight w:val="0"/>
      <w:marTop w:val="0"/>
      <w:marBottom w:val="0"/>
      <w:divBdr>
        <w:top w:val="none" w:sz="0" w:space="0" w:color="auto"/>
        <w:left w:val="none" w:sz="0" w:space="0" w:color="auto"/>
        <w:bottom w:val="none" w:sz="0" w:space="0" w:color="auto"/>
        <w:right w:val="none" w:sz="0" w:space="0" w:color="auto"/>
      </w:divBdr>
    </w:div>
    <w:div w:id="1007252478">
      <w:bodyDiv w:val="1"/>
      <w:marLeft w:val="0"/>
      <w:marRight w:val="0"/>
      <w:marTop w:val="0"/>
      <w:marBottom w:val="0"/>
      <w:divBdr>
        <w:top w:val="none" w:sz="0" w:space="0" w:color="auto"/>
        <w:left w:val="none" w:sz="0" w:space="0" w:color="auto"/>
        <w:bottom w:val="none" w:sz="0" w:space="0" w:color="auto"/>
        <w:right w:val="none" w:sz="0" w:space="0" w:color="auto"/>
      </w:divBdr>
    </w:div>
    <w:div w:id="1090396794">
      <w:bodyDiv w:val="1"/>
      <w:marLeft w:val="0"/>
      <w:marRight w:val="0"/>
      <w:marTop w:val="0"/>
      <w:marBottom w:val="0"/>
      <w:divBdr>
        <w:top w:val="none" w:sz="0" w:space="0" w:color="auto"/>
        <w:left w:val="none" w:sz="0" w:space="0" w:color="auto"/>
        <w:bottom w:val="none" w:sz="0" w:space="0" w:color="auto"/>
        <w:right w:val="none" w:sz="0" w:space="0" w:color="auto"/>
      </w:divBdr>
    </w:div>
    <w:div w:id="1348604264">
      <w:bodyDiv w:val="1"/>
      <w:marLeft w:val="0"/>
      <w:marRight w:val="0"/>
      <w:marTop w:val="0"/>
      <w:marBottom w:val="0"/>
      <w:divBdr>
        <w:top w:val="none" w:sz="0" w:space="0" w:color="auto"/>
        <w:left w:val="none" w:sz="0" w:space="0" w:color="auto"/>
        <w:bottom w:val="none" w:sz="0" w:space="0" w:color="auto"/>
        <w:right w:val="none" w:sz="0" w:space="0" w:color="auto"/>
      </w:divBdr>
    </w:div>
    <w:div w:id="1407068493">
      <w:bodyDiv w:val="1"/>
      <w:marLeft w:val="0"/>
      <w:marRight w:val="0"/>
      <w:marTop w:val="0"/>
      <w:marBottom w:val="0"/>
      <w:divBdr>
        <w:top w:val="none" w:sz="0" w:space="0" w:color="auto"/>
        <w:left w:val="none" w:sz="0" w:space="0" w:color="auto"/>
        <w:bottom w:val="none" w:sz="0" w:space="0" w:color="auto"/>
        <w:right w:val="none" w:sz="0" w:space="0" w:color="auto"/>
      </w:divBdr>
    </w:div>
    <w:div w:id="1600869250">
      <w:bodyDiv w:val="1"/>
      <w:marLeft w:val="0"/>
      <w:marRight w:val="0"/>
      <w:marTop w:val="0"/>
      <w:marBottom w:val="0"/>
      <w:divBdr>
        <w:top w:val="none" w:sz="0" w:space="0" w:color="auto"/>
        <w:left w:val="none" w:sz="0" w:space="0" w:color="auto"/>
        <w:bottom w:val="none" w:sz="0" w:space="0" w:color="auto"/>
        <w:right w:val="none" w:sz="0" w:space="0" w:color="auto"/>
      </w:divBdr>
    </w:div>
    <w:div w:id="1607887876">
      <w:bodyDiv w:val="1"/>
      <w:marLeft w:val="0"/>
      <w:marRight w:val="0"/>
      <w:marTop w:val="0"/>
      <w:marBottom w:val="0"/>
      <w:divBdr>
        <w:top w:val="none" w:sz="0" w:space="0" w:color="auto"/>
        <w:left w:val="none" w:sz="0" w:space="0" w:color="auto"/>
        <w:bottom w:val="none" w:sz="0" w:space="0" w:color="auto"/>
        <w:right w:val="none" w:sz="0" w:space="0" w:color="auto"/>
      </w:divBdr>
    </w:div>
    <w:div w:id="1672878822">
      <w:bodyDiv w:val="1"/>
      <w:marLeft w:val="0"/>
      <w:marRight w:val="0"/>
      <w:marTop w:val="0"/>
      <w:marBottom w:val="0"/>
      <w:divBdr>
        <w:top w:val="none" w:sz="0" w:space="0" w:color="auto"/>
        <w:left w:val="none" w:sz="0" w:space="0" w:color="auto"/>
        <w:bottom w:val="none" w:sz="0" w:space="0" w:color="auto"/>
        <w:right w:val="none" w:sz="0" w:space="0" w:color="auto"/>
      </w:divBdr>
    </w:div>
    <w:div w:id="1686319527">
      <w:bodyDiv w:val="1"/>
      <w:marLeft w:val="0"/>
      <w:marRight w:val="0"/>
      <w:marTop w:val="0"/>
      <w:marBottom w:val="0"/>
      <w:divBdr>
        <w:top w:val="none" w:sz="0" w:space="0" w:color="auto"/>
        <w:left w:val="none" w:sz="0" w:space="0" w:color="auto"/>
        <w:bottom w:val="none" w:sz="0" w:space="0" w:color="auto"/>
        <w:right w:val="none" w:sz="0" w:space="0" w:color="auto"/>
      </w:divBdr>
    </w:div>
    <w:div w:id="1723095714">
      <w:bodyDiv w:val="1"/>
      <w:marLeft w:val="0"/>
      <w:marRight w:val="0"/>
      <w:marTop w:val="0"/>
      <w:marBottom w:val="0"/>
      <w:divBdr>
        <w:top w:val="none" w:sz="0" w:space="0" w:color="auto"/>
        <w:left w:val="none" w:sz="0" w:space="0" w:color="auto"/>
        <w:bottom w:val="none" w:sz="0" w:space="0" w:color="auto"/>
        <w:right w:val="none" w:sz="0" w:space="0" w:color="auto"/>
      </w:divBdr>
    </w:div>
    <w:div w:id="1740518264">
      <w:bodyDiv w:val="1"/>
      <w:marLeft w:val="0"/>
      <w:marRight w:val="0"/>
      <w:marTop w:val="0"/>
      <w:marBottom w:val="0"/>
      <w:divBdr>
        <w:top w:val="none" w:sz="0" w:space="0" w:color="auto"/>
        <w:left w:val="none" w:sz="0" w:space="0" w:color="auto"/>
        <w:bottom w:val="none" w:sz="0" w:space="0" w:color="auto"/>
        <w:right w:val="none" w:sz="0" w:space="0" w:color="auto"/>
      </w:divBdr>
    </w:div>
    <w:div w:id="1778790942">
      <w:bodyDiv w:val="1"/>
      <w:marLeft w:val="0"/>
      <w:marRight w:val="0"/>
      <w:marTop w:val="0"/>
      <w:marBottom w:val="0"/>
      <w:divBdr>
        <w:top w:val="none" w:sz="0" w:space="0" w:color="auto"/>
        <w:left w:val="none" w:sz="0" w:space="0" w:color="auto"/>
        <w:bottom w:val="none" w:sz="0" w:space="0" w:color="auto"/>
        <w:right w:val="none" w:sz="0" w:space="0" w:color="auto"/>
      </w:divBdr>
    </w:div>
    <w:div w:id="21379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oleObject" Target="embeddings/Microsoft_Visio_2003-2010_Drawing3.vsd"/><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Microsoft_Visio_2003-2010_Drawing4.vsd"/><Relationship Id="rId7" Type="http://schemas.openxmlformats.org/officeDocument/2006/relationships/styles" Target="styles.xml"/><Relationship Id="rId12" Type="http://schemas.openxmlformats.org/officeDocument/2006/relationships/hyperlink" Target="https://vthsd.intel.com/hsd/seg_softip/" TargetMode="Externa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Microsoft_Visio_2003-2010_Drawing2.vsd"/><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harepoint.amr.ith.intel.com/sites/MDGArchMain/Converged/chassisWG/_layouts/WordViewer.aspx?id=/sites/MDGArchMain/Converged/chassisWG/HAS%20Releases/Chassis%20Power%20Managment%20uArch%20Rev%200.70Final.docx&amp;Source=https%3A%2F%2Fsharepoint%2Eamr%2Eith%2Eintel%2Ecom%2Fsites%2FMDGArchMain%2FConverged%2FchassisWG%2FHAS%2520Releases%2FForms%2FAllItems%2Easpx&amp;DefaultItemOpen=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Microsoft_Visio_2003-2010_Drawing1.vsd"/><Relationship Id="rId22" Type="http://schemas.openxmlformats.org/officeDocument/2006/relationships/header" Target="header1.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teng3\Documents\BFM%20User%20Guid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9D9D78BC21F4DBA771DEF1C2EC6D1" ma:contentTypeVersion="1" ma:contentTypeDescription="Create a new document." ma:contentTypeScope="" ma:versionID="e57e4adcfc86d3a5cc83494e2fcfaa50">
  <xsd:schema xmlns:xsd="http://www.w3.org/2001/XMLSchema" xmlns:xs="http://www.w3.org/2001/XMLSchema" xmlns:p="http://schemas.microsoft.com/office/2006/metadata/properties" xmlns:ns2="f21b7ace-5c7c-4659-81f3-5a727393bdad" targetNamespace="http://schemas.microsoft.com/office/2006/metadata/properties" ma:root="true" ma:fieldsID="533d8e5eed5878c84a3392f83129a265" ns2:_="">
    <xsd:import namespace="f21b7ace-5c7c-4659-81f3-5a727393bda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1b7ace-5c7c-4659-81f3-5a727393bda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f21b7ace-5c7c-4659-81f3-5a727393bdad">CHMPUQYR5254-36-11</_dlc_DocId>
    <_dlc_DocIdUrl xmlns="f21b7ace-5c7c-4659-81f3-5a727393bdad">
      <Url>https://sharepoint.amr.ith.intel.com/sites/SourceDocs/_layouts/DocIdRedir.aspx?ID=CHMPUQYR5254-36-11</Url>
      <Description>CHMPUQYR5254-36-11</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4928D-9478-47D8-81C0-04EC469DAC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1b7ace-5c7c-4659-81f3-5a727393bd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4D9407-A90F-49E4-AEF3-F69619943D7B}">
  <ds:schemaRefs>
    <ds:schemaRef ds:uri="http://schemas.microsoft.com/sharepoint/events"/>
  </ds:schemaRefs>
</ds:datastoreItem>
</file>

<file path=customXml/itemProps3.xml><?xml version="1.0" encoding="utf-8"?>
<ds:datastoreItem xmlns:ds="http://schemas.openxmlformats.org/officeDocument/2006/customXml" ds:itemID="{50A2536B-174E-4705-B5BD-79BAB175E7C0}">
  <ds:schemaRefs>
    <ds:schemaRef ds:uri="http://schemas.microsoft.com/sharepoint/v3/contenttype/forms"/>
  </ds:schemaRefs>
</ds:datastoreItem>
</file>

<file path=customXml/itemProps4.xml><?xml version="1.0" encoding="utf-8"?>
<ds:datastoreItem xmlns:ds="http://schemas.openxmlformats.org/officeDocument/2006/customXml" ds:itemID="{FFB1F7F8-4F74-47C6-A89D-1CEF4BAEC9BD}">
  <ds:schemaRefs>
    <ds:schemaRef ds:uri="http://schemas.microsoft.com/office/2006/metadata/properties"/>
    <ds:schemaRef ds:uri="http://schemas.microsoft.com/office/infopath/2007/PartnerControls"/>
    <ds:schemaRef ds:uri="f21b7ace-5c7c-4659-81f3-5a727393bdad"/>
  </ds:schemaRefs>
</ds:datastoreItem>
</file>

<file path=customXml/itemProps5.xml><?xml version="1.0" encoding="utf-8"?>
<ds:datastoreItem xmlns:ds="http://schemas.openxmlformats.org/officeDocument/2006/customXml" ds:itemID="{E025845A-8CD0-4577-B0AE-5382D9FE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BFM User Guide Template</Template>
  <TotalTime>665</TotalTime>
  <Pages>33</Pages>
  <Words>5390</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IOSF Primary Channel BFM User Guide</vt:lpstr>
    </vt:vector>
  </TitlesOfParts>
  <Manager>Robert Papp</Manager>
  <Company>Intel Corporation</Company>
  <LinksUpToDate>false</LinksUpToDate>
  <CharactersWithSpaces>36041</CharactersWithSpaces>
  <SharedDoc>false</SharedDoc>
  <HLinks>
    <vt:vector size="738" baseType="variant">
      <vt:variant>
        <vt:i4>4718624</vt:i4>
      </vt:variant>
      <vt:variant>
        <vt:i4>798</vt:i4>
      </vt:variant>
      <vt:variant>
        <vt:i4>0</vt:i4>
      </vt:variant>
      <vt:variant>
        <vt:i4>5</vt:i4>
      </vt:variant>
      <vt:variant>
        <vt:lpwstr>https://vthsd.intel.com/hsd/acde/issue/default.aspx?&amp;issue_id=501385</vt:lpwstr>
      </vt:variant>
      <vt:variant>
        <vt:lpwstr/>
      </vt:variant>
      <vt:variant>
        <vt:i4>4915232</vt:i4>
      </vt:variant>
      <vt:variant>
        <vt:i4>795</vt:i4>
      </vt:variant>
      <vt:variant>
        <vt:i4>0</vt:i4>
      </vt:variant>
      <vt:variant>
        <vt:i4>5</vt:i4>
      </vt:variant>
      <vt:variant>
        <vt:lpwstr>https://vthsd.intel.com/hsd/acde/issue/default.aspx?&amp;issue_id=501386</vt:lpwstr>
      </vt:variant>
      <vt:variant>
        <vt:lpwstr/>
      </vt:variant>
      <vt:variant>
        <vt:i4>4718625</vt:i4>
      </vt:variant>
      <vt:variant>
        <vt:i4>792</vt:i4>
      </vt:variant>
      <vt:variant>
        <vt:i4>0</vt:i4>
      </vt:variant>
      <vt:variant>
        <vt:i4>5</vt:i4>
      </vt:variant>
      <vt:variant>
        <vt:lpwstr>https://vthsd.intel.com/hsd/acde/issue/default.aspx?&amp;issue_id=501395</vt:lpwstr>
      </vt:variant>
      <vt:variant>
        <vt:lpwstr/>
      </vt:variant>
      <vt:variant>
        <vt:i4>4980769</vt:i4>
      </vt:variant>
      <vt:variant>
        <vt:i4>789</vt:i4>
      </vt:variant>
      <vt:variant>
        <vt:i4>0</vt:i4>
      </vt:variant>
      <vt:variant>
        <vt:i4>5</vt:i4>
      </vt:variant>
      <vt:variant>
        <vt:lpwstr>https://vthsd.intel.com/hsd/acde/issue/default.aspx?&amp;issue_id=501391</vt:lpwstr>
      </vt:variant>
      <vt:variant>
        <vt:lpwstr/>
      </vt:variant>
      <vt:variant>
        <vt:i4>5177377</vt:i4>
      </vt:variant>
      <vt:variant>
        <vt:i4>786</vt:i4>
      </vt:variant>
      <vt:variant>
        <vt:i4>0</vt:i4>
      </vt:variant>
      <vt:variant>
        <vt:i4>5</vt:i4>
      </vt:variant>
      <vt:variant>
        <vt:lpwstr>https://vthsd.intel.com/hsd/acde/issue/default.aspx?&amp;issue_id=501392</vt:lpwstr>
      </vt:variant>
      <vt:variant>
        <vt:lpwstr/>
      </vt:variant>
      <vt:variant>
        <vt:i4>458828</vt:i4>
      </vt:variant>
      <vt:variant>
        <vt:i4>783</vt:i4>
      </vt:variant>
      <vt:variant>
        <vt:i4>0</vt:i4>
      </vt:variant>
      <vt:variant>
        <vt:i4>5</vt:i4>
      </vt:variant>
      <vt:variant>
        <vt:lpwstr>https://vthsd.intel.com/hsd/acde</vt:lpwstr>
      </vt:variant>
      <vt:variant>
        <vt:lpwstr/>
      </vt:variant>
      <vt:variant>
        <vt:i4>7667747</vt:i4>
      </vt:variant>
      <vt:variant>
        <vt:i4>780</vt:i4>
      </vt:variant>
      <vt:variant>
        <vt:i4>0</vt:i4>
      </vt:variant>
      <vt:variant>
        <vt:i4>5</vt:i4>
      </vt:variant>
      <vt:variant>
        <vt:lpwstr>https://ifcollaborate.intel.com/ifc/getdoc.aspx?docbase=InfoFactoryKB&amp;chronid=09005ffd80846346&amp;ver=CURRENT&amp;qepop=false</vt:lpwstr>
      </vt:variant>
      <vt:variant>
        <vt:lpwstr/>
      </vt:variant>
      <vt:variant>
        <vt:i4>4063355</vt:i4>
      </vt:variant>
      <vt:variant>
        <vt:i4>753</vt:i4>
      </vt:variant>
      <vt:variant>
        <vt:i4>0</vt:i4>
      </vt:variant>
      <vt:variant>
        <vt:i4>5</vt:i4>
      </vt:variant>
      <vt:variant>
        <vt:lpwstr>https://ifcollaborate.intel.com/ifc/ifc.aspx?docbase=InfoFactoryKB&amp;robjid=0b005ffd8065df6e</vt:lpwstr>
      </vt:variant>
      <vt:variant>
        <vt:lpwstr/>
      </vt:variant>
      <vt:variant>
        <vt:i4>7274619</vt:i4>
      </vt:variant>
      <vt:variant>
        <vt:i4>750</vt:i4>
      </vt:variant>
      <vt:variant>
        <vt:i4>0</vt:i4>
      </vt:variant>
      <vt:variant>
        <vt:i4>5</vt:i4>
      </vt:variant>
      <vt:variant>
        <vt:lpwstr>https://ifcollaborate.intel.com/ifc/ifc.aspx?docbase=InfoFactoryKB&amp;robjid=0b005ffd8065df64</vt:lpwstr>
      </vt:variant>
      <vt:variant>
        <vt:lpwstr/>
      </vt:variant>
      <vt:variant>
        <vt:i4>3997736</vt:i4>
      </vt:variant>
      <vt:variant>
        <vt:i4>747</vt:i4>
      </vt:variant>
      <vt:variant>
        <vt:i4>0</vt:i4>
      </vt:variant>
      <vt:variant>
        <vt:i4>5</vt:i4>
      </vt:variant>
      <vt:variant>
        <vt:lpwstr>https://ifcollaborate.intel.com/ifc/ifc.aspx?docbase=InfoFactoryKB&amp;robjid=0c005ffd80087509</vt:lpwstr>
      </vt:variant>
      <vt:variant>
        <vt:lpwstr/>
      </vt:variant>
      <vt:variant>
        <vt:i4>2424872</vt:i4>
      </vt:variant>
      <vt:variant>
        <vt:i4>744</vt:i4>
      </vt:variant>
      <vt:variant>
        <vt:i4>0</vt:i4>
      </vt:variant>
      <vt:variant>
        <vt:i4>5</vt:i4>
      </vt:variant>
      <vt:variant>
        <vt:lpwstr>https://ifcollaborate.intel.com/IFC/GetDoc.aspx?docbase=InfoFactoryKB&amp;chronid=09005ffd8083841f&amp;ver=CURRENT&amp;qepop=false</vt:lpwstr>
      </vt:variant>
      <vt:variant>
        <vt:lpwstr/>
      </vt:variant>
      <vt:variant>
        <vt:i4>4063355</vt:i4>
      </vt:variant>
      <vt:variant>
        <vt:i4>741</vt:i4>
      </vt:variant>
      <vt:variant>
        <vt:i4>0</vt:i4>
      </vt:variant>
      <vt:variant>
        <vt:i4>5</vt:i4>
      </vt:variant>
      <vt:variant>
        <vt:lpwstr>https://ifcollaborate.intel.com/ifc/ifc.aspx?docbase=InfoFactoryKB&amp;robjid=0b005ffd8065df6e</vt:lpwstr>
      </vt:variant>
      <vt:variant>
        <vt:lpwstr/>
      </vt:variant>
      <vt:variant>
        <vt:i4>7274619</vt:i4>
      </vt:variant>
      <vt:variant>
        <vt:i4>738</vt:i4>
      </vt:variant>
      <vt:variant>
        <vt:i4>0</vt:i4>
      </vt:variant>
      <vt:variant>
        <vt:i4>5</vt:i4>
      </vt:variant>
      <vt:variant>
        <vt:lpwstr>https://ifcollaborate.intel.com/ifc/ifc.aspx?docbase=InfoFactoryKB&amp;robjid=0b005ffd8065df64</vt:lpwstr>
      </vt:variant>
      <vt:variant>
        <vt:lpwstr/>
      </vt:variant>
      <vt:variant>
        <vt:i4>3997736</vt:i4>
      </vt:variant>
      <vt:variant>
        <vt:i4>735</vt:i4>
      </vt:variant>
      <vt:variant>
        <vt:i4>0</vt:i4>
      </vt:variant>
      <vt:variant>
        <vt:i4>5</vt:i4>
      </vt:variant>
      <vt:variant>
        <vt:lpwstr>https://ifcollaborate.intel.com/ifc/ifc.aspx?docbase=InfoFactoryKB&amp;robjid=0c005ffd80087509</vt:lpwstr>
      </vt:variant>
      <vt:variant>
        <vt:lpwstr/>
      </vt:variant>
      <vt:variant>
        <vt:i4>2490408</vt:i4>
      </vt:variant>
      <vt:variant>
        <vt:i4>732</vt:i4>
      </vt:variant>
      <vt:variant>
        <vt:i4>0</vt:i4>
      </vt:variant>
      <vt:variant>
        <vt:i4>5</vt:i4>
      </vt:variant>
      <vt:variant>
        <vt:lpwstr>https://ifcollaborate.intel.com/IFC/GetDoc.aspx?docbase=InfoFactoryKB&amp;chronid=09005ffd8083841e&amp;ver=CURRENT&amp;qepop=false</vt:lpwstr>
      </vt:variant>
      <vt:variant>
        <vt:lpwstr/>
      </vt:variant>
      <vt:variant>
        <vt:i4>7209076</vt:i4>
      </vt:variant>
      <vt:variant>
        <vt:i4>729</vt:i4>
      </vt:variant>
      <vt:variant>
        <vt:i4>0</vt:i4>
      </vt:variant>
      <vt:variant>
        <vt:i4>5</vt:i4>
      </vt:variant>
      <vt:variant>
        <vt:lpwstr>https://ifcollaborate.intel.com/ifc/ifc.aspx?docbase=InfoFactoryKB&amp;robjid=0b005ffd8065df95</vt:lpwstr>
      </vt:variant>
      <vt:variant>
        <vt:lpwstr/>
      </vt:variant>
      <vt:variant>
        <vt:i4>2228271</vt:i4>
      </vt:variant>
      <vt:variant>
        <vt:i4>726</vt:i4>
      </vt:variant>
      <vt:variant>
        <vt:i4>0</vt:i4>
      </vt:variant>
      <vt:variant>
        <vt:i4>5</vt:i4>
      </vt:variant>
      <vt:variant>
        <vt:lpwstr>https://ifcollaborate.intel.com/IFC/GetDoc.aspx?docbase=InfoFactoryKB&amp;chronid=09005ffd8067838b&amp;ver=CURRENT&amp;qepop=false</vt:lpwstr>
      </vt:variant>
      <vt:variant>
        <vt:lpwstr/>
      </vt:variant>
      <vt:variant>
        <vt:i4>7143547</vt:i4>
      </vt:variant>
      <vt:variant>
        <vt:i4>723</vt:i4>
      </vt:variant>
      <vt:variant>
        <vt:i4>0</vt:i4>
      </vt:variant>
      <vt:variant>
        <vt:i4>5</vt:i4>
      </vt:variant>
      <vt:variant>
        <vt:lpwstr>https://ifcollaborate.intel.com/ifc/ifc.aspx?docbase=InfoFactoryKB&amp;robjid=0b005ffd8065df66</vt:lpwstr>
      </vt:variant>
      <vt:variant>
        <vt:lpwstr/>
      </vt:variant>
      <vt:variant>
        <vt:i4>7798825</vt:i4>
      </vt:variant>
      <vt:variant>
        <vt:i4>720</vt:i4>
      </vt:variant>
      <vt:variant>
        <vt:i4>0</vt:i4>
      </vt:variant>
      <vt:variant>
        <vt:i4>5</vt:i4>
      </vt:variant>
      <vt:variant>
        <vt:lpwstr>https://ifcollaborate.intel.com/IFC/GetDoc.aspx?docbase=InfoFactoryKB&amp;chronid=09005ffd806e4c25&amp;ver=CURRENT&amp;qepop=false</vt:lpwstr>
      </vt:variant>
      <vt:variant>
        <vt:lpwstr/>
      </vt:variant>
      <vt:variant>
        <vt:i4>7929901</vt:i4>
      </vt:variant>
      <vt:variant>
        <vt:i4>636</vt:i4>
      </vt:variant>
      <vt:variant>
        <vt:i4>0</vt:i4>
      </vt:variant>
      <vt:variant>
        <vt:i4>5</vt:i4>
      </vt:variant>
      <vt:variant>
        <vt:lpwstr>https://ifcollaborate.intel.com/ifc/getdoc.aspx?docbase=InfoFactoryKB&amp;chronid=09005ffd807f291b&amp;ver=CURRENT&amp;qepop=false</vt:lpwstr>
      </vt:variant>
      <vt:variant>
        <vt:lpwstr/>
      </vt:variant>
      <vt:variant>
        <vt:i4>7536686</vt:i4>
      </vt:variant>
      <vt:variant>
        <vt:i4>633</vt:i4>
      </vt:variant>
      <vt:variant>
        <vt:i4>0</vt:i4>
      </vt:variant>
      <vt:variant>
        <vt:i4>5</vt:i4>
      </vt:variant>
      <vt:variant>
        <vt:lpwstr>https://ifcollaborate.intel.com/ifc/getdoc.aspx?docbase=InfoFactoryKB&amp;chronid=09005ffd807ecac3&amp;ver=CURRENT&amp;qepop=false</vt:lpwstr>
      </vt:variant>
      <vt:variant>
        <vt:lpwstr/>
      </vt:variant>
      <vt:variant>
        <vt:i4>7733285</vt:i4>
      </vt:variant>
      <vt:variant>
        <vt:i4>630</vt:i4>
      </vt:variant>
      <vt:variant>
        <vt:i4>0</vt:i4>
      </vt:variant>
      <vt:variant>
        <vt:i4>5</vt:i4>
      </vt:variant>
      <vt:variant>
        <vt:lpwstr>https://ifcollaborate.intel.com/ifc/getdoc.aspx?docbase=InfoFactoryKB&amp;chronid=09005ffd80803a7c&amp;ver=CURRENT&amp;qepop=false</vt:lpwstr>
      </vt:variant>
      <vt:variant>
        <vt:lpwstr/>
      </vt:variant>
      <vt:variant>
        <vt:i4>8061046</vt:i4>
      </vt:variant>
      <vt:variant>
        <vt:i4>627</vt:i4>
      </vt:variant>
      <vt:variant>
        <vt:i4>0</vt:i4>
      </vt:variant>
      <vt:variant>
        <vt:i4>5</vt:i4>
      </vt:variant>
      <vt:variant>
        <vt:lpwstr>https://ifcollaborate.intel.com/ifc/getdoc.aspx?docbase=InfoFactoryKB&amp;chronid=09005ffd808039d6&amp;ver=CURRENT&amp;qepop=false</vt:lpwstr>
      </vt:variant>
      <vt:variant>
        <vt:lpwstr/>
      </vt:variant>
      <vt:variant>
        <vt:i4>2490492</vt:i4>
      </vt:variant>
      <vt:variant>
        <vt:i4>573</vt:i4>
      </vt:variant>
      <vt:variant>
        <vt:i4>0</vt:i4>
      </vt:variant>
      <vt:variant>
        <vt:i4>5</vt:i4>
      </vt:variant>
      <vt:variant>
        <vt:lpwstr>http://reuse.intel.com/IP_Information/IP_Catalog/default.asp</vt:lpwstr>
      </vt:variant>
      <vt:variant>
        <vt:lpwstr/>
      </vt:variant>
      <vt:variant>
        <vt:i4>5505085</vt:i4>
      </vt:variant>
      <vt:variant>
        <vt:i4>564</vt:i4>
      </vt:variant>
      <vt:variant>
        <vt:i4>0</vt:i4>
      </vt:variant>
      <vt:variant>
        <vt:i4>5</vt:i4>
      </vt:variant>
      <vt:variant>
        <vt:lpwstr>mailto:Tony.Jacobs@Intel.com</vt:lpwstr>
      </vt:variant>
      <vt:variant>
        <vt:lpwstr/>
      </vt:variant>
      <vt:variant>
        <vt:i4>3473472</vt:i4>
      </vt:variant>
      <vt:variant>
        <vt:i4>561</vt:i4>
      </vt:variant>
      <vt:variant>
        <vt:i4>0</vt:i4>
      </vt:variant>
      <vt:variant>
        <vt:i4>5</vt:i4>
      </vt:variant>
      <vt:variant>
        <vt:lpwstr>mailto:Kambiz.Zamani@Intel.com</vt:lpwstr>
      </vt:variant>
      <vt:variant>
        <vt:lpwstr/>
      </vt:variant>
      <vt:variant>
        <vt:i4>6488137</vt:i4>
      </vt:variant>
      <vt:variant>
        <vt:i4>558</vt:i4>
      </vt:variant>
      <vt:variant>
        <vt:i4>0</vt:i4>
      </vt:variant>
      <vt:variant>
        <vt:i4>5</vt:i4>
      </vt:variant>
      <vt:variant>
        <vt:lpwstr>mailto:Leandre.D.Oliver@Intel.com</vt:lpwstr>
      </vt:variant>
      <vt:variant>
        <vt:lpwstr/>
      </vt:variant>
      <vt:variant>
        <vt:i4>458828</vt:i4>
      </vt:variant>
      <vt:variant>
        <vt:i4>555</vt:i4>
      </vt:variant>
      <vt:variant>
        <vt:i4>0</vt:i4>
      </vt:variant>
      <vt:variant>
        <vt:i4>5</vt:i4>
      </vt:variant>
      <vt:variant>
        <vt:lpwstr>https://vthsd.intel.com/hsd/acde</vt:lpwstr>
      </vt:variant>
      <vt:variant>
        <vt:lpwstr/>
      </vt:variant>
      <vt:variant>
        <vt:i4>1114161</vt:i4>
      </vt:variant>
      <vt:variant>
        <vt:i4>539</vt:i4>
      </vt:variant>
      <vt:variant>
        <vt:i4>0</vt:i4>
      </vt:variant>
      <vt:variant>
        <vt:i4>5</vt:i4>
      </vt:variant>
      <vt:variant>
        <vt:lpwstr/>
      </vt:variant>
      <vt:variant>
        <vt:lpwstr>_Toc235115716</vt:lpwstr>
      </vt:variant>
      <vt:variant>
        <vt:i4>1114161</vt:i4>
      </vt:variant>
      <vt:variant>
        <vt:i4>533</vt:i4>
      </vt:variant>
      <vt:variant>
        <vt:i4>0</vt:i4>
      </vt:variant>
      <vt:variant>
        <vt:i4>5</vt:i4>
      </vt:variant>
      <vt:variant>
        <vt:lpwstr/>
      </vt:variant>
      <vt:variant>
        <vt:lpwstr>_Toc235115715</vt:lpwstr>
      </vt:variant>
      <vt:variant>
        <vt:i4>1114161</vt:i4>
      </vt:variant>
      <vt:variant>
        <vt:i4>527</vt:i4>
      </vt:variant>
      <vt:variant>
        <vt:i4>0</vt:i4>
      </vt:variant>
      <vt:variant>
        <vt:i4>5</vt:i4>
      </vt:variant>
      <vt:variant>
        <vt:lpwstr/>
      </vt:variant>
      <vt:variant>
        <vt:lpwstr>_Toc235115714</vt:lpwstr>
      </vt:variant>
      <vt:variant>
        <vt:i4>1114161</vt:i4>
      </vt:variant>
      <vt:variant>
        <vt:i4>521</vt:i4>
      </vt:variant>
      <vt:variant>
        <vt:i4>0</vt:i4>
      </vt:variant>
      <vt:variant>
        <vt:i4>5</vt:i4>
      </vt:variant>
      <vt:variant>
        <vt:lpwstr/>
      </vt:variant>
      <vt:variant>
        <vt:lpwstr>_Toc235115713</vt:lpwstr>
      </vt:variant>
      <vt:variant>
        <vt:i4>1114161</vt:i4>
      </vt:variant>
      <vt:variant>
        <vt:i4>515</vt:i4>
      </vt:variant>
      <vt:variant>
        <vt:i4>0</vt:i4>
      </vt:variant>
      <vt:variant>
        <vt:i4>5</vt:i4>
      </vt:variant>
      <vt:variant>
        <vt:lpwstr/>
      </vt:variant>
      <vt:variant>
        <vt:lpwstr>_Toc235115712</vt:lpwstr>
      </vt:variant>
      <vt:variant>
        <vt:i4>1114161</vt:i4>
      </vt:variant>
      <vt:variant>
        <vt:i4>509</vt:i4>
      </vt:variant>
      <vt:variant>
        <vt:i4>0</vt:i4>
      </vt:variant>
      <vt:variant>
        <vt:i4>5</vt:i4>
      </vt:variant>
      <vt:variant>
        <vt:lpwstr/>
      </vt:variant>
      <vt:variant>
        <vt:lpwstr>_Toc235115711</vt:lpwstr>
      </vt:variant>
      <vt:variant>
        <vt:i4>1114161</vt:i4>
      </vt:variant>
      <vt:variant>
        <vt:i4>500</vt:i4>
      </vt:variant>
      <vt:variant>
        <vt:i4>0</vt:i4>
      </vt:variant>
      <vt:variant>
        <vt:i4>5</vt:i4>
      </vt:variant>
      <vt:variant>
        <vt:lpwstr/>
      </vt:variant>
      <vt:variant>
        <vt:lpwstr>_Toc235115710</vt:lpwstr>
      </vt:variant>
      <vt:variant>
        <vt:i4>1048625</vt:i4>
      </vt:variant>
      <vt:variant>
        <vt:i4>494</vt:i4>
      </vt:variant>
      <vt:variant>
        <vt:i4>0</vt:i4>
      </vt:variant>
      <vt:variant>
        <vt:i4>5</vt:i4>
      </vt:variant>
      <vt:variant>
        <vt:lpwstr/>
      </vt:variant>
      <vt:variant>
        <vt:lpwstr>_Toc235115709</vt:lpwstr>
      </vt:variant>
      <vt:variant>
        <vt:i4>1048625</vt:i4>
      </vt:variant>
      <vt:variant>
        <vt:i4>488</vt:i4>
      </vt:variant>
      <vt:variant>
        <vt:i4>0</vt:i4>
      </vt:variant>
      <vt:variant>
        <vt:i4>5</vt:i4>
      </vt:variant>
      <vt:variant>
        <vt:lpwstr/>
      </vt:variant>
      <vt:variant>
        <vt:lpwstr>_Toc235115708</vt:lpwstr>
      </vt:variant>
      <vt:variant>
        <vt:i4>1048625</vt:i4>
      </vt:variant>
      <vt:variant>
        <vt:i4>482</vt:i4>
      </vt:variant>
      <vt:variant>
        <vt:i4>0</vt:i4>
      </vt:variant>
      <vt:variant>
        <vt:i4>5</vt:i4>
      </vt:variant>
      <vt:variant>
        <vt:lpwstr/>
      </vt:variant>
      <vt:variant>
        <vt:lpwstr>_Toc235115707</vt:lpwstr>
      </vt:variant>
      <vt:variant>
        <vt:i4>1048625</vt:i4>
      </vt:variant>
      <vt:variant>
        <vt:i4>476</vt:i4>
      </vt:variant>
      <vt:variant>
        <vt:i4>0</vt:i4>
      </vt:variant>
      <vt:variant>
        <vt:i4>5</vt:i4>
      </vt:variant>
      <vt:variant>
        <vt:lpwstr/>
      </vt:variant>
      <vt:variant>
        <vt:lpwstr>_Toc235115706</vt:lpwstr>
      </vt:variant>
      <vt:variant>
        <vt:i4>1048625</vt:i4>
      </vt:variant>
      <vt:variant>
        <vt:i4>470</vt:i4>
      </vt:variant>
      <vt:variant>
        <vt:i4>0</vt:i4>
      </vt:variant>
      <vt:variant>
        <vt:i4>5</vt:i4>
      </vt:variant>
      <vt:variant>
        <vt:lpwstr/>
      </vt:variant>
      <vt:variant>
        <vt:lpwstr>_Toc235115705</vt:lpwstr>
      </vt:variant>
      <vt:variant>
        <vt:i4>1048625</vt:i4>
      </vt:variant>
      <vt:variant>
        <vt:i4>464</vt:i4>
      </vt:variant>
      <vt:variant>
        <vt:i4>0</vt:i4>
      </vt:variant>
      <vt:variant>
        <vt:i4>5</vt:i4>
      </vt:variant>
      <vt:variant>
        <vt:lpwstr/>
      </vt:variant>
      <vt:variant>
        <vt:lpwstr>_Toc235115704</vt:lpwstr>
      </vt:variant>
      <vt:variant>
        <vt:i4>1048625</vt:i4>
      </vt:variant>
      <vt:variant>
        <vt:i4>458</vt:i4>
      </vt:variant>
      <vt:variant>
        <vt:i4>0</vt:i4>
      </vt:variant>
      <vt:variant>
        <vt:i4>5</vt:i4>
      </vt:variant>
      <vt:variant>
        <vt:lpwstr/>
      </vt:variant>
      <vt:variant>
        <vt:lpwstr>_Toc235115703</vt:lpwstr>
      </vt:variant>
      <vt:variant>
        <vt:i4>1048625</vt:i4>
      </vt:variant>
      <vt:variant>
        <vt:i4>452</vt:i4>
      </vt:variant>
      <vt:variant>
        <vt:i4>0</vt:i4>
      </vt:variant>
      <vt:variant>
        <vt:i4>5</vt:i4>
      </vt:variant>
      <vt:variant>
        <vt:lpwstr/>
      </vt:variant>
      <vt:variant>
        <vt:lpwstr>_Toc235115702</vt:lpwstr>
      </vt:variant>
      <vt:variant>
        <vt:i4>1048625</vt:i4>
      </vt:variant>
      <vt:variant>
        <vt:i4>446</vt:i4>
      </vt:variant>
      <vt:variant>
        <vt:i4>0</vt:i4>
      </vt:variant>
      <vt:variant>
        <vt:i4>5</vt:i4>
      </vt:variant>
      <vt:variant>
        <vt:lpwstr/>
      </vt:variant>
      <vt:variant>
        <vt:lpwstr>_Toc235115701</vt:lpwstr>
      </vt:variant>
      <vt:variant>
        <vt:i4>1048625</vt:i4>
      </vt:variant>
      <vt:variant>
        <vt:i4>440</vt:i4>
      </vt:variant>
      <vt:variant>
        <vt:i4>0</vt:i4>
      </vt:variant>
      <vt:variant>
        <vt:i4>5</vt:i4>
      </vt:variant>
      <vt:variant>
        <vt:lpwstr/>
      </vt:variant>
      <vt:variant>
        <vt:lpwstr>_Toc235115700</vt:lpwstr>
      </vt:variant>
      <vt:variant>
        <vt:i4>1638448</vt:i4>
      </vt:variant>
      <vt:variant>
        <vt:i4>434</vt:i4>
      </vt:variant>
      <vt:variant>
        <vt:i4>0</vt:i4>
      </vt:variant>
      <vt:variant>
        <vt:i4>5</vt:i4>
      </vt:variant>
      <vt:variant>
        <vt:lpwstr/>
      </vt:variant>
      <vt:variant>
        <vt:lpwstr>_Toc235115699</vt:lpwstr>
      </vt:variant>
      <vt:variant>
        <vt:i4>1638448</vt:i4>
      </vt:variant>
      <vt:variant>
        <vt:i4>428</vt:i4>
      </vt:variant>
      <vt:variant>
        <vt:i4>0</vt:i4>
      </vt:variant>
      <vt:variant>
        <vt:i4>5</vt:i4>
      </vt:variant>
      <vt:variant>
        <vt:lpwstr/>
      </vt:variant>
      <vt:variant>
        <vt:lpwstr>_Toc235115698</vt:lpwstr>
      </vt:variant>
      <vt:variant>
        <vt:i4>1638448</vt:i4>
      </vt:variant>
      <vt:variant>
        <vt:i4>419</vt:i4>
      </vt:variant>
      <vt:variant>
        <vt:i4>0</vt:i4>
      </vt:variant>
      <vt:variant>
        <vt:i4>5</vt:i4>
      </vt:variant>
      <vt:variant>
        <vt:lpwstr/>
      </vt:variant>
      <vt:variant>
        <vt:lpwstr>_Toc235115697</vt:lpwstr>
      </vt:variant>
      <vt:variant>
        <vt:i4>1638448</vt:i4>
      </vt:variant>
      <vt:variant>
        <vt:i4>413</vt:i4>
      </vt:variant>
      <vt:variant>
        <vt:i4>0</vt:i4>
      </vt:variant>
      <vt:variant>
        <vt:i4>5</vt:i4>
      </vt:variant>
      <vt:variant>
        <vt:lpwstr/>
      </vt:variant>
      <vt:variant>
        <vt:lpwstr>_Toc235115696</vt:lpwstr>
      </vt:variant>
      <vt:variant>
        <vt:i4>1638448</vt:i4>
      </vt:variant>
      <vt:variant>
        <vt:i4>407</vt:i4>
      </vt:variant>
      <vt:variant>
        <vt:i4>0</vt:i4>
      </vt:variant>
      <vt:variant>
        <vt:i4>5</vt:i4>
      </vt:variant>
      <vt:variant>
        <vt:lpwstr/>
      </vt:variant>
      <vt:variant>
        <vt:lpwstr>_Toc235115695</vt:lpwstr>
      </vt:variant>
      <vt:variant>
        <vt:i4>1638448</vt:i4>
      </vt:variant>
      <vt:variant>
        <vt:i4>401</vt:i4>
      </vt:variant>
      <vt:variant>
        <vt:i4>0</vt:i4>
      </vt:variant>
      <vt:variant>
        <vt:i4>5</vt:i4>
      </vt:variant>
      <vt:variant>
        <vt:lpwstr/>
      </vt:variant>
      <vt:variant>
        <vt:lpwstr>_Toc235115694</vt:lpwstr>
      </vt:variant>
      <vt:variant>
        <vt:i4>1638448</vt:i4>
      </vt:variant>
      <vt:variant>
        <vt:i4>395</vt:i4>
      </vt:variant>
      <vt:variant>
        <vt:i4>0</vt:i4>
      </vt:variant>
      <vt:variant>
        <vt:i4>5</vt:i4>
      </vt:variant>
      <vt:variant>
        <vt:lpwstr/>
      </vt:variant>
      <vt:variant>
        <vt:lpwstr>_Toc235115693</vt:lpwstr>
      </vt:variant>
      <vt:variant>
        <vt:i4>1638448</vt:i4>
      </vt:variant>
      <vt:variant>
        <vt:i4>389</vt:i4>
      </vt:variant>
      <vt:variant>
        <vt:i4>0</vt:i4>
      </vt:variant>
      <vt:variant>
        <vt:i4>5</vt:i4>
      </vt:variant>
      <vt:variant>
        <vt:lpwstr/>
      </vt:variant>
      <vt:variant>
        <vt:lpwstr>_Toc235115692</vt:lpwstr>
      </vt:variant>
      <vt:variant>
        <vt:i4>1638448</vt:i4>
      </vt:variant>
      <vt:variant>
        <vt:i4>383</vt:i4>
      </vt:variant>
      <vt:variant>
        <vt:i4>0</vt:i4>
      </vt:variant>
      <vt:variant>
        <vt:i4>5</vt:i4>
      </vt:variant>
      <vt:variant>
        <vt:lpwstr/>
      </vt:variant>
      <vt:variant>
        <vt:lpwstr>_Toc235115691</vt:lpwstr>
      </vt:variant>
      <vt:variant>
        <vt:i4>1638448</vt:i4>
      </vt:variant>
      <vt:variant>
        <vt:i4>377</vt:i4>
      </vt:variant>
      <vt:variant>
        <vt:i4>0</vt:i4>
      </vt:variant>
      <vt:variant>
        <vt:i4>5</vt:i4>
      </vt:variant>
      <vt:variant>
        <vt:lpwstr/>
      </vt:variant>
      <vt:variant>
        <vt:lpwstr>_Toc235115690</vt:lpwstr>
      </vt:variant>
      <vt:variant>
        <vt:i4>1572912</vt:i4>
      </vt:variant>
      <vt:variant>
        <vt:i4>371</vt:i4>
      </vt:variant>
      <vt:variant>
        <vt:i4>0</vt:i4>
      </vt:variant>
      <vt:variant>
        <vt:i4>5</vt:i4>
      </vt:variant>
      <vt:variant>
        <vt:lpwstr/>
      </vt:variant>
      <vt:variant>
        <vt:lpwstr>_Toc235115689</vt:lpwstr>
      </vt:variant>
      <vt:variant>
        <vt:i4>1572912</vt:i4>
      </vt:variant>
      <vt:variant>
        <vt:i4>365</vt:i4>
      </vt:variant>
      <vt:variant>
        <vt:i4>0</vt:i4>
      </vt:variant>
      <vt:variant>
        <vt:i4>5</vt:i4>
      </vt:variant>
      <vt:variant>
        <vt:lpwstr/>
      </vt:variant>
      <vt:variant>
        <vt:lpwstr>_Toc235115688</vt:lpwstr>
      </vt:variant>
      <vt:variant>
        <vt:i4>1572912</vt:i4>
      </vt:variant>
      <vt:variant>
        <vt:i4>359</vt:i4>
      </vt:variant>
      <vt:variant>
        <vt:i4>0</vt:i4>
      </vt:variant>
      <vt:variant>
        <vt:i4>5</vt:i4>
      </vt:variant>
      <vt:variant>
        <vt:lpwstr/>
      </vt:variant>
      <vt:variant>
        <vt:lpwstr>_Toc235115687</vt:lpwstr>
      </vt:variant>
      <vt:variant>
        <vt:i4>1572912</vt:i4>
      </vt:variant>
      <vt:variant>
        <vt:i4>353</vt:i4>
      </vt:variant>
      <vt:variant>
        <vt:i4>0</vt:i4>
      </vt:variant>
      <vt:variant>
        <vt:i4>5</vt:i4>
      </vt:variant>
      <vt:variant>
        <vt:lpwstr/>
      </vt:variant>
      <vt:variant>
        <vt:lpwstr>_Toc235115686</vt:lpwstr>
      </vt:variant>
      <vt:variant>
        <vt:i4>1572912</vt:i4>
      </vt:variant>
      <vt:variant>
        <vt:i4>347</vt:i4>
      </vt:variant>
      <vt:variant>
        <vt:i4>0</vt:i4>
      </vt:variant>
      <vt:variant>
        <vt:i4>5</vt:i4>
      </vt:variant>
      <vt:variant>
        <vt:lpwstr/>
      </vt:variant>
      <vt:variant>
        <vt:lpwstr>_Toc235115685</vt:lpwstr>
      </vt:variant>
      <vt:variant>
        <vt:i4>1572912</vt:i4>
      </vt:variant>
      <vt:variant>
        <vt:i4>341</vt:i4>
      </vt:variant>
      <vt:variant>
        <vt:i4>0</vt:i4>
      </vt:variant>
      <vt:variant>
        <vt:i4>5</vt:i4>
      </vt:variant>
      <vt:variant>
        <vt:lpwstr/>
      </vt:variant>
      <vt:variant>
        <vt:lpwstr>_Toc235115684</vt:lpwstr>
      </vt:variant>
      <vt:variant>
        <vt:i4>1572912</vt:i4>
      </vt:variant>
      <vt:variant>
        <vt:i4>335</vt:i4>
      </vt:variant>
      <vt:variant>
        <vt:i4>0</vt:i4>
      </vt:variant>
      <vt:variant>
        <vt:i4>5</vt:i4>
      </vt:variant>
      <vt:variant>
        <vt:lpwstr/>
      </vt:variant>
      <vt:variant>
        <vt:lpwstr>_Toc235115683</vt:lpwstr>
      </vt:variant>
      <vt:variant>
        <vt:i4>1572912</vt:i4>
      </vt:variant>
      <vt:variant>
        <vt:i4>329</vt:i4>
      </vt:variant>
      <vt:variant>
        <vt:i4>0</vt:i4>
      </vt:variant>
      <vt:variant>
        <vt:i4>5</vt:i4>
      </vt:variant>
      <vt:variant>
        <vt:lpwstr/>
      </vt:variant>
      <vt:variant>
        <vt:lpwstr>_Toc235115682</vt:lpwstr>
      </vt:variant>
      <vt:variant>
        <vt:i4>1572912</vt:i4>
      </vt:variant>
      <vt:variant>
        <vt:i4>323</vt:i4>
      </vt:variant>
      <vt:variant>
        <vt:i4>0</vt:i4>
      </vt:variant>
      <vt:variant>
        <vt:i4>5</vt:i4>
      </vt:variant>
      <vt:variant>
        <vt:lpwstr/>
      </vt:variant>
      <vt:variant>
        <vt:lpwstr>_Toc235115681</vt:lpwstr>
      </vt:variant>
      <vt:variant>
        <vt:i4>1572912</vt:i4>
      </vt:variant>
      <vt:variant>
        <vt:i4>317</vt:i4>
      </vt:variant>
      <vt:variant>
        <vt:i4>0</vt:i4>
      </vt:variant>
      <vt:variant>
        <vt:i4>5</vt:i4>
      </vt:variant>
      <vt:variant>
        <vt:lpwstr/>
      </vt:variant>
      <vt:variant>
        <vt:lpwstr>_Toc235115680</vt:lpwstr>
      </vt:variant>
      <vt:variant>
        <vt:i4>1507376</vt:i4>
      </vt:variant>
      <vt:variant>
        <vt:i4>311</vt:i4>
      </vt:variant>
      <vt:variant>
        <vt:i4>0</vt:i4>
      </vt:variant>
      <vt:variant>
        <vt:i4>5</vt:i4>
      </vt:variant>
      <vt:variant>
        <vt:lpwstr/>
      </vt:variant>
      <vt:variant>
        <vt:lpwstr>_Toc235115679</vt:lpwstr>
      </vt:variant>
      <vt:variant>
        <vt:i4>1507376</vt:i4>
      </vt:variant>
      <vt:variant>
        <vt:i4>305</vt:i4>
      </vt:variant>
      <vt:variant>
        <vt:i4>0</vt:i4>
      </vt:variant>
      <vt:variant>
        <vt:i4>5</vt:i4>
      </vt:variant>
      <vt:variant>
        <vt:lpwstr/>
      </vt:variant>
      <vt:variant>
        <vt:lpwstr>_Toc235115678</vt:lpwstr>
      </vt:variant>
      <vt:variant>
        <vt:i4>1507376</vt:i4>
      </vt:variant>
      <vt:variant>
        <vt:i4>299</vt:i4>
      </vt:variant>
      <vt:variant>
        <vt:i4>0</vt:i4>
      </vt:variant>
      <vt:variant>
        <vt:i4>5</vt:i4>
      </vt:variant>
      <vt:variant>
        <vt:lpwstr/>
      </vt:variant>
      <vt:variant>
        <vt:lpwstr>_Toc235115677</vt:lpwstr>
      </vt:variant>
      <vt:variant>
        <vt:i4>1507376</vt:i4>
      </vt:variant>
      <vt:variant>
        <vt:i4>293</vt:i4>
      </vt:variant>
      <vt:variant>
        <vt:i4>0</vt:i4>
      </vt:variant>
      <vt:variant>
        <vt:i4>5</vt:i4>
      </vt:variant>
      <vt:variant>
        <vt:lpwstr/>
      </vt:variant>
      <vt:variant>
        <vt:lpwstr>_Toc235115676</vt:lpwstr>
      </vt:variant>
      <vt:variant>
        <vt:i4>1507376</vt:i4>
      </vt:variant>
      <vt:variant>
        <vt:i4>287</vt:i4>
      </vt:variant>
      <vt:variant>
        <vt:i4>0</vt:i4>
      </vt:variant>
      <vt:variant>
        <vt:i4>5</vt:i4>
      </vt:variant>
      <vt:variant>
        <vt:lpwstr/>
      </vt:variant>
      <vt:variant>
        <vt:lpwstr>_Toc235115675</vt:lpwstr>
      </vt:variant>
      <vt:variant>
        <vt:i4>1507376</vt:i4>
      </vt:variant>
      <vt:variant>
        <vt:i4>281</vt:i4>
      </vt:variant>
      <vt:variant>
        <vt:i4>0</vt:i4>
      </vt:variant>
      <vt:variant>
        <vt:i4>5</vt:i4>
      </vt:variant>
      <vt:variant>
        <vt:lpwstr/>
      </vt:variant>
      <vt:variant>
        <vt:lpwstr>_Toc235115674</vt:lpwstr>
      </vt:variant>
      <vt:variant>
        <vt:i4>1507376</vt:i4>
      </vt:variant>
      <vt:variant>
        <vt:i4>275</vt:i4>
      </vt:variant>
      <vt:variant>
        <vt:i4>0</vt:i4>
      </vt:variant>
      <vt:variant>
        <vt:i4>5</vt:i4>
      </vt:variant>
      <vt:variant>
        <vt:lpwstr/>
      </vt:variant>
      <vt:variant>
        <vt:lpwstr>_Toc235115673</vt:lpwstr>
      </vt:variant>
      <vt:variant>
        <vt:i4>1507376</vt:i4>
      </vt:variant>
      <vt:variant>
        <vt:i4>269</vt:i4>
      </vt:variant>
      <vt:variant>
        <vt:i4>0</vt:i4>
      </vt:variant>
      <vt:variant>
        <vt:i4>5</vt:i4>
      </vt:variant>
      <vt:variant>
        <vt:lpwstr/>
      </vt:variant>
      <vt:variant>
        <vt:lpwstr>_Toc235115672</vt:lpwstr>
      </vt:variant>
      <vt:variant>
        <vt:i4>1507376</vt:i4>
      </vt:variant>
      <vt:variant>
        <vt:i4>263</vt:i4>
      </vt:variant>
      <vt:variant>
        <vt:i4>0</vt:i4>
      </vt:variant>
      <vt:variant>
        <vt:i4>5</vt:i4>
      </vt:variant>
      <vt:variant>
        <vt:lpwstr/>
      </vt:variant>
      <vt:variant>
        <vt:lpwstr>_Toc235115671</vt:lpwstr>
      </vt:variant>
      <vt:variant>
        <vt:i4>1507376</vt:i4>
      </vt:variant>
      <vt:variant>
        <vt:i4>257</vt:i4>
      </vt:variant>
      <vt:variant>
        <vt:i4>0</vt:i4>
      </vt:variant>
      <vt:variant>
        <vt:i4>5</vt:i4>
      </vt:variant>
      <vt:variant>
        <vt:lpwstr/>
      </vt:variant>
      <vt:variant>
        <vt:lpwstr>_Toc235115670</vt:lpwstr>
      </vt:variant>
      <vt:variant>
        <vt:i4>1441840</vt:i4>
      </vt:variant>
      <vt:variant>
        <vt:i4>251</vt:i4>
      </vt:variant>
      <vt:variant>
        <vt:i4>0</vt:i4>
      </vt:variant>
      <vt:variant>
        <vt:i4>5</vt:i4>
      </vt:variant>
      <vt:variant>
        <vt:lpwstr/>
      </vt:variant>
      <vt:variant>
        <vt:lpwstr>_Toc235115669</vt:lpwstr>
      </vt:variant>
      <vt:variant>
        <vt:i4>1441840</vt:i4>
      </vt:variant>
      <vt:variant>
        <vt:i4>245</vt:i4>
      </vt:variant>
      <vt:variant>
        <vt:i4>0</vt:i4>
      </vt:variant>
      <vt:variant>
        <vt:i4>5</vt:i4>
      </vt:variant>
      <vt:variant>
        <vt:lpwstr/>
      </vt:variant>
      <vt:variant>
        <vt:lpwstr>_Toc235115668</vt:lpwstr>
      </vt:variant>
      <vt:variant>
        <vt:i4>1441840</vt:i4>
      </vt:variant>
      <vt:variant>
        <vt:i4>239</vt:i4>
      </vt:variant>
      <vt:variant>
        <vt:i4>0</vt:i4>
      </vt:variant>
      <vt:variant>
        <vt:i4>5</vt:i4>
      </vt:variant>
      <vt:variant>
        <vt:lpwstr/>
      </vt:variant>
      <vt:variant>
        <vt:lpwstr>_Toc235115667</vt:lpwstr>
      </vt:variant>
      <vt:variant>
        <vt:i4>1441840</vt:i4>
      </vt:variant>
      <vt:variant>
        <vt:i4>233</vt:i4>
      </vt:variant>
      <vt:variant>
        <vt:i4>0</vt:i4>
      </vt:variant>
      <vt:variant>
        <vt:i4>5</vt:i4>
      </vt:variant>
      <vt:variant>
        <vt:lpwstr/>
      </vt:variant>
      <vt:variant>
        <vt:lpwstr>_Toc235115666</vt:lpwstr>
      </vt:variant>
      <vt:variant>
        <vt:i4>1441840</vt:i4>
      </vt:variant>
      <vt:variant>
        <vt:i4>227</vt:i4>
      </vt:variant>
      <vt:variant>
        <vt:i4>0</vt:i4>
      </vt:variant>
      <vt:variant>
        <vt:i4>5</vt:i4>
      </vt:variant>
      <vt:variant>
        <vt:lpwstr/>
      </vt:variant>
      <vt:variant>
        <vt:lpwstr>_Toc235115665</vt:lpwstr>
      </vt:variant>
      <vt:variant>
        <vt:i4>1441840</vt:i4>
      </vt:variant>
      <vt:variant>
        <vt:i4>221</vt:i4>
      </vt:variant>
      <vt:variant>
        <vt:i4>0</vt:i4>
      </vt:variant>
      <vt:variant>
        <vt:i4>5</vt:i4>
      </vt:variant>
      <vt:variant>
        <vt:lpwstr/>
      </vt:variant>
      <vt:variant>
        <vt:lpwstr>_Toc235115664</vt:lpwstr>
      </vt:variant>
      <vt:variant>
        <vt:i4>1441840</vt:i4>
      </vt:variant>
      <vt:variant>
        <vt:i4>215</vt:i4>
      </vt:variant>
      <vt:variant>
        <vt:i4>0</vt:i4>
      </vt:variant>
      <vt:variant>
        <vt:i4>5</vt:i4>
      </vt:variant>
      <vt:variant>
        <vt:lpwstr/>
      </vt:variant>
      <vt:variant>
        <vt:lpwstr>_Toc235115663</vt:lpwstr>
      </vt:variant>
      <vt:variant>
        <vt:i4>1441840</vt:i4>
      </vt:variant>
      <vt:variant>
        <vt:i4>209</vt:i4>
      </vt:variant>
      <vt:variant>
        <vt:i4>0</vt:i4>
      </vt:variant>
      <vt:variant>
        <vt:i4>5</vt:i4>
      </vt:variant>
      <vt:variant>
        <vt:lpwstr/>
      </vt:variant>
      <vt:variant>
        <vt:lpwstr>_Toc235115662</vt:lpwstr>
      </vt:variant>
      <vt:variant>
        <vt:i4>1441840</vt:i4>
      </vt:variant>
      <vt:variant>
        <vt:i4>203</vt:i4>
      </vt:variant>
      <vt:variant>
        <vt:i4>0</vt:i4>
      </vt:variant>
      <vt:variant>
        <vt:i4>5</vt:i4>
      </vt:variant>
      <vt:variant>
        <vt:lpwstr/>
      </vt:variant>
      <vt:variant>
        <vt:lpwstr>_Toc235115661</vt:lpwstr>
      </vt:variant>
      <vt:variant>
        <vt:i4>1441840</vt:i4>
      </vt:variant>
      <vt:variant>
        <vt:i4>197</vt:i4>
      </vt:variant>
      <vt:variant>
        <vt:i4>0</vt:i4>
      </vt:variant>
      <vt:variant>
        <vt:i4>5</vt:i4>
      </vt:variant>
      <vt:variant>
        <vt:lpwstr/>
      </vt:variant>
      <vt:variant>
        <vt:lpwstr>_Toc235115660</vt:lpwstr>
      </vt:variant>
      <vt:variant>
        <vt:i4>1376304</vt:i4>
      </vt:variant>
      <vt:variant>
        <vt:i4>191</vt:i4>
      </vt:variant>
      <vt:variant>
        <vt:i4>0</vt:i4>
      </vt:variant>
      <vt:variant>
        <vt:i4>5</vt:i4>
      </vt:variant>
      <vt:variant>
        <vt:lpwstr/>
      </vt:variant>
      <vt:variant>
        <vt:lpwstr>_Toc235115659</vt:lpwstr>
      </vt:variant>
      <vt:variant>
        <vt:i4>1376304</vt:i4>
      </vt:variant>
      <vt:variant>
        <vt:i4>185</vt:i4>
      </vt:variant>
      <vt:variant>
        <vt:i4>0</vt:i4>
      </vt:variant>
      <vt:variant>
        <vt:i4>5</vt:i4>
      </vt:variant>
      <vt:variant>
        <vt:lpwstr/>
      </vt:variant>
      <vt:variant>
        <vt:lpwstr>_Toc235115658</vt:lpwstr>
      </vt:variant>
      <vt:variant>
        <vt:i4>1376304</vt:i4>
      </vt:variant>
      <vt:variant>
        <vt:i4>179</vt:i4>
      </vt:variant>
      <vt:variant>
        <vt:i4>0</vt:i4>
      </vt:variant>
      <vt:variant>
        <vt:i4>5</vt:i4>
      </vt:variant>
      <vt:variant>
        <vt:lpwstr/>
      </vt:variant>
      <vt:variant>
        <vt:lpwstr>_Toc235115657</vt:lpwstr>
      </vt:variant>
      <vt:variant>
        <vt:i4>1376304</vt:i4>
      </vt:variant>
      <vt:variant>
        <vt:i4>173</vt:i4>
      </vt:variant>
      <vt:variant>
        <vt:i4>0</vt:i4>
      </vt:variant>
      <vt:variant>
        <vt:i4>5</vt:i4>
      </vt:variant>
      <vt:variant>
        <vt:lpwstr/>
      </vt:variant>
      <vt:variant>
        <vt:lpwstr>_Toc235115656</vt:lpwstr>
      </vt:variant>
      <vt:variant>
        <vt:i4>1376304</vt:i4>
      </vt:variant>
      <vt:variant>
        <vt:i4>167</vt:i4>
      </vt:variant>
      <vt:variant>
        <vt:i4>0</vt:i4>
      </vt:variant>
      <vt:variant>
        <vt:i4>5</vt:i4>
      </vt:variant>
      <vt:variant>
        <vt:lpwstr/>
      </vt:variant>
      <vt:variant>
        <vt:lpwstr>_Toc235115655</vt:lpwstr>
      </vt:variant>
      <vt:variant>
        <vt:i4>1376304</vt:i4>
      </vt:variant>
      <vt:variant>
        <vt:i4>161</vt:i4>
      </vt:variant>
      <vt:variant>
        <vt:i4>0</vt:i4>
      </vt:variant>
      <vt:variant>
        <vt:i4>5</vt:i4>
      </vt:variant>
      <vt:variant>
        <vt:lpwstr/>
      </vt:variant>
      <vt:variant>
        <vt:lpwstr>_Toc235115654</vt:lpwstr>
      </vt:variant>
      <vt:variant>
        <vt:i4>1376304</vt:i4>
      </vt:variant>
      <vt:variant>
        <vt:i4>155</vt:i4>
      </vt:variant>
      <vt:variant>
        <vt:i4>0</vt:i4>
      </vt:variant>
      <vt:variant>
        <vt:i4>5</vt:i4>
      </vt:variant>
      <vt:variant>
        <vt:lpwstr/>
      </vt:variant>
      <vt:variant>
        <vt:lpwstr>_Toc235115653</vt:lpwstr>
      </vt:variant>
      <vt:variant>
        <vt:i4>1376304</vt:i4>
      </vt:variant>
      <vt:variant>
        <vt:i4>149</vt:i4>
      </vt:variant>
      <vt:variant>
        <vt:i4>0</vt:i4>
      </vt:variant>
      <vt:variant>
        <vt:i4>5</vt:i4>
      </vt:variant>
      <vt:variant>
        <vt:lpwstr/>
      </vt:variant>
      <vt:variant>
        <vt:lpwstr>_Toc235115652</vt:lpwstr>
      </vt:variant>
      <vt:variant>
        <vt:i4>1376304</vt:i4>
      </vt:variant>
      <vt:variant>
        <vt:i4>143</vt:i4>
      </vt:variant>
      <vt:variant>
        <vt:i4>0</vt:i4>
      </vt:variant>
      <vt:variant>
        <vt:i4>5</vt:i4>
      </vt:variant>
      <vt:variant>
        <vt:lpwstr/>
      </vt:variant>
      <vt:variant>
        <vt:lpwstr>_Toc235115651</vt:lpwstr>
      </vt:variant>
      <vt:variant>
        <vt:i4>1376304</vt:i4>
      </vt:variant>
      <vt:variant>
        <vt:i4>137</vt:i4>
      </vt:variant>
      <vt:variant>
        <vt:i4>0</vt:i4>
      </vt:variant>
      <vt:variant>
        <vt:i4>5</vt:i4>
      </vt:variant>
      <vt:variant>
        <vt:lpwstr/>
      </vt:variant>
      <vt:variant>
        <vt:lpwstr>_Toc235115650</vt:lpwstr>
      </vt:variant>
      <vt:variant>
        <vt:i4>1310768</vt:i4>
      </vt:variant>
      <vt:variant>
        <vt:i4>131</vt:i4>
      </vt:variant>
      <vt:variant>
        <vt:i4>0</vt:i4>
      </vt:variant>
      <vt:variant>
        <vt:i4>5</vt:i4>
      </vt:variant>
      <vt:variant>
        <vt:lpwstr/>
      </vt:variant>
      <vt:variant>
        <vt:lpwstr>_Toc235115649</vt:lpwstr>
      </vt:variant>
      <vt:variant>
        <vt:i4>1310768</vt:i4>
      </vt:variant>
      <vt:variant>
        <vt:i4>125</vt:i4>
      </vt:variant>
      <vt:variant>
        <vt:i4>0</vt:i4>
      </vt:variant>
      <vt:variant>
        <vt:i4>5</vt:i4>
      </vt:variant>
      <vt:variant>
        <vt:lpwstr/>
      </vt:variant>
      <vt:variant>
        <vt:lpwstr>_Toc235115648</vt:lpwstr>
      </vt:variant>
      <vt:variant>
        <vt:i4>1310768</vt:i4>
      </vt:variant>
      <vt:variant>
        <vt:i4>119</vt:i4>
      </vt:variant>
      <vt:variant>
        <vt:i4>0</vt:i4>
      </vt:variant>
      <vt:variant>
        <vt:i4>5</vt:i4>
      </vt:variant>
      <vt:variant>
        <vt:lpwstr/>
      </vt:variant>
      <vt:variant>
        <vt:lpwstr>_Toc235115647</vt:lpwstr>
      </vt:variant>
      <vt:variant>
        <vt:i4>1310768</vt:i4>
      </vt:variant>
      <vt:variant>
        <vt:i4>113</vt:i4>
      </vt:variant>
      <vt:variant>
        <vt:i4>0</vt:i4>
      </vt:variant>
      <vt:variant>
        <vt:i4>5</vt:i4>
      </vt:variant>
      <vt:variant>
        <vt:lpwstr/>
      </vt:variant>
      <vt:variant>
        <vt:lpwstr>_Toc235115646</vt:lpwstr>
      </vt:variant>
      <vt:variant>
        <vt:i4>1310768</vt:i4>
      </vt:variant>
      <vt:variant>
        <vt:i4>107</vt:i4>
      </vt:variant>
      <vt:variant>
        <vt:i4>0</vt:i4>
      </vt:variant>
      <vt:variant>
        <vt:i4>5</vt:i4>
      </vt:variant>
      <vt:variant>
        <vt:lpwstr/>
      </vt:variant>
      <vt:variant>
        <vt:lpwstr>_Toc235115645</vt:lpwstr>
      </vt:variant>
      <vt:variant>
        <vt:i4>1310768</vt:i4>
      </vt:variant>
      <vt:variant>
        <vt:i4>101</vt:i4>
      </vt:variant>
      <vt:variant>
        <vt:i4>0</vt:i4>
      </vt:variant>
      <vt:variant>
        <vt:i4>5</vt:i4>
      </vt:variant>
      <vt:variant>
        <vt:lpwstr/>
      </vt:variant>
      <vt:variant>
        <vt:lpwstr>_Toc235115644</vt:lpwstr>
      </vt:variant>
      <vt:variant>
        <vt:i4>1310768</vt:i4>
      </vt:variant>
      <vt:variant>
        <vt:i4>95</vt:i4>
      </vt:variant>
      <vt:variant>
        <vt:i4>0</vt:i4>
      </vt:variant>
      <vt:variant>
        <vt:i4>5</vt:i4>
      </vt:variant>
      <vt:variant>
        <vt:lpwstr/>
      </vt:variant>
      <vt:variant>
        <vt:lpwstr>_Toc235115643</vt:lpwstr>
      </vt:variant>
      <vt:variant>
        <vt:i4>1310768</vt:i4>
      </vt:variant>
      <vt:variant>
        <vt:i4>89</vt:i4>
      </vt:variant>
      <vt:variant>
        <vt:i4>0</vt:i4>
      </vt:variant>
      <vt:variant>
        <vt:i4>5</vt:i4>
      </vt:variant>
      <vt:variant>
        <vt:lpwstr/>
      </vt:variant>
      <vt:variant>
        <vt:lpwstr>_Toc235115642</vt:lpwstr>
      </vt:variant>
      <vt:variant>
        <vt:i4>1310768</vt:i4>
      </vt:variant>
      <vt:variant>
        <vt:i4>83</vt:i4>
      </vt:variant>
      <vt:variant>
        <vt:i4>0</vt:i4>
      </vt:variant>
      <vt:variant>
        <vt:i4>5</vt:i4>
      </vt:variant>
      <vt:variant>
        <vt:lpwstr/>
      </vt:variant>
      <vt:variant>
        <vt:lpwstr>_Toc235115641</vt:lpwstr>
      </vt:variant>
      <vt:variant>
        <vt:i4>1310768</vt:i4>
      </vt:variant>
      <vt:variant>
        <vt:i4>77</vt:i4>
      </vt:variant>
      <vt:variant>
        <vt:i4>0</vt:i4>
      </vt:variant>
      <vt:variant>
        <vt:i4>5</vt:i4>
      </vt:variant>
      <vt:variant>
        <vt:lpwstr/>
      </vt:variant>
      <vt:variant>
        <vt:lpwstr>_Toc235115640</vt:lpwstr>
      </vt:variant>
      <vt:variant>
        <vt:i4>1245232</vt:i4>
      </vt:variant>
      <vt:variant>
        <vt:i4>71</vt:i4>
      </vt:variant>
      <vt:variant>
        <vt:i4>0</vt:i4>
      </vt:variant>
      <vt:variant>
        <vt:i4>5</vt:i4>
      </vt:variant>
      <vt:variant>
        <vt:lpwstr/>
      </vt:variant>
      <vt:variant>
        <vt:lpwstr>_Toc235115639</vt:lpwstr>
      </vt:variant>
      <vt:variant>
        <vt:i4>1245232</vt:i4>
      </vt:variant>
      <vt:variant>
        <vt:i4>65</vt:i4>
      </vt:variant>
      <vt:variant>
        <vt:i4>0</vt:i4>
      </vt:variant>
      <vt:variant>
        <vt:i4>5</vt:i4>
      </vt:variant>
      <vt:variant>
        <vt:lpwstr/>
      </vt:variant>
      <vt:variant>
        <vt:lpwstr>_Toc235115638</vt:lpwstr>
      </vt:variant>
      <vt:variant>
        <vt:i4>1245232</vt:i4>
      </vt:variant>
      <vt:variant>
        <vt:i4>59</vt:i4>
      </vt:variant>
      <vt:variant>
        <vt:i4>0</vt:i4>
      </vt:variant>
      <vt:variant>
        <vt:i4>5</vt:i4>
      </vt:variant>
      <vt:variant>
        <vt:lpwstr/>
      </vt:variant>
      <vt:variant>
        <vt:lpwstr>_Toc235115637</vt:lpwstr>
      </vt:variant>
      <vt:variant>
        <vt:i4>1245232</vt:i4>
      </vt:variant>
      <vt:variant>
        <vt:i4>53</vt:i4>
      </vt:variant>
      <vt:variant>
        <vt:i4>0</vt:i4>
      </vt:variant>
      <vt:variant>
        <vt:i4>5</vt:i4>
      </vt:variant>
      <vt:variant>
        <vt:lpwstr/>
      </vt:variant>
      <vt:variant>
        <vt:lpwstr>_Toc235115636</vt:lpwstr>
      </vt:variant>
      <vt:variant>
        <vt:i4>1245232</vt:i4>
      </vt:variant>
      <vt:variant>
        <vt:i4>47</vt:i4>
      </vt:variant>
      <vt:variant>
        <vt:i4>0</vt:i4>
      </vt:variant>
      <vt:variant>
        <vt:i4>5</vt:i4>
      </vt:variant>
      <vt:variant>
        <vt:lpwstr/>
      </vt:variant>
      <vt:variant>
        <vt:lpwstr>_Toc235115635</vt:lpwstr>
      </vt:variant>
      <vt:variant>
        <vt:i4>1245232</vt:i4>
      </vt:variant>
      <vt:variant>
        <vt:i4>41</vt:i4>
      </vt:variant>
      <vt:variant>
        <vt:i4>0</vt:i4>
      </vt:variant>
      <vt:variant>
        <vt:i4>5</vt:i4>
      </vt:variant>
      <vt:variant>
        <vt:lpwstr/>
      </vt:variant>
      <vt:variant>
        <vt:lpwstr>_Toc235115634</vt:lpwstr>
      </vt:variant>
      <vt:variant>
        <vt:i4>1245232</vt:i4>
      </vt:variant>
      <vt:variant>
        <vt:i4>35</vt:i4>
      </vt:variant>
      <vt:variant>
        <vt:i4>0</vt:i4>
      </vt:variant>
      <vt:variant>
        <vt:i4>5</vt:i4>
      </vt:variant>
      <vt:variant>
        <vt:lpwstr/>
      </vt:variant>
      <vt:variant>
        <vt:lpwstr>_Toc235115633</vt:lpwstr>
      </vt:variant>
      <vt:variant>
        <vt:i4>1245232</vt:i4>
      </vt:variant>
      <vt:variant>
        <vt:i4>29</vt:i4>
      </vt:variant>
      <vt:variant>
        <vt:i4>0</vt:i4>
      </vt:variant>
      <vt:variant>
        <vt:i4>5</vt:i4>
      </vt:variant>
      <vt:variant>
        <vt:lpwstr/>
      </vt:variant>
      <vt:variant>
        <vt:lpwstr>_Toc235115632</vt:lpwstr>
      </vt:variant>
      <vt:variant>
        <vt:i4>1245232</vt:i4>
      </vt:variant>
      <vt:variant>
        <vt:i4>23</vt:i4>
      </vt:variant>
      <vt:variant>
        <vt:i4>0</vt:i4>
      </vt:variant>
      <vt:variant>
        <vt:i4>5</vt:i4>
      </vt:variant>
      <vt:variant>
        <vt:lpwstr/>
      </vt:variant>
      <vt:variant>
        <vt:lpwstr>_Toc235115631</vt:lpwstr>
      </vt:variant>
      <vt:variant>
        <vt:i4>1245232</vt:i4>
      </vt:variant>
      <vt:variant>
        <vt:i4>17</vt:i4>
      </vt:variant>
      <vt:variant>
        <vt:i4>0</vt:i4>
      </vt:variant>
      <vt:variant>
        <vt:i4>5</vt:i4>
      </vt:variant>
      <vt:variant>
        <vt:lpwstr/>
      </vt:variant>
      <vt:variant>
        <vt:lpwstr>_Toc235115630</vt:lpwstr>
      </vt:variant>
      <vt:variant>
        <vt:i4>6815852</vt:i4>
      </vt:variant>
      <vt:variant>
        <vt:i4>9</vt:i4>
      </vt:variant>
      <vt:variant>
        <vt:i4>0</vt:i4>
      </vt:variant>
      <vt:variant>
        <vt:i4>5</vt:i4>
      </vt:variant>
      <vt:variant>
        <vt:lpwstr>http://www-fmec.fm.intel.com/avc/doc/models/IOSF/userguides/USERGUIDE_IOSF_IP.doc</vt:lpwstr>
      </vt:variant>
      <vt:variant>
        <vt:lpwstr/>
      </vt:variant>
      <vt:variant>
        <vt:i4>7077996</vt:i4>
      </vt:variant>
      <vt:variant>
        <vt:i4>6</vt:i4>
      </vt:variant>
      <vt:variant>
        <vt:i4>0</vt:i4>
      </vt:variant>
      <vt:variant>
        <vt:i4>5</vt:i4>
      </vt:variant>
      <vt:variant>
        <vt:lpwstr>http://www-fmec.fm.intel.com/avc/doc/models/IOSF/userguides/USERGUIDE_IOSF_FABRIC.doc</vt:lpwstr>
      </vt:variant>
      <vt:variant>
        <vt:lpwstr/>
      </vt:variant>
      <vt:variant>
        <vt:i4>5505085</vt:i4>
      </vt:variant>
      <vt:variant>
        <vt:i4>3</vt:i4>
      </vt:variant>
      <vt:variant>
        <vt:i4>0</vt:i4>
      </vt:variant>
      <vt:variant>
        <vt:i4>5</vt:i4>
      </vt:variant>
      <vt:variant>
        <vt:lpwstr>mailto:Tony.Jacobs@Intel.Com</vt:lpwstr>
      </vt:variant>
      <vt:variant>
        <vt:lpwstr/>
      </vt:variant>
      <vt:variant>
        <vt:i4>3211360</vt:i4>
      </vt:variant>
      <vt:variant>
        <vt:i4>0</vt:i4>
      </vt:variant>
      <vt:variant>
        <vt:i4>0</vt:i4>
      </vt:variant>
      <vt:variant>
        <vt:i4>5</vt:i4>
      </vt:variant>
      <vt:variant>
        <vt:lpwstr>https://ifcollaborate.intel.com/IFC/GetDoc.aspx?docbase=InfoFactoryKB&amp;chronid=09005ffd808905ec</vt:lpwstr>
      </vt:variant>
      <vt:variant>
        <vt:lpwstr/>
      </vt:variant>
      <vt:variant>
        <vt:i4>6357090</vt:i4>
      </vt:variant>
      <vt:variant>
        <vt:i4>20998</vt:i4>
      </vt:variant>
      <vt:variant>
        <vt:i4>1027</vt:i4>
      </vt:variant>
      <vt:variant>
        <vt:i4>1</vt:i4>
      </vt:variant>
      <vt:variant>
        <vt:lpwstr>C:\DOCUME~1\tjacobs\LOCALS~1\Temp\msohtml1\01\clip_image001.gif</vt:lpwstr>
      </vt:variant>
      <vt:variant>
        <vt:lpwstr/>
      </vt:variant>
      <vt:variant>
        <vt:i4>6357090</vt:i4>
      </vt:variant>
      <vt:variant>
        <vt:i4>-1</vt:i4>
      </vt:variant>
      <vt:variant>
        <vt:i4>2056</vt:i4>
      </vt:variant>
      <vt:variant>
        <vt:i4>1</vt:i4>
      </vt:variant>
      <vt:variant>
        <vt:lpwstr>C:\DOCUME~1\tjacobs\LOCALS~1\Temp\msohtml1\01\clip_image001.gif</vt:lpwstr>
      </vt:variant>
      <vt:variant>
        <vt:lpwstr/>
      </vt:variant>
      <vt:variant>
        <vt:i4>6357090</vt:i4>
      </vt:variant>
      <vt:variant>
        <vt:i4>-1</vt:i4>
      </vt:variant>
      <vt:variant>
        <vt:i4>2059</vt:i4>
      </vt:variant>
      <vt:variant>
        <vt:i4>1</vt:i4>
      </vt:variant>
      <vt:variant>
        <vt:lpwstr>C:\DOCUME~1\tjacobs\LOCALS~1\Temp\msohtml1\01\clip_image001.gif</vt:lpwstr>
      </vt:variant>
      <vt:variant>
        <vt:lpwstr/>
      </vt:variant>
      <vt:variant>
        <vt:i4>6357090</vt:i4>
      </vt:variant>
      <vt:variant>
        <vt:i4>-1</vt:i4>
      </vt:variant>
      <vt:variant>
        <vt:i4>1027</vt:i4>
      </vt:variant>
      <vt:variant>
        <vt:i4>1</vt:i4>
      </vt:variant>
      <vt:variant>
        <vt:lpwstr>C:\DOCUME~1\tjacobs\LOCALS~1\Temp\msohtml1\01\clip_image001.gif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IOSF Primary Channel BFM User Guide</dc:title>
  <dc:subject>Rev 2.  18-Nov-2008</dc:subject>
  <dc:creator>yteng3</dc:creator>
  <cp:keywords>SystemVerilog AVM2 IOSF BFM "User Guide"</cp:keywords>
  <cp:lastModifiedBy>Valdez, Danny B</cp:lastModifiedBy>
  <cp:revision>159</cp:revision>
  <cp:lastPrinted>2015-06-19T17:28:00Z</cp:lastPrinted>
  <dcterms:created xsi:type="dcterms:W3CDTF">2012-10-16T14:39:00Z</dcterms:created>
  <dcterms:modified xsi:type="dcterms:W3CDTF">2015-06-19T17:28:00Z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0x01010057F9D9D78BC21F4DBA771DEF1C2EC6D1</vt:lpwstr>
  </property>
  <property fmtid="{D5CDD505-2E9C-101B-9397-08002B2CF9AE}" pid="3" name="_dlc_DocIdItemGuid">
    <vt:lpwstr>da604441-4e43-4136-be47-95231deb01f5</vt:lpwstr>
  </property>
</Properties>
</file>
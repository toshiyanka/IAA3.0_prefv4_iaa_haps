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59B644ED"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2"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proofErr w:type="spellStart"/>
      <w:r w:rsidR="00FF3667">
        <w:t>rcf_widgets</w:t>
      </w:r>
      <w:proofErr w:type="spellEnd"/>
    </w:p>
    <w:p w14:paraId="5FCCCEC3" w14:textId="77777777" w:rsidR="00FB0192" w:rsidRDefault="00251046" w:rsidP="00FB0192">
      <w:pPr>
        <w:pStyle w:val="Subtitle"/>
      </w:pPr>
      <w:r>
        <w:t>Integration Guide</w:t>
      </w:r>
    </w:p>
    <w:p w14:paraId="5FCCCEC4" w14:textId="79F95667" w:rsidR="00FB0192" w:rsidRPr="00FB0192" w:rsidRDefault="00D612C5" w:rsidP="00FB0192">
      <w:pPr>
        <w:pStyle w:val="Rev"/>
      </w:pPr>
      <w:r>
        <w:t xml:space="preserve">IP </w:t>
      </w:r>
      <w:r w:rsidR="00FB0192" w:rsidRPr="00FB0192">
        <w:t>Rev</w:t>
      </w:r>
      <w:r>
        <w:t>.</w:t>
      </w:r>
      <w:r w:rsidR="00FB0192" w:rsidRPr="00FB0192">
        <w:t xml:space="preserve"> </w:t>
      </w:r>
      <w:r w:rsidR="00BA7634">
        <w:t>1.</w:t>
      </w:r>
      <w:ins w:id="0" w:author="Correll, Ken" w:date="2018-08-27T12:45:00Z">
        <w:r w:rsidR="00D7648C">
          <w:t>5</w:t>
        </w:r>
      </w:ins>
      <w:del w:id="1" w:author="Correll, Ken" w:date="2018-08-27T12:45:00Z">
        <w:r w:rsidR="00190C29" w:rsidDel="00D7648C">
          <w:delText>4</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8240"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D7648C" w:rsidRPr="002E5F11" w:rsidRDefault="00D7648C" w:rsidP="0003448B">
                            <w:pPr>
                              <w:pStyle w:val="CopyrightText"/>
                            </w:pPr>
                            <w:r w:rsidRPr="002E5F11">
                              <w:t>Copyright © 201</w:t>
                            </w:r>
                            <w:r>
                              <w:t>4</w:t>
                            </w:r>
                            <w:r w:rsidRPr="002E5F11">
                              <w:t>, Intel Corporation. All rights reserved.</w:t>
                            </w:r>
                          </w:p>
                          <w:p w14:paraId="5FCCD1C1" w14:textId="77777777" w:rsidR="00D7648C" w:rsidRPr="002E5F11" w:rsidRDefault="00D7648C" w:rsidP="0003448B">
                            <w:pPr>
                              <w:pStyle w:val="CopyrightText"/>
                            </w:pPr>
                            <w:r w:rsidRPr="002E5F11">
                              <w:t>Intel and the Intel logo are trademarks of Intel Corporation in the U.S. and other countries.</w:t>
                            </w:r>
                          </w:p>
                          <w:p w14:paraId="5FCCD1C2" w14:textId="77777777" w:rsidR="00D7648C" w:rsidRPr="002E5F11" w:rsidRDefault="00D7648C" w:rsidP="0003448B">
                            <w:pPr>
                              <w:pStyle w:val="CopyrightText"/>
                            </w:pPr>
                            <w:r w:rsidRPr="002E5F11">
                              <w:t>* Other names and brands may be claimed as the property of others.</w:t>
                            </w:r>
                          </w:p>
                          <w:p w14:paraId="5FCCD1C3" w14:textId="77777777" w:rsidR="00D7648C" w:rsidRPr="002E5F11" w:rsidRDefault="00D7648C" w:rsidP="0003448B">
                            <w:pPr>
                              <w:pStyle w:val="CopyrightText"/>
                            </w:pPr>
                            <w:r w:rsidRPr="002E5F11">
                              <w:t>This document contains information on products in the design phase of development.</w:t>
                            </w:r>
                          </w:p>
                          <w:p w14:paraId="5FCCD1C4" w14:textId="77777777" w:rsidR="00D7648C" w:rsidRPr="002E5F11" w:rsidRDefault="00D7648C"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D7648C" w:rsidRPr="002E5F11" w:rsidRDefault="00D7648C"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D7648C" w:rsidRPr="002E5F11" w:rsidRDefault="00D7648C"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D7648C" w:rsidRPr="002E5F11" w:rsidRDefault="00D7648C"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D7648C" w:rsidRPr="002E5F11" w:rsidRDefault="00D7648C" w:rsidP="0003448B">
                            <w:pPr>
                              <w:pStyle w:val="CopyrightText"/>
                            </w:pPr>
                            <w:r w:rsidRPr="002E5F11">
                              <w:t>Contact your Intel account manager or distributor to obtain the latest specifications and before placing your product order.</w:t>
                            </w:r>
                          </w:p>
                          <w:p w14:paraId="5FCCD1C9" w14:textId="77777777" w:rsidR="00D7648C" w:rsidRPr="002E5F11" w:rsidRDefault="00D7648C"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D7648C" w:rsidRPr="002E5F11" w:rsidRDefault="00D7648C" w:rsidP="0003448B">
                      <w:pPr>
                        <w:pStyle w:val="CopyrightText"/>
                      </w:pPr>
                      <w:r w:rsidRPr="002E5F11">
                        <w:t>Copyright © 201</w:t>
                      </w:r>
                      <w:r>
                        <w:t>4</w:t>
                      </w:r>
                      <w:r w:rsidRPr="002E5F11">
                        <w:t>, Intel Corporation. All rights reserved.</w:t>
                      </w:r>
                    </w:p>
                    <w:p w14:paraId="5FCCD1C1" w14:textId="77777777" w:rsidR="00D7648C" w:rsidRPr="002E5F11" w:rsidRDefault="00D7648C" w:rsidP="0003448B">
                      <w:pPr>
                        <w:pStyle w:val="CopyrightText"/>
                      </w:pPr>
                      <w:r w:rsidRPr="002E5F11">
                        <w:t>Intel and the Intel logo are trademarks of Intel Corporation in the U.S. and other countries.</w:t>
                      </w:r>
                    </w:p>
                    <w:p w14:paraId="5FCCD1C2" w14:textId="77777777" w:rsidR="00D7648C" w:rsidRPr="002E5F11" w:rsidRDefault="00D7648C" w:rsidP="0003448B">
                      <w:pPr>
                        <w:pStyle w:val="CopyrightText"/>
                      </w:pPr>
                      <w:r w:rsidRPr="002E5F11">
                        <w:t>* Other names and brands may be claimed as the property of others.</w:t>
                      </w:r>
                    </w:p>
                    <w:p w14:paraId="5FCCD1C3" w14:textId="77777777" w:rsidR="00D7648C" w:rsidRPr="002E5F11" w:rsidRDefault="00D7648C" w:rsidP="0003448B">
                      <w:pPr>
                        <w:pStyle w:val="CopyrightText"/>
                      </w:pPr>
                      <w:r w:rsidRPr="002E5F11">
                        <w:t>This document contains information on products in the design phase of development.</w:t>
                      </w:r>
                    </w:p>
                    <w:p w14:paraId="5FCCD1C4" w14:textId="77777777" w:rsidR="00D7648C" w:rsidRPr="002E5F11" w:rsidRDefault="00D7648C"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D7648C" w:rsidRPr="002E5F11" w:rsidRDefault="00D7648C"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D7648C" w:rsidRPr="002E5F11" w:rsidRDefault="00D7648C"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D7648C" w:rsidRPr="002E5F11" w:rsidRDefault="00D7648C"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D7648C" w:rsidRPr="002E5F11" w:rsidRDefault="00D7648C" w:rsidP="0003448B">
                      <w:pPr>
                        <w:pStyle w:val="CopyrightText"/>
                      </w:pPr>
                      <w:r w:rsidRPr="002E5F11">
                        <w:t>Contact your Intel account manager or distributor to obtain the latest specifications and before placing your product order.</w:t>
                      </w:r>
                    </w:p>
                    <w:p w14:paraId="5FCCD1C9" w14:textId="77777777" w:rsidR="00D7648C" w:rsidRPr="002E5F11" w:rsidRDefault="00D7648C"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7F738640" w14:textId="77777777" w:rsidR="00922AF0" w:rsidRDefault="009E101C">
      <w:pPr>
        <w:pStyle w:val="TOC1"/>
        <w:rPr>
          <w:ins w:id="10" w:author="Correll, Ken" w:date="2019-02-01T13:39:00Z"/>
          <w:rFonts w:asciiTheme="minorHAnsi" w:eastAsiaTheme="minorEastAsia" w:hAnsiTheme="minorHAnsi"/>
          <w:noProof/>
          <w:color w:val="auto"/>
          <w:sz w:val="22"/>
        </w:rPr>
      </w:pPr>
      <w:r>
        <w:fldChar w:fldCharType="begin"/>
      </w:r>
      <w:r>
        <w:instrText xml:space="preserve"> TOC \o "1-3" \h \z \u </w:instrText>
      </w:r>
      <w:r>
        <w:fldChar w:fldCharType="separate"/>
      </w:r>
      <w:ins w:id="11" w:author="Correll, Ken" w:date="2019-02-01T13:39:00Z">
        <w:r w:rsidR="00922AF0" w:rsidRPr="00BC4E2A">
          <w:rPr>
            <w:rStyle w:val="Hyperlink"/>
            <w:noProof/>
          </w:rPr>
          <w:fldChar w:fldCharType="begin"/>
        </w:r>
        <w:r w:rsidR="00922AF0" w:rsidRPr="00BC4E2A">
          <w:rPr>
            <w:rStyle w:val="Hyperlink"/>
            <w:noProof/>
          </w:rPr>
          <w:instrText xml:space="preserve"> </w:instrText>
        </w:r>
        <w:r w:rsidR="00922AF0">
          <w:rPr>
            <w:noProof/>
          </w:rPr>
          <w:instrText>HYPERLINK \l "_Toc536791681"</w:instrText>
        </w:r>
        <w:r w:rsidR="00922AF0" w:rsidRPr="00BC4E2A">
          <w:rPr>
            <w:rStyle w:val="Hyperlink"/>
            <w:noProof/>
          </w:rPr>
          <w:instrText xml:space="preserve"> </w:instrText>
        </w:r>
        <w:r w:rsidR="00922AF0" w:rsidRPr="00BC4E2A">
          <w:rPr>
            <w:rStyle w:val="Hyperlink"/>
            <w:noProof/>
          </w:rPr>
        </w:r>
        <w:r w:rsidR="00922AF0" w:rsidRPr="00BC4E2A">
          <w:rPr>
            <w:rStyle w:val="Hyperlink"/>
            <w:noProof/>
          </w:rPr>
          <w:fldChar w:fldCharType="separate"/>
        </w:r>
        <w:r w:rsidR="00922AF0" w:rsidRPr="00BC4E2A">
          <w:rPr>
            <w:rStyle w:val="Hyperlink"/>
            <w:noProof/>
          </w:rPr>
          <w:t>1</w:t>
        </w:r>
        <w:r w:rsidR="00922AF0">
          <w:rPr>
            <w:rFonts w:asciiTheme="minorHAnsi" w:eastAsiaTheme="minorEastAsia" w:hAnsiTheme="minorHAnsi"/>
            <w:noProof/>
            <w:color w:val="auto"/>
            <w:sz w:val="22"/>
          </w:rPr>
          <w:tab/>
        </w:r>
        <w:r w:rsidR="00922AF0" w:rsidRPr="00BC4E2A">
          <w:rPr>
            <w:rStyle w:val="Hyperlink"/>
            <w:noProof/>
          </w:rPr>
          <w:t>Introduction</w:t>
        </w:r>
        <w:r w:rsidR="00922AF0">
          <w:rPr>
            <w:noProof/>
            <w:webHidden/>
          </w:rPr>
          <w:tab/>
        </w:r>
        <w:r w:rsidR="00922AF0">
          <w:rPr>
            <w:noProof/>
            <w:webHidden/>
          </w:rPr>
          <w:fldChar w:fldCharType="begin"/>
        </w:r>
        <w:r w:rsidR="00922AF0">
          <w:rPr>
            <w:noProof/>
            <w:webHidden/>
          </w:rPr>
          <w:instrText xml:space="preserve"> PAGEREF _Toc536791681 \h </w:instrText>
        </w:r>
        <w:r w:rsidR="00922AF0">
          <w:rPr>
            <w:noProof/>
            <w:webHidden/>
          </w:rPr>
        </w:r>
      </w:ins>
      <w:r w:rsidR="00922AF0">
        <w:rPr>
          <w:noProof/>
          <w:webHidden/>
        </w:rPr>
        <w:fldChar w:fldCharType="separate"/>
      </w:r>
      <w:ins w:id="12" w:author="Correll, Ken" w:date="2019-02-01T13:39:00Z">
        <w:r w:rsidR="00922AF0">
          <w:rPr>
            <w:noProof/>
            <w:webHidden/>
          </w:rPr>
          <w:t>7</w:t>
        </w:r>
        <w:r w:rsidR="00922AF0">
          <w:rPr>
            <w:noProof/>
            <w:webHidden/>
          </w:rPr>
          <w:fldChar w:fldCharType="end"/>
        </w:r>
        <w:r w:rsidR="00922AF0" w:rsidRPr="00BC4E2A">
          <w:rPr>
            <w:rStyle w:val="Hyperlink"/>
            <w:noProof/>
          </w:rPr>
          <w:fldChar w:fldCharType="end"/>
        </w:r>
      </w:ins>
    </w:p>
    <w:p w14:paraId="0DF24980" w14:textId="77777777" w:rsidR="00922AF0" w:rsidRDefault="00922AF0">
      <w:pPr>
        <w:pStyle w:val="TOC2"/>
        <w:rPr>
          <w:ins w:id="13" w:author="Correll, Ken" w:date="2019-02-01T13:39:00Z"/>
          <w:rFonts w:asciiTheme="minorHAnsi" w:eastAsiaTheme="minorEastAsia" w:hAnsiTheme="minorHAnsi"/>
          <w:noProof/>
          <w:color w:val="auto"/>
          <w:sz w:val="22"/>
        </w:rPr>
      </w:pPr>
      <w:ins w:id="1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1.1</w:t>
        </w:r>
        <w:r>
          <w:rPr>
            <w:rFonts w:asciiTheme="minorHAnsi" w:eastAsiaTheme="minorEastAsia" w:hAnsiTheme="minorHAnsi"/>
            <w:noProof/>
            <w:color w:val="auto"/>
            <w:sz w:val="22"/>
          </w:rPr>
          <w:tab/>
        </w:r>
        <w:r w:rsidRPr="00BC4E2A">
          <w:rPr>
            <w:rStyle w:val="Hyperlink"/>
            <w:noProof/>
          </w:rPr>
          <w:t>Audience</w:t>
        </w:r>
        <w:r>
          <w:rPr>
            <w:noProof/>
            <w:webHidden/>
          </w:rPr>
          <w:tab/>
        </w:r>
        <w:r>
          <w:rPr>
            <w:noProof/>
            <w:webHidden/>
          </w:rPr>
          <w:fldChar w:fldCharType="begin"/>
        </w:r>
        <w:r>
          <w:rPr>
            <w:noProof/>
            <w:webHidden/>
          </w:rPr>
          <w:instrText xml:space="preserve"> PAGEREF _Toc536791682 \h </w:instrText>
        </w:r>
        <w:r>
          <w:rPr>
            <w:noProof/>
            <w:webHidden/>
          </w:rPr>
        </w:r>
      </w:ins>
      <w:r>
        <w:rPr>
          <w:noProof/>
          <w:webHidden/>
        </w:rPr>
        <w:fldChar w:fldCharType="separate"/>
      </w:r>
      <w:ins w:id="15" w:author="Correll, Ken" w:date="2019-02-01T13:39:00Z">
        <w:r>
          <w:rPr>
            <w:noProof/>
            <w:webHidden/>
          </w:rPr>
          <w:t>7</w:t>
        </w:r>
        <w:r>
          <w:rPr>
            <w:noProof/>
            <w:webHidden/>
          </w:rPr>
          <w:fldChar w:fldCharType="end"/>
        </w:r>
        <w:r w:rsidRPr="00BC4E2A">
          <w:rPr>
            <w:rStyle w:val="Hyperlink"/>
            <w:noProof/>
          </w:rPr>
          <w:fldChar w:fldCharType="end"/>
        </w:r>
      </w:ins>
    </w:p>
    <w:p w14:paraId="22FA7DE8" w14:textId="77777777" w:rsidR="00922AF0" w:rsidRDefault="00922AF0">
      <w:pPr>
        <w:pStyle w:val="TOC2"/>
        <w:rPr>
          <w:ins w:id="16" w:author="Correll, Ken" w:date="2019-02-01T13:39:00Z"/>
          <w:rFonts w:asciiTheme="minorHAnsi" w:eastAsiaTheme="minorEastAsia" w:hAnsiTheme="minorHAnsi"/>
          <w:noProof/>
          <w:color w:val="auto"/>
          <w:sz w:val="22"/>
        </w:rPr>
      </w:pPr>
      <w:ins w:id="1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1.2</w:t>
        </w:r>
        <w:r>
          <w:rPr>
            <w:rFonts w:asciiTheme="minorHAnsi" w:eastAsiaTheme="minorEastAsia" w:hAnsiTheme="minorHAnsi"/>
            <w:noProof/>
            <w:color w:val="auto"/>
            <w:sz w:val="22"/>
          </w:rPr>
          <w:tab/>
        </w:r>
        <w:r w:rsidRPr="00BC4E2A">
          <w:rPr>
            <w:rStyle w:val="Hyperlink"/>
            <w:noProof/>
          </w:rPr>
          <w:t>Supported Projects</w:t>
        </w:r>
        <w:r>
          <w:rPr>
            <w:noProof/>
            <w:webHidden/>
          </w:rPr>
          <w:tab/>
        </w:r>
        <w:r>
          <w:rPr>
            <w:noProof/>
            <w:webHidden/>
          </w:rPr>
          <w:fldChar w:fldCharType="begin"/>
        </w:r>
        <w:r>
          <w:rPr>
            <w:noProof/>
            <w:webHidden/>
          </w:rPr>
          <w:instrText xml:space="preserve"> PAGEREF _Toc536791683 \h </w:instrText>
        </w:r>
        <w:r>
          <w:rPr>
            <w:noProof/>
            <w:webHidden/>
          </w:rPr>
        </w:r>
      </w:ins>
      <w:r>
        <w:rPr>
          <w:noProof/>
          <w:webHidden/>
        </w:rPr>
        <w:fldChar w:fldCharType="separate"/>
      </w:r>
      <w:ins w:id="18" w:author="Correll, Ken" w:date="2019-02-01T13:39:00Z">
        <w:r>
          <w:rPr>
            <w:noProof/>
            <w:webHidden/>
          </w:rPr>
          <w:t>7</w:t>
        </w:r>
        <w:r>
          <w:rPr>
            <w:noProof/>
            <w:webHidden/>
          </w:rPr>
          <w:fldChar w:fldCharType="end"/>
        </w:r>
        <w:r w:rsidRPr="00BC4E2A">
          <w:rPr>
            <w:rStyle w:val="Hyperlink"/>
            <w:noProof/>
          </w:rPr>
          <w:fldChar w:fldCharType="end"/>
        </w:r>
      </w:ins>
    </w:p>
    <w:p w14:paraId="7EBCEEEA" w14:textId="77777777" w:rsidR="00922AF0" w:rsidRDefault="00922AF0">
      <w:pPr>
        <w:pStyle w:val="TOC2"/>
        <w:rPr>
          <w:ins w:id="19" w:author="Correll, Ken" w:date="2019-02-01T13:39:00Z"/>
          <w:rFonts w:asciiTheme="minorHAnsi" w:eastAsiaTheme="minorEastAsia" w:hAnsiTheme="minorHAnsi"/>
          <w:noProof/>
          <w:color w:val="auto"/>
          <w:sz w:val="22"/>
        </w:rPr>
      </w:pPr>
      <w:ins w:id="2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1.3</w:t>
        </w:r>
        <w:r>
          <w:rPr>
            <w:rFonts w:asciiTheme="minorHAnsi" w:eastAsiaTheme="minorEastAsia" w:hAnsiTheme="minorHAnsi"/>
            <w:noProof/>
            <w:color w:val="auto"/>
            <w:sz w:val="22"/>
          </w:rPr>
          <w:tab/>
        </w:r>
        <w:r w:rsidRPr="00BC4E2A">
          <w:rPr>
            <w:rStyle w:val="Hyperlink"/>
            <w:noProof/>
          </w:rPr>
          <w:t>Terminology</w:t>
        </w:r>
        <w:r>
          <w:rPr>
            <w:noProof/>
            <w:webHidden/>
          </w:rPr>
          <w:tab/>
        </w:r>
        <w:r>
          <w:rPr>
            <w:noProof/>
            <w:webHidden/>
          </w:rPr>
          <w:fldChar w:fldCharType="begin"/>
        </w:r>
        <w:r>
          <w:rPr>
            <w:noProof/>
            <w:webHidden/>
          </w:rPr>
          <w:instrText xml:space="preserve"> PAGEREF _Toc536791684 \h </w:instrText>
        </w:r>
        <w:r>
          <w:rPr>
            <w:noProof/>
            <w:webHidden/>
          </w:rPr>
        </w:r>
      </w:ins>
      <w:r>
        <w:rPr>
          <w:noProof/>
          <w:webHidden/>
        </w:rPr>
        <w:fldChar w:fldCharType="separate"/>
      </w:r>
      <w:ins w:id="21" w:author="Correll, Ken" w:date="2019-02-01T13:39:00Z">
        <w:r>
          <w:rPr>
            <w:noProof/>
            <w:webHidden/>
          </w:rPr>
          <w:t>7</w:t>
        </w:r>
        <w:r>
          <w:rPr>
            <w:noProof/>
            <w:webHidden/>
          </w:rPr>
          <w:fldChar w:fldCharType="end"/>
        </w:r>
        <w:r w:rsidRPr="00BC4E2A">
          <w:rPr>
            <w:rStyle w:val="Hyperlink"/>
            <w:noProof/>
          </w:rPr>
          <w:fldChar w:fldCharType="end"/>
        </w:r>
      </w:ins>
    </w:p>
    <w:p w14:paraId="31268BB5" w14:textId="77777777" w:rsidR="00922AF0" w:rsidRDefault="00922AF0">
      <w:pPr>
        <w:pStyle w:val="TOC2"/>
        <w:rPr>
          <w:ins w:id="22" w:author="Correll, Ken" w:date="2019-02-01T13:39:00Z"/>
          <w:rFonts w:asciiTheme="minorHAnsi" w:eastAsiaTheme="minorEastAsia" w:hAnsiTheme="minorHAnsi"/>
          <w:noProof/>
          <w:color w:val="auto"/>
          <w:sz w:val="22"/>
        </w:rPr>
      </w:pPr>
      <w:ins w:id="2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1.4</w:t>
        </w:r>
        <w:r>
          <w:rPr>
            <w:rFonts w:asciiTheme="minorHAnsi" w:eastAsiaTheme="minorEastAsia" w:hAnsiTheme="minorHAnsi"/>
            <w:noProof/>
            <w:color w:val="auto"/>
            <w:sz w:val="22"/>
          </w:rPr>
          <w:tab/>
        </w:r>
        <w:r w:rsidRPr="00BC4E2A">
          <w:rPr>
            <w:rStyle w:val="Hyperlink"/>
            <w:noProof/>
          </w:rPr>
          <w:t>Related Documents</w:t>
        </w:r>
        <w:r>
          <w:rPr>
            <w:noProof/>
            <w:webHidden/>
          </w:rPr>
          <w:tab/>
        </w:r>
        <w:r>
          <w:rPr>
            <w:noProof/>
            <w:webHidden/>
          </w:rPr>
          <w:fldChar w:fldCharType="begin"/>
        </w:r>
        <w:r>
          <w:rPr>
            <w:noProof/>
            <w:webHidden/>
          </w:rPr>
          <w:instrText xml:space="preserve"> PAGEREF _Toc536791685 \h </w:instrText>
        </w:r>
        <w:r>
          <w:rPr>
            <w:noProof/>
            <w:webHidden/>
          </w:rPr>
        </w:r>
      </w:ins>
      <w:r>
        <w:rPr>
          <w:noProof/>
          <w:webHidden/>
        </w:rPr>
        <w:fldChar w:fldCharType="separate"/>
      </w:r>
      <w:ins w:id="24" w:author="Correll, Ken" w:date="2019-02-01T13:39:00Z">
        <w:r>
          <w:rPr>
            <w:noProof/>
            <w:webHidden/>
          </w:rPr>
          <w:t>7</w:t>
        </w:r>
        <w:r>
          <w:rPr>
            <w:noProof/>
            <w:webHidden/>
          </w:rPr>
          <w:fldChar w:fldCharType="end"/>
        </w:r>
        <w:r w:rsidRPr="00BC4E2A">
          <w:rPr>
            <w:rStyle w:val="Hyperlink"/>
            <w:noProof/>
          </w:rPr>
          <w:fldChar w:fldCharType="end"/>
        </w:r>
      </w:ins>
    </w:p>
    <w:p w14:paraId="2ECA6C9B" w14:textId="77777777" w:rsidR="00922AF0" w:rsidRDefault="00922AF0">
      <w:pPr>
        <w:pStyle w:val="TOC2"/>
        <w:rPr>
          <w:ins w:id="25" w:author="Correll, Ken" w:date="2019-02-01T13:39:00Z"/>
          <w:rFonts w:asciiTheme="minorHAnsi" w:eastAsiaTheme="minorEastAsia" w:hAnsiTheme="minorHAnsi"/>
          <w:noProof/>
          <w:color w:val="auto"/>
          <w:sz w:val="22"/>
        </w:rPr>
      </w:pPr>
      <w:ins w:id="2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1.5</w:t>
        </w:r>
        <w:r>
          <w:rPr>
            <w:rFonts w:asciiTheme="minorHAnsi" w:eastAsiaTheme="minorEastAsia" w:hAnsiTheme="minorHAnsi"/>
            <w:noProof/>
            <w:color w:val="auto"/>
            <w:sz w:val="22"/>
          </w:rPr>
          <w:tab/>
        </w:r>
        <w:r w:rsidRPr="00BC4E2A">
          <w:rPr>
            <w:rStyle w:val="Hyperlink"/>
            <w:noProof/>
          </w:rPr>
          <w:t>Opens, Risks, and Assumptions</w:t>
        </w:r>
        <w:r>
          <w:rPr>
            <w:noProof/>
            <w:webHidden/>
          </w:rPr>
          <w:tab/>
        </w:r>
        <w:r>
          <w:rPr>
            <w:noProof/>
            <w:webHidden/>
          </w:rPr>
          <w:fldChar w:fldCharType="begin"/>
        </w:r>
        <w:r>
          <w:rPr>
            <w:noProof/>
            <w:webHidden/>
          </w:rPr>
          <w:instrText xml:space="preserve"> PAGEREF _Toc536791686 \h </w:instrText>
        </w:r>
        <w:r>
          <w:rPr>
            <w:noProof/>
            <w:webHidden/>
          </w:rPr>
        </w:r>
      </w:ins>
      <w:r>
        <w:rPr>
          <w:noProof/>
          <w:webHidden/>
        </w:rPr>
        <w:fldChar w:fldCharType="separate"/>
      </w:r>
      <w:ins w:id="27" w:author="Correll, Ken" w:date="2019-02-01T13:39:00Z">
        <w:r>
          <w:rPr>
            <w:noProof/>
            <w:webHidden/>
          </w:rPr>
          <w:t>8</w:t>
        </w:r>
        <w:r>
          <w:rPr>
            <w:noProof/>
            <w:webHidden/>
          </w:rPr>
          <w:fldChar w:fldCharType="end"/>
        </w:r>
        <w:r w:rsidRPr="00BC4E2A">
          <w:rPr>
            <w:rStyle w:val="Hyperlink"/>
            <w:noProof/>
          </w:rPr>
          <w:fldChar w:fldCharType="end"/>
        </w:r>
      </w:ins>
    </w:p>
    <w:p w14:paraId="26B54596" w14:textId="77777777" w:rsidR="00922AF0" w:rsidRDefault="00922AF0">
      <w:pPr>
        <w:pStyle w:val="TOC2"/>
        <w:rPr>
          <w:ins w:id="28" w:author="Correll, Ken" w:date="2019-02-01T13:39:00Z"/>
          <w:rFonts w:asciiTheme="minorHAnsi" w:eastAsiaTheme="minorEastAsia" w:hAnsiTheme="minorHAnsi"/>
          <w:noProof/>
          <w:color w:val="auto"/>
          <w:sz w:val="22"/>
        </w:rPr>
      </w:pPr>
      <w:ins w:id="2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1.6</w:t>
        </w:r>
        <w:r>
          <w:rPr>
            <w:rFonts w:asciiTheme="minorHAnsi" w:eastAsiaTheme="minorEastAsia" w:hAnsiTheme="minorHAnsi"/>
            <w:noProof/>
            <w:color w:val="auto"/>
            <w:sz w:val="22"/>
          </w:rPr>
          <w:tab/>
        </w:r>
        <w:r w:rsidRPr="00BC4E2A">
          <w:rPr>
            <w:rStyle w:val="Hyperlink"/>
            <w:noProof/>
          </w:rPr>
          <w:t>Contact Information</w:t>
        </w:r>
        <w:r>
          <w:rPr>
            <w:noProof/>
            <w:webHidden/>
          </w:rPr>
          <w:tab/>
        </w:r>
        <w:r>
          <w:rPr>
            <w:noProof/>
            <w:webHidden/>
          </w:rPr>
          <w:fldChar w:fldCharType="begin"/>
        </w:r>
        <w:r>
          <w:rPr>
            <w:noProof/>
            <w:webHidden/>
          </w:rPr>
          <w:instrText xml:space="preserve"> PAGEREF _Toc536791687 \h </w:instrText>
        </w:r>
        <w:r>
          <w:rPr>
            <w:noProof/>
            <w:webHidden/>
          </w:rPr>
        </w:r>
      </w:ins>
      <w:r>
        <w:rPr>
          <w:noProof/>
          <w:webHidden/>
        </w:rPr>
        <w:fldChar w:fldCharType="separate"/>
      </w:r>
      <w:ins w:id="30" w:author="Correll, Ken" w:date="2019-02-01T13:39:00Z">
        <w:r>
          <w:rPr>
            <w:noProof/>
            <w:webHidden/>
          </w:rPr>
          <w:t>8</w:t>
        </w:r>
        <w:r>
          <w:rPr>
            <w:noProof/>
            <w:webHidden/>
          </w:rPr>
          <w:fldChar w:fldCharType="end"/>
        </w:r>
        <w:r w:rsidRPr="00BC4E2A">
          <w:rPr>
            <w:rStyle w:val="Hyperlink"/>
            <w:noProof/>
          </w:rPr>
          <w:fldChar w:fldCharType="end"/>
        </w:r>
      </w:ins>
    </w:p>
    <w:p w14:paraId="133B45B7" w14:textId="77777777" w:rsidR="00922AF0" w:rsidRDefault="00922AF0">
      <w:pPr>
        <w:pStyle w:val="TOC2"/>
        <w:rPr>
          <w:ins w:id="31" w:author="Correll, Ken" w:date="2019-02-01T13:39:00Z"/>
          <w:rFonts w:asciiTheme="minorHAnsi" w:eastAsiaTheme="minorEastAsia" w:hAnsiTheme="minorHAnsi"/>
          <w:noProof/>
          <w:color w:val="auto"/>
          <w:sz w:val="22"/>
        </w:rPr>
      </w:pPr>
      <w:ins w:id="3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1.7</w:t>
        </w:r>
        <w:r>
          <w:rPr>
            <w:rFonts w:asciiTheme="minorHAnsi" w:eastAsiaTheme="minorEastAsia" w:hAnsiTheme="minorHAnsi"/>
            <w:noProof/>
            <w:color w:val="auto"/>
            <w:sz w:val="22"/>
          </w:rPr>
          <w:tab/>
        </w:r>
        <w:r w:rsidRPr="00BC4E2A">
          <w:rPr>
            <w:rStyle w:val="Hyperlink"/>
            <w:noProof/>
          </w:rPr>
          <w:t>Document Revision History</w:t>
        </w:r>
        <w:r>
          <w:rPr>
            <w:noProof/>
            <w:webHidden/>
          </w:rPr>
          <w:tab/>
        </w:r>
        <w:r>
          <w:rPr>
            <w:noProof/>
            <w:webHidden/>
          </w:rPr>
          <w:fldChar w:fldCharType="begin"/>
        </w:r>
        <w:r>
          <w:rPr>
            <w:noProof/>
            <w:webHidden/>
          </w:rPr>
          <w:instrText xml:space="preserve"> PAGEREF _Toc536791688 \h </w:instrText>
        </w:r>
        <w:r>
          <w:rPr>
            <w:noProof/>
            <w:webHidden/>
          </w:rPr>
        </w:r>
      </w:ins>
      <w:r>
        <w:rPr>
          <w:noProof/>
          <w:webHidden/>
        </w:rPr>
        <w:fldChar w:fldCharType="separate"/>
      </w:r>
      <w:ins w:id="33" w:author="Correll, Ken" w:date="2019-02-01T13:39:00Z">
        <w:r>
          <w:rPr>
            <w:noProof/>
            <w:webHidden/>
          </w:rPr>
          <w:t>8</w:t>
        </w:r>
        <w:r>
          <w:rPr>
            <w:noProof/>
            <w:webHidden/>
          </w:rPr>
          <w:fldChar w:fldCharType="end"/>
        </w:r>
        <w:r w:rsidRPr="00BC4E2A">
          <w:rPr>
            <w:rStyle w:val="Hyperlink"/>
            <w:noProof/>
          </w:rPr>
          <w:fldChar w:fldCharType="end"/>
        </w:r>
      </w:ins>
    </w:p>
    <w:p w14:paraId="63EE3620" w14:textId="77777777" w:rsidR="00922AF0" w:rsidRDefault="00922AF0">
      <w:pPr>
        <w:pStyle w:val="TOC1"/>
        <w:rPr>
          <w:ins w:id="34" w:author="Correll, Ken" w:date="2019-02-01T13:39:00Z"/>
          <w:rFonts w:asciiTheme="minorHAnsi" w:eastAsiaTheme="minorEastAsia" w:hAnsiTheme="minorHAnsi"/>
          <w:noProof/>
          <w:color w:val="auto"/>
          <w:sz w:val="22"/>
        </w:rPr>
      </w:pPr>
      <w:ins w:id="3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"_Toc536791689"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2</w:t>
        </w:r>
        <w:r>
          <w:rPr>
            <w:rFonts w:asciiTheme="minorHAnsi" w:eastAsiaTheme="minorEastAsia" w:hAnsiTheme="minorHAnsi"/>
            <w:noProof/>
            <w:color w:val="auto"/>
            <w:sz w:val="22"/>
          </w:rPr>
          <w:tab/>
        </w:r>
        <w:r w:rsidRPr="00BC4E2A">
          <w:rPr>
            <w:rStyle w:val="Hyperlink"/>
            <w:noProof/>
          </w:rPr>
          <w:t>Quick Start</w:t>
        </w:r>
        <w:r>
          <w:rPr>
            <w:noProof/>
            <w:webHidden/>
          </w:rPr>
          <w:tab/>
        </w:r>
        <w:r>
          <w:rPr>
            <w:noProof/>
            <w:webHidden/>
          </w:rPr>
          <w:fldChar w:fldCharType="begin"/>
        </w:r>
        <w:r>
          <w:rPr>
            <w:noProof/>
            <w:webHidden/>
          </w:rPr>
          <w:instrText xml:space="preserve"> PAGEREF _Toc536791689 \h </w:instrText>
        </w:r>
        <w:r>
          <w:rPr>
            <w:noProof/>
            <w:webHidden/>
          </w:rPr>
        </w:r>
      </w:ins>
      <w:r>
        <w:rPr>
          <w:noProof/>
          <w:webHidden/>
        </w:rPr>
        <w:fldChar w:fldCharType="separate"/>
      </w:r>
      <w:ins w:id="36" w:author="Correll, Ken" w:date="2019-02-01T13:39:00Z">
        <w:r>
          <w:rPr>
            <w:noProof/>
            <w:webHidden/>
          </w:rPr>
          <w:t>10</w:t>
        </w:r>
        <w:r>
          <w:rPr>
            <w:noProof/>
            <w:webHidden/>
          </w:rPr>
          <w:fldChar w:fldCharType="end"/>
        </w:r>
        <w:r w:rsidRPr="00BC4E2A">
          <w:rPr>
            <w:rStyle w:val="Hyperlink"/>
            <w:noProof/>
          </w:rPr>
          <w:fldChar w:fldCharType="end"/>
        </w:r>
      </w:ins>
    </w:p>
    <w:p w14:paraId="449F4FC1" w14:textId="77777777" w:rsidR="00922AF0" w:rsidRDefault="00922AF0">
      <w:pPr>
        <w:pStyle w:val="TOC2"/>
        <w:rPr>
          <w:ins w:id="37" w:author="Correll, Ken" w:date="2019-02-01T13:39:00Z"/>
          <w:rFonts w:asciiTheme="minorHAnsi" w:eastAsiaTheme="minorEastAsia" w:hAnsiTheme="minorHAnsi"/>
          <w:noProof/>
          <w:color w:val="auto"/>
          <w:sz w:val="22"/>
        </w:rPr>
      </w:pPr>
      <w:ins w:id="3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2.1</w:t>
        </w:r>
        <w:r>
          <w:rPr>
            <w:rFonts w:asciiTheme="minorHAnsi" w:eastAsiaTheme="minorEastAsia" w:hAnsiTheme="minorHAnsi"/>
            <w:noProof/>
            <w:color w:val="auto"/>
            <w:sz w:val="22"/>
          </w:rPr>
          <w:tab/>
        </w:r>
        <w:r w:rsidRPr="00BC4E2A">
          <w:rPr>
            <w:rStyle w:val="Hyperlink"/>
            <w:noProof/>
          </w:rPr>
          <w:t>Downloading Sub IP</w:t>
        </w:r>
        <w:r>
          <w:rPr>
            <w:noProof/>
            <w:webHidden/>
          </w:rPr>
          <w:tab/>
        </w:r>
        <w:r>
          <w:rPr>
            <w:noProof/>
            <w:webHidden/>
          </w:rPr>
          <w:fldChar w:fldCharType="begin"/>
        </w:r>
        <w:r>
          <w:rPr>
            <w:noProof/>
            <w:webHidden/>
          </w:rPr>
          <w:instrText xml:space="preserve"> PAGEREF _Toc536791690 \h </w:instrText>
        </w:r>
        <w:r>
          <w:rPr>
            <w:noProof/>
            <w:webHidden/>
          </w:rPr>
        </w:r>
      </w:ins>
      <w:r>
        <w:rPr>
          <w:noProof/>
          <w:webHidden/>
        </w:rPr>
        <w:fldChar w:fldCharType="separate"/>
      </w:r>
      <w:ins w:id="39" w:author="Correll, Ken" w:date="2019-02-01T13:39:00Z">
        <w:r>
          <w:rPr>
            <w:noProof/>
            <w:webHidden/>
          </w:rPr>
          <w:t>10</w:t>
        </w:r>
        <w:r>
          <w:rPr>
            <w:noProof/>
            <w:webHidden/>
          </w:rPr>
          <w:fldChar w:fldCharType="end"/>
        </w:r>
        <w:r w:rsidRPr="00BC4E2A">
          <w:rPr>
            <w:rStyle w:val="Hyperlink"/>
            <w:noProof/>
          </w:rPr>
          <w:fldChar w:fldCharType="end"/>
        </w:r>
      </w:ins>
    </w:p>
    <w:p w14:paraId="2EC368B2" w14:textId="77777777" w:rsidR="00922AF0" w:rsidRDefault="00922AF0">
      <w:pPr>
        <w:pStyle w:val="TOC2"/>
        <w:rPr>
          <w:ins w:id="40" w:author="Correll, Ken" w:date="2019-02-01T13:39:00Z"/>
          <w:rFonts w:asciiTheme="minorHAnsi" w:eastAsiaTheme="minorEastAsia" w:hAnsiTheme="minorHAnsi"/>
          <w:noProof/>
          <w:color w:val="auto"/>
          <w:sz w:val="22"/>
        </w:rPr>
      </w:pPr>
      <w:ins w:id="4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2.2</w:t>
        </w:r>
        <w:r>
          <w:rPr>
            <w:rFonts w:asciiTheme="minorHAnsi" w:eastAsiaTheme="minorEastAsia" w:hAnsiTheme="minorHAnsi"/>
            <w:noProof/>
            <w:color w:val="auto"/>
            <w:sz w:val="22"/>
          </w:rPr>
          <w:tab/>
        </w:r>
        <w:r w:rsidRPr="00BC4E2A">
          <w:rPr>
            <w:rStyle w:val="Hyperlink"/>
            <w:noProof/>
          </w:rPr>
          <w:t>Integrity Checks for Standalone IP</w:t>
        </w:r>
        <w:r>
          <w:rPr>
            <w:noProof/>
            <w:webHidden/>
          </w:rPr>
          <w:tab/>
        </w:r>
        <w:r>
          <w:rPr>
            <w:noProof/>
            <w:webHidden/>
          </w:rPr>
          <w:fldChar w:fldCharType="begin"/>
        </w:r>
        <w:r>
          <w:rPr>
            <w:noProof/>
            <w:webHidden/>
          </w:rPr>
          <w:instrText xml:space="preserve"> PAGEREF _Toc536791691 \h </w:instrText>
        </w:r>
        <w:r>
          <w:rPr>
            <w:noProof/>
            <w:webHidden/>
          </w:rPr>
        </w:r>
      </w:ins>
      <w:r>
        <w:rPr>
          <w:noProof/>
          <w:webHidden/>
        </w:rPr>
        <w:fldChar w:fldCharType="separate"/>
      </w:r>
      <w:ins w:id="42" w:author="Correll, Ken" w:date="2019-02-01T13:39:00Z">
        <w:r>
          <w:rPr>
            <w:noProof/>
            <w:webHidden/>
          </w:rPr>
          <w:t>10</w:t>
        </w:r>
        <w:r>
          <w:rPr>
            <w:noProof/>
            <w:webHidden/>
          </w:rPr>
          <w:fldChar w:fldCharType="end"/>
        </w:r>
        <w:r w:rsidRPr="00BC4E2A">
          <w:rPr>
            <w:rStyle w:val="Hyperlink"/>
            <w:noProof/>
          </w:rPr>
          <w:fldChar w:fldCharType="end"/>
        </w:r>
      </w:ins>
    </w:p>
    <w:p w14:paraId="19943661" w14:textId="77777777" w:rsidR="00922AF0" w:rsidRDefault="00922AF0">
      <w:pPr>
        <w:pStyle w:val="TOC1"/>
        <w:rPr>
          <w:ins w:id="43" w:author="Correll, Ken" w:date="2019-02-01T13:39:00Z"/>
          <w:rFonts w:asciiTheme="minorHAnsi" w:eastAsiaTheme="minorEastAsia" w:hAnsiTheme="minorHAnsi"/>
          <w:noProof/>
          <w:color w:val="auto"/>
          <w:sz w:val="22"/>
        </w:rPr>
      </w:pPr>
      <w:ins w:id="4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w:t>
        </w:r>
        <w:r>
          <w:rPr>
            <w:rFonts w:asciiTheme="minorHAnsi" w:eastAsiaTheme="minorEastAsia" w:hAnsiTheme="minorHAnsi"/>
            <w:noProof/>
            <w:color w:val="auto"/>
            <w:sz w:val="22"/>
          </w:rPr>
          <w:tab/>
        </w:r>
        <w:r w:rsidRPr="00BC4E2A">
          <w:rPr>
            <w:rStyle w:val="Hyperlink"/>
            <w:noProof/>
          </w:rPr>
          <w:t>Overview</w:t>
        </w:r>
        <w:r>
          <w:rPr>
            <w:noProof/>
            <w:webHidden/>
          </w:rPr>
          <w:tab/>
        </w:r>
        <w:r>
          <w:rPr>
            <w:noProof/>
            <w:webHidden/>
          </w:rPr>
          <w:fldChar w:fldCharType="begin"/>
        </w:r>
        <w:r>
          <w:rPr>
            <w:noProof/>
            <w:webHidden/>
          </w:rPr>
          <w:instrText xml:space="preserve"> PAGEREF _Toc536791692 \h </w:instrText>
        </w:r>
        <w:r>
          <w:rPr>
            <w:noProof/>
            <w:webHidden/>
          </w:rPr>
        </w:r>
      </w:ins>
      <w:r>
        <w:rPr>
          <w:noProof/>
          <w:webHidden/>
        </w:rPr>
        <w:fldChar w:fldCharType="separate"/>
      </w:r>
      <w:ins w:id="45" w:author="Correll, Ken" w:date="2019-02-01T13:39:00Z">
        <w:r>
          <w:rPr>
            <w:noProof/>
            <w:webHidden/>
          </w:rPr>
          <w:t>11</w:t>
        </w:r>
        <w:r>
          <w:rPr>
            <w:noProof/>
            <w:webHidden/>
          </w:rPr>
          <w:fldChar w:fldCharType="end"/>
        </w:r>
        <w:r w:rsidRPr="00BC4E2A">
          <w:rPr>
            <w:rStyle w:val="Hyperlink"/>
            <w:noProof/>
          </w:rPr>
          <w:fldChar w:fldCharType="end"/>
        </w:r>
      </w:ins>
    </w:p>
    <w:p w14:paraId="65F6E62D" w14:textId="77777777" w:rsidR="00922AF0" w:rsidRDefault="00922AF0">
      <w:pPr>
        <w:pStyle w:val="TOC2"/>
        <w:rPr>
          <w:ins w:id="46" w:author="Correll, Ken" w:date="2019-02-01T13:39:00Z"/>
          <w:rFonts w:asciiTheme="minorHAnsi" w:eastAsiaTheme="minorEastAsia" w:hAnsiTheme="minorHAnsi"/>
          <w:noProof/>
          <w:color w:val="auto"/>
          <w:sz w:val="22"/>
        </w:rPr>
      </w:pPr>
      <w:ins w:id="4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w:t>
        </w:r>
        <w:r>
          <w:rPr>
            <w:rFonts w:asciiTheme="minorHAnsi" w:eastAsiaTheme="minorEastAsia" w:hAnsiTheme="minorHAnsi"/>
            <w:noProof/>
            <w:color w:val="auto"/>
            <w:sz w:val="22"/>
          </w:rPr>
          <w:tab/>
        </w:r>
        <w:r w:rsidRPr="00BC4E2A">
          <w:rPr>
            <w:rStyle w:val="Hyperlink"/>
            <w:noProof/>
          </w:rPr>
          <w:t>cdc_wrapper</w:t>
        </w:r>
        <w:r>
          <w:rPr>
            <w:noProof/>
            <w:webHidden/>
          </w:rPr>
          <w:tab/>
        </w:r>
        <w:r>
          <w:rPr>
            <w:noProof/>
            <w:webHidden/>
          </w:rPr>
          <w:fldChar w:fldCharType="begin"/>
        </w:r>
        <w:r>
          <w:rPr>
            <w:noProof/>
            <w:webHidden/>
          </w:rPr>
          <w:instrText xml:space="preserve"> PAGEREF _Toc536791693 \h </w:instrText>
        </w:r>
        <w:r>
          <w:rPr>
            <w:noProof/>
            <w:webHidden/>
          </w:rPr>
        </w:r>
      </w:ins>
      <w:r>
        <w:rPr>
          <w:noProof/>
          <w:webHidden/>
        </w:rPr>
        <w:fldChar w:fldCharType="separate"/>
      </w:r>
      <w:ins w:id="48" w:author="Correll, Ken" w:date="2019-02-01T13:39:00Z">
        <w:r>
          <w:rPr>
            <w:noProof/>
            <w:webHidden/>
          </w:rPr>
          <w:t>11</w:t>
        </w:r>
        <w:r>
          <w:rPr>
            <w:noProof/>
            <w:webHidden/>
          </w:rPr>
          <w:fldChar w:fldCharType="end"/>
        </w:r>
        <w:r w:rsidRPr="00BC4E2A">
          <w:rPr>
            <w:rStyle w:val="Hyperlink"/>
            <w:noProof/>
          </w:rPr>
          <w:fldChar w:fldCharType="end"/>
        </w:r>
      </w:ins>
    </w:p>
    <w:p w14:paraId="4BE93C5D" w14:textId="77777777" w:rsidR="00922AF0" w:rsidRDefault="00922AF0">
      <w:pPr>
        <w:pStyle w:val="TOC3"/>
        <w:rPr>
          <w:ins w:id="49" w:author="Correll, Ken" w:date="2019-02-01T13:39:00Z"/>
          <w:rFonts w:asciiTheme="minorHAnsi" w:eastAsiaTheme="minorEastAsia" w:hAnsiTheme="minorHAnsi"/>
          <w:noProof/>
          <w:color w:val="auto"/>
          <w:sz w:val="22"/>
        </w:rPr>
      </w:pPr>
      <w:ins w:id="5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3.1.1</w:t>
        </w:r>
        <w:r>
          <w:rPr>
            <w:rFonts w:asciiTheme="minorHAnsi" w:eastAsiaTheme="minorEastAsia" w:hAnsiTheme="minorHAnsi"/>
            <w:noProof/>
            <w:color w:val="auto"/>
            <w:sz w:val="22"/>
          </w:rPr>
          <w:tab/>
        </w:r>
        <w:r w:rsidRPr="00BC4E2A">
          <w:rPr>
            <w:rStyle w:val="Hyperlink"/>
            <w:noProof/>
          </w:rPr>
          <w:t>IP Block Diagram</w:t>
        </w:r>
        <w:r>
          <w:rPr>
            <w:noProof/>
            <w:webHidden/>
          </w:rPr>
          <w:tab/>
        </w:r>
        <w:r>
          <w:rPr>
            <w:noProof/>
            <w:webHidden/>
          </w:rPr>
          <w:fldChar w:fldCharType="begin"/>
        </w:r>
        <w:r>
          <w:rPr>
            <w:noProof/>
            <w:webHidden/>
          </w:rPr>
          <w:instrText xml:space="preserve"> PAGEREF _Toc536791694 \h </w:instrText>
        </w:r>
        <w:r>
          <w:rPr>
            <w:noProof/>
            <w:webHidden/>
          </w:rPr>
        </w:r>
      </w:ins>
      <w:r>
        <w:rPr>
          <w:noProof/>
          <w:webHidden/>
        </w:rPr>
        <w:fldChar w:fldCharType="separate"/>
      </w:r>
      <w:ins w:id="51" w:author="Correll, Ken" w:date="2019-02-01T13:39:00Z">
        <w:r>
          <w:rPr>
            <w:noProof/>
            <w:webHidden/>
          </w:rPr>
          <w:t>11</w:t>
        </w:r>
        <w:r>
          <w:rPr>
            <w:noProof/>
            <w:webHidden/>
          </w:rPr>
          <w:fldChar w:fldCharType="end"/>
        </w:r>
        <w:r w:rsidRPr="00BC4E2A">
          <w:rPr>
            <w:rStyle w:val="Hyperlink"/>
            <w:noProof/>
          </w:rPr>
          <w:fldChar w:fldCharType="end"/>
        </w:r>
      </w:ins>
    </w:p>
    <w:p w14:paraId="4DBDAAD4" w14:textId="77777777" w:rsidR="00922AF0" w:rsidRDefault="00922AF0">
      <w:pPr>
        <w:pStyle w:val="TOC3"/>
        <w:rPr>
          <w:ins w:id="52" w:author="Correll, Ken" w:date="2019-02-01T13:39:00Z"/>
          <w:rFonts w:asciiTheme="minorHAnsi" w:eastAsiaTheme="minorEastAsia" w:hAnsiTheme="minorHAnsi"/>
          <w:noProof/>
          <w:color w:val="auto"/>
          <w:sz w:val="22"/>
        </w:rPr>
      </w:pPr>
      <w:ins w:id="5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3.1.2</w:t>
        </w:r>
        <w:r>
          <w:rPr>
            <w:rFonts w:asciiTheme="minorHAnsi" w:eastAsiaTheme="minorEastAsia" w:hAnsiTheme="minorHAnsi"/>
            <w:noProof/>
            <w:color w:val="auto"/>
            <w:sz w:val="22"/>
          </w:rPr>
          <w:tab/>
        </w:r>
        <w:r w:rsidRPr="00BC4E2A">
          <w:rPr>
            <w:rStyle w:val="Hyperlink"/>
            <w:noProof/>
          </w:rPr>
          <w:t>CDC_wrapper Functional Interface</w:t>
        </w:r>
        <w:r>
          <w:rPr>
            <w:noProof/>
            <w:webHidden/>
          </w:rPr>
          <w:tab/>
        </w:r>
        <w:r>
          <w:rPr>
            <w:noProof/>
            <w:webHidden/>
          </w:rPr>
          <w:fldChar w:fldCharType="begin"/>
        </w:r>
        <w:r>
          <w:rPr>
            <w:noProof/>
            <w:webHidden/>
          </w:rPr>
          <w:instrText xml:space="preserve"> PAGEREF _Toc536791695 \h </w:instrText>
        </w:r>
        <w:r>
          <w:rPr>
            <w:noProof/>
            <w:webHidden/>
          </w:rPr>
        </w:r>
      </w:ins>
      <w:r>
        <w:rPr>
          <w:noProof/>
          <w:webHidden/>
        </w:rPr>
        <w:fldChar w:fldCharType="separate"/>
      </w:r>
      <w:ins w:id="54" w:author="Correll, Ken" w:date="2019-02-01T13:39:00Z">
        <w:r>
          <w:rPr>
            <w:noProof/>
            <w:webHidden/>
          </w:rPr>
          <w:t>11</w:t>
        </w:r>
        <w:r>
          <w:rPr>
            <w:noProof/>
            <w:webHidden/>
          </w:rPr>
          <w:fldChar w:fldCharType="end"/>
        </w:r>
        <w:r w:rsidRPr="00BC4E2A">
          <w:rPr>
            <w:rStyle w:val="Hyperlink"/>
            <w:noProof/>
          </w:rPr>
          <w:fldChar w:fldCharType="end"/>
        </w:r>
      </w:ins>
    </w:p>
    <w:p w14:paraId="004F6834" w14:textId="77777777" w:rsidR="00922AF0" w:rsidRDefault="00922AF0">
      <w:pPr>
        <w:pStyle w:val="TOC3"/>
        <w:rPr>
          <w:ins w:id="55" w:author="Correll, Ken" w:date="2019-02-01T13:39:00Z"/>
          <w:rFonts w:asciiTheme="minorHAnsi" w:eastAsiaTheme="minorEastAsia" w:hAnsiTheme="minorHAnsi"/>
          <w:noProof/>
          <w:color w:val="auto"/>
          <w:sz w:val="22"/>
        </w:rPr>
      </w:pPr>
      <w:ins w:id="5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3.1.3</w:t>
        </w:r>
        <w:r>
          <w:rPr>
            <w:rFonts w:asciiTheme="minorHAnsi" w:eastAsiaTheme="minorEastAsia" w:hAnsiTheme="minorHAnsi"/>
            <w:noProof/>
            <w:color w:val="auto"/>
            <w:sz w:val="22"/>
          </w:rPr>
          <w:tab/>
        </w:r>
        <w:r w:rsidRPr="00BC4E2A">
          <w:rPr>
            <w:rStyle w:val="Hyperlink"/>
            <w:noProof/>
          </w:rPr>
          <w:t>VISA, DFx</w:t>
        </w:r>
        <w:r>
          <w:rPr>
            <w:noProof/>
            <w:webHidden/>
          </w:rPr>
          <w:tab/>
        </w:r>
        <w:r>
          <w:rPr>
            <w:noProof/>
            <w:webHidden/>
          </w:rPr>
          <w:fldChar w:fldCharType="begin"/>
        </w:r>
        <w:r>
          <w:rPr>
            <w:noProof/>
            <w:webHidden/>
          </w:rPr>
          <w:instrText xml:space="preserve"> PAGEREF _Toc536791696 \h </w:instrText>
        </w:r>
        <w:r>
          <w:rPr>
            <w:noProof/>
            <w:webHidden/>
          </w:rPr>
        </w:r>
      </w:ins>
      <w:r>
        <w:rPr>
          <w:noProof/>
          <w:webHidden/>
        </w:rPr>
        <w:fldChar w:fldCharType="separate"/>
      </w:r>
      <w:ins w:id="57" w:author="Correll, Ken" w:date="2019-02-01T13:39:00Z">
        <w:r>
          <w:rPr>
            <w:noProof/>
            <w:webHidden/>
          </w:rPr>
          <w:t>14</w:t>
        </w:r>
        <w:r>
          <w:rPr>
            <w:noProof/>
            <w:webHidden/>
          </w:rPr>
          <w:fldChar w:fldCharType="end"/>
        </w:r>
        <w:r w:rsidRPr="00BC4E2A">
          <w:rPr>
            <w:rStyle w:val="Hyperlink"/>
            <w:noProof/>
          </w:rPr>
          <w:fldChar w:fldCharType="end"/>
        </w:r>
      </w:ins>
    </w:p>
    <w:p w14:paraId="015D3690" w14:textId="77777777" w:rsidR="00922AF0" w:rsidRDefault="00922AF0">
      <w:pPr>
        <w:pStyle w:val="TOC3"/>
        <w:rPr>
          <w:ins w:id="58" w:author="Correll, Ken" w:date="2019-02-01T13:39:00Z"/>
          <w:rFonts w:asciiTheme="minorHAnsi" w:eastAsiaTheme="minorEastAsia" w:hAnsiTheme="minorHAnsi"/>
          <w:noProof/>
          <w:color w:val="auto"/>
          <w:sz w:val="22"/>
        </w:rPr>
      </w:pPr>
      <w:ins w:id="5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3.1.4</w:t>
        </w:r>
        <w:r>
          <w:rPr>
            <w:rFonts w:asciiTheme="minorHAnsi" w:eastAsiaTheme="minorEastAsia" w:hAnsiTheme="minorHAnsi"/>
            <w:noProof/>
            <w:color w:val="auto"/>
            <w:sz w:val="22"/>
          </w:rPr>
          <w:tab/>
        </w:r>
        <w:r w:rsidRPr="00BC4E2A">
          <w:rPr>
            <w:rStyle w:val="Hyperlink"/>
            <w:noProof/>
          </w:rPr>
          <w:t>ClockDomainController changes</w:t>
        </w:r>
        <w:r>
          <w:rPr>
            <w:noProof/>
            <w:webHidden/>
          </w:rPr>
          <w:tab/>
        </w:r>
        <w:r>
          <w:rPr>
            <w:noProof/>
            <w:webHidden/>
          </w:rPr>
          <w:fldChar w:fldCharType="begin"/>
        </w:r>
        <w:r>
          <w:rPr>
            <w:noProof/>
            <w:webHidden/>
          </w:rPr>
          <w:instrText xml:space="preserve"> PAGEREF _Toc536791697 \h </w:instrText>
        </w:r>
        <w:r>
          <w:rPr>
            <w:noProof/>
            <w:webHidden/>
          </w:rPr>
        </w:r>
      </w:ins>
      <w:r>
        <w:rPr>
          <w:noProof/>
          <w:webHidden/>
        </w:rPr>
        <w:fldChar w:fldCharType="separate"/>
      </w:r>
      <w:ins w:id="60" w:author="Correll, Ken" w:date="2019-02-01T13:39:00Z">
        <w:r>
          <w:rPr>
            <w:noProof/>
            <w:webHidden/>
          </w:rPr>
          <w:t>15</w:t>
        </w:r>
        <w:r>
          <w:rPr>
            <w:noProof/>
            <w:webHidden/>
          </w:rPr>
          <w:fldChar w:fldCharType="end"/>
        </w:r>
        <w:r w:rsidRPr="00BC4E2A">
          <w:rPr>
            <w:rStyle w:val="Hyperlink"/>
            <w:noProof/>
          </w:rPr>
          <w:fldChar w:fldCharType="end"/>
        </w:r>
      </w:ins>
    </w:p>
    <w:p w14:paraId="7002D11B" w14:textId="77777777" w:rsidR="00922AF0" w:rsidRDefault="00922AF0">
      <w:pPr>
        <w:pStyle w:val="TOC3"/>
        <w:rPr>
          <w:ins w:id="61" w:author="Correll, Ken" w:date="2019-02-01T13:39:00Z"/>
          <w:rFonts w:asciiTheme="minorHAnsi" w:eastAsiaTheme="minorEastAsia" w:hAnsiTheme="minorHAnsi"/>
          <w:noProof/>
          <w:color w:val="auto"/>
          <w:sz w:val="22"/>
        </w:rPr>
      </w:pPr>
      <w:ins w:id="6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3.1.5</w:t>
        </w:r>
        <w:r>
          <w:rPr>
            <w:rFonts w:asciiTheme="minorHAnsi" w:eastAsiaTheme="minorEastAsia" w:hAnsiTheme="minorHAnsi"/>
            <w:noProof/>
            <w:color w:val="auto"/>
            <w:sz w:val="22"/>
          </w:rPr>
          <w:tab/>
        </w:r>
        <w:r w:rsidRPr="00BC4E2A">
          <w:rPr>
            <w:rStyle w:val="Hyperlink"/>
            <w:noProof/>
          </w:rPr>
          <w:t>Integration examples</w:t>
        </w:r>
        <w:r>
          <w:rPr>
            <w:noProof/>
            <w:webHidden/>
          </w:rPr>
          <w:tab/>
        </w:r>
        <w:r>
          <w:rPr>
            <w:noProof/>
            <w:webHidden/>
          </w:rPr>
          <w:fldChar w:fldCharType="begin"/>
        </w:r>
        <w:r>
          <w:rPr>
            <w:noProof/>
            <w:webHidden/>
          </w:rPr>
          <w:instrText xml:space="preserve"> PAGEREF _Toc536791698 \h </w:instrText>
        </w:r>
        <w:r>
          <w:rPr>
            <w:noProof/>
            <w:webHidden/>
          </w:rPr>
        </w:r>
      </w:ins>
      <w:r>
        <w:rPr>
          <w:noProof/>
          <w:webHidden/>
        </w:rPr>
        <w:fldChar w:fldCharType="separate"/>
      </w:r>
      <w:ins w:id="63" w:author="Correll, Ken" w:date="2019-02-01T13:39:00Z">
        <w:r>
          <w:rPr>
            <w:noProof/>
            <w:webHidden/>
          </w:rPr>
          <w:t>16</w:t>
        </w:r>
        <w:r>
          <w:rPr>
            <w:noProof/>
            <w:webHidden/>
          </w:rPr>
          <w:fldChar w:fldCharType="end"/>
        </w:r>
        <w:r w:rsidRPr="00BC4E2A">
          <w:rPr>
            <w:rStyle w:val="Hyperlink"/>
            <w:noProof/>
          </w:rPr>
          <w:fldChar w:fldCharType="end"/>
        </w:r>
      </w:ins>
    </w:p>
    <w:p w14:paraId="371CFA1F" w14:textId="77777777" w:rsidR="00922AF0" w:rsidRDefault="00922AF0">
      <w:pPr>
        <w:pStyle w:val="TOC3"/>
        <w:rPr>
          <w:ins w:id="64" w:author="Correll, Ken" w:date="2019-02-01T13:39:00Z"/>
          <w:rFonts w:asciiTheme="minorHAnsi" w:eastAsiaTheme="minorEastAsia" w:hAnsiTheme="minorHAnsi"/>
          <w:noProof/>
          <w:color w:val="auto"/>
          <w:sz w:val="22"/>
        </w:rPr>
      </w:pPr>
      <w:ins w:id="6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"_Toc536791699"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3.1.6</w:t>
        </w:r>
        <w:r>
          <w:rPr>
            <w:rFonts w:asciiTheme="minorHAnsi" w:eastAsiaTheme="minorEastAsia" w:hAnsiTheme="minorHAnsi"/>
            <w:noProof/>
            <w:color w:val="auto"/>
            <w:sz w:val="22"/>
          </w:rPr>
          <w:tab/>
        </w:r>
        <w:r w:rsidRPr="00BC4E2A">
          <w:rPr>
            <w:rStyle w:val="Hyperlink"/>
            <w:noProof/>
          </w:rPr>
          <w:t>Agent Endpoint responsibilities</w:t>
        </w:r>
        <w:r>
          <w:rPr>
            <w:noProof/>
            <w:webHidden/>
          </w:rPr>
          <w:tab/>
        </w:r>
        <w:r>
          <w:rPr>
            <w:noProof/>
            <w:webHidden/>
          </w:rPr>
          <w:fldChar w:fldCharType="begin"/>
        </w:r>
        <w:r>
          <w:rPr>
            <w:noProof/>
            <w:webHidden/>
          </w:rPr>
          <w:instrText xml:space="preserve"> PAGEREF _Toc536791699 \h </w:instrText>
        </w:r>
        <w:r>
          <w:rPr>
            <w:noProof/>
            <w:webHidden/>
          </w:rPr>
        </w:r>
      </w:ins>
      <w:r>
        <w:rPr>
          <w:noProof/>
          <w:webHidden/>
        </w:rPr>
        <w:fldChar w:fldCharType="separate"/>
      </w:r>
      <w:ins w:id="66" w:author="Correll, Ken" w:date="2019-02-01T13:39:00Z">
        <w:r>
          <w:rPr>
            <w:noProof/>
            <w:webHidden/>
          </w:rPr>
          <w:t>16</w:t>
        </w:r>
        <w:r>
          <w:rPr>
            <w:noProof/>
            <w:webHidden/>
          </w:rPr>
          <w:fldChar w:fldCharType="end"/>
        </w:r>
        <w:r w:rsidRPr="00BC4E2A">
          <w:rPr>
            <w:rStyle w:val="Hyperlink"/>
            <w:noProof/>
          </w:rPr>
          <w:fldChar w:fldCharType="end"/>
        </w:r>
      </w:ins>
    </w:p>
    <w:p w14:paraId="6DB4597E" w14:textId="77777777" w:rsidR="00922AF0" w:rsidRDefault="00922AF0">
      <w:pPr>
        <w:pStyle w:val="TOC3"/>
        <w:rPr>
          <w:ins w:id="67" w:author="Correll, Ken" w:date="2019-02-01T13:39:00Z"/>
          <w:rFonts w:asciiTheme="minorHAnsi" w:eastAsiaTheme="minorEastAsia" w:hAnsiTheme="minorHAnsi"/>
          <w:noProof/>
          <w:color w:val="auto"/>
          <w:sz w:val="22"/>
        </w:rPr>
      </w:pPr>
      <w:ins w:id="6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3.1.7</w:t>
        </w:r>
        <w:r>
          <w:rPr>
            <w:rFonts w:asciiTheme="minorHAnsi" w:eastAsiaTheme="minorEastAsia" w:hAnsiTheme="minorHAnsi"/>
            <w:noProof/>
            <w:color w:val="auto"/>
            <w:sz w:val="22"/>
          </w:rPr>
          <w:tab/>
        </w:r>
        <w:r w:rsidRPr="00BC4E2A">
          <w:rPr>
            <w:rStyle w:val="Hyperlink"/>
            <w:noProof/>
          </w:rPr>
          <w:t>Timing Diagrams</w:t>
        </w:r>
        <w:r>
          <w:rPr>
            <w:noProof/>
            <w:webHidden/>
          </w:rPr>
          <w:tab/>
        </w:r>
        <w:r>
          <w:rPr>
            <w:noProof/>
            <w:webHidden/>
          </w:rPr>
          <w:fldChar w:fldCharType="begin"/>
        </w:r>
        <w:r>
          <w:rPr>
            <w:noProof/>
            <w:webHidden/>
          </w:rPr>
          <w:instrText xml:space="preserve"> PAGEREF _Toc536791700 \h </w:instrText>
        </w:r>
        <w:r>
          <w:rPr>
            <w:noProof/>
            <w:webHidden/>
          </w:rPr>
        </w:r>
      </w:ins>
      <w:r>
        <w:rPr>
          <w:noProof/>
          <w:webHidden/>
        </w:rPr>
        <w:fldChar w:fldCharType="separate"/>
      </w:r>
      <w:ins w:id="69" w:author="Correll, Ken" w:date="2019-02-01T13:39:00Z">
        <w:r>
          <w:rPr>
            <w:noProof/>
            <w:webHidden/>
          </w:rPr>
          <w:t>16</w:t>
        </w:r>
        <w:r>
          <w:rPr>
            <w:noProof/>
            <w:webHidden/>
          </w:rPr>
          <w:fldChar w:fldCharType="end"/>
        </w:r>
        <w:r w:rsidRPr="00BC4E2A">
          <w:rPr>
            <w:rStyle w:val="Hyperlink"/>
            <w:noProof/>
          </w:rPr>
          <w:fldChar w:fldCharType="end"/>
        </w:r>
      </w:ins>
    </w:p>
    <w:p w14:paraId="3ADA15A2" w14:textId="77777777" w:rsidR="00922AF0" w:rsidRDefault="00922AF0">
      <w:pPr>
        <w:pStyle w:val="TOC3"/>
        <w:rPr>
          <w:ins w:id="70" w:author="Correll, Ken" w:date="2019-02-01T13:39:00Z"/>
          <w:rFonts w:asciiTheme="minorHAnsi" w:eastAsiaTheme="minorEastAsia" w:hAnsiTheme="minorHAnsi"/>
          <w:noProof/>
          <w:color w:val="auto"/>
          <w:sz w:val="22"/>
        </w:rPr>
      </w:pPr>
      <w:ins w:id="7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3.1.8</w:t>
        </w:r>
        <w:r>
          <w:rPr>
            <w:rFonts w:asciiTheme="minorHAnsi" w:eastAsiaTheme="minorEastAsia" w:hAnsiTheme="minorHAnsi"/>
            <w:noProof/>
            <w:color w:val="auto"/>
            <w:sz w:val="22"/>
          </w:rPr>
          <w:tab/>
        </w:r>
        <w:r w:rsidRPr="00BC4E2A">
          <w:rPr>
            <w:rStyle w:val="Hyperlink"/>
            <w:noProof/>
          </w:rPr>
          <w:t>Security Questionaire</w:t>
        </w:r>
        <w:r>
          <w:rPr>
            <w:noProof/>
            <w:webHidden/>
          </w:rPr>
          <w:tab/>
        </w:r>
        <w:r>
          <w:rPr>
            <w:noProof/>
            <w:webHidden/>
          </w:rPr>
          <w:fldChar w:fldCharType="begin"/>
        </w:r>
        <w:r>
          <w:rPr>
            <w:noProof/>
            <w:webHidden/>
          </w:rPr>
          <w:instrText xml:space="preserve"> PAGEREF _Toc536791701 \h </w:instrText>
        </w:r>
        <w:r>
          <w:rPr>
            <w:noProof/>
            <w:webHidden/>
          </w:rPr>
        </w:r>
      </w:ins>
      <w:r>
        <w:rPr>
          <w:noProof/>
          <w:webHidden/>
        </w:rPr>
        <w:fldChar w:fldCharType="separate"/>
      </w:r>
      <w:ins w:id="72" w:author="Correll, Ken" w:date="2019-02-01T13:39:00Z">
        <w:r>
          <w:rPr>
            <w:noProof/>
            <w:webHidden/>
          </w:rPr>
          <w:t>16</w:t>
        </w:r>
        <w:r>
          <w:rPr>
            <w:noProof/>
            <w:webHidden/>
          </w:rPr>
          <w:fldChar w:fldCharType="end"/>
        </w:r>
        <w:r w:rsidRPr="00BC4E2A">
          <w:rPr>
            <w:rStyle w:val="Hyperlink"/>
            <w:noProof/>
          </w:rPr>
          <w:fldChar w:fldCharType="end"/>
        </w:r>
      </w:ins>
    </w:p>
    <w:p w14:paraId="5B7CC031" w14:textId="77777777" w:rsidR="00922AF0" w:rsidRDefault="00922AF0">
      <w:pPr>
        <w:pStyle w:val="TOC2"/>
        <w:rPr>
          <w:ins w:id="73" w:author="Correll, Ken" w:date="2019-02-01T13:39:00Z"/>
          <w:rFonts w:asciiTheme="minorHAnsi" w:eastAsiaTheme="minorEastAsia" w:hAnsiTheme="minorHAnsi"/>
          <w:noProof/>
          <w:color w:val="auto"/>
          <w:sz w:val="22"/>
        </w:rPr>
      </w:pPr>
      <w:ins w:id="7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w:t>
        </w:r>
        <w:r>
          <w:rPr>
            <w:rFonts w:asciiTheme="minorHAnsi" w:eastAsiaTheme="minorEastAsia" w:hAnsiTheme="minorHAnsi"/>
            <w:noProof/>
            <w:color w:val="auto"/>
            <w:sz w:val="22"/>
          </w:rPr>
          <w:tab/>
        </w:r>
        <w:r w:rsidRPr="00BC4E2A">
          <w:rPr>
            <w:rStyle w:val="Hyperlink"/>
            <w:noProof/>
          </w:rPr>
          <w:t>dft_reset_sync</w:t>
        </w:r>
        <w:r>
          <w:rPr>
            <w:noProof/>
            <w:webHidden/>
          </w:rPr>
          <w:tab/>
        </w:r>
        <w:r>
          <w:rPr>
            <w:noProof/>
            <w:webHidden/>
          </w:rPr>
          <w:fldChar w:fldCharType="begin"/>
        </w:r>
        <w:r>
          <w:rPr>
            <w:noProof/>
            <w:webHidden/>
          </w:rPr>
          <w:instrText xml:space="preserve"> PAGEREF _Toc536791702 \h </w:instrText>
        </w:r>
        <w:r>
          <w:rPr>
            <w:noProof/>
            <w:webHidden/>
          </w:rPr>
        </w:r>
      </w:ins>
      <w:r>
        <w:rPr>
          <w:noProof/>
          <w:webHidden/>
        </w:rPr>
        <w:fldChar w:fldCharType="separate"/>
      </w:r>
      <w:ins w:id="75" w:author="Correll, Ken" w:date="2019-02-01T13:39:00Z">
        <w:r>
          <w:rPr>
            <w:noProof/>
            <w:webHidden/>
          </w:rPr>
          <w:t>17</w:t>
        </w:r>
        <w:r>
          <w:rPr>
            <w:noProof/>
            <w:webHidden/>
          </w:rPr>
          <w:fldChar w:fldCharType="end"/>
        </w:r>
        <w:r w:rsidRPr="00BC4E2A">
          <w:rPr>
            <w:rStyle w:val="Hyperlink"/>
            <w:noProof/>
          </w:rPr>
          <w:fldChar w:fldCharType="end"/>
        </w:r>
      </w:ins>
    </w:p>
    <w:p w14:paraId="5BE5F78F" w14:textId="77777777" w:rsidR="00922AF0" w:rsidRDefault="00922AF0">
      <w:pPr>
        <w:pStyle w:val="TOC3"/>
        <w:rPr>
          <w:ins w:id="76" w:author="Correll, Ken" w:date="2019-02-01T13:39:00Z"/>
          <w:rFonts w:asciiTheme="minorHAnsi" w:eastAsiaTheme="minorEastAsia" w:hAnsiTheme="minorHAnsi"/>
          <w:noProof/>
          <w:color w:val="auto"/>
          <w:sz w:val="22"/>
        </w:rPr>
      </w:pPr>
      <w:ins w:id="7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3.2.1</w:t>
        </w:r>
        <w:r>
          <w:rPr>
            <w:rFonts w:asciiTheme="minorHAnsi" w:eastAsiaTheme="minorEastAsia" w:hAnsiTheme="minorHAnsi"/>
            <w:noProof/>
            <w:color w:val="auto"/>
            <w:sz w:val="22"/>
          </w:rPr>
          <w:tab/>
        </w:r>
        <w:r w:rsidRPr="00BC4E2A">
          <w:rPr>
            <w:rStyle w:val="Hyperlink"/>
            <w:noProof/>
          </w:rPr>
          <w:t>Interface signals</w:t>
        </w:r>
        <w:r>
          <w:rPr>
            <w:noProof/>
            <w:webHidden/>
          </w:rPr>
          <w:tab/>
        </w:r>
        <w:r>
          <w:rPr>
            <w:noProof/>
            <w:webHidden/>
          </w:rPr>
          <w:fldChar w:fldCharType="begin"/>
        </w:r>
        <w:r>
          <w:rPr>
            <w:noProof/>
            <w:webHidden/>
          </w:rPr>
          <w:instrText xml:space="preserve"> PAGEREF _Toc536791703 \h </w:instrText>
        </w:r>
        <w:r>
          <w:rPr>
            <w:noProof/>
            <w:webHidden/>
          </w:rPr>
        </w:r>
      </w:ins>
      <w:r>
        <w:rPr>
          <w:noProof/>
          <w:webHidden/>
        </w:rPr>
        <w:fldChar w:fldCharType="separate"/>
      </w:r>
      <w:ins w:id="78" w:author="Correll, Ken" w:date="2019-02-01T13:39:00Z">
        <w:r>
          <w:rPr>
            <w:noProof/>
            <w:webHidden/>
          </w:rPr>
          <w:t>17</w:t>
        </w:r>
        <w:r>
          <w:rPr>
            <w:noProof/>
            <w:webHidden/>
          </w:rPr>
          <w:fldChar w:fldCharType="end"/>
        </w:r>
        <w:r w:rsidRPr="00BC4E2A">
          <w:rPr>
            <w:rStyle w:val="Hyperlink"/>
            <w:noProof/>
          </w:rPr>
          <w:fldChar w:fldCharType="end"/>
        </w:r>
      </w:ins>
    </w:p>
    <w:p w14:paraId="20570809" w14:textId="77777777" w:rsidR="00922AF0" w:rsidRDefault="00922AF0">
      <w:pPr>
        <w:pStyle w:val="TOC3"/>
        <w:rPr>
          <w:ins w:id="79" w:author="Correll, Ken" w:date="2019-02-01T13:39:00Z"/>
          <w:rFonts w:asciiTheme="minorHAnsi" w:eastAsiaTheme="minorEastAsia" w:hAnsiTheme="minorHAnsi"/>
          <w:noProof/>
          <w:color w:val="auto"/>
          <w:sz w:val="22"/>
        </w:rPr>
      </w:pPr>
      <w:ins w:id="8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3.2.2</w:t>
        </w:r>
        <w:r>
          <w:rPr>
            <w:rFonts w:asciiTheme="minorHAnsi" w:eastAsiaTheme="minorEastAsia" w:hAnsiTheme="minorHAnsi"/>
            <w:noProof/>
            <w:color w:val="auto"/>
            <w:sz w:val="22"/>
          </w:rPr>
          <w:tab/>
        </w:r>
        <w:r w:rsidRPr="00BC4E2A">
          <w:rPr>
            <w:rStyle w:val="Hyperlink"/>
            <w:noProof/>
          </w:rPr>
          <w:t>Parameters</w:t>
        </w:r>
        <w:r>
          <w:rPr>
            <w:noProof/>
            <w:webHidden/>
          </w:rPr>
          <w:tab/>
        </w:r>
        <w:r>
          <w:rPr>
            <w:noProof/>
            <w:webHidden/>
          </w:rPr>
          <w:fldChar w:fldCharType="begin"/>
        </w:r>
        <w:r>
          <w:rPr>
            <w:noProof/>
            <w:webHidden/>
          </w:rPr>
          <w:instrText xml:space="preserve"> PAGEREF _Toc536791704 \h </w:instrText>
        </w:r>
        <w:r>
          <w:rPr>
            <w:noProof/>
            <w:webHidden/>
          </w:rPr>
        </w:r>
      </w:ins>
      <w:r>
        <w:rPr>
          <w:noProof/>
          <w:webHidden/>
        </w:rPr>
        <w:fldChar w:fldCharType="separate"/>
      </w:r>
      <w:ins w:id="81" w:author="Correll, Ken" w:date="2019-02-01T13:39:00Z">
        <w:r>
          <w:rPr>
            <w:noProof/>
            <w:webHidden/>
          </w:rPr>
          <w:t>17</w:t>
        </w:r>
        <w:r>
          <w:rPr>
            <w:noProof/>
            <w:webHidden/>
          </w:rPr>
          <w:fldChar w:fldCharType="end"/>
        </w:r>
        <w:r w:rsidRPr="00BC4E2A">
          <w:rPr>
            <w:rStyle w:val="Hyperlink"/>
            <w:noProof/>
          </w:rPr>
          <w:fldChar w:fldCharType="end"/>
        </w:r>
      </w:ins>
    </w:p>
    <w:p w14:paraId="45DC0800" w14:textId="77777777" w:rsidR="00922AF0" w:rsidRDefault="00922AF0">
      <w:pPr>
        <w:pStyle w:val="TOC3"/>
        <w:rPr>
          <w:ins w:id="82" w:author="Correll, Ken" w:date="2019-02-01T13:39:00Z"/>
          <w:rFonts w:asciiTheme="minorHAnsi" w:eastAsiaTheme="minorEastAsia" w:hAnsiTheme="minorHAnsi"/>
          <w:noProof/>
          <w:color w:val="auto"/>
          <w:sz w:val="22"/>
        </w:rPr>
      </w:pPr>
      <w:ins w:id="8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3.2.3</w:t>
        </w:r>
        <w:r>
          <w:rPr>
            <w:rFonts w:asciiTheme="minorHAnsi" w:eastAsiaTheme="minorEastAsia" w:hAnsiTheme="minorHAnsi"/>
            <w:noProof/>
            <w:color w:val="auto"/>
            <w:sz w:val="22"/>
          </w:rPr>
          <w:tab/>
        </w:r>
        <w:r w:rsidRPr="00BC4E2A">
          <w:rPr>
            <w:rStyle w:val="Hyperlink"/>
            <w:noProof/>
          </w:rPr>
          <w:t>IP Block Diagram</w:t>
        </w:r>
        <w:r>
          <w:rPr>
            <w:noProof/>
            <w:webHidden/>
          </w:rPr>
          <w:tab/>
        </w:r>
        <w:r>
          <w:rPr>
            <w:noProof/>
            <w:webHidden/>
          </w:rPr>
          <w:fldChar w:fldCharType="begin"/>
        </w:r>
        <w:r>
          <w:rPr>
            <w:noProof/>
            <w:webHidden/>
          </w:rPr>
          <w:instrText xml:space="preserve"> PAGEREF _Toc536791705 \h </w:instrText>
        </w:r>
        <w:r>
          <w:rPr>
            <w:noProof/>
            <w:webHidden/>
          </w:rPr>
        </w:r>
      </w:ins>
      <w:r>
        <w:rPr>
          <w:noProof/>
          <w:webHidden/>
        </w:rPr>
        <w:fldChar w:fldCharType="separate"/>
      </w:r>
      <w:ins w:id="84" w:author="Correll, Ken" w:date="2019-02-01T13:39:00Z">
        <w:r>
          <w:rPr>
            <w:noProof/>
            <w:webHidden/>
          </w:rPr>
          <w:t>17</w:t>
        </w:r>
        <w:r>
          <w:rPr>
            <w:noProof/>
            <w:webHidden/>
          </w:rPr>
          <w:fldChar w:fldCharType="end"/>
        </w:r>
        <w:r w:rsidRPr="00BC4E2A">
          <w:rPr>
            <w:rStyle w:val="Hyperlink"/>
            <w:noProof/>
          </w:rPr>
          <w:fldChar w:fldCharType="end"/>
        </w:r>
      </w:ins>
    </w:p>
    <w:p w14:paraId="252BD3D3" w14:textId="77777777" w:rsidR="00922AF0" w:rsidRDefault="00922AF0">
      <w:pPr>
        <w:pStyle w:val="TOC3"/>
        <w:rPr>
          <w:ins w:id="85" w:author="Correll, Ken" w:date="2019-02-01T13:39:00Z"/>
          <w:rFonts w:asciiTheme="minorHAnsi" w:eastAsiaTheme="minorEastAsia" w:hAnsiTheme="minorHAnsi"/>
          <w:noProof/>
          <w:color w:val="auto"/>
          <w:sz w:val="22"/>
        </w:rPr>
      </w:pPr>
      <w:ins w:id="8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3.2.4</w:t>
        </w:r>
        <w:r>
          <w:rPr>
            <w:rFonts w:asciiTheme="minorHAnsi" w:eastAsiaTheme="minorEastAsia" w:hAnsiTheme="minorHAnsi"/>
            <w:noProof/>
            <w:color w:val="auto"/>
            <w:sz w:val="22"/>
          </w:rPr>
          <w:tab/>
        </w:r>
        <w:r w:rsidRPr="00BC4E2A">
          <w:rPr>
            <w:rStyle w:val="Hyperlink"/>
            <w:noProof/>
          </w:rPr>
          <w:t>Functional description</w:t>
        </w:r>
        <w:r>
          <w:rPr>
            <w:noProof/>
            <w:webHidden/>
          </w:rPr>
          <w:tab/>
        </w:r>
        <w:r>
          <w:rPr>
            <w:noProof/>
            <w:webHidden/>
          </w:rPr>
          <w:fldChar w:fldCharType="begin"/>
        </w:r>
        <w:r>
          <w:rPr>
            <w:noProof/>
            <w:webHidden/>
          </w:rPr>
          <w:instrText xml:space="preserve"> PAGEREF _Toc536791706 \h </w:instrText>
        </w:r>
        <w:r>
          <w:rPr>
            <w:noProof/>
            <w:webHidden/>
          </w:rPr>
        </w:r>
      </w:ins>
      <w:r>
        <w:rPr>
          <w:noProof/>
          <w:webHidden/>
        </w:rPr>
        <w:fldChar w:fldCharType="separate"/>
      </w:r>
      <w:ins w:id="87" w:author="Correll, Ken" w:date="2019-02-01T13:39:00Z">
        <w:r>
          <w:rPr>
            <w:noProof/>
            <w:webHidden/>
          </w:rPr>
          <w:t>17</w:t>
        </w:r>
        <w:r>
          <w:rPr>
            <w:noProof/>
            <w:webHidden/>
          </w:rPr>
          <w:fldChar w:fldCharType="end"/>
        </w:r>
        <w:r w:rsidRPr="00BC4E2A">
          <w:rPr>
            <w:rStyle w:val="Hyperlink"/>
            <w:noProof/>
          </w:rPr>
          <w:fldChar w:fldCharType="end"/>
        </w:r>
      </w:ins>
    </w:p>
    <w:p w14:paraId="1D6A07BE" w14:textId="77777777" w:rsidR="00922AF0" w:rsidRDefault="00922AF0">
      <w:pPr>
        <w:pStyle w:val="TOC3"/>
        <w:rPr>
          <w:ins w:id="88" w:author="Correll, Ken" w:date="2019-02-01T13:39:00Z"/>
          <w:rFonts w:asciiTheme="minorHAnsi" w:eastAsiaTheme="minorEastAsia" w:hAnsiTheme="minorHAnsi"/>
          <w:noProof/>
          <w:color w:val="auto"/>
          <w:sz w:val="22"/>
        </w:rPr>
      </w:pPr>
      <w:ins w:id="8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3.2.1</w:t>
        </w:r>
        <w:r>
          <w:rPr>
            <w:rFonts w:asciiTheme="minorHAnsi" w:eastAsiaTheme="minorEastAsia" w:hAnsiTheme="minorHAnsi"/>
            <w:noProof/>
            <w:color w:val="auto"/>
            <w:sz w:val="22"/>
          </w:rPr>
          <w:tab/>
        </w:r>
        <w:r w:rsidRPr="00BC4E2A">
          <w:rPr>
            <w:rStyle w:val="Hyperlink"/>
            <w:noProof/>
          </w:rPr>
          <w:t>Security Questionaire</w:t>
        </w:r>
        <w:r>
          <w:rPr>
            <w:noProof/>
            <w:webHidden/>
          </w:rPr>
          <w:tab/>
        </w:r>
        <w:r>
          <w:rPr>
            <w:noProof/>
            <w:webHidden/>
          </w:rPr>
          <w:fldChar w:fldCharType="begin"/>
        </w:r>
        <w:r>
          <w:rPr>
            <w:noProof/>
            <w:webHidden/>
          </w:rPr>
          <w:instrText xml:space="preserve"> PAGEREF _Toc536791707 \h </w:instrText>
        </w:r>
        <w:r>
          <w:rPr>
            <w:noProof/>
            <w:webHidden/>
          </w:rPr>
        </w:r>
      </w:ins>
      <w:r>
        <w:rPr>
          <w:noProof/>
          <w:webHidden/>
        </w:rPr>
        <w:fldChar w:fldCharType="separate"/>
      </w:r>
      <w:ins w:id="90" w:author="Correll, Ken" w:date="2019-02-01T13:39:00Z">
        <w:r>
          <w:rPr>
            <w:noProof/>
            <w:webHidden/>
          </w:rPr>
          <w:t>19</w:t>
        </w:r>
        <w:r>
          <w:rPr>
            <w:noProof/>
            <w:webHidden/>
          </w:rPr>
          <w:fldChar w:fldCharType="end"/>
        </w:r>
        <w:r w:rsidRPr="00BC4E2A">
          <w:rPr>
            <w:rStyle w:val="Hyperlink"/>
            <w:noProof/>
          </w:rPr>
          <w:fldChar w:fldCharType="end"/>
        </w:r>
      </w:ins>
    </w:p>
    <w:p w14:paraId="07B7BF72" w14:textId="77777777" w:rsidR="00922AF0" w:rsidRDefault="00922AF0">
      <w:pPr>
        <w:pStyle w:val="TOC2"/>
        <w:rPr>
          <w:ins w:id="91" w:author="Correll, Ken" w:date="2019-02-01T13:39:00Z"/>
          <w:rFonts w:asciiTheme="minorHAnsi" w:eastAsiaTheme="minorEastAsia" w:hAnsiTheme="minorHAnsi"/>
          <w:noProof/>
          <w:color w:val="auto"/>
          <w:sz w:val="22"/>
        </w:rPr>
      </w:pPr>
      <w:ins w:id="9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3.3</w:t>
        </w:r>
        <w:r>
          <w:rPr>
            <w:rFonts w:asciiTheme="minorHAnsi" w:eastAsiaTheme="minorEastAsia" w:hAnsiTheme="minorHAnsi"/>
            <w:noProof/>
            <w:color w:val="auto"/>
            <w:sz w:val="22"/>
          </w:rPr>
          <w:tab/>
        </w:r>
        <w:r w:rsidRPr="00BC4E2A">
          <w:rPr>
            <w:rStyle w:val="Hyperlink"/>
            <w:noProof/>
          </w:rPr>
          <w:t>ip_disable</w:t>
        </w:r>
        <w:r>
          <w:rPr>
            <w:noProof/>
            <w:webHidden/>
          </w:rPr>
          <w:tab/>
        </w:r>
        <w:r>
          <w:rPr>
            <w:noProof/>
            <w:webHidden/>
          </w:rPr>
          <w:fldChar w:fldCharType="begin"/>
        </w:r>
        <w:r>
          <w:rPr>
            <w:noProof/>
            <w:webHidden/>
          </w:rPr>
          <w:instrText xml:space="preserve"> PAGEREF _Toc536791708 \h </w:instrText>
        </w:r>
        <w:r>
          <w:rPr>
            <w:noProof/>
            <w:webHidden/>
          </w:rPr>
        </w:r>
      </w:ins>
      <w:r>
        <w:rPr>
          <w:noProof/>
          <w:webHidden/>
        </w:rPr>
        <w:fldChar w:fldCharType="separate"/>
      </w:r>
      <w:ins w:id="93" w:author="Correll, Ken" w:date="2019-02-01T13:39:00Z">
        <w:r>
          <w:rPr>
            <w:noProof/>
            <w:webHidden/>
          </w:rPr>
          <w:t>19</w:t>
        </w:r>
        <w:r>
          <w:rPr>
            <w:noProof/>
            <w:webHidden/>
          </w:rPr>
          <w:fldChar w:fldCharType="end"/>
        </w:r>
        <w:r w:rsidRPr="00BC4E2A">
          <w:rPr>
            <w:rStyle w:val="Hyperlink"/>
            <w:noProof/>
          </w:rPr>
          <w:fldChar w:fldCharType="end"/>
        </w:r>
      </w:ins>
    </w:p>
    <w:p w14:paraId="2F382D77" w14:textId="77777777" w:rsidR="00922AF0" w:rsidRDefault="00922AF0">
      <w:pPr>
        <w:pStyle w:val="TOC2"/>
        <w:rPr>
          <w:ins w:id="94" w:author="Correll, Ken" w:date="2019-02-01T13:39:00Z"/>
          <w:rFonts w:asciiTheme="minorHAnsi" w:eastAsiaTheme="minorEastAsia" w:hAnsiTheme="minorHAnsi"/>
          <w:noProof/>
          <w:color w:val="auto"/>
          <w:sz w:val="22"/>
        </w:rPr>
      </w:pPr>
      <w:ins w:id="9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"_Toc536791709"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3.4</w:t>
        </w:r>
        <w:r>
          <w:rPr>
            <w:rFonts w:asciiTheme="minorHAnsi" w:eastAsiaTheme="minorEastAsia" w:hAnsiTheme="minorHAnsi"/>
            <w:noProof/>
            <w:color w:val="auto"/>
            <w:sz w:val="22"/>
          </w:rPr>
          <w:tab/>
        </w:r>
        <w:r w:rsidRPr="00BC4E2A">
          <w:rPr>
            <w:rStyle w:val="Hyperlink"/>
            <w:noProof/>
          </w:rPr>
          <w:t>fuse_hip_glue</w:t>
        </w:r>
        <w:r>
          <w:rPr>
            <w:noProof/>
            <w:webHidden/>
          </w:rPr>
          <w:tab/>
        </w:r>
        <w:r>
          <w:rPr>
            <w:noProof/>
            <w:webHidden/>
          </w:rPr>
          <w:fldChar w:fldCharType="begin"/>
        </w:r>
        <w:r>
          <w:rPr>
            <w:noProof/>
            <w:webHidden/>
          </w:rPr>
          <w:instrText xml:space="preserve"> PAGEREF _Toc536791709 \h </w:instrText>
        </w:r>
        <w:r>
          <w:rPr>
            <w:noProof/>
            <w:webHidden/>
          </w:rPr>
        </w:r>
      </w:ins>
      <w:r>
        <w:rPr>
          <w:noProof/>
          <w:webHidden/>
        </w:rPr>
        <w:fldChar w:fldCharType="separate"/>
      </w:r>
      <w:ins w:id="96" w:author="Correll, Ken" w:date="2019-02-01T13:39:00Z">
        <w:r>
          <w:rPr>
            <w:noProof/>
            <w:webHidden/>
          </w:rPr>
          <w:t>19</w:t>
        </w:r>
        <w:r>
          <w:rPr>
            <w:noProof/>
            <w:webHidden/>
          </w:rPr>
          <w:fldChar w:fldCharType="end"/>
        </w:r>
        <w:r w:rsidRPr="00BC4E2A">
          <w:rPr>
            <w:rStyle w:val="Hyperlink"/>
            <w:noProof/>
          </w:rPr>
          <w:fldChar w:fldCharType="end"/>
        </w:r>
      </w:ins>
    </w:p>
    <w:p w14:paraId="1934F8C9" w14:textId="77777777" w:rsidR="00922AF0" w:rsidRDefault="00922AF0">
      <w:pPr>
        <w:pStyle w:val="TOC2"/>
        <w:rPr>
          <w:ins w:id="97" w:author="Correll, Ken" w:date="2019-02-01T13:39:00Z"/>
          <w:rFonts w:asciiTheme="minorHAnsi" w:eastAsiaTheme="minorEastAsia" w:hAnsiTheme="minorHAnsi"/>
          <w:noProof/>
          <w:color w:val="auto"/>
          <w:sz w:val="22"/>
        </w:rPr>
      </w:pPr>
      <w:ins w:id="9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"_Toc536791710"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A required by the fuse group that needed a repo in $IP_MODELS.  Not for general consumption.</w:t>
        </w:r>
        <w:r>
          <w:rPr>
            <w:noProof/>
            <w:webHidden/>
          </w:rPr>
          <w:tab/>
        </w:r>
        <w:r>
          <w:rPr>
            <w:noProof/>
            <w:webHidden/>
          </w:rPr>
          <w:fldChar w:fldCharType="begin"/>
        </w:r>
        <w:r>
          <w:rPr>
            <w:noProof/>
            <w:webHidden/>
          </w:rPr>
          <w:instrText xml:space="preserve"> PAGEREF _Toc536791710 \h </w:instrText>
        </w:r>
        <w:r>
          <w:rPr>
            <w:noProof/>
            <w:webHidden/>
          </w:rPr>
        </w:r>
      </w:ins>
      <w:r>
        <w:rPr>
          <w:noProof/>
          <w:webHidden/>
        </w:rPr>
        <w:fldChar w:fldCharType="separate"/>
      </w:r>
      <w:ins w:id="99" w:author="Correll, Ken" w:date="2019-02-01T13:39:00Z">
        <w:r>
          <w:rPr>
            <w:noProof/>
            <w:webHidden/>
          </w:rPr>
          <w:t>19</w:t>
        </w:r>
        <w:r>
          <w:rPr>
            <w:noProof/>
            <w:webHidden/>
          </w:rPr>
          <w:fldChar w:fldCharType="end"/>
        </w:r>
        <w:r w:rsidRPr="00BC4E2A">
          <w:rPr>
            <w:rStyle w:val="Hyperlink"/>
            <w:noProof/>
          </w:rPr>
          <w:fldChar w:fldCharType="end"/>
        </w:r>
      </w:ins>
    </w:p>
    <w:p w14:paraId="20390698" w14:textId="77777777" w:rsidR="00922AF0" w:rsidRDefault="00922AF0">
      <w:pPr>
        <w:pStyle w:val="TOC1"/>
        <w:rPr>
          <w:ins w:id="100" w:author="Correll, Ken" w:date="2019-02-01T13:39:00Z"/>
          <w:rFonts w:asciiTheme="minorHAnsi" w:eastAsiaTheme="minorEastAsia" w:hAnsiTheme="minorHAnsi"/>
          <w:noProof/>
          <w:color w:val="auto"/>
          <w:sz w:val="22"/>
        </w:rPr>
      </w:pPr>
      <w:ins w:id="10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"_Toc536791718"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w:t>
        </w:r>
        <w:r>
          <w:rPr>
            <w:rFonts w:asciiTheme="minorHAnsi" w:eastAsiaTheme="minorEastAsia" w:hAnsiTheme="minorHAnsi"/>
            <w:noProof/>
            <w:color w:val="auto"/>
            <w:sz w:val="22"/>
          </w:rPr>
          <w:tab/>
        </w:r>
        <w:r w:rsidRPr="00BC4E2A">
          <w:rPr>
            <w:rStyle w:val="Hyperlink"/>
            <w:noProof/>
          </w:rPr>
          <w:t>Design Information for Integration</w:t>
        </w:r>
        <w:r>
          <w:rPr>
            <w:noProof/>
            <w:webHidden/>
          </w:rPr>
          <w:tab/>
        </w:r>
        <w:r>
          <w:rPr>
            <w:noProof/>
            <w:webHidden/>
          </w:rPr>
          <w:fldChar w:fldCharType="begin"/>
        </w:r>
        <w:r>
          <w:rPr>
            <w:noProof/>
            <w:webHidden/>
          </w:rPr>
          <w:instrText xml:space="preserve"> PAGEREF _Toc536791718 \h </w:instrText>
        </w:r>
        <w:r>
          <w:rPr>
            <w:noProof/>
            <w:webHidden/>
          </w:rPr>
        </w:r>
      </w:ins>
      <w:r>
        <w:rPr>
          <w:noProof/>
          <w:webHidden/>
        </w:rPr>
        <w:fldChar w:fldCharType="separate"/>
      </w:r>
      <w:ins w:id="102" w:author="Correll, Ken" w:date="2019-02-01T13:39:00Z">
        <w:r>
          <w:rPr>
            <w:noProof/>
            <w:webHidden/>
          </w:rPr>
          <w:t>20</w:t>
        </w:r>
        <w:r>
          <w:rPr>
            <w:noProof/>
            <w:webHidden/>
          </w:rPr>
          <w:fldChar w:fldCharType="end"/>
        </w:r>
        <w:r w:rsidRPr="00BC4E2A">
          <w:rPr>
            <w:rStyle w:val="Hyperlink"/>
            <w:noProof/>
          </w:rPr>
          <w:fldChar w:fldCharType="end"/>
        </w:r>
      </w:ins>
    </w:p>
    <w:p w14:paraId="46BECB50" w14:textId="77777777" w:rsidR="00922AF0" w:rsidRDefault="00922AF0">
      <w:pPr>
        <w:pStyle w:val="TOC2"/>
        <w:rPr>
          <w:ins w:id="103" w:author="Correll, Ken" w:date="2019-02-01T13:39:00Z"/>
          <w:rFonts w:asciiTheme="minorHAnsi" w:eastAsiaTheme="minorEastAsia" w:hAnsiTheme="minorHAnsi"/>
          <w:noProof/>
          <w:color w:val="auto"/>
          <w:sz w:val="22"/>
        </w:rPr>
      </w:pPr>
      <w:ins w:id="10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"_Toc536791719"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w:t>
        </w:r>
        <w:r>
          <w:rPr>
            <w:rFonts w:asciiTheme="minorHAnsi" w:eastAsiaTheme="minorEastAsia" w:hAnsiTheme="minorHAnsi"/>
            <w:noProof/>
            <w:color w:val="auto"/>
            <w:sz w:val="22"/>
          </w:rPr>
          <w:tab/>
        </w:r>
        <w:r w:rsidRPr="00BC4E2A">
          <w:rPr>
            <w:rStyle w:val="Hyperlink"/>
            <w:noProof/>
          </w:rPr>
          <w:t>RTL Directory Structure</w:t>
        </w:r>
        <w:r>
          <w:rPr>
            <w:noProof/>
            <w:webHidden/>
          </w:rPr>
          <w:tab/>
        </w:r>
        <w:r>
          <w:rPr>
            <w:noProof/>
            <w:webHidden/>
          </w:rPr>
          <w:fldChar w:fldCharType="begin"/>
        </w:r>
        <w:r>
          <w:rPr>
            <w:noProof/>
            <w:webHidden/>
          </w:rPr>
          <w:instrText xml:space="preserve"> PAGEREF _Toc536791719 \h </w:instrText>
        </w:r>
        <w:r>
          <w:rPr>
            <w:noProof/>
            <w:webHidden/>
          </w:rPr>
        </w:r>
      </w:ins>
      <w:r>
        <w:rPr>
          <w:noProof/>
          <w:webHidden/>
        </w:rPr>
        <w:fldChar w:fldCharType="separate"/>
      </w:r>
      <w:ins w:id="105" w:author="Correll, Ken" w:date="2019-02-01T13:39:00Z">
        <w:r>
          <w:rPr>
            <w:noProof/>
            <w:webHidden/>
          </w:rPr>
          <w:t>20</w:t>
        </w:r>
        <w:r>
          <w:rPr>
            <w:noProof/>
            <w:webHidden/>
          </w:rPr>
          <w:fldChar w:fldCharType="end"/>
        </w:r>
        <w:r w:rsidRPr="00BC4E2A">
          <w:rPr>
            <w:rStyle w:val="Hyperlink"/>
            <w:noProof/>
          </w:rPr>
          <w:fldChar w:fldCharType="end"/>
        </w:r>
      </w:ins>
    </w:p>
    <w:p w14:paraId="208A8A97" w14:textId="77777777" w:rsidR="00922AF0" w:rsidRDefault="00922AF0">
      <w:pPr>
        <w:pStyle w:val="TOC2"/>
        <w:rPr>
          <w:ins w:id="106" w:author="Correll, Ken" w:date="2019-02-01T13:39:00Z"/>
          <w:rFonts w:asciiTheme="minorHAnsi" w:eastAsiaTheme="minorEastAsia" w:hAnsiTheme="minorHAnsi"/>
          <w:noProof/>
          <w:color w:val="auto"/>
          <w:sz w:val="22"/>
        </w:rPr>
      </w:pPr>
      <w:ins w:id="10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4.2</w:t>
        </w:r>
        <w:r>
          <w:rPr>
            <w:rFonts w:asciiTheme="minorHAnsi" w:eastAsiaTheme="minorEastAsia" w:hAnsiTheme="minorHAnsi"/>
            <w:noProof/>
            <w:color w:val="auto"/>
            <w:sz w:val="22"/>
          </w:rPr>
          <w:tab/>
        </w:r>
        <w:r w:rsidRPr="00BC4E2A">
          <w:rPr>
            <w:rStyle w:val="Hyperlink"/>
            <w:noProof/>
          </w:rPr>
          <w:t>Clock, Power and Reset Domains</w:t>
        </w:r>
        <w:r>
          <w:rPr>
            <w:noProof/>
            <w:webHidden/>
          </w:rPr>
          <w:tab/>
        </w:r>
        <w:r>
          <w:rPr>
            <w:noProof/>
            <w:webHidden/>
          </w:rPr>
          <w:fldChar w:fldCharType="begin"/>
        </w:r>
        <w:r>
          <w:rPr>
            <w:noProof/>
            <w:webHidden/>
          </w:rPr>
          <w:instrText xml:space="preserve"> PAGEREF _Toc536791720 \h </w:instrText>
        </w:r>
        <w:r>
          <w:rPr>
            <w:noProof/>
            <w:webHidden/>
          </w:rPr>
        </w:r>
      </w:ins>
      <w:r>
        <w:rPr>
          <w:noProof/>
          <w:webHidden/>
        </w:rPr>
        <w:fldChar w:fldCharType="separate"/>
      </w:r>
      <w:ins w:id="108" w:author="Correll, Ken" w:date="2019-02-01T13:39:00Z">
        <w:r>
          <w:rPr>
            <w:noProof/>
            <w:webHidden/>
          </w:rPr>
          <w:t>20</w:t>
        </w:r>
        <w:r>
          <w:rPr>
            <w:noProof/>
            <w:webHidden/>
          </w:rPr>
          <w:fldChar w:fldCharType="end"/>
        </w:r>
        <w:r w:rsidRPr="00BC4E2A">
          <w:rPr>
            <w:rStyle w:val="Hyperlink"/>
            <w:noProof/>
          </w:rPr>
          <w:fldChar w:fldCharType="end"/>
        </w:r>
      </w:ins>
    </w:p>
    <w:p w14:paraId="7DF3841D" w14:textId="77777777" w:rsidR="00922AF0" w:rsidRDefault="00922AF0">
      <w:pPr>
        <w:pStyle w:val="TOC3"/>
        <w:rPr>
          <w:ins w:id="109" w:author="Correll, Ken" w:date="2019-02-01T13:39:00Z"/>
          <w:rFonts w:asciiTheme="minorHAnsi" w:eastAsiaTheme="minorEastAsia" w:hAnsiTheme="minorHAnsi"/>
          <w:noProof/>
          <w:color w:val="auto"/>
          <w:sz w:val="22"/>
        </w:rPr>
      </w:pPr>
      <w:ins w:id="11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4.2.1</w:t>
        </w:r>
        <w:r>
          <w:rPr>
            <w:rFonts w:asciiTheme="minorHAnsi" w:eastAsiaTheme="minorEastAsia" w:hAnsiTheme="minorHAnsi"/>
            <w:noProof/>
            <w:color w:val="auto"/>
            <w:sz w:val="22"/>
          </w:rPr>
          <w:tab/>
        </w:r>
        <w:r w:rsidRPr="00BC4E2A">
          <w:rPr>
            <w:rStyle w:val="Hyperlink"/>
            <w:noProof/>
          </w:rPr>
          <w:t>Clock Domain Diagram</w:t>
        </w:r>
        <w:r>
          <w:rPr>
            <w:noProof/>
            <w:webHidden/>
          </w:rPr>
          <w:tab/>
        </w:r>
        <w:r>
          <w:rPr>
            <w:noProof/>
            <w:webHidden/>
          </w:rPr>
          <w:fldChar w:fldCharType="begin"/>
        </w:r>
        <w:r>
          <w:rPr>
            <w:noProof/>
            <w:webHidden/>
          </w:rPr>
          <w:instrText xml:space="preserve"> PAGEREF _Toc536791721 \h </w:instrText>
        </w:r>
        <w:r>
          <w:rPr>
            <w:noProof/>
            <w:webHidden/>
          </w:rPr>
        </w:r>
      </w:ins>
      <w:r>
        <w:rPr>
          <w:noProof/>
          <w:webHidden/>
        </w:rPr>
        <w:fldChar w:fldCharType="separate"/>
      </w:r>
      <w:ins w:id="111" w:author="Correll, Ken" w:date="2019-02-01T13:39:00Z">
        <w:r>
          <w:rPr>
            <w:noProof/>
            <w:webHidden/>
          </w:rPr>
          <w:t>20</w:t>
        </w:r>
        <w:r>
          <w:rPr>
            <w:noProof/>
            <w:webHidden/>
          </w:rPr>
          <w:fldChar w:fldCharType="end"/>
        </w:r>
        <w:r w:rsidRPr="00BC4E2A">
          <w:rPr>
            <w:rStyle w:val="Hyperlink"/>
            <w:noProof/>
          </w:rPr>
          <w:fldChar w:fldCharType="end"/>
        </w:r>
      </w:ins>
    </w:p>
    <w:p w14:paraId="022054C2" w14:textId="77777777" w:rsidR="00922AF0" w:rsidRDefault="00922AF0">
      <w:pPr>
        <w:pStyle w:val="TOC2"/>
        <w:rPr>
          <w:ins w:id="112" w:author="Correll, Ken" w:date="2019-02-01T13:39:00Z"/>
          <w:rFonts w:asciiTheme="minorHAnsi" w:eastAsiaTheme="minorEastAsia" w:hAnsiTheme="minorHAnsi"/>
          <w:noProof/>
          <w:color w:val="auto"/>
          <w:sz w:val="22"/>
        </w:rPr>
      </w:pPr>
      <w:ins w:id="11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4.3</w:t>
        </w:r>
        <w:r>
          <w:rPr>
            <w:rFonts w:asciiTheme="minorHAnsi" w:eastAsiaTheme="minorEastAsia" w:hAnsiTheme="minorHAnsi"/>
            <w:noProof/>
            <w:color w:val="auto"/>
            <w:sz w:val="22"/>
          </w:rPr>
          <w:tab/>
        </w:r>
        <w:r w:rsidRPr="00BC4E2A">
          <w:rPr>
            <w:rStyle w:val="Hyperlink"/>
            <w:noProof/>
          </w:rPr>
          <w:t>Embedded Building Blocks/Custom Logic</w:t>
        </w:r>
        <w:r>
          <w:rPr>
            <w:noProof/>
            <w:webHidden/>
          </w:rPr>
          <w:tab/>
        </w:r>
        <w:r>
          <w:rPr>
            <w:noProof/>
            <w:webHidden/>
          </w:rPr>
          <w:fldChar w:fldCharType="begin"/>
        </w:r>
        <w:r>
          <w:rPr>
            <w:noProof/>
            <w:webHidden/>
          </w:rPr>
          <w:instrText xml:space="preserve"> PAGEREF _Toc536791722 \h </w:instrText>
        </w:r>
        <w:r>
          <w:rPr>
            <w:noProof/>
            <w:webHidden/>
          </w:rPr>
        </w:r>
      </w:ins>
      <w:r>
        <w:rPr>
          <w:noProof/>
          <w:webHidden/>
        </w:rPr>
        <w:fldChar w:fldCharType="separate"/>
      </w:r>
      <w:ins w:id="114" w:author="Correll, Ken" w:date="2019-02-01T13:39:00Z">
        <w:r>
          <w:rPr>
            <w:noProof/>
            <w:webHidden/>
          </w:rPr>
          <w:t>20</w:t>
        </w:r>
        <w:r>
          <w:rPr>
            <w:noProof/>
            <w:webHidden/>
          </w:rPr>
          <w:fldChar w:fldCharType="end"/>
        </w:r>
        <w:r w:rsidRPr="00BC4E2A">
          <w:rPr>
            <w:rStyle w:val="Hyperlink"/>
            <w:noProof/>
          </w:rPr>
          <w:fldChar w:fldCharType="end"/>
        </w:r>
      </w:ins>
    </w:p>
    <w:p w14:paraId="2D6052A5" w14:textId="77777777" w:rsidR="00922AF0" w:rsidRDefault="00922AF0">
      <w:pPr>
        <w:pStyle w:val="TOC2"/>
        <w:rPr>
          <w:ins w:id="115" w:author="Correll, Ken" w:date="2019-02-01T13:39:00Z"/>
          <w:rFonts w:asciiTheme="minorHAnsi" w:eastAsiaTheme="minorEastAsia" w:hAnsiTheme="minorHAnsi"/>
          <w:noProof/>
          <w:color w:val="auto"/>
          <w:sz w:val="22"/>
        </w:rPr>
      </w:pPr>
      <w:ins w:id="116" w:author="Correll, Ken" w:date="2019-02-01T13:39:00Z">
        <w:r w:rsidRPr="00BC4E2A">
          <w:rPr>
            <w:rStyle w:val="Hyperlink"/>
            <w:noProof/>
          </w:rPr>
          <w:lastRenderedPageBreak/>
          <w:fldChar w:fldCharType="begin"/>
        </w:r>
        <w:r w:rsidRPr="00BC4E2A">
          <w:rPr>
            <w:rStyle w:val="Hyperlink"/>
            <w:noProof/>
          </w:rPr>
          <w:instrText xml:space="preserve"> </w:instrText>
        </w:r>
        <w:r>
          <w:rPr>
            <w:noProof/>
          </w:rPr>
          <w:instrText>HYPERLINK \l "_Toc536791723"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4.4</w:t>
        </w:r>
        <w:r>
          <w:rPr>
            <w:rFonts w:asciiTheme="minorHAnsi" w:eastAsiaTheme="minorEastAsia" w:hAnsiTheme="minorHAnsi"/>
            <w:noProof/>
            <w:color w:val="auto"/>
            <w:sz w:val="22"/>
          </w:rPr>
          <w:tab/>
        </w:r>
        <w:r w:rsidRPr="00BC4E2A">
          <w:rPr>
            <w:rStyle w:val="Hyperlink"/>
            <w:noProof/>
          </w:rPr>
          <w:t>RTL Configuration Parameters</w:t>
        </w:r>
        <w:r>
          <w:rPr>
            <w:noProof/>
            <w:webHidden/>
          </w:rPr>
          <w:tab/>
        </w:r>
        <w:r>
          <w:rPr>
            <w:noProof/>
            <w:webHidden/>
          </w:rPr>
          <w:fldChar w:fldCharType="begin"/>
        </w:r>
        <w:r>
          <w:rPr>
            <w:noProof/>
            <w:webHidden/>
          </w:rPr>
          <w:instrText xml:space="preserve"> PAGEREF _Toc536791723 \h </w:instrText>
        </w:r>
        <w:r>
          <w:rPr>
            <w:noProof/>
            <w:webHidden/>
          </w:rPr>
        </w:r>
      </w:ins>
      <w:r>
        <w:rPr>
          <w:noProof/>
          <w:webHidden/>
        </w:rPr>
        <w:fldChar w:fldCharType="separate"/>
      </w:r>
      <w:ins w:id="117" w:author="Correll, Ken" w:date="2019-02-01T13:39:00Z">
        <w:r>
          <w:rPr>
            <w:noProof/>
            <w:webHidden/>
          </w:rPr>
          <w:t>20</w:t>
        </w:r>
        <w:r>
          <w:rPr>
            <w:noProof/>
            <w:webHidden/>
          </w:rPr>
          <w:fldChar w:fldCharType="end"/>
        </w:r>
        <w:r w:rsidRPr="00BC4E2A">
          <w:rPr>
            <w:rStyle w:val="Hyperlink"/>
            <w:noProof/>
          </w:rPr>
          <w:fldChar w:fldCharType="end"/>
        </w:r>
      </w:ins>
    </w:p>
    <w:p w14:paraId="634F5850" w14:textId="77777777" w:rsidR="00922AF0" w:rsidRDefault="00922AF0">
      <w:pPr>
        <w:pStyle w:val="TOC3"/>
        <w:rPr>
          <w:ins w:id="118" w:author="Correll, Ken" w:date="2019-02-01T13:39:00Z"/>
          <w:rFonts w:asciiTheme="minorHAnsi" w:eastAsiaTheme="minorEastAsia" w:hAnsiTheme="minorHAnsi"/>
          <w:noProof/>
          <w:color w:val="auto"/>
          <w:sz w:val="22"/>
        </w:rPr>
      </w:pPr>
      <w:ins w:id="11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4.4.1</w:t>
        </w:r>
        <w:r>
          <w:rPr>
            <w:rFonts w:asciiTheme="minorHAnsi" w:eastAsiaTheme="minorEastAsia" w:hAnsiTheme="minorHAnsi"/>
            <w:noProof/>
            <w:color w:val="auto"/>
            <w:sz w:val="22"/>
          </w:rPr>
          <w:tab/>
        </w:r>
        <w:r w:rsidRPr="00BC4E2A">
          <w:rPr>
            <w:rStyle w:val="Hyperlink"/>
            <w:noProof/>
          </w:rPr>
          <w:t>Mandatory Parameters</w:t>
        </w:r>
        <w:r>
          <w:rPr>
            <w:noProof/>
            <w:webHidden/>
          </w:rPr>
          <w:tab/>
        </w:r>
        <w:r>
          <w:rPr>
            <w:noProof/>
            <w:webHidden/>
          </w:rPr>
          <w:fldChar w:fldCharType="begin"/>
        </w:r>
        <w:r>
          <w:rPr>
            <w:noProof/>
            <w:webHidden/>
          </w:rPr>
          <w:instrText xml:space="preserve"> PAGEREF _Toc536791724 \h </w:instrText>
        </w:r>
        <w:r>
          <w:rPr>
            <w:noProof/>
            <w:webHidden/>
          </w:rPr>
        </w:r>
      </w:ins>
      <w:r>
        <w:rPr>
          <w:noProof/>
          <w:webHidden/>
        </w:rPr>
        <w:fldChar w:fldCharType="separate"/>
      </w:r>
      <w:ins w:id="120" w:author="Correll, Ken" w:date="2019-02-01T13:39:00Z">
        <w:r>
          <w:rPr>
            <w:noProof/>
            <w:webHidden/>
          </w:rPr>
          <w:t>20</w:t>
        </w:r>
        <w:r>
          <w:rPr>
            <w:noProof/>
            <w:webHidden/>
          </w:rPr>
          <w:fldChar w:fldCharType="end"/>
        </w:r>
        <w:r w:rsidRPr="00BC4E2A">
          <w:rPr>
            <w:rStyle w:val="Hyperlink"/>
            <w:noProof/>
          </w:rPr>
          <w:fldChar w:fldCharType="end"/>
        </w:r>
      </w:ins>
    </w:p>
    <w:p w14:paraId="75FBD3C5" w14:textId="77777777" w:rsidR="00922AF0" w:rsidRDefault="00922AF0">
      <w:pPr>
        <w:pStyle w:val="TOC3"/>
        <w:rPr>
          <w:ins w:id="121" w:author="Correll, Ken" w:date="2019-02-01T13:39:00Z"/>
          <w:rFonts w:asciiTheme="minorHAnsi" w:eastAsiaTheme="minorEastAsia" w:hAnsiTheme="minorHAnsi"/>
          <w:noProof/>
          <w:color w:val="auto"/>
          <w:sz w:val="22"/>
        </w:rPr>
      </w:pPr>
      <w:ins w:id="12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4.4.2</w:t>
        </w:r>
        <w:r>
          <w:rPr>
            <w:rFonts w:asciiTheme="minorHAnsi" w:eastAsiaTheme="minorEastAsia" w:hAnsiTheme="minorHAnsi"/>
            <w:noProof/>
            <w:color w:val="auto"/>
            <w:sz w:val="22"/>
          </w:rPr>
          <w:tab/>
        </w:r>
        <w:r w:rsidRPr="00BC4E2A">
          <w:rPr>
            <w:rStyle w:val="Hyperlink"/>
            <w:noProof/>
          </w:rPr>
          <w:t>Boundary Scan Parameters</w:t>
        </w:r>
        <w:r>
          <w:rPr>
            <w:noProof/>
            <w:webHidden/>
          </w:rPr>
          <w:tab/>
        </w:r>
        <w:r>
          <w:rPr>
            <w:noProof/>
            <w:webHidden/>
          </w:rPr>
          <w:fldChar w:fldCharType="begin"/>
        </w:r>
        <w:r>
          <w:rPr>
            <w:noProof/>
            <w:webHidden/>
          </w:rPr>
          <w:instrText xml:space="preserve"> PAGEREF _Toc536791725 \h </w:instrText>
        </w:r>
        <w:r>
          <w:rPr>
            <w:noProof/>
            <w:webHidden/>
          </w:rPr>
        </w:r>
      </w:ins>
      <w:r>
        <w:rPr>
          <w:noProof/>
          <w:webHidden/>
        </w:rPr>
        <w:fldChar w:fldCharType="separate"/>
      </w:r>
      <w:ins w:id="123" w:author="Correll, Ken" w:date="2019-02-01T13:39:00Z">
        <w:r>
          <w:rPr>
            <w:noProof/>
            <w:webHidden/>
          </w:rPr>
          <w:t>21</w:t>
        </w:r>
        <w:r>
          <w:rPr>
            <w:noProof/>
            <w:webHidden/>
          </w:rPr>
          <w:fldChar w:fldCharType="end"/>
        </w:r>
        <w:r w:rsidRPr="00BC4E2A">
          <w:rPr>
            <w:rStyle w:val="Hyperlink"/>
            <w:noProof/>
          </w:rPr>
          <w:fldChar w:fldCharType="end"/>
        </w:r>
      </w:ins>
    </w:p>
    <w:p w14:paraId="58F81D2F" w14:textId="77777777" w:rsidR="00922AF0" w:rsidRDefault="00922AF0">
      <w:pPr>
        <w:pStyle w:val="TOC3"/>
        <w:rPr>
          <w:ins w:id="124" w:author="Correll, Ken" w:date="2019-02-01T13:39:00Z"/>
          <w:rFonts w:asciiTheme="minorHAnsi" w:eastAsiaTheme="minorEastAsia" w:hAnsiTheme="minorHAnsi"/>
          <w:noProof/>
          <w:color w:val="auto"/>
          <w:sz w:val="22"/>
        </w:rPr>
      </w:pPr>
      <w:ins w:id="12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4.4.3</w:t>
        </w:r>
        <w:r>
          <w:rPr>
            <w:rFonts w:asciiTheme="minorHAnsi" w:eastAsiaTheme="minorEastAsia" w:hAnsiTheme="minorHAnsi"/>
            <w:noProof/>
            <w:color w:val="auto"/>
            <w:sz w:val="22"/>
          </w:rPr>
          <w:tab/>
        </w:r>
        <w:r w:rsidRPr="00BC4E2A">
          <w:rPr>
            <w:rStyle w:val="Hyperlink"/>
            <w:noProof/>
          </w:rPr>
          <w:t>Test Data Register Parameters</w:t>
        </w:r>
        <w:r>
          <w:rPr>
            <w:noProof/>
            <w:webHidden/>
          </w:rPr>
          <w:tab/>
        </w:r>
        <w:r>
          <w:rPr>
            <w:noProof/>
            <w:webHidden/>
          </w:rPr>
          <w:fldChar w:fldCharType="begin"/>
        </w:r>
        <w:r>
          <w:rPr>
            <w:noProof/>
            <w:webHidden/>
          </w:rPr>
          <w:instrText xml:space="preserve"> PAGEREF _Toc536791726 \h </w:instrText>
        </w:r>
        <w:r>
          <w:rPr>
            <w:noProof/>
            <w:webHidden/>
          </w:rPr>
        </w:r>
      </w:ins>
      <w:r>
        <w:rPr>
          <w:noProof/>
          <w:webHidden/>
        </w:rPr>
        <w:fldChar w:fldCharType="separate"/>
      </w:r>
      <w:ins w:id="126" w:author="Correll, Ken" w:date="2019-02-01T13:39:00Z">
        <w:r>
          <w:rPr>
            <w:noProof/>
            <w:webHidden/>
          </w:rPr>
          <w:t>21</w:t>
        </w:r>
        <w:r>
          <w:rPr>
            <w:noProof/>
            <w:webHidden/>
          </w:rPr>
          <w:fldChar w:fldCharType="end"/>
        </w:r>
        <w:r w:rsidRPr="00BC4E2A">
          <w:rPr>
            <w:rStyle w:val="Hyperlink"/>
            <w:noProof/>
          </w:rPr>
          <w:fldChar w:fldCharType="end"/>
        </w:r>
      </w:ins>
    </w:p>
    <w:p w14:paraId="41846E37" w14:textId="77777777" w:rsidR="00922AF0" w:rsidRDefault="00922AF0">
      <w:pPr>
        <w:pStyle w:val="TOC2"/>
        <w:rPr>
          <w:ins w:id="127" w:author="Correll, Ken" w:date="2019-02-01T13:39:00Z"/>
          <w:rFonts w:asciiTheme="minorHAnsi" w:eastAsiaTheme="minorEastAsia" w:hAnsiTheme="minorHAnsi"/>
          <w:noProof/>
          <w:color w:val="auto"/>
          <w:sz w:val="22"/>
        </w:rPr>
      </w:pPr>
      <w:ins w:id="12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4.5</w:t>
        </w:r>
        <w:r>
          <w:rPr>
            <w:rFonts w:asciiTheme="minorHAnsi" w:eastAsiaTheme="minorEastAsia" w:hAnsiTheme="minorHAnsi"/>
            <w:noProof/>
            <w:color w:val="auto"/>
            <w:sz w:val="22"/>
          </w:rPr>
          <w:tab/>
        </w:r>
        <w:r w:rsidRPr="00BC4E2A">
          <w:rPr>
            <w:rStyle w:val="Hyperlink"/>
            <w:noProof/>
          </w:rPr>
          <w:t>Testbench Parameters</w:t>
        </w:r>
        <w:r>
          <w:rPr>
            <w:noProof/>
            <w:webHidden/>
          </w:rPr>
          <w:tab/>
        </w:r>
        <w:r>
          <w:rPr>
            <w:noProof/>
            <w:webHidden/>
          </w:rPr>
          <w:fldChar w:fldCharType="begin"/>
        </w:r>
        <w:r>
          <w:rPr>
            <w:noProof/>
            <w:webHidden/>
          </w:rPr>
          <w:instrText xml:space="preserve"> PAGEREF _Toc536791727 \h </w:instrText>
        </w:r>
        <w:r>
          <w:rPr>
            <w:noProof/>
            <w:webHidden/>
          </w:rPr>
        </w:r>
      </w:ins>
      <w:r>
        <w:rPr>
          <w:noProof/>
          <w:webHidden/>
        </w:rPr>
        <w:fldChar w:fldCharType="separate"/>
      </w:r>
      <w:ins w:id="129" w:author="Correll, Ken" w:date="2019-02-01T13:39:00Z">
        <w:r>
          <w:rPr>
            <w:noProof/>
            <w:webHidden/>
          </w:rPr>
          <w:t>21</w:t>
        </w:r>
        <w:r>
          <w:rPr>
            <w:noProof/>
            <w:webHidden/>
          </w:rPr>
          <w:fldChar w:fldCharType="end"/>
        </w:r>
        <w:r w:rsidRPr="00BC4E2A">
          <w:rPr>
            <w:rStyle w:val="Hyperlink"/>
            <w:noProof/>
          </w:rPr>
          <w:fldChar w:fldCharType="end"/>
        </w:r>
      </w:ins>
    </w:p>
    <w:p w14:paraId="1084FB2A" w14:textId="77777777" w:rsidR="00922AF0" w:rsidRDefault="00922AF0">
      <w:pPr>
        <w:pStyle w:val="TOC2"/>
        <w:rPr>
          <w:ins w:id="130" w:author="Correll, Ken" w:date="2019-02-01T13:39:00Z"/>
          <w:rFonts w:asciiTheme="minorHAnsi" w:eastAsiaTheme="minorEastAsia" w:hAnsiTheme="minorHAnsi"/>
          <w:noProof/>
          <w:color w:val="auto"/>
          <w:sz w:val="22"/>
        </w:rPr>
      </w:pPr>
      <w:ins w:id="13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4.6</w:t>
        </w:r>
        <w:r>
          <w:rPr>
            <w:rFonts w:asciiTheme="minorHAnsi" w:eastAsiaTheme="minorEastAsia" w:hAnsiTheme="minorHAnsi"/>
            <w:noProof/>
            <w:color w:val="auto"/>
            <w:sz w:val="22"/>
          </w:rPr>
          <w:tab/>
        </w:r>
        <w:r w:rsidRPr="00BC4E2A">
          <w:rPr>
            <w:rStyle w:val="Hyperlink"/>
            <w:noProof/>
          </w:rPr>
          <w:t>IP Straps</w:t>
        </w:r>
        <w:r>
          <w:rPr>
            <w:noProof/>
            <w:webHidden/>
          </w:rPr>
          <w:tab/>
        </w:r>
        <w:r>
          <w:rPr>
            <w:noProof/>
            <w:webHidden/>
          </w:rPr>
          <w:fldChar w:fldCharType="begin"/>
        </w:r>
        <w:r>
          <w:rPr>
            <w:noProof/>
            <w:webHidden/>
          </w:rPr>
          <w:instrText xml:space="preserve"> PAGEREF _Toc536791728 \h </w:instrText>
        </w:r>
        <w:r>
          <w:rPr>
            <w:noProof/>
            <w:webHidden/>
          </w:rPr>
        </w:r>
      </w:ins>
      <w:r>
        <w:rPr>
          <w:noProof/>
          <w:webHidden/>
        </w:rPr>
        <w:fldChar w:fldCharType="separate"/>
      </w:r>
      <w:ins w:id="132" w:author="Correll, Ken" w:date="2019-02-01T13:39:00Z">
        <w:r>
          <w:rPr>
            <w:noProof/>
            <w:webHidden/>
          </w:rPr>
          <w:t>21</w:t>
        </w:r>
        <w:r>
          <w:rPr>
            <w:noProof/>
            <w:webHidden/>
          </w:rPr>
          <w:fldChar w:fldCharType="end"/>
        </w:r>
        <w:r w:rsidRPr="00BC4E2A">
          <w:rPr>
            <w:rStyle w:val="Hyperlink"/>
            <w:noProof/>
          </w:rPr>
          <w:fldChar w:fldCharType="end"/>
        </w:r>
      </w:ins>
    </w:p>
    <w:p w14:paraId="58A44329" w14:textId="77777777" w:rsidR="00922AF0" w:rsidRDefault="00922AF0">
      <w:pPr>
        <w:pStyle w:val="TOC2"/>
        <w:rPr>
          <w:ins w:id="133" w:author="Correll, Ken" w:date="2019-02-01T13:39:00Z"/>
          <w:rFonts w:asciiTheme="minorHAnsi" w:eastAsiaTheme="minorEastAsia" w:hAnsiTheme="minorHAnsi"/>
          <w:noProof/>
          <w:color w:val="auto"/>
          <w:sz w:val="22"/>
        </w:rPr>
      </w:pPr>
      <w:ins w:id="13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"_Toc536791729"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4.7</w:t>
        </w:r>
        <w:r>
          <w:rPr>
            <w:rFonts w:asciiTheme="minorHAnsi" w:eastAsiaTheme="minorEastAsia" w:hAnsiTheme="minorHAnsi"/>
            <w:noProof/>
            <w:color w:val="auto"/>
            <w:sz w:val="22"/>
          </w:rPr>
          <w:tab/>
        </w:r>
        <w:r w:rsidRPr="00BC4E2A">
          <w:rPr>
            <w:rStyle w:val="Hyperlink"/>
            <w:noProof/>
          </w:rPr>
          <w:t>Fuses</w:t>
        </w:r>
        <w:r>
          <w:rPr>
            <w:noProof/>
            <w:webHidden/>
          </w:rPr>
          <w:tab/>
        </w:r>
        <w:r>
          <w:rPr>
            <w:noProof/>
            <w:webHidden/>
          </w:rPr>
          <w:fldChar w:fldCharType="begin"/>
        </w:r>
        <w:r>
          <w:rPr>
            <w:noProof/>
            <w:webHidden/>
          </w:rPr>
          <w:instrText xml:space="preserve"> PAGEREF _Toc536791729 \h </w:instrText>
        </w:r>
        <w:r>
          <w:rPr>
            <w:noProof/>
            <w:webHidden/>
          </w:rPr>
        </w:r>
      </w:ins>
      <w:r>
        <w:rPr>
          <w:noProof/>
          <w:webHidden/>
        </w:rPr>
        <w:fldChar w:fldCharType="separate"/>
      </w:r>
      <w:ins w:id="135" w:author="Correll, Ken" w:date="2019-02-01T13:39:00Z">
        <w:r>
          <w:rPr>
            <w:noProof/>
            <w:webHidden/>
          </w:rPr>
          <w:t>21</w:t>
        </w:r>
        <w:r>
          <w:rPr>
            <w:noProof/>
            <w:webHidden/>
          </w:rPr>
          <w:fldChar w:fldCharType="end"/>
        </w:r>
        <w:r w:rsidRPr="00BC4E2A">
          <w:rPr>
            <w:rStyle w:val="Hyperlink"/>
            <w:noProof/>
          </w:rPr>
          <w:fldChar w:fldCharType="end"/>
        </w:r>
      </w:ins>
    </w:p>
    <w:p w14:paraId="30B171FC" w14:textId="77777777" w:rsidR="00922AF0" w:rsidRDefault="00922AF0">
      <w:pPr>
        <w:pStyle w:val="TOC2"/>
        <w:rPr>
          <w:ins w:id="136" w:author="Correll, Ken" w:date="2019-02-01T13:39:00Z"/>
          <w:rFonts w:asciiTheme="minorHAnsi" w:eastAsiaTheme="minorEastAsia" w:hAnsiTheme="minorHAnsi"/>
          <w:noProof/>
          <w:color w:val="auto"/>
          <w:sz w:val="22"/>
        </w:rPr>
      </w:pPr>
      <w:ins w:id="13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4.8</w:t>
        </w:r>
        <w:r>
          <w:rPr>
            <w:rFonts w:asciiTheme="minorHAnsi" w:eastAsiaTheme="minorEastAsia" w:hAnsiTheme="minorHAnsi"/>
            <w:noProof/>
            <w:color w:val="auto"/>
            <w:sz w:val="22"/>
          </w:rPr>
          <w:tab/>
        </w:r>
        <w:r w:rsidRPr="00BC4E2A">
          <w:rPr>
            <w:rStyle w:val="Hyperlink"/>
            <w:noProof/>
          </w:rPr>
          <w:t>Power Information</w:t>
        </w:r>
        <w:r>
          <w:rPr>
            <w:noProof/>
            <w:webHidden/>
          </w:rPr>
          <w:tab/>
        </w:r>
        <w:r>
          <w:rPr>
            <w:noProof/>
            <w:webHidden/>
          </w:rPr>
          <w:fldChar w:fldCharType="begin"/>
        </w:r>
        <w:r>
          <w:rPr>
            <w:noProof/>
            <w:webHidden/>
          </w:rPr>
          <w:instrText xml:space="preserve"> PAGEREF _Toc536791730 \h </w:instrText>
        </w:r>
        <w:r>
          <w:rPr>
            <w:noProof/>
            <w:webHidden/>
          </w:rPr>
        </w:r>
      </w:ins>
      <w:r>
        <w:rPr>
          <w:noProof/>
          <w:webHidden/>
        </w:rPr>
        <w:fldChar w:fldCharType="separate"/>
      </w:r>
      <w:ins w:id="138" w:author="Correll, Ken" w:date="2019-02-01T13:39:00Z">
        <w:r>
          <w:rPr>
            <w:noProof/>
            <w:webHidden/>
          </w:rPr>
          <w:t>22</w:t>
        </w:r>
        <w:r>
          <w:rPr>
            <w:noProof/>
            <w:webHidden/>
          </w:rPr>
          <w:fldChar w:fldCharType="end"/>
        </w:r>
        <w:r w:rsidRPr="00BC4E2A">
          <w:rPr>
            <w:rStyle w:val="Hyperlink"/>
            <w:noProof/>
          </w:rPr>
          <w:fldChar w:fldCharType="end"/>
        </w:r>
      </w:ins>
    </w:p>
    <w:p w14:paraId="226E8E37" w14:textId="77777777" w:rsidR="00922AF0" w:rsidRDefault="00922AF0">
      <w:pPr>
        <w:pStyle w:val="TOC3"/>
        <w:rPr>
          <w:ins w:id="139" w:author="Correll, Ken" w:date="2019-02-01T13:39:00Z"/>
          <w:rFonts w:asciiTheme="minorHAnsi" w:eastAsiaTheme="minorEastAsia" w:hAnsiTheme="minorHAnsi"/>
          <w:noProof/>
          <w:color w:val="auto"/>
          <w:sz w:val="22"/>
        </w:rPr>
      </w:pPr>
      <w:ins w:id="14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4.8.1</w:t>
        </w:r>
        <w:r>
          <w:rPr>
            <w:rFonts w:asciiTheme="minorHAnsi" w:eastAsiaTheme="minorEastAsia" w:hAnsiTheme="minorHAnsi"/>
            <w:noProof/>
            <w:color w:val="auto"/>
            <w:sz w:val="22"/>
          </w:rPr>
          <w:tab/>
        </w:r>
        <w:r w:rsidRPr="00BC4E2A">
          <w:rPr>
            <w:rStyle w:val="Hyperlink"/>
            <w:noProof/>
          </w:rPr>
          <w:t>Power Supply</w:t>
        </w:r>
        <w:r>
          <w:rPr>
            <w:noProof/>
            <w:webHidden/>
          </w:rPr>
          <w:tab/>
        </w:r>
        <w:r>
          <w:rPr>
            <w:noProof/>
            <w:webHidden/>
          </w:rPr>
          <w:fldChar w:fldCharType="begin"/>
        </w:r>
        <w:r>
          <w:rPr>
            <w:noProof/>
            <w:webHidden/>
          </w:rPr>
          <w:instrText xml:space="preserve"> PAGEREF _Toc536791731 \h </w:instrText>
        </w:r>
        <w:r>
          <w:rPr>
            <w:noProof/>
            <w:webHidden/>
          </w:rPr>
        </w:r>
      </w:ins>
      <w:r>
        <w:rPr>
          <w:noProof/>
          <w:webHidden/>
        </w:rPr>
        <w:fldChar w:fldCharType="separate"/>
      </w:r>
      <w:ins w:id="141" w:author="Correll, Ken" w:date="2019-02-01T13:39:00Z">
        <w:r>
          <w:rPr>
            <w:noProof/>
            <w:webHidden/>
          </w:rPr>
          <w:t>22</w:t>
        </w:r>
        <w:r>
          <w:rPr>
            <w:noProof/>
            <w:webHidden/>
          </w:rPr>
          <w:fldChar w:fldCharType="end"/>
        </w:r>
        <w:r w:rsidRPr="00BC4E2A">
          <w:rPr>
            <w:rStyle w:val="Hyperlink"/>
            <w:noProof/>
          </w:rPr>
          <w:fldChar w:fldCharType="end"/>
        </w:r>
      </w:ins>
    </w:p>
    <w:p w14:paraId="06529A44" w14:textId="77777777" w:rsidR="00922AF0" w:rsidRDefault="00922AF0">
      <w:pPr>
        <w:pStyle w:val="TOC3"/>
        <w:rPr>
          <w:ins w:id="142" w:author="Correll, Ken" w:date="2019-02-01T13:39:00Z"/>
          <w:rFonts w:asciiTheme="minorHAnsi" w:eastAsiaTheme="minorEastAsia" w:hAnsiTheme="minorHAnsi"/>
          <w:noProof/>
          <w:color w:val="auto"/>
          <w:sz w:val="22"/>
        </w:rPr>
      </w:pPr>
      <w:ins w:id="14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4.8.2</w:t>
        </w:r>
        <w:r>
          <w:rPr>
            <w:rFonts w:asciiTheme="minorHAnsi" w:eastAsiaTheme="minorEastAsia" w:hAnsiTheme="minorHAnsi"/>
            <w:noProof/>
            <w:color w:val="auto"/>
            <w:sz w:val="22"/>
          </w:rPr>
          <w:tab/>
        </w:r>
        <w:r w:rsidRPr="00BC4E2A">
          <w:rPr>
            <w:rStyle w:val="Hyperlink"/>
            <w:noProof/>
          </w:rPr>
          <w:t>Static Clock Gating</w:t>
        </w:r>
        <w:r>
          <w:rPr>
            <w:noProof/>
            <w:webHidden/>
          </w:rPr>
          <w:tab/>
        </w:r>
        <w:r>
          <w:rPr>
            <w:noProof/>
            <w:webHidden/>
          </w:rPr>
          <w:fldChar w:fldCharType="begin"/>
        </w:r>
        <w:r>
          <w:rPr>
            <w:noProof/>
            <w:webHidden/>
          </w:rPr>
          <w:instrText xml:space="preserve"> PAGEREF _Toc536791732 \h </w:instrText>
        </w:r>
        <w:r>
          <w:rPr>
            <w:noProof/>
            <w:webHidden/>
          </w:rPr>
        </w:r>
      </w:ins>
      <w:r>
        <w:rPr>
          <w:noProof/>
          <w:webHidden/>
        </w:rPr>
        <w:fldChar w:fldCharType="separate"/>
      </w:r>
      <w:ins w:id="144" w:author="Correll, Ken" w:date="2019-02-01T13:39:00Z">
        <w:r>
          <w:rPr>
            <w:noProof/>
            <w:webHidden/>
          </w:rPr>
          <w:t>22</w:t>
        </w:r>
        <w:r>
          <w:rPr>
            <w:noProof/>
            <w:webHidden/>
          </w:rPr>
          <w:fldChar w:fldCharType="end"/>
        </w:r>
        <w:r w:rsidRPr="00BC4E2A">
          <w:rPr>
            <w:rStyle w:val="Hyperlink"/>
            <w:noProof/>
          </w:rPr>
          <w:fldChar w:fldCharType="end"/>
        </w:r>
      </w:ins>
    </w:p>
    <w:p w14:paraId="29F4E4B7" w14:textId="77777777" w:rsidR="00922AF0" w:rsidRDefault="00922AF0">
      <w:pPr>
        <w:pStyle w:val="TOC3"/>
        <w:rPr>
          <w:ins w:id="145" w:author="Correll, Ken" w:date="2019-02-01T13:39:00Z"/>
          <w:rFonts w:asciiTheme="minorHAnsi" w:eastAsiaTheme="minorEastAsia" w:hAnsiTheme="minorHAnsi"/>
          <w:noProof/>
          <w:color w:val="auto"/>
          <w:sz w:val="22"/>
        </w:rPr>
      </w:pPr>
      <w:ins w:id="14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4.8.3</w:t>
        </w:r>
        <w:r>
          <w:rPr>
            <w:rFonts w:asciiTheme="minorHAnsi" w:eastAsiaTheme="minorEastAsia" w:hAnsiTheme="minorHAnsi"/>
            <w:noProof/>
            <w:color w:val="auto"/>
            <w:sz w:val="22"/>
          </w:rPr>
          <w:tab/>
        </w:r>
        <w:r w:rsidRPr="00BC4E2A">
          <w:rPr>
            <w:rStyle w:val="Hyperlink"/>
            <w:noProof/>
          </w:rPr>
          <w:t>Power Gating</w:t>
        </w:r>
        <w:r>
          <w:rPr>
            <w:noProof/>
            <w:webHidden/>
          </w:rPr>
          <w:tab/>
        </w:r>
        <w:r>
          <w:rPr>
            <w:noProof/>
            <w:webHidden/>
          </w:rPr>
          <w:fldChar w:fldCharType="begin"/>
        </w:r>
        <w:r>
          <w:rPr>
            <w:noProof/>
            <w:webHidden/>
          </w:rPr>
          <w:instrText xml:space="preserve"> PAGEREF _Toc536791733 \h </w:instrText>
        </w:r>
        <w:r>
          <w:rPr>
            <w:noProof/>
            <w:webHidden/>
          </w:rPr>
        </w:r>
      </w:ins>
      <w:r>
        <w:rPr>
          <w:noProof/>
          <w:webHidden/>
        </w:rPr>
        <w:fldChar w:fldCharType="separate"/>
      </w:r>
      <w:ins w:id="147" w:author="Correll, Ken" w:date="2019-02-01T13:39:00Z">
        <w:r>
          <w:rPr>
            <w:noProof/>
            <w:webHidden/>
          </w:rPr>
          <w:t>22</w:t>
        </w:r>
        <w:r>
          <w:rPr>
            <w:noProof/>
            <w:webHidden/>
          </w:rPr>
          <w:fldChar w:fldCharType="end"/>
        </w:r>
        <w:r w:rsidRPr="00BC4E2A">
          <w:rPr>
            <w:rStyle w:val="Hyperlink"/>
            <w:noProof/>
          </w:rPr>
          <w:fldChar w:fldCharType="end"/>
        </w:r>
      </w:ins>
    </w:p>
    <w:p w14:paraId="32F71B4B" w14:textId="77777777" w:rsidR="00922AF0" w:rsidRDefault="00922AF0">
      <w:pPr>
        <w:pStyle w:val="TOC3"/>
        <w:rPr>
          <w:ins w:id="148" w:author="Correll, Ken" w:date="2019-02-01T13:39:00Z"/>
          <w:rFonts w:asciiTheme="minorHAnsi" w:eastAsiaTheme="minorEastAsia" w:hAnsiTheme="minorHAnsi"/>
          <w:noProof/>
          <w:color w:val="auto"/>
          <w:sz w:val="22"/>
        </w:rPr>
      </w:pPr>
      <w:ins w:id="14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4.8.4</w:t>
        </w:r>
        <w:r>
          <w:rPr>
            <w:rFonts w:asciiTheme="minorHAnsi" w:eastAsiaTheme="minorEastAsia" w:hAnsiTheme="minorHAnsi"/>
            <w:noProof/>
            <w:color w:val="auto"/>
            <w:sz w:val="22"/>
          </w:rPr>
          <w:tab/>
        </w:r>
        <w:r w:rsidRPr="00BC4E2A">
          <w:rPr>
            <w:rStyle w:val="Hyperlink"/>
            <w:noProof/>
          </w:rPr>
          <w:t>Bumps and Their Power Domains</w:t>
        </w:r>
        <w:r>
          <w:rPr>
            <w:noProof/>
            <w:webHidden/>
          </w:rPr>
          <w:tab/>
        </w:r>
        <w:r>
          <w:rPr>
            <w:noProof/>
            <w:webHidden/>
          </w:rPr>
          <w:fldChar w:fldCharType="begin"/>
        </w:r>
        <w:r>
          <w:rPr>
            <w:noProof/>
            <w:webHidden/>
          </w:rPr>
          <w:instrText xml:space="preserve"> PAGEREF _Toc536791734 \h </w:instrText>
        </w:r>
        <w:r>
          <w:rPr>
            <w:noProof/>
            <w:webHidden/>
          </w:rPr>
        </w:r>
      </w:ins>
      <w:r>
        <w:rPr>
          <w:noProof/>
          <w:webHidden/>
        </w:rPr>
        <w:fldChar w:fldCharType="separate"/>
      </w:r>
      <w:ins w:id="150" w:author="Correll, Ken" w:date="2019-02-01T13:39:00Z">
        <w:r>
          <w:rPr>
            <w:noProof/>
            <w:webHidden/>
          </w:rPr>
          <w:t>22</w:t>
        </w:r>
        <w:r>
          <w:rPr>
            <w:noProof/>
            <w:webHidden/>
          </w:rPr>
          <w:fldChar w:fldCharType="end"/>
        </w:r>
        <w:r w:rsidRPr="00BC4E2A">
          <w:rPr>
            <w:rStyle w:val="Hyperlink"/>
            <w:noProof/>
          </w:rPr>
          <w:fldChar w:fldCharType="end"/>
        </w:r>
      </w:ins>
    </w:p>
    <w:p w14:paraId="4CDEEBC7" w14:textId="77777777" w:rsidR="00922AF0" w:rsidRDefault="00922AF0">
      <w:pPr>
        <w:pStyle w:val="TOC2"/>
        <w:rPr>
          <w:ins w:id="151" w:author="Correll, Ken" w:date="2019-02-01T13:39:00Z"/>
          <w:rFonts w:asciiTheme="minorHAnsi" w:eastAsiaTheme="minorEastAsia" w:hAnsiTheme="minorHAnsi"/>
          <w:noProof/>
          <w:color w:val="auto"/>
          <w:sz w:val="22"/>
        </w:rPr>
      </w:pPr>
      <w:ins w:id="15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4.9</w:t>
        </w:r>
        <w:r>
          <w:rPr>
            <w:rFonts w:asciiTheme="minorHAnsi" w:eastAsiaTheme="minorEastAsia" w:hAnsiTheme="minorHAnsi"/>
            <w:noProof/>
            <w:color w:val="auto"/>
            <w:sz w:val="22"/>
          </w:rPr>
          <w:tab/>
        </w:r>
        <w:r w:rsidRPr="00BC4E2A">
          <w:rPr>
            <w:rStyle w:val="Hyperlink"/>
            <w:noProof/>
          </w:rPr>
          <w:t>Power-up Requirements</w:t>
        </w:r>
        <w:r>
          <w:rPr>
            <w:noProof/>
            <w:webHidden/>
          </w:rPr>
          <w:tab/>
        </w:r>
        <w:r>
          <w:rPr>
            <w:noProof/>
            <w:webHidden/>
          </w:rPr>
          <w:fldChar w:fldCharType="begin"/>
        </w:r>
        <w:r>
          <w:rPr>
            <w:noProof/>
            <w:webHidden/>
          </w:rPr>
          <w:instrText xml:space="preserve"> PAGEREF _Toc536791735 \h </w:instrText>
        </w:r>
        <w:r>
          <w:rPr>
            <w:noProof/>
            <w:webHidden/>
          </w:rPr>
        </w:r>
      </w:ins>
      <w:r>
        <w:rPr>
          <w:noProof/>
          <w:webHidden/>
        </w:rPr>
        <w:fldChar w:fldCharType="separate"/>
      </w:r>
      <w:ins w:id="153" w:author="Correll, Ken" w:date="2019-02-01T13:39:00Z">
        <w:r>
          <w:rPr>
            <w:noProof/>
            <w:webHidden/>
          </w:rPr>
          <w:t>22</w:t>
        </w:r>
        <w:r>
          <w:rPr>
            <w:noProof/>
            <w:webHidden/>
          </w:rPr>
          <w:fldChar w:fldCharType="end"/>
        </w:r>
        <w:r w:rsidRPr="00BC4E2A">
          <w:rPr>
            <w:rStyle w:val="Hyperlink"/>
            <w:noProof/>
          </w:rPr>
          <w:fldChar w:fldCharType="end"/>
        </w:r>
      </w:ins>
    </w:p>
    <w:p w14:paraId="1F0821D6" w14:textId="77777777" w:rsidR="00922AF0" w:rsidRDefault="00922AF0">
      <w:pPr>
        <w:pStyle w:val="TOC2"/>
        <w:rPr>
          <w:ins w:id="154" w:author="Correll, Ken" w:date="2019-02-01T13:39:00Z"/>
          <w:rFonts w:asciiTheme="minorHAnsi" w:eastAsiaTheme="minorEastAsia" w:hAnsiTheme="minorHAnsi"/>
          <w:noProof/>
          <w:color w:val="auto"/>
          <w:sz w:val="22"/>
        </w:rPr>
      </w:pPr>
      <w:ins w:id="15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4.10</w:t>
        </w:r>
        <w:r>
          <w:rPr>
            <w:rFonts w:asciiTheme="minorHAnsi" w:eastAsiaTheme="minorEastAsia" w:hAnsiTheme="minorHAnsi"/>
            <w:noProof/>
            <w:color w:val="auto"/>
            <w:sz w:val="22"/>
          </w:rPr>
          <w:tab/>
        </w:r>
        <w:r w:rsidRPr="00BC4E2A">
          <w:rPr>
            <w:rStyle w:val="Hyperlink"/>
            <w:noProof/>
          </w:rPr>
          <w:t>Macros used by IP</w:t>
        </w:r>
        <w:r>
          <w:rPr>
            <w:noProof/>
            <w:webHidden/>
          </w:rPr>
          <w:tab/>
        </w:r>
        <w:r>
          <w:rPr>
            <w:noProof/>
            <w:webHidden/>
          </w:rPr>
          <w:fldChar w:fldCharType="begin"/>
        </w:r>
        <w:r>
          <w:rPr>
            <w:noProof/>
            <w:webHidden/>
          </w:rPr>
          <w:instrText xml:space="preserve"> PAGEREF _Toc536791736 \h </w:instrText>
        </w:r>
        <w:r>
          <w:rPr>
            <w:noProof/>
            <w:webHidden/>
          </w:rPr>
        </w:r>
      </w:ins>
      <w:r>
        <w:rPr>
          <w:noProof/>
          <w:webHidden/>
        </w:rPr>
        <w:fldChar w:fldCharType="separate"/>
      </w:r>
      <w:ins w:id="156" w:author="Correll, Ken" w:date="2019-02-01T13:39:00Z">
        <w:r>
          <w:rPr>
            <w:noProof/>
            <w:webHidden/>
          </w:rPr>
          <w:t>22</w:t>
        </w:r>
        <w:r>
          <w:rPr>
            <w:noProof/>
            <w:webHidden/>
          </w:rPr>
          <w:fldChar w:fldCharType="end"/>
        </w:r>
        <w:r w:rsidRPr="00BC4E2A">
          <w:rPr>
            <w:rStyle w:val="Hyperlink"/>
            <w:noProof/>
          </w:rPr>
          <w:fldChar w:fldCharType="end"/>
        </w:r>
      </w:ins>
    </w:p>
    <w:p w14:paraId="1606E1D7" w14:textId="77777777" w:rsidR="00922AF0" w:rsidRDefault="00922AF0">
      <w:pPr>
        <w:pStyle w:val="TOC2"/>
        <w:rPr>
          <w:ins w:id="157" w:author="Correll, Ken" w:date="2019-02-01T13:39:00Z"/>
          <w:rFonts w:asciiTheme="minorHAnsi" w:eastAsiaTheme="minorEastAsia" w:hAnsiTheme="minorHAnsi"/>
          <w:noProof/>
          <w:color w:val="auto"/>
          <w:sz w:val="22"/>
        </w:rPr>
      </w:pPr>
      <w:ins w:id="15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4.11</w:t>
        </w:r>
        <w:r>
          <w:rPr>
            <w:rFonts w:asciiTheme="minorHAnsi" w:eastAsiaTheme="minorEastAsia" w:hAnsiTheme="minorHAnsi"/>
            <w:noProof/>
            <w:color w:val="auto"/>
            <w:sz w:val="22"/>
          </w:rPr>
          <w:tab/>
        </w:r>
        <w:r w:rsidRPr="00BC4E2A">
          <w:rPr>
            <w:rStyle w:val="Hyperlink"/>
            <w:noProof/>
          </w:rPr>
          <w:t>Other Design Considerations</w:t>
        </w:r>
        <w:r>
          <w:rPr>
            <w:noProof/>
            <w:webHidden/>
          </w:rPr>
          <w:tab/>
        </w:r>
        <w:r>
          <w:rPr>
            <w:noProof/>
            <w:webHidden/>
          </w:rPr>
          <w:fldChar w:fldCharType="begin"/>
        </w:r>
        <w:r>
          <w:rPr>
            <w:noProof/>
            <w:webHidden/>
          </w:rPr>
          <w:instrText xml:space="preserve"> PAGEREF _Toc536791737 \h </w:instrText>
        </w:r>
        <w:r>
          <w:rPr>
            <w:noProof/>
            <w:webHidden/>
          </w:rPr>
        </w:r>
      </w:ins>
      <w:r>
        <w:rPr>
          <w:noProof/>
          <w:webHidden/>
        </w:rPr>
        <w:fldChar w:fldCharType="separate"/>
      </w:r>
      <w:ins w:id="159" w:author="Correll, Ken" w:date="2019-02-01T13:39:00Z">
        <w:r>
          <w:rPr>
            <w:noProof/>
            <w:webHidden/>
          </w:rPr>
          <w:t>22</w:t>
        </w:r>
        <w:r>
          <w:rPr>
            <w:noProof/>
            <w:webHidden/>
          </w:rPr>
          <w:fldChar w:fldCharType="end"/>
        </w:r>
        <w:r w:rsidRPr="00BC4E2A">
          <w:rPr>
            <w:rStyle w:val="Hyperlink"/>
            <w:noProof/>
          </w:rPr>
          <w:fldChar w:fldCharType="end"/>
        </w:r>
      </w:ins>
    </w:p>
    <w:p w14:paraId="2112B971" w14:textId="77777777" w:rsidR="00922AF0" w:rsidRDefault="00922AF0">
      <w:pPr>
        <w:pStyle w:val="TOC2"/>
        <w:rPr>
          <w:ins w:id="160" w:author="Correll, Ken" w:date="2019-02-01T13:39:00Z"/>
          <w:rFonts w:asciiTheme="minorHAnsi" w:eastAsiaTheme="minorEastAsia" w:hAnsiTheme="minorHAnsi"/>
          <w:noProof/>
          <w:color w:val="auto"/>
          <w:sz w:val="22"/>
        </w:rPr>
      </w:pPr>
      <w:ins w:id="16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w:t>
        </w:r>
        <w:r>
          <w:rPr>
            <w:rFonts w:asciiTheme="minorHAnsi" w:eastAsiaTheme="minorEastAsia" w:hAnsiTheme="minorHAnsi"/>
            <w:noProof/>
            <w:color w:val="auto"/>
            <w:sz w:val="22"/>
          </w:rPr>
          <w:tab/>
        </w:r>
        <w:r w:rsidRPr="00BC4E2A">
          <w:rPr>
            <w:rStyle w:val="Hyperlink"/>
            <w:noProof/>
          </w:rPr>
          <w:t>DFx Considerations</w:t>
        </w:r>
        <w:r>
          <w:rPr>
            <w:noProof/>
            <w:webHidden/>
          </w:rPr>
          <w:tab/>
        </w:r>
        <w:r>
          <w:rPr>
            <w:noProof/>
            <w:webHidden/>
          </w:rPr>
          <w:fldChar w:fldCharType="begin"/>
        </w:r>
        <w:r>
          <w:rPr>
            <w:noProof/>
            <w:webHidden/>
          </w:rPr>
          <w:instrText xml:space="preserve"> PAGEREF _Toc536791738 \h </w:instrText>
        </w:r>
        <w:r>
          <w:rPr>
            <w:noProof/>
            <w:webHidden/>
          </w:rPr>
        </w:r>
      </w:ins>
      <w:r>
        <w:rPr>
          <w:noProof/>
          <w:webHidden/>
        </w:rPr>
        <w:fldChar w:fldCharType="separate"/>
      </w:r>
      <w:ins w:id="162" w:author="Correll, Ken" w:date="2019-02-01T13:39:00Z">
        <w:r>
          <w:rPr>
            <w:noProof/>
            <w:webHidden/>
          </w:rPr>
          <w:t>22</w:t>
        </w:r>
        <w:r>
          <w:rPr>
            <w:noProof/>
            <w:webHidden/>
          </w:rPr>
          <w:fldChar w:fldCharType="end"/>
        </w:r>
        <w:r w:rsidRPr="00BC4E2A">
          <w:rPr>
            <w:rStyle w:val="Hyperlink"/>
            <w:noProof/>
          </w:rPr>
          <w:fldChar w:fldCharType="end"/>
        </w:r>
      </w:ins>
    </w:p>
    <w:p w14:paraId="6660F0B3" w14:textId="77777777" w:rsidR="00922AF0" w:rsidRDefault="00922AF0">
      <w:pPr>
        <w:pStyle w:val="TOC3"/>
        <w:rPr>
          <w:ins w:id="163" w:author="Correll, Ken" w:date="2019-02-01T13:39:00Z"/>
          <w:rFonts w:asciiTheme="minorHAnsi" w:eastAsiaTheme="minorEastAsia" w:hAnsiTheme="minorHAnsi"/>
          <w:noProof/>
          <w:color w:val="auto"/>
          <w:sz w:val="22"/>
        </w:rPr>
      </w:pPr>
      <w:ins w:id="16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"_Toc536791739"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4.12.1</w:t>
        </w:r>
        <w:r>
          <w:rPr>
            <w:rFonts w:asciiTheme="minorHAnsi" w:eastAsiaTheme="minorEastAsia" w:hAnsiTheme="minorHAnsi"/>
            <w:noProof/>
            <w:color w:val="auto"/>
            <w:sz w:val="22"/>
          </w:rPr>
          <w:tab/>
        </w:r>
        <w:r w:rsidRPr="00BC4E2A">
          <w:rPr>
            <w:rStyle w:val="Hyperlink"/>
            <w:noProof/>
          </w:rPr>
          <w:t>DFx Top-Level Signals</w:t>
        </w:r>
        <w:r>
          <w:rPr>
            <w:noProof/>
            <w:webHidden/>
          </w:rPr>
          <w:tab/>
        </w:r>
        <w:r>
          <w:rPr>
            <w:noProof/>
            <w:webHidden/>
          </w:rPr>
          <w:fldChar w:fldCharType="begin"/>
        </w:r>
        <w:r>
          <w:rPr>
            <w:noProof/>
            <w:webHidden/>
          </w:rPr>
          <w:instrText xml:space="preserve"> PAGEREF _Toc536791739 \h </w:instrText>
        </w:r>
        <w:r>
          <w:rPr>
            <w:noProof/>
            <w:webHidden/>
          </w:rPr>
        </w:r>
      </w:ins>
      <w:r>
        <w:rPr>
          <w:noProof/>
          <w:webHidden/>
        </w:rPr>
        <w:fldChar w:fldCharType="separate"/>
      </w:r>
      <w:ins w:id="165" w:author="Correll, Ken" w:date="2019-02-01T13:39:00Z">
        <w:r>
          <w:rPr>
            <w:noProof/>
            <w:webHidden/>
          </w:rPr>
          <w:t>22</w:t>
        </w:r>
        <w:r>
          <w:rPr>
            <w:noProof/>
            <w:webHidden/>
          </w:rPr>
          <w:fldChar w:fldCharType="end"/>
        </w:r>
        <w:r w:rsidRPr="00BC4E2A">
          <w:rPr>
            <w:rStyle w:val="Hyperlink"/>
            <w:noProof/>
          </w:rPr>
          <w:fldChar w:fldCharType="end"/>
        </w:r>
      </w:ins>
    </w:p>
    <w:p w14:paraId="2FFEFC43" w14:textId="77777777" w:rsidR="00922AF0" w:rsidRDefault="00922AF0">
      <w:pPr>
        <w:pStyle w:val="TOC3"/>
        <w:rPr>
          <w:ins w:id="166" w:author="Correll, Ken" w:date="2019-02-01T13:39:00Z"/>
          <w:rFonts w:asciiTheme="minorHAnsi" w:eastAsiaTheme="minorEastAsia" w:hAnsiTheme="minorHAnsi"/>
          <w:noProof/>
          <w:color w:val="auto"/>
          <w:sz w:val="22"/>
        </w:rPr>
      </w:pPr>
      <w:ins w:id="16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4.12.2</w:t>
        </w:r>
        <w:r>
          <w:rPr>
            <w:rFonts w:asciiTheme="minorHAnsi" w:eastAsiaTheme="minorEastAsia" w:hAnsiTheme="minorHAnsi"/>
            <w:noProof/>
            <w:color w:val="auto"/>
            <w:sz w:val="22"/>
          </w:rPr>
          <w:tab/>
        </w:r>
        <w:r w:rsidRPr="00BC4E2A">
          <w:rPr>
            <w:rStyle w:val="Hyperlink"/>
            <w:noProof/>
          </w:rPr>
          <w:t>DFx Clock Definition</w:t>
        </w:r>
        <w:r>
          <w:rPr>
            <w:noProof/>
            <w:webHidden/>
          </w:rPr>
          <w:tab/>
        </w:r>
        <w:r>
          <w:rPr>
            <w:noProof/>
            <w:webHidden/>
          </w:rPr>
          <w:fldChar w:fldCharType="begin"/>
        </w:r>
        <w:r>
          <w:rPr>
            <w:noProof/>
            <w:webHidden/>
          </w:rPr>
          <w:instrText xml:space="preserve"> PAGEREF _Toc536791740 \h </w:instrText>
        </w:r>
        <w:r>
          <w:rPr>
            <w:noProof/>
            <w:webHidden/>
          </w:rPr>
        </w:r>
      </w:ins>
      <w:r>
        <w:rPr>
          <w:noProof/>
          <w:webHidden/>
        </w:rPr>
        <w:fldChar w:fldCharType="separate"/>
      </w:r>
      <w:ins w:id="168" w:author="Correll, Ken" w:date="2019-02-01T13:39:00Z">
        <w:r>
          <w:rPr>
            <w:noProof/>
            <w:webHidden/>
          </w:rPr>
          <w:t>22</w:t>
        </w:r>
        <w:r>
          <w:rPr>
            <w:noProof/>
            <w:webHidden/>
          </w:rPr>
          <w:fldChar w:fldCharType="end"/>
        </w:r>
        <w:r w:rsidRPr="00BC4E2A">
          <w:rPr>
            <w:rStyle w:val="Hyperlink"/>
            <w:noProof/>
          </w:rPr>
          <w:fldChar w:fldCharType="end"/>
        </w:r>
      </w:ins>
    </w:p>
    <w:p w14:paraId="64206C21" w14:textId="77777777" w:rsidR="00922AF0" w:rsidRDefault="00922AF0">
      <w:pPr>
        <w:pStyle w:val="TOC3"/>
        <w:rPr>
          <w:ins w:id="169" w:author="Correll, Ken" w:date="2019-02-01T13:39:00Z"/>
          <w:rFonts w:asciiTheme="minorHAnsi" w:eastAsiaTheme="minorEastAsia" w:hAnsiTheme="minorHAnsi"/>
          <w:noProof/>
          <w:color w:val="auto"/>
          <w:sz w:val="22"/>
        </w:rPr>
      </w:pPr>
      <w:ins w:id="17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4.12.3</w:t>
        </w:r>
        <w:r>
          <w:rPr>
            <w:rFonts w:asciiTheme="minorHAnsi" w:eastAsiaTheme="minorEastAsia" w:hAnsiTheme="minorHAnsi"/>
            <w:noProof/>
            <w:color w:val="auto"/>
            <w:sz w:val="22"/>
          </w:rPr>
          <w:tab/>
        </w:r>
        <w:r w:rsidRPr="00BC4E2A">
          <w:rPr>
            <w:rStyle w:val="Hyperlink"/>
            <w:noProof/>
          </w:rPr>
          <w:t>Clock Crossings</w:t>
        </w:r>
        <w:r>
          <w:rPr>
            <w:noProof/>
            <w:webHidden/>
          </w:rPr>
          <w:tab/>
        </w:r>
        <w:r>
          <w:rPr>
            <w:noProof/>
            <w:webHidden/>
          </w:rPr>
          <w:fldChar w:fldCharType="begin"/>
        </w:r>
        <w:r>
          <w:rPr>
            <w:noProof/>
            <w:webHidden/>
          </w:rPr>
          <w:instrText xml:space="preserve"> PAGEREF _Toc536791741 \h </w:instrText>
        </w:r>
        <w:r>
          <w:rPr>
            <w:noProof/>
            <w:webHidden/>
          </w:rPr>
        </w:r>
      </w:ins>
      <w:r>
        <w:rPr>
          <w:noProof/>
          <w:webHidden/>
        </w:rPr>
        <w:fldChar w:fldCharType="separate"/>
      </w:r>
      <w:ins w:id="171" w:author="Correll, Ken" w:date="2019-02-01T13:39:00Z">
        <w:r>
          <w:rPr>
            <w:noProof/>
            <w:webHidden/>
          </w:rPr>
          <w:t>22</w:t>
        </w:r>
        <w:r>
          <w:rPr>
            <w:noProof/>
            <w:webHidden/>
          </w:rPr>
          <w:fldChar w:fldCharType="end"/>
        </w:r>
        <w:r w:rsidRPr="00BC4E2A">
          <w:rPr>
            <w:rStyle w:val="Hyperlink"/>
            <w:noProof/>
          </w:rPr>
          <w:fldChar w:fldCharType="end"/>
        </w:r>
      </w:ins>
    </w:p>
    <w:p w14:paraId="4AE12D5E" w14:textId="77777777" w:rsidR="00922AF0" w:rsidRDefault="00922AF0">
      <w:pPr>
        <w:pStyle w:val="TOC3"/>
        <w:rPr>
          <w:ins w:id="172" w:author="Correll, Ken" w:date="2019-02-01T13:39:00Z"/>
          <w:rFonts w:asciiTheme="minorHAnsi" w:eastAsiaTheme="minorEastAsia" w:hAnsiTheme="minorHAnsi"/>
          <w:noProof/>
          <w:color w:val="auto"/>
          <w:sz w:val="22"/>
        </w:rPr>
      </w:pPr>
      <w:ins w:id="17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4.12.4</w:t>
        </w:r>
        <w:r>
          <w:rPr>
            <w:rFonts w:asciiTheme="minorHAnsi" w:eastAsiaTheme="minorEastAsia" w:hAnsiTheme="minorHAnsi"/>
            <w:noProof/>
            <w:color w:val="auto"/>
            <w:sz w:val="22"/>
          </w:rPr>
          <w:tab/>
        </w:r>
        <w:r w:rsidRPr="00BC4E2A">
          <w:rPr>
            <w:rStyle w:val="Hyperlink"/>
            <w:noProof/>
          </w:rPr>
          <w:t>N/ADebug Registers</w:t>
        </w:r>
        <w:r>
          <w:rPr>
            <w:noProof/>
            <w:webHidden/>
          </w:rPr>
          <w:tab/>
        </w:r>
        <w:r>
          <w:rPr>
            <w:noProof/>
            <w:webHidden/>
          </w:rPr>
          <w:fldChar w:fldCharType="begin"/>
        </w:r>
        <w:r>
          <w:rPr>
            <w:noProof/>
            <w:webHidden/>
          </w:rPr>
          <w:instrText xml:space="preserve"> PAGEREF _Toc536791742 \h </w:instrText>
        </w:r>
        <w:r>
          <w:rPr>
            <w:noProof/>
            <w:webHidden/>
          </w:rPr>
        </w:r>
      </w:ins>
      <w:r>
        <w:rPr>
          <w:noProof/>
          <w:webHidden/>
        </w:rPr>
        <w:fldChar w:fldCharType="separate"/>
      </w:r>
      <w:ins w:id="174" w:author="Correll, Ken" w:date="2019-02-01T13:39:00Z">
        <w:r>
          <w:rPr>
            <w:noProof/>
            <w:webHidden/>
          </w:rPr>
          <w:t>22</w:t>
        </w:r>
        <w:r>
          <w:rPr>
            <w:noProof/>
            <w:webHidden/>
          </w:rPr>
          <w:fldChar w:fldCharType="end"/>
        </w:r>
        <w:r w:rsidRPr="00BC4E2A">
          <w:rPr>
            <w:rStyle w:val="Hyperlink"/>
            <w:noProof/>
          </w:rPr>
          <w:fldChar w:fldCharType="end"/>
        </w:r>
      </w:ins>
    </w:p>
    <w:p w14:paraId="3B9640E5" w14:textId="77777777" w:rsidR="00922AF0" w:rsidRDefault="00922AF0">
      <w:pPr>
        <w:pStyle w:val="TOC3"/>
        <w:rPr>
          <w:ins w:id="175" w:author="Correll, Ken" w:date="2019-02-01T13:39:00Z"/>
          <w:rFonts w:asciiTheme="minorHAnsi" w:eastAsiaTheme="minorEastAsia" w:hAnsiTheme="minorHAnsi"/>
          <w:noProof/>
          <w:color w:val="auto"/>
          <w:sz w:val="22"/>
        </w:rPr>
      </w:pPr>
      <w:ins w:id="17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4.12.5</w:t>
        </w:r>
        <w:r>
          <w:rPr>
            <w:rFonts w:asciiTheme="minorHAnsi" w:eastAsiaTheme="minorEastAsia" w:hAnsiTheme="minorHAnsi"/>
            <w:noProof/>
            <w:color w:val="auto"/>
            <w:sz w:val="22"/>
          </w:rPr>
          <w:tab/>
        </w:r>
        <w:r w:rsidRPr="00BC4E2A">
          <w:rPr>
            <w:rStyle w:val="Hyperlink"/>
            <w:noProof/>
          </w:rPr>
          <w:t>Scan – Clock Gating in RTL</w:t>
        </w:r>
        <w:r>
          <w:rPr>
            <w:noProof/>
            <w:webHidden/>
          </w:rPr>
          <w:tab/>
        </w:r>
        <w:r>
          <w:rPr>
            <w:noProof/>
            <w:webHidden/>
          </w:rPr>
          <w:fldChar w:fldCharType="begin"/>
        </w:r>
        <w:r>
          <w:rPr>
            <w:noProof/>
            <w:webHidden/>
          </w:rPr>
          <w:instrText xml:space="preserve"> PAGEREF _Toc536791743 \h </w:instrText>
        </w:r>
        <w:r>
          <w:rPr>
            <w:noProof/>
            <w:webHidden/>
          </w:rPr>
        </w:r>
      </w:ins>
      <w:r>
        <w:rPr>
          <w:noProof/>
          <w:webHidden/>
        </w:rPr>
        <w:fldChar w:fldCharType="separate"/>
      </w:r>
      <w:ins w:id="177" w:author="Correll, Ken" w:date="2019-02-01T13:39:00Z">
        <w:r>
          <w:rPr>
            <w:noProof/>
            <w:webHidden/>
          </w:rPr>
          <w:t>22</w:t>
        </w:r>
        <w:r>
          <w:rPr>
            <w:noProof/>
            <w:webHidden/>
          </w:rPr>
          <w:fldChar w:fldCharType="end"/>
        </w:r>
        <w:r w:rsidRPr="00BC4E2A">
          <w:rPr>
            <w:rStyle w:val="Hyperlink"/>
            <w:noProof/>
          </w:rPr>
          <w:fldChar w:fldCharType="end"/>
        </w:r>
      </w:ins>
    </w:p>
    <w:p w14:paraId="0E44718D" w14:textId="77777777" w:rsidR="00922AF0" w:rsidRDefault="00922AF0">
      <w:pPr>
        <w:pStyle w:val="TOC3"/>
        <w:rPr>
          <w:ins w:id="178" w:author="Correll, Ken" w:date="2019-02-01T13:39:00Z"/>
          <w:rFonts w:asciiTheme="minorHAnsi" w:eastAsiaTheme="minorEastAsia" w:hAnsiTheme="minorHAnsi"/>
          <w:noProof/>
          <w:color w:val="auto"/>
          <w:sz w:val="22"/>
        </w:rPr>
      </w:pPr>
      <w:ins w:id="17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4.12.6</w:t>
        </w:r>
        <w:r>
          <w:rPr>
            <w:rFonts w:asciiTheme="minorHAnsi" w:eastAsiaTheme="minorEastAsia" w:hAnsiTheme="minorHAnsi"/>
            <w:noProof/>
            <w:color w:val="auto"/>
            <w:sz w:val="22"/>
          </w:rPr>
          <w:tab/>
        </w:r>
        <w:r w:rsidRPr="00BC4E2A">
          <w:rPr>
            <w:rStyle w:val="Hyperlink"/>
            <w:noProof/>
          </w:rPr>
          <w:t>Scan – Reset Override</w:t>
        </w:r>
        <w:r>
          <w:rPr>
            <w:noProof/>
            <w:webHidden/>
          </w:rPr>
          <w:tab/>
        </w:r>
        <w:r>
          <w:rPr>
            <w:noProof/>
            <w:webHidden/>
          </w:rPr>
          <w:fldChar w:fldCharType="begin"/>
        </w:r>
        <w:r>
          <w:rPr>
            <w:noProof/>
            <w:webHidden/>
          </w:rPr>
          <w:instrText xml:space="preserve"> PAGEREF _Toc536791744 \h </w:instrText>
        </w:r>
        <w:r>
          <w:rPr>
            <w:noProof/>
            <w:webHidden/>
          </w:rPr>
        </w:r>
      </w:ins>
      <w:r>
        <w:rPr>
          <w:noProof/>
          <w:webHidden/>
        </w:rPr>
        <w:fldChar w:fldCharType="separate"/>
      </w:r>
      <w:ins w:id="180" w:author="Correll, Ken" w:date="2019-02-01T13:39:00Z">
        <w:r>
          <w:rPr>
            <w:noProof/>
            <w:webHidden/>
          </w:rPr>
          <w:t>22</w:t>
        </w:r>
        <w:r>
          <w:rPr>
            <w:noProof/>
            <w:webHidden/>
          </w:rPr>
          <w:fldChar w:fldCharType="end"/>
        </w:r>
        <w:r w:rsidRPr="00BC4E2A">
          <w:rPr>
            <w:rStyle w:val="Hyperlink"/>
            <w:noProof/>
          </w:rPr>
          <w:fldChar w:fldCharType="end"/>
        </w:r>
      </w:ins>
    </w:p>
    <w:p w14:paraId="72C4F853" w14:textId="77777777" w:rsidR="00922AF0" w:rsidRDefault="00922AF0">
      <w:pPr>
        <w:pStyle w:val="TOC3"/>
        <w:rPr>
          <w:ins w:id="181" w:author="Correll, Ken" w:date="2019-02-01T13:39:00Z"/>
          <w:rFonts w:asciiTheme="minorHAnsi" w:eastAsiaTheme="minorEastAsia" w:hAnsiTheme="minorHAnsi"/>
          <w:noProof/>
          <w:color w:val="auto"/>
          <w:sz w:val="22"/>
        </w:rPr>
      </w:pPr>
      <w:ins w:id="18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4.12.7</w:t>
        </w:r>
        <w:r>
          <w:rPr>
            <w:rFonts w:asciiTheme="minorHAnsi" w:eastAsiaTheme="minorEastAsia" w:hAnsiTheme="minorHAnsi"/>
            <w:noProof/>
            <w:color w:val="auto"/>
            <w:sz w:val="22"/>
          </w:rPr>
          <w:tab/>
        </w:r>
        <w:r w:rsidRPr="00BC4E2A">
          <w:rPr>
            <w:rStyle w:val="Hyperlink"/>
            <w:noProof/>
          </w:rPr>
          <w:t>TAP and Associated Registers</w:t>
        </w:r>
        <w:r>
          <w:rPr>
            <w:noProof/>
            <w:webHidden/>
          </w:rPr>
          <w:tab/>
        </w:r>
        <w:r>
          <w:rPr>
            <w:noProof/>
            <w:webHidden/>
          </w:rPr>
          <w:fldChar w:fldCharType="begin"/>
        </w:r>
        <w:r>
          <w:rPr>
            <w:noProof/>
            <w:webHidden/>
          </w:rPr>
          <w:instrText xml:space="preserve"> PAGEREF _Toc536791745 \h </w:instrText>
        </w:r>
        <w:r>
          <w:rPr>
            <w:noProof/>
            <w:webHidden/>
          </w:rPr>
        </w:r>
      </w:ins>
      <w:r>
        <w:rPr>
          <w:noProof/>
          <w:webHidden/>
        </w:rPr>
        <w:fldChar w:fldCharType="separate"/>
      </w:r>
      <w:ins w:id="183" w:author="Correll, Ken" w:date="2019-02-01T13:39:00Z">
        <w:r>
          <w:rPr>
            <w:noProof/>
            <w:webHidden/>
          </w:rPr>
          <w:t>23</w:t>
        </w:r>
        <w:r>
          <w:rPr>
            <w:noProof/>
            <w:webHidden/>
          </w:rPr>
          <w:fldChar w:fldCharType="end"/>
        </w:r>
        <w:r w:rsidRPr="00BC4E2A">
          <w:rPr>
            <w:rStyle w:val="Hyperlink"/>
            <w:noProof/>
          </w:rPr>
          <w:fldChar w:fldCharType="end"/>
        </w:r>
      </w:ins>
    </w:p>
    <w:p w14:paraId="09777AA5" w14:textId="77777777" w:rsidR="00922AF0" w:rsidRDefault="00922AF0">
      <w:pPr>
        <w:pStyle w:val="TOC2"/>
        <w:rPr>
          <w:ins w:id="184" w:author="Correll, Ken" w:date="2019-02-01T13:39:00Z"/>
          <w:rFonts w:asciiTheme="minorHAnsi" w:eastAsiaTheme="minorEastAsia" w:hAnsiTheme="minorHAnsi"/>
          <w:noProof/>
          <w:color w:val="auto"/>
          <w:sz w:val="22"/>
        </w:rPr>
      </w:pPr>
      <w:ins w:id="18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4.13</w:t>
        </w:r>
        <w:r>
          <w:rPr>
            <w:rFonts w:asciiTheme="minorHAnsi" w:eastAsiaTheme="minorEastAsia" w:hAnsiTheme="minorHAnsi"/>
            <w:noProof/>
            <w:color w:val="auto"/>
            <w:sz w:val="22"/>
          </w:rPr>
          <w:tab/>
        </w:r>
        <w:r w:rsidRPr="00BC4E2A">
          <w:rPr>
            <w:rStyle w:val="Hyperlink"/>
            <w:noProof/>
          </w:rPr>
          <w:t>System Startup</w:t>
        </w:r>
        <w:r>
          <w:rPr>
            <w:noProof/>
            <w:webHidden/>
          </w:rPr>
          <w:tab/>
        </w:r>
        <w:r>
          <w:rPr>
            <w:noProof/>
            <w:webHidden/>
          </w:rPr>
          <w:fldChar w:fldCharType="begin"/>
        </w:r>
        <w:r>
          <w:rPr>
            <w:noProof/>
            <w:webHidden/>
          </w:rPr>
          <w:instrText xml:space="preserve"> PAGEREF _Toc536791746 \h </w:instrText>
        </w:r>
        <w:r>
          <w:rPr>
            <w:noProof/>
            <w:webHidden/>
          </w:rPr>
        </w:r>
      </w:ins>
      <w:r>
        <w:rPr>
          <w:noProof/>
          <w:webHidden/>
        </w:rPr>
        <w:fldChar w:fldCharType="separate"/>
      </w:r>
      <w:ins w:id="186" w:author="Correll, Ken" w:date="2019-02-01T13:39:00Z">
        <w:r>
          <w:rPr>
            <w:noProof/>
            <w:webHidden/>
          </w:rPr>
          <w:t>23</w:t>
        </w:r>
        <w:r>
          <w:rPr>
            <w:noProof/>
            <w:webHidden/>
          </w:rPr>
          <w:fldChar w:fldCharType="end"/>
        </w:r>
        <w:r w:rsidRPr="00BC4E2A">
          <w:rPr>
            <w:rStyle w:val="Hyperlink"/>
            <w:noProof/>
          </w:rPr>
          <w:fldChar w:fldCharType="end"/>
        </w:r>
      </w:ins>
    </w:p>
    <w:p w14:paraId="47A8D466" w14:textId="77777777" w:rsidR="00922AF0" w:rsidRDefault="00922AF0">
      <w:pPr>
        <w:pStyle w:val="TOC3"/>
        <w:rPr>
          <w:ins w:id="187" w:author="Correll, Ken" w:date="2019-02-01T13:39:00Z"/>
          <w:rFonts w:asciiTheme="minorHAnsi" w:eastAsiaTheme="minorEastAsia" w:hAnsiTheme="minorHAnsi"/>
          <w:noProof/>
          <w:color w:val="auto"/>
          <w:sz w:val="22"/>
        </w:rPr>
      </w:pPr>
      <w:ins w:id="18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4.13.1</w:t>
        </w:r>
        <w:r>
          <w:rPr>
            <w:rFonts w:asciiTheme="minorHAnsi" w:eastAsiaTheme="minorEastAsia" w:hAnsiTheme="minorHAnsi"/>
            <w:noProof/>
            <w:color w:val="auto"/>
            <w:sz w:val="22"/>
          </w:rPr>
          <w:tab/>
        </w:r>
        <w:r w:rsidRPr="00BC4E2A">
          <w:rPr>
            <w:rStyle w:val="Hyperlink"/>
            <w:noProof/>
          </w:rPr>
          <w:t>Power-up Sequence</w:t>
        </w:r>
        <w:r>
          <w:rPr>
            <w:noProof/>
            <w:webHidden/>
          </w:rPr>
          <w:tab/>
        </w:r>
        <w:r>
          <w:rPr>
            <w:noProof/>
            <w:webHidden/>
          </w:rPr>
          <w:fldChar w:fldCharType="begin"/>
        </w:r>
        <w:r>
          <w:rPr>
            <w:noProof/>
            <w:webHidden/>
          </w:rPr>
          <w:instrText xml:space="preserve"> PAGEREF _Toc536791747 \h </w:instrText>
        </w:r>
        <w:r>
          <w:rPr>
            <w:noProof/>
            <w:webHidden/>
          </w:rPr>
        </w:r>
      </w:ins>
      <w:r>
        <w:rPr>
          <w:noProof/>
          <w:webHidden/>
        </w:rPr>
        <w:fldChar w:fldCharType="separate"/>
      </w:r>
      <w:ins w:id="189" w:author="Correll, Ken" w:date="2019-02-01T13:39:00Z">
        <w:r>
          <w:rPr>
            <w:noProof/>
            <w:webHidden/>
          </w:rPr>
          <w:t>23</w:t>
        </w:r>
        <w:r>
          <w:rPr>
            <w:noProof/>
            <w:webHidden/>
          </w:rPr>
          <w:fldChar w:fldCharType="end"/>
        </w:r>
        <w:r w:rsidRPr="00BC4E2A">
          <w:rPr>
            <w:rStyle w:val="Hyperlink"/>
            <w:noProof/>
          </w:rPr>
          <w:fldChar w:fldCharType="end"/>
        </w:r>
      </w:ins>
    </w:p>
    <w:p w14:paraId="32E91955" w14:textId="77777777" w:rsidR="00922AF0" w:rsidRDefault="00922AF0">
      <w:pPr>
        <w:pStyle w:val="TOC3"/>
        <w:rPr>
          <w:ins w:id="190" w:author="Correll, Ken" w:date="2019-02-01T13:39:00Z"/>
          <w:rFonts w:asciiTheme="minorHAnsi" w:eastAsiaTheme="minorEastAsia" w:hAnsiTheme="minorHAnsi"/>
          <w:noProof/>
          <w:color w:val="auto"/>
          <w:sz w:val="22"/>
        </w:rPr>
      </w:pPr>
      <w:ins w:id="19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4.13.2</w:t>
        </w:r>
        <w:r>
          <w:rPr>
            <w:rFonts w:asciiTheme="minorHAnsi" w:eastAsiaTheme="minorEastAsia" w:hAnsiTheme="minorHAnsi"/>
            <w:noProof/>
            <w:color w:val="auto"/>
            <w:sz w:val="22"/>
          </w:rPr>
          <w:tab/>
        </w:r>
        <w:r w:rsidRPr="00BC4E2A">
          <w:rPr>
            <w:rStyle w:val="Hyperlink"/>
            <w:noProof/>
          </w:rPr>
          <w:t>Initialization Sequence</w:t>
        </w:r>
        <w:r>
          <w:rPr>
            <w:noProof/>
            <w:webHidden/>
          </w:rPr>
          <w:tab/>
        </w:r>
        <w:r>
          <w:rPr>
            <w:noProof/>
            <w:webHidden/>
          </w:rPr>
          <w:fldChar w:fldCharType="begin"/>
        </w:r>
        <w:r>
          <w:rPr>
            <w:noProof/>
            <w:webHidden/>
          </w:rPr>
          <w:instrText xml:space="preserve"> PAGEREF _Toc536791748 \h </w:instrText>
        </w:r>
        <w:r>
          <w:rPr>
            <w:noProof/>
            <w:webHidden/>
          </w:rPr>
        </w:r>
      </w:ins>
      <w:r>
        <w:rPr>
          <w:noProof/>
          <w:webHidden/>
        </w:rPr>
        <w:fldChar w:fldCharType="separate"/>
      </w:r>
      <w:ins w:id="192" w:author="Correll, Ken" w:date="2019-02-01T13:39:00Z">
        <w:r>
          <w:rPr>
            <w:noProof/>
            <w:webHidden/>
          </w:rPr>
          <w:t>23</w:t>
        </w:r>
        <w:r>
          <w:rPr>
            <w:noProof/>
            <w:webHidden/>
          </w:rPr>
          <w:fldChar w:fldCharType="end"/>
        </w:r>
        <w:r w:rsidRPr="00BC4E2A">
          <w:rPr>
            <w:rStyle w:val="Hyperlink"/>
            <w:noProof/>
          </w:rPr>
          <w:fldChar w:fldCharType="end"/>
        </w:r>
      </w:ins>
    </w:p>
    <w:p w14:paraId="337DA846" w14:textId="77777777" w:rsidR="00922AF0" w:rsidRDefault="00922AF0">
      <w:pPr>
        <w:pStyle w:val="TOC3"/>
        <w:rPr>
          <w:ins w:id="193" w:author="Correll, Ken" w:date="2019-02-01T13:39:00Z"/>
          <w:rFonts w:asciiTheme="minorHAnsi" w:eastAsiaTheme="minorEastAsia" w:hAnsiTheme="minorHAnsi"/>
          <w:noProof/>
          <w:color w:val="auto"/>
          <w:sz w:val="22"/>
        </w:rPr>
      </w:pPr>
      <w:ins w:id="19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"_Toc536791749"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4.13.3</w:t>
        </w:r>
        <w:r>
          <w:rPr>
            <w:rFonts w:asciiTheme="minorHAnsi" w:eastAsiaTheme="minorEastAsia" w:hAnsiTheme="minorHAnsi"/>
            <w:noProof/>
            <w:color w:val="auto"/>
            <w:sz w:val="22"/>
          </w:rPr>
          <w:tab/>
        </w:r>
        <w:r w:rsidRPr="00BC4E2A">
          <w:rPr>
            <w:rStyle w:val="Hyperlink"/>
            <w:noProof/>
          </w:rPr>
          <w:t>Device Configuration</w:t>
        </w:r>
        <w:r>
          <w:rPr>
            <w:noProof/>
            <w:webHidden/>
          </w:rPr>
          <w:tab/>
        </w:r>
        <w:r>
          <w:rPr>
            <w:noProof/>
            <w:webHidden/>
          </w:rPr>
          <w:fldChar w:fldCharType="begin"/>
        </w:r>
        <w:r>
          <w:rPr>
            <w:noProof/>
            <w:webHidden/>
          </w:rPr>
          <w:instrText xml:space="preserve"> PAGEREF _Toc536791749 \h </w:instrText>
        </w:r>
        <w:r>
          <w:rPr>
            <w:noProof/>
            <w:webHidden/>
          </w:rPr>
        </w:r>
      </w:ins>
      <w:r>
        <w:rPr>
          <w:noProof/>
          <w:webHidden/>
        </w:rPr>
        <w:fldChar w:fldCharType="separate"/>
      </w:r>
      <w:ins w:id="195" w:author="Correll, Ken" w:date="2019-02-01T13:39:00Z">
        <w:r>
          <w:rPr>
            <w:noProof/>
            <w:webHidden/>
          </w:rPr>
          <w:t>23</w:t>
        </w:r>
        <w:r>
          <w:rPr>
            <w:noProof/>
            <w:webHidden/>
          </w:rPr>
          <w:fldChar w:fldCharType="end"/>
        </w:r>
        <w:r w:rsidRPr="00BC4E2A">
          <w:rPr>
            <w:rStyle w:val="Hyperlink"/>
            <w:noProof/>
          </w:rPr>
          <w:fldChar w:fldCharType="end"/>
        </w:r>
      </w:ins>
    </w:p>
    <w:p w14:paraId="76AD4976" w14:textId="77777777" w:rsidR="00922AF0" w:rsidRDefault="00922AF0">
      <w:pPr>
        <w:pStyle w:val="TOC3"/>
        <w:rPr>
          <w:ins w:id="196" w:author="Correll, Ken" w:date="2019-02-01T13:39:00Z"/>
          <w:rFonts w:asciiTheme="minorHAnsi" w:eastAsiaTheme="minorEastAsia" w:hAnsiTheme="minorHAnsi"/>
          <w:noProof/>
          <w:color w:val="auto"/>
          <w:sz w:val="22"/>
        </w:rPr>
      </w:pPr>
      <w:ins w:id="19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4.13.4</w:t>
        </w:r>
        <w:r>
          <w:rPr>
            <w:rFonts w:asciiTheme="minorHAnsi" w:eastAsiaTheme="minorEastAsia" w:hAnsiTheme="minorHAnsi"/>
            <w:noProof/>
            <w:color w:val="auto"/>
            <w:sz w:val="22"/>
          </w:rPr>
          <w:tab/>
        </w:r>
        <w:r w:rsidRPr="00BC4E2A">
          <w:rPr>
            <w:rStyle w:val="Hyperlink"/>
            <w:noProof/>
          </w:rPr>
          <w:t>Header for Windows Boot</w:t>
        </w:r>
        <w:r>
          <w:rPr>
            <w:noProof/>
            <w:webHidden/>
          </w:rPr>
          <w:tab/>
        </w:r>
        <w:r>
          <w:rPr>
            <w:noProof/>
            <w:webHidden/>
          </w:rPr>
          <w:fldChar w:fldCharType="begin"/>
        </w:r>
        <w:r>
          <w:rPr>
            <w:noProof/>
            <w:webHidden/>
          </w:rPr>
          <w:instrText xml:space="preserve"> PAGEREF _Toc536791750 \h </w:instrText>
        </w:r>
        <w:r>
          <w:rPr>
            <w:noProof/>
            <w:webHidden/>
          </w:rPr>
        </w:r>
      </w:ins>
      <w:r>
        <w:rPr>
          <w:noProof/>
          <w:webHidden/>
        </w:rPr>
        <w:fldChar w:fldCharType="separate"/>
      </w:r>
      <w:ins w:id="198" w:author="Correll, Ken" w:date="2019-02-01T13:39:00Z">
        <w:r>
          <w:rPr>
            <w:noProof/>
            <w:webHidden/>
          </w:rPr>
          <w:t>23</w:t>
        </w:r>
        <w:r>
          <w:rPr>
            <w:noProof/>
            <w:webHidden/>
          </w:rPr>
          <w:fldChar w:fldCharType="end"/>
        </w:r>
        <w:r w:rsidRPr="00BC4E2A">
          <w:rPr>
            <w:rStyle w:val="Hyperlink"/>
            <w:noProof/>
          </w:rPr>
          <w:fldChar w:fldCharType="end"/>
        </w:r>
      </w:ins>
    </w:p>
    <w:p w14:paraId="70E8315F" w14:textId="77777777" w:rsidR="00922AF0" w:rsidRDefault="00922AF0">
      <w:pPr>
        <w:pStyle w:val="TOC2"/>
        <w:rPr>
          <w:ins w:id="199" w:author="Correll, Ken" w:date="2019-02-01T13:39:00Z"/>
          <w:rFonts w:asciiTheme="minorHAnsi" w:eastAsiaTheme="minorEastAsia" w:hAnsiTheme="minorHAnsi"/>
          <w:noProof/>
          <w:color w:val="auto"/>
          <w:sz w:val="22"/>
        </w:rPr>
      </w:pPr>
      <w:ins w:id="20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4.14</w:t>
        </w:r>
        <w:r>
          <w:rPr>
            <w:rFonts w:asciiTheme="minorHAnsi" w:eastAsiaTheme="minorEastAsia" w:hAnsiTheme="minorHAnsi"/>
            <w:noProof/>
            <w:color w:val="auto"/>
            <w:sz w:val="22"/>
          </w:rPr>
          <w:tab/>
        </w:r>
        <w:r w:rsidRPr="00BC4E2A">
          <w:rPr>
            <w:rStyle w:val="Hyperlink"/>
            <w:noProof/>
          </w:rPr>
          <w:t>Security Considerations</w:t>
        </w:r>
        <w:r>
          <w:rPr>
            <w:noProof/>
            <w:webHidden/>
          </w:rPr>
          <w:tab/>
        </w:r>
        <w:r>
          <w:rPr>
            <w:noProof/>
            <w:webHidden/>
          </w:rPr>
          <w:fldChar w:fldCharType="begin"/>
        </w:r>
        <w:r>
          <w:rPr>
            <w:noProof/>
            <w:webHidden/>
          </w:rPr>
          <w:instrText xml:space="preserve"> PAGEREF _Toc536791751 \h </w:instrText>
        </w:r>
        <w:r>
          <w:rPr>
            <w:noProof/>
            <w:webHidden/>
          </w:rPr>
        </w:r>
      </w:ins>
      <w:r>
        <w:rPr>
          <w:noProof/>
          <w:webHidden/>
        </w:rPr>
        <w:fldChar w:fldCharType="separate"/>
      </w:r>
      <w:ins w:id="201" w:author="Correll, Ken" w:date="2019-02-01T13:39:00Z">
        <w:r>
          <w:rPr>
            <w:noProof/>
            <w:webHidden/>
          </w:rPr>
          <w:t>23</w:t>
        </w:r>
        <w:r>
          <w:rPr>
            <w:noProof/>
            <w:webHidden/>
          </w:rPr>
          <w:fldChar w:fldCharType="end"/>
        </w:r>
        <w:r w:rsidRPr="00BC4E2A">
          <w:rPr>
            <w:rStyle w:val="Hyperlink"/>
            <w:noProof/>
          </w:rPr>
          <w:fldChar w:fldCharType="end"/>
        </w:r>
      </w:ins>
    </w:p>
    <w:p w14:paraId="16BAECF2" w14:textId="77777777" w:rsidR="00922AF0" w:rsidRDefault="00922AF0">
      <w:pPr>
        <w:pStyle w:val="TOC3"/>
        <w:rPr>
          <w:ins w:id="202" w:author="Correll, Ken" w:date="2019-02-01T13:39:00Z"/>
          <w:rFonts w:asciiTheme="minorHAnsi" w:eastAsiaTheme="minorEastAsia" w:hAnsiTheme="minorHAnsi"/>
          <w:noProof/>
          <w:color w:val="auto"/>
          <w:sz w:val="22"/>
        </w:rPr>
      </w:pPr>
      <w:ins w:id="20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4.14.1</w:t>
        </w:r>
        <w:r>
          <w:rPr>
            <w:rFonts w:asciiTheme="minorHAnsi" w:eastAsiaTheme="minorEastAsia" w:hAnsiTheme="minorHAnsi"/>
            <w:noProof/>
            <w:color w:val="auto"/>
            <w:sz w:val="22"/>
          </w:rPr>
          <w:tab/>
        </w:r>
        <w:r w:rsidRPr="00BC4E2A">
          <w:rPr>
            <w:rStyle w:val="Hyperlink"/>
            <w:noProof/>
          </w:rPr>
          <w:t>Security Threats</w:t>
        </w:r>
        <w:r>
          <w:rPr>
            <w:noProof/>
            <w:webHidden/>
          </w:rPr>
          <w:tab/>
        </w:r>
        <w:r>
          <w:rPr>
            <w:noProof/>
            <w:webHidden/>
          </w:rPr>
          <w:fldChar w:fldCharType="begin"/>
        </w:r>
        <w:r>
          <w:rPr>
            <w:noProof/>
            <w:webHidden/>
          </w:rPr>
          <w:instrText xml:space="preserve"> PAGEREF _Toc536791752 \h </w:instrText>
        </w:r>
        <w:r>
          <w:rPr>
            <w:noProof/>
            <w:webHidden/>
          </w:rPr>
        </w:r>
      </w:ins>
      <w:r>
        <w:rPr>
          <w:noProof/>
          <w:webHidden/>
        </w:rPr>
        <w:fldChar w:fldCharType="separate"/>
      </w:r>
      <w:ins w:id="204" w:author="Correll, Ken" w:date="2019-02-01T13:39:00Z">
        <w:r>
          <w:rPr>
            <w:noProof/>
            <w:webHidden/>
          </w:rPr>
          <w:t>23</w:t>
        </w:r>
        <w:r>
          <w:rPr>
            <w:noProof/>
            <w:webHidden/>
          </w:rPr>
          <w:fldChar w:fldCharType="end"/>
        </w:r>
        <w:r w:rsidRPr="00BC4E2A">
          <w:rPr>
            <w:rStyle w:val="Hyperlink"/>
            <w:noProof/>
          </w:rPr>
          <w:fldChar w:fldCharType="end"/>
        </w:r>
      </w:ins>
    </w:p>
    <w:p w14:paraId="1C20B4E4" w14:textId="77777777" w:rsidR="00922AF0" w:rsidRDefault="00922AF0">
      <w:pPr>
        <w:pStyle w:val="TOC3"/>
        <w:rPr>
          <w:ins w:id="205" w:author="Correll, Ken" w:date="2019-02-01T13:39:00Z"/>
          <w:rFonts w:asciiTheme="minorHAnsi" w:eastAsiaTheme="minorEastAsia" w:hAnsiTheme="minorHAnsi"/>
          <w:noProof/>
          <w:color w:val="auto"/>
          <w:sz w:val="22"/>
        </w:rPr>
      </w:pPr>
      <w:ins w:id="20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4.14.2</w:t>
        </w:r>
        <w:r>
          <w:rPr>
            <w:rFonts w:asciiTheme="minorHAnsi" w:eastAsiaTheme="minorEastAsia" w:hAnsiTheme="minorHAnsi"/>
            <w:noProof/>
            <w:color w:val="auto"/>
            <w:sz w:val="22"/>
          </w:rPr>
          <w:tab/>
        </w:r>
        <w:r w:rsidRPr="00BC4E2A">
          <w:rPr>
            <w:rStyle w:val="Hyperlink"/>
            <w:noProof/>
          </w:rPr>
          <w:t>Security Tests</w:t>
        </w:r>
        <w:r>
          <w:rPr>
            <w:noProof/>
            <w:webHidden/>
          </w:rPr>
          <w:tab/>
        </w:r>
        <w:r>
          <w:rPr>
            <w:noProof/>
            <w:webHidden/>
          </w:rPr>
          <w:fldChar w:fldCharType="begin"/>
        </w:r>
        <w:r>
          <w:rPr>
            <w:noProof/>
            <w:webHidden/>
          </w:rPr>
          <w:instrText xml:space="preserve"> PAGEREF _Toc536791753 \h </w:instrText>
        </w:r>
        <w:r>
          <w:rPr>
            <w:noProof/>
            <w:webHidden/>
          </w:rPr>
        </w:r>
      </w:ins>
      <w:r>
        <w:rPr>
          <w:noProof/>
          <w:webHidden/>
        </w:rPr>
        <w:fldChar w:fldCharType="separate"/>
      </w:r>
      <w:ins w:id="207" w:author="Correll, Ken" w:date="2019-02-01T13:39:00Z">
        <w:r>
          <w:rPr>
            <w:noProof/>
            <w:webHidden/>
          </w:rPr>
          <w:t>23</w:t>
        </w:r>
        <w:r>
          <w:rPr>
            <w:noProof/>
            <w:webHidden/>
          </w:rPr>
          <w:fldChar w:fldCharType="end"/>
        </w:r>
        <w:r w:rsidRPr="00BC4E2A">
          <w:rPr>
            <w:rStyle w:val="Hyperlink"/>
            <w:noProof/>
          </w:rPr>
          <w:fldChar w:fldCharType="end"/>
        </w:r>
      </w:ins>
    </w:p>
    <w:p w14:paraId="2DC8526A" w14:textId="77777777" w:rsidR="00922AF0" w:rsidRDefault="00922AF0">
      <w:pPr>
        <w:pStyle w:val="TOC3"/>
        <w:rPr>
          <w:ins w:id="208" w:author="Correll, Ken" w:date="2019-02-01T13:39:00Z"/>
          <w:rFonts w:asciiTheme="minorHAnsi" w:eastAsiaTheme="minorEastAsia" w:hAnsiTheme="minorHAnsi"/>
          <w:noProof/>
          <w:color w:val="auto"/>
          <w:sz w:val="22"/>
        </w:rPr>
      </w:pPr>
      <w:ins w:id="20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4.14.3</w:t>
        </w:r>
        <w:r>
          <w:rPr>
            <w:rFonts w:asciiTheme="minorHAnsi" w:eastAsiaTheme="minorEastAsia" w:hAnsiTheme="minorHAnsi"/>
            <w:noProof/>
            <w:color w:val="auto"/>
            <w:sz w:val="22"/>
          </w:rPr>
          <w:tab/>
        </w:r>
        <w:r w:rsidRPr="00BC4E2A">
          <w:rPr>
            <w:rStyle w:val="Hyperlink"/>
            <w:noProof/>
          </w:rPr>
          <w:t>Interface Signals Implemented for Security</w:t>
        </w:r>
        <w:r>
          <w:rPr>
            <w:noProof/>
            <w:webHidden/>
          </w:rPr>
          <w:tab/>
        </w:r>
        <w:r>
          <w:rPr>
            <w:noProof/>
            <w:webHidden/>
          </w:rPr>
          <w:fldChar w:fldCharType="begin"/>
        </w:r>
        <w:r>
          <w:rPr>
            <w:noProof/>
            <w:webHidden/>
          </w:rPr>
          <w:instrText xml:space="preserve"> PAGEREF _Toc536791754 \h </w:instrText>
        </w:r>
        <w:r>
          <w:rPr>
            <w:noProof/>
            <w:webHidden/>
          </w:rPr>
        </w:r>
      </w:ins>
      <w:r>
        <w:rPr>
          <w:noProof/>
          <w:webHidden/>
        </w:rPr>
        <w:fldChar w:fldCharType="separate"/>
      </w:r>
      <w:ins w:id="210" w:author="Correll, Ken" w:date="2019-02-01T13:39:00Z">
        <w:r>
          <w:rPr>
            <w:noProof/>
            <w:webHidden/>
          </w:rPr>
          <w:t>23</w:t>
        </w:r>
        <w:r>
          <w:rPr>
            <w:noProof/>
            <w:webHidden/>
          </w:rPr>
          <w:fldChar w:fldCharType="end"/>
        </w:r>
        <w:r w:rsidRPr="00BC4E2A">
          <w:rPr>
            <w:rStyle w:val="Hyperlink"/>
            <w:noProof/>
          </w:rPr>
          <w:fldChar w:fldCharType="end"/>
        </w:r>
      </w:ins>
    </w:p>
    <w:p w14:paraId="790E8033" w14:textId="77777777" w:rsidR="00922AF0" w:rsidRDefault="00922AF0">
      <w:pPr>
        <w:pStyle w:val="TOC2"/>
        <w:rPr>
          <w:ins w:id="211" w:author="Correll, Ken" w:date="2019-02-01T13:39:00Z"/>
          <w:rFonts w:asciiTheme="minorHAnsi" w:eastAsiaTheme="minorEastAsia" w:hAnsiTheme="minorHAnsi"/>
          <w:noProof/>
          <w:color w:val="auto"/>
          <w:sz w:val="22"/>
        </w:rPr>
      </w:pPr>
      <w:ins w:id="21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4.15</w:t>
        </w:r>
        <w:r>
          <w:rPr>
            <w:rFonts w:asciiTheme="minorHAnsi" w:eastAsiaTheme="minorEastAsia" w:hAnsiTheme="minorHAnsi"/>
            <w:noProof/>
            <w:color w:val="auto"/>
            <w:sz w:val="22"/>
          </w:rPr>
          <w:tab/>
        </w:r>
        <w:r w:rsidRPr="00BC4E2A">
          <w:rPr>
            <w:rStyle w:val="Hyperlink"/>
            <w:noProof/>
          </w:rPr>
          <w:t>RTL Design Libraries</w:t>
        </w:r>
        <w:r>
          <w:rPr>
            <w:noProof/>
            <w:webHidden/>
          </w:rPr>
          <w:tab/>
        </w:r>
        <w:r>
          <w:rPr>
            <w:noProof/>
            <w:webHidden/>
          </w:rPr>
          <w:fldChar w:fldCharType="begin"/>
        </w:r>
        <w:r>
          <w:rPr>
            <w:noProof/>
            <w:webHidden/>
          </w:rPr>
          <w:instrText xml:space="preserve"> PAGEREF _Toc536791755 \h </w:instrText>
        </w:r>
        <w:r>
          <w:rPr>
            <w:noProof/>
            <w:webHidden/>
          </w:rPr>
        </w:r>
      </w:ins>
      <w:r>
        <w:rPr>
          <w:noProof/>
          <w:webHidden/>
        </w:rPr>
        <w:fldChar w:fldCharType="separate"/>
      </w:r>
      <w:ins w:id="213" w:author="Correll, Ken" w:date="2019-02-01T13:39:00Z">
        <w:r>
          <w:rPr>
            <w:noProof/>
            <w:webHidden/>
          </w:rPr>
          <w:t>23</w:t>
        </w:r>
        <w:r>
          <w:rPr>
            <w:noProof/>
            <w:webHidden/>
          </w:rPr>
          <w:fldChar w:fldCharType="end"/>
        </w:r>
        <w:r w:rsidRPr="00BC4E2A">
          <w:rPr>
            <w:rStyle w:val="Hyperlink"/>
            <w:noProof/>
          </w:rPr>
          <w:fldChar w:fldCharType="end"/>
        </w:r>
      </w:ins>
    </w:p>
    <w:p w14:paraId="3C59209C" w14:textId="77777777" w:rsidR="00922AF0" w:rsidRDefault="00922AF0">
      <w:pPr>
        <w:pStyle w:val="TOC2"/>
        <w:rPr>
          <w:ins w:id="214" w:author="Correll, Ken" w:date="2019-02-01T13:39:00Z"/>
          <w:rFonts w:asciiTheme="minorHAnsi" w:eastAsiaTheme="minorEastAsia" w:hAnsiTheme="minorHAnsi"/>
          <w:noProof/>
          <w:color w:val="auto"/>
          <w:sz w:val="22"/>
        </w:rPr>
      </w:pPr>
      <w:ins w:id="21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4.16</w:t>
        </w:r>
        <w:r>
          <w:rPr>
            <w:rFonts w:asciiTheme="minorHAnsi" w:eastAsiaTheme="minorEastAsia" w:hAnsiTheme="minorHAnsi"/>
            <w:noProof/>
            <w:color w:val="auto"/>
            <w:sz w:val="22"/>
          </w:rPr>
          <w:tab/>
        </w:r>
        <w:r w:rsidRPr="00BC4E2A">
          <w:rPr>
            <w:rStyle w:val="Hyperlink"/>
            <w:noProof/>
          </w:rPr>
          <w:t>RTL Uniquification</w:t>
        </w:r>
        <w:r>
          <w:rPr>
            <w:noProof/>
            <w:webHidden/>
          </w:rPr>
          <w:tab/>
        </w:r>
        <w:r>
          <w:rPr>
            <w:noProof/>
            <w:webHidden/>
          </w:rPr>
          <w:fldChar w:fldCharType="begin"/>
        </w:r>
        <w:r>
          <w:rPr>
            <w:noProof/>
            <w:webHidden/>
          </w:rPr>
          <w:instrText xml:space="preserve"> PAGEREF _Toc536791756 \h </w:instrText>
        </w:r>
        <w:r>
          <w:rPr>
            <w:noProof/>
            <w:webHidden/>
          </w:rPr>
        </w:r>
      </w:ins>
      <w:r>
        <w:rPr>
          <w:noProof/>
          <w:webHidden/>
        </w:rPr>
        <w:fldChar w:fldCharType="separate"/>
      </w:r>
      <w:ins w:id="216" w:author="Correll, Ken" w:date="2019-02-01T13:39:00Z">
        <w:r>
          <w:rPr>
            <w:noProof/>
            <w:webHidden/>
          </w:rPr>
          <w:t>23</w:t>
        </w:r>
        <w:r>
          <w:rPr>
            <w:noProof/>
            <w:webHidden/>
          </w:rPr>
          <w:fldChar w:fldCharType="end"/>
        </w:r>
        <w:r w:rsidRPr="00BC4E2A">
          <w:rPr>
            <w:rStyle w:val="Hyperlink"/>
            <w:noProof/>
          </w:rPr>
          <w:fldChar w:fldCharType="end"/>
        </w:r>
      </w:ins>
    </w:p>
    <w:p w14:paraId="4244D2B8" w14:textId="77777777" w:rsidR="00922AF0" w:rsidRDefault="00922AF0">
      <w:pPr>
        <w:pStyle w:val="TOC2"/>
        <w:rPr>
          <w:ins w:id="217" w:author="Correll, Ken" w:date="2019-02-01T13:39:00Z"/>
          <w:rFonts w:asciiTheme="minorHAnsi" w:eastAsiaTheme="minorEastAsia" w:hAnsiTheme="minorHAnsi"/>
          <w:noProof/>
          <w:color w:val="auto"/>
          <w:sz w:val="22"/>
        </w:rPr>
      </w:pPr>
      <w:ins w:id="21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4.17</w:t>
        </w:r>
        <w:r>
          <w:rPr>
            <w:rFonts w:asciiTheme="minorHAnsi" w:eastAsiaTheme="minorEastAsia" w:hAnsiTheme="minorHAnsi"/>
            <w:noProof/>
            <w:color w:val="auto"/>
            <w:sz w:val="22"/>
          </w:rPr>
          <w:tab/>
        </w:r>
        <w:r w:rsidRPr="00BC4E2A">
          <w:rPr>
            <w:rStyle w:val="Hyperlink"/>
            <w:noProof/>
          </w:rPr>
          <w:t>Emulation Support</w:t>
        </w:r>
        <w:r>
          <w:rPr>
            <w:noProof/>
            <w:webHidden/>
          </w:rPr>
          <w:tab/>
        </w:r>
        <w:r>
          <w:rPr>
            <w:noProof/>
            <w:webHidden/>
          </w:rPr>
          <w:fldChar w:fldCharType="begin"/>
        </w:r>
        <w:r>
          <w:rPr>
            <w:noProof/>
            <w:webHidden/>
          </w:rPr>
          <w:instrText xml:space="preserve"> PAGEREF _Toc536791757 \h </w:instrText>
        </w:r>
        <w:r>
          <w:rPr>
            <w:noProof/>
            <w:webHidden/>
          </w:rPr>
        </w:r>
      </w:ins>
      <w:r>
        <w:rPr>
          <w:noProof/>
          <w:webHidden/>
        </w:rPr>
        <w:fldChar w:fldCharType="separate"/>
      </w:r>
      <w:ins w:id="219" w:author="Correll, Ken" w:date="2019-02-01T13:39:00Z">
        <w:r>
          <w:rPr>
            <w:noProof/>
            <w:webHidden/>
          </w:rPr>
          <w:t>23</w:t>
        </w:r>
        <w:r>
          <w:rPr>
            <w:noProof/>
            <w:webHidden/>
          </w:rPr>
          <w:fldChar w:fldCharType="end"/>
        </w:r>
        <w:r w:rsidRPr="00BC4E2A">
          <w:rPr>
            <w:rStyle w:val="Hyperlink"/>
            <w:noProof/>
          </w:rPr>
          <w:fldChar w:fldCharType="end"/>
        </w:r>
      </w:ins>
    </w:p>
    <w:p w14:paraId="6554B2B6" w14:textId="77777777" w:rsidR="00922AF0" w:rsidRDefault="00922AF0">
      <w:pPr>
        <w:pStyle w:val="TOC1"/>
        <w:rPr>
          <w:ins w:id="220" w:author="Correll, Ken" w:date="2019-02-01T13:39:00Z"/>
          <w:rFonts w:asciiTheme="minorHAnsi" w:eastAsiaTheme="minorEastAsia" w:hAnsiTheme="minorHAnsi"/>
          <w:noProof/>
          <w:color w:val="auto"/>
          <w:sz w:val="22"/>
        </w:rPr>
      </w:pPr>
      <w:ins w:id="22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w:t>
        </w:r>
        <w:r>
          <w:rPr>
            <w:rFonts w:asciiTheme="minorHAnsi" w:eastAsiaTheme="minorEastAsia" w:hAnsiTheme="minorHAnsi"/>
            <w:noProof/>
            <w:color w:val="auto"/>
            <w:sz w:val="22"/>
          </w:rPr>
          <w:tab/>
        </w:r>
        <w:r w:rsidRPr="00BC4E2A">
          <w:rPr>
            <w:rStyle w:val="Hyperlink"/>
            <w:noProof/>
          </w:rPr>
          <w:t>Verification Information for Integration</w:t>
        </w:r>
        <w:r>
          <w:rPr>
            <w:noProof/>
            <w:webHidden/>
          </w:rPr>
          <w:tab/>
        </w:r>
        <w:r>
          <w:rPr>
            <w:noProof/>
            <w:webHidden/>
          </w:rPr>
          <w:fldChar w:fldCharType="begin"/>
        </w:r>
        <w:r>
          <w:rPr>
            <w:noProof/>
            <w:webHidden/>
          </w:rPr>
          <w:instrText xml:space="preserve"> PAGEREF _Toc536791758 \h </w:instrText>
        </w:r>
        <w:r>
          <w:rPr>
            <w:noProof/>
            <w:webHidden/>
          </w:rPr>
        </w:r>
      </w:ins>
      <w:r>
        <w:rPr>
          <w:noProof/>
          <w:webHidden/>
        </w:rPr>
        <w:fldChar w:fldCharType="separate"/>
      </w:r>
      <w:ins w:id="222" w:author="Correll, Ken" w:date="2019-02-01T13:39:00Z">
        <w:r>
          <w:rPr>
            <w:noProof/>
            <w:webHidden/>
          </w:rPr>
          <w:t>24</w:t>
        </w:r>
        <w:r>
          <w:rPr>
            <w:noProof/>
            <w:webHidden/>
          </w:rPr>
          <w:fldChar w:fldCharType="end"/>
        </w:r>
        <w:r w:rsidRPr="00BC4E2A">
          <w:rPr>
            <w:rStyle w:val="Hyperlink"/>
            <w:noProof/>
          </w:rPr>
          <w:fldChar w:fldCharType="end"/>
        </w:r>
      </w:ins>
    </w:p>
    <w:p w14:paraId="7D58D019" w14:textId="77777777" w:rsidR="00922AF0" w:rsidRDefault="00922AF0">
      <w:pPr>
        <w:pStyle w:val="TOC2"/>
        <w:rPr>
          <w:ins w:id="223" w:author="Correll, Ken" w:date="2019-02-01T13:39:00Z"/>
          <w:rFonts w:asciiTheme="minorHAnsi" w:eastAsiaTheme="minorEastAsia" w:hAnsiTheme="minorHAnsi"/>
          <w:noProof/>
          <w:color w:val="auto"/>
          <w:sz w:val="22"/>
        </w:rPr>
      </w:pPr>
      <w:ins w:id="22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"_Toc536791759"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5.1</w:t>
        </w:r>
        <w:r>
          <w:rPr>
            <w:rFonts w:asciiTheme="minorHAnsi" w:eastAsiaTheme="minorEastAsia" w:hAnsiTheme="minorHAnsi"/>
            <w:noProof/>
            <w:color w:val="auto"/>
            <w:sz w:val="22"/>
          </w:rPr>
          <w:tab/>
        </w:r>
        <w:r w:rsidRPr="00BC4E2A">
          <w:rPr>
            <w:rStyle w:val="Hyperlink"/>
            <w:noProof/>
          </w:rPr>
          <w:t>IP Testbench Overview</w:t>
        </w:r>
        <w:r>
          <w:rPr>
            <w:noProof/>
            <w:webHidden/>
          </w:rPr>
          <w:tab/>
        </w:r>
        <w:r>
          <w:rPr>
            <w:noProof/>
            <w:webHidden/>
          </w:rPr>
          <w:fldChar w:fldCharType="begin"/>
        </w:r>
        <w:r>
          <w:rPr>
            <w:noProof/>
            <w:webHidden/>
          </w:rPr>
          <w:instrText xml:space="preserve"> PAGEREF _Toc536791759 \h </w:instrText>
        </w:r>
        <w:r>
          <w:rPr>
            <w:noProof/>
            <w:webHidden/>
          </w:rPr>
        </w:r>
      </w:ins>
      <w:r>
        <w:rPr>
          <w:noProof/>
          <w:webHidden/>
        </w:rPr>
        <w:fldChar w:fldCharType="separate"/>
      </w:r>
      <w:ins w:id="225" w:author="Correll, Ken" w:date="2019-02-01T13:39:00Z">
        <w:r>
          <w:rPr>
            <w:noProof/>
            <w:webHidden/>
          </w:rPr>
          <w:t>24</w:t>
        </w:r>
        <w:r>
          <w:rPr>
            <w:noProof/>
            <w:webHidden/>
          </w:rPr>
          <w:fldChar w:fldCharType="end"/>
        </w:r>
        <w:r w:rsidRPr="00BC4E2A">
          <w:rPr>
            <w:rStyle w:val="Hyperlink"/>
            <w:noProof/>
          </w:rPr>
          <w:fldChar w:fldCharType="end"/>
        </w:r>
      </w:ins>
    </w:p>
    <w:p w14:paraId="53344312" w14:textId="77777777" w:rsidR="00922AF0" w:rsidRDefault="00922AF0">
      <w:pPr>
        <w:pStyle w:val="TOC2"/>
        <w:rPr>
          <w:ins w:id="226" w:author="Correll, Ken" w:date="2019-02-01T13:39:00Z"/>
          <w:rFonts w:asciiTheme="minorHAnsi" w:eastAsiaTheme="minorEastAsia" w:hAnsiTheme="minorHAnsi"/>
          <w:noProof/>
          <w:color w:val="auto"/>
          <w:sz w:val="22"/>
        </w:rPr>
      </w:pPr>
      <w:ins w:id="227" w:author="Correll, Ken" w:date="2019-02-01T13:39:00Z">
        <w:r w:rsidRPr="00BC4E2A">
          <w:rPr>
            <w:rStyle w:val="Hyperlink"/>
            <w:noProof/>
          </w:rPr>
          <w:lastRenderedPageBreak/>
          <w:fldChar w:fldCharType="begin"/>
        </w:r>
        <w:r w:rsidRPr="00BC4E2A">
          <w:rPr>
            <w:rStyle w:val="Hyperlink"/>
            <w:noProof/>
          </w:rPr>
          <w:instrText xml:space="preserve"> </w:instrText>
        </w:r>
        <w:r>
          <w:rPr>
            <w:noProof/>
          </w:rPr>
          <w:instrText>HYPERLINK \l "_Toc536791760"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5.2</w:t>
        </w:r>
        <w:r>
          <w:rPr>
            <w:rFonts w:asciiTheme="minorHAnsi" w:eastAsiaTheme="minorEastAsia" w:hAnsiTheme="minorHAnsi"/>
            <w:noProof/>
            <w:color w:val="auto"/>
            <w:sz w:val="22"/>
          </w:rPr>
          <w:tab/>
        </w:r>
        <w:r w:rsidRPr="00BC4E2A">
          <w:rPr>
            <w:rStyle w:val="Hyperlink"/>
            <w:noProof/>
          </w:rPr>
          <w:t>Reusable IP Testbench Components</w:t>
        </w:r>
        <w:r>
          <w:rPr>
            <w:noProof/>
            <w:webHidden/>
          </w:rPr>
          <w:tab/>
        </w:r>
        <w:r>
          <w:rPr>
            <w:noProof/>
            <w:webHidden/>
          </w:rPr>
          <w:fldChar w:fldCharType="begin"/>
        </w:r>
        <w:r>
          <w:rPr>
            <w:noProof/>
            <w:webHidden/>
          </w:rPr>
          <w:instrText xml:space="preserve"> PAGEREF _Toc536791760 \h </w:instrText>
        </w:r>
        <w:r>
          <w:rPr>
            <w:noProof/>
            <w:webHidden/>
          </w:rPr>
        </w:r>
      </w:ins>
      <w:r>
        <w:rPr>
          <w:noProof/>
          <w:webHidden/>
        </w:rPr>
        <w:fldChar w:fldCharType="separate"/>
      </w:r>
      <w:ins w:id="228" w:author="Correll, Ken" w:date="2019-02-01T13:39:00Z">
        <w:r>
          <w:rPr>
            <w:noProof/>
            <w:webHidden/>
          </w:rPr>
          <w:t>24</w:t>
        </w:r>
        <w:r>
          <w:rPr>
            <w:noProof/>
            <w:webHidden/>
          </w:rPr>
          <w:fldChar w:fldCharType="end"/>
        </w:r>
        <w:r w:rsidRPr="00BC4E2A">
          <w:rPr>
            <w:rStyle w:val="Hyperlink"/>
            <w:noProof/>
          </w:rPr>
          <w:fldChar w:fldCharType="end"/>
        </w:r>
      </w:ins>
    </w:p>
    <w:p w14:paraId="16FDEA46" w14:textId="77777777" w:rsidR="00922AF0" w:rsidRDefault="00922AF0">
      <w:pPr>
        <w:pStyle w:val="TOC3"/>
        <w:rPr>
          <w:ins w:id="229" w:author="Correll, Ken" w:date="2019-02-01T13:39:00Z"/>
          <w:rFonts w:asciiTheme="minorHAnsi" w:eastAsiaTheme="minorEastAsia" w:hAnsiTheme="minorHAnsi"/>
          <w:noProof/>
          <w:color w:val="auto"/>
          <w:sz w:val="22"/>
        </w:rPr>
      </w:pPr>
      <w:ins w:id="23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5.2.1</w:t>
        </w:r>
        <w:r>
          <w:rPr>
            <w:rFonts w:asciiTheme="minorHAnsi" w:eastAsiaTheme="minorEastAsia" w:hAnsiTheme="minorHAnsi"/>
            <w:noProof/>
            <w:color w:val="auto"/>
            <w:sz w:val="22"/>
          </w:rPr>
          <w:tab/>
        </w:r>
        <w:r w:rsidRPr="00BC4E2A">
          <w:rPr>
            <w:rStyle w:val="Hyperlink"/>
            <w:noProof/>
          </w:rPr>
          <w:t>Collage or Sandbox Files</w:t>
        </w:r>
        <w:r>
          <w:rPr>
            <w:noProof/>
            <w:webHidden/>
          </w:rPr>
          <w:tab/>
        </w:r>
        <w:r>
          <w:rPr>
            <w:noProof/>
            <w:webHidden/>
          </w:rPr>
          <w:fldChar w:fldCharType="begin"/>
        </w:r>
        <w:r>
          <w:rPr>
            <w:noProof/>
            <w:webHidden/>
          </w:rPr>
          <w:instrText xml:space="preserve"> PAGEREF _Toc536791761 \h </w:instrText>
        </w:r>
        <w:r>
          <w:rPr>
            <w:noProof/>
            <w:webHidden/>
          </w:rPr>
        </w:r>
      </w:ins>
      <w:r>
        <w:rPr>
          <w:noProof/>
          <w:webHidden/>
        </w:rPr>
        <w:fldChar w:fldCharType="separate"/>
      </w:r>
      <w:ins w:id="231" w:author="Correll, Ken" w:date="2019-02-01T13:39:00Z">
        <w:r>
          <w:rPr>
            <w:noProof/>
            <w:webHidden/>
          </w:rPr>
          <w:t>24</w:t>
        </w:r>
        <w:r>
          <w:rPr>
            <w:noProof/>
            <w:webHidden/>
          </w:rPr>
          <w:fldChar w:fldCharType="end"/>
        </w:r>
        <w:r w:rsidRPr="00BC4E2A">
          <w:rPr>
            <w:rStyle w:val="Hyperlink"/>
            <w:noProof/>
          </w:rPr>
          <w:fldChar w:fldCharType="end"/>
        </w:r>
      </w:ins>
    </w:p>
    <w:p w14:paraId="26114604" w14:textId="77777777" w:rsidR="00922AF0" w:rsidRDefault="00922AF0">
      <w:pPr>
        <w:pStyle w:val="TOC3"/>
        <w:rPr>
          <w:ins w:id="232" w:author="Correll, Ken" w:date="2019-02-01T13:39:00Z"/>
          <w:rFonts w:asciiTheme="minorHAnsi" w:eastAsiaTheme="minorEastAsia" w:hAnsiTheme="minorHAnsi"/>
          <w:noProof/>
          <w:color w:val="auto"/>
          <w:sz w:val="22"/>
        </w:rPr>
      </w:pPr>
      <w:ins w:id="23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5.2.2</w:t>
        </w:r>
        <w:r>
          <w:rPr>
            <w:rFonts w:asciiTheme="minorHAnsi" w:eastAsiaTheme="minorEastAsia" w:hAnsiTheme="minorHAnsi"/>
            <w:noProof/>
            <w:color w:val="auto"/>
            <w:sz w:val="22"/>
          </w:rPr>
          <w:tab/>
        </w:r>
        <w:r w:rsidRPr="00BC4E2A">
          <w:rPr>
            <w:rStyle w:val="Hyperlink"/>
            <w:noProof/>
          </w:rPr>
          <w:t>IP Environment</w:t>
        </w:r>
        <w:r>
          <w:rPr>
            <w:noProof/>
            <w:webHidden/>
          </w:rPr>
          <w:tab/>
        </w:r>
        <w:r>
          <w:rPr>
            <w:noProof/>
            <w:webHidden/>
          </w:rPr>
          <w:fldChar w:fldCharType="begin"/>
        </w:r>
        <w:r>
          <w:rPr>
            <w:noProof/>
            <w:webHidden/>
          </w:rPr>
          <w:instrText xml:space="preserve"> PAGEREF _Toc536791762 \h </w:instrText>
        </w:r>
        <w:r>
          <w:rPr>
            <w:noProof/>
            <w:webHidden/>
          </w:rPr>
        </w:r>
      </w:ins>
      <w:r>
        <w:rPr>
          <w:noProof/>
          <w:webHidden/>
        </w:rPr>
        <w:fldChar w:fldCharType="separate"/>
      </w:r>
      <w:ins w:id="234" w:author="Correll, Ken" w:date="2019-02-01T13:39:00Z">
        <w:r>
          <w:rPr>
            <w:noProof/>
            <w:webHidden/>
          </w:rPr>
          <w:t>24</w:t>
        </w:r>
        <w:r>
          <w:rPr>
            <w:noProof/>
            <w:webHidden/>
          </w:rPr>
          <w:fldChar w:fldCharType="end"/>
        </w:r>
        <w:r w:rsidRPr="00BC4E2A">
          <w:rPr>
            <w:rStyle w:val="Hyperlink"/>
            <w:noProof/>
          </w:rPr>
          <w:fldChar w:fldCharType="end"/>
        </w:r>
      </w:ins>
    </w:p>
    <w:p w14:paraId="7FB7BEF9" w14:textId="77777777" w:rsidR="00922AF0" w:rsidRDefault="00922AF0">
      <w:pPr>
        <w:pStyle w:val="TOC3"/>
        <w:rPr>
          <w:ins w:id="235" w:author="Correll, Ken" w:date="2019-02-01T13:39:00Z"/>
          <w:rFonts w:asciiTheme="minorHAnsi" w:eastAsiaTheme="minorEastAsia" w:hAnsiTheme="minorHAnsi"/>
          <w:noProof/>
          <w:color w:val="auto"/>
          <w:sz w:val="22"/>
        </w:rPr>
      </w:pPr>
      <w:ins w:id="23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5.2.3</w:t>
        </w:r>
        <w:r>
          <w:rPr>
            <w:rFonts w:asciiTheme="minorHAnsi" w:eastAsiaTheme="minorEastAsia" w:hAnsiTheme="minorHAnsi"/>
            <w:noProof/>
            <w:color w:val="auto"/>
            <w:sz w:val="22"/>
          </w:rPr>
          <w:tab/>
        </w:r>
        <w:r w:rsidRPr="00BC4E2A">
          <w:rPr>
            <w:rStyle w:val="Hyperlink"/>
            <w:noProof/>
          </w:rPr>
          <w:t>N/A. IP does not has any fuse requirements.Sequences</w:t>
        </w:r>
        <w:r>
          <w:rPr>
            <w:noProof/>
            <w:webHidden/>
          </w:rPr>
          <w:tab/>
        </w:r>
        <w:r>
          <w:rPr>
            <w:noProof/>
            <w:webHidden/>
          </w:rPr>
          <w:fldChar w:fldCharType="begin"/>
        </w:r>
        <w:r>
          <w:rPr>
            <w:noProof/>
            <w:webHidden/>
          </w:rPr>
          <w:instrText xml:space="preserve"> PAGEREF _Toc536791763 \h </w:instrText>
        </w:r>
        <w:r>
          <w:rPr>
            <w:noProof/>
            <w:webHidden/>
          </w:rPr>
        </w:r>
      </w:ins>
      <w:r>
        <w:rPr>
          <w:noProof/>
          <w:webHidden/>
        </w:rPr>
        <w:fldChar w:fldCharType="separate"/>
      </w:r>
      <w:ins w:id="237" w:author="Correll, Ken" w:date="2019-02-01T13:39:00Z">
        <w:r>
          <w:rPr>
            <w:noProof/>
            <w:webHidden/>
          </w:rPr>
          <w:t>25</w:t>
        </w:r>
        <w:r>
          <w:rPr>
            <w:noProof/>
            <w:webHidden/>
          </w:rPr>
          <w:fldChar w:fldCharType="end"/>
        </w:r>
        <w:r w:rsidRPr="00BC4E2A">
          <w:rPr>
            <w:rStyle w:val="Hyperlink"/>
            <w:noProof/>
          </w:rPr>
          <w:fldChar w:fldCharType="end"/>
        </w:r>
      </w:ins>
    </w:p>
    <w:p w14:paraId="47264726" w14:textId="77777777" w:rsidR="00922AF0" w:rsidRDefault="00922AF0">
      <w:pPr>
        <w:pStyle w:val="TOC3"/>
        <w:rPr>
          <w:ins w:id="238" w:author="Correll, Ken" w:date="2019-02-01T13:39:00Z"/>
          <w:rFonts w:asciiTheme="minorHAnsi" w:eastAsiaTheme="minorEastAsia" w:hAnsiTheme="minorHAnsi"/>
          <w:noProof/>
          <w:color w:val="auto"/>
          <w:sz w:val="22"/>
        </w:rPr>
      </w:pPr>
      <w:ins w:id="23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5.2.4</w:t>
        </w:r>
        <w:r>
          <w:rPr>
            <w:rFonts w:asciiTheme="minorHAnsi" w:eastAsiaTheme="minorEastAsia" w:hAnsiTheme="minorHAnsi"/>
            <w:noProof/>
            <w:color w:val="auto"/>
            <w:sz w:val="22"/>
          </w:rPr>
          <w:tab/>
        </w:r>
        <w:r w:rsidRPr="00BC4E2A">
          <w:rPr>
            <w:rStyle w:val="Hyperlink"/>
            <w:noProof/>
          </w:rPr>
          <w:t>Ip does not used any sequences or extended sequences.Miscellaneous</w:t>
        </w:r>
        <w:r>
          <w:rPr>
            <w:noProof/>
            <w:webHidden/>
          </w:rPr>
          <w:tab/>
        </w:r>
        <w:r>
          <w:rPr>
            <w:noProof/>
            <w:webHidden/>
          </w:rPr>
          <w:fldChar w:fldCharType="begin"/>
        </w:r>
        <w:r>
          <w:rPr>
            <w:noProof/>
            <w:webHidden/>
          </w:rPr>
          <w:instrText xml:space="preserve"> PAGEREF _Toc536791764 \h </w:instrText>
        </w:r>
        <w:r>
          <w:rPr>
            <w:noProof/>
            <w:webHidden/>
          </w:rPr>
        </w:r>
      </w:ins>
      <w:r>
        <w:rPr>
          <w:noProof/>
          <w:webHidden/>
        </w:rPr>
        <w:fldChar w:fldCharType="separate"/>
      </w:r>
      <w:ins w:id="240" w:author="Correll, Ken" w:date="2019-02-01T13:39:00Z">
        <w:r>
          <w:rPr>
            <w:noProof/>
            <w:webHidden/>
          </w:rPr>
          <w:t>26</w:t>
        </w:r>
        <w:r>
          <w:rPr>
            <w:noProof/>
            <w:webHidden/>
          </w:rPr>
          <w:fldChar w:fldCharType="end"/>
        </w:r>
        <w:r w:rsidRPr="00BC4E2A">
          <w:rPr>
            <w:rStyle w:val="Hyperlink"/>
            <w:noProof/>
          </w:rPr>
          <w:fldChar w:fldCharType="end"/>
        </w:r>
      </w:ins>
    </w:p>
    <w:p w14:paraId="22845DD7" w14:textId="77777777" w:rsidR="00922AF0" w:rsidRDefault="00922AF0">
      <w:pPr>
        <w:pStyle w:val="TOC2"/>
        <w:rPr>
          <w:ins w:id="241" w:author="Correll, Ken" w:date="2019-02-01T13:39:00Z"/>
          <w:rFonts w:asciiTheme="minorHAnsi" w:eastAsiaTheme="minorEastAsia" w:hAnsiTheme="minorHAnsi"/>
          <w:noProof/>
          <w:color w:val="auto"/>
          <w:sz w:val="22"/>
        </w:rPr>
      </w:pPr>
      <w:ins w:id="24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5.3</w:t>
        </w:r>
        <w:r>
          <w:rPr>
            <w:rFonts w:asciiTheme="minorHAnsi" w:eastAsiaTheme="minorEastAsia" w:hAnsiTheme="minorHAnsi"/>
            <w:noProof/>
            <w:color w:val="auto"/>
            <w:sz w:val="22"/>
          </w:rPr>
          <w:tab/>
        </w:r>
        <w:r w:rsidRPr="00BC4E2A">
          <w:rPr>
            <w:rStyle w:val="Hyperlink"/>
            <w:noProof/>
          </w:rPr>
          <w:t>Environment Settings and Files</w:t>
        </w:r>
        <w:r>
          <w:rPr>
            <w:noProof/>
            <w:webHidden/>
          </w:rPr>
          <w:tab/>
        </w:r>
        <w:r>
          <w:rPr>
            <w:noProof/>
            <w:webHidden/>
          </w:rPr>
          <w:fldChar w:fldCharType="begin"/>
        </w:r>
        <w:r>
          <w:rPr>
            <w:noProof/>
            <w:webHidden/>
          </w:rPr>
          <w:instrText xml:space="preserve"> PAGEREF _Toc536791765 \h </w:instrText>
        </w:r>
        <w:r>
          <w:rPr>
            <w:noProof/>
            <w:webHidden/>
          </w:rPr>
        </w:r>
      </w:ins>
      <w:r>
        <w:rPr>
          <w:noProof/>
          <w:webHidden/>
        </w:rPr>
        <w:fldChar w:fldCharType="separate"/>
      </w:r>
      <w:ins w:id="243" w:author="Correll, Ken" w:date="2019-02-01T13:39:00Z">
        <w:r>
          <w:rPr>
            <w:noProof/>
            <w:webHidden/>
          </w:rPr>
          <w:t>26</w:t>
        </w:r>
        <w:r>
          <w:rPr>
            <w:noProof/>
            <w:webHidden/>
          </w:rPr>
          <w:fldChar w:fldCharType="end"/>
        </w:r>
        <w:r w:rsidRPr="00BC4E2A">
          <w:rPr>
            <w:rStyle w:val="Hyperlink"/>
            <w:noProof/>
          </w:rPr>
          <w:fldChar w:fldCharType="end"/>
        </w:r>
      </w:ins>
    </w:p>
    <w:p w14:paraId="4B10BD33" w14:textId="77777777" w:rsidR="00922AF0" w:rsidRDefault="00922AF0">
      <w:pPr>
        <w:pStyle w:val="TOC3"/>
        <w:rPr>
          <w:ins w:id="244" w:author="Correll, Ken" w:date="2019-02-01T13:39:00Z"/>
          <w:rFonts w:asciiTheme="minorHAnsi" w:eastAsiaTheme="minorEastAsia" w:hAnsiTheme="minorHAnsi"/>
          <w:noProof/>
          <w:color w:val="auto"/>
          <w:sz w:val="22"/>
        </w:rPr>
      </w:pPr>
      <w:ins w:id="24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5.3.1</w:t>
        </w:r>
        <w:r>
          <w:rPr>
            <w:rFonts w:asciiTheme="minorHAnsi" w:eastAsiaTheme="minorEastAsia" w:hAnsiTheme="minorHAnsi"/>
            <w:noProof/>
            <w:color w:val="auto"/>
            <w:sz w:val="22"/>
          </w:rPr>
          <w:tab/>
        </w:r>
        <w:r w:rsidRPr="00BC4E2A">
          <w:rPr>
            <w:rStyle w:val="Hyperlink"/>
            <w:noProof/>
          </w:rPr>
          <w:t>Base Test</w:t>
        </w:r>
        <w:r>
          <w:rPr>
            <w:noProof/>
            <w:webHidden/>
          </w:rPr>
          <w:tab/>
        </w:r>
        <w:r>
          <w:rPr>
            <w:noProof/>
            <w:webHidden/>
          </w:rPr>
          <w:fldChar w:fldCharType="begin"/>
        </w:r>
        <w:r>
          <w:rPr>
            <w:noProof/>
            <w:webHidden/>
          </w:rPr>
          <w:instrText xml:space="preserve"> PAGEREF _Toc536791766 \h </w:instrText>
        </w:r>
        <w:r>
          <w:rPr>
            <w:noProof/>
            <w:webHidden/>
          </w:rPr>
        </w:r>
      </w:ins>
      <w:r>
        <w:rPr>
          <w:noProof/>
          <w:webHidden/>
        </w:rPr>
        <w:fldChar w:fldCharType="separate"/>
      </w:r>
      <w:ins w:id="246" w:author="Correll, Ken" w:date="2019-02-01T13:39:00Z">
        <w:r>
          <w:rPr>
            <w:noProof/>
            <w:webHidden/>
          </w:rPr>
          <w:t>26</w:t>
        </w:r>
        <w:r>
          <w:rPr>
            <w:noProof/>
            <w:webHidden/>
          </w:rPr>
          <w:fldChar w:fldCharType="end"/>
        </w:r>
        <w:r w:rsidRPr="00BC4E2A">
          <w:rPr>
            <w:rStyle w:val="Hyperlink"/>
            <w:noProof/>
          </w:rPr>
          <w:fldChar w:fldCharType="end"/>
        </w:r>
      </w:ins>
    </w:p>
    <w:p w14:paraId="5C371AED" w14:textId="77777777" w:rsidR="00922AF0" w:rsidRDefault="00922AF0">
      <w:pPr>
        <w:pStyle w:val="TOC3"/>
        <w:rPr>
          <w:ins w:id="247" w:author="Correll, Ken" w:date="2019-02-01T13:39:00Z"/>
          <w:rFonts w:asciiTheme="minorHAnsi" w:eastAsiaTheme="minorEastAsia" w:hAnsiTheme="minorHAnsi"/>
          <w:noProof/>
          <w:color w:val="auto"/>
          <w:sz w:val="22"/>
        </w:rPr>
      </w:pPr>
      <w:ins w:id="24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5.3.2</w:t>
        </w:r>
        <w:r>
          <w:rPr>
            <w:rFonts w:asciiTheme="minorHAnsi" w:eastAsiaTheme="minorEastAsia" w:hAnsiTheme="minorHAnsi"/>
            <w:noProof/>
            <w:color w:val="auto"/>
            <w:sz w:val="22"/>
          </w:rPr>
          <w:tab/>
        </w:r>
        <w:r w:rsidRPr="00BC4E2A">
          <w:rPr>
            <w:rStyle w:val="Hyperlink"/>
            <w:noProof/>
          </w:rPr>
          <w:t>N/AConfiguration Object</w:t>
        </w:r>
        <w:r>
          <w:rPr>
            <w:noProof/>
            <w:webHidden/>
          </w:rPr>
          <w:tab/>
        </w:r>
        <w:r>
          <w:rPr>
            <w:noProof/>
            <w:webHidden/>
          </w:rPr>
          <w:fldChar w:fldCharType="begin"/>
        </w:r>
        <w:r>
          <w:rPr>
            <w:noProof/>
            <w:webHidden/>
          </w:rPr>
          <w:instrText xml:space="preserve"> PAGEREF _Toc536791767 \h </w:instrText>
        </w:r>
        <w:r>
          <w:rPr>
            <w:noProof/>
            <w:webHidden/>
          </w:rPr>
        </w:r>
      </w:ins>
      <w:r>
        <w:rPr>
          <w:noProof/>
          <w:webHidden/>
        </w:rPr>
        <w:fldChar w:fldCharType="separate"/>
      </w:r>
      <w:ins w:id="249" w:author="Correll, Ken" w:date="2019-02-01T13:39:00Z">
        <w:r>
          <w:rPr>
            <w:noProof/>
            <w:webHidden/>
          </w:rPr>
          <w:t>26</w:t>
        </w:r>
        <w:r>
          <w:rPr>
            <w:noProof/>
            <w:webHidden/>
          </w:rPr>
          <w:fldChar w:fldCharType="end"/>
        </w:r>
        <w:r w:rsidRPr="00BC4E2A">
          <w:rPr>
            <w:rStyle w:val="Hyperlink"/>
            <w:noProof/>
          </w:rPr>
          <w:fldChar w:fldCharType="end"/>
        </w:r>
      </w:ins>
    </w:p>
    <w:p w14:paraId="4910E84A" w14:textId="77777777" w:rsidR="00922AF0" w:rsidRDefault="00922AF0">
      <w:pPr>
        <w:pStyle w:val="TOC3"/>
        <w:rPr>
          <w:ins w:id="250" w:author="Correll, Ken" w:date="2019-02-01T13:39:00Z"/>
          <w:rFonts w:asciiTheme="minorHAnsi" w:eastAsiaTheme="minorEastAsia" w:hAnsiTheme="minorHAnsi"/>
          <w:noProof/>
          <w:color w:val="auto"/>
          <w:sz w:val="22"/>
        </w:rPr>
      </w:pPr>
      <w:ins w:id="25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5.3.3</w:t>
        </w:r>
        <w:r>
          <w:rPr>
            <w:rFonts w:asciiTheme="minorHAnsi" w:eastAsiaTheme="minorEastAsia" w:hAnsiTheme="minorHAnsi"/>
            <w:noProof/>
            <w:color w:val="auto"/>
            <w:sz w:val="22"/>
          </w:rPr>
          <w:tab/>
        </w:r>
        <w:r w:rsidRPr="00BC4E2A">
          <w:rPr>
            <w:rStyle w:val="Hyperlink"/>
            <w:noProof/>
          </w:rPr>
          <w:t>API</w:t>
        </w:r>
        <w:r>
          <w:rPr>
            <w:noProof/>
            <w:webHidden/>
          </w:rPr>
          <w:tab/>
        </w:r>
        <w:r>
          <w:rPr>
            <w:noProof/>
            <w:webHidden/>
          </w:rPr>
          <w:fldChar w:fldCharType="begin"/>
        </w:r>
        <w:r>
          <w:rPr>
            <w:noProof/>
            <w:webHidden/>
          </w:rPr>
          <w:instrText xml:space="preserve"> PAGEREF _Toc536791768 \h </w:instrText>
        </w:r>
        <w:r>
          <w:rPr>
            <w:noProof/>
            <w:webHidden/>
          </w:rPr>
        </w:r>
      </w:ins>
      <w:r>
        <w:rPr>
          <w:noProof/>
          <w:webHidden/>
        </w:rPr>
        <w:fldChar w:fldCharType="separate"/>
      </w:r>
      <w:ins w:id="252" w:author="Correll, Ken" w:date="2019-02-01T13:39:00Z">
        <w:r>
          <w:rPr>
            <w:noProof/>
            <w:webHidden/>
          </w:rPr>
          <w:t>26</w:t>
        </w:r>
        <w:r>
          <w:rPr>
            <w:noProof/>
            <w:webHidden/>
          </w:rPr>
          <w:fldChar w:fldCharType="end"/>
        </w:r>
        <w:r w:rsidRPr="00BC4E2A">
          <w:rPr>
            <w:rStyle w:val="Hyperlink"/>
            <w:noProof/>
          </w:rPr>
          <w:fldChar w:fldCharType="end"/>
        </w:r>
      </w:ins>
    </w:p>
    <w:p w14:paraId="28AC31D5" w14:textId="77777777" w:rsidR="00922AF0" w:rsidRDefault="00922AF0">
      <w:pPr>
        <w:pStyle w:val="TOC2"/>
        <w:rPr>
          <w:ins w:id="253" w:author="Correll, Ken" w:date="2019-02-01T13:39:00Z"/>
          <w:rFonts w:asciiTheme="minorHAnsi" w:eastAsiaTheme="minorEastAsia" w:hAnsiTheme="minorHAnsi"/>
          <w:noProof/>
          <w:color w:val="auto"/>
          <w:sz w:val="22"/>
        </w:rPr>
      </w:pPr>
      <w:ins w:id="25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"_Toc536791769"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5.4</w:t>
        </w:r>
        <w:r>
          <w:rPr>
            <w:rFonts w:asciiTheme="minorHAnsi" w:eastAsiaTheme="minorEastAsia" w:hAnsiTheme="minorHAnsi"/>
            <w:noProof/>
            <w:color w:val="auto"/>
            <w:sz w:val="22"/>
          </w:rPr>
          <w:tab/>
        </w:r>
        <w:r w:rsidRPr="00BC4E2A">
          <w:rPr>
            <w:rStyle w:val="Hyperlink"/>
            <w:noProof/>
          </w:rPr>
          <w:t>N/ADescription of Reusable Tests</w:t>
        </w:r>
        <w:r>
          <w:rPr>
            <w:noProof/>
            <w:webHidden/>
          </w:rPr>
          <w:tab/>
        </w:r>
        <w:r>
          <w:rPr>
            <w:noProof/>
            <w:webHidden/>
          </w:rPr>
          <w:fldChar w:fldCharType="begin"/>
        </w:r>
        <w:r>
          <w:rPr>
            <w:noProof/>
            <w:webHidden/>
          </w:rPr>
          <w:instrText xml:space="preserve"> PAGEREF _Toc536791769 \h </w:instrText>
        </w:r>
        <w:r>
          <w:rPr>
            <w:noProof/>
            <w:webHidden/>
          </w:rPr>
        </w:r>
      </w:ins>
      <w:r>
        <w:rPr>
          <w:noProof/>
          <w:webHidden/>
        </w:rPr>
        <w:fldChar w:fldCharType="separate"/>
      </w:r>
      <w:ins w:id="255" w:author="Correll, Ken" w:date="2019-02-01T13:39:00Z">
        <w:r>
          <w:rPr>
            <w:noProof/>
            <w:webHidden/>
          </w:rPr>
          <w:t>26</w:t>
        </w:r>
        <w:r>
          <w:rPr>
            <w:noProof/>
            <w:webHidden/>
          </w:rPr>
          <w:fldChar w:fldCharType="end"/>
        </w:r>
        <w:r w:rsidRPr="00BC4E2A">
          <w:rPr>
            <w:rStyle w:val="Hyperlink"/>
            <w:noProof/>
          </w:rPr>
          <w:fldChar w:fldCharType="end"/>
        </w:r>
      </w:ins>
    </w:p>
    <w:p w14:paraId="71006EC6" w14:textId="77777777" w:rsidR="00922AF0" w:rsidRDefault="00922AF0">
      <w:pPr>
        <w:pStyle w:val="TOC2"/>
        <w:rPr>
          <w:ins w:id="256" w:author="Correll, Ken" w:date="2019-02-01T13:39:00Z"/>
          <w:rFonts w:asciiTheme="minorHAnsi" w:eastAsiaTheme="minorEastAsia" w:hAnsiTheme="minorHAnsi"/>
          <w:noProof/>
          <w:color w:val="auto"/>
          <w:sz w:val="22"/>
        </w:rPr>
      </w:pPr>
      <w:ins w:id="25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5.5</w:t>
        </w:r>
        <w:r>
          <w:rPr>
            <w:rFonts w:asciiTheme="minorHAnsi" w:eastAsiaTheme="minorEastAsia" w:hAnsiTheme="minorHAnsi"/>
            <w:noProof/>
            <w:color w:val="auto"/>
            <w:sz w:val="22"/>
          </w:rPr>
          <w:tab/>
        </w:r>
        <w:r w:rsidRPr="00BC4E2A">
          <w:rPr>
            <w:rStyle w:val="Hyperlink"/>
            <w:noProof/>
          </w:rPr>
          <w:t>Description of Reusable Automation Scripts</w:t>
        </w:r>
        <w:r>
          <w:rPr>
            <w:noProof/>
            <w:webHidden/>
          </w:rPr>
          <w:tab/>
        </w:r>
        <w:r>
          <w:rPr>
            <w:noProof/>
            <w:webHidden/>
          </w:rPr>
          <w:fldChar w:fldCharType="begin"/>
        </w:r>
        <w:r>
          <w:rPr>
            <w:noProof/>
            <w:webHidden/>
          </w:rPr>
          <w:instrText xml:space="preserve"> PAGEREF _Toc536791770 \h </w:instrText>
        </w:r>
        <w:r>
          <w:rPr>
            <w:noProof/>
            <w:webHidden/>
          </w:rPr>
        </w:r>
      </w:ins>
      <w:r>
        <w:rPr>
          <w:noProof/>
          <w:webHidden/>
        </w:rPr>
        <w:fldChar w:fldCharType="separate"/>
      </w:r>
      <w:ins w:id="258" w:author="Correll, Ken" w:date="2019-02-01T13:39:00Z">
        <w:r>
          <w:rPr>
            <w:noProof/>
            <w:webHidden/>
          </w:rPr>
          <w:t>26</w:t>
        </w:r>
        <w:r>
          <w:rPr>
            <w:noProof/>
            <w:webHidden/>
          </w:rPr>
          <w:fldChar w:fldCharType="end"/>
        </w:r>
        <w:r w:rsidRPr="00BC4E2A">
          <w:rPr>
            <w:rStyle w:val="Hyperlink"/>
            <w:noProof/>
          </w:rPr>
          <w:fldChar w:fldCharType="end"/>
        </w:r>
      </w:ins>
    </w:p>
    <w:p w14:paraId="38A69D30" w14:textId="77777777" w:rsidR="00922AF0" w:rsidRDefault="00922AF0">
      <w:pPr>
        <w:pStyle w:val="TOC2"/>
        <w:rPr>
          <w:ins w:id="259" w:author="Correll, Ken" w:date="2019-02-01T13:39:00Z"/>
          <w:rFonts w:asciiTheme="minorHAnsi" w:eastAsiaTheme="minorEastAsia" w:hAnsiTheme="minorHAnsi"/>
          <w:noProof/>
          <w:color w:val="auto"/>
          <w:sz w:val="22"/>
        </w:rPr>
      </w:pPr>
      <w:ins w:id="26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5.6</w:t>
        </w:r>
        <w:r>
          <w:rPr>
            <w:rFonts w:asciiTheme="minorHAnsi" w:eastAsiaTheme="minorEastAsia" w:hAnsiTheme="minorHAnsi"/>
            <w:noProof/>
            <w:color w:val="auto"/>
            <w:sz w:val="22"/>
          </w:rPr>
          <w:tab/>
        </w:r>
        <w:r w:rsidRPr="00BC4E2A">
          <w:rPr>
            <w:rStyle w:val="Hyperlink"/>
            <w:noProof/>
          </w:rPr>
          <w:t>N/ASupported Compiler Options for Simulation</w:t>
        </w:r>
        <w:r>
          <w:rPr>
            <w:noProof/>
            <w:webHidden/>
          </w:rPr>
          <w:tab/>
        </w:r>
        <w:r>
          <w:rPr>
            <w:noProof/>
            <w:webHidden/>
          </w:rPr>
          <w:fldChar w:fldCharType="begin"/>
        </w:r>
        <w:r>
          <w:rPr>
            <w:noProof/>
            <w:webHidden/>
          </w:rPr>
          <w:instrText xml:space="preserve"> PAGEREF _Toc536791771 \h </w:instrText>
        </w:r>
        <w:r>
          <w:rPr>
            <w:noProof/>
            <w:webHidden/>
          </w:rPr>
        </w:r>
      </w:ins>
      <w:r>
        <w:rPr>
          <w:noProof/>
          <w:webHidden/>
        </w:rPr>
        <w:fldChar w:fldCharType="separate"/>
      </w:r>
      <w:ins w:id="261" w:author="Correll, Ken" w:date="2019-02-01T13:39:00Z">
        <w:r>
          <w:rPr>
            <w:noProof/>
            <w:webHidden/>
          </w:rPr>
          <w:t>26</w:t>
        </w:r>
        <w:r>
          <w:rPr>
            <w:noProof/>
            <w:webHidden/>
          </w:rPr>
          <w:fldChar w:fldCharType="end"/>
        </w:r>
        <w:r w:rsidRPr="00BC4E2A">
          <w:rPr>
            <w:rStyle w:val="Hyperlink"/>
            <w:noProof/>
          </w:rPr>
          <w:fldChar w:fldCharType="end"/>
        </w:r>
      </w:ins>
    </w:p>
    <w:p w14:paraId="6AE90CA2" w14:textId="77777777" w:rsidR="00922AF0" w:rsidRDefault="00922AF0">
      <w:pPr>
        <w:pStyle w:val="TOC2"/>
        <w:rPr>
          <w:ins w:id="262" w:author="Correll, Ken" w:date="2019-02-01T13:39:00Z"/>
          <w:rFonts w:asciiTheme="minorHAnsi" w:eastAsiaTheme="minorEastAsia" w:hAnsiTheme="minorHAnsi"/>
          <w:noProof/>
          <w:color w:val="auto"/>
          <w:sz w:val="22"/>
        </w:rPr>
      </w:pPr>
      <w:ins w:id="26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5.7</w:t>
        </w:r>
        <w:r>
          <w:rPr>
            <w:rFonts w:asciiTheme="minorHAnsi" w:eastAsiaTheme="minorEastAsia" w:hAnsiTheme="minorHAnsi"/>
            <w:noProof/>
            <w:color w:val="auto"/>
            <w:sz w:val="22"/>
          </w:rPr>
          <w:tab/>
        </w:r>
        <w:r w:rsidRPr="00BC4E2A">
          <w:rPr>
            <w:rStyle w:val="Hyperlink"/>
            <w:noProof/>
          </w:rPr>
          <w:t>Reusable Simulation RUNMODEs</w:t>
        </w:r>
        <w:r>
          <w:rPr>
            <w:noProof/>
            <w:webHidden/>
          </w:rPr>
          <w:tab/>
        </w:r>
        <w:r>
          <w:rPr>
            <w:noProof/>
            <w:webHidden/>
          </w:rPr>
          <w:fldChar w:fldCharType="begin"/>
        </w:r>
        <w:r>
          <w:rPr>
            <w:noProof/>
            <w:webHidden/>
          </w:rPr>
          <w:instrText xml:space="preserve"> PAGEREF _Toc536791772 \h </w:instrText>
        </w:r>
        <w:r>
          <w:rPr>
            <w:noProof/>
            <w:webHidden/>
          </w:rPr>
        </w:r>
      </w:ins>
      <w:r>
        <w:rPr>
          <w:noProof/>
          <w:webHidden/>
        </w:rPr>
        <w:fldChar w:fldCharType="separate"/>
      </w:r>
      <w:ins w:id="264" w:author="Correll, Ken" w:date="2019-02-01T13:39:00Z">
        <w:r>
          <w:rPr>
            <w:noProof/>
            <w:webHidden/>
          </w:rPr>
          <w:t>27</w:t>
        </w:r>
        <w:r>
          <w:rPr>
            <w:noProof/>
            <w:webHidden/>
          </w:rPr>
          <w:fldChar w:fldCharType="end"/>
        </w:r>
        <w:r w:rsidRPr="00BC4E2A">
          <w:rPr>
            <w:rStyle w:val="Hyperlink"/>
            <w:noProof/>
          </w:rPr>
          <w:fldChar w:fldCharType="end"/>
        </w:r>
      </w:ins>
    </w:p>
    <w:p w14:paraId="099686A9" w14:textId="77777777" w:rsidR="00922AF0" w:rsidRDefault="00922AF0">
      <w:pPr>
        <w:pStyle w:val="TOC2"/>
        <w:rPr>
          <w:ins w:id="265" w:author="Correll, Ken" w:date="2019-02-01T13:39:00Z"/>
          <w:rFonts w:asciiTheme="minorHAnsi" w:eastAsiaTheme="minorEastAsia" w:hAnsiTheme="minorHAnsi"/>
          <w:noProof/>
          <w:color w:val="auto"/>
          <w:sz w:val="22"/>
        </w:rPr>
      </w:pPr>
      <w:ins w:id="26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5.8</w:t>
        </w:r>
        <w:r>
          <w:rPr>
            <w:rFonts w:asciiTheme="minorHAnsi" w:eastAsiaTheme="minorEastAsia" w:hAnsiTheme="minorHAnsi"/>
            <w:noProof/>
            <w:color w:val="auto"/>
            <w:sz w:val="22"/>
          </w:rPr>
          <w:tab/>
        </w:r>
        <w:r w:rsidRPr="00BC4E2A">
          <w:rPr>
            <w:rStyle w:val="Hyperlink"/>
            <w:noProof/>
          </w:rPr>
          <w:t>RTL Verification Libraries</w:t>
        </w:r>
        <w:r>
          <w:rPr>
            <w:noProof/>
            <w:webHidden/>
          </w:rPr>
          <w:tab/>
        </w:r>
        <w:r>
          <w:rPr>
            <w:noProof/>
            <w:webHidden/>
          </w:rPr>
          <w:fldChar w:fldCharType="begin"/>
        </w:r>
        <w:r>
          <w:rPr>
            <w:noProof/>
            <w:webHidden/>
          </w:rPr>
          <w:instrText xml:space="preserve"> PAGEREF _Toc536791773 \h </w:instrText>
        </w:r>
        <w:r>
          <w:rPr>
            <w:noProof/>
            <w:webHidden/>
          </w:rPr>
        </w:r>
      </w:ins>
      <w:r>
        <w:rPr>
          <w:noProof/>
          <w:webHidden/>
        </w:rPr>
        <w:fldChar w:fldCharType="separate"/>
      </w:r>
      <w:ins w:id="267" w:author="Correll, Ken" w:date="2019-02-01T13:39:00Z">
        <w:r>
          <w:rPr>
            <w:noProof/>
            <w:webHidden/>
          </w:rPr>
          <w:t>27</w:t>
        </w:r>
        <w:r>
          <w:rPr>
            <w:noProof/>
            <w:webHidden/>
          </w:rPr>
          <w:fldChar w:fldCharType="end"/>
        </w:r>
        <w:r w:rsidRPr="00BC4E2A">
          <w:rPr>
            <w:rStyle w:val="Hyperlink"/>
            <w:noProof/>
          </w:rPr>
          <w:fldChar w:fldCharType="end"/>
        </w:r>
      </w:ins>
    </w:p>
    <w:p w14:paraId="6EB8B2C5" w14:textId="77777777" w:rsidR="00922AF0" w:rsidRDefault="00922AF0">
      <w:pPr>
        <w:pStyle w:val="TOC1"/>
        <w:rPr>
          <w:ins w:id="268" w:author="Correll, Ken" w:date="2019-02-01T13:39:00Z"/>
          <w:rFonts w:asciiTheme="minorHAnsi" w:eastAsiaTheme="minorEastAsia" w:hAnsiTheme="minorHAnsi"/>
          <w:noProof/>
          <w:color w:val="auto"/>
          <w:sz w:val="22"/>
        </w:rPr>
      </w:pPr>
      <w:ins w:id="26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w:t>
        </w:r>
        <w:r>
          <w:rPr>
            <w:rFonts w:asciiTheme="minorHAnsi" w:eastAsiaTheme="minorEastAsia" w:hAnsiTheme="minorHAnsi"/>
            <w:noProof/>
            <w:color w:val="auto"/>
            <w:sz w:val="22"/>
          </w:rPr>
          <w:tab/>
        </w:r>
        <w:r w:rsidRPr="00BC4E2A">
          <w:rPr>
            <w:rStyle w:val="Hyperlink"/>
            <w:noProof/>
          </w:rPr>
          <w:t>Tools and Methodology for Integration</w:t>
        </w:r>
        <w:r>
          <w:rPr>
            <w:noProof/>
            <w:webHidden/>
          </w:rPr>
          <w:tab/>
        </w:r>
        <w:r>
          <w:rPr>
            <w:noProof/>
            <w:webHidden/>
          </w:rPr>
          <w:fldChar w:fldCharType="begin"/>
        </w:r>
        <w:r>
          <w:rPr>
            <w:noProof/>
            <w:webHidden/>
          </w:rPr>
          <w:instrText xml:space="preserve"> PAGEREF _Toc536791774 \h </w:instrText>
        </w:r>
        <w:r>
          <w:rPr>
            <w:noProof/>
            <w:webHidden/>
          </w:rPr>
        </w:r>
      </w:ins>
      <w:r>
        <w:rPr>
          <w:noProof/>
          <w:webHidden/>
        </w:rPr>
        <w:fldChar w:fldCharType="separate"/>
      </w:r>
      <w:ins w:id="270" w:author="Correll, Ken" w:date="2019-02-01T13:39:00Z">
        <w:r>
          <w:rPr>
            <w:noProof/>
            <w:webHidden/>
          </w:rPr>
          <w:t>28</w:t>
        </w:r>
        <w:r>
          <w:rPr>
            <w:noProof/>
            <w:webHidden/>
          </w:rPr>
          <w:fldChar w:fldCharType="end"/>
        </w:r>
        <w:r w:rsidRPr="00BC4E2A">
          <w:rPr>
            <w:rStyle w:val="Hyperlink"/>
            <w:noProof/>
          </w:rPr>
          <w:fldChar w:fldCharType="end"/>
        </w:r>
      </w:ins>
    </w:p>
    <w:p w14:paraId="3EAF244E" w14:textId="77777777" w:rsidR="00922AF0" w:rsidRDefault="00922AF0">
      <w:pPr>
        <w:pStyle w:val="TOC2"/>
        <w:rPr>
          <w:ins w:id="271" w:author="Correll, Ken" w:date="2019-02-01T13:39:00Z"/>
          <w:rFonts w:asciiTheme="minorHAnsi" w:eastAsiaTheme="minorEastAsia" w:hAnsiTheme="minorHAnsi"/>
          <w:noProof/>
          <w:color w:val="auto"/>
          <w:sz w:val="22"/>
        </w:rPr>
      </w:pPr>
      <w:ins w:id="27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6.1</w:t>
        </w:r>
        <w:r>
          <w:rPr>
            <w:rFonts w:asciiTheme="minorHAnsi" w:eastAsiaTheme="minorEastAsia" w:hAnsiTheme="minorHAnsi"/>
            <w:noProof/>
            <w:color w:val="auto"/>
            <w:sz w:val="22"/>
          </w:rPr>
          <w:tab/>
        </w:r>
        <w:r w:rsidRPr="00BC4E2A">
          <w:rPr>
            <w:rStyle w:val="Hyperlink"/>
            <w:noProof/>
          </w:rPr>
          <w:t>Supported Tools</w:t>
        </w:r>
        <w:r>
          <w:rPr>
            <w:noProof/>
            <w:webHidden/>
          </w:rPr>
          <w:tab/>
        </w:r>
        <w:r>
          <w:rPr>
            <w:noProof/>
            <w:webHidden/>
          </w:rPr>
          <w:fldChar w:fldCharType="begin"/>
        </w:r>
        <w:r>
          <w:rPr>
            <w:noProof/>
            <w:webHidden/>
          </w:rPr>
          <w:instrText xml:space="preserve"> PAGEREF _Toc536791775 \h </w:instrText>
        </w:r>
        <w:r>
          <w:rPr>
            <w:noProof/>
            <w:webHidden/>
          </w:rPr>
        </w:r>
      </w:ins>
      <w:r>
        <w:rPr>
          <w:noProof/>
          <w:webHidden/>
        </w:rPr>
        <w:fldChar w:fldCharType="separate"/>
      </w:r>
      <w:ins w:id="273" w:author="Correll, Ken" w:date="2019-02-01T13:39:00Z">
        <w:r>
          <w:rPr>
            <w:noProof/>
            <w:webHidden/>
          </w:rPr>
          <w:t>28</w:t>
        </w:r>
        <w:r>
          <w:rPr>
            <w:noProof/>
            <w:webHidden/>
          </w:rPr>
          <w:fldChar w:fldCharType="end"/>
        </w:r>
        <w:r w:rsidRPr="00BC4E2A">
          <w:rPr>
            <w:rStyle w:val="Hyperlink"/>
            <w:noProof/>
          </w:rPr>
          <w:fldChar w:fldCharType="end"/>
        </w:r>
      </w:ins>
    </w:p>
    <w:p w14:paraId="60109E2C" w14:textId="77777777" w:rsidR="00922AF0" w:rsidRDefault="00922AF0">
      <w:pPr>
        <w:pStyle w:val="TOC2"/>
        <w:rPr>
          <w:ins w:id="274" w:author="Correll, Ken" w:date="2019-02-01T13:39:00Z"/>
          <w:rFonts w:asciiTheme="minorHAnsi" w:eastAsiaTheme="minorEastAsia" w:hAnsiTheme="minorHAnsi"/>
          <w:noProof/>
          <w:color w:val="auto"/>
          <w:sz w:val="22"/>
        </w:rPr>
      </w:pPr>
      <w:ins w:id="27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6.2</w:t>
        </w:r>
        <w:r>
          <w:rPr>
            <w:rFonts w:asciiTheme="minorHAnsi" w:eastAsiaTheme="minorEastAsia" w:hAnsiTheme="minorHAnsi"/>
            <w:noProof/>
            <w:color w:val="auto"/>
            <w:sz w:val="22"/>
          </w:rPr>
          <w:tab/>
        </w:r>
        <w:r w:rsidRPr="00BC4E2A">
          <w:rPr>
            <w:rStyle w:val="Hyperlink"/>
            <w:noProof/>
          </w:rPr>
          <w:t>Environment Variables</w:t>
        </w:r>
        <w:r>
          <w:rPr>
            <w:noProof/>
            <w:webHidden/>
          </w:rPr>
          <w:tab/>
        </w:r>
        <w:r>
          <w:rPr>
            <w:noProof/>
            <w:webHidden/>
          </w:rPr>
          <w:fldChar w:fldCharType="begin"/>
        </w:r>
        <w:r>
          <w:rPr>
            <w:noProof/>
            <w:webHidden/>
          </w:rPr>
          <w:instrText xml:space="preserve"> PAGEREF _Toc536791776 \h </w:instrText>
        </w:r>
        <w:r>
          <w:rPr>
            <w:noProof/>
            <w:webHidden/>
          </w:rPr>
        </w:r>
      </w:ins>
      <w:r>
        <w:rPr>
          <w:noProof/>
          <w:webHidden/>
        </w:rPr>
        <w:fldChar w:fldCharType="separate"/>
      </w:r>
      <w:ins w:id="276" w:author="Correll, Ken" w:date="2019-02-01T13:39:00Z">
        <w:r>
          <w:rPr>
            <w:noProof/>
            <w:webHidden/>
          </w:rPr>
          <w:t>28</w:t>
        </w:r>
        <w:r>
          <w:rPr>
            <w:noProof/>
            <w:webHidden/>
          </w:rPr>
          <w:fldChar w:fldCharType="end"/>
        </w:r>
        <w:r w:rsidRPr="00BC4E2A">
          <w:rPr>
            <w:rStyle w:val="Hyperlink"/>
            <w:noProof/>
          </w:rPr>
          <w:fldChar w:fldCharType="end"/>
        </w:r>
      </w:ins>
    </w:p>
    <w:p w14:paraId="7890F604" w14:textId="77777777" w:rsidR="00922AF0" w:rsidRDefault="00922AF0">
      <w:pPr>
        <w:pStyle w:val="TOC2"/>
        <w:rPr>
          <w:ins w:id="277" w:author="Correll, Ken" w:date="2019-02-01T13:39:00Z"/>
          <w:rFonts w:asciiTheme="minorHAnsi" w:eastAsiaTheme="minorEastAsia" w:hAnsiTheme="minorHAnsi"/>
          <w:noProof/>
          <w:color w:val="auto"/>
          <w:sz w:val="22"/>
        </w:rPr>
      </w:pPr>
      <w:ins w:id="27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6.3</w:t>
        </w:r>
        <w:r>
          <w:rPr>
            <w:rFonts w:asciiTheme="minorHAnsi" w:eastAsiaTheme="minorEastAsia" w:hAnsiTheme="minorHAnsi"/>
            <w:noProof/>
            <w:color w:val="auto"/>
            <w:sz w:val="22"/>
          </w:rPr>
          <w:tab/>
        </w:r>
        <w:r w:rsidRPr="00BC4E2A">
          <w:rPr>
            <w:rStyle w:val="Hyperlink"/>
            <w:noProof/>
          </w:rPr>
          <w:t>HIP Libraries Included in Release</w:t>
        </w:r>
        <w:r>
          <w:rPr>
            <w:noProof/>
            <w:webHidden/>
          </w:rPr>
          <w:tab/>
        </w:r>
        <w:r>
          <w:rPr>
            <w:noProof/>
            <w:webHidden/>
          </w:rPr>
          <w:fldChar w:fldCharType="begin"/>
        </w:r>
        <w:r>
          <w:rPr>
            <w:noProof/>
            <w:webHidden/>
          </w:rPr>
          <w:instrText xml:space="preserve"> PAGEREF _Toc536791777 \h </w:instrText>
        </w:r>
        <w:r>
          <w:rPr>
            <w:noProof/>
            <w:webHidden/>
          </w:rPr>
        </w:r>
      </w:ins>
      <w:r>
        <w:rPr>
          <w:noProof/>
          <w:webHidden/>
        </w:rPr>
        <w:fldChar w:fldCharType="separate"/>
      </w:r>
      <w:ins w:id="279" w:author="Correll, Ken" w:date="2019-02-01T13:39:00Z">
        <w:r>
          <w:rPr>
            <w:noProof/>
            <w:webHidden/>
          </w:rPr>
          <w:t>28</w:t>
        </w:r>
        <w:r>
          <w:rPr>
            <w:noProof/>
            <w:webHidden/>
          </w:rPr>
          <w:fldChar w:fldCharType="end"/>
        </w:r>
        <w:r w:rsidRPr="00BC4E2A">
          <w:rPr>
            <w:rStyle w:val="Hyperlink"/>
            <w:noProof/>
          </w:rPr>
          <w:fldChar w:fldCharType="end"/>
        </w:r>
      </w:ins>
    </w:p>
    <w:p w14:paraId="6C3AF734" w14:textId="77777777" w:rsidR="00922AF0" w:rsidRDefault="00922AF0">
      <w:pPr>
        <w:pStyle w:val="TOC3"/>
        <w:rPr>
          <w:ins w:id="280" w:author="Correll, Ken" w:date="2019-02-01T13:39:00Z"/>
          <w:rFonts w:asciiTheme="minorHAnsi" w:eastAsiaTheme="minorEastAsia" w:hAnsiTheme="minorHAnsi"/>
          <w:noProof/>
          <w:color w:val="auto"/>
          <w:sz w:val="22"/>
        </w:rPr>
      </w:pPr>
      <w:ins w:id="28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6.3.1</w:t>
        </w:r>
        <w:r>
          <w:rPr>
            <w:rFonts w:asciiTheme="minorHAnsi" w:eastAsiaTheme="minorEastAsia" w:hAnsiTheme="minorHAnsi"/>
            <w:noProof/>
            <w:color w:val="auto"/>
            <w:sz w:val="22"/>
          </w:rPr>
          <w:tab/>
        </w:r>
        <w:r w:rsidRPr="00BC4E2A">
          <w:rPr>
            <w:rStyle w:val="Hyperlink"/>
            <w:noProof/>
          </w:rPr>
          <w:t>Register Files or SRAM</w:t>
        </w:r>
        <w:r>
          <w:rPr>
            <w:noProof/>
            <w:webHidden/>
          </w:rPr>
          <w:tab/>
        </w:r>
        <w:r>
          <w:rPr>
            <w:noProof/>
            <w:webHidden/>
          </w:rPr>
          <w:fldChar w:fldCharType="begin"/>
        </w:r>
        <w:r>
          <w:rPr>
            <w:noProof/>
            <w:webHidden/>
          </w:rPr>
          <w:instrText xml:space="preserve"> PAGEREF _Toc536791778 \h </w:instrText>
        </w:r>
        <w:r>
          <w:rPr>
            <w:noProof/>
            <w:webHidden/>
          </w:rPr>
        </w:r>
      </w:ins>
      <w:r>
        <w:rPr>
          <w:noProof/>
          <w:webHidden/>
        </w:rPr>
        <w:fldChar w:fldCharType="separate"/>
      </w:r>
      <w:ins w:id="282" w:author="Correll, Ken" w:date="2019-02-01T13:39:00Z">
        <w:r>
          <w:rPr>
            <w:noProof/>
            <w:webHidden/>
          </w:rPr>
          <w:t>28</w:t>
        </w:r>
        <w:r>
          <w:rPr>
            <w:noProof/>
            <w:webHidden/>
          </w:rPr>
          <w:fldChar w:fldCharType="end"/>
        </w:r>
        <w:r w:rsidRPr="00BC4E2A">
          <w:rPr>
            <w:rStyle w:val="Hyperlink"/>
            <w:noProof/>
          </w:rPr>
          <w:fldChar w:fldCharType="end"/>
        </w:r>
      </w:ins>
    </w:p>
    <w:p w14:paraId="2D2A7A8E" w14:textId="77777777" w:rsidR="00922AF0" w:rsidRDefault="00922AF0">
      <w:pPr>
        <w:pStyle w:val="TOC3"/>
        <w:rPr>
          <w:ins w:id="283" w:author="Correll, Ken" w:date="2019-02-01T13:39:00Z"/>
          <w:rFonts w:asciiTheme="minorHAnsi" w:eastAsiaTheme="minorEastAsia" w:hAnsiTheme="minorHAnsi"/>
          <w:noProof/>
          <w:color w:val="auto"/>
          <w:sz w:val="22"/>
        </w:rPr>
      </w:pPr>
      <w:ins w:id="28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"_Toc536791779"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6.3.2</w:t>
        </w:r>
        <w:r>
          <w:rPr>
            <w:rFonts w:asciiTheme="minorHAnsi" w:eastAsiaTheme="minorEastAsia" w:hAnsiTheme="minorHAnsi"/>
            <w:noProof/>
            <w:color w:val="auto"/>
            <w:sz w:val="22"/>
          </w:rPr>
          <w:tab/>
        </w:r>
        <w:r w:rsidRPr="00BC4E2A">
          <w:rPr>
            <w:rStyle w:val="Hyperlink"/>
            <w:noProof/>
          </w:rPr>
          <w:t>M-PHY and Related Libraries</w:t>
        </w:r>
        <w:r>
          <w:rPr>
            <w:noProof/>
            <w:webHidden/>
          </w:rPr>
          <w:tab/>
        </w:r>
        <w:r>
          <w:rPr>
            <w:noProof/>
            <w:webHidden/>
          </w:rPr>
          <w:fldChar w:fldCharType="begin"/>
        </w:r>
        <w:r>
          <w:rPr>
            <w:noProof/>
            <w:webHidden/>
          </w:rPr>
          <w:instrText xml:space="preserve"> PAGEREF _Toc536791779 \h </w:instrText>
        </w:r>
        <w:r>
          <w:rPr>
            <w:noProof/>
            <w:webHidden/>
          </w:rPr>
        </w:r>
      </w:ins>
      <w:r>
        <w:rPr>
          <w:noProof/>
          <w:webHidden/>
        </w:rPr>
        <w:fldChar w:fldCharType="separate"/>
      </w:r>
      <w:ins w:id="285" w:author="Correll, Ken" w:date="2019-02-01T13:39:00Z">
        <w:r>
          <w:rPr>
            <w:noProof/>
            <w:webHidden/>
          </w:rPr>
          <w:t>28</w:t>
        </w:r>
        <w:r>
          <w:rPr>
            <w:noProof/>
            <w:webHidden/>
          </w:rPr>
          <w:fldChar w:fldCharType="end"/>
        </w:r>
        <w:r w:rsidRPr="00BC4E2A">
          <w:rPr>
            <w:rStyle w:val="Hyperlink"/>
            <w:noProof/>
          </w:rPr>
          <w:fldChar w:fldCharType="end"/>
        </w:r>
      </w:ins>
    </w:p>
    <w:p w14:paraId="51AC6C62" w14:textId="77777777" w:rsidR="00922AF0" w:rsidRDefault="00922AF0">
      <w:pPr>
        <w:pStyle w:val="TOC2"/>
        <w:rPr>
          <w:ins w:id="286" w:author="Correll, Ken" w:date="2019-02-01T13:39:00Z"/>
          <w:rFonts w:asciiTheme="minorHAnsi" w:eastAsiaTheme="minorEastAsia" w:hAnsiTheme="minorHAnsi"/>
          <w:noProof/>
          <w:color w:val="auto"/>
          <w:sz w:val="22"/>
        </w:rPr>
      </w:pPr>
      <w:ins w:id="28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6.4</w:t>
        </w:r>
        <w:r>
          <w:rPr>
            <w:rFonts w:asciiTheme="minorHAnsi" w:eastAsiaTheme="minorEastAsia" w:hAnsiTheme="minorHAnsi"/>
            <w:noProof/>
            <w:color w:val="auto"/>
            <w:sz w:val="22"/>
          </w:rPr>
          <w:tab/>
        </w:r>
        <w:r w:rsidRPr="00BC4E2A">
          <w:rPr>
            <w:rStyle w:val="Hyperlink"/>
            <w:noProof/>
          </w:rPr>
          <w:t>Directory Structure</w:t>
        </w:r>
        <w:r>
          <w:rPr>
            <w:noProof/>
            <w:webHidden/>
          </w:rPr>
          <w:tab/>
        </w:r>
        <w:r>
          <w:rPr>
            <w:noProof/>
            <w:webHidden/>
          </w:rPr>
          <w:fldChar w:fldCharType="begin"/>
        </w:r>
        <w:r>
          <w:rPr>
            <w:noProof/>
            <w:webHidden/>
          </w:rPr>
          <w:instrText xml:space="preserve"> PAGEREF _Toc536791780 \h </w:instrText>
        </w:r>
        <w:r>
          <w:rPr>
            <w:noProof/>
            <w:webHidden/>
          </w:rPr>
        </w:r>
      </w:ins>
      <w:r>
        <w:rPr>
          <w:noProof/>
          <w:webHidden/>
        </w:rPr>
        <w:fldChar w:fldCharType="separate"/>
      </w:r>
      <w:ins w:id="288" w:author="Correll, Ken" w:date="2019-02-01T13:39:00Z">
        <w:r>
          <w:rPr>
            <w:noProof/>
            <w:webHidden/>
          </w:rPr>
          <w:t>29</w:t>
        </w:r>
        <w:r>
          <w:rPr>
            <w:noProof/>
            <w:webHidden/>
          </w:rPr>
          <w:fldChar w:fldCharType="end"/>
        </w:r>
        <w:r w:rsidRPr="00BC4E2A">
          <w:rPr>
            <w:rStyle w:val="Hyperlink"/>
            <w:noProof/>
          </w:rPr>
          <w:fldChar w:fldCharType="end"/>
        </w:r>
      </w:ins>
    </w:p>
    <w:p w14:paraId="5EC6BA6D" w14:textId="77777777" w:rsidR="00922AF0" w:rsidRDefault="00922AF0">
      <w:pPr>
        <w:pStyle w:val="TOC2"/>
        <w:rPr>
          <w:ins w:id="289" w:author="Correll, Ken" w:date="2019-02-01T13:39:00Z"/>
          <w:rFonts w:asciiTheme="minorHAnsi" w:eastAsiaTheme="minorEastAsia" w:hAnsiTheme="minorHAnsi"/>
          <w:noProof/>
          <w:color w:val="auto"/>
          <w:sz w:val="22"/>
        </w:rPr>
      </w:pPr>
      <w:ins w:id="29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6.5</w:t>
        </w:r>
        <w:r>
          <w:rPr>
            <w:rFonts w:asciiTheme="minorHAnsi" w:eastAsiaTheme="minorEastAsia" w:hAnsiTheme="minorHAnsi"/>
            <w:noProof/>
            <w:color w:val="auto"/>
            <w:sz w:val="22"/>
          </w:rPr>
          <w:tab/>
        </w:r>
        <w:r w:rsidRPr="00BC4E2A">
          <w:rPr>
            <w:rStyle w:val="Hyperlink"/>
            <w:noProof/>
          </w:rPr>
          <w:t>Ace</w:t>
        </w:r>
        <w:r>
          <w:rPr>
            <w:noProof/>
            <w:webHidden/>
          </w:rPr>
          <w:tab/>
        </w:r>
        <w:r>
          <w:rPr>
            <w:noProof/>
            <w:webHidden/>
          </w:rPr>
          <w:fldChar w:fldCharType="begin"/>
        </w:r>
        <w:r>
          <w:rPr>
            <w:noProof/>
            <w:webHidden/>
          </w:rPr>
          <w:instrText xml:space="preserve"> PAGEREF _Toc536791781 \h </w:instrText>
        </w:r>
        <w:r>
          <w:rPr>
            <w:noProof/>
            <w:webHidden/>
          </w:rPr>
        </w:r>
      </w:ins>
      <w:r>
        <w:rPr>
          <w:noProof/>
          <w:webHidden/>
        </w:rPr>
        <w:fldChar w:fldCharType="separate"/>
      </w:r>
      <w:ins w:id="291" w:author="Correll, Ken" w:date="2019-02-01T13:39:00Z">
        <w:r>
          <w:rPr>
            <w:noProof/>
            <w:webHidden/>
          </w:rPr>
          <w:t>29</w:t>
        </w:r>
        <w:r>
          <w:rPr>
            <w:noProof/>
            <w:webHidden/>
          </w:rPr>
          <w:fldChar w:fldCharType="end"/>
        </w:r>
        <w:r w:rsidRPr="00BC4E2A">
          <w:rPr>
            <w:rStyle w:val="Hyperlink"/>
            <w:noProof/>
          </w:rPr>
          <w:fldChar w:fldCharType="end"/>
        </w:r>
      </w:ins>
    </w:p>
    <w:p w14:paraId="08EAC4BD" w14:textId="77777777" w:rsidR="00922AF0" w:rsidRDefault="00922AF0">
      <w:pPr>
        <w:pStyle w:val="TOC2"/>
        <w:rPr>
          <w:ins w:id="292" w:author="Correll, Ken" w:date="2019-02-01T13:39:00Z"/>
          <w:rFonts w:asciiTheme="minorHAnsi" w:eastAsiaTheme="minorEastAsia" w:hAnsiTheme="minorHAnsi"/>
          <w:noProof/>
          <w:color w:val="auto"/>
          <w:sz w:val="22"/>
        </w:rPr>
      </w:pPr>
      <w:ins w:id="29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6.6</w:t>
        </w:r>
        <w:r>
          <w:rPr>
            <w:rFonts w:asciiTheme="minorHAnsi" w:eastAsiaTheme="minorEastAsia" w:hAnsiTheme="minorHAnsi"/>
            <w:noProof/>
            <w:color w:val="auto"/>
            <w:sz w:val="22"/>
          </w:rPr>
          <w:tab/>
        </w:r>
        <w:r w:rsidRPr="00BC4E2A">
          <w:rPr>
            <w:rStyle w:val="Hyperlink"/>
            <w:noProof/>
          </w:rPr>
          <w:t>Lintra</w:t>
        </w:r>
        <w:r>
          <w:rPr>
            <w:noProof/>
            <w:webHidden/>
          </w:rPr>
          <w:tab/>
        </w:r>
        <w:r>
          <w:rPr>
            <w:noProof/>
            <w:webHidden/>
          </w:rPr>
          <w:fldChar w:fldCharType="begin"/>
        </w:r>
        <w:r>
          <w:rPr>
            <w:noProof/>
            <w:webHidden/>
          </w:rPr>
          <w:instrText xml:space="preserve"> PAGEREF _Toc536791782 \h </w:instrText>
        </w:r>
        <w:r>
          <w:rPr>
            <w:noProof/>
            <w:webHidden/>
          </w:rPr>
        </w:r>
      </w:ins>
      <w:r>
        <w:rPr>
          <w:noProof/>
          <w:webHidden/>
        </w:rPr>
        <w:fldChar w:fldCharType="separate"/>
      </w:r>
      <w:ins w:id="294" w:author="Correll, Ken" w:date="2019-02-01T13:39:00Z">
        <w:r>
          <w:rPr>
            <w:noProof/>
            <w:webHidden/>
          </w:rPr>
          <w:t>29</w:t>
        </w:r>
        <w:r>
          <w:rPr>
            <w:noProof/>
            <w:webHidden/>
          </w:rPr>
          <w:fldChar w:fldCharType="end"/>
        </w:r>
        <w:r w:rsidRPr="00BC4E2A">
          <w:rPr>
            <w:rStyle w:val="Hyperlink"/>
            <w:noProof/>
          </w:rPr>
          <w:fldChar w:fldCharType="end"/>
        </w:r>
      </w:ins>
    </w:p>
    <w:p w14:paraId="318A31AC" w14:textId="77777777" w:rsidR="00922AF0" w:rsidRDefault="00922AF0">
      <w:pPr>
        <w:pStyle w:val="TOC2"/>
        <w:rPr>
          <w:ins w:id="295" w:author="Correll, Ken" w:date="2019-02-01T13:39:00Z"/>
          <w:rFonts w:asciiTheme="minorHAnsi" w:eastAsiaTheme="minorEastAsia" w:hAnsiTheme="minorHAnsi"/>
          <w:noProof/>
          <w:color w:val="auto"/>
          <w:sz w:val="22"/>
        </w:rPr>
      </w:pPr>
      <w:ins w:id="29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6.7</w:t>
        </w:r>
        <w:r>
          <w:rPr>
            <w:rFonts w:asciiTheme="minorHAnsi" w:eastAsiaTheme="minorEastAsia" w:hAnsiTheme="minorHAnsi"/>
            <w:noProof/>
            <w:color w:val="auto"/>
            <w:sz w:val="22"/>
          </w:rPr>
          <w:tab/>
        </w:r>
        <w:r w:rsidRPr="00BC4E2A">
          <w:rPr>
            <w:rStyle w:val="Hyperlink"/>
            <w:noProof/>
          </w:rPr>
          <w:t>Synthesis</w:t>
        </w:r>
        <w:r>
          <w:rPr>
            <w:noProof/>
            <w:webHidden/>
          </w:rPr>
          <w:tab/>
        </w:r>
        <w:r>
          <w:rPr>
            <w:noProof/>
            <w:webHidden/>
          </w:rPr>
          <w:fldChar w:fldCharType="begin"/>
        </w:r>
        <w:r>
          <w:rPr>
            <w:noProof/>
            <w:webHidden/>
          </w:rPr>
          <w:instrText xml:space="preserve"> PAGEREF _Toc536791783 \h </w:instrText>
        </w:r>
        <w:r>
          <w:rPr>
            <w:noProof/>
            <w:webHidden/>
          </w:rPr>
        </w:r>
      </w:ins>
      <w:r>
        <w:rPr>
          <w:noProof/>
          <w:webHidden/>
        </w:rPr>
        <w:fldChar w:fldCharType="separate"/>
      </w:r>
      <w:ins w:id="297" w:author="Correll, Ken" w:date="2019-02-01T13:39:00Z">
        <w:r>
          <w:rPr>
            <w:noProof/>
            <w:webHidden/>
          </w:rPr>
          <w:t>29</w:t>
        </w:r>
        <w:r>
          <w:rPr>
            <w:noProof/>
            <w:webHidden/>
          </w:rPr>
          <w:fldChar w:fldCharType="end"/>
        </w:r>
        <w:r w:rsidRPr="00BC4E2A">
          <w:rPr>
            <w:rStyle w:val="Hyperlink"/>
            <w:noProof/>
          </w:rPr>
          <w:fldChar w:fldCharType="end"/>
        </w:r>
      </w:ins>
    </w:p>
    <w:p w14:paraId="1DA05101" w14:textId="77777777" w:rsidR="00922AF0" w:rsidRDefault="00922AF0">
      <w:pPr>
        <w:pStyle w:val="TOC3"/>
        <w:rPr>
          <w:ins w:id="298" w:author="Correll, Ken" w:date="2019-02-01T13:39:00Z"/>
          <w:rFonts w:asciiTheme="minorHAnsi" w:eastAsiaTheme="minorEastAsia" w:hAnsiTheme="minorHAnsi"/>
          <w:noProof/>
          <w:color w:val="auto"/>
          <w:sz w:val="22"/>
        </w:rPr>
      </w:pPr>
      <w:ins w:id="299"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"_Toc536791784"</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6.7.1</w:t>
        </w:r>
        <w:r>
          <w:rPr>
            <w:rFonts w:asciiTheme="minorHAnsi" w:eastAsiaTheme="minorEastAsia" w:hAnsiTheme="minorHAnsi"/>
            <w:noProof/>
            <w:color w:val="auto"/>
            <w:sz w:val="22"/>
          </w:rPr>
          <w:tab/>
        </w:r>
        <w:r w:rsidRPr="00BC4E2A">
          <w:rPr>
            <w:rStyle w:val="Hyperlink"/>
            <w:noProof/>
          </w:rPr>
          <w:t>Clocks</w:t>
        </w:r>
        <w:r>
          <w:rPr>
            <w:noProof/>
            <w:webHidden/>
          </w:rPr>
          <w:tab/>
        </w:r>
        <w:r>
          <w:rPr>
            <w:noProof/>
            <w:webHidden/>
          </w:rPr>
          <w:fldChar w:fldCharType="begin"/>
        </w:r>
        <w:r>
          <w:rPr>
            <w:noProof/>
            <w:webHidden/>
          </w:rPr>
          <w:instrText xml:space="preserve"> PAGEREF _Toc536791784 \h </w:instrText>
        </w:r>
        <w:r>
          <w:rPr>
            <w:noProof/>
            <w:webHidden/>
          </w:rPr>
        </w:r>
      </w:ins>
      <w:r>
        <w:rPr>
          <w:noProof/>
          <w:webHidden/>
        </w:rPr>
        <w:fldChar w:fldCharType="separate"/>
      </w:r>
      <w:ins w:id="300" w:author="Correll, Ken" w:date="2019-02-01T13:39:00Z">
        <w:r>
          <w:rPr>
            <w:noProof/>
            <w:webHidden/>
          </w:rPr>
          <w:t>29</w:t>
        </w:r>
        <w:r>
          <w:rPr>
            <w:noProof/>
            <w:webHidden/>
          </w:rPr>
          <w:fldChar w:fldCharType="end"/>
        </w:r>
        <w:r w:rsidRPr="00BC4E2A">
          <w:rPr>
            <w:rStyle w:val="Hyperlink"/>
            <w:noProof/>
          </w:rPr>
          <w:fldChar w:fldCharType="end"/>
        </w:r>
      </w:ins>
    </w:p>
    <w:p w14:paraId="2A504BB6" w14:textId="77777777" w:rsidR="00922AF0" w:rsidRDefault="00922AF0">
      <w:pPr>
        <w:pStyle w:val="TOC3"/>
        <w:rPr>
          <w:ins w:id="301" w:author="Correll, Ken" w:date="2019-02-01T13:39:00Z"/>
          <w:rFonts w:asciiTheme="minorHAnsi" w:eastAsiaTheme="minorEastAsia" w:hAnsiTheme="minorHAnsi"/>
          <w:noProof/>
          <w:color w:val="auto"/>
          <w:sz w:val="22"/>
        </w:rPr>
      </w:pPr>
      <w:ins w:id="302"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"_Toc536791785"</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6.7.2</w:t>
        </w:r>
        <w:r>
          <w:rPr>
            <w:rFonts w:asciiTheme="minorHAnsi" w:eastAsiaTheme="minorEastAsia" w:hAnsiTheme="minorHAnsi"/>
            <w:noProof/>
            <w:color w:val="auto"/>
            <w:sz w:val="22"/>
          </w:rPr>
          <w:tab/>
        </w:r>
        <w:r w:rsidRPr="00BC4E2A">
          <w:rPr>
            <w:rStyle w:val="Hyperlink"/>
            <w:noProof/>
          </w:rPr>
          <w:t>Clock Diagram</w:t>
        </w:r>
        <w:r>
          <w:rPr>
            <w:noProof/>
            <w:webHidden/>
          </w:rPr>
          <w:tab/>
        </w:r>
        <w:r>
          <w:rPr>
            <w:noProof/>
            <w:webHidden/>
          </w:rPr>
          <w:fldChar w:fldCharType="begin"/>
        </w:r>
        <w:r>
          <w:rPr>
            <w:noProof/>
            <w:webHidden/>
          </w:rPr>
          <w:instrText xml:space="preserve"> PAGEREF _Toc536791785 \h </w:instrText>
        </w:r>
        <w:r>
          <w:rPr>
            <w:noProof/>
            <w:webHidden/>
          </w:rPr>
        </w:r>
      </w:ins>
      <w:r>
        <w:rPr>
          <w:noProof/>
          <w:webHidden/>
        </w:rPr>
        <w:fldChar w:fldCharType="separate"/>
      </w:r>
      <w:ins w:id="303" w:author="Correll, Ken" w:date="2019-02-01T13:39:00Z">
        <w:r>
          <w:rPr>
            <w:noProof/>
            <w:webHidden/>
          </w:rPr>
          <w:t>30</w:t>
        </w:r>
        <w:r>
          <w:rPr>
            <w:noProof/>
            <w:webHidden/>
          </w:rPr>
          <w:fldChar w:fldCharType="end"/>
        </w:r>
        <w:r w:rsidRPr="00BC4E2A">
          <w:rPr>
            <w:rStyle w:val="Hyperlink"/>
            <w:noProof/>
          </w:rPr>
          <w:fldChar w:fldCharType="end"/>
        </w:r>
      </w:ins>
    </w:p>
    <w:p w14:paraId="65754F5F" w14:textId="77777777" w:rsidR="00922AF0" w:rsidRDefault="00922AF0">
      <w:pPr>
        <w:pStyle w:val="TOC3"/>
        <w:rPr>
          <w:ins w:id="304" w:author="Correll, Ken" w:date="2019-02-01T13:39:00Z"/>
          <w:rFonts w:asciiTheme="minorHAnsi" w:eastAsiaTheme="minorEastAsia" w:hAnsiTheme="minorHAnsi"/>
          <w:noProof/>
          <w:color w:val="auto"/>
          <w:sz w:val="22"/>
        </w:rPr>
      </w:pPr>
      <w:ins w:id="305"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"_Toc536791786"</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6.7.3</w:t>
        </w:r>
        <w:r>
          <w:rPr>
            <w:rFonts w:asciiTheme="minorHAnsi" w:eastAsiaTheme="minorEastAsia" w:hAnsiTheme="minorHAnsi"/>
            <w:noProof/>
            <w:color w:val="auto"/>
            <w:sz w:val="22"/>
          </w:rPr>
          <w:tab/>
        </w:r>
        <w:r w:rsidRPr="00BC4E2A">
          <w:rPr>
            <w:rStyle w:val="Hyperlink"/>
            <w:noProof/>
          </w:rPr>
          <w:t>Constraint Files</w:t>
        </w:r>
        <w:r>
          <w:rPr>
            <w:noProof/>
            <w:webHidden/>
          </w:rPr>
          <w:tab/>
        </w:r>
        <w:r>
          <w:rPr>
            <w:noProof/>
            <w:webHidden/>
          </w:rPr>
          <w:fldChar w:fldCharType="begin"/>
        </w:r>
        <w:r>
          <w:rPr>
            <w:noProof/>
            <w:webHidden/>
          </w:rPr>
          <w:instrText xml:space="preserve"> PAGEREF _Toc536791786 \h </w:instrText>
        </w:r>
        <w:r>
          <w:rPr>
            <w:noProof/>
            <w:webHidden/>
          </w:rPr>
        </w:r>
      </w:ins>
      <w:r>
        <w:rPr>
          <w:noProof/>
          <w:webHidden/>
        </w:rPr>
        <w:fldChar w:fldCharType="separate"/>
      </w:r>
      <w:ins w:id="306" w:author="Correll, Ken" w:date="2019-02-01T13:39:00Z">
        <w:r>
          <w:rPr>
            <w:noProof/>
            <w:webHidden/>
          </w:rPr>
          <w:t>30</w:t>
        </w:r>
        <w:r>
          <w:rPr>
            <w:noProof/>
            <w:webHidden/>
          </w:rPr>
          <w:fldChar w:fldCharType="end"/>
        </w:r>
        <w:r w:rsidRPr="00BC4E2A">
          <w:rPr>
            <w:rStyle w:val="Hyperlink"/>
            <w:noProof/>
          </w:rPr>
          <w:fldChar w:fldCharType="end"/>
        </w:r>
      </w:ins>
    </w:p>
    <w:p w14:paraId="6072C993" w14:textId="77777777" w:rsidR="00922AF0" w:rsidRDefault="00922AF0">
      <w:pPr>
        <w:pStyle w:val="TOC3"/>
        <w:rPr>
          <w:ins w:id="307" w:author="Correll, Ken" w:date="2019-02-01T13:39:00Z"/>
          <w:rFonts w:asciiTheme="minorHAnsi" w:eastAsiaTheme="minorEastAsia" w:hAnsiTheme="minorHAnsi"/>
          <w:noProof/>
          <w:color w:val="auto"/>
          <w:sz w:val="22"/>
        </w:rPr>
      </w:pPr>
      <w:ins w:id="308"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"_Toc536791787"</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6.7.4</w:t>
        </w:r>
        <w:r>
          <w:rPr>
            <w:rFonts w:asciiTheme="minorHAnsi" w:eastAsiaTheme="minorEastAsia" w:hAnsiTheme="minorHAnsi"/>
            <w:noProof/>
            <w:color w:val="auto"/>
            <w:sz w:val="22"/>
          </w:rPr>
          <w:tab/>
        </w:r>
        <w:r w:rsidRPr="00BC4E2A">
          <w:rPr>
            <w:rStyle w:val="Hyperlink"/>
            <w:noProof/>
          </w:rPr>
          <w:t>Scan Insertion</w:t>
        </w:r>
        <w:r>
          <w:rPr>
            <w:noProof/>
            <w:webHidden/>
          </w:rPr>
          <w:tab/>
        </w:r>
        <w:r>
          <w:rPr>
            <w:noProof/>
            <w:webHidden/>
          </w:rPr>
          <w:fldChar w:fldCharType="begin"/>
        </w:r>
        <w:r>
          <w:rPr>
            <w:noProof/>
            <w:webHidden/>
          </w:rPr>
          <w:instrText xml:space="preserve"> PAGEREF _Toc536791787 \h </w:instrText>
        </w:r>
        <w:r>
          <w:rPr>
            <w:noProof/>
            <w:webHidden/>
          </w:rPr>
        </w:r>
      </w:ins>
      <w:r>
        <w:rPr>
          <w:noProof/>
          <w:webHidden/>
        </w:rPr>
        <w:fldChar w:fldCharType="separate"/>
      </w:r>
      <w:ins w:id="309" w:author="Correll, Ken" w:date="2019-02-01T13:39:00Z">
        <w:r>
          <w:rPr>
            <w:noProof/>
            <w:webHidden/>
          </w:rPr>
          <w:t>30</w:t>
        </w:r>
        <w:r>
          <w:rPr>
            <w:noProof/>
            <w:webHidden/>
          </w:rPr>
          <w:fldChar w:fldCharType="end"/>
        </w:r>
        <w:r w:rsidRPr="00BC4E2A">
          <w:rPr>
            <w:rStyle w:val="Hyperlink"/>
            <w:noProof/>
          </w:rPr>
          <w:fldChar w:fldCharType="end"/>
        </w:r>
      </w:ins>
    </w:p>
    <w:p w14:paraId="2EABF2FB" w14:textId="77777777" w:rsidR="00922AF0" w:rsidRDefault="00922AF0">
      <w:pPr>
        <w:pStyle w:val="TOC2"/>
        <w:rPr>
          <w:ins w:id="310" w:author="Correll, Ken" w:date="2019-02-01T13:39:00Z"/>
          <w:rFonts w:asciiTheme="minorHAnsi" w:eastAsiaTheme="minorEastAsia" w:hAnsiTheme="minorHAnsi"/>
          <w:noProof/>
          <w:color w:val="auto"/>
          <w:sz w:val="22"/>
        </w:rPr>
      </w:pPr>
      <w:ins w:id="311"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"_Toc536791788"</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6.8</w:t>
        </w:r>
        <w:r>
          <w:rPr>
            <w:rFonts w:asciiTheme="minorHAnsi" w:eastAsiaTheme="minorEastAsia" w:hAnsiTheme="minorHAnsi"/>
            <w:noProof/>
            <w:color w:val="auto"/>
            <w:sz w:val="22"/>
          </w:rPr>
          <w:tab/>
        </w:r>
        <w:r w:rsidRPr="00BC4E2A">
          <w:rPr>
            <w:rStyle w:val="Hyperlink"/>
            <w:noProof/>
          </w:rPr>
          <w:t>Formal Verification</w:t>
        </w:r>
        <w:r>
          <w:rPr>
            <w:noProof/>
            <w:webHidden/>
          </w:rPr>
          <w:tab/>
        </w:r>
        <w:r>
          <w:rPr>
            <w:noProof/>
            <w:webHidden/>
          </w:rPr>
          <w:fldChar w:fldCharType="begin"/>
        </w:r>
        <w:r>
          <w:rPr>
            <w:noProof/>
            <w:webHidden/>
          </w:rPr>
          <w:instrText xml:space="preserve"> PAGEREF _Toc536791788 \h </w:instrText>
        </w:r>
        <w:r>
          <w:rPr>
            <w:noProof/>
            <w:webHidden/>
          </w:rPr>
        </w:r>
      </w:ins>
      <w:r>
        <w:rPr>
          <w:noProof/>
          <w:webHidden/>
        </w:rPr>
        <w:fldChar w:fldCharType="separate"/>
      </w:r>
      <w:ins w:id="312" w:author="Correll, Ken" w:date="2019-02-01T13:39:00Z">
        <w:r>
          <w:rPr>
            <w:noProof/>
            <w:webHidden/>
          </w:rPr>
          <w:t>30</w:t>
        </w:r>
        <w:r>
          <w:rPr>
            <w:noProof/>
            <w:webHidden/>
          </w:rPr>
          <w:fldChar w:fldCharType="end"/>
        </w:r>
        <w:r w:rsidRPr="00BC4E2A">
          <w:rPr>
            <w:rStyle w:val="Hyperlink"/>
            <w:noProof/>
          </w:rPr>
          <w:fldChar w:fldCharType="end"/>
        </w:r>
      </w:ins>
    </w:p>
    <w:p w14:paraId="15955436" w14:textId="77777777" w:rsidR="00922AF0" w:rsidRDefault="00922AF0">
      <w:pPr>
        <w:pStyle w:val="TOC2"/>
        <w:rPr>
          <w:ins w:id="313" w:author="Correll, Ken" w:date="2019-02-01T13:39:00Z"/>
          <w:rFonts w:asciiTheme="minorHAnsi" w:eastAsiaTheme="minorEastAsia" w:hAnsiTheme="minorHAnsi"/>
          <w:noProof/>
          <w:color w:val="auto"/>
          <w:sz w:val="22"/>
        </w:rPr>
      </w:pPr>
      <w:ins w:id="314"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"_Toc536791789"</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6.9</w:t>
        </w:r>
        <w:r>
          <w:rPr>
            <w:rFonts w:asciiTheme="minorHAnsi" w:eastAsiaTheme="minorEastAsia" w:hAnsiTheme="minorHAnsi"/>
            <w:noProof/>
            <w:color w:val="auto"/>
            <w:sz w:val="22"/>
          </w:rPr>
          <w:tab/>
        </w:r>
        <w:r w:rsidRPr="00BC4E2A">
          <w:rPr>
            <w:rStyle w:val="Hyperlink"/>
            <w:noProof/>
          </w:rPr>
          <w:t>CDC</w:t>
        </w:r>
        <w:r>
          <w:rPr>
            <w:noProof/>
            <w:webHidden/>
          </w:rPr>
          <w:tab/>
        </w:r>
        <w:r>
          <w:rPr>
            <w:noProof/>
            <w:webHidden/>
          </w:rPr>
          <w:fldChar w:fldCharType="begin"/>
        </w:r>
        <w:r>
          <w:rPr>
            <w:noProof/>
            <w:webHidden/>
          </w:rPr>
          <w:instrText xml:space="preserve"> PAGEREF _Toc536791789 \h </w:instrText>
        </w:r>
        <w:r>
          <w:rPr>
            <w:noProof/>
            <w:webHidden/>
          </w:rPr>
        </w:r>
      </w:ins>
      <w:r>
        <w:rPr>
          <w:noProof/>
          <w:webHidden/>
        </w:rPr>
        <w:fldChar w:fldCharType="separate"/>
      </w:r>
      <w:ins w:id="315" w:author="Correll, Ken" w:date="2019-02-01T13:39:00Z">
        <w:r>
          <w:rPr>
            <w:noProof/>
            <w:webHidden/>
          </w:rPr>
          <w:t>30</w:t>
        </w:r>
        <w:r>
          <w:rPr>
            <w:noProof/>
            <w:webHidden/>
          </w:rPr>
          <w:fldChar w:fldCharType="end"/>
        </w:r>
        <w:r w:rsidRPr="00BC4E2A">
          <w:rPr>
            <w:rStyle w:val="Hyperlink"/>
            <w:noProof/>
          </w:rPr>
          <w:fldChar w:fldCharType="end"/>
        </w:r>
      </w:ins>
    </w:p>
    <w:p w14:paraId="1CCC6AF8" w14:textId="77777777" w:rsidR="00922AF0" w:rsidRDefault="00922AF0">
      <w:pPr>
        <w:pStyle w:val="TOC1"/>
        <w:rPr>
          <w:ins w:id="316" w:author="Correll, Ken" w:date="2019-02-01T13:39:00Z"/>
          <w:rFonts w:asciiTheme="minorHAnsi" w:eastAsiaTheme="minorEastAsia" w:hAnsiTheme="minorHAnsi"/>
          <w:noProof/>
          <w:color w:val="auto"/>
          <w:sz w:val="22"/>
        </w:rPr>
      </w:pPr>
      <w:ins w:id="317"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"_Toc536791790"</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7</w:t>
        </w:r>
        <w:r>
          <w:rPr>
            <w:rFonts w:asciiTheme="minorHAnsi" w:eastAsiaTheme="minorEastAsia" w:hAnsiTheme="minorHAnsi"/>
            <w:noProof/>
            <w:color w:val="auto"/>
            <w:sz w:val="22"/>
          </w:rPr>
          <w:tab/>
        </w:r>
        <w:r w:rsidRPr="00BC4E2A">
          <w:rPr>
            <w:rStyle w:val="Hyperlink"/>
            <w:noProof/>
          </w:rPr>
          <w:t>Physical Integration</w:t>
        </w:r>
        <w:r>
          <w:rPr>
            <w:noProof/>
            <w:webHidden/>
          </w:rPr>
          <w:tab/>
        </w:r>
        <w:r>
          <w:rPr>
            <w:noProof/>
            <w:webHidden/>
          </w:rPr>
          <w:fldChar w:fldCharType="begin"/>
        </w:r>
        <w:r>
          <w:rPr>
            <w:noProof/>
            <w:webHidden/>
          </w:rPr>
          <w:instrText xml:space="preserve"> PAGEREF _Toc536791790 \h </w:instrText>
        </w:r>
        <w:r>
          <w:rPr>
            <w:noProof/>
            <w:webHidden/>
          </w:rPr>
        </w:r>
      </w:ins>
      <w:r>
        <w:rPr>
          <w:noProof/>
          <w:webHidden/>
        </w:rPr>
        <w:fldChar w:fldCharType="separate"/>
      </w:r>
      <w:ins w:id="318" w:author="Correll, Ken" w:date="2019-02-01T13:39:00Z">
        <w:r>
          <w:rPr>
            <w:noProof/>
            <w:webHidden/>
          </w:rPr>
          <w:t>31</w:t>
        </w:r>
        <w:r>
          <w:rPr>
            <w:noProof/>
            <w:webHidden/>
          </w:rPr>
          <w:fldChar w:fldCharType="end"/>
        </w:r>
        <w:r w:rsidRPr="00BC4E2A">
          <w:rPr>
            <w:rStyle w:val="Hyperlink"/>
            <w:noProof/>
          </w:rPr>
          <w:fldChar w:fldCharType="end"/>
        </w:r>
      </w:ins>
    </w:p>
    <w:p w14:paraId="69306D47" w14:textId="77777777" w:rsidR="00922AF0" w:rsidRDefault="00922AF0">
      <w:pPr>
        <w:pStyle w:val="TOC1"/>
        <w:rPr>
          <w:ins w:id="319" w:author="Correll, Ken" w:date="2019-02-01T13:39:00Z"/>
          <w:rFonts w:asciiTheme="minorHAnsi" w:eastAsiaTheme="minorEastAsia" w:hAnsiTheme="minorHAnsi"/>
          <w:noProof/>
          <w:color w:val="auto"/>
          <w:sz w:val="22"/>
        </w:rPr>
      </w:pPr>
      <w:ins w:id="320"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"_Toc536791791"</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8</w:t>
        </w:r>
        <w:r>
          <w:rPr>
            <w:rFonts w:asciiTheme="minorHAnsi" w:eastAsiaTheme="minorEastAsia" w:hAnsiTheme="minorHAnsi"/>
            <w:noProof/>
            <w:color w:val="auto"/>
            <w:sz w:val="22"/>
          </w:rPr>
          <w:tab/>
        </w:r>
        <w:r w:rsidRPr="00BC4E2A">
          <w:rPr>
            <w:rStyle w:val="Hyperlink"/>
            <w:noProof/>
          </w:rPr>
          <w:t>Integration Test Plan</w:t>
        </w:r>
        <w:r>
          <w:rPr>
            <w:noProof/>
            <w:webHidden/>
          </w:rPr>
          <w:tab/>
        </w:r>
        <w:r>
          <w:rPr>
            <w:noProof/>
            <w:webHidden/>
          </w:rPr>
          <w:fldChar w:fldCharType="begin"/>
        </w:r>
        <w:r>
          <w:rPr>
            <w:noProof/>
            <w:webHidden/>
          </w:rPr>
          <w:instrText xml:space="preserve"> PAGEREF _Toc536791791 \h </w:instrText>
        </w:r>
        <w:r>
          <w:rPr>
            <w:noProof/>
            <w:webHidden/>
          </w:rPr>
        </w:r>
      </w:ins>
      <w:r>
        <w:rPr>
          <w:noProof/>
          <w:webHidden/>
        </w:rPr>
        <w:fldChar w:fldCharType="separate"/>
      </w:r>
      <w:ins w:id="321" w:author="Correll, Ken" w:date="2019-02-01T13:39:00Z">
        <w:r>
          <w:rPr>
            <w:noProof/>
            <w:webHidden/>
          </w:rPr>
          <w:t>32</w:t>
        </w:r>
        <w:r>
          <w:rPr>
            <w:noProof/>
            <w:webHidden/>
          </w:rPr>
          <w:fldChar w:fldCharType="end"/>
        </w:r>
        <w:r w:rsidRPr="00BC4E2A">
          <w:rPr>
            <w:rStyle w:val="Hyperlink"/>
            <w:noProof/>
          </w:rPr>
          <w:fldChar w:fldCharType="end"/>
        </w:r>
      </w:ins>
    </w:p>
    <w:p w14:paraId="01DD3E0C" w14:textId="77777777" w:rsidR="00922AF0" w:rsidRDefault="00922AF0">
      <w:pPr>
        <w:pStyle w:val="TOC1"/>
        <w:rPr>
          <w:ins w:id="322" w:author="Correll, Ken" w:date="2019-02-01T13:39:00Z"/>
          <w:rFonts w:asciiTheme="minorHAnsi" w:eastAsiaTheme="minorEastAsia" w:hAnsiTheme="minorHAnsi"/>
          <w:noProof/>
          <w:color w:val="auto"/>
          <w:sz w:val="22"/>
        </w:rPr>
      </w:pPr>
      <w:ins w:id="323"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"_Toc536791792"</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9</w:t>
        </w:r>
        <w:r>
          <w:rPr>
            <w:rFonts w:asciiTheme="minorHAnsi" w:eastAsiaTheme="minorEastAsia" w:hAnsiTheme="minorHAnsi"/>
            <w:noProof/>
            <w:color w:val="auto"/>
            <w:sz w:val="22"/>
          </w:rPr>
          <w:tab/>
        </w:r>
        <w:r w:rsidRPr="00BC4E2A">
          <w:rPr>
            <w:rStyle w:val="Hyperlink"/>
            <w:noProof/>
          </w:rPr>
          <w:t>Appendix</w:t>
        </w:r>
        <w:r>
          <w:rPr>
            <w:noProof/>
            <w:webHidden/>
          </w:rPr>
          <w:tab/>
        </w:r>
        <w:r>
          <w:rPr>
            <w:noProof/>
            <w:webHidden/>
          </w:rPr>
          <w:fldChar w:fldCharType="begin"/>
        </w:r>
        <w:r>
          <w:rPr>
            <w:noProof/>
            <w:webHidden/>
          </w:rPr>
          <w:instrText xml:space="preserve"> PAGEREF _Toc536791792 \h </w:instrText>
        </w:r>
        <w:r>
          <w:rPr>
            <w:noProof/>
            <w:webHidden/>
          </w:rPr>
        </w:r>
      </w:ins>
      <w:r>
        <w:rPr>
          <w:noProof/>
          <w:webHidden/>
        </w:rPr>
        <w:fldChar w:fldCharType="separate"/>
      </w:r>
      <w:ins w:id="324" w:author="Correll, Ken" w:date="2019-02-01T13:39:00Z">
        <w:r>
          <w:rPr>
            <w:noProof/>
            <w:webHidden/>
          </w:rPr>
          <w:t>33</w:t>
        </w:r>
        <w:r>
          <w:rPr>
            <w:noProof/>
            <w:webHidden/>
          </w:rPr>
          <w:fldChar w:fldCharType="end"/>
        </w:r>
        <w:r w:rsidRPr="00BC4E2A">
          <w:rPr>
            <w:rStyle w:val="Hyperlink"/>
            <w:noProof/>
          </w:rPr>
          <w:fldChar w:fldCharType="end"/>
        </w:r>
      </w:ins>
    </w:p>
    <w:p w14:paraId="1FA21280" w14:textId="77777777" w:rsidR="00922AF0" w:rsidRDefault="00922AF0">
      <w:pPr>
        <w:pStyle w:val="TOC2"/>
        <w:rPr>
          <w:ins w:id="325" w:author="Correll, Ken" w:date="2019-02-01T13:39:00Z"/>
          <w:rFonts w:asciiTheme="minorHAnsi" w:eastAsiaTheme="minorEastAsia" w:hAnsiTheme="minorHAnsi"/>
          <w:noProof/>
          <w:color w:val="auto"/>
          <w:sz w:val="22"/>
        </w:rPr>
      </w:pPr>
      <w:ins w:id="326" w:author="Correll, Ken" w:date="2019-02-01T13:39:00Z">
        <w:r w:rsidRPr="00BC4E2A">
          <w:rPr>
            <w:rStyle w:val="Hyperlink"/>
            <w:noProof/>
          </w:rPr>
          <w:fldChar w:fldCharType="begin"/>
        </w:r>
        <w:r w:rsidRPr="00BC4E2A">
          <w:rPr>
            <w:rStyle w:val="Hyperlink"/>
            <w:noProof/>
          </w:rPr>
          <w:instrText xml:space="preserve"> </w:instrText>
        </w:r>
        <w:r>
          <w:rPr>
            <w:noProof/>
          </w:rPr>
          <w:instrText>HYPERLINK \l "_Toc536791793"</w:instrText>
        </w:r>
        <w:r w:rsidRPr="00BC4E2A">
          <w:rPr>
            <w:rStyle w:val="Hyperlink"/>
            <w:noProof/>
          </w:rPr>
          <w:instrText xml:space="preserve"> </w:instrText>
        </w:r>
        <w:r w:rsidRPr="00BC4E2A">
          <w:rPr>
            <w:rStyle w:val="Hyperlink"/>
            <w:noProof/>
          </w:rPr>
        </w:r>
        <w:r w:rsidRPr="00BC4E2A">
          <w:rPr>
            <w:rStyle w:val="Hyperlink"/>
            <w:noProof/>
          </w:rPr>
          <w:fldChar w:fldCharType="separate"/>
        </w:r>
        <w:r w:rsidRPr="00BC4E2A">
          <w:rPr>
            <w:rStyle w:val="Hyperlink"/>
            <w:noProof/>
          </w:rPr>
          <w:t>9.1</w:t>
        </w:r>
        <w:r>
          <w:rPr>
            <w:rFonts w:asciiTheme="minorHAnsi" w:eastAsiaTheme="minorEastAsia" w:hAnsiTheme="minorHAnsi"/>
            <w:noProof/>
            <w:color w:val="auto"/>
            <w:sz w:val="22"/>
          </w:rPr>
          <w:tab/>
        </w:r>
        <w:r w:rsidRPr="00BC4E2A">
          <w:rPr>
            <w:rStyle w:val="Hyperlink"/>
            <w:noProof/>
          </w:rPr>
          <w:t>Subsystem connectivity details</w:t>
        </w:r>
        <w:r>
          <w:rPr>
            <w:noProof/>
            <w:webHidden/>
          </w:rPr>
          <w:tab/>
        </w:r>
        <w:r>
          <w:rPr>
            <w:noProof/>
            <w:webHidden/>
          </w:rPr>
          <w:fldChar w:fldCharType="begin"/>
        </w:r>
        <w:r>
          <w:rPr>
            <w:noProof/>
            <w:webHidden/>
          </w:rPr>
          <w:instrText xml:space="preserve"> PAGEREF _Toc536791793 \h </w:instrText>
        </w:r>
        <w:r>
          <w:rPr>
            <w:noProof/>
            <w:webHidden/>
          </w:rPr>
        </w:r>
      </w:ins>
      <w:r>
        <w:rPr>
          <w:noProof/>
          <w:webHidden/>
        </w:rPr>
        <w:fldChar w:fldCharType="separate"/>
      </w:r>
      <w:ins w:id="327" w:author="Correll, Ken" w:date="2019-02-01T13:39:00Z">
        <w:r>
          <w:rPr>
            <w:noProof/>
            <w:webHidden/>
          </w:rPr>
          <w:t>33</w:t>
        </w:r>
        <w:r>
          <w:rPr>
            <w:noProof/>
            <w:webHidden/>
          </w:rPr>
          <w:fldChar w:fldCharType="end"/>
        </w:r>
        <w:r w:rsidRPr="00BC4E2A">
          <w:rPr>
            <w:rStyle w:val="Hyperlink"/>
            <w:noProof/>
          </w:rPr>
          <w:fldChar w:fldCharType="end"/>
        </w:r>
      </w:ins>
    </w:p>
    <w:p w14:paraId="70A3CFC2" w14:textId="77777777" w:rsidR="00C013FF" w:rsidDel="00922AF0" w:rsidRDefault="00C013FF">
      <w:pPr>
        <w:pStyle w:val="TOC1"/>
        <w:rPr>
          <w:del w:id="328" w:author="Correll, Ken" w:date="2019-02-01T13:39:00Z"/>
          <w:rFonts w:asciiTheme="minorHAnsi" w:eastAsiaTheme="minorEastAsia" w:hAnsiTheme="minorHAnsi"/>
          <w:noProof/>
          <w:color w:val="auto"/>
          <w:sz w:val="22"/>
        </w:rPr>
      </w:pPr>
      <w:del w:id="329" w:author="Correll, Ken" w:date="2019-02-01T13:39:00Z">
        <w:r w:rsidRPr="00922AF0" w:rsidDel="00922AF0">
          <w:rPr>
            <w:rStyle w:val="Hyperlink"/>
            <w:noProof/>
            <w:rPrChange w:id="330" w:author="Correll, Ken" w:date="2019-02-01T13:39:00Z">
              <w:rPr>
                <w:rStyle w:val="Hyperlink"/>
                <w:noProof/>
              </w:rPr>
            </w:rPrChange>
          </w:rPr>
          <w:delText>1</w:delText>
        </w:r>
        <w:r w:rsidDel="00922AF0">
          <w:rPr>
            <w:rFonts w:asciiTheme="minorHAnsi" w:eastAsiaTheme="minorEastAsia" w:hAnsiTheme="minorHAnsi"/>
            <w:noProof/>
            <w:color w:val="auto"/>
            <w:sz w:val="22"/>
          </w:rPr>
          <w:tab/>
        </w:r>
        <w:r w:rsidRPr="00922AF0" w:rsidDel="00922AF0">
          <w:rPr>
            <w:rStyle w:val="Hyperlink"/>
            <w:noProof/>
            <w:rPrChange w:id="331" w:author="Correll, Ken" w:date="2019-02-01T13:39:00Z">
              <w:rPr>
                <w:rStyle w:val="Hyperlink"/>
                <w:noProof/>
              </w:rPr>
            </w:rPrChange>
          </w:rPr>
          <w:delText>Introduction</w:delText>
        </w:r>
        <w:r w:rsidDel="00922AF0">
          <w:rPr>
            <w:noProof/>
            <w:webHidden/>
          </w:rPr>
          <w:tab/>
          <w:delText>7</w:delText>
        </w:r>
      </w:del>
    </w:p>
    <w:p w14:paraId="57664C45" w14:textId="77777777" w:rsidR="00C013FF" w:rsidDel="00922AF0" w:rsidRDefault="00C013FF">
      <w:pPr>
        <w:pStyle w:val="TOC2"/>
        <w:rPr>
          <w:del w:id="332" w:author="Correll, Ken" w:date="2019-02-01T13:39:00Z"/>
          <w:rFonts w:asciiTheme="minorHAnsi" w:eastAsiaTheme="minorEastAsia" w:hAnsiTheme="minorHAnsi"/>
          <w:noProof/>
          <w:color w:val="auto"/>
          <w:sz w:val="22"/>
        </w:rPr>
      </w:pPr>
      <w:del w:id="333" w:author="Correll, Ken" w:date="2019-02-01T13:39:00Z">
        <w:r w:rsidRPr="00922AF0" w:rsidDel="00922AF0">
          <w:rPr>
            <w:rStyle w:val="Hyperlink"/>
            <w:noProof/>
            <w:rPrChange w:id="334" w:author="Correll, Ken" w:date="2019-02-01T13:39:00Z">
              <w:rPr>
                <w:rStyle w:val="Hyperlink"/>
                <w:noProof/>
              </w:rPr>
            </w:rPrChange>
          </w:rPr>
          <w:delText>1.1</w:delText>
        </w:r>
        <w:r w:rsidDel="00922AF0">
          <w:rPr>
            <w:rFonts w:asciiTheme="minorHAnsi" w:eastAsiaTheme="minorEastAsia" w:hAnsiTheme="minorHAnsi"/>
            <w:noProof/>
            <w:color w:val="auto"/>
            <w:sz w:val="22"/>
          </w:rPr>
          <w:tab/>
        </w:r>
        <w:r w:rsidRPr="00922AF0" w:rsidDel="00922AF0">
          <w:rPr>
            <w:rStyle w:val="Hyperlink"/>
            <w:noProof/>
            <w:rPrChange w:id="335" w:author="Correll, Ken" w:date="2019-02-01T13:39:00Z">
              <w:rPr>
                <w:rStyle w:val="Hyperlink"/>
                <w:noProof/>
              </w:rPr>
            </w:rPrChange>
          </w:rPr>
          <w:delText>Audience</w:delText>
        </w:r>
        <w:r w:rsidDel="00922AF0">
          <w:rPr>
            <w:noProof/>
            <w:webHidden/>
          </w:rPr>
          <w:tab/>
          <w:delText>7</w:delText>
        </w:r>
      </w:del>
    </w:p>
    <w:p w14:paraId="0A88EA95" w14:textId="77777777" w:rsidR="00C013FF" w:rsidDel="00922AF0" w:rsidRDefault="00C013FF">
      <w:pPr>
        <w:pStyle w:val="TOC2"/>
        <w:rPr>
          <w:del w:id="336" w:author="Correll, Ken" w:date="2019-02-01T13:39:00Z"/>
          <w:rFonts w:asciiTheme="minorHAnsi" w:eastAsiaTheme="minorEastAsia" w:hAnsiTheme="minorHAnsi"/>
          <w:noProof/>
          <w:color w:val="auto"/>
          <w:sz w:val="22"/>
        </w:rPr>
      </w:pPr>
      <w:del w:id="337" w:author="Correll, Ken" w:date="2019-02-01T13:39:00Z">
        <w:r w:rsidRPr="00922AF0" w:rsidDel="00922AF0">
          <w:rPr>
            <w:rStyle w:val="Hyperlink"/>
            <w:noProof/>
            <w:rPrChange w:id="338" w:author="Correll, Ken" w:date="2019-02-01T13:39:00Z">
              <w:rPr>
                <w:rStyle w:val="Hyperlink"/>
                <w:noProof/>
              </w:rPr>
            </w:rPrChange>
          </w:rPr>
          <w:delText>1.2</w:delText>
        </w:r>
        <w:r w:rsidDel="00922AF0">
          <w:rPr>
            <w:rFonts w:asciiTheme="minorHAnsi" w:eastAsiaTheme="minorEastAsia" w:hAnsiTheme="minorHAnsi"/>
            <w:noProof/>
            <w:color w:val="auto"/>
            <w:sz w:val="22"/>
          </w:rPr>
          <w:tab/>
        </w:r>
        <w:r w:rsidRPr="00922AF0" w:rsidDel="00922AF0">
          <w:rPr>
            <w:rStyle w:val="Hyperlink"/>
            <w:noProof/>
            <w:rPrChange w:id="339" w:author="Correll, Ken" w:date="2019-02-01T13:39:00Z">
              <w:rPr>
                <w:rStyle w:val="Hyperlink"/>
                <w:noProof/>
              </w:rPr>
            </w:rPrChange>
          </w:rPr>
          <w:delText>Supported Projects</w:delText>
        </w:r>
        <w:r w:rsidDel="00922AF0">
          <w:rPr>
            <w:noProof/>
            <w:webHidden/>
          </w:rPr>
          <w:tab/>
          <w:delText>7</w:delText>
        </w:r>
      </w:del>
    </w:p>
    <w:p w14:paraId="419BFEBE" w14:textId="77777777" w:rsidR="00C013FF" w:rsidDel="00922AF0" w:rsidRDefault="00C013FF">
      <w:pPr>
        <w:pStyle w:val="TOC2"/>
        <w:rPr>
          <w:del w:id="340" w:author="Correll, Ken" w:date="2019-02-01T13:39:00Z"/>
          <w:rFonts w:asciiTheme="minorHAnsi" w:eastAsiaTheme="minorEastAsia" w:hAnsiTheme="minorHAnsi"/>
          <w:noProof/>
          <w:color w:val="auto"/>
          <w:sz w:val="22"/>
        </w:rPr>
      </w:pPr>
      <w:del w:id="341" w:author="Correll, Ken" w:date="2019-02-01T13:39:00Z">
        <w:r w:rsidRPr="00922AF0" w:rsidDel="00922AF0">
          <w:rPr>
            <w:rStyle w:val="Hyperlink"/>
            <w:noProof/>
            <w:rPrChange w:id="342" w:author="Correll, Ken" w:date="2019-02-01T13:39:00Z">
              <w:rPr>
                <w:rStyle w:val="Hyperlink"/>
                <w:noProof/>
              </w:rPr>
            </w:rPrChange>
          </w:rPr>
          <w:delText>1.3</w:delText>
        </w:r>
        <w:r w:rsidDel="00922AF0">
          <w:rPr>
            <w:rFonts w:asciiTheme="minorHAnsi" w:eastAsiaTheme="minorEastAsia" w:hAnsiTheme="minorHAnsi"/>
            <w:noProof/>
            <w:color w:val="auto"/>
            <w:sz w:val="22"/>
          </w:rPr>
          <w:tab/>
        </w:r>
        <w:r w:rsidRPr="00922AF0" w:rsidDel="00922AF0">
          <w:rPr>
            <w:rStyle w:val="Hyperlink"/>
            <w:noProof/>
            <w:rPrChange w:id="343" w:author="Correll, Ken" w:date="2019-02-01T13:39:00Z">
              <w:rPr>
                <w:rStyle w:val="Hyperlink"/>
                <w:noProof/>
              </w:rPr>
            </w:rPrChange>
          </w:rPr>
          <w:delText>Terminology</w:delText>
        </w:r>
        <w:r w:rsidDel="00922AF0">
          <w:rPr>
            <w:noProof/>
            <w:webHidden/>
          </w:rPr>
          <w:tab/>
          <w:delText>7</w:delText>
        </w:r>
      </w:del>
    </w:p>
    <w:p w14:paraId="188883BC" w14:textId="77777777" w:rsidR="00C013FF" w:rsidDel="00922AF0" w:rsidRDefault="00C013FF">
      <w:pPr>
        <w:pStyle w:val="TOC2"/>
        <w:rPr>
          <w:del w:id="344" w:author="Correll, Ken" w:date="2019-02-01T13:39:00Z"/>
          <w:rFonts w:asciiTheme="minorHAnsi" w:eastAsiaTheme="minorEastAsia" w:hAnsiTheme="minorHAnsi"/>
          <w:noProof/>
          <w:color w:val="auto"/>
          <w:sz w:val="22"/>
        </w:rPr>
      </w:pPr>
      <w:del w:id="345" w:author="Correll, Ken" w:date="2019-02-01T13:39:00Z">
        <w:r w:rsidRPr="00922AF0" w:rsidDel="00922AF0">
          <w:rPr>
            <w:rStyle w:val="Hyperlink"/>
            <w:noProof/>
            <w:rPrChange w:id="346" w:author="Correll, Ken" w:date="2019-02-01T13:39:00Z">
              <w:rPr>
                <w:rStyle w:val="Hyperlink"/>
                <w:noProof/>
              </w:rPr>
            </w:rPrChange>
          </w:rPr>
          <w:delText>1.4</w:delText>
        </w:r>
        <w:r w:rsidDel="00922AF0">
          <w:rPr>
            <w:rFonts w:asciiTheme="minorHAnsi" w:eastAsiaTheme="minorEastAsia" w:hAnsiTheme="minorHAnsi"/>
            <w:noProof/>
            <w:color w:val="auto"/>
            <w:sz w:val="22"/>
          </w:rPr>
          <w:tab/>
        </w:r>
        <w:r w:rsidRPr="00922AF0" w:rsidDel="00922AF0">
          <w:rPr>
            <w:rStyle w:val="Hyperlink"/>
            <w:noProof/>
            <w:rPrChange w:id="347" w:author="Correll, Ken" w:date="2019-02-01T13:39:00Z">
              <w:rPr>
                <w:rStyle w:val="Hyperlink"/>
                <w:noProof/>
              </w:rPr>
            </w:rPrChange>
          </w:rPr>
          <w:delText>Related Documents</w:delText>
        </w:r>
        <w:r w:rsidDel="00922AF0">
          <w:rPr>
            <w:noProof/>
            <w:webHidden/>
          </w:rPr>
          <w:tab/>
          <w:delText>7</w:delText>
        </w:r>
      </w:del>
    </w:p>
    <w:p w14:paraId="48328C6D" w14:textId="77777777" w:rsidR="00C013FF" w:rsidDel="00922AF0" w:rsidRDefault="00C013FF">
      <w:pPr>
        <w:pStyle w:val="TOC2"/>
        <w:rPr>
          <w:del w:id="348" w:author="Correll, Ken" w:date="2019-02-01T13:39:00Z"/>
          <w:rFonts w:asciiTheme="minorHAnsi" w:eastAsiaTheme="minorEastAsia" w:hAnsiTheme="minorHAnsi"/>
          <w:noProof/>
          <w:color w:val="auto"/>
          <w:sz w:val="22"/>
        </w:rPr>
      </w:pPr>
      <w:del w:id="349" w:author="Correll, Ken" w:date="2019-02-01T13:39:00Z">
        <w:r w:rsidRPr="00922AF0" w:rsidDel="00922AF0">
          <w:rPr>
            <w:rStyle w:val="Hyperlink"/>
            <w:noProof/>
            <w:rPrChange w:id="350" w:author="Correll, Ken" w:date="2019-02-01T13:39:00Z">
              <w:rPr>
                <w:rStyle w:val="Hyperlink"/>
                <w:noProof/>
              </w:rPr>
            </w:rPrChange>
          </w:rPr>
          <w:delText>1.5</w:delText>
        </w:r>
        <w:r w:rsidDel="00922AF0">
          <w:rPr>
            <w:rFonts w:asciiTheme="minorHAnsi" w:eastAsiaTheme="minorEastAsia" w:hAnsiTheme="minorHAnsi"/>
            <w:noProof/>
            <w:color w:val="auto"/>
            <w:sz w:val="22"/>
          </w:rPr>
          <w:tab/>
        </w:r>
        <w:r w:rsidRPr="00922AF0" w:rsidDel="00922AF0">
          <w:rPr>
            <w:rStyle w:val="Hyperlink"/>
            <w:noProof/>
            <w:rPrChange w:id="351" w:author="Correll, Ken" w:date="2019-02-01T13:39:00Z">
              <w:rPr>
                <w:rStyle w:val="Hyperlink"/>
                <w:noProof/>
              </w:rPr>
            </w:rPrChange>
          </w:rPr>
          <w:delText>Opens, Risks, and Assumptions</w:delText>
        </w:r>
        <w:r w:rsidDel="00922AF0">
          <w:rPr>
            <w:noProof/>
            <w:webHidden/>
          </w:rPr>
          <w:tab/>
          <w:delText>8</w:delText>
        </w:r>
      </w:del>
    </w:p>
    <w:p w14:paraId="5642163A" w14:textId="77777777" w:rsidR="00C013FF" w:rsidDel="00922AF0" w:rsidRDefault="00C013FF">
      <w:pPr>
        <w:pStyle w:val="TOC2"/>
        <w:rPr>
          <w:del w:id="352" w:author="Correll, Ken" w:date="2019-02-01T13:39:00Z"/>
          <w:rFonts w:asciiTheme="minorHAnsi" w:eastAsiaTheme="minorEastAsia" w:hAnsiTheme="minorHAnsi"/>
          <w:noProof/>
          <w:color w:val="auto"/>
          <w:sz w:val="22"/>
        </w:rPr>
      </w:pPr>
      <w:del w:id="353" w:author="Correll, Ken" w:date="2019-02-01T13:39:00Z">
        <w:r w:rsidRPr="00922AF0" w:rsidDel="00922AF0">
          <w:rPr>
            <w:rStyle w:val="Hyperlink"/>
            <w:noProof/>
            <w:rPrChange w:id="354" w:author="Correll, Ken" w:date="2019-02-01T13:39:00Z">
              <w:rPr>
                <w:rStyle w:val="Hyperlink"/>
                <w:noProof/>
              </w:rPr>
            </w:rPrChange>
          </w:rPr>
          <w:delText>1.6</w:delText>
        </w:r>
        <w:r w:rsidDel="00922AF0">
          <w:rPr>
            <w:rFonts w:asciiTheme="minorHAnsi" w:eastAsiaTheme="minorEastAsia" w:hAnsiTheme="minorHAnsi"/>
            <w:noProof/>
            <w:color w:val="auto"/>
            <w:sz w:val="22"/>
          </w:rPr>
          <w:tab/>
        </w:r>
        <w:r w:rsidRPr="00922AF0" w:rsidDel="00922AF0">
          <w:rPr>
            <w:rStyle w:val="Hyperlink"/>
            <w:noProof/>
            <w:rPrChange w:id="355" w:author="Correll, Ken" w:date="2019-02-01T13:39:00Z">
              <w:rPr>
                <w:rStyle w:val="Hyperlink"/>
                <w:noProof/>
              </w:rPr>
            </w:rPrChange>
          </w:rPr>
          <w:delText>Contact Information</w:delText>
        </w:r>
        <w:r w:rsidDel="00922AF0">
          <w:rPr>
            <w:noProof/>
            <w:webHidden/>
          </w:rPr>
          <w:tab/>
          <w:delText>8</w:delText>
        </w:r>
      </w:del>
    </w:p>
    <w:p w14:paraId="405B86BD" w14:textId="77777777" w:rsidR="00C013FF" w:rsidDel="00922AF0" w:rsidRDefault="00C013FF">
      <w:pPr>
        <w:pStyle w:val="TOC2"/>
        <w:rPr>
          <w:del w:id="356" w:author="Correll, Ken" w:date="2019-02-01T13:39:00Z"/>
          <w:rFonts w:asciiTheme="minorHAnsi" w:eastAsiaTheme="minorEastAsia" w:hAnsiTheme="minorHAnsi"/>
          <w:noProof/>
          <w:color w:val="auto"/>
          <w:sz w:val="22"/>
        </w:rPr>
      </w:pPr>
      <w:del w:id="357" w:author="Correll, Ken" w:date="2019-02-01T13:39:00Z">
        <w:r w:rsidRPr="00922AF0" w:rsidDel="00922AF0">
          <w:rPr>
            <w:rStyle w:val="Hyperlink"/>
            <w:noProof/>
            <w:rPrChange w:id="358" w:author="Correll, Ken" w:date="2019-02-01T13:39:00Z">
              <w:rPr>
                <w:rStyle w:val="Hyperlink"/>
                <w:noProof/>
              </w:rPr>
            </w:rPrChange>
          </w:rPr>
          <w:delText>1.7</w:delText>
        </w:r>
        <w:r w:rsidDel="00922AF0">
          <w:rPr>
            <w:rFonts w:asciiTheme="minorHAnsi" w:eastAsiaTheme="minorEastAsia" w:hAnsiTheme="minorHAnsi"/>
            <w:noProof/>
            <w:color w:val="auto"/>
            <w:sz w:val="22"/>
          </w:rPr>
          <w:tab/>
        </w:r>
        <w:r w:rsidRPr="00922AF0" w:rsidDel="00922AF0">
          <w:rPr>
            <w:rStyle w:val="Hyperlink"/>
            <w:noProof/>
            <w:rPrChange w:id="359" w:author="Correll, Ken" w:date="2019-02-01T13:39:00Z">
              <w:rPr>
                <w:rStyle w:val="Hyperlink"/>
                <w:noProof/>
              </w:rPr>
            </w:rPrChange>
          </w:rPr>
          <w:delText>Document Revision History</w:delText>
        </w:r>
        <w:r w:rsidDel="00922AF0">
          <w:rPr>
            <w:noProof/>
            <w:webHidden/>
          </w:rPr>
          <w:tab/>
          <w:delText>8</w:delText>
        </w:r>
      </w:del>
    </w:p>
    <w:p w14:paraId="124CC812" w14:textId="77777777" w:rsidR="00C013FF" w:rsidDel="00922AF0" w:rsidRDefault="00C013FF">
      <w:pPr>
        <w:pStyle w:val="TOC1"/>
        <w:rPr>
          <w:del w:id="360" w:author="Correll, Ken" w:date="2019-02-01T13:39:00Z"/>
          <w:rFonts w:asciiTheme="minorHAnsi" w:eastAsiaTheme="minorEastAsia" w:hAnsiTheme="minorHAnsi"/>
          <w:noProof/>
          <w:color w:val="auto"/>
          <w:sz w:val="22"/>
        </w:rPr>
      </w:pPr>
      <w:del w:id="361" w:author="Correll, Ken" w:date="2019-02-01T13:39:00Z">
        <w:r w:rsidRPr="00922AF0" w:rsidDel="00922AF0">
          <w:rPr>
            <w:rStyle w:val="Hyperlink"/>
            <w:noProof/>
            <w:rPrChange w:id="362" w:author="Correll, Ken" w:date="2019-02-01T13:39:00Z">
              <w:rPr>
                <w:rStyle w:val="Hyperlink"/>
                <w:noProof/>
              </w:rPr>
            </w:rPrChange>
          </w:rPr>
          <w:delText>2</w:delText>
        </w:r>
        <w:r w:rsidDel="00922AF0">
          <w:rPr>
            <w:rFonts w:asciiTheme="minorHAnsi" w:eastAsiaTheme="minorEastAsia" w:hAnsiTheme="minorHAnsi"/>
            <w:noProof/>
            <w:color w:val="auto"/>
            <w:sz w:val="22"/>
          </w:rPr>
          <w:tab/>
        </w:r>
        <w:r w:rsidRPr="00922AF0" w:rsidDel="00922AF0">
          <w:rPr>
            <w:rStyle w:val="Hyperlink"/>
            <w:noProof/>
            <w:rPrChange w:id="363" w:author="Correll, Ken" w:date="2019-02-01T13:39:00Z">
              <w:rPr>
                <w:rStyle w:val="Hyperlink"/>
                <w:noProof/>
              </w:rPr>
            </w:rPrChange>
          </w:rPr>
          <w:delText>Quick Start</w:delText>
        </w:r>
        <w:r w:rsidDel="00922AF0">
          <w:rPr>
            <w:noProof/>
            <w:webHidden/>
          </w:rPr>
          <w:tab/>
          <w:delText>10</w:delText>
        </w:r>
      </w:del>
    </w:p>
    <w:p w14:paraId="26A411FD" w14:textId="77777777" w:rsidR="00C013FF" w:rsidDel="00922AF0" w:rsidRDefault="00C013FF">
      <w:pPr>
        <w:pStyle w:val="TOC2"/>
        <w:rPr>
          <w:del w:id="364" w:author="Correll, Ken" w:date="2019-02-01T13:39:00Z"/>
          <w:rFonts w:asciiTheme="minorHAnsi" w:eastAsiaTheme="minorEastAsia" w:hAnsiTheme="minorHAnsi"/>
          <w:noProof/>
          <w:color w:val="auto"/>
          <w:sz w:val="22"/>
        </w:rPr>
      </w:pPr>
      <w:del w:id="365" w:author="Correll, Ken" w:date="2019-02-01T13:39:00Z">
        <w:r w:rsidRPr="00922AF0" w:rsidDel="00922AF0">
          <w:rPr>
            <w:rStyle w:val="Hyperlink"/>
            <w:noProof/>
            <w:rPrChange w:id="366" w:author="Correll, Ken" w:date="2019-02-01T13:39:00Z">
              <w:rPr>
                <w:rStyle w:val="Hyperlink"/>
                <w:noProof/>
              </w:rPr>
            </w:rPrChange>
          </w:rPr>
          <w:delText>2.1</w:delText>
        </w:r>
        <w:r w:rsidDel="00922AF0">
          <w:rPr>
            <w:rFonts w:asciiTheme="minorHAnsi" w:eastAsiaTheme="minorEastAsia" w:hAnsiTheme="minorHAnsi"/>
            <w:noProof/>
            <w:color w:val="auto"/>
            <w:sz w:val="22"/>
          </w:rPr>
          <w:tab/>
        </w:r>
        <w:r w:rsidRPr="00922AF0" w:rsidDel="00922AF0">
          <w:rPr>
            <w:rStyle w:val="Hyperlink"/>
            <w:noProof/>
            <w:rPrChange w:id="367" w:author="Correll, Ken" w:date="2019-02-01T13:39:00Z">
              <w:rPr>
                <w:rStyle w:val="Hyperlink"/>
                <w:noProof/>
              </w:rPr>
            </w:rPrChange>
          </w:rPr>
          <w:delText>Downloading Sub IP</w:delText>
        </w:r>
        <w:r w:rsidDel="00922AF0">
          <w:rPr>
            <w:noProof/>
            <w:webHidden/>
          </w:rPr>
          <w:tab/>
          <w:delText>10</w:delText>
        </w:r>
      </w:del>
    </w:p>
    <w:p w14:paraId="7F52DA44" w14:textId="77777777" w:rsidR="00C013FF" w:rsidDel="00922AF0" w:rsidRDefault="00C013FF">
      <w:pPr>
        <w:pStyle w:val="TOC2"/>
        <w:rPr>
          <w:del w:id="368" w:author="Correll, Ken" w:date="2019-02-01T13:39:00Z"/>
          <w:rFonts w:asciiTheme="minorHAnsi" w:eastAsiaTheme="minorEastAsia" w:hAnsiTheme="minorHAnsi"/>
          <w:noProof/>
          <w:color w:val="auto"/>
          <w:sz w:val="22"/>
        </w:rPr>
      </w:pPr>
      <w:del w:id="369" w:author="Correll, Ken" w:date="2019-02-01T13:39:00Z">
        <w:r w:rsidRPr="00922AF0" w:rsidDel="00922AF0">
          <w:rPr>
            <w:rStyle w:val="Hyperlink"/>
            <w:noProof/>
            <w:rPrChange w:id="370" w:author="Correll, Ken" w:date="2019-02-01T13:39:00Z">
              <w:rPr>
                <w:rStyle w:val="Hyperlink"/>
                <w:noProof/>
              </w:rPr>
            </w:rPrChange>
          </w:rPr>
          <w:delText>2.2</w:delText>
        </w:r>
        <w:r w:rsidDel="00922AF0">
          <w:rPr>
            <w:rFonts w:asciiTheme="minorHAnsi" w:eastAsiaTheme="minorEastAsia" w:hAnsiTheme="minorHAnsi"/>
            <w:noProof/>
            <w:color w:val="auto"/>
            <w:sz w:val="22"/>
          </w:rPr>
          <w:tab/>
        </w:r>
        <w:r w:rsidRPr="00922AF0" w:rsidDel="00922AF0">
          <w:rPr>
            <w:rStyle w:val="Hyperlink"/>
            <w:noProof/>
            <w:rPrChange w:id="371" w:author="Correll, Ken" w:date="2019-02-01T13:39:00Z">
              <w:rPr>
                <w:rStyle w:val="Hyperlink"/>
                <w:noProof/>
              </w:rPr>
            </w:rPrChange>
          </w:rPr>
          <w:delText>Integrity Checks for Standalone IP</w:delText>
        </w:r>
        <w:r w:rsidDel="00922AF0">
          <w:rPr>
            <w:noProof/>
            <w:webHidden/>
          </w:rPr>
          <w:tab/>
          <w:delText>10</w:delText>
        </w:r>
      </w:del>
    </w:p>
    <w:p w14:paraId="288C6E39" w14:textId="77777777" w:rsidR="00C013FF" w:rsidDel="00922AF0" w:rsidRDefault="00C013FF">
      <w:pPr>
        <w:pStyle w:val="TOC1"/>
        <w:rPr>
          <w:del w:id="372" w:author="Correll, Ken" w:date="2019-02-01T13:39:00Z"/>
          <w:rFonts w:asciiTheme="minorHAnsi" w:eastAsiaTheme="minorEastAsia" w:hAnsiTheme="minorHAnsi"/>
          <w:noProof/>
          <w:color w:val="auto"/>
          <w:sz w:val="22"/>
        </w:rPr>
      </w:pPr>
      <w:del w:id="373" w:author="Correll, Ken" w:date="2019-02-01T13:39:00Z">
        <w:r w:rsidRPr="00922AF0" w:rsidDel="00922AF0">
          <w:rPr>
            <w:rStyle w:val="Hyperlink"/>
            <w:noProof/>
            <w:rPrChange w:id="374" w:author="Correll, Ken" w:date="2019-02-01T13:39:00Z">
              <w:rPr>
                <w:rStyle w:val="Hyperlink"/>
                <w:noProof/>
              </w:rPr>
            </w:rPrChange>
          </w:rPr>
          <w:delText>3</w:delText>
        </w:r>
        <w:r w:rsidDel="00922AF0">
          <w:rPr>
            <w:rFonts w:asciiTheme="minorHAnsi" w:eastAsiaTheme="minorEastAsia" w:hAnsiTheme="minorHAnsi"/>
            <w:noProof/>
            <w:color w:val="auto"/>
            <w:sz w:val="22"/>
          </w:rPr>
          <w:tab/>
        </w:r>
        <w:r w:rsidRPr="00922AF0" w:rsidDel="00922AF0">
          <w:rPr>
            <w:rStyle w:val="Hyperlink"/>
            <w:noProof/>
            <w:rPrChange w:id="375" w:author="Correll, Ken" w:date="2019-02-01T13:39:00Z">
              <w:rPr>
                <w:rStyle w:val="Hyperlink"/>
                <w:noProof/>
              </w:rPr>
            </w:rPrChange>
          </w:rPr>
          <w:delText>Overview</w:delText>
        </w:r>
        <w:r w:rsidDel="00922AF0">
          <w:rPr>
            <w:noProof/>
            <w:webHidden/>
          </w:rPr>
          <w:tab/>
          <w:delText>11</w:delText>
        </w:r>
      </w:del>
    </w:p>
    <w:p w14:paraId="2E6D3C93" w14:textId="77777777" w:rsidR="00C013FF" w:rsidDel="00922AF0" w:rsidRDefault="00C013FF">
      <w:pPr>
        <w:pStyle w:val="TOC2"/>
        <w:rPr>
          <w:del w:id="376" w:author="Correll, Ken" w:date="2019-02-01T13:39:00Z"/>
          <w:rFonts w:asciiTheme="minorHAnsi" w:eastAsiaTheme="minorEastAsia" w:hAnsiTheme="minorHAnsi"/>
          <w:noProof/>
          <w:color w:val="auto"/>
          <w:sz w:val="22"/>
        </w:rPr>
      </w:pPr>
      <w:del w:id="377" w:author="Correll, Ken" w:date="2019-02-01T13:39:00Z">
        <w:r w:rsidRPr="00922AF0" w:rsidDel="00922AF0">
          <w:rPr>
            <w:rStyle w:val="Hyperlink"/>
            <w:noProof/>
            <w:rPrChange w:id="378" w:author="Correll, Ken" w:date="2019-02-01T13:39:00Z">
              <w:rPr>
                <w:rStyle w:val="Hyperlink"/>
                <w:noProof/>
              </w:rPr>
            </w:rPrChange>
          </w:rPr>
          <w:delText>3.1</w:delText>
        </w:r>
        <w:r w:rsidDel="00922AF0">
          <w:rPr>
            <w:rFonts w:asciiTheme="minorHAnsi" w:eastAsiaTheme="minorEastAsia" w:hAnsiTheme="minorHAnsi"/>
            <w:noProof/>
            <w:color w:val="auto"/>
            <w:sz w:val="22"/>
          </w:rPr>
          <w:tab/>
        </w:r>
        <w:r w:rsidRPr="00922AF0" w:rsidDel="00922AF0">
          <w:rPr>
            <w:rStyle w:val="Hyperlink"/>
            <w:noProof/>
            <w:rPrChange w:id="379" w:author="Correll, Ken" w:date="2019-02-01T13:39:00Z">
              <w:rPr>
                <w:rStyle w:val="Hyperlink"/>
                <w:noProof/>
              </w:rPr>
            </w:rPrChange>
          </w:rPr>
          <w:delText>cdc_wrapper</w:delText>
        </w:r>
        <w:r w:rsidDel="00922AF0">
          <w:rPr>
            <w:noProof/>
            <w:webHidden/>
          </w:rPr>
          <w:tab/>
          <w:delText>11</w:delText>
        </w:r>
      </w:del>
    </w:p>
    <w:p w14:paraId="2FB9B243" w14:textId="77777777" w:rsidR="00C013FF" w:rsidDel="00922AF0" w:rsidRDefault="00C013FF">
      <w:pPr>
        <w:pStyle w:val="TOC3"/>
        <w:rPr>
          <w:del w:id="380" w:author="Correll, Ken" w:date="2019-02-01T13:39:00Z"/>
          <w:rFonts w:asciiTheme="minorHAnsi" w:eastAsiaTheme="minorEastAsia" w:hAnsiTheme="minorHAnsi"/>
          <w:noProof/>
          <w:color w:val="auto"/>
          <w:sz w:val="22"/>
        </w:rPr>
      </w:pPr>
      <w:del w:id="381" w:author="Correll, Ken" w:date="2019-02-01T13:39:00Z">
        <w:r w:rsidRPr="00922AF0" w:rsidDel="00922AF0">
          <w:rPr>
            <w:rStyle w:val="Hyperlink"/>
            <w:noProof/>
            <w:rPrChange w:id="382" w:author="Correll, Ken" w:date="2019-02-01T13:39:00Z">
              <w:rPr>
                <w:rStyle w:val="Hyperlink"/>
                <w:noProof/>
              </w:rPr>
            </w:rPrChange>
          </w:rPr>
          <w:delText>3.1.1</w:delText>
        </w:r>
        <w:r w:rsidDel="00922AF0">
          <w:rPr>
            <w:rFonts w:asciiTheme="minorHAnsi" w:eastAsiaTheme="minorEastAsia" w:hAnsiTheme="minorHAnsi"/>
            <w:noProof/>
            <w:color w:val="auto"/>
            <w:sz w:val="22"/>
          </w:rPr>
          <w:tab/>
        </w:r>
        <w:r w:rsidRPr="00922AF0" w:rsidDel="00922AF0">
          <w:rPr>
            <w:rStyle w:val="Hyperlink"/>
            <w:noProof/>
            <w:rPrChange w:id="383" w:author="Correll, Ken" w:date="2019-02-01T13:39:00Z">
              <w:rPr>
                <w:rStyle w:val="Hyperlink"/>
                <w:noProof/>
              </w:rPr>
            </w:rPrChange>
          </w:rPr>
          <w:delText>IP Block Diagram</w:delText>
        </w:r>
        <w:r w:rsidDel="00922AF0">
          <w:rPr>
            <w:noProof/>
            <w:webHidden/>
          </w:rPr>
          <w:tab/>
          <w:delText>11</w:delText>
        </w:r>
      </w:del>
    </w:p>
    <w:p w14:paraId="01F88C89" w14:textId="77777777" w:rsidR="00C013FF" w:rsidDel="00922AF0" w:rsidRDefault="00C013FF">
      <w:pPr>
        <w:pStyle w:val="TOC3"/>
        <w:rPr>
          <w:del w:id="384" w:author="Correll, Ken" w:date="2019-02-01T13:39:00Z"/>
          <w:rFonts w:asciiTheme="minorHAnsi" w:eastAsiaTheme="minorEastAsia" w:hAnsiTheme="minorHAnsi"/>
          <w:noProof/>
          <w:color w:val="auto"/>
          <w:sz w:val="22"/>
        </w:rPr>
      </w:pPr>
      <w:del w:id="385" w:author="Correll, Ken" w:date="2019-02-01T13:39:00Z">
        <w:r w:rsidRPr="00922AF0" w:rsidDel="00922AF0">
          <w:rPr>
            <w:rStyle w:val="Hyperlink"/>
            <w:noProof/>
            <w:rPrChange w:id="386" w:author="Correll, Ken" w:date="2019-02-01T13:39:00Z">
              <w:rPr>
                <w:rStyle w:val="Hyperlink"/>
                <w:noProof/>
              </w:rPr>
            </w:rPrChange>
          </w:rPr>
          <w:delText>3.1.2</w:delText>
        </w:r>
        <w:r w:rsidDel="00922AF0">
          <w:rPr>
            <w:rFonts w:asciiTheme="minorHAnsi" w:eastAsiaTheme="minorEastAsia" w:hAnsiTheme="minorHAnsi"/>
            <w:noProof/>
            <w:color w:val="auto"/>
            <w:sz w:val="22"/>
          </w:rPr>
          <w:tab/>
        </w:r>
        <w:r w:rsidRPr="00922AF0" w:rsidDel="00922AF0">
          <w:rPr>
            <w:rStyle w:val="Hyperlink"/>
            <w:noProof/>
            <w:rPrChange w:id="387" w:author="Correll, Ken" w:date="2019-02-01T13:39:00Z">
              <w:rPr>
                <w:rStyle w:val="Hyperlink"/>
                <w:noProof/>
              </w:rPr>
            </w:rPrChange>
          </w:rPr>
          <w:delText>CDC_wrapper Functional Interface</w:delText>
        </w:r>
        <w:r w:rsidDel="00922AF0">
          <w:rPr>
            <w:noProof/>
            <w:webHidden/>
          </w:rPr>
          <w:tab/>
          <w:delText>11</w:delText>
        </w:r>
      </w:del>
    </w:p>
    <w:p w14:paraId="37340F3B" w14:textId="77777777" w:rsidR="00C013FF" w:rsidDel="00922AF0" w:rsidRDefault="00C013FF">
      <w:pPr>
        <w:pStyle w:val="TOC3"/>
        <w:rPr>
          <w:del w:id="388" w:author="Correll, Ken" w:date="2019-02-01T13:39:00Z"/>
          <w:rFonts w:asciiTheme="minorHAnsi" w:eastAsiaTheme="minorEastAsia" w:hAnsiTheme="minorHAnsi"/>
          <w:noProof/>
          <w:color w:val="auto"/>
          <w:sz w:val="22"/>
        </w:rPr>
      </w:pPr>
      <w:del w:id="389" w:author="Correll, Ken" w:date="2019-02-01T13:39:00Z">
        <w:r w:rsidRPr="00922AF0" w:rsidDel="00922AF0">
          <w:rPr>
            <w:rStyle w:val="Hyperlink"/>
            <w:noProof/>
            <w:rPrChange w:id="390" w:author="Correll, Ken" w:date="2019-02-01T13:39:00Z">
              <w:rPr>
                <w:rStyle w:val="Hyperlink"/>
                <w:noProof/>
              </w:rPr>
            </w:rPrChange>
          </w:rPr>
          <w:delText>3.1.3</w:delText>
        </w:r>
        <w:r w:rsidDel="00922AF0">
          <w:rPr>
            <w:rFonts w:asciiTheme="minorHAnsi" w:eastAsiaTheme="minorEastAsia" w:hAnsiTheme="minorHAnsi"/>
            <w:noProof/>
            <w:color w:val="auto"/>
            <w:sz w:val="22"/>
          </w:rPr>
          <w:tab/>
        </w:r>
        <w:r w:rsidRPr="00922AF0" w:rsidDel="00922AF0">
          <w:rPr>
            <w:rStyle w:val="Hyperlink"/>
            <w:noProof/>
            <w:rPrChange w:id="391" w:author="Correll, Ken" w:date="2019-02-01T13:39:00Z">
              <w:rPr>
                <w:rStyle w:val="Hyperlink"/>
                <w:noProof/>
              </w:rPr>
            </w:rPrChange>
          </w:rPr>
          <w:delText>Visa Connectivity</w:delText>
        </w:r>
        <w:r w:rsidDel="00922AF0">
          <w:rPr>
            <w:noProof/>
            <w:webHidden/>
          </w:rPr>
          <w:tab/>
          <w:delText>14</w:delText>
        </w:r>
      </w:del>
    </w:p>
    <w:p w14:paraId="63390B66" w14:textId="77777777" w:rsidR="00C013FF" w:rsidDel="00922AF0" w:rsidRDefault="00C013FF">
      <w:pPr>
        <w:pStyle w:val="TOC3"/>
        <w:rPr>
          <w:del w:id="392" w:author="Correll, Ken" w:date="2019-02-01T13:39:00Z"/>
          <w:rFonts w:asciiTheme="minorHAnsi" w:eastAsiaTheme="minorEastAsia" w:hAnsiTheme="minorHAnsi"/>
          <w:noProof/>
          <w:color w:val="auto"/>
          <w:sz w:val="22"/>
        </w:rPr>
      </w:pPr>
      <w:del w:id="393" w:author="Correll, Ken" w:date="2019-02-01T13:39:00Z">
        <w:r w:rsidRPr="00922AF0" w:rsidDel="00922AF0">
          <w:rPr>
            <w:rStyle w:val="Hyperlink"/>
            <w:noProof/>
            <w:rPrChange w:id="394" w:author="Correll, Ken" w:date="2019-02-01T13:39:00Z">
              <w:rPr>
                <w:rStyle w:val="Hyperlink"/>
                <w:noProof/>
              </w:rPr>
            </w:rPrChange>
          </w:rPr>
          <w:delText>3.1.4</w:delText>
        </w:r>
        <w:r w:rsidDel="00922AF0">
          <w:rPr>
            <w:rFonts w:asciiTheme="minorHAnsi" w:eastAsiaTheme="minorEastAsia" w:hAnsiTheme="minorHAnsi"/>
            <w:noProof/>
            <w:color w:val="auto"/>
            <w:sz w:val="22"/>
          </w:rPr>
          <w:tab/>
        </w:r>
        <w:r w:rsidRPr="00922AF0" w:rsidDel="00922AF0">
          <w:rPr>
            <w:rStyle w:val="Hyperlink"/>
            <w:noProof/>
            <w:rPrChange w:id="395" w:author="Correll, Ken" w:date="2019-02-01T13:39:00Z">
              <w:rPr>
                <w:rStyle w:val="Hyperlink"/>
                <w:noProof/>
              </w:rPr>
            </w:rPrChange>
          </w:rPr>
          <w:delText>Integration examples</w:delText>
        </w:r>
        <w:r w:rsidDel="00922AF0">
          <w:rPr>
            <w:noProof/>
            <w:webHidden/>
          </w:rPr>
          <w:tab/>
          <w:delText>14</w:delText>
        </w:r>
      </w:del>
    </w:p>
    <w:p w14:paraId="1E77250B" w14:textId="77777777" w:rsidR="00C013FF" w:rsidDel="00922AF0" w:rsidRDefault="00C013FF">
      <w:pPr>
        <w:pStyle w:val="TOC3"/>
        <w:rPr>
          <w:del w:id="396" w:author="Correll, Ken" w:date="2019-02-01T13:39:00Z"/>
          <w:rFonts w:asciiTheme="minorHAnsi" w:eastAsiaTheme="minorEastAsia" w:hAnsiTheme="minorHAnsi"/>
          <w:noProof/>
          <w:color w:val="auto"/>
          <w:sz w:val="22"/>
        </w:rPr>
      </w:pPr>
      <w:del w:id="397" w:author="Correll, Ken" w:date="2019-02-01T13:39:00Z">
        <w:r w:rsidRPr="00922AF0" w:rsidDel="00922AF0">
          <w:rPr>
            <w:rStyle w:val="Hyperlink"/>
            <w:noProof/>
            <w:rPrChange w:id="398" w:author="Correll, Ken" w:date="2019-02-01T13:39:00Z">
              <w:rPr>
                <w:rStyle w:val="Hyperlink"/>
                <w:noProof/>
              </w:rPr>
            </w:rPrChange>
          </w:rPr>
          <w:delText>3.1.5</w:delText>
        </w:r>
        <w:r w:rsidDel="00922AF0">
          <w:rPr>
            <w:rFonts w:asciiTheme="minorHAnsi" w:eastAsiaTheme="minorEastAsia" w:hAnsiTheme="minorHAnsi"/>
            <w:noProof/>
            <w:color w:val="auto"/>
            <w:sz w:val="22"/>
          </w:rPr>
          <w:tab/>
        </w:r>
        <w:r w:rsidRPr="00922AF0" w:rsidDel="00922AF0">
          <w:rPr>
            <w:rStyle w:val="Hyperlink"/>
            <w:noProof/>
            <w:rPrChange w:id="399" w:author="Correll, Ken" w:date="2019-02-01T13:39:00Z">
              <w:rPr>
                <w:rStyle w:val="Hyperlink"/>
                <w:noProof/>
              </w:rPr>
            </w:rPrChange>
          </w:rPr>
          <w:delText>Agent Endpoint responsibilities</w:delText>
        </w:r>
        <w:r w:rsidDel="00922AF0">
          <w:rPr>
            <w:noProof/>
            <w:webHidden/>
          </w:rPr>
          <w:tab/>
          <w:delText>15</w:delText>
        </w:r>
      </w:del>
    </w:p>
    <w:p w14:paraId="5BD4DA6E" w14:textId="77777777" w:rsidR="00C013FF" w:rsidDel="00922AF0" w:rsidRDefault="00C013FF">
      <w:pPr>
        <w:pStyle w:val="TOC3"/>
        <w:rPr>
          <w:del w:id="400" w:author="Correll, Ken" w:date="2019-02-01T13:39:00Z"/>
          <w:rFonts w:asciiTheme="minorHAnsi" w:eastAsiaTheme="minorEastAsia" w:hAnsiTheme="minorHAnsi"/>
          <w:noProof/>
          <w:color w:val="auto"/>
          <w:sz w:val="22"/>
        </w:rPr>
      </w:pPr>
      <w:del w:id="401" w:author="Correll, Ken" w:date="2019-02-01T13:39:00Z">
        <w:r w:rsidRPr="00922AF0" w:rsidDel="00922AF0">
          <w:rPr>
            <w:rStyle w:val="Hyperlink"/>
            <w:noProof/>
            <w:rPrChange w:id="402" w:author="Correll, Ken" w:date="2019-02-01T13:39:00Z">
              <w:rPr>
                <w:rStyle w:val="Hyperlink"/>
                <w:noProof/>
              </w:rPr>
            </w:rPrChange>
          </w:rPr>
          <w:delText>3.1.6</w:delText>
        </w:r>
        <w:r w:rsidDel="00922AF0">
          <w:rPr>
            <w:rFonts w:asciiTheme="minorHAnsi" w:eastAsiaTheme="minorEastAsia" w:hAnsiTheme="minorHAnsi"/>
            <w:noProof/>
            <w:color w:val="auto"/>
            <w:sz w:val="22"/>
          </w:rPr>
          <w:tab/>
        </w:r>
        <w:r w:rsidRPr="00922AF0" w:rsidDel="00922AF0">
          <w:rPr>
            <w:rStyle w:val="Hyperlink"/>
            <w:noProof/>
            <w:rPrChange w:id="403" w:author="Correll, Ken" w:date="2019-02-01T13:39:00Z">
              <w:rPr>
                <w:rStyle w:val="Hyperlink"/>
                <w:noProof/>
              </w:rPr>
            </w:rPrChange>
          </w:rPr>
          <w:delText>Timing Diagrams</w:delText>
        </w:r>
        <w:r w:rsidDel="00922AF0">
          <w:rPr>
            <w:noProof/>
            <w:webHidden/>
          </w:rPr>
          <w:tab/>
          <w:delText>16</w:delText>
        </w:r>
      </w:del>
    </w:p>
    <w:p w14:paraId="0FCC9A16" w14:textId="77777777" w:rsidR="00C013FF" w:rsidDel="00922AF0" w:rsidRDefault="00C013FF">
      <w:pPr>
        <w:pStyle w:val="TOC2"/>
        <w:rPr>
          <w:del w:id="404" w:author="Correll, Ken" w:date="2019-02-01T13:39:00Z"/>
          <w:rFonts w:asciiTheme="minorHAnsi" w:eastAsiaTheme="minorEastAsia" w:hAnsiTheme="minorHAnsi"/>
          <w:noProof/>
          <w:color w:val="auto"/>
          <w:sz w:val="22"/>
        </w:rPr>
      </w:pPr>
      <w:del w:id="405" w:author="Correll, Ken" w:date="2019-02-01T13:39:00Z">
        <w:r w:rsidRPr="00922AF0" w:rsidDel="00922AF0">
          <w:rPr>
            <w:rStyle w:val="Hyperlink"/>
            <w:noProof/>
            <w:rPrChange w:id="406" w:author="Correll, Ken" w:date="2019-02-01T13:39:00Z">
              <w:rPr>
                <w:rStyle w:val="Hyperlink"/>
                <w:noProof/>
              </w:rPr>
            </w:rPrChange>
          </w:rPr>
          <w:delText>3.2</w:delText>
        </w:r>
        <w:r w:rsidDel="00922AF0">
          <w:rPr>
            <w:rFonts w:asciiTheme="minorHAnsi" w:eastAsiaTheme="minorEastAsia" w:hAnsiTheme="minorHAnsi"/>
            <w:noProof/>
            <w:color w:val="auto"/>
            <w:sz w:val="22"/>
          </w:rPr>
          <w:tab/>
        </w:r>
        <w:r w:rsidRPr="00922AF0" w:rsidDel="00922AF0">
          <w:rPr>
            <w:rStyle w:val="Hyperlink"/>
            <w:noProof/>
            <w:rPrChange w:id="407" w:author="Correll, Ken" w:date="2019-02-01T13:39:00Z">
              <w:rPr>
                <w:rStyle w:val="Hyperlink"/>
                <w:noProof/>
              </w:rPr>
            </w:rPrChange>
          </w:rPr>
          <w:delText>dft_reset_sync</w:delText>
        </w:r>
        <w:r w:rsidDel="00922AF0">
          <w:rPr>
            <w:noProof/>
            <w:webHidden/>
          </w:rPr>
          <w:tab/>
          <w:delText>16</w:delText>
        </w:r>
      </w:del>
    </w:p>
    <w:p w14:paraId="373FF597" w14:textId="77777777" w:rsidR="00C013FF" w:rsidDel="00922AF0" w:rsidRDefault="00C013FF">
      <w:pPr>
        <w:pStyle w:val="TOC3"/>
        <w:rPr>
          <w:del w:id="408" w:author="Correll, Ken" w:date="2019-02-01T13:39:00Z"/>
          <w:rFonts w:asciiTheme="minorHAnsi" w:eastAsiaTheme="minorEastAsia" w:hAnsiTheme="minorHAnsi"/>
          <w:noProof/>
          <w:color w:val="auto"/>
          <w:sz w:val="22"/>
        </w:rPr>
      </w:pPr>
      <w:del w:id="409" w:author="Correll, Ken" w:date="2019-02-01T13:39:00Z">
        <w:r w:rsidRPr="00922AF0" w:rsidDel="00922AF0">
          <w:rPr>
            <w:rStyle w:val="Hyperlink"/>
            <w:noProof/>
            <w:rPrChange w:id="410" w:author="Correll, Ken" w:date="2019-02-01T13:39:00Z">
              <w:rPr>
                <w:rStyle w:val="Hyperlink"/>
                <w:noProof/>
              </w:rPr>
            </w:rPrChange>
          </w:rPr>
          <w:delText>3.2.1</w:delText>
        </w:r>
        <w:r w:rsidDel="00922AF0">
          <w:rPr>
            <w:rFonts w:asciiTheme="minorHAnsi" w:eastAsiaTheme="minorEastAsia" w:hAnsiTheme="minorHAnsi"/>
            <w:noProof/>
            <w:color w:val="auto"/>
            <w:sz w:val="22"/>
          </w:rPr>
          <w:tab/>
        </w:r>
        <w:r w:rsidRPr="00922AF0" w:rsidDel="00922AF0">
          <w:rPr>
            <w:rStyle w:val="Hyperlink"/>
            <w:noProof/>
            <w:rPrChange w:id="411" w:author="Correll, Ken" w:date="2019-02-01T13:39:00Z">
              <w:rPr>
                <w:rStyle w:val="Hyperlink"/>
                <w:noProof/>
              </w:rPr>
            </w:rPrChange>
          </w:rPr>
          <w:delText>Interface signals</w:delText>
        </w:r>
        <w:r w:rsidDel="00922AF0">
          <w:rPr>
            <w:noProof/>
            <w:webHidden/>
          </w:rPr>
          <w:tab/>
          <w:delText>16</w:delText>
        </w:r>
      </w:del>
    </w:p>
    <w:p w14:paraId="2BBD7327" w14:textId="77777777" w:rsidR="00C013FF" w:rsidDel="00922AF0" w:rsidRDefault="00C013FF">
      <w:pPr>
        <w:pStyle w:val="TOC3"/>
        <w:rPr>
          <w:del w:id="412" w:author="Correll, Ken" w:date="2019-02-01T13:39:00Z"/>
          <w:rFonts w:asciiTheme="minorHAnsi" w:eastAsiaTheme="minorEastAsia" w:hAnsiTheme="minorHAnsi"/>
          <w:noProof/>
          <w:color w:val="auto"/>
          <w:sz w:val="22"/>
        </w:rPr>
      </w:pPr>
      <w:del w:id="413" w:author="Correll, Ken" w:date="2019-02-01T13:39:00Z">
        <w:r w:rsidRPr="00922AF0" w:rsidDel="00922AF0">
          <w:rPr>
            <w:rStyle w:val="Hyperlink"/>
            <w:noProof/>
            <w:rPrChange w:id="414" w:author="Correll, Ken" w:date="2019-02-01T13:39:00Z">
              <w:rPr>
                <w:rStyle w:val="Hyperlink"/>
                <w:noProof/>
              </w:rPr>
            </w:rPrChange>
          </w:rPr>
          <w:delText>3.2.2</w:delText>
        </w:r>
        <w:r w:rsidDel="00922AF0">
          <w:rPr>
            <w:rFonts w:asciiTheme="minorHAnsi" w:eastAsiaTheme="minorEastAsia" w:hAnsiTheme="minorHAnsi"/>
            <w:noProof/>
            <w:color w:val="auto"/>
            <w:sz w:val="22"/>
          </w:rPr>
          <w:tab/>
        </w:r>
        <w:r w:rsidRPr="00922AF0" w:rsidDel="00922AF0">
          <w:rPr>
            <w:rStyle w:val="Hyperlink"/>
            <w:noProof/>
            <w:rPrChange w:id="415" w:author="Correll, Ken" w:date="2019-02-01T13:39:00Z">
              <w:rPr>
                <w:rStyle w:val="Hyperlink"/>
                <w:noProof/>
              </w:rPr>
            </w:rPrChange>
          </w:rPr>
          <w:delText>Parameters</w:delText>
        </w:r>
        <w:r w:rsidDel="00922AF0">
          <w:rPr>
            <w:noProof/>
            <w:webHidden/>
          </w:rPr>
          <w:tab/>
          <w:delText>16</w:delText>
        </w:r>
      </w:del>
    </w:p>
    <w:p w14:paraId="1DF77C15" w14:textId="77777777" w:rsidR="00C013FF" w:rsidDel="00922AF0" w:rsidRDefault="00C013FF">
      <w:pPr>
        <w:pStyle w:val="TOC3"/>
        <w:rPr>
          <w:del w:id="416" w:author="Correll, Ken" w:date="2019-02-01T13:39:00Z"/>
          <w:rFonts w:asciiTheme="minorHAnsi" w:eastAsiaTheme="minorEastAsia" w:hAnsiTheme="minorHAnsi"/>
          <w:noProof/>
          <w:color w:val="auto"/>
          <w:sz w:val="22"/>
        </w:rPr>
      </w:pPr>
      <w:del w:id="417" w:author="Correll, Ken" w:date="2019-02-01T13:39:00Z">
        <w:r w:rsidRPr="00922AF0" w:rsidDel="00922AF0">
          <w:rPr>
            <w:rStyle w:val="Hyperlink"/>
            <w:noProof/>
            <w:rPrChange w:id="418" w:author="Correll, Ken" w:date="2019-02-01T13:39:00Z">
              <w:rPr>
                <w:rStyle w:val="Hyperlink"/>
                <w:noProof/>
              </w:rPr>
            </w:rPrChange>
          </w:rPr>
          <w:delText>3.2.3</w:delText>
        </w:r>
        <w:r w:rsidDel="00922AF0">
          <w:rPr>
            <w:rFonts w:asciiTheme="minorHAnsi" w:eastAsiaTheme="minorEastAsia" w:hAnsiTheme="minorHAnsi"/>
            <w:noProof/>
            <w:color w:val="auto"/>
            <w:sz w:val="22"/>
          </w:rPr>
          <w:tab/>
        </w:r>
        <w:r w:rsidRPr="00922AF0" w:rsidDel="00922AF0">
          <w:rPr>
            <w:rStyle w:val="Hyperlink"/>
            <w:noProof/>
            <w:rPrChange w:id="419" w:author="Correll, Ken" w:date="2019-02-01T13:39:00Z">
              <w:rPr>
                <w:rStyle w:val="Hyperlink"/>
                <w:noProof/>
              </w:rPr>
            </w:rPrChange>
          </w:rPr>
          <w:delText>IP Block Diagram</w:delText>
        </w:r>
        <w:r w:rsidDel="00922AF0">
          <w:rPr>
            <w:noProof/>
            <w:webHidden/>
          </w:rPr>
          <w:tab/>
          <w:delText>17</w:delText>
        </w:r>
      </w:del>
    </w:p>
    <w:p w14:paraId="3A5FEE19" w14:textId="77777777" w:rsidR="00C013FF" w:rsidDel="00922AF0" w:rsidRDefault="00C013FF">
      <w:pPr>
        <w:pStyle w:val="TOC3"/>
        <w:rPr>
          <w:del w:id="420" w:author="Correll, Ken" w:date="2019-02-01T13:39:00Z"/>
          <w:rFonts w:asciiTheme="minorHAnsi" w:eastAsiaTheme="minorEastAsia" w:hAnsiTheme="minorHAnsi"/>
          <w:noProof/>
          <w:color w:val="auto"/>
          <w:sz w:val="22"/>
        </w:rPr>
      </w:pPr>
      <w:del w:id="421" w:author="Correll, Ken" w:date="2019-02-01T13:39:00Z">
        <w:r w:rsidRPr="00922AF0" w:rsidDel="00922AF0">
          <w:rPr>
            <w:rStyle w:val="Hyperlink"/>
            <w:noProof/>
            <w:rPrChange w:id="422" w:author="Correll, Ken" w:date="2019-02-01T13:39:00Z">
              <w:rPr>
                <w:rStyle w:val="Hyperlink"/>
                <w:noProof/>
              </w:rPr>
            </w:rPrChange>
          </w:rPr>
          <w:delText>3.2.4</w:delText>
        </w:r>
        <w:r w:rsidDel="00922AF0">
          <w:rPr>
            <w:rFonts w:asciiTheme="minorHAnsi" w:eastAsiaTheme="minorEastAsia" w:hAnsiTheme="minorHAnsi"/>
            <w:noProof/>
            <w:color w:val="auto"/>
            <w:sz w:val="22"/>
          </w:rPr>
          <w:tab/>
        </w:r>
        <w:r w:rsidRPr="00922AF0" w:rsidDel="00922AF0">
          <w:rPr>
            <w:rStyle w:val="Hyperlink"/>
            <w:noProof/>
            <w:rPrChange w:id="423" w:author="Correll, Ken" w:date="2019-02-01T13:39:00Z">
              <w:rPr>
                <w:rStyle w:val="Hyperlink"/>
                <w:noProof/>
              </w:rPr>
            </w:rPrChange>
          </w:rPr>
          <w:delText>Functional description</w:delText>
        </w:r>
        <w:r w:rsidDel="00922AF0">
          <w:rPr>
            <w:noProof/>
            <w:webHidden/>
          </w:rPr>
          <w:tab/>
          <w:delText>17</w:delText>
        </w:r>
      </w:del>
    </w:p>
    <w:p w14:paraId="0D3DFEF7" w14:textId="77777777" w:rsidR="00C013FF" w:rsidDel="00922AF0" w:rsidRDefault="00C013FF">
      <w:pPr>
        <w:pStyle w:val="TOC2"/>
        <w:rPr>
          <w:del w:id="424" w:author="Correll, Ken" w:date="2019-02-01T13:39:00Z"/>
          <w:rFonts w:asciiTheme="minorHAnsi" w:eastAsiaTheme="minorEastAsia" w:hAnsiTheme="minorHAnsi"/>
          <w:noProof/>
          <w:color w:val="auto"/>
          <w:sz w:val="22"/>
        </w:rPr>
      </w:pPr>
      <w:del w:id="425" w:author="Correll, Ken" w:date="2019-02-01T13:39:00Z">
        <w:r w:rsidRPr="00922AF0" w:rsidDel="00922AF0">
          <w:rPr>
            <w:rStyle w:val="Hyperlink"/>
            <w:noProof/>
            <w:rPrChange w:id="426" w:author="Correll, Ken" w:date="2019-02-01T13:39:00Z">
              <w:rPr>
                <w:rStyle w:val="Hyperlink"/>
                <w:noProof/>
              </w:rPr>
            </w:rPrChange>
          </w:rPr>
          <w:delText>3.3</w:delText>
        </w:r>
        <w:r w:rsidDel="00922AF0">
          <w:rPr>
            <w:rFonts w:asciiTheme="minorHAnsi" w:eastAsiaTheme="minorEastAsia" w:hAnsiTheme="minorHAnsi"/>
            <w:noProof/>
            <w:color w:val="auto"/>
            <w:sz w:val="22"/>
          </w:rPr>
          <w:tab/>
        </w:r>
        <w:r w:rsidRPr="00922AF0" w:rsidDel="00922AF0">
          <w:rPr>
            <w:rStyle w:val="Hyperlink"/>
            <w:noProof/>
            <w:rPrChange w:id="427" w:author="Correll, Ken" w:date="2019-02-01T13:39:00Z">
              <w:rPr>
                <w:rStyle w:val="Hyperlink"/>
                <w:noProof/>
              </w:rPr>
            </w:rPrChange>
          </w:rPr>
          <w:delText>fpg_pok</w:delText>
        </w:r>
        <w:r w:rsidDel="00922AF0">
          <w:rPr>
            <w:noProof/>
            <w:webHidden/>
          </w:rPr>
          <w:tab/>
          <w:delText>18</w:delText>
        </w:r>
      </w:del>
    </w:p>
    <w:p w14:paraId="1E6B00F4" w14:textId="77777777" w:rsidR="00C013FF" w:rsidDel="00922AF0" w:rsidRDefault="00C013FF">
      <w:pPr>
        <w:pStyle w:val="TOC3"/>
        <w:rPr>
          <w:del w:id="428" w:author="Correll, Ken" w:date="2019-02-01T13:39:00Z"/>
          <w:rFonts w:asciiTheme="minorHAnsi" w:eastAsiaTheme="minorEastAsia" w:hAnsiTheme="minorHAnsi"/>
          <w:noProof/>
          <w:color w:val="auto"/>
          <w:sz w:val="22"/>
        </w:rPr>
      </w:pPr>
      <w:del w:id="429" w:author="Correll, Ken" w:date="2019-02-01T13:39:00Z">
        <w:r w:rsidRPr="00922AF0" w:rsidDel="00922AF0">
          <w:rPr>
            <w:rStyle w:val="Hyperlink"/>
            <w:noProof/>
            <w:rPrChange w:id="430" w:author="Correll, Ken" w:date="2019-02-01T13:39:00Z">
              <w:rPr>
                <w:rStyle w:val="Hyperlink"/>
                <w:noProof/>
              </w:rPr>
            </w:rPrChange>
          </w:rPr>
          <w:delText>3.3.1</w:delText>
        </w:r>
        <w:r w:rsidDel="00922AF0">
          <w:rPr>
            <w:rFonts w:asciiTheme="minorHAnsi" w:eastAsiaTheme="minorEastAsia" w:hAnsiTheme="minorHAnsi"/>
            <w:noProof/>
            <w:color w:val="auto"/>
            <w:sz w:val="22"/>
          </w:rPr>
          <w:tab/>
        </w:r>
        <w:r w:rsidRPr="00922AF0" w:rsidDel="00922AF0">
          <w:rPr>
            <w:rStyle w:val="Hyperlink"/>
            <w:noProof/>
            <w:rPrChange w:id="431" w:author="Correll, Ken" w:date="2019-02-01T13:39:00Z">
              <w:rPr>
                <w:rStyle w:val="Hyperlink"/>
                <w:noProof/>
              </w:rPr>
            </w:rPrChange>
          </w:rPr>
          <w:delText>I/O</w:delText>
        </w:r>
        <w:r w:rsidDel="00922AF0">
          <w:rPr>
            <w:noProof/>
            <w:webHidden/>
          </w:rPr>
          <w:tab/>
          <w:delText>18</w:delText>
        </w:r>
      </w:del>
    </w:p>
    <w:p w14:paraId="0A106577" w14:textId="77777777" w:rsidR="00C013FF" w:rsidDel="00922AF0" w:rsidRDefault="00C013FF">
      <w:pPr>
        <w:pStyle w:val="TOC3"/>
        <w:rPr>
          <w:del w:id="432" w:author="Correll, Ken" w:date="2019-02-01T13:39:00Z"/>
          <w:rFonts w:asciiTheme="minorHAnsi" w:eastAsiaTheme="minorEastAsia" w:hAnsiTheme="minorHAnsi"/>
          <w:noProof/>
          <w:color w:val="auto"/>
          <w:sz w:val="22"/>
        </w:rPr>
      </w:pPr>
      <w:del w:id="433" w:author="Correll, Ken" w:date="2019-02-01T13:39:00Z">
        <w:r w:rsidRPr="00922AF0" w:rsidDel="00922AF0">
          <w:rPr>
            <w:rStyle w:val="Hyperlink"/>
            <w:noProof/>
            <w:rPrChange w:id="434" w:author="Correll, Ken" w:date="2019-02-01T13:39:00Z">
              <w:rPr>
                <w:rStyle w:val="Hyperlink"/>
                <w:noProof/>
              </w:rPr>
            </w:rPrChange>
          </w:rPr>
          <w:delText>3.3.2</w:delText>
        </w:r>
        <w:r w:rsidDel="00922AF0">
          <w:rPr>
            <w:rFonts w:asciiTheme="minorHAnsi" w:eastAsiaTheme="minorEastAsia" w:hAnsiTheme="minorHAnsi"/>
            <w:noProof/>
            <w:color w:val="auto"/>
            <w:sz w:val="22"/>
          </w:rPr>
          <w:tab/>
        </w:r>
        <w:r w:rsidRPr="00922AF0" w:rsidDel="00922AF0">
          <w:rPr>
            <w:rStyle w:val="Hyperlink"/>
            <w:noProof/>
            <w:rPrChange w:id="435" w:author="Correll, Ken" w:date="2019-02-01T13:39:00Z">
              <w:rPr>
                <w:rStyle w:val="Hyperlink"/>
                <w:noProof/>
              </w:rPr>
            </w:rPrChange>
          </w:rPr>
          <w:delText>Functional description</w:delText>
        </w:r>
        <w:r w:rsidDel="00922AF0">
          <w:rPr>
            <w:noProof/>
            <w:webHidden/>
          </w:rPr>
          <w:tab/>
          <w:delText>19</w:delText>
        </w:r>
      </w:del>
    </w:p>
    <w:p w14:paraId="32112B05" w14:textId="77777777" w:rsidR="00C013FF" w:rsidDel="00922AF0" w:rsidRDefault="00C013FF">
      <w:pPr>
        <w:pStyle w:val="TOC1"/>
        <w:rPr>
          <w:del w:id="436" w:author="Correll, Ken" w:date="2019-02-01T13:39:00Z"/>
          <w:rFonts w:asciiTheme="minorHAnsi" w:eastAsiaTheme="minorEastAsia" w:hAnsiTheme="minorHAnsi"/>
          <w:noProof/>
          <w:color w:val="auto"/>
          <w:sz w:val="22"/>
        </w:rPr>
      </w:pPr>
      <w:del w:id="437" w:author="Correll, Ken" w:date="2019-02-01T13:39:00Z">
        <w:r w:rsidRPr="00922AF0" w:rsidDel="00922AF0">
          <w:rPr>
            <w:rStyle w:val="Hyperlink"/>
            <w:noProof/>
            <w:rPrChange w:id="438" w:author="Correll, Ken" w:date="2019-02-01T13:39:00Z">
              <w:rPr>
                <w:rStyle w:val="Hyperlink"/>
                <w:noProof/>
              </w:rPr>
            </w:rPrChange>
          </w:rPr>
          <w:delText>4</w:delText>
        </w:r>
        <w:r w:rsidDel="00922AF0">
          <w:rPr>
            <w:rFonts w:asciiTheme="minorHAnsi" w:eastAsiaTheme="minorEastAsia" w:hAnsiTheme="minorHAnsi"/>
            <w:noProof/>
            <w:color w:val="auto"/>
            <w:sz w:val="22"/>
          </w:rPr>
          <w:tab/>
        </w:r>
        <w:r w:rsidRPr="00922AF0" w:rsidDel="00922AF0">
          <w:rPr>
            <w:rStyle w:val="Hyperlink"/>
            <w:noProof/>
            <w:rPrChange w:id="439" w:author="Correll, Ken" w:date="2019-02-01T13:39:00Z">
              <w:rPr>
                <w:rStyle w:val="Hyperlink"/>
                <w:noProof/>
              </w:rPr>
            </w:rPrChange>
          </w:rPr>
          <w:delText>Design Information for Integration</w:delText>
        </w:r>
        <w:r w:rsidDel="00922AF0">
          <w:rPr>
            <w:noProof/>
            <w:webHidden/>
          </w:rPr>
          <w:tab/>
          <w:delText>20</w:delText>
        </w:r>
      </w:del>
    </w:p>
    <w:p w14:paraId="57AC3FC6" w14:textId="77777777" w:rsidR="00C013FF" w:rsidDel="00922AF0" w:rsidRDefault="00C013FF">
      <w:pPr>
        <w:pStyle w:val="TOC2"/>
        <w:rPr>
          <w:del w:id="440" w:author="Correll, Ken" w:date="2019-02-01T13:39:00Z"/>
          <w:rFonts w:asciiTheme="minorHAnsi" w:eastAsiaTheme="minorEastAsia" w:hAnsiTheme="minorHAnsi"/>
          <w:noProof/>
          <w:color w:val="auto"/>
          <w:sz w:val="22"/>
        </w:rPr>
      </w:pPr>
      <w:del w:id="441" w:author="Correll, Ken" w:date="2019-02-01T13:39:00Z">
        <w:r w:rsidRPr="00922AF0" w:rsidDel="00922AF0">
          <w:rPr>
            <w:rStyle w:val="Hyperlink"/>
            <w:noProof/>
            <w:rPrChange w:id="442" w:author="Correll, Ken" w:date="2019-02-01T13:39:00Z">
              <w:rPr>
                <w:rStyle w:val="Hyperlink"/>
                <w:noProof/>
              </w:rPr>
            </w:rPrChange>
          </w:rPr>
          <w:delText>4.1</w:delText>
        </w:r>
        <w:r w:rsidDel="00922AF0">
          <w:rPr>
            <w:rFonts w:asciiTheme="minorHAnsi" w:eastAsiaTheme="minorEastAsia" w:hAnsiTheme="minorHAnsi"/>
            <w:noProof/>
            <w:color w:val="auto"/>
            <w:sz w:val="22"/>
          </w:rPr>
          <w:tab/>
        </w:r>
        <w:r w:rsidRPr="00922AF0" w:rsidDel="00922AF0">
          <w:rPr>
            <w:rStyle w:val="Hyperlink"/>
            <w:noProof/>
            <w:rPrChange w:id="443" w:author="Correll, Ken" w:date="2019-02-01T13:39:00Z">
              <w:rPr>
                <w:rStyle w:val="Hyperlink"/>
                <w:noProof/>
              </w:rPr>
            </w:rPrChange>
          </w:rPr>
          <w:delText>RTL Directory Structure</w:delText>
        </w:r>
        <w:r w:rsidDel="00922AF0">
          <w:rPr>
            <w:noProof/>
            <w:webHidden/>
          </w:rPr>
          <w:tab/>
          <w:delText>20</w:delText>
        </w:r>
      </w:del>
    </w:p>
    <w:p w14:paraId="06176A6C" w14:textId="77777777" w:rsidR="00C013FF" w:rsidDel="00922AF0" w:rsidRDefault="00C013FF">
      <w:pPr>
        <w:pStyle w:val="TOC2"/>
        <w:rPr>
          <w:del w:id="444" w:author="Correll, Ken" w:date="2019-02-01T13:39:00Z"/>
          <w:rFonts w:asciiTheme="minorHAnsi" w:eastAsiaTheme="minorEastAsia" w:hAnsiTheme="minorHAnsi"/>
          <w:noProof/>
          <w:color w:val="auto"/>
          <w:sz w:val="22"/>
        </w:rPr>
      </w:pPr>
      <w:del w:id="445" w:author="Correll, Ken" w:date="2019-02-01T13:39:00Z">
        <w:r w:rsidRPr="00922AF0" w:rsidDel="00922AF0">
          <w:rPr>
            <w:rStyle w:val="Hyperlink"/>
            <w:noProof/>
            <w:rPrChange w:id="446" w:author="Correll, Ken" w:date="2019-02-01T13:39:00Z">
              <w:rPr>
                <w:rStyle w:val="Hyperlink"/>
                <w:noProof/>
              </w:rPr>
            </w:rPrChange>
          </w:rPr>
          <w:delText>4.2</w:delText>
        </w:r>
        <w:r w:rsidDel="00922AF0">
          <w:rPr>
            <w:rFonts w:asciiTheme="minorHAnsi" w:eastAsiaTheme="minorEastAsia" w:hAnsiTheme="minorHAnsi"/>
            <w:noProof/>
            <w:color w:val="auto"/>
            <w:sz w:val="22"/>
          </w:rPr>
          <w:tab/>
        </w:r>
        <w:r w:rsidRPr="00922AF0" w:rsidDel="00922AF0">
          <w:rPr>
            <w:rStyle w:val="Hyperlink"/>
            <w:noProof/>
            <w:rPrChange w:id="447" w:author="Correll, Ken" w:date="2019-02-01T13:39:00Z">
              <w:rPr>
                <w:rStyle w:val="Hyperlink"/>
                <w:noProof/>
              </w:rPr>
            </w:rPrChange>
          </w:rPr>
          <w:delText>Clock, Power and Reset Domains</w:delText>
        </w:r>
        <w:r w:rsidDel="00922AF0">
          <w:rPr>
            <w:noProof/>
            <w:webHidden/>
          </w:rPr>
          <w:tab/>
          <w:delText>20</w:delText>
        </w:r>
      </w:del>
    </w:p>
    <w:p w14:paraId="4B5A5C65" w14:textId="77777777" w:rsidR="00C013FF" w:rsidDel="00922AF0" w:rsidRDefault="00C013FF">
      <w:pPr>
        <w:pStyle w:val="TOC3"/>
        <w:rPr>
          <w:del w:id="448" w:author="Correll, Ken" w:date="2019-02-01T13:39:00Z"/>
          <w:rFonts w:asciiTheme="minorHAnsi" w:eastAsiaTheme="minorEastAsia" w:hAnsiTheme="minorHAnsi"/>
          <w:noProof/>
          <w:color w:val="auto"/>
          <w:sz w:val="22"/>
        </w:rPr>
      </w:pPr>
      <w:del w:id="449" w:author="Correll, Ken" w:date="2019-02-01T13:39:00Z">
        <w:r w:rsidRPr="00922AF0" w:rsidDel="00922AF0">
          <w:rPr>
            <w:rStyle w:val="Hyperlink"/>
            <w:noProof/>
            <w:rPrChange w:id="450" w:author="Correll, Ken" w:date="2019-02-01T13:39:00Z">
              <w:rPr>
                <w:rStyle w:val="Hyperlink"/>
                <w:noProof/>
              </w:rPr>
            </w:rPrChange>
          </w:rPr>
          <w:delText>4.2.1</w:delText>
        </w:r>
        <w:r w:rsidDel="00922AF0">
          <w:rPr>
            <w:rFonts w:asciiTheme="minorHAnsi" w:eastAsiaTheme="minorEastAsia" w:hAnsiTheme="minorHAnsi"/>
            <w:noProof/>
            <w:color w:val="auto"/>
            <w:sz w:val="22"/>
          </w:rPr>
          <w:tab/>
        </w:r>
        <w:r w:rsidRPr="00922AF0" w:rsidDel="00922AF0">
          <w:rPr>
            <w:rStyle w:val="Hyperlink"/>
            <w:noProof/>
            <w:rPrChange w:id="451" w:author="Correll, Ken" w:date="2019-02-01T13:39:00Z">
              <w:rPr>
                <w:rStyle w:val="Hyperlink"/>
                <w:noProof/>
              </w:rPr>
            </w:rPrChange>
          </w:rPr>
          <w:delText>Clock Domain Diagram</w:delText>
        </w:r>
        <w:r w:rsidDel="00922AF0">
          <w:rPr>
            <w:noProof/>
            <w:webHidden/>
          </w:rPr>
          <w:tab/>
          <w:delText>20</w:delText>
        </w:r>
      </w:del>
    </w:p>
    <w:p w14:paraId="64975A24" w14:textId="77777777" w:rsidR="00C013FF" w:rsidDel="00922AF0" w:rsidRDefault="00C013FF">
      <w:pPr>
        <w:pStyle w:val="TOC2"/>
        <w:rPr>
          <w:del w:id="452" w:author="Correll, Ken" w:date="2019-02-01T13:39:00Z"/>
          <w:rFonts w:asciiTheme="minorHAnsi" w:eastAsiaTheme="minorEastAsia" w:hAnsiTheme="minorHAnsi"/>
          <w:noProof/>
          <w:color w:val="auto"/>
          <w:sz w:val="22"/>
        </w:rPr>
      </w:pPr>
      <w:del w:id="453" w:author="Correll, Ken" w:date="2019-02-01T13:39:00Z">
        <w:r w:rsidRPr="00922AF0" w:rsidDel="00922AF0">
          <w:rPr>
            <w:rStyle w:val="Hyperlink"/>
            <w:noProof/>
            <w:rPrChange w:id="454" w:author="Correll, Ken" w:date="2019-02-01T13:39:00Z">
              <w:rPr>
                <w:rStyle w:val="Hyperlink"/>
                <w:noProof/>
              </w:rPr>
            </w:rPrChange>
          </w:rPr>
          <w:delText>4.3</w:delText>
        </w:r>
        <w:r w:rsidDel="00922AF0">
          <w:rPr>
            <w:rFonts w:asciiTheme="minorHAnsi" w:eastAsiaTheme="minorEastAsia" w:hAnsiTheme="minorHAnsi"/>
            <w:noProof/>
            <w:color w:val="auto"/>
            <w:sz w:val="22"/>
          </w:rPr>
          <w:tab/>
        </w:r>
        <w:r w:rsidRPr="00922AF0" w:rsidDel="00922AF0">
          <w:rPr>
            <w:rStyle w:val="Hyperlink"/>
            <w:noProof/>
            <w:rPrChange w:id="455" w:author="Correll, Ken" w:date="2019-02-01T13:39:00Z">
              <w:rPr>
                <w:rStyle w:val="Hyperlink"/>
                <w:noProof/>
              </w:rPr>
            </w:rPrChange>
          </w:rPr>
          <w:delText>Embedded Building Blocks/Custom Logic</w:delText>
        </w:r>
        <w:r w:rsidDel="00922AF0">
          <w:rPr>
            <w:noProof/>
            <w:webHidden/>
          </w:rPr>
          <w:tab/>
          <w:delText>20</w:delText>
        </w:r>
      </w:del>
    </w:p>
    <w:p w14:paraId="1D6A13E9" w14:textId="77777777" w:rsidR="00C013FF" w:rsidDel="00922AF0" w:rsidRDefault="00C013FF">
      <w:pPr>
        <w:pStyle w:val="TOC2"/>
        <w:rPr>
          <w:del w:id="456" w:author="Correll, Ken" w:date="2019-02-01T13:39:00Z"/>
          <w:rFonts w:asciiTheme="minorHAnsi" w:eastAsiaTheme="minorEastAsia" w:hAnsiTheme="minorHAnsi"/>
          <w:noProof/>
          <w:color w:val="auto"/>
          <w:sz w:val="22"/>
        </w:rPr>
      </w:pPr>
      <w:del w:id="457" w:author="Correll, Ken" w:date="2019-02-01T13:39:00Z">
        <w:r w:rsidRPr="00922AF0" w:rsidDel="00922AF0">
          <w:rPr>
            <w:rStyle w:val="Hyperlink"/>
            <w:noProof/>
            <w:rPrChange w:id="458" w:author="Correll, Ken" w:date="2019-02-01T13:39:00Z">
              <w:rPr>
                <w:rStyle w:val="Hyperlink"/>
                <w:noProof/>
              </w:rPr>
            </w:rPrChange>
          </w:rPr>
          <w:delText>4.4</w:delText>
        </w:r>
        <w:r w:rsidDel="00922AF0">
          <w:rPr>
            <w:rFonts w:asciiTheme="minorHAnsi" w:eastAsiaTheme="minorEastAsia" w:hAnsiTheme="minorHAnsi"/>
            <w:noProof/>
            <w:color w:val="auto"/>
            <w:sz w:val="22"/>
          </w:rPr>
          <w:tab/>
        </w:r>
        <w:r w:rsidRPr="00922AF0" w:rsidDel="00922AF0">
          <w:rPr>
            <w:rStyle w:val="Hyperlink"/>
            <w:noProof/>
            <w:rPrChange w:id="459" w:author="Correll, Ken" w:date="2019-02-01T13:39:00Z">
              <w:rPr>
                <w:rStyle w:val="Hyperlink"/>
                <w:noProof/>
              </w:rPr>
            </w:rPrChange>
          </w:rPr>
          <w:delText>RTL Configuration Parameters</w:delText>
        </w:r>
        <w:r w:rsidDel="00922AF0">
          <w:rPr>
            <w:noProof/>
            <w:webHidden/>
          </w:rPr>
          <w:tab/>
          <w:delText>20</w:delText>
        </w:r>
      </w:del>
    </w:p>
    <w:p w14:paraId="098A9CA7" w14:textId="77777777" w:rsidR="00C013FF" w:rsidDel="00922AF0" w:rsidRDefault="00C013FF">
      <w:pPr>
        <w:pStyle w:val="TOC3"/>
        <w:rPr>
          <w:del w:id="460" w:author="Correll, Ken" w:date="2019-02-01T13:39:00Z"/>
          <w:rFonts w:asciiTheme="minorHAnsi" w:eastAsiaTheme="minorEastAsia" w:hAnsiTheme="minorHAnsi"/>
          <w:noProof/>
          <w:color w:val="auto"/>
          <w:sz w:val="22"/>
        </w:rPr>
      </w:pPr>
      <w:del w:id="461" w:author="Correll, Ken" w:date="2019-02-01T13:39:00Z">
        <w:r w:rsidRPr="00922AF0" w:rsidDel="00922AF0">
          <w:rPr>
            <w:rStyle w:val="Hyperlink"/>
            <w:noProof/>
            <w:rPrChange w:id="462" w:author="Correll, Ken" w:date="2019-02-01T13:39:00Z">
              <w:rPr>
                <w:rStyle w:val="Hyperlink"/>
                <w:noProof/>
              </w:rPr>
            </w:rPrChange>
          </w:rPr>
          <w:delText>4.4.1</w:delText>
        </w:r>
        <w:r w:rsidDel="00922AF0">
          <w:rPr>
            <w:rFonts w:asciiTheme="minorHAnsi" w:eastAsiaTheme="minorEastAsia" w:hAnsiTheme="minorHAnsi"/>
            <w:noProof/>
            <w:color w:val="auto"/>
            <w:sz w:val="22"/>
          </w:rPr>
          <w:tab/>
        </w:r>
        <w:r w:rsidRPr="00922AF0" w:rsidDel="00922AF0">
          <w:rPr>
            <w:rStyle w:val="Hyperlink"/>
            <w:noProof/>
            <w:rPrChange w:id="463" w:author="Correll, Ken" w:date="2019-02-01T13:39:00Z">
              <w:rPr>
                <w:rStyle w:val="Hyperlink"/>
                <w:noProof/>
              </w:rPr>
            </w:rPrChange>
          </w:rPr>
          <w:delText>Mandatory Parameters</w:delText>
        </w:r>
        <w:r w:rsidDel="00922AF0">
          <w:rPr>
            <w:noProof/>
            <w:webHidden/>
          </w:rPr>
          <w:tab/>
          <w:delText>20</w:delText>
        </w:r>
      </w:del>
    </w:p>
    <w:p w14:paraId="25A85F54" w14:textId="77777777" w:rsidR="00C013FF" w:rsidDel="00922AF0" w:rsidRDefault="00C013FF">
      <w:pPr>
        <w:pStyle w:val="TOC3"/>
        <w:rPr>
          <w:del w:id="464" w:author="Correll, Ken" w:date="2019-02-01T13:39:00Z"/>
          <w:rFonts w:asciiTheme="minorHAnsi" w:eastAsiaTheme="minorEastAsia" w:hAnsiTheme="minorHAnsi"/>
          <w:noProof/>
          <w:color w:val="auto"/>
          <w:sz w:val="22"/>
        </w:rPr>
      </w:pPr>
      <w:del w:id="465" w:author="Correll, Ken" w:date="2019-02-01T13:39:00Z">
        <w:r w:rsidRPr="00922AF0" w:rsidDel="00922AF0">
          <w:rPr>
            <w:rStyle w:val="Hyperlink"/>
            <w:noProof/>
            <w:rPrChange w:id="466" w:author="Correll, Ken" w:date="2019-02-01T13:39:00Z">
              <w:rPr>
                <w:rStyle w:val="Hyperlink"/>
                <w:noProof/>
              </w:rPr>
            </w:rPrChange>
          </w:rPr>
          <w:delText>4.4.2</w:delText>
        </w:r>
        <w:r w:rsidDel="00922AF0">
          <w:rPr>
            <w:rFonts w:asciiTheme="minorHAnsi" w:eastAsiaTheme="minorEastAsia" w:hAnsiTheme="minorHAnsi"/>
            <w:noProof/>
            <w:color w:val="auto"/>
            <w:sz w:val="22"/>
          </w:rPr>
          <w:tab/>
        </w:r>
        <w:r w:rsidRPr="00922AF0" w:rsidDel="00922AF0">
          <w:rPr>
            <w:rStyle w:val="Hyperlink"/>
            <w:noProof/>
            <w:rPrChange w:id="467" w:author="Correll, Ken" w:date="2019-02-01T13:39:00Z">
              <w:rPr>
                <w:rStyle w:val="Hyperlink"/>
                <w:noProof/>
              </w:rPr>
            </w:rPrChange>
          </w:rPr>
          <w:delText>Boundary Scan Parameters</w:delText>
        </w:r>
        <w:r w:rsidDel="00922AF0">
          <w:rPr>
            <w:noProof/>
            <w:webHidden/>
          </w:rPr>
          <w:tab/>
          <w:delText>21</w:delText>
        </w:r>
      </w:del>
    </w:p>
    <w:p w14:paraId="475DD6E2" w14:textId="77777777" w:rsidR="00C013FF" w:rsidDel="00922AF0" w:rsidRDefault="00C013FF">
      <w:pPr>
        <w:pStyle w:val="TOC3"/>
        <w:rPr>
          <w:del w:id="468" w:author="Correll, Ken" w:date="2019-02-01T13:39:00Z"/>
          <w:rFonts w:asciiTheme="minorHAnsi" w:eastAsiaTheme="minorEastAsia" w:hAnsiTheme="minorHAnsi"/>
          <w:noProof/>
          <w:color w:val="auto"/>
          <w:sz w:val="22"/>
        </w:rPr>
      </w:pPr>
      <w:del w:id="469" w:author="Correll, Ken" w:date="2019-02-01T13:39:00Z">
        <w:r w:rsidRPr="00922AF0" w:rsidDel="00922AF0">
          <w:rPr>
            <w:rStyle w:val="Hyperlink"/>
            <w:noProof/>
            <w:rPrChange w:id="470" w:author="Correll, Ken" w:date="2019-02-01T13:39:00Z">
              <w:rPr>
                <w:rStyle w:val="Hyperlink"/>
                <w:noProof/>
              </w:rPr>
            </w:rPrChange>
          </w:rPr>
          <w:delText>4.4.3</w:delText>
        </w:r>
        <w:r w:rsidDel="00922AF0">
          <w:rPr>
            <w:rFonts w:asciiTheme="minorHAnsi" w:eastAsiaTheme="minorEastAsia" w:hAnsiTheme="minorHAnsi"/>
            <w:noProof/>
            <w:color w:val="auto"/>
            <w:sz w:val="22"/>
          </w:rPr>
          <w:tab/>
        </w:r>
        <w:r w:rsidRPr="00922AF0" w:rsidDel="00922AF0">
          <w:rPr>
            <w:rStyle w:val="Hyperlink"/>
            <w:noProof/>
            <w:rPrChange w:id="471" w:author="Correll, Ken" w:date="2019-02-01T13:39:00Z">
              <w:rPr>
                <w:rStyle w:val="Hyperlink"/>
                <w:noProof/>
              </w:rPr>
            </w:rPrChange>
          </w:rPr>
          <w:delText>Test Data Register Parameters</w:delText>
        </w:r>
        <w:r w:rsidDel="00922AF0">
          <w:rPr>
            <w:noProof/>
            <w:webHidden/>
          </w:rPr>
          <w:tab/>
          <w:delText>21</w:delText>
        </w:r>
      </w:del>
    </w:p>
    <w:p w14:paraId="76096CDF" w14:textId="77777777" w:rsidR="00C013FF" w:rsidDel="00922AF0" w:rsidRDefault="00C013FF">
      <w:pPr>
        <w:pStyle w:val="TOC2"/>
        <w:rPr>
          <w:del w:id="472" w:author="Correll, Ken" w:date="2019-02-01T13:39:00Z"/>
          <w:rFonts w:asciiTheme="minorHAnsi" w:eastAsiaTheme="minorEastAsia" w:hAnsiTheme="minorHAnsi"/>
          <w:noProof/>
          <w:color w:val="auto"/>
          <w:sz w:val="22"/>
        </w:rPr>
      </w:pPr>
      <w:del w:id="473" w:author="Correll, Ken" w:date="2019-02-01T13:39:00Z">
        <w:r w:rsidRPr="00922AF0" w:rsidDel="00922AF0">
          <w:rPr>
            <w:rStyle w:val="Hyperlink"/>
            <w:noProof/>
            <w:rPrChange w:id="474" w:author="Correll, Ken" w:date="2019-02-01T13:39:00Z">
              <w:rPr>
                <w:rStyle w:val="Hyperlink"/>
                <w:noProof/>
              </w:rPr>
            </w:rPrChange>
          </w:rPr>
          <w:delText>4.5</w:delText>
        </w:r>
        <w:r w:rsidDel="00922AF0">
          <w:rPr>
            <w:rFonts w:asciiTheme="minorHAnsi" w:eastAsiaTheme="minorEastAsia" w:hAnsiTheme="minorHAnsi"/>
            <w:noProof/>
            <w:color w:val="auto"/>
            <w:sz w:val="22"/>
          </w:rPr>
          <w:tab/>
        </w:r>
        <w:r w:rsidRPr="00922AF0" w:rsidDel="00922AF0">
          <w:rPr>
            <w:rStyle w:val="Hyperlink"/>
            <w:noProof/>
            <w:rPrChange w:id="475" w:author="Correll, Ken" w:date="2019-02-01T13:39:00Z">
              <w:rPr>
                <w:rStyle w:val="Hyperlink"/>
                <w:noProof/>
              </w:rPr>
            </w:rPrChange>
          </w:rPr>
          <w:delText>Testbench Parameters</w:delText>
        </w:r>
        <w:r w:rsidDel="00922AF0">
          <w:rPr>
            <w:noProof/>
            <w:webHidden/>
          </w:rPr>
          <w:tab/>
          <w:delText>21</w:delText>
        </w:r>
      </w:del>
    </w:p>
    <w:p w14:paraId="62A29FDF" w14:textId="77777777" w:rsidR="00C013FF" w:rsidDel="00922AF0" w:rsidRDefault="00C013FF">
      <w:pPr>
        <w:pStyle w:val="TOC2"/>
        <w:rPr>
          <w:del w:id="476" w:author="Correll, Ken" w:date="2019-02-01T13:39:00Z"/>
          <w:rFonts w:asciiTheme="minorHAnsi" w:eastAsiaTheme="minorEastAsia" w:hAnsiTheme="minorHAnsi"/>
          <w:noProof/>
          <w:color w:val="auto"/>
          <w:sz w:val="22"/>
        </w:rPr>
      </w:pPr>
      <w:del w:id="477" w:author="Correll, Ken" w:date="2019-02-01T13:39:00Z">
        <w:r w:rsidRPr="00922AF0" w:rsidDel="00922AF0">
          <w:rPr>
            <w:rStyle w:val="Hyperlink"/>
            <w:noProof/>
            <w:rPrChange w:id="478" w:author="Correll, Ken" w:date="2019-02-01T13:39:00Z">
              <w:rPr>
                <w:rStyle w:val="Hyperlink"/>
                <w:noProof/>
              </w:rPr>
            </w:rPrChange>
          </w:rPr>
          <w:delText>4.6</w:delText>
        </w:r>
        <w:r w:rsidDel="00922AF0">
          <w:rPr>
            <w:rFonts w:asciiTheme="minorHAnsi" w:eastAsiaTheme="minorEastAsia" w:hAnsiTheme="minorHAnsi"/>
            <w:noProof/>
            <w:color w:val="auto"/>
            <w:sz w:val="22"/>
          </w:rPr>
          <w:tab/>
        </w:r>
        <w:r w:rsidRPr="00922AF0" w:rsidDel="00922AF0">
          <w:rPr>
            <w:rStyle w:val="Hyperlink"/>
            <w:noProof/>
            <w:rPrChange w:id="479" w:author="Correll, Ken" w:date="2019-02-01T13:39:00Z">
              <w:rPr>
                <w:rStyle w:val="Hyperlink"/>
                <w:noProof/>
              </w:rPr>
            </w:rPrChange>
          </w:rPr>
          <w:delText>IP Straps</w:delText>
        </w:r>
        <w:r w:rsidDel="00922AF0">
          <w:rPr>
            <w:noProof/>
            <w:webHidden/>
          </w:rPr>
          <w:tab/>
          <w:delText>21</w:delText>
        </w:r>
      </w:del>
    </w:p>
    <w:p w14:paraId="13DC0767" w14:textId="77777777" w:rsidR="00C013FF" w:rsidDel="00922AF0" w:rsidRDefault="00C013FF">
      <w:pPr>
        <w:pStyle w:val="TOC2"/>
        <w:rPr>
          <w:del w:id="480" w:author="Correll, Ken" w:date="2019-02-01T13:39:00Z"/>
          <w:rFonts w:asciiTheme="minorHAnsi" w:eastAsiaTheme="minorEastAsia" w:hAnsiTheme="minorHAnsi"/>
          <w:noProof/>
          <w:color w:val="auto"/>
          <w:sz w:val="22"/>
        </w:rPr>
      </w:pPr>
      <w:del w:id="481" w:author="Correll, Ken" w:date="2019-02-01T13:39:00Z">
        <w:r w:rsidRPr="00922AF0" w:rsidDel="00922AF0">
          <w:rPr>
            <w:rStyle w:val="Hyperlink"/>
            <w:noProof/>
            <w:rPrChange w:id="482" w:author="Correll, Ken" w:date="2019-02-01T13:39:00Z">
              <w:rPr>
                <w:rStyle w:val="Hyperlink"/>
                <w:noProof/>
              </w:rPr>
            </w:rPrChange>
          </w:rPr>
          <w:delText>4.7</w:delText>
        </w:r>
        <w:r w:rsidDel="00922AF0">
          <w:rPr>
            <w:rFonts w:asciiTheme="minorHAnsi" w:eastAsiaTheme="minorEastAsia" w:hAnsiTheme="minorHAnsi"/>
            <w:noProof/>
            <w:color w:val="auto"/>
            <w:sz w:val="22"/>
          </w:rPr>
          <w:tab/>
        </w:r>
        <w:r w:rsidRPr="00922AF0" w:rsidDel="00922AF0">
          <w:rPr>
            <w:rStyle w:val="Hyperlink"/>
            <w:noProof/>
            <w:rPrChange w:id="483" w:author="Correll, Ken" w:date="2019-02-01T13:39:00Z">
              <w:rPr>
                <w:rStyle w:val="Hyperlink"/>
                <w:noProof/>
              </w:rPr>
            </w:rPrChange>
          </w:rPr>
          <w:delText>Fuses</w:delText>
        </w:r>
        <w:r w:rsidDel="00922AF0">
          <w:rPr>
            <w:noProof/>
            <w:webHidden/>
          </w:rPr>
          <w:tab/>
          <w:delText>21</w:delText>
        </w:r>
      </w:del>
    </w:p>
    <w:p w14:paraId="7B14C8A4" w14:textId="77777777" w:rsidR="00C013FF" w:rsidDel="00922AF0" w:rsidRDefault="00C013FF">
      <w:pPr>
        <w:pStyle w:val="TOC2"/>
        <w:rPr>
          <w:del w:id="484" w:author="Correll, Ken" w:date="2019-02-01T13:39:00Z"/>
          <w:rFonts w:asciiTheme="minorHAnsi" w:eastAsiaTheme="minorEastAsia" w:hAnsiTheme="minorHAnsi"/>
          <w:noProof/>
          <w:color w:val="auto"/>
          <w:sz w:val="22"/>
        </w:rPr>
      </w:pPr>
      <w:del w:id="485" w:author="Correll, Ken" w:date="2019-02-01T13:39:00Z">
        <w:r w:rsidRPr="00922AF0" w:rsidDel="00922AF0">
          <w:rPr>
            <w:rStyle w:val="Hyperlink"/>
            <w:noProof/>
            <w:rPrChange w:id="486" w:author="Correll, Ken" w:date="2019-02-01T13:39:00Z">
              <w:rPr>
                <w:rStyle w:val="Hyperlink"/>
                <w:noProof/>
              </w:rPr>
            </w:rPrChange>
          </w:rPr>
          <w:delText>4.8</w:delText>
        </w:r>
        <w:r w:rsidDel="00922AF0">
          <w:rPr>
            <w:rFonts w:asciiTheme="minorHAnsi" w:eastAsiaTheme="minorEastAsia" w:hAnsiTheme="minorHAnsi"/>
            <w:noProof/>
            <w:color w:val="auto"/>
            <w:sz w:val="22"/>
          </w:rPr>
          <w:tab/>
        </w:r>
        <w:r w:rsidRPr="00922AF0" w:rsidDel="00922AF0">
          <w:rPr>
            <w:rStyle w:val="Hyperlink"/>
            <w:noProof/>
            <w:rPrChange w:id="487" w:author="Correll, Ken" w:date="2019-02-01T13:39:00Z">
              <w:rPr>
                <w:rStyle w:val="Hyperlink"/>
                <w:noProof/>
              </w:rPr>
            </w:rPrChange>
          </w:rPr>
          <w:delText>Power Information</w:delText>
        </w:r>
        <w:r w:rsidDel="00922AF0">
          <w:rPr>
            <w:noProof/>
            <w:webHidden/>
          </w:rPr>
          <w:tab/>
          <w:delText>22</w:delText>
        </w:r>
      </w:del>
    </w:p>
    <w:p w14:paraId="67622DB1" w14:textId="77777777" w:rsidR="00C013FF" w:rsidDel="00922AF0" w:rsidRDefault="00C013FF">
      <w:pPr>
        <w:pStyle w:val="TOC3"/>
        <w:rPr>
          <w:del w:id="488" w:author="Correll, Ken" w:date="2019-02-01T13:39:00Z"/>
          <w:rFonts w:asciiTheme="minorHAnsi" w:eastAsiaTheme="minorEastAsia" w:hAnsiTheme="minorHAnsi"/>
          <w:noProof/>
          <w:color w:val="auto"/>
          <w:sz w:val="22"/>
        </w:rPr>
      </w:pPr>
      <w:del w:id="489" w:author="Correll, Ken" w:date="2019-02-01T13:39:00Z">
        <w:r w:rsidRPr="00922AF0" w:rsidDel="00922AF0">
          <w:rPr>
            <w:rStyle w:val="Hyperlink"/>
            <w:noProof/>
            <w:rPrChange w:id="490" w:author="Correll, Ken" w:date="2019-02-01T13:39:00Z">
              <w:rPr>
                <w:rStyle w:val="Hyperlink"/>
                <w:noProof/>
              </w:rPr>
            </w:rPrChange>
          </w:rPr>
          <w:delText>4.8.1</w:delText>
        </w:r>
        <w:r w:rsidDel="00922AF0">
          <w:rPr>
            <w:rFonts w:asciiTheme="minorHAnsi" w:eastAsiaTheme="minorEastAsia" w:hAnsiTheme="minorHAnsi"/>
            <w:noProof/>
            <w:color w:val="auto"/>
            <w:sz w:val="22"/>
          </w:rPr>
          <w:tab/>
        </w:r>
        <w:r w:rsidRPr="00922AF0" w:rsidDel="00922AF0">
          <w:rPr>
            <w:rStyle w:val="Hyperlink"/>
            <w:noProof/>
            <w:rPrChange w:id="491" w:author="Correll, Ken" w:date="2019-02-01T13:39:00Z">
              <w:rPr>
                <w:rStyle w:val="Hyperlink"/>
                <w:noProof/>
              </w:rPr>
            </w:rPrChange>
          </w:rPr>
          <w:delText>Power Supply</w:delText>
        </w:r>
        <w:r w:rsidDel="00922AF0">
          <w:rPr>
            <w:noProof/>
            <w:webHidden/>
          </w:rPr>
          <w:tab/>
          <w:delText>22</w:delText>
        </w:r>
      </w:del>
    </w:p>
    <w:p w14:paraId="3C7FD1B8" w14:textId="77777777" w:rsidR="00C013FF" w:rsidDel="00922AF0" w:rsidRDefault="00C013FF">
      <w:pPr>
        <w:pStyle w:val="TOC3"/>
        <w:rPr>
          <w:del w:id="492" w:author="Correll, Ken" w:date="2019-02-01T13:39:00Z"/>
          <w:rFonts w:asciiTheme="minorHAnsi" w:eastAsiaTheme="minorEastAsia" w:hAnsiTheme="minorHAnsi"/>
          <w:noProof/>
          <w:color w:val="auto"/>
          <w:sz w:val="22"/>
        </w:rPr>
      </w:pPr>
      <w:del w:id="493" w:author="Correll, Ken" w:date="2019-02-01T13:39:00Z">
        <w:r w:rsidRPr="00922AF0" w:rsidDel="00922AF0">
          <w:rPr>
            <w:rStyle w:val="Hyperlink"/>
            <w:noProof/>
            <w:rPrChange w:id="494" w:author="Correll, Ken" w:date="2019-02-01T13:39:00Z">
              <w:rPr>
                <w:rStyle w:val="Hyperlink"/>
                <w:noProof/>
              </w:rPr>
            </w:rPrChange>
          </w:rPr>
          <w:delText>4.8.2</w:delText>
        </w:r>
        <w:r w:rsidDel="00922AF0">
          <w:rPr>
            <w:rFonts w:asciiTheme="minorHAnsi" w:eastAsiaTheme="minorEastAsia" w:hAnsiTheme="minorHAnsi"/>
            <w:noProof/>
            <w:color w:val="auto"/>
            <w:sz w:val="22"/>
          </w:rPr>
          <w:tab/>
        </w:r>
        <w:r w:rsidRPr="00922AF0" w:rsidDel="00922AF0">
          <w:rPr>
            <w:rStyle w:val="Hyperlink"/>
            <w:noProof/>
            <w:rPrChange w:id="495" w:author="Correll, Ken" w:date="2019-02-01T13:39:00Z">
              <w:rPr>
                <w:rStyle w:val="Hyperlink"/>
                <w:noProof/>
              </w:rPr>
            </w:rPrChange>
          </w:rPr>
          <w:delText>Static Clock Gating</w:delText>
        </w:r>
        <w:r w:rsidDel="00922AF0">
          <w:rPr>
            <w:noProof/>
            <w:webHidden/>
          </w:rPr>
          <w:tab/>
          <w:delText>22</w:delText>
        </w:r>
      </w:del>
    </w:p>
    <w:p w14:paraId="0E9D4156" w14:textId="77777777" w:rsidR="00C013FF" w:rsidDel="00922AF0" w:rsidRDefault="00C013FF">
      <w:pPr>
        <w:pStyle w:val="TOC3"/>
        <w:rPr>
          <w:del w:id="496" w:author="Correll, Ken" w:date="2019-02-01T13:39:00Z"/>
          <w:rFonts w:asciiTheme="minorHAnsi" w:eastAsiaTheme="minorEastAsia" w:hAnsiTheme="minorHAnsi"/>
          <w:noProof/>
          <w:color w:val="auto"/>
          <w:sz w:val="22"/>
        </w:rPr>
      </w:pPr>
      <w:del w:id="497" w:author="Correll, Ken" w:date="2019-02-01T13:39:00Z">
        <w:r w:rsidRPr="00922AF0" w:rsidDel="00922AF0">
          <w:rPr>
            <w:rStyle w:val="Hyperlink"/>
            <w:noProof/>
            <w:rPrChange w:id="498" w:author="Correll, Ken" w:date="2019-02-01T13:39:00Z">
              <w:rPr>
                <w:rStyle w:val="Hyperlink"/>
                <w:noProof/>
              </w:rPr>
            </w:rPrChange>
          </w:rPr>
          <w:delText>4.8.3</w:delText>
        </w:r>
        <w:r w:rsidDel="00922AF0">
          <w:rPr>
            <w:rFonts w:asciiTheme="minorHAnsi" w:eastAsiaTheme="minorEastAsia" w:hAnsiTheme="minorHAnsi"/>
            <w:noProof/>
            <w:color w:val="auto"/>
            <w:sz w:val="22"/>
          </w:rPr>
          <w:tab/>
        </w:r>
        <w:r w:rsidRPr="00922AF0" w:rsidDel="00922AF0">
          <w:rPr>
            <w:rStyle w:val="Hyperlink"/>
            <w:noProof/>
            <w:rPrChange w:id="499" w:author="Correll, Ken" w:date="2019-02-01T13:39:00Z">
              <w:rPr>
                <w:rStyle w:val="Hyperlink"/>
                <w:noProof/>
              </w:rPr>
            </w:rPrChange>
          </w:rPr>
          <w:delText>Power Gating</w:delText>
        </w:r>
        <w:r w:rsidDel="00922AF0">
          <w:rPr>
            <w:noProof/>
            <w:webHidden/>
          </w:rPr>
          <w:tab/>
          <w:delText>22</w:delText>
        </w:r>
      </w:del>
    </w:p>
    <w:p w14:paraId="41E02A47" w14:textId="77777777" w:rsidR="00C013FF" w:rsidDel="00922AF0" w:rsidRDefault="00C013FF">
      <w:pPr>
        <w:pStyle w:val="TOC3"/>
        <w:rPr>
          <w:del w:id="500" w:author="Correll, Ken" w:date="2019-02-01T13:39:00Z"/>
          <w:rFonts w:asciiTheme="minorHAnsi" w:eastAsiaTheme="minorEastAsia" w:hAnsiTheme="minorHAnsi"/>
          <w:noProof/>
          <w:color w:val="auto"/>
          <w:sz w:val="22"/>
        </w:rPr>
      </w:pPr>
      <w:del w:id="501" w:author="Correll, Ken" w:date="2019-02-01T13:39:00Z">
        <w:r w:rsidRPr="00922AF0" w:rsidDel="00922AF0">
          <w:rPr>
            <w:rStyle w:val="Hyperlink"/>
            <w:noProof/>
            <w:rPrChange w:id="502" w:author="Correll, Ken" w:date="2019-02-01T13:39:00Z">
              <w:rPr>
                <w:rStyle w:val="Hyperlink"/>
                <w:noProof/>
              </w:rPr>
            </w:rPrChange>
          </w:rPr>
          <w:delText>4.8.4</w:delText>
        </w:r>
        <w:r w:rsidDel="00922AF0">
          <w:rPr>
            <w:rFonts w:asciiTheme="minorHAnsi" w:eastAsiaTheme="minorEastAsia" w:hAnsiTheme="minorHAnsi"/>
            <w:noProof/>
            <w:color w:val="auto"/>
            <w:sz w:val="22"/>
          </w:rPr>
          <w:tab/>
        </w:r>
        <w:r w:rsidRPr="00922AF0" w:rsidDel="00922AF0">
          <w:rPr>
            <w:rStyle w:val="Hyperlink"/>
            <w:noProof/>
            <w:rPrChange w:id="503" w:author="Correll, Ken" w:date="2019-02-01T13:39:00Z">
              <w:rPr>
                <w:rStyle w:val="Hyperlink"/>
                <w:noProof/>
              </w:rPr>
            </w:rPrChange>
          </w:rPr>
          <w:delText>Bumps and Their Power Domains</w:delText>
        </w:r>
        <w:r w:rsidDel="00922AF0">
          <w:rPr>
            <w:noProof/>
            <w:webHidden/>
          </w:rPr>
          <w:tab/>
          <w:delText>22</w:delText>
        </w:r>
      </w:del>
    </w:p>
    <w:p w14:paraId="4FC2BBCF" w14:textId="77777777" w:rsidR="00C013FF" w:rsidDel="00922AF0" w:rsidRDefault="00C013FF">
      <w:pPr>
        <w:pStyle w:val="TOC2"/>
        <w:rPr>
          <w:del w:id="504" w:author="Correll, Ken" w:date="2019-02-01T13:39:00Z"/>
          <w:rFonts w:asciiTheme="minorHAnsi" w:eastAsiaTheme="minorEastAsia" w:hAnsiTheme="minorHAnsi"/>
          <w:noProof/>
          <w:color w:val="auto"/>
          <w:sz w:val="22"/>
        </w:rPr>
      </w:pPr>
      <w:del w:id="505" w:author="Correll, Ken" w:date="2019-02-01T13:39:00Z">
        <w:r w:rsidRPr="00922AF0" w:rsidDel="00922AF0">
          <w:rPr>
            <w:rStyle w:val="Hyperlink"/>
            <w:noProof/>
            <w:rPrChange w:id="506" w:author="Correll, Ken" w:date="2019-02-01T13:39:00Z">
              <w:rPr>
                <w:rStyle w:val="Hyperlink"/>
                <w:noProof/>
              </w:rPr>
            </w:rPrChange>
          </w:rPr>
          <w:delText>4.9</w:delText>
        </w:r>
        <w:r w:rsidDel="00922AF0">
          <w:rPr>
            <w:rFonts w:asciiTheme="minorHAnsi" w:eastAsiaTheme="minorEastAsia" w:hAnsiTheme="minorHAnsi"/>
            <w:noProof/>
            <w:color w:val="auto"/>
            <w:sz w:val="22"/>
          </w:rPr>
          <w:tab/>
        </w:r>
        <w:r w:rsidRPr="00922AF0" w:rsidDel="00922AF0">
          <w:rPr>
            <w:rStyle w:val="Hyperlink"/>
            <w:noProof/>
            <w:rPrChange w:id="507" w:author="Correll, Ken" w:date="2019-02-01T13:39:00Z">
              <w:rPr>
                <w:rStyle w:val="Hyperlink"/>
                <w:noProof/>
              </w:rPr>
            </w:rPrChange>
          </w:rPr>
          <w:delText>Power-up Requirements</w:delText>
        </w:r>
        <w:r w:rsidDel="00922AF0">
          <w:rPr>
            <w:noProof/>
            <w:webHidden/>
          </w:rPr>
          <w:tab/>
          <w:delText>22</w:delText>
        </w:r>
      </w:del>
    </w:p>
    <w:p w14:paraId="7CABE21E" w14:textId="77777777" w:rsidR="00C013FF" w:rsidDel="00922AF0" w:rsidRDefault="00C013FF">
      <w:pPr>
        <w:pStyle w:val="TOC2"/>
        <w:rPr>
          <w:del w:id="508" w:author="Correll, Ken" w:date="2019-02-01T13:39:00Z"/>
          <w:rFonts w:asciiTheme="minorHAnsi" w:eastAsiaTheme="minorEastAsia" w:hAnsiTheme="minorHAnsi"/>
          <w:noProof/>
          <w:color w:val="auto"/>
          <w:sz w:val="22"/>
        </w:rPr>
      </w:pPr>
      <w:del w:id="509" w:author="Correll, Ken" w:date="2019-02-01T13:39:00Z">
        <w:r w:rsidRPr="00922AF0" w:rsidDel="00922AF0">
          <w:rPr>
            <w:rStyle w:val="Hyperlink"/>
            <w:noProof/>
            <w:rPrChange w:id="510" w:author="Correll, Ken" w:date="2019-02-01T13:39:00Z">
              <w:rPr>
                <w:rStyle w:val="Hyperlink"/>
                <w:noProof/>
              </w:rPr>
            </w:rPrChange>
          </w:rPr>
          <w:delText>4.10</w:delText>
        </w:r>
        <w:r w:rsidDel="00922AF0">
          <w:rPr>
            <w:rFonts w:asciiTheme="minorHAnsi" w:eastAsiaTheme="minorEastAsia" w:hAnsiTheme="minorHAnsi"/>
            <w:noProof/>
            <w:color w:val="auto"/>
            <w:sz w:val="22"/>
          </w:rPr>
          <w:tab/>
        </w:r>
        <w:r w:rsidRPr="00922AF0" w:rsidDel="00922AF0">
          <w:rPr>
            <w:rStyle w:val="Hyperlink"/>
            <w:noProof/>
            <w:rPrChange w:id="511" w:author="Correll, Ken" w:date="2019-02-01T13:39:00Z">
              <w:rPr>
                <w:rStyle w:val="Hyperlink"/>
                <w:noProof/>
              </w:rPr>
            </w:rPrChange>
          </w:rPr>
          <w:delText>Macros used by IP</w:delText>
        </w:r>
        <w:r w:rsidDel="00922AF0">
          <w:rPr>
            <w:noProof/>
            <w:webHidden/>
          </w:rPr>
          <w:tab/>
          <w:delText>22</w:delText>
        </w:r>
      </w:del>
    </w:p>
    <w:p w14:paraId="690E84A5" w14:textId="77777777" w:rsidR="00C013FF" w:rsidDel="00922AF0" w:rsidRDefault="00C013FF">
      <w:pPr>
        <w:pStyle w:val="TOC2"/>
        <w:rPr>
          <w:del w:id="512" w:author="Correll, Ken" w:date="2019-02-01T13:39:00Z"/>
          <w:rFonts w:asciiTheme="minorHAnsi" w:eastAsiaTheme="minorEastAsia" w:hAnsiTheme="minorHAnsi"/>
          <w:noProof/>
          <w:color w:val="auto"/>
          <w:sz w:val="22"/>
        </w:rPr>
      </w:pPr>
      <w:del w:id="513" w:author="Correll, Ken" w:date="2019-02-01T13:39:00Z">
        <w:r w:rsidRPr="00922AF0" w:rsidDel="00922AF0">
          <w:rPr>
            <w:rStyle w:val="Hyperlink"/>
            <w:noProof/>
            <w:rPrChange w:id="514" w:author="Correll, Ken" w:date="2019-02-01T13:39:00Z">
              <w:rPr>
                <w:rStyle w:val="Hyperlink"/>
                <w:noProof/>
              </w:rPr>
            </w:rPrChange>
          </w:rPr>
          <w:delText>4.11</w:delText>
        </w:r>
        <w:r w:rsidDel="00922AF0">
          <w:rPr>
            <w:rFonts w:asciiTheme="minorHAnsi" w:eastAsiaTheme="minorEastAsia" w:hAnsiTheme="minorHAnsi"/>
            <w:noProof/>
            <w:color w:val="auto"/>
            <w:sz w:val="22"/>
          </w:rPr>
          <w:tab/>
        </w:r>
        <w:r w:rsidRPr="00922AF0" w:rsidDel="00922AF0">
          <w:rPr>
            <w:rStyle w:val="Hyperlink"/>
            <w:noProof/>
            <w:rPrChange w:id="515" w:author="Correll, Ken" w:date="2019-02-01T13:39:00Z">
              <w:rPr>
                <w:rStyle w:val="Hyperlink"/>
                <w:noProof/>
              </w:rPr>
            </w:rPrChange>
          </w:rPr>
          <w:delText>Other Design Considerations</w:delText>
        </w:r>
        <w:r w:rsidDel="00922AF0">
          <w:rPr>
            <w:noProof/>
            <w:webHidden/>
          </w:rPr>
          <w:tab/>
          <w:delText>22</w:delText>
        </w:r>
      </w:del>
    </w:p>
    <w:p w14:paraId="6D038F92" w14:textId="77777777" w:rsidR="00C013FF" w:rsidDel="00922AF0" w:rsidRDefault="00C013FF">
      <w:pPr>
        <w:pStyle w:val="TOC2"/>
        <w:rPr>
          <w:del w:id="516" w:author="Correll, Ken" w:date="2019-02-01T13:39:00Z"/>
          <w:rFonts w:asciiTheme="minorHAnsi" w:eastAsiaTheme="minorEastAsia" w:hAnsiTheme="minorHAnsi"/>
          <w:noProof/>
          <w:color w:val="auto"/>
          <w:sz w:val="22"/>
        </w:rPr>
      </w:pPr>
      <w:del w:id="517" w:author="Correll, Ken" w:date="2019-02-01T13:39:00Z">
        <w:r w:rsidRPr="00922AF0" w:rsidDel="00922AF0">
          <w:rPr>
            <w:rStyle w:val="Hyperlink"/>
            <w:noProof/>
            <w:rPrChange w:id="518" w:author="Correll, Ken" w:date="2019-02-01T13:39:00Z">
              <w:rPr>
                <w:rStyle w:val="Hyperlink"/>
                <w:noProof/>
              </w:rPr>
            </w:rPrChange>
          </w:rPr>
          <w:delText>4.12</w:delText>
        </w:r>
        <w:r w:rsidDel="00922AF0">
          <w:rPr>
            <w:rFonts w:asciiTheme="minorHAnsi" w:eastAsiaTheme="minorEastAsia" w:hAnsiTheme="minorHAnsi"/>
            <w:noProof/>
            <w:color w:val="auto"/>
            <w:sz w:val="22"/>
          </w:rPr>
          <w:tab/>
        </w:r>
        <w:r w:rsidRPr="00922AF0" w:rsidDel="00922AF0">
          <w:rPr>
            <w:rStyle w:val="Hyperlink"/>
            <w:noProof/>
            <w:rPrChange w:id="519" w:author="Correll, Ken" w:date="2019-02-01T13:39:00Z">
              <w:rPr>
                <w:rStyle w:val="Hyperlink"/>
                <w:noProof/>
              </w:rPr>
            </w:rPrChange>
          </w:rPr>
          <w:delText>DFx Considerations</w:delText>
        </w:r>
        <w:r w:rsidDel="00922AF0">
          <w:rPr>
            <w:noProof/>
            <w:webHidden/>
          </w:rPr>
          <w:tab/>
          <w:delText>22</w:delText>
        </w:r>
      </w:del>
    </w:p>
    <w:p w14:paraId="3CA7C7E1" w14:textId="77777777" w:rsidR="00C013FF" w:rsidDel="00922AF0" w:rsidRDefault="00C013FF">
      <w:pPr>
        <w:pStyle w:val="TOC3"/>
        <w:rPr>
          <w:del w:id="520" w:author="Correll, Ken" w:date="2019-02-01T13:39:00Z"/>
          <w:rFonts w:asciiTheme="minorHAnsi" w:eastAsiaTheme="minorEastAsia" w:hAnsiTheme="minorHAnsi"/>
          <w:noProof/>
          <w:color w:val="auto"/>
          <w:sz w:val="22"/>
        </w:rPr>
      </w:pPr>
      <w:del w:id="521" w:author="Correll, Ken" w:date="2019-02-01T13:39:00Z">
        <w:r w:rsidRPr="00922AF0" w:rsidDel="00922AF0">
          <w:rPr>
            <w:rStyle w:val="Hyperlink"/>
            <w:noProof/>
            <w:rPrChange w:id="522" w:author="Correll, Ken" w:date="2019-02-01T13:39:00Z">
              <w:rPr>
                <w:rStyle w:val="Hyperlink"/>
                <w:noProof/>
              </w:rPr>
            </w:rPrChange>
          </w:rPr>
          <w:delText>4.12.1</w:delText>
        </w:r>
        <w:r w:rsidDel="00922AF0">
          <w:rPr>
            <w:rFonts w:asciiTheme="minorHAnsi" w:eastAsiaTheme="minorEastAsia" w:hAnsiTheme="minorHAnsi"/>
            <w:noProof/>
            <w:color w:val="auto"/>
            <w:sz w:val="22"/>
          </w:rPr>
          <w:tab/>
        </w:r>
        <w:r w:rsidRPr="00922AF0" w:rsidDel="00922AF0">
          <w:rPr>
            <w:rStyle w:val="Hyperlink"/>
            <w:noProof/>
            <w:rPrChange w:id="523" w:author="Correll, Ken" w:date="2019-02-01T13:39:00Z">
              <w:rPr>
                <w:rStyle w:val="Hyperlink"/>
                <w:noProof/>
              </w:rPr>
            </w:rPrChange>
          </w:rPr>
          <w:delText>DFx Top-Level Signals</w:delText>
        </w:r>
        <w:r w:rsidDel="00922AF0">
          <w:rPr>
            <w:noProof/>
            <w:webHidden/>
          </w:rPr>
          <w:tab/>
          <w:delText>22</w:delText>
        </w:r>
      </w:del>
    </w:p>
    <w:p w14:paraId="0BABD5B0" w14:textId="77777777" w:rsidR="00C013FF" w:rsidDel="00922AF0" w:rsidRDefault="00C013FF">
      <w:pPr>
        <w:pStyle w:val="TOC3"/>
        <w:rPr>
          <w:del w:id="524" w:author="Correll, Ken" w:date="2019-02-01T13:39:00Z"/>
          <w:rFonts w:asciiTheme="minorHAnsi" w:eastAsiaTheme="minorEastAsia" w:hAnsiTheme="minorHAnsi"/>
          <w:noProof/>
          <w:color w:val="auto"/>
          <w:sz w:val="22"/>
        </w:rPr>
      </w:pPr>
      <w:del w:id="525" w:author="Correll, Ken" w:date="2019-02-01T13:39:00Z">
        <w:r w:rsidRPr="00922AF0" w:rsidDel="00922AF0">
          <w:rPr>
            <w:rStyle w:val="Hyperlink"/>
            <w:noProof/>
            <w:rPrChange w:id="526" w:author="Correll, Ken" w:date="2019-02-01T13:39:00Z">
              <w:rPr>
                <w:rStyle w:val="Hyperlink"/>
                <w:noProof/>
              </w:rPr>
            </w:rPrChange>
          </w:rPr>
          <w:delText>4.12.2</w:delText>
        </w:r>
        <w:r w:rsidDel="00922AF0">
          <w:rPr>
            <w:rFonts w:asciiTheme="minorHAnsi" w:eastAsiaTheme="minorEastAsia" w:hAnsiTheme="minorHAnsi"/>
            <w:noProof/>
            <w:color w:val="auto"/>
            <w:sz w:val="22"/>
          </w:rPr>
          <w:tab/>
        </w:r>
        <w:r w:rsidRPr="00922AF0" w:rsidDel="00922AF0">
          <w:rPr>
            <w:rStyle w:val="Hyperlink"/>
            <w:noProof/>
            <w:rPrChange w:id="527" w:author="Correll, Ken" w:date="2019-02-01T13:39:00Z">
              <w:rPr>
                <w:rStyle w:val="Hyperlink"/>
                <w:noProof/>
              </w:rPr>
            </w:rPrChange>
          </w:rPr>
          <w:delText>DFx Clock Definition</w:delText>
        </w:r>
        <w:r w:rsidDel="00922AF0">
          <w:rPr>
            <w:noProof/>
            <w:webHidden/>
          </w:rPr>
          <w:tab/>
          <w:delText>22</w:delText>
        </w:r>
      </w:del>
    </w:p>
    <w:p w14:paraId="5A317756" w14:textId="77777777" w:rsidR="00C013FF" w:rsidDel="00922AF0" w:rsidRDefault="00C013FF">
      <w:pPr>
        <w:pStyle w:val="TOC3"/>
        <w:rPr>
          <w:del w:id="528" w:author="Correll, Ken" w:date="2019-02-01T13:39:00Z"/>
          <w:rFonts w:asciiTheme="minorHAnsi" w:eastAsiaTheme="minorEastAsia" w:hAnsiTheme="minorHAnsi"/>
          <w:noProof/>
          <w:color w:val="auto"/>
          <w:sz w:val="22"/>
        </w:rPr>
      </w:pPr>
      <w:del w:id="529" w:author="Correll, Ken" w:date="2019-02-01T13:39:00Z">
        <w:r w:rsidRPr="00922AF0" w:rsidDel="00922AF0">
          <w:rPr>
            <w:rStyle w:val="Hyperlink"/>
            <w:noProof/>
            <w:rPrChange w:id="530" w:author="Correll, Ken" w:date="2019-02-01T13:39:00Z">
              <w:rPr>
                <w:rStyle w:val="Hyperlink"/>
                <w:noProof/>
              </w:rPr>
            </w:rPrChange>
          </w:rPr>
          <w:delText>4.12.3</w:delText>
        </w:r>
        <w:r w:rsidDel="00922AF0">
          <w:rPr>
            <w:rFonts w:asciiTheme="minorHAnsi" w:eastAsiaTheme="minorEastAsia" w:hAnsiTheme="minorHAnsi"/>
            <w:noProof/>
            <w:color w:val="auto"/>
            <w:sz w:val="22"/>
          </w:rPr>
          <w:tab/>
        </w:r>
        <w:r w:rsidRPr="00922AF0" w:rsidDel="00922AF0">
          <w:rPr>
            <w:rStyle w:val="Hyperlink"/>
            <w:noProof/>
            <w:rPrChange w:id="531" w:author="Correll, Ken" w:date="2019-02-01T13:39:00Z">
              <w:rPr>
                <w:rStyle w:val="Hyperlink"/>
                <w:noProof/>
              </w:rPr>
            </w:rPrChange>
          </w:rPr>
          <w:delText>Clock Crossings</w:delText>
        </w:r>
        <w:r w:rsidDel="00922AF0">
          <w:rPr>
            <w:noProof/>
            <w:webHidden/>
          </w:rPr>
          <w:tab/>
          <w:delText>22</w:delText>
        </w:r>
      </w:del>
    </w:p>
    <w:p w14:paraId="36BBF323" w14:textId="77777777" w:rsidR="00C013FF" w:rsidDel="00922AF0" w:rsidRDefault="00C013FF">
      <w:pPr>
        <w:pStyle w:val="TOC3"/>
        <w:rPr>
          <w:del w:id="532" w:author="Correll, Ken" w:date="2019-02-01T13:39:00Z"/>
          <w:rFonts w:asciiTheme="minorHAnsi" w:eastAsiaTheme="minorEastAsia" w:hAnsiTheme="minorHAnsi"/>
          <w:noProof/>
          <w:color w:val="auto"/>
          <w:sz w:val="22"/>
        </w:rPr>
      </w:pPr>
      <w:del w:id="533" w:author="Correll, Ken" w:date="2019-02-01T13:39:00Z">
        <w:r w:rsidRPr="00922AF0" w:rsidDel="00922AF0">
          <w:rPr>
            <w:rStyle w:val="Hyperlink"/>
            <w:noProof/>
            <w:rPrChange w:id="534" w:author="Correll, Ken" w:date="2019-02-01T13:39:00Z">
              <w:rPr>
                <w:rStyle w:val="Hyperlink"/>
                <w:noProof/>
              </w:rPr>
            </w:rPrChange>
          </w:rPr>
          <w:delText>4.12.4</w:delText>
        </w:r>
        <w:r w:rsidDel="00922AF0">
          <w:rPr>
            <w:rFonts w:asciiTheme="minorHAnsi" w:eastAsiaTheme="minorEastAsia" w:hAnsiTheme="minorHAnsi"/>
            <w:noProof/>
            <w:color w:val="auto"/>
            <w:sz w:val="22"/>
          </w:rPr>
          <w:tab/>
        </w:r>
        <w:r w:rsidRPr="00922AF0" w:rsidDel="00922AF0">
          <w:rPr>
            <w:rStyle w:val="Hyperlink"/>
            <w:noProof/>
            <w:rPrChange w:id="535" w:author="Correll, Ken" w:date="2019-02-01T13:39:00Z">
              <w:rPr>
                <w:rStyle w:val="Hyperlink"/>
                <w:noProof/>
              </w:rPr>
            </w:rPrChange>
          </w:rPr>
          <w:delText>N/ADebug Registers</w:delText>
        </w:r>
        <w:r w:rsidDel="00922AF0">
          <w:rPr>
            <w:noProof/>
            <w:webHidden/>
          </w:rPr>
          <w:tab/>
          <w:delText>22</w:delText>
        </w:r>
      </w:del>
    </w:p>
    <w:p w14:paraId="636B57D6" w14:textId="77777777" w:rsidR="00C013FF" w:rsidDel="00922AF0" w:rsidRDefault="00C013FF">
      <w:pPr>
        <w:pStyle w:val="TOC3"/>
        <w:rPr>
          <w:del w:id="536" w:author="Correll, Ken" w:date="2019-02-01T13:39:00Z"/>
          <w:rFonts w:asciiTheme="minorHAnsi" w:eastAsiaTheme="minorEastAsia" w:hAnsiTheme="minorHAnsi"/>
          <w:noProof/>
          <w:color w:val="auto"/>
          <w:sz w:val="22"/>
        </w:rPr>
      </w:pPr>
      <w:del w:id="537" w:author="Correll, Ken" w:date="2019-02-01T13:39:00Z">
        <w:r w:rsidRPr="00922AF0" w:rsidDel="00922AF0">
          <w:rPr>
            <w:rStyle w:val="Hyperlink"/>
            <w:noProof/>
            <w:rPrChange w:id="538" w:author="Correll, Ken" w:date="2019-02-01T13:39:00Z">
              <w:rPr>
                <w:rStyle w:val="Hyperlink"/>
                <w:noProof/>
              </w:rPr>
            </w:rPrChange>
          </w:rPr>
          <w:delText>4.12.5</w:delText>
        </w:r>
        <w:r w:rsidDel="00922AF0">
          <w:rPr>
            <w:rFonts w:asciiTheme="minorHAnsi" w:eastAsiaTheme="minorEastAsia" w:hAnsiTheme="minorHAnsi"/>
            <w:noProof/>
            <w:color w:val="auto"/>
            <w:sz w:val="22"/>
          </w:rPr>
          <w:tab/>
        </w:r>
        <w:r w:rsidRPr="00922AF0" w:rsidDel="00922AF0">
          <w:rPr>
            <w:rStyle w:val="Hyperlink"/>
            <w:noProof/>
            <w:rPrChange w:id="539" w:author="Correll, Ken" w:date="2019-02-01T13:39:00Z">
              <w:rPr>
                <w:rStyle w:val="Hyperlink"/>
                <w:noProof/>
              </w:rPr>
            </w:rPrChange>
          </w:rPr>
          <w:delText>Scan – Clock Gating in RTL</w:delText>
        </w:r>
        <w:r w:rsidDel="00922AF0">
          <w:rPr>
            <w:noProof/>
            <w:webHidden/>
          </w:rPr>
          <w:tab/>
          <w:delText>22</w:delText>
        </w:r>
      </w:del>
    </w:p>
    <w:p w14:paraId="28158995" w14:textId="77777777" w:rsidR="00C013FF" w:rsidDel="00922AF0" w:rsidRDefault="00C013FF">
      <w:pPr>
        <w:pStyle w:val="TOC3"/>
        <w:rPr>
          <w:del w:id="540" w:author="Correll, Ken" w:date="2019-02-01T13:39:00Z"/>
          <w:rFonts w:asciiTheme="minorHAnsi" w:eastAsiaTheme="minorEastAsia" w:hAnsiTheme="minorHAnsi"/>
          <w:noProof/>
          <w:color w:val="auto"/>
          <w:sz w:val="22"/>
        </w:rPr>
      </w:pPr>
      <w:del w:id="541" w:author="Correll, Ken" w:date="2019-02-01T13:39:00Z">
        <w:r w:rsidRPr="00922AF0" w:rsidDel="00922AF0">
          <w:rPr>
            <w:rStyle w:val="Hyperlink"/>
            <w:noProof/>
            <w:rPrChange w:id="542" w:author="Correll, Ken" w:date="2019-02-01T13:39:00Z">
              <w:rPr>
                <w:rStyle w:val="Hyperlink"/>
                <w:noProof/>
              </w:rPr>
            </w:rPrChange>
          </w:rPr>
          <w:delText>4.12.6</w:delText>
        </w:r>
        <w:r w:rsidDel="00922AF0">
          <w:rPr>
            <w:rFonts w:asciiTheme="minorHAnsi" w:eastAsiaTheme="minorEastAsia" w:hAnsiTheme="minorHAnsi"/>
            <w:noProof/>
            <w:color w:val="auto"/>
            <w:sz w:val="22"/>
          </w:rPr>
          <w:tab/>
        </w:r>
        <w:r w:rsidRPr="00922AF0" w:rsidDel="00922AF0">
          <w:rPr>
            <w:rStyle w:val="Hyperlink"/>
            <w:noProof/>
            <w:rPrChange w:id="543" w:author="Correll, Ken" w:date="2019-02-01T13:39:00Z">
              <w:rPr>
                <w:rStyle w:val="Hyperlink"/>
                <w:noProof/>
              </w:rPr>
            </w:rPrChange>
          </w:rPr>
          <w:delText>Scan – Reset Override</w:delText>
        </w:r>
        <w:r w:rsidDel="00922AF0">
          <w:rPr>
            <w:noProof/>
            <w:webHidden/>
          </w:rPr>
          <w:tab/>
          <w:delText>22</w:delText>
        </w:r>
      </w:del>
    </w:p>
    <w:p w14:paraId="5D4BCEA0" w14:textId="77777777" w:rsidR="00C013FF" w:rsidDel="00922AF0" w:rsidRDefault="00C013FF">
      <w:pPr>
        <w:pStyle w:val="TOC3"/>
        <w:rPr>
          <w:del w:id="544" w:author="Correll, Ken" w:date="2019-02-01T13:39:00Z"/>
          <w:rFonts w:asciiTheme="minorHAnsi" w:eastAsiaTheme="minorEastAsia" w:hAnsiTheme="minorHAnsi"/>
          <w:noProof/>
          <w:color w:val="auto"/>
          <w:sz w:val="22"/>
        </w:rPr>
      </w:pPr>
      <w:del w:id="545" w:author="Correll, Ken" w:date="2019-02-01T13:39:00Z">
        <w:r w:rsidRPr="00922AF0" w:rsidDel="00922AF0">
          <w:rPr>
            <w:rStyle w:val="Hyperlink"/>
            <w:noProof/>
            <w:rPrChange w:id="546" w:author="Correll, Ken" w:date="2019-02-01T13:39:00Z">
              <w:rPr>
                <w:rStyle w:val="Hyperlink"/>
                <w:noProof/>
              </w:rPr>
            </w:rPrChange>
          </w:rPr>
          <w:delText>4.12.7</w:delText>
        </w:r>
        <w:r w:rsidDel="00922AF0">
          <w:rPr>
            <w:rFonts w:asciiTheme="minorHAnsi" w:eastAsiaTheme="minorEastAsia" w:hAnsiTheme="minorHAnsi"/>
            <w:noProof/>
            <w:color w:val="auto"/>
            <w:sz w:val="22"/>
          </w:rPr>
          <w:tab/>
        </w:r>
        <w:r w:rsidRPr="00922AF0" w:rsidDel="00922AF0">
          <w:rPr>
            <w:rStyle w:val="Hyperlink"/>
            <w:noProof/>
            <w:rPrChange w:id="547" w:author="Correll, Ken" w:date="2019-02-01T13:39:00Z">
              <w:rPr>
                <w:rStyle w:val="Hyperlink"/>
                <w:noProof/>
              </w:rPr>
            </w:rPrChange>
          </w:rPr>
          <w:delText>TAP and Associated Registers</w:delText>
        </w:r>
        <w:r w:rsidDel="00922AF0">
          <w:rPr>
            <w:noProof/>
            <w:webHidden/>
          </w:rPr>
          <w:tab/>
          <w:delText>23</w:delText>
        </w:r>
      </w:del>
    </w:p>
    <w:p w14:paraId="4042C47D" w14:textId="77777777" w:rsidR="00C013FF" w:rsidDel="00922AF0" w:rsidRDefault="00C013FF">
      <w:pPr>
        <w:pStyle w:val="TOC2"/>
        <w:rPr>
          <w:del w:id="548" w:author="Correll, Ken" w:date="2019-02-01T13:39:00Z"/>
          <w:rFonts w:asciiTheme="minorHAnsi" w:eastAsiaTheme="minorEastAsia" w:hAnsiTheme="minorHAnsi"/>
          <w:noProof/>
          <w:color w:val="auto"/>
          <w:sz w:val="22"/>
        </w:rPr>
      </w:pPr>
      <w:del w:id="549" w:author="Correll, Ken" w:date="2019-02-01T13:39:00Z">
        <w:r w:rsidRPr="00922AF0" w:rsidDel="00922AF0">
          <w:rPr>
            <w:rStyle w:val="Hyperlink"/>
            <w:noProof/>
            <w:rPrChange w:id="550" w:author="Correll, Ken" w:date="2019-02-01T13:39:00Z">
              <w:rPr>
                <w:rStyle w:val="Hyperlink"/>
                <w:noProof/>
              </w:rPr>
            </w:rPrChange>
          </w:rPr>
          <w:delText>4.13</w:delText>
        </w:r>
        <w:r w:rsidDel="00922AF0">
          <w:rPr>
            <w:rFonts w:asciiTheme="minorHAnsi" w:eastAsiaTheme="minorEastAsia" w:hAnsiTheme="minorHAnsi"/>
            <w:noProof/>
            <w:color w:val="auto"/>
            <w:sz w:val="22"/>
          </w:rPr>
          <w:tab/>
        </w:r>
        <w:r w:rsidRPr="00922AF0" w:rsidDel="00922AF0">
          <w:rPr>
            <w:rStyle w:val="Hyperlink"/>
            <w:noProof/>
            <w:rPrChange w:id="551" w:author="Correll, Ken" w:date="2019-02-01T13:39:00Z">
              <w:rPr>
                <w:rStyle w:val="Hyperlink"/>
                <w:noProof/>
              </w:rPr>
            </w:rPrChange>
          </w:rPr>
          <w:delText>System Startup</w:delText>
        </w:r>
        <w:r w:rsidDel="00922AF0">
          <w:rPr>
            <w:noProof/>
            <w:webHidden/>
          </w:rPr>
          <w:tab/>
          <w:delText>23</w:delText>
        </w:r>
      </w:del>
    </w:p>
    <w:p w14:paraId="5C78CC9F" w14:textId="77777777" w:rsidR="00C013FF" w:rsidDel="00922AF0" w:rsidRDefault="00C013FF">
      <w:pPr>
        <w:pStyle w:val="TOC3"/>
        <w:rPr>
          <w:del w:id="552" w:author="Correll, Ken" w:date="2019-02-01T13:39:00Z"/>
          <w:rFonts w:asciiTheme="minorHAnsi" w:eastAsiaTheme="minorEastAsia" w:hAnsiTheme="minorHAnsi"/>
          <w:noProof/>
          <w:color w:val="auto"/>
          <w:sz w:val="22"/>
        </w:rPr>
      </w:pPr>
      <w:del w:id="553" w:author="Correll, Ken" w:date="2019-02-01T13:39:00Z">
        <w:r w:rsidRPr="00922AF0" w:rsidDel="00922AF0">
          <w:rPr>
            <w:rStyle w:val="Hyperlink"/>
            <w:noProof/>
            <w:rPrChange w:id="554" w:author="Correll, Ken" w:date="2019-02-01T13:39:00Z">
              <w:rPr>
                <w:rStyle w:val="Hyperlink"/>
                <w:noProof/>
              </w:rPr>
            </w:rPrChange>
          </w:rPr>
          <w:delText>4.13.1</w:delText>
        </w:r>
        <w:r w:rsidDel="00922AF0">
          <w:rPr>
            <w:rFonts w:asciiTheme="minorHAnsi" w:eastAsiaTheme="minorEastAsia" w:hAnsiTheme="minorHAnsi"/>
            <w:noProof/>
            <w:color w:val="auto"/>
            <w:sz w:val="22"/>
          </w:rPr>
          <w:tab/>
        </w:r>
        <w:r w:rsidRPr="00922AF0" w:rsidDel="00922AF0">
          <w:rPr>
            <w:rStyle w:val="Hyperlink"/>
            <w:noProof/>
            <w:rPrChange w:id="555" w:author="Correll, Ken" w:date="2019-02-01T13:39:00Z">
              <w:rPr>
                <w:rStyle w:val="Hyperlink"/>
                <w:noProof/>
              </w:rPr>
            </w:rPrChange>
          </w:rPr>
          <w:delText>Power-up Sequence</w:delText>
        </w:r>
        <w:r w:rsidDel="00922AF0">
          <w:rPr>
            <w:noProof/>
            <w:webHidden/>
          </w:rPr>
          <w:tab/>
          <w:delText>23</w:delText>
        </w:r>
      </w:del>
    </w:p>
    <w:p w14:paraId="214EC81B" w14:textId="77777777" w:rsidR="00C013FF" w:rsidDel="00922AF0" w:rsidRDefault="00C013FF">
      <w:pPr>
        <w:pStyle w:val="TOC3"/>
        <w:rPr>
          <w:del w:id="556" w:author="Correll, Ken" w:date="2019-02-01T13:39:00Z"/>
          <w:rFonts w:asciiTheme="minorHAnsi" w:eastAsiaTheme="minorEastAsia" w:hAnsiTheme="minorHAnsi"/>
          <w:noProof/>
          <w:color w:val="auto"/>
          <w:sz w:val="22"/>
        </w:rPr>
      </w:pPr>
      <w:del w:id="557" w:author="Correll, Ken" w:date="2019-02-01T13:39:00Z">
        <w:r w:rsidRPr="00922AF0" w:rsidDel="00922AF0">
          <w:rPr>
            <w:rStyle w:val="Hyperlink"/>
            <w:noProof/>
            <w:rPrChange w:id="558" w:author="Correll, Ken" w:date="2019-02-01T13:39:00Z">
              <w:rPr>
                <w:rStyle w:val="Hyperlink"/>
                <w:noProof/>
              </w:rPr>
            </w:rPrChange>
          </w:rPr>
          <w:delText>4.13.2</w:delText>
        </w:r>
        <w:r w:rsidDel="00922AF0">
          <w:rPr>
            <w:rFonts w:asciiTheme="minorHAnsi" w:eastAsiaTheme="minorEastAsia" w:hAnsiTheme="minorHAnsi"/>
            <w:noProof/>
            <w:color w:val="auto"/>
            <w:sz w:val="22"/>
          </w:rPr>
          <w:tab/>
        </w:r>
        <w:r w:rsidRPr="00922AF0" w:rsidDel="00922AF0">
          <w:rPr>
            <w:rStyle w:val="Hyperlink"/>
            <w:noProof/>
            <w:rPrChange w:id="559" w:author="Correll, Ken" w:date="2019-02-01T13:39:00Z">
              <w:rPr>
                <w:rStyle w:val="Hyperlink"/>
                <w:noProof/>
              </w:rPr>
            </w:rPrChange>
          </w:rPr>
          <w:delText>Initialization Sequence</w:delText>
        </w:r>
        <w:r w:rsidDel="00922AF0">
          <w:rPr>
            <w:noProof/>
            <w:webHidden/>
          </w:rPr>
          <w:tab/>
          <w:delText>23</w:delText>
        </w:r>
      </w:del>
    </w:p>
    <w:p w14:paraId="665F6D34" w14:textId="77777777" w:rsidR="00C013FF" w:rsidDel="00922AF0" w:rsidRDefault="00C013FF">
      <w:pPr>
        <w:pStyle w:val="TOC3"/>
        <w:rPr>
          <w:del w:id="560" w:author="Correll, Ken" w:date="2019-02-01T13:39:00Z"/>
          <w:rFonts w:asciiTheme="minorHAnsi" w:eastAsiaTheme="minorEastAsia" w:hAnsiTheme="minorHAnsi"/>
          <w:noProof/>
          <w:color w:val="auto"/>
          <w:sz w:val="22"/>
        </w:rPr>
      </w:pPr>
      <w:del w:id="561" w:author="Correll, Ken" w:date="2019-02-01T13:39:00Z">
        <w:r w:rsidRPr="00922AF0" w:rsidDel="00922AF0">
          <w:rPr>
            <w:rStyle w:val="Hyperlink"/>
            <w:noProof/>
            <w:rPrChange w:id="562" w:author="Correll, Ken" w:date="2019-02-01T13:39:00Z">
              <w:rPr>
                <w:rStyle w:val="Hyperlink"/>
                <w:noProof/>
              </w:rPr>
            </w:rPrChange>
          </w:rPr>
          <w:delText>4.13.3</w:delText>
        </w:r>
        <w:r w:rsidDel="00922AF0">
          <w:rPr>
            <w:rFonts w:asciiTheme="minorHAnsi" w:eastAsiaTheme="minorEastAsia" w:hAnsiTheme="minorHAnsi"/>
            <w:noProof/>
            <w:color w:val="auto"/>
            <w:sz w:val="22"/>
          </w:rPr>
          <w:tab/>
        </w:r>
        <w:r w:rsidRPr="00922AF0" w:rsidDel="00922AF0">
          <w:rPr>
            <w:rStyle w:val="Hyperlink"/>
            <w:noProof/>
            <w:rPrChange w:id="563" w:author="Correll, Ken" w:date="2019-02-01T13:39:00Z">
              <w:rPr>
                <w:rStyle w:val="Hyperlink"/>
                <w:noProof/>
              </w:rPr>
            </w:rPrChange>
          </w:rPr>
          <w:delText>Device Configuration</w:delText>
        </w:r>
        <w:r w:rsidDel="00922AF0">
          <w:rPr>
            <w:noProof/>
            <w:webHidden/>
          </w:rPr>
          <w:tab/>
          <w:delText>23</w:delText>
        </w:r>
      </w:del>
    </w:p>
    <w:p w14:paraId="75ED42F9" w14:textId="77777777" w:rsidR="00C013FF" w:rsidDel="00922AF0" w:rsidRDefault="00C013FF">
      <w:pPr>
        <w:pStyle w:val="TOC3"/>
        <w:rPr>
          <w:del w:id="564" w:author="Correll, Ken" w:date="2019-02-01T13:39:00Z"/>
          <w:rFonts w:asciiTheme="minorHAnsi" w:eastAsiaTheme="minorEastAsia" w:hAnsiTheme="minorHAnsi"/>
          <w:noProof/>
          <w:color w:val="auto"/>
          <w:sz w:val="22"/>
        </w:rPr>
      </w:pPr>
      <w:del w:id="565" w:author="Correll, Ken" w:date="2019-02-01T13:39:00Z">
        <w:r w:rsidRPr="00922AF0" w:rsidDel="00922AF0">
          <w:rPr>
            <w:rStyle w:val="Hyperlink"/>
            <w:noProof/>
            <w:rPrChange w:id="566" w:author="Correll, Ken" w:date="2019-02-01T13:39:00Z">
              <w:rPr>
                <w:rStyle w:val="Hyperlink"/>
                <w:noProof/>
              </w:rPr>
            </w:rPrChange>
          </w:rPr>
          <w:delText>4.13.4</w:delText>
        </w:r>
        <w:r w:rsidDel="00922AF0">
          <w:rPr>
            <w:rFonts w:asciiTheme="minorHAnsi" w:eastAsiaTheme="minorEastAsia" w:hAnsiTheme="minorHAnsi"/>
            <w:noProof/>
            <w:color w:val="auto"/>
            <w:sz w:val="22"/>
          </w:rPr>
          <w:tab/>
        </w:r>
        <w:r w:rsidRPr="00922AF0" w:rsidDel="00922AF0">
          <w:rPr>
            <w:rStyle w:val="Hyperlink"/>
            <w:noProof/>
            <w:rPrChange w:id="567" w:author="Correll, Ken" w:date="2019-02-01T13:39:00Z">
              <w:rPr>
                <w:rStyle w:val="Hyperlink"/>
                <w:noProof/>
              </w:rPr>
            </w:rPrChange>
          </w:rPr>
          <w:delText>Header for Windows Boot</w:delText>
        </w:r>
        <w:r w:rsidDel="00922AF0">
          <w:rPr>
            <w:noProof/>
            <w:webHidden/>
          </w:rPr>
          <w:tab/>
          <w:delText>23</w:delText>
        </w:r>
      </w:del>
    </w:p>
    <w:p w14:paraId="2A2F378E" w14:textId="77777777" w:rsidR="00C013FF" w:rsidDel="00922AF0" w:rsidRDefault="00C013FF">
      <w:pPr>
        <w:pStyle w:val="TOC2"/>
        <w:rPr>
          <w:del w:id="568" w:author="Correll, Ken" w:date="2019-02-01T13:39:00Z"/>
          <w:rFonts w:asciiTheme="minorHAnsi" w:eastAsiaTheme="minorEastAsia" w:hAnsiTheme="minorHAnsi"/>
          <w:noProof/>
          <w:color w:val="auto"/>
          <w:sz w:val="22"/>
        </w:rPr>
      </w:pPr>
      <w:del w:id="569" w:author="Correll, Ken" w:date="2019-02-01T13:39:00Z">
        <w:r w:rsidRPr="00922AF0" w:rsidDel="00922AF0">
          <w:rPr>
            <w:rStyle w:val="Hyperlink"/>
            <w:noProof/>
            <w:rPrChange w:id="570" w:author="Correll, Ken" w:date="2019-02-01T13:39:00Z">
              <w:rPr>
                <w:rStyle w:val="Hyperlink"/>
                <w:noProof/>
              </w:rPr>
            </w:rPrChange>
          </w:rPr>
          <w:delText>4.14</w:delText>
        </w:r>
        <w:r w:rsidDel="00922AF0">
          <w:rPr>
            <w:rFonts w:asciiTheme="minorHAnsi" w:eastAsiaTheme="minorEastAsia" w:hAnsiTheme="minorHAnsi"/>
            <w:noProof/>
            <w:color w:val="auto"/>
            <w:sz w:val="22"/>
          </w:rPr>
          <w:tab/>
        </w:r>
        <w:r w:rsidRPr="00922AF0" w:rsidDel="00922AF0">
          <w:rPr>
            <w:rStyle w:val="Hyperlink"/>
            <w:noProof/>
            <w:rPrChange w:id="571" w:author="Correll, Ken" w:date="2019-02-01T13:39:00Z">
              <w:rPr>
                <w:rStyle w:val="Hyperlink"/>
                <w:noProof/>
              </w:rPr>
            </w:rPrChange>
          </w:rPr>
          <w:delText>Security Considerations</w:delText>
        </w:r>
        <w:r w:rsidDel="00922AF0">
          <w:rPr>
            <w:noProof/>
            <w:webHidden/>
          </w:rPr>
          <w:tab/>
          <w:delText>23</w:delText>
        </w:r>
      </w:del>
    </w:p>
    <w:p w14:paraId="7073080B" w14:textId="77777777" w:rsidR="00C013FF" w:rsidDel="00922AF0" w:rsidRDefault="00C013FF">
      <w:pPr>
        <w:pStyle w:val="TOC3"/>
        <w:rPr>
          <w:del w:id="572" w:author="Correll, Ken" w:date="2019-02-01T13:39:00Z"/>
          <w:rFonts w:asciiTheme="minorHAnsi" w:eastAsiaTheme="minorEastAsia" w:hAnsiTheme="minorHAnsi"/>
          <w:noProof/>
          <w:color w:val="auto"/>
          <w:sz w:val="22"/>
        </w:rPr>
      </w:pPr>
      <w:del w:id="573" w:author="Correll, Ken" w:date="2019-02-01T13:39:00Z">
        <w:r w:rsidRPr="00922AF0" w:rsidDel="00922AF0">
          <w:rPr>
            <w:rStyle w:val="Hyperlink"/>
            <w:noProof/>
            <w:rPrChange w:id="574" w:author="Correll, Ken" w:date="2019-02-01T13:39:00Z">
              <w:rPr>
                <w:rStyle w:val="Hyperlink"/>
                <w:noProof/>
              </w:rPr>
            </w:rPrChange>
          </w:rPr>
          <w:delText>4.14.1</w:delText>
        </w:r>
        <w:r w:rsidDel="00922AF0">
          <w:rPr>
            <w:rFonts w:asciiTheme="minorHAnsi" w:eastAsiaTheme="minorEastAsia" w:hAnsiTheme="minorHAnsi"/>
            <w:noProof/>
            <w:color w:val="auto"/>
            <w:sz w:val="22"/>
          </w:rPr>
          <w:tab/>
        </w:r>
        <w:r w:rsidRPr="00922AF0" w:rsidDel="00922AF0">
          <w:rPr>
            <w:rStyle w:val="Hyperlink"/>
            <w:noProof/>
            <w:rPrChange w:id="575" w:author="Correll, Ken" w:date="2019-02-01T13:39:00Z">
              <w:rPr>
                <w:rStyle w:val="Hyperlink"/>
                <w:noProof/>
              </w:rPr>
            </w:rPrChange>
          </w:rPr>
          <w:delText>Security Threats</w:delText>
        </w:r>
        <w:r w:rsidDel="00922AF0">
          <w:rPr>
            <w:noProof/>
            <w:webHidden/>
          </w:rPr>
          <w:tab/>
          <w:delText>23</w:delText>
        </w:r>
      </w:del>
    </w:p>
    <w:p w14:paraId="08087673" w14:textId="77777777" w:rsidR="00C013FF" w:rsidDel="00922AF0" w:rsidRDefault="00C013FF">
      <w:pPr>
        <w:pStyle w:val="TOC3"/>
        <w:rPr>
          <w:del w:id="576" w:author="Correll, Ken" w:date="2019-02-01T13:39:00Z"/>
          <w:rFonts w:asciiTheme="minorHAnsi" w:eastAsiaTheme="minorEastAsia" w:hAnsiTheme="minorHAnsi"/>
          <w:noProof/>
          <w:color w:val="auto"/>
          <w:sz w:val="22"/>
        </w:rPr>
      </w:pPr>
      <w:del w:id="577" w:author="Correll, Ken" w:date="2019-02-01T13:39:00Z">
        <w:r w:rsidRPr="00922AF0" w:rsidDel="00922AF0">
          <w:rPr>
            <w:rStyle w:val="Hyperlink"/>
            <w:noProof/>
            <w:rPrChange w:id="578" w:author="Correll, Ken" w:date="2019-02-01T13:39:00Z">
              <w:rPr>
                <w:rStyle w:val="Hyperlink"/>
                <w:noProof/>
              </w:rPr>
            </w:rPrChange>
          </w:rPr>
          <w:delText>4.14.2</w:delText>
        </w:r>
        <w:r w:rsidDel="00922AF0">
          <w:rPr>
            <w:rFonts w:asciiTheme="minorHAnsi" w:eastAsiaTheme="minorEastAsia" w:hAnsiTheme="minorHAnsi"/>
            <w:noProof/>
            <w:color w:val="auto"/>
            <w:sz w:val="22"/>
          </w:rPr>
          <w:tab/>
        </w:r>
        <w:r w:rsidRPr="00922AF0" w:rsidDel="00922AF0">
          <w:rPr>
            <w:rStyle w:val="Hyperlink"/>
            <w:noProof/>
            <w:rPrChange w:id="579" w:author="Correll, Ken" w:date="2019-02-01T13:39:00Z">
              <w:rPr>
                <w:rStyle w:val="Hyperlink"/>
                <w:noProof/>
              </w:rPr>
            </w:rPrChange>
          </w:rPr>
          <w:delText>Security Tests</w:delText>
        </w:r>
        <w:r w:rsidDel="00922AF0">
          <w:rPr>
            <w:noProof/>
            <w:webHidden/>
          </w:rPr>
          <w:tab/>
          <w:delText>23</w:delText>
        </w:r>
      </w:del>
    </w:p>
    <w:p w14:paraId="47B4D558" w14:textId="77777777" w:rsidR="00C013FF" w:rsidDel="00922AF0" w:rsidRDefault="00C013FF">
      <w:pPr>
        <w:pStyle w:val="TOC3"/>
        <w:rPr>
          <w:del w:id="580" w:author="Correll, Ken" w:date="2019-02-01T13:39:00Z"/>
          <w:rFonts w:asciiTheme="minorHAnsi" w:eastAsiaTheme="minorEastAsia" w:hAnsiTheme="minorHAnsi"/>
          <w:noProof/>
          <w:color w:val="auto"/>
          <w:sz w:val="22"/>
        </w:rPr>
      </w:pPr>
      <w:del w:id="581" w:author="Correll, Ken" w:date="2019-02-01T13:39:00Z">
        <w:r w:rsidRPr="00922AF0" w:rsidDel="00922AF0">
          <w:rPr>
            <w:rStyle w:val="Hyperlink"/>
            <w:noProof/>
            <w:rPrChange w:id="582" w:author="Correll, Ken" w:date="2019-02-01T13:39:00Z">
              <w:rPr>
                <w:rStyle w:val="Hyperlink"/>
                <w:noProof/>
              </w:rPr>
            </w:rPrChange>
          </w:rPr>
          <w:delText>4.14.3</w:delText>
        </w:r>
        <w:r w:rsidDel="00922AF0">
          <w:rPr>
            <w:rFonts w:asciiTheme="minorHAnsi" w:eastAsiaTheme="minorEastAsia" w:hAnsiTheme="minorHAnsi"/>
            <w:noProof/>
            <w:color w:val="auto"/>
            <w:sz w:val="22"/>
          </w:rPr>
          <w:tab/>
        </w:r>
        <w:r w:rsidRPr="00922AF0" w:rsidDel="00922AF0">
          <w:rPr>
            <w:rStyle w:val="Hyperlink"/>
            <w:noProof/>
            <w:rPrChange w:id="583" w:author="Correll, Ken" w:date="2019-02-01T13:39:00Z">
              <w:rPr>
                <w:rStyle w:val="Hyperlink"/>
                <w:noProof/>
              </w:rPr>
            </w:rPrChange>
          </w:rPr>
          <w:delText>Interface Signals Implemented for Security</w:delText>
        </w:r>
        <w:r w:rsidDel="00922AF0">
          <w:rPr>
            <w:noProof/>
            <w:webHidden/>
          </w:rPr>
          <w:tab/>
          <w:delText>23</w:delText>
        </w:r>
      </w:del>
    </w:p>
    <w:p w14:paraId="7F697A50" w14:textId="77777777" w:rsidR="00C013FF" w:rsidDel="00922AF0" w:rsidRDefault="00C013FF">
      <w:pPr>
        <w:pStyle w:val="TOC2"/>
        <w:rPr>
          <w:del w:id="584" w:author="Correll, Ken" w:date="2019-02-01T13:39:00Z"/>
          <w:rFonts w:asciiTheme="minorHAnsi" w:eastAsiaTheme="minorEastAsia" w:hAnsiTheme="minorHAnsi"/>
          <w:noProof/>
          <w:color w:val="auto"/>
          <w:sz w:val="22"/>
        </w:rPr>
      </w:pPr>
      <w:del w:id="585" w:author="Correll, Ken" w:date="2019-02-01T13:39:00Z">
        <w:r w:rsidRPr="00922AF0" w:rsidDel="00922AF0">
          <w:rPr>
            <w:rStyle w:val="Hyperlink"/>
            <w:noProof/>
            <w:rPrChange w:id="586" w:author="Correll, Ken" w:date="2019-02-01T13:39:00Z">
              <w:rPr>
                <w:rStyle w:val="Hyperlink"/>
                <w:noProof/>
              </w:rPr>
            </w:rPrChange>
          </w:rPr>
          <w:delText>4.15</w:delText>
        </w:r>
        <w:r w:rsidDel="00922AF0">
          <w:rPr>
            <w:rFonts w:asciiTheme="minorHAnsi" w:eastAsiaTheme="minorEastAsia" w:hAnsiTheme="minorHAnsi"/>
            <w:noProof/>
            <w:color w:val="auto"/>
            <w:sz w:val="22"/>
          </w:rPr>
          <w:tab/>
        </w:r>
        <w:r w:rsidRPr="00922AF0" w:rsidDel="00922AF0">
          <w:rPr>
            <w:rStyle w:val="Hyperlink"/>
            <w:noProof/>
            <w:rPrChange w:id="587" w:author="Correll, Ken" w:date="2019-02-01T13:39:00Z">
              <w:rPr>
                <w:rStyle w:val="Hyperlink"/>
                <w:noProof/>
              </w:rPr>
            </w:rPrChange>
          </w:rPr>
          <w:delText>RTL Design Libraries</w:delText>
        </w:r>
        <w:r w:rsidDel="00922AF0">
          <w:rPr>
            <w:noProof/>
            <w:webHidden/>
          </w:rPr>
          <w:tab/>
          <w:delText>23</w:delText>
        </w:r>
      </w:del>
    </w:p>
    <w:p w14:paraId="0C865E1B" w14:textId="77777777" w:rsidR="00C013FF" w:rsidDel="00922AF0" w:rsidRDefault="00C013FF">
      <w:pPr>
        <w:pStyle w:val="TOC2"/>
        <w:rPr>
          <w:del w:id="588" w:author="Correll, Ken" w:date="2019-02-01T13:39:00Z"/>
          <w:rFonts w:asciiTheme="minorHAnsi" w:eastAsiaTheme="minorEastAsia" w:hAnsiTheme="minorHAnsi"/>
          <w:noProof/>
          <w:color w:val="auto"/>
          <w:sz w:val="22"/>
        </w:rPr>
      </w:pPr>
      <w:del w:id="589" w:author="Correll, Ken" w:date="2019-02-01T13:39:00Z">
        <w:r w:rsidRPr="00922AF0" w:rsidDel="00922AF0">
          <w:rPr>
            <w:rStyle w:val="Hyperlink"/>
            <w:noProof/>
            <w:rPrChange w:id="590" w:author="Correll, Ken" w:date="2019-02-01T13:39:00Z">
              <w:rPr>
                <w:rStyle w:val="Hyperlink"/>
                <w:noProof/>
              </w:rPr>
            </w:rPrChange>
          </w:rPr>
          <w:delText>4.16</w:delText>
        </w:r>
        <w:r w:rsidDel="00922AF0">
          <w:rPr>
            <w:rFonts w:asciiTheme="minorHAnsi" w:eastAsiaTheme="minorEastAsia" w:hAnsiTheme="minorHAnsi"/>
            <w:noProof/>
            <w:color w:val="auto"/>
            <w:sz w:val="22"/>
          </w:rPr>
          <w:tab/>
        </w:r>
        <w:r w:rsidRPr="00922AF0" w:rsidDel="00922AF0">
          <w:rPr>
            <w:rStyle w:val="Hyperlink"/>
            <w:noProof/>
            <w:rPrChange w:id="591" w:author="Correll, Ken" w:date="2019-02-01T13:39:00Z">
              <w:rPr>
                <w:rStyle w:val="Hyperlink"/>
                <w:noProof/>
              </w:rPr>
            </w:rPrChange>
          </w:rPr>
          <w:delText>RTL Uniquification</w:delText>
        </w:r>
        <w:r w:rsidDel="00922AF0">
          <w:rPr>
            <w:noProof/>
            <w:webHidden/>
          </w:rPr>
          <w:tab/>
          <w:delText>23</w:delText>
        </w:r>
      </w:del>
    </w:p>
    <w:p w14:paraId="19D4DBD9" w14:textId="77777777" w:rsidR="00C013FF" w:rsidDel="00922AF0" w:rsidRDefault="00C013FF">
      <w:pPr>
        <w:pStyle w:val="TOC2"/>
        <w:rPr>
          <w:del w:id="592" w:author="Correll, Ken" w:date="2019-02-01T13:39:00Z"/>
          <w:rFonts w:asciiTheme="minorHAnsi" w:eastAsiaTheme="minorEastAsia" w:hAnsiTheme="minorHAnsi"/>
          <w:noProof/>
          <w:color w:val="auto"/>
          <w:sz w:val="22"/>
        </w:rPr>
      </w:pPr>
      <w:del w:id="593" w:author="Correll, Ken" w:date="2019-02-01T13:39:00Z">
        <w:r w:rsidRPr="00922AF0" w:rsidDel="00922AF0">
          <w:rPr>
            <w:rStyle w:val="Hyperlink"/>
            <w:noProof/>
            <w:rPrChange w:id="594" w:author="Correll, Ken" w:date="2019-02-01T13:39:00Z">
              <w:rPr>
                <w:rStyle w:val="Hyperlink"/>
                <w:noProof/>
              </w:rPr>
            </w:rPrChange>
          </w:rPr>
          <w:delText>4.17</w:delText>
        </w:r>
        <w:r w:rsidDel="00922AF0">
          <w:rPr>
            <w:rFonts w:asciiTheme="minorHAnsi" w:eastAsiaTheme="minorEastAsia" w:hAnsiTheme="minorHAnsi"/>
            <w:noProof/>
            <w:color w:val="auto"/>
            <w:sz w:val="22"/>
          </w:rPr>
          <w:tab/>
        </w:r>
        <w:r w:rsidRPr="00922AF0" w:rsidDel="00922AF0">
          <w:rPr>
            <w:rStyle w:val="Hyperlink"/>
            <w:noProof/>
            <w:rPrChange w:id="595" w:author="Correll, Ken" w:date="2019-02-01T13:39:00Z">
              <w:rPr>
                <w:rStyle w:val="Hyperlink"/>
                <w:noProof/>
              </w:rPr>
            </w:rPrChange>
          </w:rPr>
          <w:delText>Emulation Support</w:delText>
        </w:r>
        <w:r w:rsidDel="00922AF0">
          <w:rPr>
            <w:noProof/>
            <w:webHidden/>
          </w:rPr>
          <w:tab/>
          <w:delText>24</w:delText>
        </w:r>
      </w:del>
    </w:p>
    <w:p w14:paraId="1602C37D" w14:textId="77777777" w:rsidR="00C013FF" w:rsidDel="00922AF0" w:rsidRDefault="00C013FF">
      <w:pPr>
        <w:pStyle w:val="TOC1"/>
        <w:rPr>
          <w:del w:id="596" w:author="Correll, Ken" w:date="2019-02-01T13:39:00Z"/>
          <w:rFonts w:asciiTheme="minorHAnsi" w:eastAsiaTheme="minorEastAsia" w:hAnsiTheme="minorHAnsi"/>
          <w:noProof/>
          <w:color w:val="auto"/>
          <w:sz w:val="22"/>
        </w:rPr>
      </w:pPr>
      <w:del w:id="597" w:author="Correll, Ken" w:date="2019-02-01T13:39:00Z">
        <w:r w:rsidRPr="00922AF0" w:rsidDel="00922AF0">
          <w:rPr>
            <w:rStyle w:val="Hyperlink"/>
            <w:noProof/>
            <w:rPrChange w:id="598" w:author="Correll, Ken" w:date="2019-02-01T13:39:00Z">
              <w:rPr>
                <w:rStyle w:val="Hyperlink"/>
                <w:noProof/>
              </w:rPr>
            </w:rPrChange>
          </w:rPr>
          <w:delText>5</w:delText>
        </w:r>
        <w:r w:rsidDel="00922AF0">
          <w:rPr>
            <w:rFonts w:asciiTheme="minorHAnsi" w:eastAsiaTheme="minorEastAsia" w:hAnsiTheme="minorHAnsi"/>
            <w:noProof/>
            <w:color w:val="auto"/>
            <w:sz w:val="22"/>
          </w:rPr>
          <w:tab/>
        </w:r>
        <w:r w:rsidRPr="00922AF0" w:rsidDel="00922AF0">
          <w:rPr>
            <w:rStyle w:val="Hyperlink"/>
            <w:noProof/>
            <w:rPrChange w:id="599" w:author="Correll, Ken" w:date="2019-02-01T13:39:00Z">
              <w:rPr>
                <w:rStyle w:val="Hyperlink"/>
                <w:noProof/>
              </w:rPr>
            </w:rPrChange>
          </w:rPr>
          <w:delText>Verification Information for Integration</w:delText>
        </w:r>
        <w:r w:rsidDel="00922AF0">
          <w:rPr>
            <w:noProof/>
            <w:webHidden/>
          </w:rPr>
          <w:tab/>
          <w:delText>25</w:delText>
        </w:r>
      </w:del>
    </w:p>
    <w:p w14:paraId="031259F9" w14:textId="77777777" w:rsidR="00C013FF" w:rsidDel="00922AF0" w:rsidRDefault="00C013FF">
      <w:pPr>
        <w:pStyle w:val="TOC2"/>
        <w:rPr>
          <w:del w:id="600" w:author="Correll, Ken" w:date="2019-02-01T13:39:00Z"/>
          <w:rFonts w:asciiTheme="minorHAnsi" w:eastAsiaTheme="minorEastAsia" w:hAnsiTheme="minorHAnsi"/>
          <w:noProof/>
          <w:color w:val="auto"/>
          <w:sz w:val="22"/>
        </w:rPr>
      </w:pPr>
      <w:del w:id="601" w:author="Correll, Ken" w:date="2019-02-01T13:39:00Z">
        <w:r w:rsidRPr="00922AF0" w:rsidDel="00922AF0">
          <w:rPr>
            <w:rStyle w:val="Hyperlink"/>
            <w:noProof/>
            <w:rPrChange w:id="602" w:author="Correll, Ken" w:date="2019-02-01T13:39:00Z">
              <w:rPr>
                <w:rStyle w:val="Hyperlink"/>
                <w:noProof/>
              </w:rPr>
            </w:rPrChange>
          </w:rPr>
          <w:delText>5.1</w:delText>
        </w:r>
        <w:r w:rsidDel="00922AF0">
          <w:rPr>
            <w:rFonts w:asciiTheme="minorHAnsi" w:eastAsiaTheme="minorEastAsia" w:hAnsiTheme="minorHAnsi"/>
            <w:noProof/>
            <w:color w:val="auto"/>
            <w:sz w:val="22"/>
          </w:rPr>
          <w:tab/>
        </w:r>
        <w:r w:rsidRPr="00922AF0" w:rsidDel="00922AF0">
          <w:rPr>
            <w:rStyle w:val="Hyperlink"/>
            <w:noProof/>
            <w:rPrChange w:id="603" w:author="Correll, Ken" w:date="2019-02-01T13:39:00Z">
              <w:rPr>
                <w:rStyle w:val="Hyperlink"/>
                <w:noProof/>
              </w:rPr>
            </w:rPrChange>
          </w:rPr>
          <w:delText>IP Testbench Overview</w:delText>
        </w:r>
        <w:r w:rsidDel="00922AF0">
          <w:rPr>
            <w:noProof/>
            <w:webHidden/>
          </w:rPr>
          <w:tab/>
          <w:delText>25</w:delText>
        </w:r>
      </w:del>
    </w:p>
    <w:p w14:paraId="7212447A" w14:textId="77777777" w:rsidR="00C013FF" w:rsidDel="00922AF0" w:rsidRDefault="00C013FF">
      <w:pPr>
        <w:pStyle w:val="TOC2"/>
        <w:rPr>
          <w:del w:id="604" w:author="Correll, Ken" w:date="2019-02-01T13:39:00Z"/>
          <w:rFonts w:asciiTheme="minorHAnsi" w:eastAsiaTheme="minorEastAsia" w:hAnsiTheme="minorHAnsi"/>
          <w:noProof/>
          <w:color w:val="auto"/>
          <w:sz w:val="22"/>
        </w:rPr>
      </w:pPr>
      <w:del w:id="605" w:author="Correll, Ken" w:date="2019-02-01T13:39:00Z">
        <w:r w:rsidRPr="00922AF0" w:rsidDel="00922AF0">
          <w:rPr>
            <w:rStyle w:val="Hyperlink"/>
            <w:noProof/>
            <w:rPrChange w:id="606" w:author="Correll, Ken" w:date="2019-02-01T13:39:00Z">
              <w:rPr>
                <w:rStyle w:val="Hyperlink"/>
                <w:noProof/>
              </w:rPr>
            </w:rPrChange>
          </w:rPr>
          <w:delText>5.2</w:delText>
        </w:r>
        <w:r w:rsidDel="00922AF0">
          <w:rPr>
            <w:rFonts w:asciiTheme="minorHAnsi" w:eastAsiaTheme="minorEastAsia" w:hAnsiTheme="minorHAnsi"/>
            <w:noProof/>
            <w:color w:val="auto"/>
            <w:sz w:val="22"/>
          </w:rPr>
          <w:tab/>
        </w:r>
        <w:r w:rsidRPr="00922AF0" w:rsidDel="00922AF0">
          <w:rPr>
            <w:rStyle w:val="Hyperlink"/>
            <w:noProof/>
            <w:rPrChange w:id="607" w:author="Correll, Ken" w:date="2019-02-01T13:39:00Z">
              <w:rPr>
                <w:rStyle w:val="Hyperlink"/>
                <w:noProof/>
              </w:rPr>
            </w:rPrChange>
          </w:rPr>
          <w:delText>Reusable IP Testbench Components</w:delText>
        </w:r>
        <w:r w:rsidDel="00922AF0">
          <w:rPr>
            <w:noProof/>
            <w:webHidden/>
          </w:rPr>
          <w:tab/>
          <w:delText>25</w:delText>
        </w:r>
      </w:del>
    </w:p>
    <w:p w14:paraId="41D9DDCE" w14:textId="77777777" w:rsidR="00C013FF" w:rsidDel="00922AF0" w:rsidRDefault="00C013FF">
      <w:pPr>
        <w:pStyle w:val="TOC3"/>
        <w:rPr>
          <w:del w:id="608" w:author="Correll, Ken" w:date="2019-02-01T13:39:00Z"/>
          <w:rFonts w:asciiTheme="minorHAnsi" w:eastAsiaTheme="minorEastAsia" w:hAnsiTheme="minorHAnsi"/>
          <w:noProof/>
          <w:color w:val="auto"/>
          <w:sz w:val="22"/>
        </w:rPr>
      </w:pPr>
      <w:del w:id="609" w:author="Correll, Ken" w:date="2019-02-01T13:39:00Z">
        <w:r w:rsidRPr="00922AF0" w:rsidDel="00922AF0">
          <w:rPr>
            <w:rStyle w:val="Hyperlink"/>
            <w:noProof/>
            <w:rPrChange w:id="610" w:author="Correll, Ken" w:date="2019-02-01T13:39:00Z">
              <w:rPr>
                <w:rStyle w:val="Hyperlink"/>
                <w:noProof/>
              </w:rPr>
            </w:rPrChange>
          </w:rPr>
          <w:delText>5.2.1</w:delText>
        </w:r>
        <w:r w:rsidDel="00922AF0">
          <w:rPr>
            <w:rFonts w:asciiTheme="minorHAnsi" w:eastAsiaTheme="minorEastAsia" w:hAnsiTheme="minorHAnsi"/>
            <w:noProof/>
            <w:color w:val="auto"/>
            <w:sz w:val="22"/>
          </w:rPr>
          <w:tab/>
        </w:r>
        <w:r w:rsidRPr="00922AF0" w:rsidDel="00922AF0">
          <w:rPr>
            <w:rStyle w:val="Hyperlink"/>
            <w:noProof/>
            <w:rPrChange w:id="611" w:author="Correll, Ken" w:date="2019-02-01T13:39:00Z">
              <w:rPr>
                <w:rStyle w:val="Hyperlink"/>
                <w:noProof/>
              </w:rPr>
            </w:rPrChange>
          </w:rPr>
          <w:delText>Collage or Sandbox Files</w:delText>
        </w:r>
        <w:r w:rsidDel="00922AF0">
          <w:rPr>
            <w:noProof/>
            <w:webHidden/>
          </w:rPr>
          <w:tab/>
          <w:delText>25</w:delText>
        </w:r>
      </w:del>
    </w:p>
    <w:p w14:paraId="5E1EFE60" w14:textId="77777777" w:rsidR="00C013FF" w:rsidDel="00922AF0" w:rsidRDefault="00C013FF">
      <w:pPr>
        <w:pStyle w:val="TOC3"/>
        <w:rPr>
          <w:del w:id="612" w:author="Correll, Ken" w:date="2019-02-01T13:39:00Z"/>
          <w:rFonts w:asciiTheme="minorHAnsi" w:eastAsiaTheme="minorEastAsia" w:hAnsiTheme="minorHAnsi"/>
          <w:noProof/>
          <w:color w:val="auto"/>
          <w:sz w:val="22"/>
        </w:rPr>
      </w:pPr>
      <w:del w:id="613" w:author="Correll, Ken" w:date="2019-02-01T13:39:00Z">
        <w:r w:rsidRPr="00922AF0" w:rsidDel="00922AF0">
          <w:rPr>
            <w:rStyle w:val="Hyperlink"/>
            <w:noProof/>
            <w:rPrChange w:id="614" w:author="Correll, Ken" w:date="2019-02-01T13:39:00Z">
              <w:rPr>
                <w:rStyle w:val="Hyperlink"/>
                <w:noProof/>
              </w:rPr>
            </w:rPrChange>
          </w:rPr>
          <w:delText>5.2.2</w:delText>
        </w:r>
        <w:r w:rsidDel="00922AF0">
          <w:rPr>
            <w:rFonts w:asciiTheme="minorHAnsi" w:eastAsiaTheme="minorEastAsia" w:hAnsiTheme="minorHAnsi"/>
            <w:noProof/>
            <w:color w:val="auto"/>
            <w:sz w:val="22"/>
          </w:rPr>
          <w:tab/>
        </w:r>
        <w:r w:rsidRPr="00922AF0" w:rsidDel="00922AF0">
          <w:rPr>
            <w:rStyle w:val="Hyperlink"/>
            <w:noProof/>
            <w:rPrChange w:id="615" w:author="Correll, Ken" w:date="2019-02-01T13:39:00Z">
              <w:rPr>
                <w:rStyle w:val="Hyperlink"/>
                <w:noProof/>
              </w:rPr>
            </w:rPrChange>
          </w:rPr>
          <w:delText>IP Environment</w:delText>
        </w:r>
        <w:r w:rsidDel="00922AF0">
          <w:rPr>
            <w:noProof/>
            <w:webHidden/>
          </w:rPr>
          <w:tab/>
          <w:delText>25</w:delText>
        </w:r>
      </w:del>
    </w:p>
    <w:p w14:paraId="6611A135" w14:textId="77777777" w:rsidR="00C013FF" w:rsidDel="00922AF0" w:rsidRDefault="00C013FF">
      <w:pPr>
        <w:pStyle w:val="TOC3"/>
        <w:rPr>
          <w:del w:id="616" w:author="Correll, Ken" w:date="2019-02-01T13:39:00Z"/>
          <w:rFonts w:asciiTheme="minorHAnsi" w:eastAsiaTheme="minorEastAsia" w:hAnsiTheme="minorHAnsi"/>
          <w:noProof/>
          <w:color w:val="auto"/>
          <w:sz w:val="22"/>
        </w:rPr>
      </w:pPr>
      <w:del w:id="617" w:author="Correll, Ken" w:date="2019-02-01T13:39:00Z">
        <w:r w:rsidRPr="00922AF0" w:rsidDel="00922AF0">
          <w:rPr>
            <w:rStyle w:val="Hyperlink"/>
            <w:noProof/>
            <w:rPrChange w:id="618" w:author="Correll, Ken" w:date="2019-02-01T13:39:00Z">
              <w:rPr>
                <w:rStyle w:val="Hyperlink"/>
                <w:noProof/>
              </w:rPr>
            </w:rPrChange>
          </w:rPr>
          <w:delText>5.2.3</w:delText>
        </w:r>
        <w:r w:rsidDel="00922AF0">
          <w:rPr>
            <w:rFonts w:asciiTheme="minorHAnsi" w:eastAsiaTheme="minorEastAsia" w:hAnsiTheme="minorHAnsi"/>
            <w:noProof/>
            <w:color w:val="auto"/>
            <w:sz w:val="22"/>
          </w:rPr>
          <w:tab/>
        </w:r>
        <w:r w:rsidRPr="00922AF0" w:rsidDel="00922AF0">
          <w:rPr>
            <w:rStyle w:val="Hyperlink"/>
            <w:noProof/>
            <w:rPrChange w:id="619" w:author="Correll, Ken" w:date="2019-02-01T13:39:00Z">
              <w:rPr>
                <w:rStyle w:val="Hyperlink"/>
                <w:noProof/>
              </w:rPr>
            </w:rPrChange>
          </w:rPr>
          <w:delText>N/A. IP does not has any fuse requirements.Sequences</w:delText>
        </w:r>
        <w:r w:rsidDel="00922AF0">
          <w:rPr>
            <w:noProof/>
            <w:webHidden/>
          </w:rPr>
          <w:tab/>
          <w:delText>26</w:delText>
        </w:r>
      </w:del>
    </w:p>
    <w:p w14:paraId="4D626384" w14:textId="77777777" w:rsidR="00C013FF" w:rsidDel="00922AF0" w:rsidRDefault="00C013FF">
      <w:pPr>
        <w:pStyle w:val="TOC3"/>
        <w:rPr>
          <w:del w:id="620" w:author="Correll, Ken" w:date="2019-02-01T13:39:00Z"/>
          <w:rFonts w:asciiTheme="minorHAnsi" w:eastAsiaTheme="minorEastAsia" w:hAnsiTheme="minorHAnsi"/>
          <w:noProof/>
          <w:color w:val="auto"/>
          <w:sz w:val="22"/>
        </w:rPr>
      </w:pPr>
      <w:del w:id="621" w:author="Correll, Ken" w:date="2019-02-01T13:39:00Z">
        <w:r w:rsidRPr="00922AF0" w:rsidDel="00922AF0">
          <w:rPr>
            <w:rStyle w:val="Hyperlink"/>
            <w:noProof/>
            <w:rPrChange w:id="622" w:author="Correll, Ken" w:date="2019-02-01T13:39:00Z">
              <w:rPr>
                <w:rStyle w:val="Hyperlink"/>
                <w:noProof/>
              </w:rPr>
            </w:rPrChange>
          </w:rPr>
          <w:delText>5.2.4</w:delText>
        </w:r>
        <w:r w:rsidDel="00922AF0">
          <w:rPr>
            <w:rFonts w:asciiTheme="minorHAnsi" w:eastAsiaTheme="minorEastAsia" w:hAnsiTheme="minorHAnsi"/>
            <w:noProof/>
            <w:color w:val="auto"/>
            <w:sz w:val="22"/>
          </w:rPr>
          <w:tab/>
        </w:r>
        <w:r w:rsidRPr="00922AF0" w:rsidDel="00922AF0">
          <w:rPr>
            <w:rStyle w:val="Hyperlink"/>
            <w:noProof/>
            <w:rPrChange w:id="623" w:author="Correll, Ken" w:date="2019-02-01T13:39:00Z">
              <w:rPr>
                <w:rStyle w:val="Hyperlink"/>
                <w:noProof/>
              </w:rPr>
            </w:rPrChange>
          </w:rPr>
          <w:delText>Ip does not used any sequences or extended sequences.Miscellaneous</w:delText>
        </w:r>
        <w:r w:rsidDel="00922AF0">
          <w:rPr>
            <w:noProof/>
            <w:webHidden/>
          </w:rPr>
          <w:tab/>
          <w:delText>27</w:delText>
        </w:r>
      </w:del>
    </w:p>
    <w:p w14:paraId="5290A30E" w14:textId="77777777" w:rsidR="00C013FF" w:rsidDel="00922AF0" w:rsidRDefault="00C013FF">
      <w:pPr>
        <w:pStyle w:val="TOC2"/>
        <w:rPr>
          <w:del w:id="624" w:author="Correll, Ken" w:date="2019-02-01T13:39:00Z"/>
          <w:rFonts w:asciiTheme="minorHAnsi" w:eastAsiaTheme="minorEastAsia" w:hAnsiTheme="minorHAnsi"/>
          <w:noProof/>
          <w:color w:val="auto"/>
          <w:sz w:val="22"/>
        </w:rPr>
      </w:pPr>
      <w:del w:id="625" w:author="Correll, Ken" w:date="2019-02-01T13:39:00Z">
        <w:r w:rsidRPr="00922AF0" w:rsidDel="00922AF0">
          <w:rPr>
            <w:rStyle w:val="Hyperlink"/>
            <w:noProof/>
            <w:rPrChange w:id="626" w:author="Correll, Ken" w:date="2019-02-01T13:39:00Z">
              <w:rPr>
                <w:rStyle w:val="Hyperlink"/>
                <w:noProof/>
              </w:rPr>
            </w:rPrChange>
          </w:rPr>
          <w:delText>5.3</w:delText>
        </w:r>
        <w:r w:rsidDel="00922AF0">
          <w:rPr>
            <w:rFonts w:asciiTheme="minorHAnsi" w:eastAsiaTheme="minorEastAsia" w:hAnsiTheme="minorHAnsi"/>
            <w:noProof/>
            <w:color w:val="auto"/>
            <w:sz w:val="22"/>
          </w:rPr>
          <w:tab/>
        </w:r>
        <w:r w:rsidRPr="00922AF0" w:rsidDel="00922AF0">
          <w:rPr>
            <w:rStyle w:val="Hyperlink"/>
            <w:noProof/>
            <w:rPrChange w:id="627" w:author="Correll, Ken" w:date="2019-02-01T13:39:00Z">
              <w:rPr>
                <w:rStyle w:val="Hyperlink"/>
                <w:noProof/>
              </w:rPr>
            </w:rPrChange>
          </w:rPr>
          <w:delText>Environment Settings and Files</w:delText>
        </w:r>
        <w:r w:rsidDel="00922AF0">
          <w:rPr>
            <w:noProof/>
            <w:webHidden/>
          </w:rPr>
          <w:tab/>
          <w:delText>27</w:delText>
        </w:r>
      </w:del>
    </w:p>
    <w:p w14:paraId="11CC43B4" w14:textId="77777777" w:rsidR="00C013FF" w:rsidDel="00922AF0" w:rsidRDefault="00C013FF">
      <w:pPr>
        <w:pStyle w:val="TOC3"/>
        <w:rPr>
          <w:del w:id="628" w:author="Correll, Ken" w:date="2019-02-01T13:39:00Z"/>
          <w:rFonts w:asciiTheme="minorHAnsi" w:eastAsiaTheme="minorEastAsia" w:hAnsiTheme="minorHAnsi"/>
          <w:noProof/>
          <w:color w:val="auto"/>
          <w:sz w:val="22"/>
        </w:rPr>
      </w:pPr>
      <w:del w:id="629" w:author="Correll, Ken" w:date="2019-02-01T13:39:00Z">
        <w:r w:rsidRPr="00922AF0" w:rsidDel="00922AF0">
          <w:rPr>
            <w:rStyle w:val="Hyperlink"/>
            <w:noProof/>
            <w:rPrChange w:id="630" w:author="Correll, Ken" w:date="2019-02-01T13:39:00Z">
              <w:rPr>
                <w:rStyle w:val="Hyperlink"/>
                <w:noProof/>
              </w:rPr>
            </w:rPrChange>
          </w:rPr>
          <w:delText>5.3.1</w:delText>
        </w:r>
        <w:r w:rsidDel="00922AF0">
          <w:rPr>
            <w:rFonts w:asciiTheme="minorHAnsi" w:eastAsiaTheme="minorEastAsia" w:hAnsiTheme="minorHAnsi"/>
            <w:noProof/>
            <w:color w:val="auto"/>
            <w:sz w:val="22"/>
          </w:rPr>
          <w:tab/>
        </w:r>
        <w:r w:rsidRPr="00922AF0" w:rsidDel="00922AF0">
          <w:rPr>
            <w:rStyle w:val="Hyperlink"/>
            <w:noProof/>
            <w:rPrChange w:id="631" w:author="Correll, Ken" w:date="2019-02-01T13:39:00Z">
              <w:rPr>
                <w:rStyle w:val="Hyperlink"/>
                <w:noProof/>
              </w:rPr>
            </w:rPrChange>
          </w:rPr>
          <w:delText>Base Test</w:delText>
        </w:r>
        <w:r w:rsidDel="00922AF0">
          <w:rPr>
            <w:noProof/>
            <w:webHidden/>
          </w:rPr>
          <w:tab/>
          <w:delText>27</w:delText>
        </w:r>
      </w:del>
    </w:p>
    <w:p w14:paraId="644E0E48" w14:textId="6189C4D4" w:rsidR="00C013FF" w:rsidDel="00922AF0" w:rsidRDefault="00C013FF">
      <w:pPr>
        <w:pStyle w:val="TOC3"/>
        <w:rPr>
          <w:del w:id="632" w:author="Correll, Ken" w:date="2019-02-01T13:39:00Z"/>
          <w:rFonts w:asciiTheme="minorHAnsi" w:eastAsiaTheme="minorEastAsia" w:hAnsiTheme="minorHAnsi"/>
          <w:noProof/>
          <w:color w:val="auto"/>
          <w:sz w:val="22"/>
        </w:rPr>
      </w:pPr>
      <w:del w:id="633" w:author="Correll, Ken" w:date="2019-02-01T13:39:00Z">
        <w:r w:rsidRPr="00922AF0" w:rsidDel="00922AF0">
          <w:rPr>
            <w:rStyle w:val="Hyperlink"/>
            <w:noProof/>
            <w:rPrChange w:id="634" w:author="Correll, Ken" w:date="2019-02-01T13:39:00Z">
              <w:rPr>
                <w:rStyle w:val="Hyperlink"/>
                <w:noProof/>
              </w:rPr>
            </w:rPrChange>
          </w:rPr>
          <w:delText>5.3.2</w:delText>
        </w:r>
        <w:r w:rsidDel="00922AF0">
          <w:rPr>
            <w:rFonts w:asciiTheme="minorHAnsi" w:eastAsiaTheme="minorEastAsia" w:hAnsiTheme="minorHAnsi"/>
            <w:noProof/>
            <w:color w:val="auto"/>
            <w:sz w:val="22"/>
          </w:rPr>
          <w:tab/>
        </w:r>
        <w:r w:rsidRPr="00922AF0" w:rsidDel="00922AF0">
          <w:rPr>
            <w:rStyle w:val="Hyperlink"/>
            <w:noProof/>
            <w:rPrChange w:id="635" w:author="Correll, Ken" w:date="2019-02-01T13:39:00Z">
              <w:rPr>
                <w:rStyle w:val="Hyperlink"/>
                <w:noProof/>
              </w:rPr>
            </w:rPrChange>
          </w:rPr>
          <w:delText>N/A</w:delText>
        </w:r>
        <w:r w:rsidR="004E10CF" w:rsidRPr="00922AF0" w:rsidDel="00922AF0">
          <w:rPr>
            <w:rStyle w:val="Hyperlink"/>
            <w:noProof/>
            <w:rPrChange w:id="636" w:author="Correll, Ken" w:date="2019-02-01T13:39:00Z">
              <w:rPr>
                <w:rStyle w:val="Hyperlink"/>
                <w:noProof/>
              </w:rPr>
            </w:rPrChange>
          </w:rPr>
          <w:delText>c</w:delText>
        </w:r>
        <w:r w:rsidRPr="00922AF0" w:rsidDel="00922AF0">
          <w:rPr>
            <w:rStyle w:val="Hyperlink"/>
            <w:noProof/>
            <w:rPrChange w:id="637" w:author="Correll, Ken" w:date="2019-02-01T13:39:00Z">
              <w:rPr>
                <w:rStyle w:val="Hyperlink"/>
                <w:noProof/>
              </w:rPr>
            </w:rPrChange>
          </w:rPr>
          <w:delText>onfiguration Object</w:delText>
        </w:r>
        <w:r w:rsidDel="00922AF0">
          <w:rPr>
            <w:noProof/>
            <w:webHidden/>
          </w:rPr>
          <w:tab/>
          <w:delText>27</w:delText>
        </w:r>
      </w:del>
    </w:p>
    <w:p w14:paraId="2186BB59" w14:textId="77777777" w:rsidR="00C013FF" w:rsidDel="00922AF0" w:rsidRDefault="00C013FF">
      <w:pPr>
        <w:pStyle w:val="TOC3"/>
        <w:rPr>
          <w:del w:id="638" w:author="Correll, Ken" w:date="2019-02-01T13:39:00Z"/>
          <w:rFonts w:asciiTheme="minorHAnsi" w:eastAsiaTheme="minorEastAsia" w:hAnsiTheme="minorHAnsi"/>
          <w:noProof/>
          <w:color w:val="auto"/>
          <w:sz w:val="22"/>
        </w:rPr>
      </w:pPr>
      <w:del w:id="639" w:author="Correll, Ken" w:date="2019-02-01T13:39:00Z">
        <w:r w:rsidRPr="00922AF0" w:rsidDel="00922AF0">
          <w:rPr>
            <w:rStyle w:val="Hyperlink"/>
            <w:noProof/>
            <w:rPrChange w:id="640" w:author="Correll, Ken" w:date="2019-02-01T13:39:00Z">
              <w:rPr>
                <w:rStyle w:val="Hyperlink"/>
                <w:noProof/>
              </w:rPr>
            </w:rPrChange>
          </w:rPr>
          <w:delText>5.3.3</w:delText>
        </w:r>
        <w:r w:rsidDel="00922AF0">
          <w:rPr>
            <w:rFonts w:asciiTheme="minorHAnsi" w:eastAsiaTheme="minorEastAsia" w:hAnsiTheme="minorHAnsi"/>
            <w:noProof/>
            <w:color w:val="auto"/>
            <w:sz w:val="22"/>
          </w:rPr>
          <w:tab/>
        </w:r>
        <w:r w:rsidRPr="00922AF0" w:rsidDel="00922AF0">
          <w:rPr>
            <w:rStyle w:val="Hyperlink"/>
            <w:noProof/>
            <w:rPrChange w:id="641" w:author="Correll, Ken" w:date="2019-02-01T13:39:00Z">
              <w:rPr>
                <w:rStyle w:val="Hyperlink"/>
                <w:noProof/>
              </w:rPr>
            </w:rPrChange>
          </w:rPr>
          <w:delText>API</w:delText>
        </w:r>
        <w:r w:rsidDel="00922AF0">
          <w:rPr>
            <w:noProof/>
            <w:webHidden/>
          </w:rPr>
          <w:tab/>
          <w:delText>27</w:delText>
        </w:r>
      </w:del>
    </w:p>
    <w:p w14:paraId="48CDFAFB" w14:textId="205CD13E" w:rsidR="00C013FF" w:rsidDel="00922AF0" w:rsidRDefault="00C013FF">
      <w:pPr>
        <w:pStyle w:val="TOC2"/>
        <w:rPr>
          <w:del w:id="642" w:author="Correll, Ken" w:date="2019-02-01T13:39:00Z"/>
          <w:rFonts w:asciiTheme="minorHAnsi" w:eastAsiaTheme="minorEastAsia" w:hAnsiTheme="minorHAnsi"/>
          <w:noProof/>
          <w:color w:val="auto"/>
          <w:sz w:val="22"/>
        </w:rPr>
      </w:pPr>
      <w:del w:id="643" w:author="Correll, Ken" w:date="2019-02-01T13:39:00Z">
        <w:r w:rsidRPr="00922AF0" w:rsidDel="00922AF0">
          <w:rPr>
            <w:rStyle w:val="Hyperlink"/>
            <w:noProof/>
            <w:rPrChange w:id="644" w:author="Correll, Ken" w:date="2019-02-01T13:39:00Z">
              <w:rPr>
                <w:rStyle w:val="Hyperlink"/>
                <w:noProof/>
              </w:rPr>
            </w:rPrChange>
          </w:rPr>
          <w:delText>5.4</w:delText>
        </w:r>
        <w:r w:rsidDel="00922AF0">
          <w:rPr>
            <w:rFonts w:asciiTheme="minorHAnsi" w:eastAsiaTheme="minorEastAsia" w:hAnsiTheme="minorHAnsi"/>
            <w:noProof/>
            <w:color w:val="auto"/>
            <w:sz w:val="22"/>
          </w:rPr>
          <w:tab/>
        </w:r>
        <w:r w:rsidRPr="00922AF0" w:rsidDel="00922AF0">
          <w:rPr>
            <w:rStyle w:val="Hyperlink"/>
            <w:noProof/>
            <w:rPrChange w:id="645" w:author="Correll, Ken" w:date="2019-02-01T13:39:00Z">
              <w:rPr>
                <w:rStyle w:val="Hyperlink"/>
                <w:noProof/>
              </w:rPr>
            </w:rPrChange>
          </w:rPr>
          <w:delText>N/A</w:delText>
        </w:r>
        <w:r w:rsidR="004E10CF" w:rsidRPr="00922AF0" w:rsidDel="00922AF0">
          <w:rPr>
            <w:rStyle w:val="Hyperlink"/>
            <w:noProof/>
            <w:rPrChange w:id="646" w:author="Correll, Ken" w:date="2019-02-01T13:39:00Z">
              <w:rPr>
                <w:rStyle w:val="Hyperlink"/>
                <w:noProof/>
              </w:rPr>
            </w:rPrChange>
          </w:rPr>
          <w:delText>d</w:delText>
        </w:r>
        <w:r w:rsidRPr="00922AF0" w:rsidDel="00922AF0">
          <w:rPr>
            <w:rStyle w:val="Hyperlink"/>
            <w:noProof/>
            <w:rPrChange w:id="647" w:author="Correll, Ken" w:date="2019-02-01T13:39:00Z">
              <w:rPr>
                <w:rStyle w:val="Hyperlink"/>
                <w:noProof/>
              </w:rPr>
            </w:rPrChange>
          </w:rPr>
          <w:delText>escription of Reusable Tests</w:delText>
        </w:r>
        <w:r w:rsidDel="00922AF0">
          <w:rPr>
            <w:noProof/>
            <w:webHidden/>
          </w:rPr>
          <w:tab/>
          <w:delText>27</w:delText>
        </w:r>
      </w:del>
    </w:p>
    <w:p w14:paraId="21224B1F" w14:textId="77777777" w:rsidR="00C013FF" w:rsidDel="00922AF0" w:rsidRDefault="00C013FF">
      <w:pPr>
        <w:pStyle w:val="TOC2"/>
        <w:rPr>
          <w:del w:id="648" w:author="Correll, Ken" w:date="2019-02-01T13:39:00Z"/>
          <w:rFonts w:asciiTheme="minorHAnsi" w:eastAsiaTheme="minorEastAsia" w:hAnsiTheme="minorHAnsi"/>
          <w:noProof/>
          <w:color w:val="auto"/>
          <w:sz w:val="22"/>
        </w:rPr>
      </w:pPr>
      <w:del w:id="649" w:author="Correll, Ken" w:date="2019-02-01T13:39:00Z">
        <w:r w:rsidRPr="00922AF0" w:rsidDel="00922AF0">
          <w:rPr>
            <w:rStyle w:val="Hyperlink"/>
            <w:noProof/>
            <w:rPrChange w:id="650" w:author="Correll, Ken" w:date="2019-02-01T13:39:00Z">
              <w:rPr>
                <w:rStyle w:val="Hyperlink"/>
                <w:noProof/>
              </w:rPr>
            </w:rPrChange>
          </w:rPr>
          <w:delText>5.5</w:delText>
        </w:r>
        <w:r w:rsidDel="00922AF0">
          <w:rPr>
            <w:rFonts w:asciiTheme="minorHAnsi" w:eastAsiaTheme="minorEastAsia" w:hAnsiTheme="minorHAnsi"/>
            <w:noProof/>
            <w:color w:val="auto"/>
            <w:sz w:val="22"/>
          </w:rPr>
          <w:tab/>
        </w:r>
        <w:r w:rsidRPr="00922AF0" w:rsidDel="00922AF0">
          <w:rPr>
            <w:rStyle w:val="Hyperlink"/>
            <w:noProof/>
            <w:rPrChange w:id="651" w:author="Correll, Ken" w:date="2019-02-01T13:39:00Z">
              <w:rPr>
                <w:rStyle w:val="Hyperlink"/>
                <w:noProof/>
              </w:rPr>
            </w:rPrChange>
          </w:rPr>
          <w:delText>Description of Reusable Automation Scripts</w:delText>
        </w:r>
        <w:r w:rsidDel="00922AF0">
          <w:rPr>
            <w:noProof/>
            <w:webHidden/>
          </w:rPr>
          <w:tab/>
          <w:delText>27</w:delText>
        </w:r>
      </w:del>
    </w:p>
    <w:p w14:paraId="3BA8B93B" w14:textId="15C29B77" w:rsidR="00C013FF" w:rsidDel="00922AF0" w:rsidRDefault="00C013FF">
      <w:pPr>
        <w:pStyle w:val="TOC2"/>
        <w:rPr>
          <w:del w:id="652" w:author="Correll, Ken" w:date="2019-02-01T13:39:00Z"/>
          <w:rFonts w:asciiTheme="minorHAnsi" w:eastAsiaTheme="minorEastAsia" w:hAnsiTheme="minorHAnsi"/>
          <w:noProof/>
          <w:color w:val="auto"/>
          <w:sz w:val="22"/>
        </w:rPr>
      </w:pPr>
      <w:del w:id="653" w:author="Correll, Ken" w:date="2019-02-01T13:39:00Z">
        <w:r w:rsidRPr="00922AF0" w:rsidDel="00922AF0">
          <w:rPr>
            <w:rStyle w:val="Hyperlink"/>
            <w:noProof/>
            <w:rPrChange w:id="654" w:author="Correll, Ken" w:date="2019-02-01T13:39:00Z">
              <w:rPr>
                <w:rStyle w:val="Hyperlink"/>
                <w:noProof/>
              </w:rPr>
            </w:rPrChange>
          </w:rPr>
          <w:delText>5.6</w:delText>
        </w:r>
        <w:r w:rsidDel="00922AF0">
          <w:rPr>
            <w:rFonts w:asciiTheme="minorHAnsi" w:eastAsiaTheme="minorEastAsia" w:hAnsiTheme="minorHAnsi"/>
            <w:noProof/>
            <w:color w:val="auto"/>
            <w:sz w:val="22"/>
          </w:rPr>
          <w:tab/>
        </w:r>
        <w:r w:rsidRPr="00922AF0" w:rsidDel="00922AF0">
          <w:rPr>
            <w:rStyle w:val="Hyperlink"/>
            <w:noProof/>
            <w:rPrChange w:id="655" w:author="Correll, Ken" w:date="2019-02-01T13:39:00Z">
              <w:rPr>
                <w:rStyle w:val="Hyperlink"/>
                <w:noProof/>
              </w:rPr>
            </w:rPrChange>
          </w:rPr>
          <w:delText>N/A</w:delText>
        </w:r>
        <w:r w:rsidR="004E10CF" w:rsidRPr="00922AF0" w:rsidDel="00922AF0">
          <w:rPr>
            <w:rStyle w:val="Hyperlink"/>
            <w:noProof/>
            <w:rPrChange w:id="656" w:author="Correll, Ken" w:date="2019-02-01T13:39:00Z">
              <w:rPr>
                <w:rStyle w:val="Hyperlink"/>
                <w:noProof/>
              </w:rPr>
            </w:rPrChange>
          </w:rPr>
          <w:delText>s</w:delText>
        </w:r>
        <w:r w:rsidRPr="00922AF0" w:rsidDel="00922AF0">
          <w:rPr>
            <w:rStyle w:val="Hyperlink"/>
            <w:noProof/>
            <w:rPrChange w:id="657" w:author="Correll, Ken" w:date="2019-02-01T13:39:00Z">
              <w:rPr>
                <w:rStyle w:val="Hyperlink"/>
                <w:noProof/>
              </w:rPr>
            </w:rPrChange>
          </w:rPr>
          <w:delText>upported Compiler Options for Simulation</w:delText>
        </w:r>
        <w:r w:rsidDel="00922AF0">
          <w:rPr>
            <w:noProof/>
            <w:webHidden/>
          </w:rPr>
          <w:tab/>
          <w:delText>27</w:delText>
        </w:r>
      </w:del>
    </w:p>
    <w:p w14:paraId="52D6E586" w14:textId="77777777" w:rsidR="00C013FF" w:rsidDel="00922AF0" w:rsidRDefault="00C013FF">
      <w:pPr>
        <w:pStyle w:val="TOC2"/>
        <w:rPr>
          <w:del w:id="658" w:author="Correll, Ken" w:date="2019-02-01T13:39:00Z"/>
          <w:rFonts w:asciiTheme="minorHAnsi" w:eastAsiaTheme="minorEastAsia" w:hAnsiTheme="minorHAnsi"/>
          <w:noProof/>
          <w:color w:val="auto"/>
          <w:sz w:val="22"/>
        </w:rPr>
      </w:pPr>
      <w:del w:id="659" w:author="Correll, Ken" w:date="2019-02-01T13:39:00Z">
        <w:r w:rsidRPr="00922AF0" w:rsidDel="00922AF0">
          <w:rPr>
            <w:rStyle w:val="Hyperlink"/>
            <w:noProof/>
            <w:rPrChange w:id="660" w:author="Correll, Ken" w:date="2019-02-01T13:39:00Z">
              <w:rPr>
                <w:rStyle w:val="Hyperlink"/>
                <w:noProof/>
              </w:rPr>
            </w:rPrChange>
          </w:rPr>
          <w:delText>5.7</w:delText>
        </w:r>
        <w:r w:rsidDel="00922AF0">
          <w:rPr>
            <w:rFonts w:asciiTheme="minorHAnsi" w:eastAsiaTheme="minorEastAsia" w:hAnsiTheme="minorHAnsi"/>
            <w:noProof/>
            <w:color w:val="auto"/>
            <w:sz w:val="22"/>
          </w:rPr>
          <w:tab/>
        </w:r>
        <w:r w:rsidRPr="00922AF0" w:rsidDel="00922AF0">
          <w:rPr>
            <w:rStyle w:val="Hyperlink"/>
            <w:noProof/>
            <w:rPrChange w:id="661" w:author="Correll, Ken" w:date="2019-02-01T13:39:00Z">
              <w:rPr>
                <w:rStyle w:val="Hyperlink"/>
                <w:noProof/>
              </w:rPr>
            </w:rPrChange>
          </w:rPr>
          <w:delText>Reusable Simulation RUNMODEs</w:delText>
        </w:r>
        <w:r w:rsidDel="00922AF0">
          <w:rPr>
            <w:noProof/>
            <w:webHidden/>
          </w:rPr>
          <w:tab/>
          <w:delText>28</w:delText>
        </w:r>
      </w:del>
    </w:p>
    <w:p w14:paraId="19301E66" w14:textId="77777777" w:rsidR="00C013FF" w:rsidDel="00922AF0" w:rsidRDefault="00C013FF">
      <w:pPr>
        <w:pStyle w:val="TOC2"/>
        <w:rPr>
          <w:del w:id="662" w:author="Correll, Ken" w:date="2019-02-01T13:39:00Z"/>
          <w:rFonts w:asciiTheme="minorHAnsi" w:eastAsiaTheme="minorEastAsia" w:hAnsiTheme="minorHAnsi"/>
          <w:noProof/>
          <w:color w:val="auto"/>
          <w:sz w:val="22"/>
        </w:rPr>
      </w:pPr>
      <w:del w:id="663" w:author="Correll, Ken" w:date="2019-02-01T13:39:00Z">
        <w:r w:rsidRPr="00922AF0" w:rsidDel="00922AF0">
          <w:rPr>
            <w:rStyle w:val="Hyperlink"/>
            <w:noProof/>
            <w:rPrChange w:id="664" w:author="Correll, Ken" w:date="2019-02-01T13:39:00Z">
              <w:rPr>
                <w:rStyle w:val="Hyperlink"/>
                <w:noProof/>
              </w:rPr>
            </w:rPrChange>
          </w:rPr>
          <w:delText>5.8</w:delText>
        </w:r>
        <w:r w:rsidDel="00922AF0">
          <w:rPr>
            <w:rFonts w:asciiTheme="minorHAnsi" w:eastAsiaTheme="minorEastAsia" w:hAnsiTheme="minorHAnsi"/>
            <w:noProof/>
            <w:color w:val="auto"/>
            <w:sz w:val="22"/>
          </w:rPr>
          <w:tab/>
        </w:r>
        <w:r w:rsidRPr="00922AF0" w:rsidDel="00922AF0">
          <w:rPr>
            <w:rStyle w:val="Hyperlink"/>
            <w:noProof/>
            <w:rPrChange w:id="665" w:author="Correll, Ken" w:date="2019-02-01T13:39:00Z">
              <w:rPr>
                <w:rStyle w:val="Hyperlink"/>
                <w:noProof/>
              </w:rPr>
            </w:rPrChange>
          </w:rPr>
          <w:delText>RTL Verification Libraries</w:delText>
        </w:r>
        <w:r w:rsidDel="00922AF0">
          <w:rPr>
            <w:noProof/>
            <w:webHidden/>
          </w:rPr>
          <w:tab/>
          <w:delText>28</w:delText>
        </w:r>
      </w:del>
    </w:p>
    <w:p w14:paraId="660AE4ED" w14:textId="77777777" w:rsidR="00C013FF" w:rsidDel="00922AF0" w:rsidRDefault="00C013FF">
      <w:pPr>
        <w:pStyle w:val="TOC1"/>
        <w:rPr>
          <w:del w:id="666" w:author="Correll, Ken" w:date="2019-02-01T13:39:00Z"/>
          <w:rFonts w:asciiTheme="minorHAnsi" w:eastAsiaTheme="minorEastAsia" w:hAnsiTheme="minorHAnsi"/>
          <w:noProof/>
          <w:color w:val="auto"/>
          <w:sz w:val="22"/>
        </w:rPr>
      </w:pPr>
      <w:del w:id="667" w:author="Correll, Ken" w:date="2019-02-01T13:39:00Z">
        <w:r w:rsidRPr="00922AF0" w:rsidDel="00922AF0">
          <w:rPr>
            <w:rStyle w:val="Hyperlink"/>
            <w:noProof/>
            <w:rPrChange w:id="668" w:author="Correll, Ken" w:date="2019-02-01T13:39:00Z">
              <w:rPr>
                <w:rStyle w:val="Hyperlink"/>
                <w:noProof/>
              </w:rPr>
            </w:rPrChange>
          </w:rPr>
          <w:delText>6</w:delText>
        </w:r>
        <w:r w:rsidDel="00922AF0">
          <w:rPr>
            <w:rFonts w:asciiTheme="minorHAnsi" w:eastAsiaTheme="minorEastAsia" w:hAnsiTheme="minorHAnsi"/>
            <w:noProof/>
            <w:color w:val="auto"/>
            <w:sz w:val="22"/>
          </w:rPr>
          <w:tab/>
        </w:r>
        <w:r w:rsidRPr="00922AF0" w:rsidDel="00922AF0">
          <w:rPr>
            <w:rStyle w:val="Hyperlink"/>
            <w:noProof/>
            <w:rPrChange w:id="669" w:author="Correll, Ken" w:date="2019-02-01T13:39:00Z">
              <w:rPr>
                <w:rStyle w:val="Hyperlink"/>
                <w:noProof/>
              </w:rPr>
            </w:rPrChange>
          </w:rPr>
          <w:delText>Tools and Methodology for Integration</w:delText>
        </w:r>
        <w:r w:rsidDel="00922AF0">
          <w:rPr>
            <w:noProof/>
            <w:webHidden/>
          </w:rPr>
          <w:tab/>
          <w:delText>29</w:delText>
        </w:r>
      </w:del>
    </w:p>
    <w:p w14:paraId="4AFD48F0" w14:textId="77777777" w:rsidR="00C013FF" w:rsidDel="00922AF0" w:rsidRDefault="00C013FF">
      <w:pPr>
        <w:pStyle w:val="TOC2"/>
        <w:rPr>
          <w:del w:id="670" w:author="Correll, Ken" w:date="2019-02-01T13:39:00Z"/>
          <w:rFonts w:asciiTheme="minorHAnsi" w:eastAsiaTheme="minorEastAsia" w:hAnsiTheme="minorHAnsi"/>
          <w:noProof/>
          <w:color w:val="auto"/>
          <w:sz w:val="22"/>
        </w:rPr>
      </w:pPr>
      <w:del w:id="671" w:author="Correll, Ken" w:date="2019-02-01T13:39:00Z">
        <w:r w:rsidRPr="00922AF0" w:rsidDel="00922AF0">
          <w:rPr>
            <w:rStyle w:val="Hyperlink"/>
            <w:noProof/>
            <w:rPrChange w:id="672" w:author="Correll, Ken" w:date="2019-02-01T13:39:00Z">
              <w:rPr>
                <w:rStyle w:val="Hyperlink"/>
                <w:noProof/>
              </w:rPr>
            </w:rPrChange>
          </w:rPr>
          <w:delText>6.1</w:delText>
        </w:r>
        <w:r w:rsidDel="00922AF0">
          <w:rPr>
            <w:rFonts w:asciiTheme="minorHAnsi" w:eastAsiaTheme="minorEastAsia" w:hAnsiTheme="minorHAnsi"/>
            <w:noProof/>
            <w:color w:val="auto"/>
            <w:sz w:val="22"/>
          </w:rPr>
          <w:tab/>
        </w:r>
        <w:r w:rsidRPr="00922AF0" w:rsidDel="00922AF0">
          <w:rPr>
            <w:rStyle w:val="Hyperlink"/>
            <w:noProof/>
            <w:rPrChange w:id="673" w:author="Correll, Ken" w:date="2019-02-01T13:39:00Z">
              <w:rPr>
                <w:rStyle w:val="Hyperlink"/>
                <w:noProof/>
              </w:rPr>
            </w:rPrChange>
          </w:rPr>
          <w:delText>Supported Tools</w:delText>
        </w:r>
        <w:r w:rsidDel="00922AF0">
          <w:rPr>
            <w:noProof/>
            <w:webHidden/>
          </w:rPr>
          <w:tab/>
          <w:delText>29</w:delText>
        </w:r>
      </w:del>
    </w:p>
    <w:p w14:paraId="71E40E27" w14:textId="77777777" w:rsidR="00C013FF" w:rsidDel="00922AF0" w:rsidRDefault="00C013FF">
      <w:pPr>
        <w:pStyle w:val="TOC2"/>
        <w:rPr>
          <w:del w:id="674" w:author="Correll, Ken" w:date="2019-02-01T13:39:00Z"/>
          <w:rFonts w:asciiTheme="minorHAnsi" w:eastAsiaTheme="minorEastAsia" w:hAnsiTheme="minorHAnsi"/>
          <w:noProof/>
          <w:color w:val="auto"/>
          <w:sz w:val="22"/>
        </w:rPr>
      </w:pPr>
      <w:del w:id="675" w:author="Correll, Ken" w:date="2019-02-01T13:39:00Z">
        <w:r w:rsidRPr="00922AF0" w:rsidDel="00922AF0">
          <w:rPr>
            <w:rStyle w:val="Hyperlink"/>
            <w:noProof/>
            <w:rPrChange w:id="676" w:author="Correll, Ken" w:date="2019-02-01T13:39:00Z">
              <w:rPr>
                <w:rStyle w:val="Hyperlink"/>
                <w:noProof/>
              </w:rPr>
            </w:rPrChange>
          </w:rPr>
          <w:delText>6.2</w:delText>
        </w:r>
        <w:r w:rsidDel="00922AF0">
          <w:rPr>
            <w:rFonts w:asciiTheme="minorHAnsi" w:eastAsiaTheme="minorEastAsia" w:hAnsiTheme="minorHAnsi"/>
            <w:noProof/>
            <w:color w:val="auto"/>
            <w:sz w:val="22"/>
          </w:rPr>
          <w:tab/>
        </w:r>
        <w:r w:rsidRPr="00922AF0" w:rsidDel="00922AF0">
          <w:rPr>
            <w:rStyle w:val="Hyperlink"/>
            <w:noProof/>
            <w:rPrChange w:id="677" w:author="Correll, Ken" w:date="2019-02-01T13:39:00Z">
              <w:rPr>
                <w:rStyle w:val="Hyperlink"/>
                <w:noProof/>
              </w:rPr>
            </w:rPrChange>
          </w:rPr>
          <w:delText>Environment Variables</w:delText>
        </w:r>
        <w:r w:rsidDel="00922AF0">
          <w:rPr>
            <w:noProof/>
            <w:webHidden/>
          </w:rPr>
          <w:tab/>
          <w:delText>29</w:delText>
        </w:r>
      </w:del>
    </w:p>
    <w:p w14:paraId="54FFEEBE" w14:textId="77777777" w:rsidR="00C013FF" w:rsidDel="00922AF0" w:rsidRDefault="00C013FF">
      <w:pPr>
        <w:pStyle w:val="TOC2"/>
        <w:rPr>
          <w:del w:id="678" w:author="Correll, Ken" w:date="2019-02-01T13:39:00Z"/>
          <w:rFonts w:asciiTheme="minorHAnsi" w:eastAsiaTheme="minorEastAsia" w:hAnsiTheme="minorHAnsi"/>
          <w:noProof/>
          <w:color w:val="auto"/>
          <w:sz w:val="22"/>
        </w:rPr>
      </w:pPr>
      <w:del w:id="679" w:author="Correll, Ken" w:date="2019-02-01T13:39:00Z">
        <w:r w:rsidRPr="00922AF0" w:rsidDel="00922AF0">
          <w:rPr>
            <w:rStyle w:val="Hyperlink"/>
            <w:noProof/>
            <w:rPrChange w:id="680" w:author="Correll, Ken" w:date="2019-02-01T13:39:00Z">
              <w:rPr>
                <w:rStyle w:val="Hyperlink"/>
                <w:noProof/>
              </w:rPr>
            </w:rPrChange>
          </w:rPr>
          <w:delText>6.3</w:delText>
        </w:r>
        <w:r w:rsidDel="00922AF0">
          <w:rPr>
            <w:rFonts w:asciiTheme="minorHAnsi" w:eastAsiaTheme="minorEastAsia" w:hAnsiTheme="minorHAnsi"/>
            <w:noProof/>
            <w:color w:val="auto"/>
            <w:sz w:val="22"/>
          </w:rPr>
          <w:tab/>
        </w:r>
        <w:r w:rsidRPr="00922AF0" w:rsidDel="00922AF0">
          <w:rPr>
            <w:rStyle w:val="Hyperlink"/>
            <w:noProof/>
            <w:rPrChange w:id="681" w:author="Correll, Ken" w:date="2019-02-01T13:39:00Z">
              <w:rPr>
                <w:rStyle w:val="Hyperlink"/>
                <w:noProof/>
              </w:rPr>
            </w:rPrChange>
          </w:rPr>
          <w:delText>HIP Libraries Included in Release</w:delText>
        </w:r>
        <w:r w:rsidDel="00922AF0">
          <w:rPr>
            <w:noProof/>
            <w:webHidden/>
          </w:rPr>
          <w:tab/>
          <w:delText>29</w:delText>
        </w:r>
      </w:del>
    </w:p>
    <w:p w14:paraId="7976E389" w14:textId="77777777" w:rsidR="00C013FF" w:rsidDel="00922AF0" w:rsidRDefault="00C013FF">
      <w:pPr>
        <w:pStyle w:val="TOC3"/>
        <w:rPr>
          <w:del w:id="682" w:author="Correll, Ken" w:date="2019-02-01T13:39:00Z"/>
          <w:rFonts w:asciiTheme="minorHAnsi" w:eastAsiaTheme="minorEastAsia" w:hAnsiTheme="minorHAnsi"/>
          <w:noProof/>
          <w:color w:val="auto"/>
          <w:sz w:val="22"/>
        </w:rPr>
      </w:pPr>
      <w:del w:id="683" w:author="Correll, Ken" w:date="2019-02-01T13:39:00Z">
        <w:r w:rsidRPr="00922AF0" w:rsidDel="00922AF0">
          <w:rPr>
            <w:rStyle w:val="Hyperlink"/>
            <w:noProof/>
            <w:rPrChange w:id="684" w:author="Correll, Ken" w:date="2019-02-01T13:39:00Z">
              <w:rPr>
                <w:rStyle w:val="Hyperlink"/>
                <w:noProof/>
              </w:rPr>
            </w:rPrChange>
          </w:rPr>
          <w:delText>6.3.1</w:delText>
        </w:r>
        <w:r w:rsidDel="00922AF0">
          <w:rPr>
            <w:rFonts w:asciiTheme="minorHAnsi" w:eastAsiaTheme="minorEastAsia" w:hAnsiTheme="minorHAnsi"/>
            <w:noProof/>
            <w:color w:val="auto"/>
            <w:sz w:val="22"/>
          </w:rPr>
          <w:tab/>
        </w:r>
        <w:r w:rsidRPr="00922AF0" w:rsidDel="00922AF0">
          <w:rPr>
            <w:rStyle w:val="Hyperlink"/>
            <w:noProof/>
            <w:rPrChange w:id="685" w:author="Correll, Ken" w:date="2019-02-01T13:39:00Z">
              <w:rPr>
                <w:rStyle w:val="Hyperlink"/>
                <w:noProof/>
              </w:rPr>
            </w:rPrChange>
          </w:rPr>
          <w:delText>Register Files or SRAM</w:delText>
        </w:r>
        <w:r w:rsidDel="00922AF0">
          <w:rPr>
            <w:noProof/>
            <w:webHidden/>
          </w:rPr>
          <w:tab/>
          <w:delText>29</w:delText>
        </w:r>
      </w:del>
    </w:p>
    <w:p w14:paraId="6103E9EA" w14:textId="77777777" w:rsidR="00C013FF" w:rsidDel="00922AF0" w:rsidRDefault="00C013FF">
      <w:pPr>
        <w:pStyle w:val="TOC3"/>
        <w:rPr>
          <w:del w:id="686" w:author="Correll, Ken" w:date="2019-02-01T13:39:00Z"/>
          <w:rFonts w:asciiTheme="minorHAnsi" w:eastAsiaTheme="minorEastAsia" w:hAnsiTheme="minorHAnsi"/>
          <w:noProof/>
          <w:color w:val="auto"/>
          <w:sz w:val="22"/>
        </w:rPr>
      </w:pPr>
      <w:del w:id="687" w:author="Correll, Ken" w:date="2019-02-01T13:39:00Z">
        <w:r w:rsidRPr="00922AF0" w:rsidDel="00922AF0">
          <w:rPr>
            <w:rStyle w:val="Hyperlink"/>
            <w:noProof/>
            <w:rPrChange w:id="688" w:author="Correll, Ken" w:date="2019-02-01T13:39:00Z">
              <w:rPr>
                <w:rStyle w:val="Hyperlink"/>
                <w:noProof/>
              </w:rPr>
            </w:rPrChange>
          </w:rPr>
          <w:delText>6.3.2</w:delText>
        </w:r>
        <w:r w:rsidDel="00922AF0">
          <w:rPr>
            <w:rFonts w:asciiTheme="minorHAnsi" w:eastAsiaTheme="minorEastAsia" w:hAnsiTheme="minorHAnsi"/>
            <w:noProof/>
            <w:color w:val="auto"/>
            <w:sz w:val="22"/>
          </w:rPr>
          <w:tab/>
        </w:r>
        <w:r w:rsidRPr="00922AF0" w:rsidDel="00922AF0">
          <w:rPr>
            <w:rStyle w:val="Hyperlink"/>
            <w:noProof/>
            <w:rPrChange w:id="689" w:author="Correll, Ken" w:date="2019-02-01T13:39:00Z">
              <w:rPr>
                <w:rStyle w:val="Hyperlink"/>
                <w:noProof/>
              </w:rPr>
            </w:rPrChange>
          </w:rPr>
          <w:delText>M-PHY and Related Libraries</w:delText>
        </w:r>
        <w:r w:rsidDel="00922AF0">
          <w:rPr>
            <w:noProof/>
            <w:webHidden/>
          </w:rPr>
          <w:tab/>
          <w:delText>29</w:delText>
        </w:r>
      </w:del>
    </w:p>
    <w:p w14:paraId="6E31AC9E" w14:textId="77777777" w:rsidR="00C013FF" w:rsidDel="00922AF0" w:rsidRDefault="00C013FF">
      <w:pPr>
        <w:pStyle w:val="TOC2"/>
        <w:rPr>
          <w:del w:id="690" w:author="Correll, Ken" w:date="2019-02-01T13:39:00Z"/>
          <w:rFonts w:asciiTheme="minorHAnsi" w:eastAsiaTheme="minorEastAsia" w:hAnsiTheme="minorHAnsi"/>
          <w:noProof/>
          <w:color w:val="auto"/>
          <w:sz w:val="22"/>
        </w:rPr>
      </w:pPr>
      <w:del w:id="691" w:author="Correll, Ken" w:date="2019-02-01T13:39:00Z">
        <w:r w:rsidRPr="00922AF0" w:rsidDel="00922AF0">
          <w:rPr>
            <w:rStyle w:val="Hyperlink"/>
            <w:noProof/>
            <w:rPrChange w:id="692" w:author="Correll, Ken" w:date="2019-02-01T13:39:00Z">
              <w:rPr>
                <w:rStyle w:val="Hyperlink"/>
                <w:noProof/>
              </w:rPr>
            </w:rPrChange>
          </w:rPr>
          <w:delText>6.4</w:delText>
        </w:r>
        <w:r w:rsidDel="00922AF0">
          <w:rPr>
            <w:rFonts w:asciiTheme="minorHAnsi" w:eastAsiaTheme="minorEastAsia" w:hAnsiTheme="minorHAnsi"/>
            <w:noProof/>
            <w:color w:val="auto"/>
            <w:sz w:val="22"/>
          </w:rPr>
          <w:tab/>
        </w:r>
        <w:r w:rsidRPr="00922AF0" w:rsidDel="00922AF0">
          <w:rPr>
            <w:rStyle w:val="Hyperlink"/>
            <w:noProof/>
            <w:rPrChange w:id="693" w:author="Correll, Ken" w:date="2019-02-01T13:39:00Z">
              <w:rPr>
                <w:rStyle w:val="Hyperlink"/>
                <w:noProof/>
              </w:rPr>
            </w:rPrChange>
          </w:rPr>
          <w:delText>Directory Structure</w:delText>
        </w:r>
        <w:r w:rsidDel="00922AF0">
          <w:rPr>
            <w:noProof/>
            <w:webHidden/>
          </w:rPr>
          <w:tab/>
          <w:delText>30</w:delText>
        </w:r>
      </w:del>
    </w:p>
    <w:p w14:paraId="02B817D9" w14:textId="77777777" w:rsidR="00C013FF" w:rsidDel="00922AF0" w:rsidRDefault="00C013FF">
      <w:pPr>
        <w:pStyle w:val="TOC2"/>
        <w:rPr>
          <w:del w:id="694" w:author="Correll, Ken" w:date="2019-02-01T13:39:00Z"/>
          <w:rFonts w:asciiTheme="minorHAnsi" w:eastAsiaTheme="minorEastAsia" w:hAnsiTheme="minorHAnsi"/>
          <w:noProof/>
          <w:color w:val="auto"/>
          <w:sz w:val="22"/>
        </w:rPr>
      </w:pPr>
      <w:del w:id="695" w:author="Correll, Ken" w:date="2019-02-01T13:39:00Z">
        <w:r w:rsidRPr="00922AF0" w:rsidDel="00922AF0">
          <w:rPr>
            <w:rStyle w:val="Hyperlink"/>
            <w:noProof/>
            <w:rPrChange w:id="696" w:author="Correll, Ken" w:date="2019-02-01T13:39:00Z">
              <w:rPr>
                <w:rStyle w:val="Hyperlink"/>
                <w:noProof/>
              </w:rPr>
            </w:rPrChange>
          </w:rPr>
          <w:delText>6.5</w:delText>
        </w:r>
        <w:r w:rsidDel="00922AF0">
          <w:rPr>
            <w:rFonts w:asciiTheme="minorHAnsi" w:eastAsiaTheme="minorEastAsia" w:hAnsiTheme="minorHAnsi"/>
            <w:noProof/>
            <w:color w:val="auto"/>
            <w:sz w:val="22"/>
          </w:rPr>
          <w:tab/>
        </w:r>
        <w:r w:rsidRPr="00922AF0" w:rsidDel="00922AF0">
          <w:rPr>
            <w:rStyle w:val="Hyperlink"/>
            <w:noProof/>
            <w:rPrChange w:id="697" w:author="Correll, Ken" w:date="2019-02-01T13:39:00Z">
              <w:rPr>
                <w:rStyle w:val="Hyperlink"/>
                <w:noProof/>
              </w:rPr>
            </w:rPrChange>
          </w:rPr>
          <w:delText>Ace</w:delText>
        </w:r>
        <w:r w:rsidDel="00922AF0">
          <w:rPr>
            <w:noProof/>
            <w:webHidden/>
          </w:rPr>
          <w:tab/>
          <w:delText>30</w:delText>
        </w:r>
      </w:del>
    </w:p>
    <w:p w14:paraId="6B77896A" w14:textId="77777777" w:rsidR="00C013FF" w:rsidDel="00922AF0" w:rsidRDefault="00C013FF">
      <w:pPr>
        <w:pStyle w:val="TOC2"/>
        <w:rPr>
          <w:del w:id="698" w:author="Correll, Ken" w:date="2019-02-01T13:39:00Z"/>
          <w:rFonts w:asciiTheme="minorHAnsi" w:eastAsiaTheme="minorEastAsia" w:hAnsiTheme="minorHAnsi"/>
          <w:noProof/>
          <w:color w:val="auto"/>
          <w:sz w:val="22"/>
        </w:rPr>
      </w:pPr>
      <w:del w:id="699" w:author="Correll, Ken" w:date="2019-02-01T13:39:00Z">
        <w:r w:rsidRPr="00922AF0" w:rsidDel="00922AF0">
          <w:rPr>
            <w:rStyle w:val="Hyperlink"/>
            <w:noProof/>
            <w:rPrChange w:id="700" w:author="Correll, Ken" w:date="2019-02-01T13:39:00Z">
              <w:rPr>
                <w:rStyle w:val="Hyperlink"/>
                <w:noProof/>
              </w:rPr>
            </w:rPrChange>
          </w:rPr>
          <w:delText>6.6</w:delText>
        </w:r>
        <w:r w:rsidDel="00922AF0">
          <w:rPr>
            <w:rFonts w:asciiTheme="minorHAnsi" w:eastAsiaTheme="minorEastAsia" w:hAnsiTheme="minorHAnsi"/>
            <w:noProof/>
            <w:color w:val="auto"/>
            <w:sz w:val="22"/>
          </w:rPr>
          <w:tab/>
        </w:r>
        <w:r w:rsidRPr="00922AF0" w:rsidDel="00922AF0">
          <w:rPr>
            <w:rStyle w:val="Hyperlink"/>
            <w:noProof/>
            <w:rPrChange w:id="701" w:author="Correll, Ken" w:date="2019-02-01T13:39:00Z">
              <w:rPr>
                <w:rStyle w:val="Hyperlink"/>
                <w:noProof/>
              </w:rPr>
            </w:rPrChange>
          </w:rPr>
          <w:delText>Lintra</w:delText>
        </w:r>
        <w:r w:rsidDel="00922AF0">
          <w:rPr>
            <w:noProof/>
            <w:webHidden/>
          </w:rPr>
          <w:tab/>
          <w:delText>30</w:delText>
        </w:r>
      </w:del>
    </w:p>
    <w:p w14:paraId="63DFA071" w14:textId="77777777" w:rsidR="00C013FF" w:rsidDel="00922AF0" w:rsidRDefault="00C013FF">
      <w:pPr>
        <w:pStyle w:val="TOC2"/>
        <w:rPr>
          <w:del w:id="702" w:author="Correll, Ken" w:date="2019-02-01T13:39:00Z"/>
          <w:rFonts w:asciiTheme="minorHAnsi" w:eastAsiaTheme="minorEastAsia" w:hAnsiTheme="minorHAnsi"/>
          <w:noProof/>
          <w:color w:val="auto"/>
          <w:sz w:val="22"/>
        </w:rPr>
      </w:pPr>
      <w:del w:id="703" w:author="Correll, Ken" w:date="2019-02-01T13:39:00Z">
        <w:r w:rsidRPr="00922AF0" w:rsidDel="00922AF0">
          <w:rPr>
            <w:rStyle w:val="Hyperlink"/>
            <w:noProof/>
            <w:rPrChange w:id="704" w:author="Correll, Ken" w:date="2019-02-01T13:39:00Z">
              <w:rPr>
                <w:rStyle w:val="Hyperlink"/>
                <w:noProof/>
              </w:rPr>
            </w:rPrChange>
          </w:rPr>
          <w:delText>6.7</w:delText>
        </w:r>
        <w:r w:rsidDel="00922AF0">
          <w:rPr>
            <w:rFonts w:asciiTheme="minorHAnsi" w:eastAsiaTheme="minorEastAsia" w:hAnsiTheme="minorHAnsi"/>
            <w:noProof/>
            <w:color w:val="auto"/>
            <w:sz w:val="22"/>
          </w:rPr>
          <w:tab/>
        </w:r>
        <w:r w:rsidRPr="00922AF0" w:rsidDel="00922AF0">
          <w:rPr>
            <w:rStyle w:val="Hyperlink"/>
            <w:noProof/>
            <w:rPrChange w:id="705" w:author="Correll, Ken" w:date="2019-02-01T13:39:00Z">
              <w:rPr>
                <w:rStyle w:val="Hyperlink"/>
                <w:noProof/>
              </w:rPr>
            </w:rPrChange>
          </w:rPr>
          <w:delText>Synthesis</w:delText>
        </w:r>
        <w:r w:rsidDel="00922AF0">
          <w:rPr>
            <w:noProof/>
            <w:webHidden/>
          </w:rPr>
          <w:tab/>
          <w:delText>30</w:delText>
        </w:r>
      </w:del>
    </w:p>
    <w:p w14:paraId="151B066A" w14:textId="77777777" w:rsidR="00C013FF" w:rsidDel="00922AF0" w:rsidRDefault="00C013FF">
      <w:pPr>
        <w:pStyle w:val="TOC3"/>
        <w:rPr>
          <w:del w:id="706" w:author="Correll, Ken" w:date="2019-02-01T13:39:00Z"/>
          <w:rFonts w:asciiTheme="minorHAnsi" w:eastAsiaTheme="minorEastAsia" w:hAnsiTheme="minorHAnsi"/>
          <w:noProof/>
          <w:color w:val="auto"/>
          <w:sz w:val="22"/>
        </w:rPr>
      </w:pPr>
      <w:del w:id="707" w:author="Correll, Ken" w:date="2019-02-01T13:39:00Z">
        <w:r w:rsidRPr="00922AF0" w:rsidDel="00922AF0">
          <w:rPr>
            <w:rStyle w:val="Hyperlink"/>
            <w:noProof/>
            <w:rPrChange w:id="708" w:author="Correll, Ken" w:date="2019-02-01T13:39:00Z">
              <w:rPr>
                <w:rStyle w:val="Hyperlink"/>
                <w:noProof/>
              </w:rPr>
            </w:rPrChange>
          </w:rPr>
          <w:delText>6.7.1</w:delText>
        </w:r>
        <w:r w:rsidDel="00922AF0">
          <w:rPr>
            <w:rFonts w:asciiTheme="minorHAnsi" w:eastAsiaTheme="minorEastAsia" w:hAnsiTheme="minorHAnsi"/>
            <w:noProof/>
            <w:color w:val="auto"/>
            <w:sz w:val="22"/>
          </w:rPr>
          <w:tab/>
        </w:r>
        <w:r w:rsidRPr="00922AF0" w:rsidDel="00922AF0">
          <w:rPr>
            <w:rStyle w:val="Hyperlink"/>
            <w:noProof/>
            <w:rPrChange w:id="709" w:author="Correll, Ken" w:date="2019-02-01T13:39:00Z">
              <w:rPr>
                <w:rStyle w:val="Hyperlink"/>
                <w:noProof/>
              </w:rPr>
            </w:rPrChange>
          </w:rPr>
          <w:delText>Clocks</w:delText>
        </w:r>
        <w:r w:rsidDel="00922AF0">
          <w:rPr>
            <w:noProof/>
            <w:webHidden/>
          </w:rPr>
          <w:tab/>
          <w:delText>30</w:delText>
        </w:r>
      </w:del>
    </w:p>
    <w:p w14:paraId="48D1D18C" w14:textId="77777777" w:rsidR="00C013FF" w:rsidDel="00922AF0" w:rsidRDefault="00C013FF">
      <w:pPr>
        <w:pStyle w:val="TOC3"/>
        <w:rPr>
          <w:del w:id="710" w:author="Correll, Ken" w:date="2019-02-01T13:39:00Z"/>
          <w:rFonts w:asciiTheme="minorHAnsi" w:eastAsiaTheme="minorEastAsia" w:hAnsiTheme="minorHAnsi"/>
          <w:noProof/>
          <w:color w:val="auto"/>
          <w:sz w:val="22"/>
        </w:rPr>
      </w:pPr>
      <w:del w:id="711" w:author="Correll, Ken" w:date="2019-02-01T13:39:00Z">
        <w:r w:rsidRPr="00922AF0" w:rsidDel="00922AF0">
          <w:rPr>
            <w:rStyle w:val="Hyperlink"/>
            <w:noProof/>
            <w:rPrChange w:id="712" w:author="Correll, Ken" w:date="2019-02-01T13:39:00Z">
              <w:rPr>
                <w:rStyle w:val="Hyperlink"/>
                <w:noProof/>
              </w:rPr>
            </w:rPrChange>
          </w:rPr>
          <w:delText>6.7.2</w:delText>
        </w:r>
        <w:r w:rsidDel="00922AF0">
          <w:rPr>
            <w:rFonts w:asciiTheme="minorHAnsi" w:eastAsiaTheme="minorEastAsia" w:hAnsiTheme="minorHAnsi"/>
            <w:noProof/>
            <w:color w:val="auto"/>
            <w:sz w:val="22"/>
          </w:rPr>
          <w:tab/>
        </w:r>
        <w:r w:rsidRPr="00922AF0" w:rsidDel="00922AF0">
          <w:rPr>
            <w:rStyle w:val="Hyperlink"/>
            <w:noProof/>
            <w:rPrChange w:id="713" w:author="Correll, Ken" w:date="2019-02-01T13:39:00Z">
              <w:rPr>
                <w:rStyle w:val="Hyperlink"/>
                <w:noProof/>
              </w:rPr>
            </w:rPrChange>
          </w:rPr>
          <w:delText>Clock Diagram</w:delText>
        </w:r>
        <w:r w:rsidDel="00922AF0">
          <w:rPr>
            <w:noProof/>
            <w:webHidden/>
          </w:rPr>
          <w:tab/>
          <w:delText>31</w:delText>
        </w:r>
      </w:del>
    </w:p>
    <w:p w14:paraId="3460B4D0" w14:textId="77777777" w:rsidR="00C013FF" w:rsidDel="00922AF0" w:rsidRDefault="00C013FF">
      <w:pPr>
        <w:pStyle w:val="TOC3"/>
        <w:rPr>
          <w:del w:id="714" w:author="Correll, Ken" w:date="2019-02-01T13:39:00Z"/>
          <w:rFonts w:asciiTheme="minorHAnsi" w:eastAsiaTheme="minorEastAsia" w:hAnsiTheme="minorHAnsi"/>
          <w:noProof/>
          <w:color w:val="auto"/>
          <w:sz w:val="22"/>
        </w:rPr>
      </w:pPr>
      <w:del w:id="715" w:author="Correll, Ken" w:date="2019-02-01T13:39:00Z">
        <w:r w:rsidRPr="00922AF0" w:rsidDel="00922AF0">
          <w:rPr>
            <w:rStyle w:val="Hyperlink"/>
            <w:noProof/>
            <w:rPrChange w:id="716" w:author="Correll, Ken" w:date="2019-02-01T13:39:00Z">
              <w:rPr>
                <w:rStyle w:val="Hyperlink"/>
                <w:noProof/>
              </w:rPr>
            </w:rPrChange>
          </w:rPr>
          <w:delText>6.7.3</w:delText>
        </w:r>
        <w:r w:rsidDel="00922AF0">
          <w:rPr>
            <w:rFonts w:asciiTheme="minorHAnsi" w:eastAsiaTheme="minorEastAsia" w:hAnsiTheme="minorHAnsi"/>
            <w:noProof/>
            <w:color w:val="auto"/>
            <w:sz w:val="22"/>
          </w:rPr>
          <w:tab/>
        </w:r>
        <w:r w:rsidRPr="00922AF0" w:rsidDel="00922AF0">
          <w:rPr>
            <w:rStyle w:val="Hyperlink"/>
            <w:noProof/>
            <w:rPrChange w:id="717" w:author="Correll, Ken" w:date="2019-02-01T13:39:00Z">
              <w:rPr>
                <w:rStyle w:val="Hyperlink"/>
                <w:noProof/>
              </w:rPr>
            </w:rPrChange>
          </w:rPr>
          <w:delText>Constraint Files</w:delText>
        </w:r>
        <w:r w:rsidDel="00922AF0">
          <w:rPr>
            <w:noProof/>
            <w:webHidden/>
          </w:rPr>
          <w:tab/>
          <w:delText>31</w:delText>
        </w:r>
      </w:del>
    </w:p>
    <w:p w14:paraId="7D0557F1" w14:textId="77777777" w:rsidR="00C013FF" w:rsidDel="00922AF0" w:rsidRDefault="00C013FF">
      <w:pPr>
        <w:pStyle w:val="TOC3"/>
        <w:rPr>
          <w:del w:id="718" w:author="Correll, Ken" w:date="2019-02-01T13:39:00Z"/>
          <w:rFonts w:asciiTheme="minorHAnsi" w:eastAsiaTheme="minorEastAsia" w:hAnsiTheme="minorHAnsi"/>
          <w:noProof/>
          <w:color w:val="auto"/>
          <w:sz w:val="22"/>
        </w:rPr>
      </w:pPr>
      <w:del w:id="719" w:author="Correll, Ken" w:date="2019-02-01T13:39:00Z">
        <w:r w:rsidRPr="00922AF0" w:rsidDel="00922AF0">
          <w:rPr>
            <w:rStyle w:val="Hyperlink"/>
            <w:noProof/>
            <w:rPrChange w:id="720" w:author="Correll, Ken" w:date="2019-02-01T13:39:00Z">
              <w:rPr>
                <w:rStyle w:val="Hyperlink"/>
                <w:noProof/>
              </w:rPr>
            </w:rPrChange>
          </w:rPr>
          <w:delText>6.7.4</w:delText>
        </w:r>
        <w:r w:rsidDel="00922AF0">
          <w:rPr>
            <w:rFonts w:asciiTheme="minorHAnsi" w:eastAsiaTheme="minorEastAsia" w:hAnsiTheme="minorHAnsi"/>
            <w:noProof/>
            <w:color w:val="auto"/>
            <w:sz w:val="22"/>
          </w:rPr>
          <w:tab/>
        </w:r>
        <w:r w:rsidRPr="00922AF0" w:rsidDel="00922AF0">
          <w:rPr>
            <w:rStyle w:val="Hyperlink"/>
            <w:noProof/>
            <w:rPrChange w:id="721" w:author="Correll, Ken" w:date="2019-02-01T13:39:00Z">
              <w:rPr>
                <w:rStyle w:val="Hyperlink"/>
                <w:noProof/>
              </w:rPr>
            </w:rPrChange>
          </w:rPr>
          <w:delText>Scan Insertion</w:delText>
        </w:r>
        <w:r w:rsidDel="00922AF0">
          <w:rPr>
            <w:noProof/>
            <w:webHidden/>
          </w:rPr>
          <w:tab/>
          <w:delText>31</w:delText>
        </w:r>
      </w:del>
    </w:p>
    <w:p w14:paraId="510BA439" w14:textId="77777777" w:rsidR="00C013FF" w:rsidDel="00922AF0" w:rsidRDefault="00C013FF">
      <w:pPr>
        <w:pStyle w:val="TOC2"/>
        <w:rPr>
          <w:del w:id="722" w:author="Correll, Ken" w:date="2019-02-01T13:39:00Z"/>
          <w:rFonts w:asciiTheme="minorHAnsi" w:eastAsiaTheme="minorEastAsia" w:hAnsiTheme="minorHAnsi"/>
          <w:noProof/>
          <w:color w:val="auto"/>
          <w:sz w:val="22"/>
        </w:rPr>
      </w:pPr>
      <w:del w:id="723" w:author="Correll, Ken" w:date="2019-02-01T13:39:00Z">
        <w:r w:rsidRPr="00922AF0" w:rsidDel="00922AF0">
          <w:rPr>
            <w:rStyle w:val="Hyperlink"/>
            <w:noProof/>
            <w:rPrChange w:id="724" w:author="Correll, Ken" w:date="2019-02-01T13:39:00Z">
              <w:rPr>
                <w:rStyle w:val="Hyperlink"/>
                <w:noProof/>
              </w:rPr>
            </w:rPrChange>
          </w:rPr>
          <w:delText>6.8</w:delText>
        </w:r>
        <w:r w:rsidDel="00922AF0">
          <w:rPr>
            <w:rFonts w:asciiTheme="minorHAnsi" w:eastAsiaTheme="minorEastAsia" w:hAnsiTheme="minorHAnsi"/>
            <w:noProof/>
            <w:color w:val="auto"/>
            <w:sz w:val="22"/>
          </w:rPr>
          <w:tab/>
        </w:r>
        <w:r w:rsidRPr="00922AF0" w:rsidDel="00922AF0">
          <w:rPr>
            <w:rStyle w:val="Hyperlink"/>
            <w:noProof/>
            <w:rPrChange w:id="725" w:author="Correll, Ken" w:date="2019-02-01T13:39:00Z">
              <w:rPr>
                <w:rStyle w:val="Hyperlink"/>
                <w:noProof/>
              </w:rPr>
            </w:rPrChange>
          </w:rPr>
          <w:delText>Formal Verification</w:delText>
        </w:r>
        <w:r w:rsidDel="00922AF0">
          <w:rPr>
            <w:noProof/>
            <w:webHidden/>
          </w:rPr>
          <w:tab/>
          <w:delText>31</w:delText>
        </w:r>
      </w:del>
    </w:p>
    <w:p w14:paraId="46A7F94C" w14:textId="77777777" w:rsidR="00C013FF" w:rsidDel="00922AF0" w:rsidRDefault="00C013FF">
      <w:pPr>
        <w:pStyle w:val="TOC2"/>
        <w:rPr>
          <w:del w:id="726" w:author="Correll, Ken" w:date="2019-02-01T13:39:00Z"/>
          <w:rFonts w:asciiTheme="minorHAnsi" w:eastAsiaTheme="minorEastAsia" w:hAnsiTheme="minorHAnsi"/>
          <w:noProof/>
          <w:color w:val="auto"/>
          <w:sz w:val="22"/>
        </w:rPr>
      </w:pPr>
      <w:del w:id="727" w:author="Correll, Ken" w:date="2019-02-01T13:39:00Z">
        <w:r w:rsidRPr="00922AF0" w:rsidDel="00922AF0">
          <w:rPr>
            <w:rStyle w:val="Hyperlink"/>
            <w:noProof/>
            <w:rPrChange w:id="728" w:author="Correll, Ken" w:date="2019-02-01T13:39:00Z">
              <w:rPr>
                <w:rStyle w:val="Hyperlink"/>
                <w:noProof/>
              </w:rPr>
            </w:rPrChange>
          </w:rPr>
          <w:delText>6.9</w:delText>
        </w:r>
        <w:r w:rsidDel="00922AF0">
          <w:rPr>
            <w:rFonts w:asciiTheme="minorHAnsi" w:eastAsiaTheme="minorEastAsia" w:hAnsiTheme="minorHAnsi"/>
            <w:noProof/>
            <w:color w:val="auto"/>
            <w:sz w:val="22"/>
          </w:rPr>
          <w:tab/>
        </w:r>
        <w:r w:rsidRPr="00922AF0" w:rsidDel="00922AF0">
          <w:rPr>
            <w:rStyle w:val="Hyperlink"/>
            <w:noProof/>
            <w:rPrChange w:id="729" w:author="Correll, Ken" w:date="2019-02-01T13:39:00Z">
              <w:rPr>
                <w:rStyle w:val="Hyperlink"/>
                <w:noProof/>
              </w:rPr>
            </w:rPrChange>
          </w:rPr>
          <w:delText>CDC</w:delText>
        </w:r>
        <w:r w:rsidDel="00922AF0">
          <w:rPr>
            <w:noProof/>
            <w:webHidden/>
          </w:rPr>
          <w:tab/>
          <w:delText>31</w:delText>
        </w:r>
      </w:del>
    </w:p>
    <w:p w14:paraId="3513A33D" w14:textId="77777777" w:rsidR="00C013FF" w:rsidDel="00922AF0" w:rsidRDefault="00C013FF">
      <w:pPr>
        <w:pStyle w:val="TOC1"/>
        <w:rPr>
          <w:del w:id="730" w:author="Correll, Ken" w:date="2019-02-01T13:39:00Z"/>
          <w:rFonts w:asciiTheme="minorHAnsi" w:eastAsiaTheme="minorEastAsia" w:hAnsiTheme="minorHAnsi"/>
          <w:noProof/>
          <w:color w:val="auto"/>
          <w:sz w:val="22"/>
        </w:rPr>
      </w:pPr>
      <w:del w:id="731" w:author="Correll, Ken" w:date="2019-02-01T13:39:00Z">
        <w:r w:rsidRPr="00922AF0" w:rsidDel="00922AF0">
          <w:rPr>
            <w:rStyle w:val="Hyperlink"/>
            <w:noProof/>
            <w:rPrChange w:id="732" w:author="Correll, Ken" w:date="2019-02-01T13:39:00Z">
              <w:rPr>
                <w:rStyle w:val="Hyperlink"/>
                <w:noProof/>
              </w:rPr>
            </w:rPrChange>
          </w:rPr>
          <w:delText>7</w:delText>
        </w:r>
        <w:r w:rsidDel="00922AF0">
          <w:rPr>
            <w:rFonts w:asciiTheme="minorHAnsi" w:eastAsiaTheme="minorEastAsia" w:hAnsiTheme="minorHAnsi"/>
            <w:noProof/>
            <w:color w:val="auto"/>
            <w:sz w:val="22"/>
          </w:rPr>
          <w:tab/>
        </w:r>
        <w:r w:rsidRPr="00922AF0" w:rsidDel="00922AF0">
          <w:rPr>
            <w:rStyle w:val="Hyperlink"/>
            <w:noProof/>
            <w:rPrChange w:id="733" w:author="Correll, Ken" w:date="2019-02-01T13:39:00Z">
              <w:rPr>
                <w:rStyle w:val="Hyperlink"/>
                <w:noProof/>
              </w:rPr>
            </w:rPrChange>
          </w:rPr>
          <w:delText>Physical Integration</w:delText>
        </w:r>
        <w:r w:rsidDel="00922AF0">
          <w:rPr>
            <w:noProof/>
            <w:webHidden/>
          </w:rPr>
          <w:tab/>
          <w:delText>32</w:delText>
        </w:r>
      </w:del>
    </w:p>
    <w:p w14:paraId="4D6A31B4" w14:textId="77777777" w:rsidR="00C013FF" w:rsidDel="00922AF0" w:rsidRDefault="00C013FF">
      <w:pPr>
        <w:pStyle w:val="TOC1"/>
        <w:rPr>
          <w:del w:id="734" w:author="Correll, Ken" w:date="2019-02-01T13:39:00Z"/>
          <w:rFonts w:asciiTheme="minorHAnsi" w:eastAsiaTheme="minorEastAsia" w:hAnsiTheme="minorHAnsi"/>
          <w:noProof/>
          <w:color w:val="auto"/>
          <w:sz w:val="22"/>
        </w:rPr>
      </w:pPr>
      <w:del w:id="735" w:author="Correll, Ken" w:date="2019-02-01T13:39:00Z">
        <w:r w:rsidRPr="00922AF0" w:rsidDel="00922AF0">
          <w:rPr>
            <w:rStyle w:val="Hyperlink"/>
            <w:noProof/>
            <w:rPrChange w:id="736" w:author="Correll, Ken" w:date="2019-02-01T13:39:00Z">
              <w:rPr>
                <w:rStyle w:val="Hyperlink"/>
                <w:noProof/>
              </w:rPr>
            </w:rPrChange>
          </w:rPr>
          <w:delText>8</w:delText>
        </w:r>
        <w:r w:rsidDel="00922AF0">
          <w:rPr>
            <w:rFonts w:asciiTheme="minorHAnsi" w:eastAsiaTheme="minorEastAsia" w:hAnsiTheme="minorHAnsi"/>
            <w:noProof/>
            <w:color w:val="auto"/>
            <w:sz w:val="22"/>
          </w:rPr>
          <w:tab/>
        </w:r>
        <w:r w:rsidRPr="00922AF0" w:rsidDel="00922AF0">
          <w:rPr>
            <w:rStyle w:val="Hyperlink"/>
            <w:noProof/>
            <w:rPrChange w:id="737" w:author="Correll, Ken" w:date="2019-02-01T13:39:00Z">
              <w:rPr>
                <w:rStyle w:val="Hyperlink"/>
                <w:noProof/>
              </w:rPr>
            </w:rPrChange>
          </w:rPr>
          <w:delText>Integration Test Plan</w:delText>
        </w:r>
        <w:r w:rsidDel="00922AF0">
          <w:rPr>
            <w:noProof/>
            <w:webHidden/>
          </w:rPr>
          <w:tab/>
          <w:delText>33</w:delText>
        </w:r>
      </w:del>
    </w:p>
    <w:p w14:paraId="7E01985C" w14:textId="77777777" w:rsidR="00C013FF" w:rsidDel="00922AF0" w:rsidRDefault="00C013FF">
      <w:pPr>
        <w:pStyle w:val="TOC1"/>
        <w:rPr>
          <w:del w:id="738" w:author="Correll, Ken" w:date="2019-02-01T13:39:00Z"/>
          <w:rFonts w:asciiTheme="minorHAnsi" w:eastAsiaTheme="minorEastAsia" w:hAnsiTheme="minorHAnsi"/>
          <w:noProof/>
          <w:color w:val="auto"/>
          <w:sz w:val="22"/>
        </w:rPr>
      </w:pPr>
      <w:del w:id="739" w:author="Correll, Ken" w:date="2019-02-01T13:39:00Z">
        <w:r w:rsidRPr="00922AF0" w:rsidDel="00922AF0">
          <w:rPr>
            <w:rStyle w:val="Hyperlink"/>
            <w:noProof/>
            <w:rPrChange w:id="740" w:author="Correll, Ken" w:date="2019-02-01T13:39:00Z">
              <w:rPr>
                <w:rStyle w:val="Hyperlink"/>
                <w:noProof/>
              </w:rPr>
            </w:rPrChange>
          </w:rPr>
          <w:delText>9</w:delText>
        </w:r>
        <w:r w:rsidDel="00922AF0">
          <w:rPr>
            <w:rFonts w:asciiTheme="minorHAnsi" w:eastAsiaTheme="minorEastAsia" w:hAnsiTheme="minorHAnsi"/>
            <w:noProof/>
            <w:color w:val="auto"/>
            <w:sz w:val="22"/>
          </w:rPr>
          <w:tab/>
        </w:r>
        <w:r w:rsidRPr="00922AF0" w:rsidDel="00922AF0">
          <w:rPr>
            <w:rStyle w:val="Hyperlink"/>
            <w:noProof/>
            <w:rPrChange w:id="741" w:author="Correll, Ken" w:date="2019-02-01T13:39:00Z">
              <w:rPr>
                <w:rStyle w:val="Hyperlink"/>
                <w:noProof/>
              </w:rPr>
            </w:rPrChange>
          </w:rPr>
          <w:delText>Appendix</w:delText>
        </w:r>
        <w:r w:rsidDel="00922AF0">
          <w:rPr>
            <w:noProof/>
            <w:webHidden/>
          </w:rPr>
          <w:tab/>
          <w:delText>34</w:delText>
        </w:r>
      </w:del>
    </w:p>
    <w:p w14:paraId="1E3EF6B0" w14:textId="77777777" w:rsidR="00C013FF" w:rsidDel="00922AF0" w:rsidRDefault="00C013FF">
      <w:pPr>
        <w:pStyle w:val="TOC2"/>
        <w:rPr>
          <w:del w:id="742" w:author="Correll, Ken" w:date="2019-02-01T13:39:00Z"/>
          <w:rFonts w:asciiTheme="minorHAnsi" w:eastAsiaTheme="minorEastAsia" w:hAnsiTheme="minorHAnsi"/>
          <w:noProof/>
          <w:color w:val="auto"/>
          <w:sz w:val="22"/>
        </w:rPr>
      </w:pPr>
      <w:del w:id="743" w:author="Correll, Ken" w:date="2019-02-01T13:39:00Z">
        <w:r w:rsidRPr="00922AF0" w:rsidDel="00922AF0">
          <w:rPr>
            <w:rStyle w:val="Hyperlink"/>
            <w:noProof/>
            <w:rPrChange w:id="744" w:author="Correll, Ken" w:date="2019-02-01T13:39:00Z">
              <w:rPr>
                <w:rStyle w:val="Hyperlink"/>
                <w:noProof/>
              </w:rPr>
            </w:rPrChange>
          </w:rPr>
          <w:delText>9.1</w:delText>
        </w:r>
        <w:r w:rsidDel="00922AF0">
          <w:rPr>
            <w:rFonts w:asciiTheme="minorHAnsi" w:eastAsiaTheme="minorEastAsia" w:hAnsiTheme="minorHAnsi"/>
            <w:noProof/>
            <w:color w:val="auto"/>
            <w:sz w:val="22"/>
          </w:rPr>
          <w:tab/>
        </w:r>
        <w:r w:rsidRPr="00922AF0" w:rsidDel="00922AF0">
          <w:rPr>
            <w:rStyle w:val="Hyperlink"/>
            <w:noProof/>
            <w:rPrChange w:id="745" w:author="Correll, Ken" w:date="2019-02-01T13:39:00Z">
              <w:rPr>
                <w:rStyle w:val="Hyperlink"/>
                <w:noProof/>
              </w:rPr>
            </w:rPrChange>
          </w:rPr>
          <w:delText>Subsystem connectivity details</w:delText>
        </w:r>
        <w:r w:rsidDel="00922AF0">
          <w:rPr>
            <w:noProof/>
            <w:webHidden/>
          </w:rPr>
          <w:tab/>
          <w:delText>34</w:delText>
        </w:r>
      </w:del>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746" w:name="_Toc301871114"/>
      <w:bookmarkStart w:id="747" w:name="_Toc300262176"/>
      <w:bookmarkEnd w:id="2"/>
      <w:bookmarkEnd w:id="3"/>
      <w:bookmarkEnd w:id="4"/>
      <w:bookmarkEnd w:id="5"/>
      <w:bookmarkEnd w:id="6"/>
      <w:bookmarkEnd w:id="7"/>
      <w:r w:rsidRPr="009E101C">
        <w:lastRenderedPageBreak/>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 xml:space="preserve">suring that the text is tagged appropriately (for example, with the </w:t>
      </w:r>
      <w:proofErr w:type="spellStart"/>
      <w:r w:rsidRPr="00AC062B">
        <w:t>BodyText</w:t>
      </w:r>
      <w:proofErr w:type="spellEnd"/>
      <w:r w:rsidRPr="00AC062B">
        <w:t xml:space="preserve"> or List Bullet style). If a section is not relevant, do not remove it; instead just replace the “Gap” text with “Not applicable” and apply the </w:t>
      </w:r>
      <w:proofErr w:type="spellStart"/>
      <w:r w:rsidRPr="00AC062B">
        <w:t>BodyText</w:t>
      </w:r>
      <w:proofErr w:type="spellEnd"/>
      <w:r w:rsidRPr="00AC062B">
        <w:t xml:space="preserve">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748" w:name="_Toc536791681"/>
      <w:bookmarkEnd w:id="746"/>
      <w:r>
        <w:lastRenderedPageBreak/>
        <w:t>Introduction</w:t>
      </w:r>
      <w:bookmarkEnd w:id="748"/>
    </w:p>
    <w:p w14:paraId="5FCCCF2C" w14:textId="77777777" w:rsidR="006A5DBF" w:rsidRPr="00344EB9" w:rsidRDefault="006A5DBF" w:rsidP="00344EB9">
      <w:pPr>
        <w:pStyle w:val="Heading2"/>
      </w:pPr>
      <w:bookmarkStart w:id="749" w:name="_Toc536791682"/>
      <w:r w:rsidRPr="00344EB9">
        <w:t>Audience</w:t>
      </w:r>
      <w:bookmarkEnd w:id="749"/>
    </w:p>
    <w:p w14:paraId="6543038B" w14:textId="5F6247B0" w:rsidR="001B374E" w:rsidRDefault="006A5DBF" w:rsidP="006A5DBF">
      <w:pPr>
        <w:pStyle w:val="BodyText"/>
      </w:pPr>
      <w:r>
        <w:t>The information in this document is intended for</w:t>
      </w:r>
      <w:r w:rsidR="00FF7653">
        <w:t xml:space="preserve"> an integration or design team that is using this IP.</w:t>
      </w:r>
    </w:p>
    <w:p w14:paraId="5FCCCF2E" w14:textId="77777777" w:rsidR="00480048" w:rsidRPr="00480048" w:rsidRDefault="00101E07" w:rsidP="00480048">
      <w:pPr>
        <w:pStyle w:val="Heading2"/>
      </w:pPr>
      <w:bookmarkStart w:id="750" w:name="_Toc419982052"/>
      <w:bookmarkStart w:id="751" w:name="_Toc419982053"/>
      <w:bookmarkStart w:id="752" w:name="_Toc536791683"/>
      <w:bookmarkEnd w:id="750"/>
      <w:bookmarkEnd w:id="751"/>
      <w:r w:rsidRPr="00344EB9">
        <w:t>Supported Projects</w:t>
      </w:r>
      <w:bookmarkEnd w:id="752"/>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3959"/>
        <w:gridCol w:w="4671"/>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726AB7CD" w:rsidR="00AC062B" w:rsidRPr="00655760" w:rsidRDefault="00465133" w:rsidP="006807CC">
            <w:pPr>
              <w:pStyle w:val="TableBody"/>
            </w:pPr>
            <w:r>
              <w:t>CNX</w:t>
            </w:r>
          </w:p>
        </w:tc>
        <w:tc>
          <w:tcPr>
            <w:tcW w:w="2706" w:type="pct"/>
          </w:tcPr>
          <w:p w14:paraId="003E559E" w14:textId="6335937A" w:rsidR="00AC062B" w:rsidRPr="00655760" w:rsidRDefault="00190C29" w:rsidP="006807CC">
            <w:pPr>
              <w:pStyle w:val="TableBody"/>
            </w:pPr>
            <w:r>
              <w:t>1P0</w:t>
            </w:r>
          </w:p>
        </w:tc>
      </w:tr>
      <w:tr w:rsidR="00B138FC" w:rsidRPr="00704590" w14:paraId="1F233338" w14:textId="77777777" w:rsidTr="00745448">
        <w:tc>
          <w:tcPr>
            <w:tcW w:w="2294" w:type="pct"/>
          </w:tcPr>
          <w:p w14:paraId="6120CEA0" w14:textId="031A225F" w:rsidR="00B138FC" w:rsidRPr="00655760" w:rsidRDefault="00465133" w:rsidP="006807CC">
            <w:pPr>
              <w:pStyle w:val="TableBody"/>
            </w:pPr>
            <w:r>
              <w:t>KNH</w:t>
            </w:r>
          </w:p>
        </w:tc>
        <w:tc>
          <w:tcPr>
            <w:tcW w:w="2706" w:type="pct"/>
          </w:tcPr>
          <w:p w14:paraId="42A3C0AB" w14:textId="350B4FCC" w:rsidR="00B138FC" w:rsidRPr="00655760" w:rsidRDefault="00190C29" w:rsidP="006807CC">
            <w:pPr>
              <w:pStyle w:val="TableBody"/>
            </w:pPr>
            <w:r>
              <w:t>1P0</w:t>
            </w:r>
          </w:p>
        </w:tc>
      </w:tr>
      <w:tr w:rsidR="00B138FC" w:rsidRPr="00704590" w14:paraId="76C9C02A" w14:textId="77777777" w:rsidTr="00745448">
        <w:tc>
          <w:tcPr>
            <w:tcW w:w="2294" w:type="pct"/>
          </w:tcPr>
          <w:p w14:paraId="1C135B29" w14:textId="1CA54365" w:rsidR="00B138FC" w:rsidRPr="00655760" w:rsidRDefault="00465133">
            <w:pPr>
              <w:pStyle w:val="TableBody"/>
            </w:pPr>
            <w:r>
              <w:t>ICX</w:t>
            </w:r>
          </w:p>
        </w:tc>
        <w:tc>
          <w:tcPr>
            <w:tcW w:w="2706" w:type="pct"/>
          </w:tcPr>
          <w:p w14:paraId="2D9CE353" w14:textId="5D4673DA" w:rsidR="00B138FC" w:rsidRPr="00655760" w:rsidRDefault="00190C29" w:rsidP="006807CC">
            <w:pPr>
              <w:pStyle w:val="TableBody"/>
            </w:pPr>
            <w:r>
              <w:t>1P0</w:t>
            </w:r>
          </w:p>
        </w:tc>
      </w:tr>
      <w:tr w:rsidR="00B138FC" w:rsidRPr="00704590" w14:paraId="5FCCCF36" w14:textId="77777777" w:rsidTr="00745448">
        <w:tc>
          <w:tcPr>
            <w:tcW w:w="2294" w:type="pct"/>
          </w:tcPr>
          <w:p w14:paraId="5FCCCF34" w14:textId="0B174BF8"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7C970690" w:rsidR="003934D7" w:rsidRPr="00655760" w:rsidRDefault="00190C29" w:rsidP="006807CC">
            <w:pPr>
              <w:pStyle w:val="TableBody"/>
            </w:pPr>
            <w:r>
              <w:t>SPR</w:t>
            </w:r>
          </w:p>
        </w:tc>
        <w:tc>
          <w:tcPr>
            <w:tcW w:w="2706" w:type="pct"/>
          </w:tcPr>
          <w:p w14:paraId="2562B1F8" w14:textId="4A27D473" w:rsidR="003934D7" w:rsidRPr="00655760" w:rsidRDefault="00190C29" w:rsidP="006807CC">
            <w:pPr>
              <w:pStyle w:val="TableBody"/>
            </w:pPr>
            <w:r>
              <w:t>0P5</w:t>
            </w:r>
          </w:p>
        </w:tc>
      </w:tr>
      <w:tr w:rsidR="00B138FC" w:rsidRPr="00704590" w14:paraId="374B7F64" w14:textId="77777777" w:rsidTr="00745448">
        <w:tc>
          <w:tcPr>
            <w:tcW w:w="2294" w:type="pct"/>
          </w:tcPr>
          <w:p w14:paraId="6B6AAC99" w14:textId="73161578" w:rsidR="00B138FC" w:rsidRPr="00655760" w:rsidRDefault="00190C29" w:rsidP="006807CC">
            <w:pPr>
              <w:pStyle w:val="TableBody"/>
            </w:pPr>
            <w:r>
              <w:t>BER-D</w:t>
            </w:r>
          </w:p>
        </w:tc>
        <w:tc>
          <w:tcPr>
            <w:tcW w:w="2706" w:type="pct"/>
          </w:tcPr>
          <w:p w14:paraId="766C6429" w14:textId="36D76CA5" w:rsidR="00B138FC" w:rsidRPr="00655760" w:rsidRDefault="00190C29" w:rsidP="006807CC">
            <w:pPr>
              <w:pStyle w:val="TableBody"/>
            </w:pPr>
            <w:r>
              <w:t>0P5</w:t>
            </w: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753" w:name="_Toc536791684"/>
      <w:r>
        <w:t>Terminology</w:t>
      </w:r>
      <w:bookmarkEnd w:id="753"/>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2995"/>
        <w:gridCol w:w="5635"/>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3F7C8BBA" w:rsidR="00983C10" w:rsidRPr="000F0C17" w:rsidRDefault="00B90A21" w:rsidP="00E000FC">
            <w:pPr>
              <w:pStyle w:val="TableBody"/>
            </w:pPr>
            <w:r>
              <w:t>CDC</w:t>
            </w:r>
          </w:p>
        </w:tc>
        <w:tc>
          <w:tcPr>
            <w:tcW w:w="3265" w:type="pct"/>
          </w:tcPr>
          <w:p w14:paraId="14D37032" w14:textId="28093710" w:rsidR="00983C10" w:rsidRPr="000E74DC" w:rsidRDefault="00B90A21" w:rsidP="00E000FC">
            <w:pPr>
              <w:pStyle w:val="TableBody"/>
            </w:pPr>
            <w:r>
              <w:t xml:space="preserve">Clock Domain Controller, IRR logic </w:t>
            </w:r>
          </w:p>
        </w:tc>
      </w:tr>
      <w:tr w:rsidR="00983C10" w:rsidRPr="000F0C17" w14:paraId="17530E01" w14:textId="77777777" w:rsidTr="00745448">
        <w:tc>
          <w:tcPr>
            <w:tcW w:w="1735" w:type="pct"/>
          </w:tcPr>
          <w:p w14:paraId="5FAAAC6A" w14:textId="04922826" w:rsidR="00983C10" w:rsidRPr="000F0C17" w:rsidRDefault="00B90A21" w:rsidP="00E000FC">
            <w:pPr>
              <w:pStyle w:val="TableBody"/>
            </w:pPr>
            <w:proofErr w:type="spellStart"/>
            <w:r>
              <w:t>ForcePwrGatePOK</w:t>
            </w:r>
            <w:proofErr w:type="spellEnd"/>
          </w:p>
        </w:tc>
        <w:tc>
          <w:tcPr>
            <w:tcW w:w="3265" w:type="pct"/>
          </w:tcPr>
          <w:p w14:paraId="2D2160F8" w14:textId="761AEA48" w:rsidR="00983C10" w:rsidRPr="000F0C17" w:rsidRDefault="00B90A21" w:rsidP="00E000FC">
            <w:pPr>
              <w:pStyle w:val="TableBody"/>
            </w:pPr>
            <w:r>
              <w:t>IOSF SB message telling the IP to prepare for reset</w:t>
            </w:r>
          </w:p>
        </w:tc>
      </w:tr>
      <w:tr w:rsidR="00983C10" w:rsidRPr="000F0C17" w14:paraId="43899BBF" w14:textId="77777777" w:rsidTr="00745448">
        <w:tc>
          <w:tcPr>
            <w:tcW w:w="1735" w:type="pct"/>
          </w:tcPr>
          <w:p w14:paraId="684D06EA" w14:textId="29B14DB3" w:rsidR="00983C10" w:rsidRPr="000F0C17" w:rsidRDefault="00B90A21" w:rsidP="00E000FC">
            <w:pPr>
              <w:pStyle w:val="TableBody"/>
            </w:pPr>
            <w:proofErr w:type="spellStart"/>
            <w:r>
              <w:t>side_pok</w:t>
            </w:r>
            <w:proofErr w:type="spellEnd"/>
            <w:r>
              <w:t xml:space="preserve">, </w:t>
            </w:r>
            <w:proofErr w:type="spellStart"/>
            <w:r>
              <w:t>prim_pok</w:t>
            </w:r>
            <w:proofErr w:type="spellEnd"/>
          </w:p>
        </w:tc>
        <w:tc>
          <w:tcPr>
            <w:tcW w:w="3265" w:type="pct"/>
          </w:tcPr>
          <w:p w14:paraId="586EFE01" w14:textId="0E3D360C" w:rsidR="00983C10" w:rsidRPr="000F0C17" w:rsidRDefault="00B90A21" w:rsidP="00E000FC">
            <w:pPr>
              <w:pStyle w:val="TableBody"/>
            </w:pPr>
            <w:r>
              <w:t>Indication of whether or not the endpoint can accept traffic</w:t>
            </w:r>
          </w:p>
        </w:tc>
      </w:tr>
      <w:tr w:rsidR="00983C10" w:rsidRPr="000F0C17" w14:paraId="781ADB3C" w14:textId="77777777" w:rsidTr="00745448">
        <w:tc>
          <w:tcPr>
            <w:tcW w:w="1735" w:type="pct"/>
          </w:tcPr>
          <w:p w14:paraId="1128CC20" w14:textId="77777777" w:rsidR="00983C10" w:rsidRPr="000F0C17" w:rsidRDefault="00983C10" w:rsidP="00E000FC">
            <w:pPr>
              <w:pStyle w:val="TableBody"/>
            </w:pPr>
          </w:p>
        </w:tc>
        <w:tc>
          <w:tcPr>
            <w:tcW w:w="3265" w:type="pct"/>
          </w:tcPr>
          <w:p w14:paraId="564016BA" w14:textId="77777777" w:rsidR="00983C10" w:rsidRPr="000F0C17" w:rsidRDefault="00983C10" w:rsidP="00E000FC">
            <w:pPr>
              <w:pStyle w:val="TableBody"/>
            </w:pP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754" w:name="_Toc536791685"/>
      <w:r w:rsidRPr="00344EB9">
        <w:t>Related Documents</w:t>
      </w:r>
      <w:bookmarkEnd w:id="754"/>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ayout w:type="fixed"/>
        <w:tblLook w:val="0620" w:firstRow="1" w:lastRow="0" w:firstColumn="0" w:lastColumn="0" w:noHBand="1" w:noVBand="1"/>
      </w:tblPr>
      <w:tblGrid>
        <w:gridCol w:w="2541"/>
        <w:gridCol w:w="6089"/>
      </w:tblGrid>
      <w:tr w:rsidR="00207061" w:rsidRPr="000F0C17" w14:paraId="5832DACE" w14:textId="77777777" w:rsidTr="003956A2">
        <w:trPr>
          <w:cnfStyle w:val="100000000000" w:firstRow="1" w:lastRow="0" w:firstColumn="0" w:lastColumn="0" w:oddVBand="0" w:evenVBand="0" w:oddHBand="0" w:evenHBand="0" w:firstRowFirstColumn="0" w:firstRowLastColumn="0" w:lastRowFirstColumn="0" w:lastRowLastColumn="0"/>
        </w:trPr>
        <w:tc>
          <w:tcPr>
            <w:tcW w:w="1472" w:type="pct"/>
          </w:tcPr>
          <w:p w14:paraId="1114A9BE" w14:textId="77777777" w:rsidR="00207061" w:rsidRPr="000F0C17" w:rsidRDefault="00207061" w:rsidP="00C36EB6">
            <w:pPr>
              <w:pStyle w:val="TableBody"/>
            </w:pPr>
            <w:r>
              <w:t>Document Title</w:t>
            </w:r>
          </w:p>
        </w:tc>
        <w:tc>
          <w:tcPr>
            <w:tcW w:w="3528" w:type="pct"/>
          </w:tcPr>
          <w:p w14:paraId="60C09C23" w14:textId="77777777" w:rsidR="00207061" w:rsidRPr="000F0C17" w:rsidRDefault="00207061" w:rsidP="00C36EB6">
            <w:pPr>
              <w:pStyle w:val="TableBody"/>
            </w:pPr>
            <w:r>
              <w:t>Location</w:t>
            </w:r>
          </w:p>
        </w:tc>
      </w:tr>
      <w:tr w:rsidR="00B90A21" w:rsidRPr="000F0C17" w14:paraId="354D0E99" w14:textId="77777777" w:rsidTr="00184E94">
        <w:tc>
          <w:tcPr>
            <w:tcW w:w="1472" w:type="pct"/>
          </w:tcPr>
          <w:p w14:paraId="320106D9" w14:textId="19DD6857" w:rsidR="00B90A21" w:rsidRPr="000F0C17" w:rsidRDefault="00B90A21" w:rsidP="00C36EB6">
            <w:pPr>
              <w:pStyle w:val="TableBody"/>
            </w:pPr>
            <w:r>
              <w:t xml:space="preserve"> </w:t>
            </w:r>
            <w:hyperlink r:id="rId13" w:history="1">
              <w:r>
                <w:rPr>
                  <w:rStyle w:val="Hyperlink"/>
                  <w:szCs w:val="16"/>
                </w:rPr>
                <w:t>Chassis Reset Architecture HAS v1_0RC1_review</w:t>
              </w:r>
            </w:hyperlink>
          </w:p>
        </w:tc>
        <w:tc>
          <w:tcPr>
            <w:tcW w:w="3528" w:type="pct"/>
            <w:vMerge w:val="restart"/>
          </w:tcPr>
          <w:p w14:paraId="6C708FE4" w14:textId="4B29ED93" w:rsidR="00B90A21" w:rsidRPr="000E74DC" w:rsidRDefault="00CD7E26">
            <w:pPr>
              <w:pStyle w:val="TableBody"/>
            </w:pPr>
            <w:hyperlink r:id="rId14" w:history="1">
              <w:r w:rsidR="00CC5100" w:rsidRPr="00D24E59">
                <w:rPr>
                  <w:rStyle w:val="Hyperlink"/>
                </w:rPr>
                <w:t>https://sharepoint.amr.ith.intel.com/sites/MDGArchMain/Converged/chassisWG/HAS%2010%20RC%20%20Q4%202013/Forms/AllItems.aspx</w:t>
              </w:r>
            </w:hyperlink>
          </w:p>
        </w:tc>
      </w:tr>
      <w:tr w:rsidR="00B90A21" w:rsidRPr="000F0C17" w14:paraId="558649EB" w14:textId="77777777" w:rsidTr="00B90A21">
        <w:tc>
          <w:tcPr>
            <w:tcW w:w="1472" w:type="pct"/>
          </w:tcPr>
          <w:p w14:paraId="7FA056FF" w14:textId="17BAAA5A" w:rsidR="00B90A21" w:rsidDel="00B90A21" w:rsidRDefault="00CD7E26" w:rsidP="00C36EB6">
            <w:pPr>
              <w:pStyle w:val="TableBody"/>
            </w:pPr>
            <w:hyperlink r:id="rId15" w:history="1">
              <w:r w:rsidR="00B90A21">
                <w:rPr>
                  <w:rStyle w:val="Hyperlink"/>
                  <w:szCs w:val="16"/>
                </w:rPr>
                <w:t>Chassis Power Management HAS Rev1 0RC1_review</w:t>
              </w:r>
            </w:hyperlink>
          </w:p>
        </w:tc>
        <w:tc>
          <w:tcPr>
            <w:tcW w:w="3528" w:type="pct"/>
            <w:vMerge/>
          </w:tcPr>
          <w:p w14:paraId="45367729" w14:textId="77777777" w:rsidR="00B90A21" w:rsidRPr="00B90A21" w:rsidRDefault="00B90A21">
            <w:pPr>
              <w:pStyle w:val="TableBody"/>
            </w:pPr>
          </w:p>
        </w:tc>
      </w:tr>
      <w:tr w:rsidR="00207061" w:rsidRPr="000F0C17" w14:paraId="079AF1E2" w14:textId="77777777" w:rsidTr="003956A2">
        <w:tc>
          <w:tcPr>
            <w:tcW w:w="1472" w:type="pct"/>
          </w:tcPr>
          <w:p w14:paraId="6835C54B" w14:textId="5A3307C1" w:rsidR="00207061" w:rsidRPr="000F0C17" w:rsidRDefault="002251C5" w:rsidP="00C36EB6">
            <w:pPr>
              <w:pStyle w:val="TableBody"/>
            </w:pPr>
            <w:proofErr w:type="spellStart"/>
            <w:r>
              <w:t>pkgS</w:t>
            </w:r>
            <w:proofErr w:type="spellEnd"/>
            <w:r>
              <w:t xml:space="preserve"> LTF slides</w:t>
            </w:r>
          </w:p>
        </w:tc>
        <w:tc>
          <w:tcPr>
            <w:tcW w:w="3528" w:type="pct"/>
          </w:tcPr>
          <w:p w14:paraId="71DEB38C" w14:textId="72BD5346" w:rsidR="00207061" w:rsidRPr="000F0C17" w:rsidRDefault="002251C5" w:rsidP="00C36EB6">
            <w:pPr>
              <w:pStyle w:val="TableBody"/>
            </w:pPr>
            <w:r>
              <w:t>HSD 1011440773</w:t>
            </w:r>
          </w:p>
        </w:tc>
      </w:tr>
      <w:tr w:rsidR="002251C5" w:rsidRPr="000F0C17" w14:paraId="5F998132" w14:textId="77777777" w:rsidTr="003956A2">
        <w:tc>
          <w:tcPr>
            <w:tcW w:w="1472" w:type="pct"/>
          </w:tcPr>
          <w:p w14:paraId="0A7B0687" w14:textId="44C92B7A" w:rsidR="002251C5" w:rsidRDefault="002251C5" w:rsidP="00C36EB6">
            <w:pPr>
              <w:pStyle w:val="TableBody"/>
            </w:pPr>
            <w:r>
              <w:t>Warm reset LTF slides</w:t>
            </w:r>
          </w:p>
        </w:tc>
        <w:tc>
          <w:tcPr>
            <w:tcW w:w="3528" w:type="pct"/>
          </w:tcPr>
          <w:p w14:paraId="2CB6103B" w14:textId="7495C80D" w:rsidR="002251C5" w:rsidRDefault="002251C5" w:rsidP="00C36EB6">
            <w:pPr>
              <w:pStyle w:val="TableBody"/>
            </w:pPr>
            <w:r>
              <w:t>HSD1404020485</w:t>
            </w:r>
          </w:p>
        </w:tc>
      </w:tr>
      <w:tr w:rsidR="007A7BFF" w:rsidRPr="000F0C17" w14:paraId="51AAD7E7" w14:textId="77777777" w:rsidTr="003956A2">
        <w:tc>
          <w:tcPr>
            <w:tcW w:w="1472" w:type="pct"/>
          </w:tcPr>
          <w:p w14:paraId="349A79AC" w14:textId="0EDCBC38" w:rsidR="007A7BFF" w:rsidRDefault="007A7BFF" w:rsidP="00C36EB6">
            <w:pPr>
              <w:pStyle w:val="TableBody"/>
            </w:pPr>
            <w:r>
              <w:t>Introductory meeting slides</w:t>
            </w:r>
          </w:p>
        </w:tc>
        <w:tc>
          <w:tcPr>
            <w:tcW w:w="3528" w:type="pct"/>
          </w:tcPr>
          <w:p w14:paraId="253A891D" w14:textId="452D71E8" w:rsidR="007A7BFF" w:rsidRDefault="007A7BFF" w:rsidP="00C36EB6">
            <w:pPr>
              <w:pStyle w:val="TableBody"/>
            </w:pPr>
            <w:r>
              <w:t>$IP_RELEASES/reference_library/&lt;version&gt;/doc/ForcePwrGatePOK.pptx</w:t>
            </w:r>
          </w:p>
        </w:tc>
      </w:tr>
      <w:tr w:rsidR="00207061" w:rsidRPr="000F0C17" w14:paraId="2EE38402" w14:textId="77777777" w:rsidTr="003956A2">
        <w:tc>
          <w:tcPr>
            <w:tcW w:w="1472" w:type="pct"/>
          </w:tcPr>
          <w:p w14:paraId="5E3E0D7E" w14:textId="77777777" w:rsidR="00207061" w:rsidRPr="000F0C17" w:rsidRDefault="00207061" w:rsidP="00C36EB6">
            <w:pPr>
              <w:pStyle w:val="TableBody"/>
            </w:pPr>
            <w:r>
              <w:t>Release Notes</w:t>
            </w:r>
          </w:p>
        </w:tc>
        <w:tc>
          <w:tcPr>
            <w:tcW w:w="3528" w:type="pct"/>
          </w:tcPr>
          <w:p w14:paraId="0D9882ED" w14:textId="58BF2077" w:rsidR="00207061" w:rsidRPr="000F0C17" w:rsidRDefault="00207061" w:rsidP="00C36EB6">
            <w:pPr>
              <w:pStyle w:val="TableBody"/>
            </w:pPr>
          </w:p>
        </w:tc>
      </w:tr>
      <w:tr w:rsidR="00207061" w:rsidRPr="000F0C17" w14:paraId="1CD75D5B" w14:textId="77777777" w:rsidTr="003956A2">
        <w:tc>
          <w:tcPr>
            <w:tcW w:w="1472" w:type="pct"/>
          </w:tcPr>
          <w:p w14:paraId="694C0642" w14:textId="77777777" w:rsidR="00207061" w:rsidRPr="000F0C17" w:rsidRDefault="00207061" w:rsidP="00C36EB6">
            <w:pPr>
              <w:pStyle w:val="TableBody"/>
            </w:pPr>
            <w:r>
              <w:lastRenderedPageBreak/>
              <w:t>Signal List</w:t>
            </w:r>
          </w:p>
        </w:tc>
        <w:tc>
          <w:tcPr>
            <w:tcW w:w="3528" w:type="pct"/>
          </w:tcPr>
          <w:p w14:paraId="24990166" w14:textId="77777777" w:rsidR="00207061" w:rsidRPr="000F0C17" w:rsidRDefault="00207061" w:rsidP="00C36EB6">
            <w:pPr>
              <w:pStyle w:val="TableBody"/>
            </w:pPr>
          </w:p>
        </w:tc>
      </w:tr>
      <w:tr w:rsidR="00207061" w:rsidRPr="000F0C17" w14:paraId="77A03598" w14:textId="77777777" w:rsidTr="003956A2">
        <w:tc>
          <w:tcPr>
            <w:tcW w:w="1472" w:type="pct"/>
          </w:tcPr>
          <w:p w14:paraId="0D25217C" w14:textId="624732CA" w:rsidR="00207061" w:rsidRPr="000F0C17" w:rsidRDefault="00BF0B18" w:rsidP="00C36EB6">
            <w:pPr>
              <w:pStyle w:val="TableBody"/>
            </w:pPr>
            <w:r>
              <w:t xml:space="preserve">GPSB endpoints and </w:t>
            </w:r>
            <w:proofErr w:type="spellStart"/>
            <w:r>
              <w:t>cdc_wrappers</w:t>
            </w:r>
            <w:proofErr w:type="spellEnd"/>
          </w:p>
        </w:tc>
        <w:tc>
          <w:tcPr>
            <w:tcW w:w="3528" w:type="pct"/>
          </w:tcPr>
          <w:p w14:paraId="0AEC2BAA" w14:textId="1A91C423" w:rsidR="00207061" w:rsidRDefault="00CD7E26" w:rsidP="00C36EB6">
            <w:pPr>
              <w:pStyle w:val="TableBody"/>
            </w:pPr>
            <w:hyperlink r:id="rId16" w:history="1">
              <w:r w:rsidR="00BF0B18" w:rsidRPr="00A85508">
                <w:rPr>
                  <w:rStyle w:val="Hyperlink"/>
                </w:rPr>
                <w:t>https://sharepoint.amr.ith.intel.com/sites/10nmServer/chassis/RCF/Shared%20Documents/GPSB%20endpoints%20and%20cdc_wrappers.xlsx</w:t>
              </w:r>
            </w:hyperlink>
          </w:p>
          <w:p w14:paraId="64825914" w14:textId="36663AD7" w:rsidR="00BF0B18" w:rsidRPr="000F0C17" w:rsidRDefault="00BF0B18" w:rsidP="00C36EB6">
            <w:pPr>
              <w:pStyle w:val="TableBody"/>
            </w:pPr>
          </w:p>
        </w:tc>
      </w:tr>
      <w:tr w:rsidR="004F23DF" w:rsidRPr="000F0C17" w14:paraId="2EEF0070" w14:textId="77777777" w:rsidTr="003956A2">
        <w:tc>
          <w:tcPr>
            <w:tcW w:w="1472" w:type="pct"/>
          </w:tcPr>
          <w:p w14:paraId="44B7B720" w14:textId="21F093D8" w:rsidR="004F23DF" w:rsidRDefault="004F23DF" w:rsidP="00C36EB6">
            <w:pPr>
              <w:pStyle w:val="TableBody"/>
            </w:pPr>
            <w:r>
              <w:t xml:space="preserve">VISA connectivity </w:t>
            </w:r>
          </w:p>
        </w:tc>
        <w:tc>
          <w:tcPr>
            <w:tcW w:w="3528" w:type="pct"/>
          </w:tcPr>
          <w:p w14:paraId="56F92436" w14:textId="47FCB4EF" w:rsidR="004F23DF" w:rsidRDefault="004F23DF" w:rsidP="00C013FF">
            <w:pPr>
              <w:pStyle w:val="TableBody"/>
              <w:tabs>
                <w:tab w:val="clear" w:pos="720"/>
              </w:tabs>
            </w:pPr>
            <w:r>
              <w:tab/>
            </w:r>
            <w:hyperlink r:id="rId17" w:history="1">
              <w:r w:rsidRPr="009F4F54">
                <w:rPr>
                  <w:rStyle w:val="Hyperlink"/>
                </w:rPr>
                <w:t>https://sharepoint.amr.ith.intel.com/sites/10nmCon/CHASSIS/MsgChn/DFD/Shared%20Documents/0.8%20Parameter%20Spreadsheets/0p8_redrop1_ww30j_1_dtf_visa_packetizer_parameters.xlsx</w:t>
              </w:r>
            </w:hyperlink>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755" w:name="_Toc536791686"/>
      <w:r>
        <w:t>Opens, Risks, and Assumptions</w:t>
      </w:r>
      <w:bookmarkEnd w:id="755"/>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61"/>
        <w:gridCol w:w="3088"/>
        <w:gridCol w:w="2648"/>
        <w:gridCol w:w="2133"/>
      </w:tblGrid>
      <w:tr w:rsidR="00983C10" w:rsidRPr="000F0C17" w14:paraId="2B59869B" w14:textId="77777777" w:rsidTr="003956A2">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AB3570" w:rsidRPr="000F0C17" w14:paraId="37E271BB" w14:textId="77777777" w:rsidTr="003956A2">
        <w:tc>
          <w:tcPr>
            <w:tcW w:w="441" w:type="pct"/>
          </w:tcPr>
          <w:p w14:paraId="248DA78D" w14:textId="6ABA19AD" w:rsidR="00AB3570" w:rsidRPr="000F0C17" w:rsidRDefault="00AB3570" w:rsidP="00E000FC">
            <w:pPr>
              <w:pStyle w:val="TableBody"/>
            </w:pPr>
          </w:p>
        </w:tc>
        <w:tc>
          <w:tcPr>
            <w:tcW w:w="1789" w:type="pct"/>
          </w:tcPr>
          <w:p w14:paraId="69618B63" w14:textId="0077EFFF" w:rsidR="00AB3570" w:rsidRPr="000F0C17" w:rsidRDefault="00AB3570" w:rsidP="00E000FC">
            <w:pPr>
              <w:pStyle w:val="TableBody"/>
            </w:pPr>
          </w:p>
        </w:tc>
        <w:tc>
          <w:tcPr>
            <w:tcW w:w="1534" w:type="pct"/>
          </w:tcPr>
          <w:p w14:paraId="5E2D3386" w14:textId="143ECBF4" w:rsidR="00AB3570" w:rsidRPr="000E74DC" w:rsidRDefault="00AB3570" w:rsidP="00E000FC">
            <w:pPr>
              <w:pStyle w:val="TableBody"/>
            </w:pPr>
          </w:p>
        </w:tc>
        <w:tc>
          <w:tcPr>
            <w:tcW w:w="1236" w:type="pct"/>
          </w:tcPr>
          <w:p w14:paraId="071E7E5D" w14:textId="4822F99A" w:rsidR="00AB3570" w:rsidRPr="000F0C17" w:rsidRDefault="00AB3570" w:rsidP="00E000FC">
            <w:pPr>
              <w:pStyle w:val="TableBody"/>
            </w:pPr>
          </w:p>
        </w:tc>
      </w:tr>
      <w:tr w:rsidR="00AB3570" w:rsidRPr="000F0C17" w14:paraId="62F22475" w14:textId="77777777" w:rsidTr="003956A2">
        <w:tc>
          <w:tcPr>
            <w:tcW w:w="441" w:type="pct"/>
          </w:tcPr>
          <w:p w14:paraId="0531D267" w14:textId="00CE6380" w:rsidR="00AB3570" w:rsidRPr="000F0C17" w:rsidRDefault="00AB3570" w:rsidP="00E000FC">
            <w:pPr>
              <w:pStyle w:val="TableBody"/>
            </w:pPr>
          </w:p>
        </w:tc>
        <w:tc>
          <w:tcPr>
            <w:tcW w:w="1789" w:type="pct"/>
          </w:tcPr>
          <w:p w14:paraId="6361671F" w14:textId="08CBD981" w:rsidR="00AB3570" w:rsidRPr="000F0C17" w:rsidRDefault="00AB3570" w:rsidP="00E000FC">
            <w:pPr>
              <w:pStyle w:val="TableBody"/>
            </w:pPr>
          </w:p>
        </w:tc>
        <w:tc>
          <w:tcPr>
            <w:tcW w:w="1534" w:type="pct"/>
          </w:tcPr>
          <w:p w14:paraId="2ABE08D3" w14:textId="0F63DF97" w:rsidR="00AB3570" w:rsidRPr="000F0C17" w:rsidRDefault="00AB3570" w:rsidP="00E000FC">
            <w:pPr>
              <w:pStyle w:val="TableBody"/>
            </w:pPr>
          </w:p>
        </w:tc>
        <w:tc>
          <w:tcPr>
            <w:tcW w:w="1236" w:type="pct"/>
          </w:tcPr>
          <w:p w14:paraId="57654418" w14:textId="6A89360C" w:rsidR="00AB3570" w:rsidRPr="000F0C17" w:rsidRDefault="00AB3570" w:rsidP="00E000FC">
            <w:pPr>
              <w:pStyle w:val="TableBody"/>
            </w:pPr>
          </w:p>
        </w:tc>
      </w:tr>
      <w:tr w:rsidR="00AB3570" w:rsidRPr="000F0C17" w14:paraId="5323C3E7" w14:textId="77777777" w:rsidTr="003956A2">
        <w:tc>
          <w:tcPr>
            <w:tcW w:w="441" w:type="pct"/>
          </w:tcPr>
          <w:p w14:paraId="7E6D913D" w14:textId="77777777" w:rsidR="00AB3570" w:rsidRPr="000F0C17" w:rsidRDefault="00AB3570" w:rsidP="00E000FC">
            <w:pPr>
              <w:pStyle w:val="TableBody"/>
            </w:pPr>
          </w:p>
        </w:tc>
        <w:tc>
          <w:tcPr>
            <w:tcW w:w="1789" w:type="pct"/>
          </w:tcPr>
          <w:p w14:paraId="4C69D136" w14:textId="3BEC36FC" w:rsidR="00AB3570" w:rsidRPr="000F0C17" w:rsidRDefault="00AB3570" w:rsidP="00E000FC">
            <w:pPr>
              <w:pStyle w:val="TableBody"/>
            </w:pPr>
          </w:p>
        </w:tc>
        <w:tc>
          <w:tcPr>
            <w:tcW w:w="1534" w:type="pct"/>
          </w:tcPr>
          <w:p w14:paraId="128BEECB" w14:textId="77777777" w:rsidR="00AB3570" w:rsidRPr="000F0C17" w:rsidRDefault="00AB3570" w:rsidP="00E000FC">
            <w:pPr>
              <w:pStyle w:val="TableBody"/>
            </w:pPr>
          </w:p>
        </w:tc>
        <w:tc>
          <w:tcPr>
            <w:tcW w:w="1236" w:type="pct"/>
          </w:tcPr>
          <w:p w14:paraId="1D54A3FC" w14:textId="1EF2D000" w:rsidR="00AB3570" w:rsidRPr="000F0C17" w:rsidRDefault="00AB3570" w:rsidP="00E000FC">
            <w:pPr>
              <w:pStyle w:val="TableBody"/>
            </w:pPr>
          </w:p>
        </w:tc>
      </w:tr>
      <w:tr w:rsidR="00AB3570" w:rsidRPr="000F0C17" w14:paraId="6BE8C93D" w14:textId="77777777" w:rsidTr="003956A2">
        <w:tc>
          <w:tcPr>
            <w:tcW w:w="441" w:type="pct"/>
          </w:tcPr>
          <w:p w14:paraId="1E1F4817" w14:textId="77777777" w:rsidR="00AB3570" w:rsidRPr="000F0C17" w:rsidRDefault="00AB3570" w:rsidP="00E000FC">
            <w:pPr>
              <w:pStyle w:val="TableBody"/>
            </w:pPr>
          </w:p>
        </w:tc>
        <w:tc>
          <w:tcPr>
            <w:tcW w:w="1789" w:type="pct"/>
          </w:tcPr>
          <w:p w14:paraId="311D65A9" w14:textId="0485532D" w:rsidR="00AB3570" w:rsidRPr="000F0C17" w:rsidRDefault="00AB3570" w:rsidP="00E000FC">
            <w:pPr>
              <w:pStyle w:val="TableBody"/>
            </w:pPr>
          </w:p>
        </w:tc>
        <w:tc>
          <w:tcPr>
            <w:tcW w:w="1534" w:type="pct"/>
          </w:tcPr>
          <w:p w14:paraId="4FD1CCED" w14:textId="77777777" w:rsidR="00AB3570" w:rsidRPr="000F0C17" w:rsidRDefault="00AB3570" w:rsidP="00E000FC">
            <w:pPr>
              <w:pStyle w:val="TableBody"/>
            </w:pPr>
          </w:p>
        </w:tc>
        <w:tc>
          <w:tcPr>
            <w:tcW w:w="1236" w:type="pct"/>
          </w:tcPr>
          <w:p w14:paraId="3EAF7358" w14:textId="155270CE" w:rsidR="00AB3570" w:rsidRPr="000F0C17" w:rsidRDefault="00AB3570" w:rsidP="00E000FC">
            <w:pPr>
              <w:pStyle w:val="TableBody"/>
            </w:pPr>
          </w:p>
        </w:tc>
      </w:tr>
      <w:tr w:rsidR="00AB3570" w:rsidRPr="000F0C17" w14:paraId="2BE3334C" w14:textId="77777777" w:rsidTr="003956A2">
        <w:tc>
          <w:tcPr>
            <w:tcW w:w="441" w:type="pct"/>
          </w:tcPr>
          <w:p w14:paraId="5C7D13EE" w14:textId="77777777" w:rsidR="00AB3570" w:rsidRPr="000F0C17" w:rsidRDefault="00AB3570" w:rsidP="00E000FC">
            <w:pPr>
              <w:pStyle w:val="TableBody"/>
            </w:pPr>
          </w:p>
        </w:tc>
        <w:tc>
          <w:tcPr>
            <w:tcW w:w="1789" w:type="pct"/>
          </w:tcPr>
          <w:p w14:paraId="45728B85" w14:textId="77777777" w:rsidR="00AB3570" w:rsidRPr="000F0C17" w:rsidRDefault="00AB3570" w:rsidP="00E000FC">
            <w:pPr>
              <w:pStyle w:val="TableBody"/>
            </w:pPr>
          </w:p>
        </w:tc>
        <w:tc>
          <w:tcPr>
            <w:tcW w:w="1534" w:type="pct"/>
          </w:tcPr>
          <w:p w14:paraId="565F4309" w14:textId="77777777" w:rsidR="00AB3570" w:rsidRPr="000F0C17" w:rsidRDefault="00AB3570" w:rsidP="00E000FC">
            <w:pPr>
              <w:pStyle w:val="TableBody"/>
            </w:pPr>
          </w:p>
        </w:tc>
        <w:tc>
          <w:tcPr>
            <w:tcW w:w="1236" w:type="pct"/>
          </w:tcPr>
          <w:p w14:paraId="1F9B8251" w14:textId="77777777" w:rsidR="00AB3570" w:rsidRPr="000F0C17" w:rsidRDefault="00AB3570" w:rsidP="00E000FC">
            <w:pPr>
              <w:pStyle w:val="TableBody"/>
            </w:pPr>
          </w:p>
        </w:tc>
      </w:tr>
    </w:tbl>
    <w:p w14:paraId="5FCCCF4F" w14:textId="49CF4200" w:rsidR="006A5DBF" w:rsidRPr="00344EB9" w:rsidRDefault="00FD581C" w:rsidP="00344EB9">
      <w:pPr>
        <w:pStyle w:val="Heading2"/>
      </w:pPr>
      <w:bookmarkStart w:id="756" w:name="_Toc536791687"/>
      <w:r>
        <w:t>Contact Information</w:t>
      </w:r>
      <w:bookmarkEnd w:id="756"/>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877"/>
        <w:gridCol w:w="2877"/>
        <w:gridCol w:w="2876"/>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2CEB6A9A" w:rsidR="00207061" w:rsidRPr="00704590" w:rsidRDefault="00B90A21" w:rsidP="00704590">
            <w:pPr>
              <w:pStyle w:val="TableBody"/>
            </w:pPr>
            <w:r>
              <w:t>John Ayers, Hartej Singh</w:t>
            </w:r>
          </w:p>
        </w:tc>
        <w:tc>
          <w:tcPr>
            <w:tcW w:w="1666" w:type="pct"/>
          </w:tcPr>
          <w:p w14:paraId="28369830" w14:textId="7BD58145" w:rsidR="00207061" w:rsidRPr="00704590" w:rsidRDefault="00CD7E26" w:rsidP="003956A2">
            <w:pPr>
              <w:pStyle w:val="TableBody"/>
            </w:pPr>
            <w:hyperlink r:id="rId18" w:history="1">
              <w:r w:rsidR="00184E94" w:rsidRPr="006B09ED">
                <w:rPr>
                  <w:rStyle w:val="Hyperlink"/>
                </w:rPr>
                <w:t>john.r.ayers@intel.com</w:t>
              </w:r>
            </w:hyperlink>
            <w:r w:rsidR="00184E94">
              <w:t xml:space="preserve">, </w:t>
            </w:r>
            <w:hyperlink r:id="rId19" w:history="1">
              <w:r w:rsidR="00CC5100" w:rsidRPr="00D24E59">
                <w:rPr>
                  <w:rStyle w:val="Hyperlink"/>
                </w:rPr>
                <w:pgNum/>
              </w:r>
              <w:r w:rsidR="00CC5100" w:rsidRPr="00D24E59">
                <w:rPr>
                  <w:rStyle w:val="Hyperlink"/>
                </w:rPr>
                <w:t>artej.singh@intel.com</w:t>
              </w:r>
            </w:hyperlink>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4AE49DC9" w:rsidR="00207061" w:rsidRDefault="00524F62" w:rsidP="00704590">
            <w:pPr>
              <w:pStyle w:val="TableBody"/>
            </w:pPr>
            <w:r>
              <w:t>Ken Correll</w:t>
            </w:r>
          </w:p>
        </w:tc>
        <w:tc>
          <w:tcPr>
            <w:tcW w:w="1666" w:type="pct"/>
          </w:tcPr>
          <w:p w14:paraId="7E8DAB5E" w14:textId="24C284B3" w:rsidR="00207061" w:rsidRDefault="00CD7E26" w:rsidP="00704590">
            <w:pPr>
              <w:pStyle w:val="TableBody"/>
            </w:pPr>
            <w:hyperlink r:id="rId20" w:history="1">
              <w:r w:rsidR="00CC5100" w:rsidRPr="00D24E59">
                <w:rPr>
                  <w:rStyle w:val="Hyperlink"/>
                </w:rPr>
                <w:t>ken.correll@intel.com</w:t>
              </w:r>
            </w:hyperlink>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17CA9635" w:rsidR="00207061" w:rsidRPr="00704590" w:rsidRDefault="00CD7E26" w:rsidP="00704590">
            <w:pPr>
              <w:pStyle w:val="TableBody"/>
            </w:pPr>
            <w:hyperlink r:id="rId21" w:history="1">
              <w:r w:rsidR="00CC5100" w:rsidRPr="00D24E59">
                <w:rPr>
                  <w:rStyle w:val="Hyperlink"/>
                </w:rPr>
                <w:t>susann.flowers@intel.com</w:t>
              </w:r>
            </w:hyperlink>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757" w:name="_Toc300262179"/>
      <w:bookmarkStart w:id="758" w:name="_Ref354048412"/>
      <w:bookmarkStart w:id="759" w:name="_Ref354048433"/>
      <w:bookmarkStart w:id="760" w:name="_Ref354048529"/>
      <w:bookmarkStart w:id="761" w:name="_Toc536791688"/>
      <w:bookmarkEnd w:id="747"/>
      <w:r>
        <w:t xml:space="preserve">Document </w:t>
      </w:r>
      <w:r w:rsidRPr="000F0C17">
        <w:t>Revision History</w:t>
      </w:r>
      <w:bookmarkEnd w:id="761"/>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50"/>
        <w:gridCol w:w="5671"/>
        <w:gridCol w:w="905"/>
        <w:gridCol w:w="1204"/>
      </w:tblGrid>
      <w:tr w:rsidR="00ED35F7" w14:paraId="36CE2E69" w14:textId="77777777" w:rsidTr="0079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59A95B2" w14:textId="77777777" w:rsidR="00ED35F7" w:rsidRPr="00AC2F97" w:rsidRDefault="00ED35F7" w:rsidP="00AC2F97">
            <w:pPr>
              <w:pStyle w:val="TableBody"/>
            </w:pPr>
            <w:r w:rsidRPr="00AC2F97">
              <w:t>Revision Number</w:t>
            </w:r>
          </w:p>
        </w:tc>
        <w:tc>
          <w:tcPr>
            <w:tcW w:w="3289"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1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701" w:type="pct"/>
          </w:tcPr>
          <w:p w14:paraId="2FB7BCAE" w14:textId="77777777" w:rsidR="00ED35F7" w:rsidRPr="00AC2F97" w:rsidRDefault="00ED35F7" w:rsidP="00AC2F97">
            <w:pPr>
              <w:pStyle w:val="TableBody"/>
            </w:pPr>
            <w:r w:rsidRPr="00AC2F97">
              <w:t>Revised By</w:t>
            </w:r>
          </w:p>
        </w:tc>
      </w:tr>
      <w:tr w:rsidR="00ED35F7" w14:paraId="7749355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ED74BC3" w14:textId="40789CF2" w:rsidR="00ED35F7" w:rsidRPr="00AC2F97" w:rsidRDefault="00FF3667" w:rsidP="00AC2F97">
            <w:pPr>
              <w:pStyle w:val="TableBody"/>
            </w:pPr>
            <w:r>
              <w:t>0.4</w:t>
            </w:r>
          </w:p>
        </w:tc>
        <w:tc>
          <w:tcPr>
            <w:tcW w:w="3289" w:type="pct"/>
          </w:tcPr>
          <w:p w14:paraId="4482349B" w14:textId="19AF176B" w:rsidR="00ED35F7" w:rsidRPr="00AC2F97" w:rsidRDefault="00FF3667" w:rsidP="00AC2F97">
            <w:pPr>
              <w:pStyle w:val="TableBody"/>
              <w:cnfStyle w:val="000000100000" w:firstRow="0" w:lastRow="0" w:firstColumn="0" w:lastColumn="0" w:oddVBand="0" w:evenVBand="0" w:oddHBand="1" w:evenHBand="0" w:firstRowFirstColumn="0" w:firstRowLastColumn="0" w:lastRowFirstColumn="0" w:lastRowLastColumn="0"/>
            </w:pPr>
            <w:r>
              <w:t>Integrated previous separate integration guides into one document</w:t>
            </w:r>
          </w:p>
        </w:tc>
        <w:tc>
          <w:tcPr>
            <w:tcW w:w="514" w:type="pct"/>
          </w:tcPr>
          <w:p w14:paraId="5229040F" w14:textId="51D4ECC2"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15ww</w:t>
            </w:r>
            <w:r w:rsidR="00FF3667">
              <w:t>28.5</w:t>
            </w:r>
          </w:p>
        </w:tc>
        <w:tc>
          <w:tcPr>
            <w:tcW w:w="701" w:type="pct"/>
          </w:tcPr>
          <w:p w14:paraId="0A8DA6EB" w14:textId="3BBA3476"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C5100" w14:paraId="524C3A2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2660D2" w14:textId="51F13636" w:rsidR="00CC5100" w:rsidRDefault="00CC5100" w:rsidP="00AC2F97">
            <w:pPr>
              <w:pStyle w:val="TableBody"/>
            </w:pPr>
            <w:r>
              <w:t>0.5</w:t>
            </w:r>
          </w:p>
        </w:tc>
        <w:tc>
          <w:tcPr>
            <w:tcW w:w="3289" w:type="pct"/>
          </w:tcPr>
          <w:p w14:paraId="055D24CB" w14:textId="0365A24F"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Updated for the 0p5 drop</w:t>
            </w:r>
          </w:p>
        </w:tc>
        <w:tc>
          <w:tcPr>
            <w:tcW w:w="514" w:type="pct"/>
          </w:tcPr>
          <w:p w14:paraId="615944AE" w14:textId="6D1063CC"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15ww50</w:t>
            </w:r>
          </w:p>
        </w:tc>
        <w:tc>
          <w:tcPr>
            <w:tcW w:w="701" w:type="pct"/>
          </w:tcPr>
          <w:p w14:paraId="38ACA53F" w14:textId="28D184AB" w:rsidR="00CC5100" w:rsidRDefault="00CC5100"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A2BA3" w14:paraId="7751C00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BB6F09D" w14:textId="076CA980" w:rsidR="00CA2BA3" w:rsidRDefault="00CA2BA3" w:rsidP="00AC2F97">
            <w:pPr>
              <w:pStyle w:val="TableBody"/>
            </w:pPr>
            <w:r>
              <w:t>0.6</w:t>
            </w:r>
          </w:p>
        </w:tc>
        <w:tc>
          <w:tcPr>
            <w:tcW w:w="3289" w:type="pct"/>
          </w:tcPr>
          <w:p w14:paraId="7439851C" w14:textId="22F79D01"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Added section detailing Agent Endpoints responsibilities (3.1.4), fixed some typo’s</w:t>
            </w:r>
          </w:p>
        </w:tc>
        <w:tc>
          <w:tcPr>
            <w:tcW w:w="514" w:type="pct"/>
          </w:tcPr>
          <w:p w14:paraId="5DB46759" w14:textId="104F0409"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15ww51.4</w:t>
            </w:r>
          </w:p>
        </w:tc>
        <w:tc>
          <w:tcPr>
            <w:tcW w:w="701" w:type="pct"/>
          </w:tcPr>
          <w:p w14:paraId="6CEDBBFD" w14:textId="425A8A7C" w:rsidR="00CA2BA3" w:rsidRDefault="00CA2BA3"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F6CC3" w14:paraId="1BDF8817"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8180056" w14:textId="4A4D55AA" w:rsidR="00FF6CC3" w:rsidRDefault="00FF6CC3" w:rsidP="00AC2F97">
            <w:pPr>
              <w:pStyle w:val="TableBody"/>
            </w:pPr>
            <w:r>
              <w:lastRenderedPageBreak/>
              <w:t>0.7</w:t>
            </w:r>
          </w:p>
        </w:tc>
        <w:tc>
          <w:tcPr>
            <w:tcW w:w="3289" w:type="pct"/>
          </w:tcPr>
          <w:p w14:paraId="2BD1CA0C" w14:textId="60D1A412"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I/O signal list for </w:t>
            </w:r>
            <w:proofErr w:type="spellStart"/>
            <w:r>
              <w:t>dft_reset_sync</w:t>
            </w:r>
            <w:proofErr w:type="spellEnd"/>
            <w:r>
              <w:t xml:space="preserve"> and </w:t>
            </w:r>
            <w:proofErr w:type="spellStart"/>
            <w:r>
              <w:t>fpg_pok</w:t>
            </w:r>
            <w:proofErr w:type="spellEnd"/>
          </w:p>
        </w:tc>
        <w:tc>
          <w:tcPr>
            <w:tcW w:w="514" w:type="pct"/>
          </w:tcPr>
          <w:p w14:paraId="2A40E9EE" w14:textId="65902BD7"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16ww02.5</w:t>
            </w:r>
          </w:p>
        </w:tc>
        <w:tc>
          <w:tcPr>
            <w:tcW w:w="701" w:type="pct"/>
          </w:tcPr>
          <w:p w14:paraId="175B1273" w14:textId="66EEC71F" w:rsidR="00FF6CC3" w:rsidRDefault="00FF6CC3"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EC7B67" w14:paraId="1A24C49B"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72B8E74C" w14:textId="0F9738DE" w:rsidR="00EC7B67" w:rsidRDefault="00EC7B67" w:rsidP="00AC2F97">
            <w:pPr>
              <w:pStyle w:val="TableBody"/>
            </w:pPr>
            <w:r>
              <w:t>0.8</w:t>
            </w:r>
          </w:p>
        </w:tc>
        <w:tc>
          <w:tcPr>
            <w:tcW w:w="3289" w:type="pct"/>
          </w:tcPr>
          <w:p w14:paraId="3A8E4AC4" w14:textId="63BC5758"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notes on integrating the </w:t>
            </w:r>
            <w:proofErr w:type="spellStart"/>
            <w:r>
              <w:t>cdc_wrapper</w:t>
            </w:r>
            <w:proofErr w:type="spellEnd"/>
            <w:r>
              <w:t xml:space="preserve"> into the subsystem</w:t>
            </w:r>
          </w:p>
        </w:tc>
        <w:tc>
          <w:tcPr>
            <w:tcW w:w="514" w:type="pct"/>
          </w:tcPr>
          <w:p w14:paraId="7FD71A4A" w14:textId="2CED2769" w:rsidR="00EC7B67" w:rsidRDefault="003009AF" w:rsidP="00AC2F97">
            <w:pPr>
              <w:pStyle w:val="TableBody"/>
              <w:cnfStyle w:val="000000100000" w:firstRow="0" w:lastRow="0" w:firstColumn="0" w:lastColumn="0" w:oddVBand="0" w:evenVBand="0" w:oddHBand="1" w:evenHBand="0" w:firstRowFirstColumn="0" w:firstRowLastColumn="0" w:lastRowFirstColumn="0" w:lastRowLastColumn="0"/>
            </w:pPr>
            <w:r>
              <w:t>16ww06</w:t>
            </w:r>
          </w:p>
        </w:tc>
        <w:tc>
          <w:tcPr>
            <w:tcW w:w="701" w:type="pct"/>
          </w:tcPr>
          <w:p w14:paraId="7A1887F5" w14:textId="4B6FB451" w:rsidR="00EC7B67" w:rsidRDefault="00EC7B67"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F23DF" w14:paraId="36DB3069"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67F13AF" w14:textId="11DCEA1D" w:rsidR="004F23DF" w:rsidRDefault="004F23DF" w:rsidP="00AC2F97">
            <w:pPr>
              <w:pStyle w:val="TableBody"/>
            </w:pPr>
            <w:r>
              <w:t>0.9</w:t>
            </w:r>
          </w:p>
        </w:tc>
        <w:tc>
          <w:tcPr>
            <w:tcW w:w="3289" w:type="pct"/>
          </w:tcPr>
          <w:p w14:paraId="2422E30A" w14:textId="5EF5A02A"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Added example of VISA connectivity and location of spreadsheet, added additional IOSF SB Endpoint parameter to set to 1</w:t>
            </w:r>
          </w:p>
        </w:tc>
        <w:tc>
          <w:tcPr>
            <w:tcW w:w="514" w:type="pct"/>
          </w:tcPr>
          <w:p w14:paraId="696CAE87" w14:textId="100E561C"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16ww37</w:t>
            </w:r>
          </w:p>
        </w:tc>
        <w:tc>
          <w:tcPr>
            <w:tcW w:w="701" w:type="pct"/>
          </w:tcPr>
          <w:p w14:paraId="09705E38" w14:textId="110A2466" w:rsidR="004F23DF" w:rsidRDefault="004F23D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C013FF" w14:paraId="3C8B100D"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23210EB" w14:textId="6B864660" w:rsidR="00C013FF" w:rsidRDefault="00C013FF" w:rsidP="00AC2F97">
            <w:pPr>
              <w:pStyle w:val="TableBody"/>
            </w:pPr>
            <w:r>
              <w:t>0.10</w:t>
            </w:r>
          </w:p>
        </w:tc>
        <w:tc>
          <w:tcPr>
            <w:tcW w:w="3289" w:type="pct"/>
          </w:tcPr>
          <w:p w14:paraId="15BFE688" w14:textId="6B74CB8A"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another parameter option for the </w:t>
            </w:r>
            <w:proofErr w:type="spellStart"/>
            <w:r>
              <w:t>dft_reset_sync</w:t>
            </w:r>
            <w:proofErr w:type="spellEnd"/>
          </w:p>
        </w:tc>
        <w:tc>
          <w:tcPr>
            <w:tcW w:w="514" w:type="pct"/>
          </w:tcPr>
          <w:p w14:paraId="7DFBBD1A" w14:textId="252B4BF3"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16ww45</w:t>
            </w:r>
          </w:p>
        </w:tc>
        <w:tc>
          <w:tcPr>
            <w:tcW w:w="701" w:type="pct"/>
          </w:tcPr>
          <w:p w14:paraId="3D929C83" w14:textId="64EECBE6" w:rsidR="00C013FF" w:rsidRDefault="00C013FF"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4E10CF" w14:paraId="5CEE764A"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D533464" w14:textId="66CC33DA" w:rsidR="004E10CF" w:rsidRDefault="004E10CF" w:rsidP="00AC2F97">
            <w:pPr>
              <w:pStyle w:val="TableBody"/>
            </w:pPr>
            <w:r>
              <w:t>0.11</w:t>
            </w:r>
          </w:p>
        </w:tc>
        <w:tc>
          <w:tcPr>
            <w:tcW w:w="3289" w:type="pct"/>
          </w:tcPr>
          <w:p w14:paraId="4C0D8AD0" w14:textId="0939CBD0"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Clarified section 3.1.3 – Visa connectivity</w:t>
            </w:r>
          </w:p>
        </w:tc>
        <w:tc>
          <w:tcPr>
            <w:tcW w:w="514" w:type="pct"/>
          </w:tcPr>
          <w:p w14:paraId="3E932707" w14:textId="74AF0715"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16ww51.5</w:t>
            </w:r>
          </w:p>
        </w:tc>
        <w:tc>
          <w:tcPr>
            <w:tcW w:w="701" w:type="pct"/>
          </w:tcPr>
          <w:p w14:paraId="2E4D0CBD" w14:textId="636B6783" w:rsidR="004E10CF" w:rsidRDefault="004E10CF"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485966" w14:paraId="5FFB8009"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A81440" w14:textId="261884F5" w:rsidR="00485966" w:rsidRPr="009C540B" w:rsidRDefault="00C25012" w:rsidP="00AC2F97">
            <w:pPr>
              <w:pStyle w:val="TableBody"/>
              <w:rPr>
                <w:b/>
              </w:rPr>
            </w:pPr>
            <w:r w:rsidRPr="009C540B">
              <w:rPr>
                <w:b/>
              </w:rPr>
              <w:t>1.0</w:t>
            </w:r>
          </w:p>
        </w:tc>
        <w:tc>
          <w:tcPr>
            <w:tcW w:w="3289" w:type="pct"/>
          </w:tcPr>
          <w:p w14:paraId="751DB649" w14:textId="4962B20A"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 xml:space="preserve">1p0 update, parameters for </w:t>
            </w:r>
            <w:proofErr w:type="spellStart"/>
            <w:r>
              <w:t>cdc_wrapper</w:t>
            </w:r>
            <w:proofErr w:type="spellEnd"/>
          </w:p>
        </w:tc>
        <w:tc>
          <w:tcPr>
            <w:tcW w:w="514" w:type="pct"/>
          </w:tcPr>
          <w:p w14:paraId="0FE702F6" w14:textId="57F35C81"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17ww08.3</w:t>
            </w:r>
          </w:p>
        </w:tc>
        <w:tc>
          <w:tcPr>
            <w:tcW w:w="701" w:type="pct"/>
          </w:tcPr>
          <w:p w14:paraId="2C695556" w14:textId="1FE87A10" w:rsidR="00485966" w:rsidRDefault="00485966"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C25012" w14:paraId="60C96F11"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89F0EC0" w14:textId="2AB6D63D" w:rsidR="00C25012" w:rsidRPr="00C25012" w:rsidRDefault="00C25012" w:rsidP="00AC2F97">
            <w:pPr>
              <w:pStyle w:val="TableBody"/>
              <w:rPr>
                <w:b/>
              </w:rPr>
            </w:pPr>
            <w:r>
              <w:t>1.1</w:t>
            </w:r>
          </w:p>
        </w:tc>
        <w:tc>
          <w:tcPr>
            <w:tcW w:w="3289" w:type="pct"/>
          </w:tcPr>
          <w:p w14:paraId="7905AF97" w14:textId="395995EE"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 xml:space="preserve">Added path to find the security </w:t>
            </w:r>
            <w:proofErr w:type="spellStart"/>
            <w:r>
              <w:t>questionaires</w:t>
            </w:r>
            <w:proofErr w:type="spellEnd"/>
            <w:r>
              <w:t>, fixed I/O for visa outputs</w:t>
            </w:r>
          </w:p>
        </w:tc>
        <w:tc>
          <w:tcPr>
            <w:tcW w:w="514" w:type="pct"/>
          </w:tcPr>
          <w:p w14:paraId="6A2E3DDF" w14:textId="568B4E07"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17ww28f</w:t>
            </w:r>
          </w:p>
        </w:tc>
        <w:tc>
          <w:tcPr>
            <w:tcW w:w="701" w:type="pct"/>
          </w:tcPr>
          <w:p w14:paraId="0B088455" w14:textId="7A72667F" w:rsidR="00C25012" w:rsidRDefault="00C25012"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9C540B" w14:paraId="3BEE3725"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C0E8CE" w14:textId="21AD78BA" w:rsidR="009C540B" w:rsidRPr="00F91434" w:rsidRDefault="009C540B" w:rsidP="00AC2F97">
            <w:pPr>
              <w:pStyle w:val="TableBody"/>
            </w:pPr>
            <w:r w:rsidRPr="009C540B">
              <w:t>1.2</w:t>
            </w:r>
          </w:p>
        </w:tc>
        <w:tc>
          <w:tcPr>
            <w:tcW w:w="3289" w:type="pct"/>
          </w:tcPr>
          <w:p w14:paraId="59AFF4E9" w14:textId="4A4C29A3"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 xml:space="preserve">Clarify connection requirements for </w:t>
            </w:r>
            <w:proofErr w:type="spellStart"/>
            <w:r>
              <w:t>pgcb_rst_b</w:t>
            </w:r>
            <w:proofErr w:type="spellEnd"/>
            <w:r>
              <w:t xml:space="preserve">, </w:t>
            </w:r>
            <w:proofErr w:type="spellStart"/>
            <w:r>
              <w:t>pok_reset_b</w:t>
            </w:r>
            <w:proofErr w:type="spellEnd"/>
            <w:r>
              <w:t xml:space="preserve"> and </w:t>
            </w:r>
            <w:proofErr w:type="spellStart"/>
            <w:r>
              <w:t>ip_pm</w:t>
            </w:r>
            <w:proofErr w:type="spellEnd"/>
            <w:r>
              <w:t xml:space="preserve"> _wake</w:t>
            </w:r>
            <w:r w:rsidR="00FC6C19">
              <w:t xml:space="preserve"> – HSD’s sent to modify connection to </w:t>
            </w:r>
            <w:proofErr w:type="spellStart"/>
            <w:r w:rsidR="00FC6C19">
              <w:t>pgcb_rst_b</w:t>
            </w:r>
            <w:proofErr w:type="spellEnd"/>
          </w:p>
        </w:tc>
        <w:tc>
          <w:tcPr>
            <w:tcW w:w="514" w:type="pct"/>
          </w:tcPr>
          <w:p w14:paraId="4E5372D3" w14:textId="69329C92"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17ww45.1</w:t>
            </w:r>
          </w:p>
        </w:tc>
        <w:tc>
          <w:tcPr>
            <w:tcW w:w="701" w:type="pct"/>
          </w:tcPr>
          <w:p w14:paraId="7268DCDE" w14:textId="715FB894" w:rsidR="009C540B" w:rsidRDefault="009C540B"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F91434" w14:paraId="61675D88"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679238C2" w14:textId="557C0E23" w:rsidR="00F91434" w:rsidRPr="009C540B" w:rsidRDefault="00F91434" w:rsidP="00AC2F97">
            <w:pPr>
              <w:pStyle w:val="TableBody"/>
            </w:pPr>
            <w:r>
              <w:t>1.3</w:t>
            </w:r>
          </w:p>
        </w:tc>
        <w:tc>
          <w:tcPr>
            <w:tcW w:w="3289" w:type="pct"/>
          </w:tcPr>
          <w:p w14:paraId="6F984BE1" w14:textId="6EFAFDD2"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 xml:space="preserve">Updated </w:t>
            </w:r>
            <w:proofErr w:type="spellStart"/>
            <w:r>
              <w:t>cdc_wrapper</w:t>
            </w:r>
            <w:proofErr w:type="spellEnd"/>
            <w:r>
              <w:t xml:space="preserve"> diagram to show extra pipe stages</w:t>
            </w:r>
          </w:p>
        </w:tc>
        <w:tc>
          <w:tcPr>
            <w:tcW w:w="514" w:type="pct"/>
          </w:tcPr>
          <w:p w14:paraId="40A3FC09" w14:textId="7EA48ACB"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Ww47.1</w:t>
            </w:r>
          </w:p>
        </w:tc>
        <w:tc>
          <w:tcPr>
            <w:tcW w:w="701" w:type="pct"/>
          </w:tcPr>
          <w:p w14:paraId="6E08C480" w14:textId="1E37DEC4" w:rsidR="00F91434" w:rsidRDefault="00F91434"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897C61" w14:paraId="3AD2929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0FED9CFB" w14:textId="3B4DBD89" w:rsidR="00897C61" w:rsidRDefault="00897C61" w:rsidP="00AC2F97">
            <w:pPr>
              <w:pStyle w:val="TableBody"/>
            </w:pPr>
            <w:r>
              <w:t>1.4</w:t>
            </w:r>
          </w:p>
        </w:tc>
        <w:tc>
          <w:tcPr>
            <w:tcW w:w="3289" w:type="pct"/>
          </w:tcPr>
          <w:p w14:paraId="29AC1430" w14:textId="22D61963"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 xml:space="preserve">Update for wave3, </w:t>
            </w:r>
            <w:proofErr w:type="spellStart"/>
            <w:r>
              <w:t>pok_mgr</w:t>
            </w:r>
            <w:proofErr w:type="spellEnd"/>
            <w:r>
              <w:t xml:space="preserve"> has been removed</w:t>
            </w:r>
          </w:p>
        </w:tc>
        <w:tc>
          <w:tcPr>
            <w:tcW w:w="514" w:type="pct"/>
          </w:tcPr>
          <w:p w14:paraId="498F4875" w14:textId="21F4A65C"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18ww16</w:t>
            </w:r>
          </w:p>
        </w:tc>
        <w:tc>
          <w:tcPr>
            <w:tcW w:w="701" w:type="pct"/>
          </w:tcPr>
          <w:p w14:paraId="18DB943C" w14:textId="759F7659" w:rsidR="00897C61" w:rsidRDefault="00897C61"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D7648C" w14:paraId="127C0E92" w14:textId="77777777" w:rsidTr="00796375">
        <w:trPr>
          <w:cnfStyle w:val="010000000000" w:firstRow="0" w:lastRow="1" w:firstColumn="0" w:lastColumn="0" w:oddVBand="0" w:evenVBand="0" w:oddHBand="0" w:evenHBand="0" w:firstRowFirstColumn="0" w:firstRowLastColumn="0" w:lastRowFirstColumn="0" w:lastRowLastColumn="0"/>
          <w:ins w:id="762" w:author="Correll, Ken" w:date="2018-08-27T12:45:00Z"/>
        </w:trPr>
        <w:tc>
          <w:tcPr>
            <w:cnfStyle w:val="001000000001" w:firstRow="0" w:lastRow="0" w:firstColumn="1" w:lastColumn="0" w:oddVBand="0" w:evenVBand="0" w:oddHBand="0" w:evenHBand="0" w:firstRowFirstColumn="0" w:firstRowLastColumn="0" w:lastRowFirstColumn="1" w:lastRowLastColumn="0"/>
            <w:tcW w:w="496" w:type="pct"/>
          </w:tcPr>
          <w:p w14:paraId="78852127" w14:textId="3C47BFDF" w:rsidR="00D7648C" w:rsidRDefault="00D7648C" w:rsidP="00AC2F97">
            <w:pPr>
              <w:pStyle w:val="TableBody"/>
              <w:rPr>
                <w:ins w:id="763" w:author="Correll, Ken" w:date="2018-08-27T12:45:00Z"/>
              </w:rPr>
            </w:pPr>
            <w:ins w:id="764" w:author="Correll, Ken" w:date="2018-08-27T12:45:00Z">
              <w:r>
                <w:t>1.5</w:t>
              </w:r>
            </w:ins>
          </w:p>
        </w:tc>
        <w:tc>
          <w:tcPr>
            <w:tcW w:w="3289" w:type="pct"/>
          </w:tcPr>
          <w:p w14:paraId="2655CE1B" w14:textId="6E77CECF" w:rsidR="00D7648C" w:rsidRDefault="00D7648C" w:rsidP="00AC2F97">
            <w:pPr>
              <w:pStyle w:val="TableBody"/>
              <w:cnfStyle w:val="010000000000" w:firstRow="0" w:lastRow="1" w:firstColumn="0" w:lastColumn="0" w:oddVBand="0" w:evenVBand="0" w:oddHBand="0" w:evenHBand="0" w:firstRowFirstColumn="0" w:firstRowLastColumn="0" w:lastRowFirstColumn="0" w:lastRowLastColumn="0"/>
              <w:rPr>
                <w:ins w:id="765" w:author="Correll, Ken" w:date="2018-08-27T12:45:00Z"/>
              </w:rPr>
            </w:pPr>
            <w:ins w:id="766" w:author="Correll, Ken" w:date="2018-08-27T12:45:00Z">
              <w:r>
                <w:t xml:space="preserve">Include new IP’s </w:t>
              </w:r>
              <w:proofErr w:type="spellStart"/>
              <w:r>
                <w:t>ip_disable</w:t>
              </w:r>
              <w:proofErr w:type="spellEnd"/>
              <w:r>
                <w:t xml:space="preserve"> &amp; </w:t>
              </w:r>
              <w:proofErr w:type="spellStart"/>
              <w:r>
                <w:t>fuse_h</w:t>
              </w:r>
            </w:ins>
            <w:ins w:id="767" w:author="Correll, Ken" w:date="2018-08-27T12:46:00Z">
              <w:r>
                <w:t>ip_glue</w:t>
              </w:r>
              <w:proofErr w:type="spellEnd"/>
              <w:r>
                <w:t xml:space="preserve"> – release version:</w:t>
              </w:r>
            </w:ins>
          </w:p>
        </w:tc>
        <w:tc>
          <w:tcPr>
            <w:tcW w:w="514" w:type="pct"/>
          </w:tcPr>
          <w:p w14:paraId="44D09BE1" w14:textId="2DDCF3F3" w:rsidR="00D7648C" w:rsidRDefault="00922AF0">
            <w:pPr>
              <w:pStyle w:val="TableBody"/>
              <w:cnfStyle w:val="010000000000" w:firstRow="0" w:lastRow="1" w:firstColumn="0" w:lastColumn="0" w:oddVBand="0" w:evenVBand="0" w:oddHBand="0" w:evenHBand="0" w:firstRowFirstColumn="0" w:firstRowLastColumn="0" w:lastRowFirstColumn="0" w:lastRowLastColumn="0"/>
              <w:rPr>
                <w:ins w:id="768" w:author="Correll, Ken" w:date="2018-08-27T12:45:00Z"/>
              </w:rPr>
            </w:pPr>
            <w:ins w:id="769" w:author="Correll, Ken" w:date="2018-08-27T12:46:00Z">
              <w:r>
                <w:t>1</w:t>
              </w:r>
            </w:ins>
            <w:ins w:id="770" w:author="Correll, Ken" w:date="2019-02-01T13:40:00Z">
              <w:r>
                <w:t>9ww5c</w:t>
              </w:r>
            </w:ins>
          </w:p>
        </w:tc>
        <w:tc>
          <w:tcPr>
            <w:tcW w:w="701" w:type="pct"/>
          </w:tcPr>
          <w:p w14:paraId="11F8D7D0" w14:textId="4D488B73" w:rsidR="00D7648C" w:rsidRDefault="00D7648C" w:rsidP="00AC2F97">
            <w:pPr>
              <w:pStyle w:val="TableBody"/>
              <w:cnfStyle w:val="010000000000" w:firstRow="0" w:lastRow="1" w:firstColumn="0" w:lastColumn="0" w:oddVBand="0" w:evenVBand="0" w:oddHBand="0" w:evenHBand="0" w:firstRowFirstColumn="0" w:firstRowLastColumn="0" w:lastRowFirstColumn="0" w:lastRowLastColumn="0"/>
              <w:rPr>
                <w:ins w:id="771" w:author="Correll, Ken" w:date="2018-08-27T12:45:00Z"/>
              </w:rPr>
            </w:pPr>
            <w:ins w:id="772" w:author="Correll, Ken" w:date="2018-08-27T12:46:00Z">
              <w:r>
                <w:t>Ken Correll</w:t>
              </w:r>
            </w:ins>
          </w:p>
        </w:tc>
      </w:tr>
    </w:tbl>
    <w:p w14:paraId="32886520" w14:textId="77777777" w:rsidR="00207061" w:rsidRDefault="00207061" w:rsidP="00207061">
      <w:pPr>
        <w:pStyle w:val="BodyText"/>
      </w:pPr>
    </w:p>
    <w:p w14:paraId="5FCCCF62" w14:textId="77777777" w:rsidR="00251046" w:rsidRDefault="00251046" w:rsidP="00ED7A45">
      <w:pPr>
        <w:pStyle w:val="Heading1"/>
      </w:pPr>
      <w:bookmarkStart w:id="773" w:name="_Toc536791689"/>
      <w:r w:rsidRPr="001C362B">
        <w:lastRenderedPageBreak/>
        <w:t>Quick</w:t>
      </w:r>
      <w:r>
        <w:t xml:space="preserve"> </w:t>
      </w:r>
      <w:r w:rsidRPr="00ED7A45">
        <w:t>Start</w:t>
      </w:r>
      <w:bookmarkEnd w:id="757"/>
      <w:bookmarkEnd w:id="758"/>
      <w:bookmarkEnd w:id="759"/>
      <w:bookmarkEnd w:id="760"/>
      <w:bookmarkEnd w:id="773"/>
    </w:p>
    <w:p w14:paraId="74264EC1" w14:textId="2994E219" w:rsidR="00545566" w:rsidRPr="00545566" w:rsidRDefault="00545566" w:rsidP="00545566">
      <w:pPr>
        <w:pStyle w:val="BodyText"/>
      </w:pPr>
    </w:p>
    <w:p w14:paraId="5FCCCF63" w14:textId="63BD89D0" w:rsidR="00943080" w:rsidRDefault="00943080" w:rsidP="00344EB9">
      <w:pPr>
        <w:pStyle w:val="Heading2"/>
      </w:pPr>
      <w:bookmarkStart w:id="774" w:name="_Toc294097324"/>
      <w:bookmarkStart w:id="775" w:name="_Toc294097398"/>
      <w:bookmarkStart w:id="776" w:name="_Toc294097470"/>
      <w:bookmarkStart w:id="777" w:name="_Toc294099855"/>
      <w:bookmarkStart w:id="778" w:name="_Toc296358125"/>
      <w:bookmarkStart w:id="779" w:name="_Toc299025140"/>
      <w:bookmarkStart w:id="780" w:name="_Toc299031451"/>
      <w:bookmarkStart w:id="781" w:name="_Toc300262180"/>
      <w:bookmarkStart w:id="782" w:name="_Toc536791690"/>
      <w:r>
        <w:t xml:space="preserve">Downloading </w:t>
      </w:r>
      <w:r w:rsidR="003F6C6F">
        <w:t>Sub IP</w:t>
      </w:r>
      <w:bookmarkEnd w:id="782"/>
    </w:p>
    <w:p w14:paraId="43B485F4" w14:textId="4B65B9D6" w:rsidR="0020313A" w:rsidRDefault="002251C5" w:rsidP="00C04B88">
      <w:pPr>
        <w:pStyle w:val="BodyText"/>
      </w:pPr>
      <w:r>
        <w:t xml:space="preserve">The </w:t>
      </w:r>
      <w:proofErr w:type="spellStart"/>
      <w:r>
        <w:t>cdc_wrapper</w:t>
      </w:r>
      <w:proofErr w:type="spellEnd"/>
      <w:r w:rsidR="00FF3667">
        <w:t xml:space="preserve">, </w:t>
      </w:r>
      <w:proofErr w:type="spellStart"/>
      <w:r w:rsidR="00FF3667">
        <w:t>dft_reset_sync</w:t>
      </w:r>
      <w:proofErr w:type="spellEnd"/>
      <w:r w:rsidR="00FF3667">
        <w:t xml:space="preserve"> and </w:t>
      </w:r>
      <w:proofErr w:type="spellStart"/>
      <w:r w:rsidR="006A6944">
        <w:t>pok_mgr</w:t>
      </w:r>
      <w:proofErr w:type="spellEnd"/>
      <w:r w:rsidR="00FF3667">
        <w:t xml:space="preserve"> models are</w:t>
      </w:r>
      <w:r>
        <w:t xml:space="preserve"> </w:t>
      </w:r>
      <w:r w:rsidR="0020313A">
        <w:t xml:space="preserve">in </w:t>
      </w:r>
      <w:proofErr w:type="spellStart"/>
      <w:r w:rsidR="0020313A">
        <w:t>rcf_widget_library</w:t>
      </w:r>
      <w:proofErr w:type="spellEnd"/>
      <w:r w:rsidR="0020313A">
        <w:t xml:space="preserve"> repo</w:t>
      </w:r>
    </w:p>
    <w:p w14:paraId="5D211F5E" w14:textId="7F83AA9E" w:rsidR="00142AE7" w:rsidRDefault="0020313A" w:rsidP="00C04B88">
      <w:pPr>
        <w:pStyle w:val="BodyText"/>
      </w:pPr>
      <w:r>
        <w:t>$IP_RELEASES/</w:t>
      </w:r>
      <w:proofErr w:type="spellStart"/>
      <w:r>
        <w:t>rcf_widget</w:t>
      </w:r>
      <w:r w:rsidR="002251C5">
        <w:t>_library</w:t>
      </w:r>
      <w:proofErr w:type="spellEnd"/>
      <w:r w:rsidR="002251C5">
        <w:t>/&lt;version&gt;/</w:t>
      </w:r>
    </w:p>
    <w:p w14:paraId="777130E1" w14:textId="11E24275" w:rsidR="002251C5" w:rsidRPr="00943080" w:rsidRDefault="00FF3667" w:rsidP="00C04B88">
      <w:pPr>
        <w:pStyle w:val="BodyText"/>
      </w:pPr>
      <w:r>
        <w:t xml:space="preserve">Note that all have been </w:t>
      </w:r>
      <w:proofErr w:type="spellStart"/>
      <w:r>
        <w:t>uniquified</w:t>
      </w:r>
      <w:proofErr w:type="spellEnd"/>
      <w:r>
        <w:t xml:space="preserve"> with </w:t>
      </w:r>
      <w:proofErr w:type="spellStart"/>
      <w:r>
        <w:t>rcfwl</w:t>
      </w:r>
      <w:proofErr w:type="spellEnd"/>
      <w:r>
        <w:t>_ prefix.</w:t>
      </w:r>
    </w:p>
    <w:p w14:paraId="5FCCCF65" w14:textId="77777777" w:rsidR="00251046" w:rsidRPr="00344EB9" w:rsidRDefault="00251046" w:rsidP="00344EB9">
      <w:pPr>
        <w:pStyle w:val="Heading2"/>
      </w:pPr>
      <w:bookmarkStart w:id="783" w:name="_Toc536791691"/>
      <w:r w:rsidRPr="00344EB9">
        <w:t>Integrity Checks for Standalone IP</w:t>
      </w:r>
      <w:bookmarkEnd w:id="774"/>
      <w:bookmarkEnd w:id="775"/>
      <w:bookmarkEnd w:id="776"/>
      <w:bookmarkEnd w:id="777"/>
      <w:bookmarkEnd w:id="778"/>
      <w:bookmarkEnd w:id="779"/>
      <w:bookmarkEnd w:id="780"/>
      <w:bookmarkEnd w:id="781"/>
      <w:bookmarkEnd w:id="783"/>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8" w14:textId="6F9B8C13" w:rsidR="00251046" w:rsidRDefault="0020313A" w:rsidP="007B4BFF">
      <w:pPr>
        <w:pStyle w:val="List"/>
        <w:numPr>
          <w:ilvl w:val="0"/>
          <w:numId w:val="1"/>
        </w:numPr>
      </w:pPr>
      <w:r>
        <w:t>Build the model:</w:t>
      </w:r>
    </w:p>
    <w:p w14:paraId="4C6A9AAB" w14:textId="77CA2A76" w:rsidR="00DB7DD8" w:rsidRDefault="00CC5100" w:rsidP="00FF3667">
      <w:pPr>
        <w:pStyle w:val="List"/>
        <w:numPr>
          <w:ilvl w:val="0"/>
          <w:numId w:val="0"/>
        </w:numPr>
        <w:spacing w:before="0" w:after="0"/>
        <w:ind w:left="360"/>
      </w:pPr>
      <w:proofErr w:type="spellStart"/>
      <w:r>
        <w:t>bman</w:t>
      </w:r>
      <w:proofErr w:type="spellEnd"/>
      <w:r>
        <w:t xml:space="preserve"> -</w:t>
      </w:r>
      <w:proofErr w:type="spellStart"/>
      <w:r>
        <w:t>dut</w:t>
      </w:r>
      <w:proofErr w:type="spellEnd"/>
      <w:r>
        <w:t xml:space="preserve"> </w:t>
      </w:r>
      <w:proofErr w:type="spellStart"/>
      <w:r>
        <w:t>rcfwl</w:t>
      </w:r>
      <w:proofErr w:type="spellEnd"/>
      <w:r w:rsidR="0020313A" w:rsidRPr="0020313A">
        <w:t xml:space="preserve"> -mc=</w:t>
      </w:r>
      <w:proofErr w:type="spellStart"/>
      <w:r w:rsidR="0020313A" w:rsidRPr="0020313A">
        <w:t>cdc_wrapper</w:t>
      </w:r>
      <w:proofErr w:type="spellEnd"/>
    </w:p>
    <w:p w14:paraId="3E555E5D" w14:textId="4B8CF3F6" w:rsidR="00FF3667" w:rsidRDefault="00FF3667" w:rsidP="00FF3667">
      <w:pPr>
        <w:pStyle w:val="List"/>
        <w:numPr>
          <w:ilvl w:val="0"/>
          <w:numId w:val="0"/>
        </w:numPr>
        <w:spacing w:before="0" w:after="0"/>
        <w:ind w:left="360"/>
        <w:rPr>
          <w:ins w:id="784" w:author="Correll, Ken" w:date="2018-08-27T12:47:00Z"/>
        </w:rPr>
      </w:pPr>
      <w:proofErr w:type="spellStart"/>
      <w:r w:rsidRPr="0020313A">
        <w:t>bman</w:t>
      </w:r>
      <w:proofErr w:type="spellEnd"/>
      <w:r w:rsidRPr="0020313A">
        <w:t xml:space="preserve"> -</w:t>
      </w:r>
      <w:proofErr w:type="spellStart"/>
      <w:r w:rsidRPr="0020313A">
        <w:t>dut</w:t>
      </w:r>
      <w:proofErr w:type="spellEnd"/>
      <w:r w:rsidRPr="0020313A">
        <w:t xml:space="preserve"> </w:t>
      </w:r>
      <w:proofErr w:type="spellStart"/>
      <w:r w:rsidRPr="0020313A">
        <w:t>rc</w:t>
      </w:r>
      <w:r>
        <w:t>fwl</w:t>
      </w:r>
      <w:proofErr w:type="spellEnd"/>
      <w:r>
        <w:t xml:space="preserve"> -mc=</w:t>
      </w:r>
      <w:proofErr w:type="spellStart"/>
      <w:r>
        <w:t>dft_reset_sync</w:t>
      </w:r>
      <w:proofErr w:type="spellEnd"/>
    </w:p>
    <w:p w14:paraId="3B82C27F" w14:textId="78611252" w:rsidR="00D7648C" w:rsidRDefault="00D7648C" w:rsidP="00FF3667">
      <w:pPr>
        <w:pStyle w:val="List"/>
        <w:numPr>
          <w:ilvl w:val="0"/>
          <w:numId w:val="0"/>
        </w:numPr>
        <w:spacing w:before="0" w:after="0"/>
        <w:ind w:left="360"/>
        <w:rPr>
          <w:ins w:id="785" w:author="Correll, Ken" w:date="2018-08-27T12:47:00Z"/>
        </w:rPr>
      </w:pPr>
      <w:proofErr w:type="spellStart"/>
      <w:ins w:id="786" w:author="Correll, Ken" w:date="2018-08-27T12:47:00Z">
        <w:r>
          <w:t>bman</w:t>
        </w:r>
        <w:proofErr w:type="spellEnd"/>
        <w:r>
          <w:t xml:space="preserve"> –</w:t>
        </w:r>
        <w:proofErr w:type="spellStart"/>
        <w:r>
          <w:t>dut</w:t>
        </w:r>
        <w:proofErr w:type="spellEnd"/>
        <w:r>
          <w:t xml:space="preserve"> </w:t>
        </w:r>
        <w:proofErr w:type="spellStart"/>
        <w:r>
          <w:t>rcfwl</w:t>
        </w:r>
        <w:proofErr w:type="spellEnd"/>
        <w:r>
          <w:t xml:space="preserve"> –mc= </w:t>
        </w:r>
        <w:proofErr w:type="spellStart"/>
        <w:r>
          <w:t>ip_disable</w:t>
        </w:r>
        <w:proofErr w:type="spellEnd"/>
      </w:ins>
    </w:p>
    <w:p w14:paraId="0110B0F3" w14:textId="2EB562E5" w:rsidR="00D7648C" w:rsidRPr="00524F62" w:rsidRDefault="00D7648C" w:rsidP="00FF3667">
      <w:pPr>
        <w:pStyle w:val="List"/>
        <w:numPr>
          <w:ilvl w:val="0"/>
          <w:numId w:val="0"/>
        </w:numPr>
        <w:spacing w:before="0" w:after="0"/>
        <w:ind w:left="360"/>
      </w:pPr>
      <w:proofErr w:type="spellStart"/>
      <w:ins w:id="787" w:author="Correll, Ken" w:date="2018-08-27T12:47:00Z">
        <w:r>
          <w:t>bman</w:t>
        </w:r>
        <w:proofErr w:type="spellEnd"/>
        <w:r>
          <w:t xml:space="preserve"> –</w:t>
        </w:r>
        <w:proofErr w:type="spellStart"/>
        <w:r>
          <w:t>dut</w:t>
        </w:r>
        <w:proofErr w:type="spellEnd"/>
        <w:r>
          <w:t xml:space="preserve"> </w:t>
        </w:r>
        <w:proofErr w:type="spellStart"/>
        <w:r>
          <w:t>rcfwl</w:t>
        </w:r>
        <w:proofErr w:type="spellEnd"/>
        <w:r>
          <w:t xml:space="preserve"> –mc=</w:t>
        </w:r>
        <w:proofErr w:type="spellStart"/>
        <w:r>
          <w:t>fuse_hip_glue</w:t>
        </w:r>
      </w:ins>
      <w:proofErr w:type="spellEnd"/>
    </w:p>
    <w:p w14:paraId="47AFCCEC" w14:textId="18972827" w:rsidR="00FF3667" w:rsidRPr="00D7648C" w:rsidRDefault="00FF3667" w:rsidP="00FF3667">
      <w:pPr>
        <w:pStyle w:val="List"/>
        <w:numPr>
          <w:ilvl w:val="0"/>
          <w:numId w:val="0"/>
        </w:numPr>
        <w:spacing w:before="0"/>
        <w:ind w:left="360"/>
        <w:rPr>
          <w:strike/>
        </w:rPr>
      </w:pPr>
      <w:proofErr w:type="spellStart"/>
      <w:r w:rsidRPr="00D7648C">
        <w:rPr>
          <w:strike/>
        </w:rPr>
        <w:t>bman</w:t>
      </w:r>
      <w:proofErr w:type="spellEnd"/>
      <w:r w:rsidRPr="00D7648C">
        <w:rPr>
          <w:strike/>
        </w:rPr>
        <w:t xml:space="preserve"> -</w:t>
      </w:r>
      <w:proofErr w:type="spellStart"/>
      <w:r w:rsidRPr="00D7648C">
        <w:rPr>
          <w:strike/>
        </w:rPr>
        <w:t>dut</w:t>
      </w:r>
      <w:proofErr w:type="spellEnd"/>
      <w:r w:rsidRPr="00D7648C">
        <w:rPr>
          <w:strike/>
        </w:rPr>
        <w:t xml:space="preserve"> </w:t>
      </w:r>
      <w:proofErr w:type="spellStart"/>
      <w:r w:rsidRPr="00D7648C">
        <w:rPr>
          <w:strike/>
        </w:rPr>
        <w:t>rcfwl</w:t>
      </w:r>
      <w:proofErr w:type="spellEnd"/>
      <w:r w:rsidRPr="00D7648C">
        <w:rPr>
          <w:strike/>
        </w:rPr>
        <w:t xml:space="preserve"> -mc=</w:t>
      </w:r>
      <w:proofErr w:type="spellStart"/>
      <w:r w:rsidR="006A6944" w:rsidRPr="00D7648C">
        <w:rPr>
          <w:strike/>
        </w:rPr>
        <w:t>pok_mgr</w:t>
      </w:r>
      <w:proofErr w:type="spellEnd"/>
    </w:p>
    <w:p w14:paraId="0A0DB99C" w14:textId="605E5E84" w:rsidR="00CC5100" w:rsidRDefault="00CC5100" w:rsidP="00FF3667">
      <w:pPr>
        <w:pStyle w:val="List"/>
        <w:numPr>
          <w:ilvl w:val="0"/>
          <w:numId w:val="0"/>
        </w:numPr>
        <w:spacing w:before="0"/>
        <w:ind w:left="360"/>
      </w:pPr>
      <w:r>
        <w:t xml:space="preserve">or to build all </w:t>
      </w:r>
      <w:r w:rsidRPr="00D7648C">
        <w:rPr>
          <w:strike/>
        </w:rPr>
        <w:t>three</w:t>
      </w:r>
    </w:p>
    <w:p w14:paraId="4B964EEB" w14:textId="59CBB4FB" w:rsidR="00CC5100" w:rsidRPr="00524F62" w:rsidRDefault="00CC5100" w:rsidP="00FF3667">
      <w:pPr>
        <w:pStyle w:val="List"/>
        <w:numPr>
          <w:ilvl w:val="0"/>
          <w:numId w:val="0"/>
        </w:numPr>
        <w:spacing w:before="0"/>
        <w:ind w:left="360"/>
      </w:pPr>
      <w:proofErr w:type="spellStart"/>
      <w:r>
        <w:t>bman</w:t>
      </w:r>
      <w:proofErr w:type="spellEnd"/>
      <w:r>
        <w:t xml:space="preserve"> –</w:t>
      </w:r>
      <w:proofErr w:type="spellStart"/>
      <w:r>
        <w:t>dut</w:t>
      </w:r>
      <w:proofErr w:type="spellEnd"/>
      <w:r>
        <w:t xml:space="preserve"> </w:t>
      </w:r>
      <w:proofErr w:type="spellStart"/>
      <w:r>
        <w:t>rcfwl</w:t>
      </w:r>
      <w:proofErr w:type="spellEnd"/>
    </w:p>
    <w:p w14:paraId="5FCCCF6C" w14:textId="3FD8AD99" w:rsidR="00251046" w:rsidRDefault="0020313A" w:rsidP="00FF3667">
      <w:pPr>
        <w:pStyle w:val="List"/>
        <w:numPr>
          <w:ilvl w:val="0"/>
          <w:numId w:val="1"/>
        </w:numPr>
      </w:pPr>
      <w:r>
        <w:t>Run a simple regression:</w:t>
      </w:r>
    </w:p>
    <w:p w14:paraId="7EC01857" w14:textId="79EC18BC" w:rsidR="006A6944" w:rsidRDefault="0020313A" w:rsidP="00524F62">
      <w:pPr>
        <w:pStyle w:val="List"/>
        <w:numPr>
          <w:ilvl w:val="0"/>
          <w:numId w:val="0"/>
        </w:numPr>
        <w:ind w:left="360"/>
      </w:pPr>
      <w:r>
        <w:t xml:space="preserve">There are no standalone regressions for the </w:t>
      </w:r>
      <w:proofErr w:type="spellStart"/>
      <w:r>
        <w:t>cdc_wrapper</w:t>
      </w:r>
      <w:proofErr w:type="spellEnd"/>
      <w:r w:rsidR="006A6944">
        <w:t xml:space="preserve"> or </w:t>
      </w:r>
      <w:proofErr w:type="spellStart"/>
      <w:r w:rsidR="006A6944">
        <w:t>dft_reset_sync</w:t>
      </w:r>
      <w:proofErr w:type="spellEnd"/>
      <w:r>
        <w:t>.  Regression is done at chassis</w:t>
      </w:r>
      <w:r w:rsidR="006A6944">
        <w:t xml:space="preserve"> level.  </w:t>
      </w:r>
      <w:proofErr w:type="spellStart"/>
      <w:r w:rsidR="006A6944" w:rsidRPr="00D7648C">
        <w:rPr>
          <w:strike/>
        </w:rPr>
        <w:t>Pok_mgr</w:t>
      </w:r>
      <w:proofErr w:type="spellEnd"/>
      <w:r w:rsidR="006A6944" w:rsidRPr="00D7648C">
        <w:rPr>
          <w:strike/>
        </w:rPr>
        <w:t xml:space="preserve"> does have verification collateral</w:t>
      </w:r>
    </w:p>
    <w:p w14:paraId="1602ADB6" w14:textId="2A72CC00" w:rsidR="00524F62" w:rsidRDefault="0020313A" w:rsidP="00524F62">
      <w:pPr>
        <w:pStyle w:val="List"/>
        <w:numPr>
          <w:ilvl w:val="0"/>
          <w:numId w:val="0"/>
        </w:numPr>
        <w:ind w:left="360"/>
      </w:pPr>
      <w:r>
        <w:t xml:space="preserve"> </w:t>
      </w:r>
    </w:p>
    <w:p w14:paraId="3FA5442E" w14:textId="6D0F3966" w:rsidR="00524F62" w:rsidRPr="00524F62" w:rsidRDefault="0020313A">
      <w:pPr>
        <w:pStyle w:val="List"/>
        <w:numPr>
          <w:ilvl w:val="0"/>
          <w:numId w:val="1"/>
        </w:numPr>
      </w:pPr>
      <w:r>
        <w:t>Run synthesis</w:t>
      </w:r>
      <w:r w:rsidR="00251046">
        <w:t>:</w:t>
      </w:r>
      <w:r w:rsidR="00545B08">
        <w:br/>
      </w:r>
      <w:proofErr w:type="spellStart"/>
      <w:r w:rsidR="006A6944">
        <w:t>febe</w:t>
      </w:r>
      <w:proofErr w:type="spellEnd"/>
      <w:r w:rsidR="006A6944">
        <w:t xml:space="preserve"> –</w:t>
      </w:r>
      <w:proofErr w:type="spellStart"/>
      <w:r w:rsidR="006A6944">
        <w:t>dut</w:t>
      </w:r>
      <w:proofErr w:type="spellEnd"/>
      <w:r w:rsidR="006A6944">
        <w:t xml:space="preserve"> </w:t>
      </w:r>
      <w:proofErr w:type="spellStart"/>
      <w:r w:rsidR="006A6944">
        <w:t>rcfwl</w:t>
      </w:r>
      <w:proofErr w:type="spellEnd"/>
      <w:r w:rsidR="00545B08">
        <w:br/>
      </w:r>
      <w:proofErr w:type="spellStart"/>
      <w:r w:rsidR="00CC5100">
        <w:t>febe</w:t>
      </w:r>
      <w:proofErr w:type="spellEnd"/>
      <w:r w:rsidR="00CC5100">
        <w:t xml:space="preserve"> –</w:t>
      </w:r>
      <w:proofErr w:type="spellStart"/>
      <w:r w:rsidR="00CC5100">
        <w:t>dut</w:t>
      </w:r>
      <w:proofErr w:type="spellEnd"/>
      <w:r w:rsidR="00CC5100">
        <w:t xml:space="preserve"> </w:t>
      </w:r>
      <w:proofErr w:type="spellStart"/>
      <w:r w:rsidR="00CC5100">
        <w:t>rcfwl</w:t>
      </w:r>
      <w:proofErr w:type="spellEnd"/>
      <w:r w:rsidR="00897C61">
        <w:t xml:space="preserve"> –s all +s .dc +s .</w:t>
      </w:r>
      <w:proofErr w:type="spellStart"/>
      <w:r w:rsidR="00897C61">
        <w:t>fv</w:t>
      </w:r>
      <w:proofErr w:type="spellEnd"/>
      <w:r w:rsidR="00897C61">
        <w:t xml:space="preserve"> +s .caliber</w:t>
      </w:r>
      <w:r w:rsidR="00CC5100">
        <w:t xml:space="preserve"> </w:t>
      </w:r>
      <w:r w:rsidR="00CC5100" w:rsidRPr="00CC5100">
        <w:t xml:space="preserve">-flow </w:t>
      </w:r>
      <w:proofErr w:type="spellStart"/>
      <w:r w:rsidR="00CC5100" w:rsidRPr="00CC5100">
        <w:t>ip_release</w:t>
      </w:r>
      <w:proofErr w:type="spellEnd"/>
      <w:r w:rsidR="00CC5100" w:rsidRPr="00CC5100">
        <w:t xml:space="preserve"> -</w:t>
      </w:r>
      <w:proofErr w:type="spellStart"/>
      <w:r w:rsidR="00CC5100" w:rsidRPr="00CC5100">
        <w:t>gkturnin</w:t>
      </w:r>
      <w:proofErr w:type="spellEnd"/>
    </w:p>
    <w:p w14:paraId="0DDDD610" w14:textId="6B633518" w:rsidR="00545566" w:rsidRDefault="00545566" w:rsidP="00545566">
      <w:pPr>
        <w:pStyle w:val="Heading1"/>
      </w:pPr>
      <w:bookmarkStart w:id="788" w:name="_Toc299025142"/>
      <w:bookmarkStart w:id="789" w:name="_Toc299031453"/>
      <w:bookmarkStart w:id="790" w:name="_Toc300262181"/>
      <w:bookmarkStart w:id="791" w:name="_Toc301871700"/>
      <w:bookmarkStart w:id="792" w:name="_Toc300262205"/>
      <w:r>
        <w:lastRenderedPageBreak/>
        <w:tab/>
      </w:r>
      <w:bookmarkStart w:id="793" w:name="_Toc536791692"/>
      <w:r w:rsidR="0020313A">
        <w:t>Overview</w:t>
      </w:r>
      <w:bookmarkEnd w:id="793"/>
    </w:p>
    <w:p w14:paraId="7E8D1E9D" w14:textId="3A1B6F41" w:rsidR="00FF3667" w:rsidRDefault="00FF3667" w:rsidP="00257D4A">
      <w:pPr>
        <w:pStyle w:val="Heading2"/>
      </w:pPr>
      <w:bookmarkStart w:id="794" w:name="_Toc536791693"/>
      <w:proofErr w:type="spellStart"/>
      <w:r>
        <w:t>cdc_wrapper</w:t>
      </w:r>
      <w:bookmarkEnd w:id="794"/>
      <w:proofErr w:type="spellEnd"/>
    </w:p>
    <w:p w14:paraId="0F5C2FF3" w14:textId="77777777" w:rsidR="00257D4A" w:rsidRPr="00344EB9" w:rsidRDefault="00257D4A" w:rsidP="00FF3667">
      <w:pPr>
        <w:pStyle w:val="Heading3"/>
      </w:pPr>
      <w:bookmarkStart w:id="795" w:name="_Toc536791694"/>
      <w:r w:rsidRPr="00344EB9">
        <w:t>IP Block Diagram</w:t>
      </w:r>
      <w:bookmarkEnd w:id="795"/>
    </w:p>
    <w:p w14:paraId="552BA156" w14:textId="067FEB25" w:rsidR="0076396B" w:rsidRDefault="00B90A21" w:rsidP="00514039">
      <w:r>
        <w:t xml:space="preserve">The </w:t>
      </w:r>
      <w:proofErr w:type="spellStart"/>
      <w:r>
        <w:t>CDC_wrapper</w:t>
      </w:r>
      <w:proofErr w:type="spellEnd"/>
      <w:r>
        <w:t xml:space="preserve"> takes the CDC from IRR and adds circuitry to make it function correctly without the inclusion of a PGCB.  In addition, support has been added to </w:t>
      </w:r>
      <w:r w:rsidR="0076396B">
        <w:t>include syn</w:t>
      </w:r>
      <w:r w:rsidR="007A016C">
        <w:t>chronizer cells where necessary and</w:t>
      </w:r>
      <w:r w:rsidR="0076396B">
        <w:t xml:space="preserve"> t</w:t>
      </w:r>
      <w:r w:rsidR="007A016C">
        <w:t>o attach to multiple endpoints.</w:t>
      </w:r>
    </w:p>
    <w:p w14:paraId="79EC456B" w14:textId="77777777" w:rsidR="0076396B" w:rsidRDefault="0076396B" w:rsidP="00514039"/>
    <w:p w14:paraId="6525D881" w14:textId="4EDA6A3D" w:rsidR="0076396B" w:rsidRDefault="0076396B" w:rsidP="00514039"/>
    <w:p w14:paraId="05BCFAD6" w14:textId="78ED260E" w:rsidR="00F91434" w:rsidRDefault="00F91434" w:rsidP="00514039">
      <w:r>
        <w:object w:dxaOrig="19471" w:dyaOrig="10921" w14:anchorId="60EAA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0pt" o:ole="">
            <v:imagedata r:id="rId22" o:title=""/>
          </v:shape>
          <o:OLEObject Type="Embed" ProgID="Visio.Drawing.15" ShapeID="_x0000_i1025" DrawAspect="Content" ObjectID="_1610533950" r:id="rId23"/>
        </w:object>
      </w:r>
    </w:p>
    <w:p w14:paraId="431CB38F" w14:textId="77777777" w:rsidR="0076396B" w:rsidRDefault="0076396B" w:rsidP="00514039"/>
    <w:p w14:paraId="4ADFD95C" w14:textId="77777777" w:rsidR="003956A2" w:rsidRDefault="0076396B" w:rsidP="00514039">
      <w:r>
        <w:t xml:space="preserve">This drawing is available in the repo doc/widget block </w:t>
      </w:r>
      <w:proofErr w:type="spellStart"/>
      <w:r>
        <w:t>diagrams.vsdx</w:t>
      </w:r>
      <w:proofErr w:type="spellEnd"/>
      <w:r>
        <w:t xml:space="preserve">, tab </w:t>
      </w:r>
      <w:proofErr w:type="spellStart"/>
      <w:r>
        <w:t>cdc_wrapper</w:t>
      </w:r>
      <w:proofErr w:type="spellEnd"/>
      <w:r>
        <w:t>.</w:t>
      </w:r>
    </w:p>
    <w:p w14:paraId="756C2DD7" w14:textId="77777777" w:rsidR="003956A2" w:rsidRDefault="003956A2" w:rsidP="00514039"/>
    <w:p w14:paraId="3F4DBAEC" w14:textId="641F397B" w:rsidR="005972C6" w:rsidRDefault="0020313A" w:rsidP="00514039">
      <w:r>
        <w:t xml:space="preserve">This document </w:t>
      </w:r>
      <w:r w:rsidR="003956A2">
        <w:t xml:space="preserve">describes the </w:t>
      </w:r>
      <w:proofErr w:type="spellStart"/>
      <w:r>
        <w:t>cdc_wrapper</w:t>
      </w:r>
      <w:proofErr w:type="spellEnd"/>
      <w:r>
        <w:t xml:space="preserve">.  The </w:t>
      </w:r>
      <w:proofErr w:type="spellStart"/>
      <w:r>
        <w:t>ClockDomainController</w:t>
      </w:r>
      <w:proofErr w:type="spellEnd"/>
      <w:r>
        <w:t xml:space="preserve"> integration guide, with notes on using the CDC without the normally accompanying PGCB is in the CDC Integration Guide_notes.docx.</w:t>
      </w:r>
      <w:r w:rsidR="003956A2">
        <w:t xml:space="preserve"> </w:t>
      </w:r>
    </w:p>
    <w:p w14:paraId="174E49CD" w14:textId="61BFEAF0" w:rsidR="00C978C6" w:rsidRDefault="00C978C6" w:rsidP="00257D4A">
      <w:pPr>
        <w:pStyle w:val="Gaps"/>
      </w:pPr>
    </w:p>
    <w:p w14:paraId="1247E02D" w14:textId="5B3C4602" w:rsidR="0077609B" w:rsidRDefault="0077609B" w:rsidP="00877B11">
      <w:pPr>
        <w:pStyle w:val="Heading3"/>
      </w:pPr>
      <w:bookmarkStart w:id="796" w:name="_Toc536791695"/>
      <w:proofErr w:type="spellStart"/>
      <w:r>
        <w:t>CDC_wrapper</w:t>
      </w:r>
      <w:proofErr w:type="spellEnd"/>
      <w:r>
        <w:t xml:space="preserve"> </w:t>
      </w:r>
      <w:r w:rsidR="000C4EB2">
        <w:t xml:space="preserve">Functional </w:t>
      </w:r>
      <w:r>
        <w:t>Interface</w:t>
      </w:r>
      <w:bookmarkEnd w:id="796"/>
    </w:p>
    <w:p w14:paraId="4496DFA8" w14:textId="5E6EE59C" w:rsidR="007A016C" w:rsidRPr="007A016C" w:rsidRDefault="007A016C" w:rsidP="007A016C">
      <w:pPr>
        <w:pStyle w:val="BodyText"/>
      </w:pPr>
      <w:r>
        <w:t xml:space="preserve">The CDC Integration Guide_notes.docx remains the guide to understanding the CDC.  More information on the interface signals is in that document while here the connections to the surrounding circuitry is </w:t>
      </w:r>
      <w:r w:rsidR="00BC4C0A">
        <w:t>described.</w:t>
      </w:r>
    </w:p>
    <w:p w14:paraId="180E65F7" w14:textId="77777777" w:rsidR="0077609B" w:rsidRDefault="0077609B" w:rsidP="00877B11">
      <w:pPr>
        <w:pStyle w:val="Heading4"/>
      </w:pPr>
      <w:r>
        <w:t>Parameters</w:t>
      </w:r>
    </w:p>
    <w:p w14:paraId="46B589B8" w14:textId="3D713F78" w:rsidR="00184E94" w:rsidRPr="00184E94" w:rsidRDefault="00184E94" w:rsidP="00184E94">
      <w:pPr>
        <w:pStyle w:val="BodyText"/>
      </w:pPr>
      <w:r>
        <w:t xml:space="preserve">Only CDC parameters that are exposed in </w:t>
      </w:r>
      <w:proofErr w:type="spellStart"/>
      <w:r>
        <w:t>CDC_wrapper</w:t>
      </w:r>
      <w:proofErr w:type="spellEnd"/>
      <w:r>
        <w:t xml:space="preserve"> are listed.  Other CDC parameters are explained in the CDC Integration guide.</w:t>
      </w:r>
    </w:p>
    <w:tbl>
      <w:tblPr>
        <w:tblStyle w:val="TableGrid"/>
        <w:tblW w:w="10381" w:type="dxa"/>
        <w:jc w:val="center"/>
        <w:tblLook w:val="04A0" w:firstRow="1" w:lastRow="0" w:firstColumn="1" w:lastColumn="0" w:noHBand="0" w:noVBand="1"/>
      </w:tblPr>
      <w:tblGrid>
        <w:gridCol w:w="3748"/>
        <w:gridCol w:w="1997"/>
        <w:gridCol w:w="1997"/>
        <w:gridCol w:w="2639"/>
      </w:tblGrid>
      <w:tr w:rsidR="003956A2" w14:paraId="44088F7C" w14:textId="77777777" w:rsidTr="000C5716">
        <w:trPr>
          <w:jc w:val="center"/>
        </w:trPr>
        <w:tc>
          <w:tcPr>
            <w:tcW w:w="3748" w:type="dxa"/>
          </w:tcPr>
          <w:p w14:paraId="2D8CC5A2" w14:textId="77777777" w:rsidR="003956A2" w:rsidRPr="000D7F8C" w:rsidRDefault="003956A2" w:rsidP="00184E94">
            <w:pPr>
              <w:pStyle w:val="Caption"/>
            </w:pPr>
            <w:r>
              <w:lastRenderedPageBreak/>
              <w:t>Name</w:t>
            </w:r>
          </w:p>
        </w:tc>
        <w:tc>
          <w:tcPr>
            <w:tcW w:w="1997" w:type="dxa"/>
          </w:tcPr>
          <w:p w14:paraId="0C86AD0C" w14:textId="77777777" w:rsidR="003956A2" w:rsidRPr="000D7F8C" w:rsidRDefault="003956A2" w:rsidP="00184E94">
            <w:pPr>
              <w:pStyle w:val="Caption"/>
              <w:jc w:val="center"/>
            </w:pPr>
            <w:r>
              <w:t>Default</w:t>
            </w:r>
          </w:p>
        </w:tc>
        <w:tc>
          <w:tcPr>
            <w:tcW w:w="1997" w:type="dxa"/>
          </w:tcPr>
          <w:p w14:paraId="25A96CFE" w14:textId="77777777" w:rsidR="003956A2" w:rsidRPr="000D7F8C" w:rsidRDefault="003956A2" w:rsidP="00184E94">
            <w:pPr>
              <w:pStyle w:val="Caption"/>
              <w:jc w:val="center"/>
            </w:pPr>
            <w:r>
              <w:t>Valid Values</w:t>
            </w:r>
          </w:p>
        </w:tc>
        <w:tc>
          <w:tcPr>
            <w:tcW w:w="2639" w:type="dxa"/>
          </w:tcPr>
          <w:p w14:paraId="6FC7189F" w14:textId="77777777" w:rsidR="003956A2" w:rsidRPr="000D7F8C" w:rsidRDefault="003956A2" w:rsidP="00184E94">
            <w:pPr>
              <w:pStyle w:val="Caption"/>
            </w:pPr>
            <w:r w:rsidRPr="000D7F8C">
              <w:t>Description</w:t>
            </w:r>
          </w:p>
        </w:tc>
      </w:tr>
      <w:tr w:rsidR="003956A2" w14:paraId="5A62013B" w14:textId="77777777" w:rsidTr="000C5716">
        <w:trPr>
          <w:jc w:val="center"/>
        </w:trPr>
        <w:tc>
          <w:tcPr>
            <w:tcW w:w="3748" w:type="dxa"/>
          </w:tcPr>
          <w:p w14:paraId="17756E7A" w14:textId="77777777" w:rsidR="003956A2" w:rsidRDefault="003956A2" w:rsidP="00184E94">
            <w:r>
              <w:t>DEF_PWRON</w:t>
            </w:r>
          </w:p>
        </w:tc>
        <w:tc>
          <w:tcPr>
            <w:tcW w:w="1997" w:type="dxa"/>
          </w:tcPr>
          <w:p w14:paraId="0F1BFD6A" w14:textId="0460A427" w:rsidR="003956A2" w:rsidRDefault="006A6944" w:rsidP="00184E94">
            <w:pPr>
              <w:jc w:val="center"/>
            </w:pPr>
            <w:r>
              <w:t>0</w:t>
            </w:r>
          </w:p>
        </w:tc>
        <w:tc>
          <w:tcPr>
            <w:tcW w:w="1997" w:type="dxa"/>
          </w:tcPr>
          <w:p w14:paraId="3FD57CBC" w14:textId="77777777" w:rsidR="003956A2" w:rsidRPr="000D7F8C" w:rsidRDefault="003956A2" w:rsidP="00184E94">
            <w:pPr>
              <w:jc w:val="center"/>
              <w:rPr>
                <w:b/>
              </w:rPr>
            </w:pPr>
            <w:r>
              <w:rPr>
                <w:b/>
              </w:rPr>
              <w:t>0,1</w:t>
            </w:r>
          </w:p>
        </w:tc>
        <w:tc>
          <w:tcPr>
            <w:tcW w:w="2639" w:type="dxa"/>
          </w:tcPr>
          <w:p w14:paraId="7C1F1F18" w14:textId="23C8A697" w:rsidR="003956A2" w:rsidRDefault="003956A2" w:rsidP="00184E94">
            <w:r w:rsidRPr="000D7F8C">
              <w:rPr>
                <w:b/>
              </w:rPr>
              <w:t>Default Power On</w:t>
            </w:r>
            <w:r>
              <w:t xml:space="preserve">: Determines whether the initial state after </w:t>
            </w:r>
            <w:proofErr w:type="spellStart"/>
            <w:r>
              <w:t>reset_b</w:t>
            </w:r>
            <w:proofErr w:type="spellEnd"/>
            <w:r>
              <w:t xml:space="preserve"> de-assertion is powered on or powered off</w:t>
            </w:r>
            <w:r w:rsidR="00485966">
              <w:t>.</w:t>
            </w:r>
          </w:p>
          <w:p w14:paraId="2AB7CC47" w14:textId="4BEC7820" w:rsidR="00485966" w:rsidRDefault="003956A2">
            <w:r>
              <w:t xml:space="preserve">If this is set to one </w:t>
            </w:r>
            <w:proofErr w:type="spellStart"/>
            <w:r>
              <w:t>clkreq</w:t>
            </w:r>
            <w:proofErr w:type="spellEnd"/>
            <w:r>
              <w:t xml:space="preserve"> and </w:t>
            </w:r>
            <w:proofErr w:type="spellStart"/>
            <w:r>
              <w:t>pok</w:t>
            </w:r>
            <w:proofErr w:type="spellEnd"/>
            <w:r>
              <w:t xml:space="preserve"> will be asserted</w:t>
            </w:r>
            <w:r w:rsidR="00485966">
              <w:t xml:space="preserve">. </w:t>
            </w:r>
            <w:r>
              <w:t xml:space="preserve">When set to zero, </w:t>
            </w:r>
            <w:proofErr w:type="spellStart"/>
            <w:r>
              <w:t>clkreq</w:t>
            </w:r>
            <w:proofErr w:type="spellEnd"/>
            <w:r>
              <w:t xml:space="preserve">, </w:t>
            </w:r>
            <w:proofErr w:type="spellStart"/>
            <w:r>
              <w:t>pok</w:t>
            </w:r>
            <w:proofErr w:type="spellEnd"/>
            <w:r>
              <w:t xml:space="preserve"> and </w:t>
            </w:r>
            <w:proofErr w:type="spellStart"/>
            <w:r>
              <w:t>gclock_active</w:t>
            </w:r>
            <w:proofErr w:type="spellEnd"/>
            <w:r>
              <w:t xml:space="preserve"> will be de-asserted</w:t>
            </w:r>
            <w:r w:rsidR="00485966">
              <w:t>.</w:t>
            </w:r>
          </w:p>
          <w:p w14:paraId="77503083" w14:textId="03F8DAD1" w:rsidR="003956A2" w:rsidRDefault="00485966">
            <w:proofErr w:type="spellStart"/>
            <w:r>
              <w:t>Prefered</w:t>
            </w:r>
            <w:proofErr w:type="spellEnd"/>
            <w:r>
              <w:t xml:space="preserve"> state is 0.</w:t>
            </w:r>
          </w:p>
        </w:tc>
      </w:tr>
      <w:tr w:rsidR="009B5010" w14:paraId="7E8E687C" w14:textId="77777777" w:rsidTr="000C5716">
        <w:trPr>
          <w:jc w:val="center"/>
        </w:trPr>
        <w:tc>
          <w:tcPr>
            <w:tcW w:w="3748" w:type="dxa"/>
          </w:tcPr>
          <w:p w14:paraId="204CA067" w14:textId="0A8620D9" w:rsidR="009B5010" w:rsidRDefault="006A6944" w:rsidP="00184E94">
            <w:r>
              <w:t>IT_BITS</w:t>
            </w:r>
          </w:p>
        </w:tc>
        <w:tc>
          <w:tcPr>
            <w:tcW w:w="1997" w:type="dxa"/>
          </w:tcPr>
          <w:p w14:paraId="36B256FA" w14:textId="56A6CC8B" w:rsidR="009B5010" w:rsidRDefault="006A6944" w:rsidP="00184E94">
            <w:pPr>
              <w:jc w:val="center"/>
            </w:pPr>
            <w:r>
              <w:t>4</w:t>
            </w:r>
          </w:p>
        </w:tc>
        <w:tc>
          <w:tcPr>
            <w:tcW w:w="1997" w:type="dxa"/>
          </w:tcPr>
          <w:p w14:paraId="72BF7A33" w14:textId="121B1FBB"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36BFFE60" w14:textId="084E9B44" w:rsidR="009B5010" w:rsidRDefault="006A6944" w:rsidP="00184E94">
            <w:pPr>
              <w:rPr>
                <w:b/>
              </w:rPr>
            </w:pPr>
            <w:r>
              <w:rPr>
                <w:b/>
              </w:rPr>
              <w:t xml:space="preserve">IDLE TIMER BITS: </w:t>
            </w:r>
            <w:r>
              <w:t xml:space="preserve">must match the values set in inputs like </w:t>
            </w:r>
            <w:proofErr w:type="spellStart"/>
            <w:r>
              <w:t>cfg_clkreq_syncoff_holdoff</w:t>
            </w:r>
            <w:proofErr w:type="spellEnd"/>
          </w:p>
        </w:tc>
      </w:tr>
      <w:tr w:rsidR="003956A2" w14:paraId="38E534CC" w14:textId="77777777" w:rsidTr="000C5716">
        <w:trPr>
          <w:jc w:val="center"/>
        </w:trPr>
        <w:tc>
          <w:tcPr>
            <w:tcW w:w="3748" w:type="dxa"/>
          </w:tcPr>
          <w:p w14:paraId="1FCF8820" w14:textId="77777777" w:rsidR="003956A2" w:rsidRDefault="003956A2" w:rsidP="00184E94">
            <w:r>
              <w:t>AREQ</w:t>
            </w:r>
          </w:p>
        </w:tc>
        <w:tc>
          <w:tcPr>
            <w:tcW w:w="1997" w:type="dxa"/>
          </w:tcPr>
          <w:p w14:paraId="77A5F243" w14:textId="77777777" w:rsidR="003956A2" w:rsidRDefault="003956A2" w:rsidP="00184E94">
            <w:pPr>
              <w:jc w:val="center"/>
            </w:pPr>
            <w:r>
              <w:t>1</w:t>
            </w:r>
          </w:p>
        </w:tc>
        <w:tc>
          <w:tcPr>
            <w:tcW w:w="1997" w:type="dxa"/>
          </w:tcPr>
          <w:p w14:paraId="344BEED9" w14:textId="77777777" w:rsidR="003956A2" w:rsidRDefault="003956A2" w:rsidP="00184E94">
            <w:pPr>
              <w:jc w:val="center"/>
              <w:rPr>
                <w:b/>
              </w:rPr>
            </w:pPr>
            <w:r w:rsidRPr="000806EE">
              <w:rPr>
                <w:rFonts w:eastAsia="MS Gothic"/>
                <w:color w:val="000000"/>
              </w:rPr>
              <w:t>≥1</w:t>
            </w:r>
          </w:p>
        </w:tc>
        <w:tc>
          <w:tcPr>
            <w:tcW w:w="2639" w:type="dxa"/>
          </w:tcPr>
          <w:p w14:paraId="6016D412" w14:textId="77777777" w:rsidR="003956A2" w:rsidRDefault="003956A2" w:rsidP="00184E94">
            <w:r>
              <w:rPr>
                <w:b/>
              </w:rPr>
              <w:t xml:space="preserve">Asynchronous Clock Requests: </w:t>
            </w:r>
            <w:r>
              <w:t xml:space="preserve">Determines the number of asynchronous clock request inputs.  Providing dedicated inputs for different asynchronous sources ensures glitch free aggregation of different requests but will require per-request synchronization, increasing design area/cost. </w:t>
            </w:r>
          </w:p>
          <w:p w14:paraId="66D29D30" w14:textId="77777777" w:rsidR="003956A2" w:rsidRPr="000806EE" w:rsidRDefault="003956A2" w:rsidP="00184E94">
            <w:r>
              <w:t>This parameter is SIP-specific (does not depend on SOC where SIP is being used).</w:t>
            </w:r>
          </w:p>
        </w:tc>
      </w:tr>
      <w:tr w:rsidR="009B5010" w14:paraId="07CEE801" w14:textId="77777777" w:rsidTr="000C5716">
        <w:trPr>
          <w:jc w:val="center"/>
        </w:trPr>
        <w:tc>
          <w:tcPr>
            <w:tcW w:w="3748" w:type="dxa"/>
          </w:tcPr>
          <w:p w14:paraId="1D43FD23" w14:textId="27A722D1" w:rsidR="009B5010" w:rsidRDefault="009B5010" w:rsidP="00184E94">
            <w:r>
              <w:t>NUM_EP_ATTACHED</w:t>
            </w:r>
          </w:p>
        </w:tc>
        <w:tc>
          <w:tcPr>
            <w:tcW w:w="1997" w:type="dxa"/>
          </w:tcPr>
          <w:p w14:paraId="5452F770" w14:textId="51EF6518" w:rsidR="009B5010" w:rsidRDefault="009B5010" w:rsidP="00184E94">
            <w:pPr>
              <w:jc w:val="center"/>
            </w:pPr>
            <w:r>
              <w:t>1</w:t>
            </w:r>
          </w:p>
        </w:tc>
        <w:tc>
          <w:tcPr>
            <w:tcW w:w="1997" w:type="dxa"/>
          </w:tcPr>
          <w:p w14:paraId="0DEB67B8" w14:textId="1D37CDDF" w:rsidR="009B5010" w:rsidRPr="000806EE" w:rsidRDefault="009B5010" w:rsidP="00184E94">
            <w:pPr>
              <w:jc w:val="center"/>
              <w:rPr>
                <w:rFonts w:eastAsia="MS Gothic"/>
                <w:color w:val="000000"/>
              </w:rPr>
            </w:pPr>
            <w:r w:rsidRPr="000806EE">
              <w:rPr>
                <w:rFonts w:eastAsia="MS Gothic"/>
                <w:color w:val="000000"/>
              </w:rPr>
              <w:t>≥1</w:t>
            </w:r>
          </w:p>
        </w:tc>
        <w:tc>
          <w:tcPr>
            <w:tcW w:w="2639" w:type="dxa"/>
          </w:tcPr>
          <w:p w14:paraId="1AF6C421" w14:textId="648E8541" w:rsidR="009B5010" w:rsidRPr="009B5010" w:rsidRDefault="009B5010" w:rsidP="00184E94">
            <w:r w:rsidRPr="009B5010">
              <w:t xml:space="preserve">Number of endpoints attached </w:t>
            </w:r>
            <w:r w:rsidR="000C5716">
              <w:t>–</w:t>
            </w:r>
            <w:r w:rsidRPr="009B5010">
              <w:t xml:space="preserve"> used to size the bitwise OR of the ISM bits</w:t>
            </w:r>
          </w:p>
        </w:tc>
      </w:tr>
      <w:tr w:rsidR="00485966" w14:paraId="4A0914FB" w14:textId="77777777" w:rsidTr="000C5716">
        <w:trPr>
          <w:jc w:val="center"/>
        </w:trPr>
        <w:tc>
          <w:tcPr>
            <w:tcW w:w="3748" w:type="dxa"/>
          </w:tcPr>
          <w:p w14:paraId="65AC571B" w14:textId="75354B96" w:rsidR="00485966" w:rsidRDefault="00485966" w:rsidP="00184E94">
            <w:r w:rsidRPr="00485966">
              <w:t>ISM_AGT_IS_NS</w:t>
            </w:r>
          </w:p>
        </w:tc>
        <w:tc>
          <w:tcPr>
            <w:tcW w:w="1997" w:type="dxa"/>
          </w:tcPr>
          <w:p w14:paraId="1F9694A8" w14:textId="18A19FB2" w:rsidR="00485966" w:rsidRDefault="00485966" w:rsidP="00184E94">
            <w:pPr>
              <w:jc w:val="center"/>
            </w:pPr>
            <w:r>
              <w:t>0</w:t>
            </w:r>
          </w:p>
        </w:tc>
        <w:tc>
          <w:tcPr>
            <w:tcW w:w="1997" w:type="dxa"/>
          </w:tcPr>
          <w:p w14:paraId="6ED1AF72" w14:textId="17AE35B8" w:rsidR="00485966" w:rsidRPr="000806EE" w:rsidRDefault="00485966" w:rsidP="00184E94">
            <w:pPr>
              <w:jc w:val="center"/>
              <w:rPr>
                <w:rFonts w:eastAsia="MS Gothic"/>
                <w:color w:val="000000"/>
              </w:rPr>
            </w:pPr>
            <w:r>
              <w:rPr>
                <w:rFonts w:eastAsia="MS Gothic"/>
                <w:color w:val="000000"/>
              </w:rPr>
              <w:t>0,1</w:t>
            </w:r>
          </w:p>
        </w:tc>
        <w:tc>
          <w:tcPr>
            <w:tcW w:w="2639" w:type="dxa"/>
          </w:tcPr>
          <w:p w14:paraId="7D448E03" w14:textId="2D0109BD" w:rsidR="00485966" w:rsidRPr="009B5010" w:rsidRDefault="00485966" w:rsidP="00C25012">
            <w:pPr>
              <w:tabs>
                <w:tab w:val="right" w:pos="4490"/>
              </w:tabs>
            </w:pPr>
            <w:r>
              <w:t>Not to be used without consultation</w:t>
            </w:r>
            <w:r w:rsidR="000C5716">
              <w:tab/>
            </w:r>
          </w:p>
        </w:tc>
      </w:tr>
      <w:tr w:rsidR="000C5716" w14:paraId="3A4A1F41" w14:textId="77777777" w:rsidTr="000C5716">
        <w:trPr>
          <w:jc w:val="center"/>
        </w:trPr>
        <w:tc>
          <w:tcPr>
            <w:tcW w:w="3748" w:type="dxa"/>
          </w:tcPr>
          <w:p w14:paraId="671D3229" w14:textId="11B84E1A" w:rsidR="000C5716" w:rsidRPr="00485966" w:rsidRDefault="000C5716" w:rsidP="00184E94">
            <w:r>
              <w:t>DFX_NUM</w:t>
            </w:r>
            <w:r w:rsidRPr="000C5716">
              <w:t>_OF_FEATURES_TO_SECURE</w:t>
            </w:r>
          </w:p>
        </w:tc>
        <w:tc>
          <w:tcPr>
            <w:tcW w:w="1997" w:type="dxa"/>
          </w:tcPr>
          <w:p w14:paraId="661A4355" w14:textId="6698F67D" w:rsidR="000C5716" w:rsidRDefault="000C5716" w:rsidP="00184E94">
            <w:pPr>
              <w:jc w:val="center"/>
            </w:pPr>
            <w:r>
              <w:t>1</w:t>
            </w:r>
          </w:p>
        </w:tc>
        <w:tc>
          <w:tcPr>
            <w:tcW w:w="1997" w:type="dxa"/>
          </w:tcPr>
          <w:p w14:paraId="1895F810" w14:textId="15350F5A" w:rsidR="000C5716" w:rsidRDefault="000C5716" w:rsidP="00184E94">
            <w:pPr>
              <w:jc w:val="center"/>
              <w:rPr>
                <w:rFonts w:eastAsia="MS Gothic"/>
                <w:color w:val="000000"/>
              </w:rPr>
            </w:pPr>
            <w:r>
              <w:rPr>
                <w:rFonts w:eastAsia="MS Gothic"/>
                <w:color w:val="000000"/>
              </w:rPr>
              <w:t>1</w:t>
            </w:r>
          </w:p>
        </w:tc>
        <w:tc>
          <w:tcPr>
            <w:tcW w:w="2639" w:type="dxa"/>
          </w:tcPr>
          <w:p w14:paraId="4C5A2BAB" w14:textId="1F33FD33" w:rsidR="000C5716" w:rsidRDefault="000C5716" w:rsidP="000C5716">
            <w:pPr>
              <w:tabs>
                <w:tab w:val="right" w:pos="4490"/>
              </w:tabs>
            </w:pPr>
            <w:proofErr w:type="spellStart"/>
            <w:r>
              <w:t>SecurePlugin</w:t>
            </w:r>
            <w:proofErr w:type="spellEnd"/>
            <w:r>
              <w:t xml:space="preserve"> parameter</w:t>
            </w:r>
          </w:p>
        </w:tc>
      </w:tr>
      <w:tr w:rsidR="000C5716" w14:paraId="0795EFB3" w14:textId="77777777" w:rsidTr="000C5716">
        <w:trPr>
          <w:jc w:val="center"/>
        </w:trPr>
        <w:tc>
          <w:tcPr>
            <w:tcW w:w="3748" w:type="dxa"/>
          </w:tcPr>
          <w:p w14:paraId="76B66B06" w14:textId="0AA387FF" w:rsidR="000C5716" w:rsidRDefault="000C5716" w:rsidP="000C5716">
            <w:r w:rsidRPr="000C5716">
              <w:t>DFX_SECURE_WIDTH</w:t>
            </w:r>
          </w:p>
        </w:tc>
        <w:tc>
          <w:tcPr>
            <w:tcW w:w="1997" w:type="dxa"/>
          </w:tcPr>
          <w:p w14:paraId="4F34AFBA" w14:textId="3EA4E5FA" w:rsidR="000C5716" w:rsidRDefault="000C5716" w:rsidP="000C5716">
            <w:pPr>
              <w:jc w:val="center"/>
            </w:pPr>
            <w:r>
              <w:t>4</w:t>
            </w:r>
          </w:p>
        </w:tc>
        <w:tc>
          <w:tcPr>
            <w:tcW w:w="1997" w:type="dxa"/>
          </w:tcPr>
          <w:p w14:paraId="334657CD" w14:textId="57178554" w:rsidR="000C5716" w:rsidRDefault="000C5716" w:rsidP="000C5716">
            <w:pPr>
              <w:jc w:val="center"/>
              <w:rPr>
                <w:rFonts w:eastAsia="MS Gothic"/>
                <w:color w:val="000000"/>
              </w:rPr>
            </w:pPr>
            <w:r>
              <w:rPr>
                <w:rFonts w:eastAsia="MS Gothic"/>
                <w:color w:val="000000"/>
              </w:rPr>
              <w:t>4</w:t>
            </w:r>
          </w:p>
        </w:tc>
        <w:tc>
          <w:tcPr>
            <w:tcW w:w="2639" w:type="dxa"/>
          </w:tcPr>
          <w:p w14:paraId="2CA31629" w14:textId="71D01553" w:rsidR="000C5716" w:rsidRDefault="000C5716" w:rsidP="000C5716">
            <w:pPr>
              <w:tabs>
                <w:tab w:val="right" w:pos="4490"/>
              </w:tabs>
            </w:pPr>
            <w:proofErr w:type="spellStart"/>
            <w:r>
              <w:t>SecurePlugin</w:t>
            </w:r>
            <w:proofErr w:type="spellEnd"/>
            <w:r>
              <w:t xml:space="preserve"> parameter</w:t>
            </w:r>
          </w:p>
        </w:tc>
      </w:tr>
      <w:tr w:rsidR="000C5716" w14:paraId="78AA1F7D" w14:textId="77777777" w:rsidTr="000C5716">
        <w:trPr>
          <w:jc w:val="center"/>
        </w:trPr>
        <w:tc>
          <w:tcPr>
            <w:tcW w:w="3748" w:type="dxa"/>
          </w:tcPr>
          <w:p w14:paraId="26C7E8E1" w14:textId="45F865EC" w:rsidR="000C5716" w:rsidRPr="000C5716" w:rsidRDefault="000C5716" w:rsidP="000C5716">
            <w:r w:rsidRPr="000C5716">
              <w:t>DFX_USE_SB_OVR</w:t>
            </w:r>
          </w:p>
        </w:tc>
        <w:tc>
          <w:tcPr>
            <w:tcW w:w="1997" w:type="dxa"/>
          </w:tcPr>
          <w:p w14:paraId="5E3DC951" w14:textId="656AF203" w:rsidR="000C5716" w:rsidRDefault="000C5716" w:rsidP="000C5716">
            <w:pPr>
              <w:jc w:val="center"/>
            </w:pPr>
            <w:r>
              <w:t>0</w:t>
            </w:r>
          </w:p>
        </w:tc>
        <w:tc>
          <w:tcPr>
            <w:tcW w:w="1997" w:type="dxa"/>
          </w:tcPr>
          <w:p w14:paraId="03611081" w14:textId="52D350C7" w:rsidR="000C5716" w:rsidRDefault="000C5716" w:rsidP="000C5716">
            <w:pPr>
              <w:jc w:val="center"/>
              <w:rPr>
                <w:rFonts w:eastAsia="MS Gothic"/>
                <w:color w:val="000000"/>
              </w:rPr>
            </w:pPr>
            <w:r>
              <w:rPr>
                <w:rFonts w:eastAsia="MS Gothic"/>
                <w:color w:val="000000"/>
              </w:rPr>
              <w:t>0</w:t>
            </w:r>
          </w:p>
        </w:tc>
        <w:tc>
          <w:tcPr>
            <w:tcW w:w="2639" w:type="dxa"/>
          </w:tcPr>
          <w:p w14:paraId="3DC2E3CE" w14:textId="3FD36923" w:rsidR="000C5716" w:rsidRDefault="000C5716" w:rsidP="000C5716">
            <w:pPr>
              <w:tabs>
                <w:tab w:val="right" w:pos="4490"/>
              </w:tabs>
            </w:pPr>
            <w:proofErr w:type="spellStart"/>
            <w:r>
              <w:t>SecurePlugin</w:t>
            </w:r>
            <w:proofErr w:type="spellEnd"/>
            <w:r>
              <w:t xml:space="preserve"> parameter</w:t>
            </w:r>
          </w:p>
        </w:tc>
      </w:tr>
      <w:tr w:rsidR="000C5716" w14:paraId="445DBA8E" w14:textId="77777777" w:rsidTr="000C5716">
        <w:trPr>
          <w:jc w:val="center"/>
        </w:trPr>
        <w:tc>
          <w:tcPr>
            <w:tcW w:w="3748" w:type="dxa"/>
          </w:tcPr>
          <w:p w14:paraId="7CD0C20F" w14:textId="2CFA4CD6" w:rsidR="000C5716" w:rsidRPr="000C5716" w:rsidRDefault="000C5716" w:rsidP="000C5716">
            <w:r w:rsidRPr="000C5716">
              <w:t>DFX_VISA_BLACK</w:t>
            </w:r>
          </w:p>
        </w:tc>
        <w:tc>
          <w:tcPr>
            <w:tcW w:w="1997" w:type="dxa"/>
          </w:tcPr>
          <w:p w14:paraId="6FB1BAC6" w14:textId="52D8B952" w:rsidR="000C5716" w:rsidRDefault="000C5716" w:rsidP="000C5716">
            <w:pPr>
              <w:jc w:val="center"/>
            </w:pPr>
            <w:r>
              <w:t>2’b11</w:t>
            </w:r>
          </w:p>
        </w:tc>
        <w:tc>
          <w:tcPr>
            <w:tcW w:w="1997" w:type="dxa"/>
          </w:tcPr>
          <w:p w14:paraId="10572B8E" w14:textId="6E2530F8" w:rsidR="000C5716" w:rsidRDefault="000C5716" w:rsidP="000C5716">
            <w:pPr>
              <w:jc w:val="center"/>
              <w:rPr>
                <w:rFonts w:eastAsia="MS Gothic"/>
                <w:color w:val="000000"/>
              </w:rPr>
            </w:pPr>
            <w:r>
              <w:rPr>
                <w:rFonts w:eastAsia="MS Gothic"/>
                <w:color w:val="000000"/>
              </w:rPr>
              <w:t>2’b11</w:t>
            </w:r>
          </w:p>
        </w:tc>
        <w:tc>
          <w:tcPr>
            <w:tcW w:w="2639" w:type="dxa"/>
          </w:tcPr>
          <w:p w14:paraId="7B2E902B" w14:textId="2C753B28" w:rsidR="000C5716" w:rsidRDefault="000C5716" w:rsidP="000C5716">
            <w:pPr>
              <w:tabs>
                <w:tab w:val="right" w:pos="4490"/>
              </w:tabs>
            </w:pPr>
            <w:proofErr w:type="spellStart"/>
            <w:r>
              <w:t>SecurePlugin</w:t>
            </w:r>
            <w:proofErr w:type="spellEnd"/>
            <w:r>
              <w:t xml:space="preserve"> parameter</w:t>
            </w:r>
          </w:p>
        </w:tc>
      </w:tr>
      <w:tr w:rsidR="000C5716" w14:paraId="67B84BDC" w14:textId="77777777" w:rsidTr="000C5716">
        <w:trPr>
          <w:jc w:val="center"/>
        </w:trPr>
        <w:tc>
          <w:tcPr>
            <w:tcW w:w="3748" w:type="dxa"/>
          </w:tcPr>
          <w:p w14:paraId="00EF8636" w14:textId="4144626E" w:rsidR="000C5716" w:rsidRPr="000C5716" w:rsidRDefault="000C5716" w:rsidP="000C5716">
            <w:r w:rsidRPr="000C5716">
              <w:t>DFX_VISA_GREEN</w:t>
            </w:r>
          </w:p>
        </w:tc>
        <w:tc>
          <w:tcPr>
            <w:tcW w:w="1997" w:type="dxa"/>
          </w:tcPr>
          <w:p w14:paraId="7FFC69E1" w14:textId="7586440A" w:rsidR="000C5716" w:rsidRDefault="000C5716" w:rsidP="000C5716">
            <w:pPr>
              <w:jc w:val="center"/>
            </w:pPr>
            <w:r w:rsidRPr="000C5716">
              <w:t>2'b01</w:t>
            </w:r>
          </w:p>
        </w:tc>
        <w:tc>
          <w:tcPr>
            <w:tcW w:w="1997" w:type="dxa"/>
          </w:tcPr>
          <w:p w14:paraId="1176D9A6" w14:textId="59258F1E" w:rsidR="000C5716" w:rsidRDefault="000C5716" w:rsidP="000C5716">
            <w:pPr>
              <w:jc w:val="center"/>
              <w:rPr>
                <w:rFonts w:eastAsia="MS Gothic"/>
                <w:color w:val="000000"/>
              </w:rPr>
            </w:pPr>
            <w:r w:rsidRPr="000C5716">
              <w:rPr>
                <w:rFonts w:eastAsia="MS Gothic"/>
                <w:color w:val="000000"/>
              </w:rPr>
              <w:t>2'b01</w:t>
            </w:r>
          </w:p>
        </w:tc>
        <w:tc>
          <w:tcPr>
            <w:tcW w:w="2639" w:type="dxa"/>
          </w:tcPr>
          <w:p w14:paraId="17886C88" w14:textId="286B4666" w:rsidR="000C5716" w:rsidRDefault="000C5716" w:rsidP="000C5716">
            <w:pPr>
              <w:tabs>
                <w:tab w:val="right" w:pos="4490"/>
              </w:tabs>
            </w:pPr>
            <w:proofErr w:type="spellStart"/>
            <w:r>
              <w:t>SecurePlugin</w:t>
            </w:r>
            <w:proofErr w:type="spellEnd"/>
            <w:r>
              <w:t xml:space="preserve"> parameter</w:t>
            </w:r>
          </w:p>
        </w:tc>
      </w:tr>
      <w:tr w:rsidR="000C5716" w14:paraId="1A172DE3" w14:textId="77777777" w:rsidTr="000C5716">
        <w:trPr>
          <w:jc w:val="center"/>
        </w:trPr>
        <w:tc>
          <w:tcPr>
            <w:tcW w:w="3748" w:type="dxa"/>
          </w:tcPr>
          <w:p w14:paraId="4022EB37" w14:textId="3566B6B5" w:rsidR="000C5716" w:rsidRPr="000C5716" w:rsidRDefault="000C5716" w:rsidP="000C5716">
            <w:r w:rsidRPr="000C5716">
              <w:t>DFX_VISA_ORANGE</w:t>
            </w:r>
          </w:p>
        </w:tc>
        <w:tc>
          <w:tcPr>
            <w:tcW w:w="1997" w:type="dxa"/>
          </w:tcPr>
          <w:p w14:paraId="16A670FA" w14:textId="2180BC23" w:rsidR="000C5716" w:rsidRPr="000C5716" w:rsidRDefault="000C5716" w:rsidP="000C5716">
            <w:pPr>
              <w:jc w:val="center"/>
            </w:pPr>
            <w:r w:rsidRPr="000C5716">
              <w:t>2'b10</w:t>
            </w:r>
          </w:p>
        </w:tc>
        <w:tc>
          <w:tcPr>
            <w:tcW w:w="1997" w:type="dxa"/>
          </w:tcPr>
          <w:p w14:paraId="0A48F20D" w14:textId="65C635E8" w:rsidR="000C5716" w:rsidRPr="000C5716" w:rsidRDefault="000C5716" w:rsidP="000C5716">
            <w:pPr>
              <w:jc w:val="center"/>
              <w:rPr>
                <w:rFonts w:eastAsia="MS Gothic"/>
                <w:color w:val="000000"/>
              </w:rPr>
            </w:pPr>
            <w:r w:rsidRPr="000C5716">
              <w:rPr>
                <w:rFonts w:eastAsia="MS Gothic"/>
                <w:color w:val="000000"/>
              </w:rPr>
              <w:t>2'b10</w:t>
            </w:r>
          </w:p>
        </w:tc>
        <w:tc>
          <w:tcPr>
            <w:tcW w:w="2639" w:type="dxa"/>
          </w:tcPr>
          <w:p w14:paraId="2B7A9E49" w14:textId="36787ADE" w:rsidR="000C5716" w:rsidRDefault="000C5716" w:rsidP="000C5716">
            <w:pPr>
              <w:tabs>
                <w:tab w:val="right" w:pos="4490"/>
              </w:tabs>
            </w:pPr>
            <w:proofErr w:type="spellStart"/>
            <w:r>
              <w:t>SecurePlugin</w:t>
            </w:r>
            <w:proofErr w:type="spellEnd"/>
            <w:r>
              <w:t xml:space="preserve"> parameter</w:t>
            </w:r>
          </w:p>
        </w:tc>
      </w:tr>
      <w:tr w:rsidR="000C5716" w14:paraId="2FF039C0" w14:textId="77777777" w:rsidTr="000C5716">
        <w:trPr>
          <w:jc w:val="center"/>
        </w:trPr>
        <w:tc>
          <w:tcPr>
            <w:tcW w:w="3748" w:type="dxa"/>
          </w:tcPr>
          <w:p w14:paraId="48864295" w14:textId="436F1FD9" w:rsidR="000C5716" w:rsidRPr="000C5716" w:rsidRDefault="000C5716" w:rsidP="000C5716">
            <w:r w:rsidRPr="000C5716">
              <w:t>DFX_VISA_RED</w:t>
            </w:r>
          </w:p>
        </w:tc>
        <w:tc>
          <w:tcPr>
            <w:tcW w:w="1997" w:type="dxa"/>
          </w:tcPr>
          <w:p w14:paraId="61B51888" w14:textId="7D2C4EFC" w:rsidR="000C5716" w:rsidRPr="000C5716" w:rsidRDefault="000C5716" w:rsidP="000C5716">
            <w:pPr>
              <w:jc w:val="center"/>
            </w:pPr>
            <w:r w:rsidRPr="000C5716">
              <w:t>2'b00</w:t>
            </w:r>
          </w:p>
        </w:tc>
        <w:tc>
          <w:tcPr>
            <w:tcW w:w="1997" w:type="dxa"/>
          </w:tcPr>
          <w:p w14:paraId="7B7B0167" w14:textId="3857CDE5" w:rsidR="000C5716" w:rsidRPr="000C5716" w:rsidRDefault="000C5716" w:rsidP="000C5716">
            <w:pPr>
              <w:jc w:val="center"/>
              <w:rPr>
                <w:rFonts w:eastAsia="MS Gothic"/>
                <w:color w:val="000000"/>
              </w:rPr>
            </w:pPr>
            <w:r w:rsidRPr="000C5716">
              <w:rPr>
                <w:rFonts w:eastAsia="MS Gothic"/>
                <w:color w:val="000000"/>
              </w:rPr>
              <w:t>2'b00</w:t>
            </w:r>
          </w:p>
        </w:tc>
        <w:tc>
          <w:tcPr>
            <w:tcW w:w="2639" w:type="dxa"/>
          </w:tcPr>
          <w:p w14:paraId="38F1D11E" w14:textId="470E58E3" w:rsidR="000C5716" w:rsidRDefault="000C5716" w:rsidP="000C5716">
            <w:pPr>
              <w:tabs>
                <w:tab w:val="right" w:pos="4490"/>
              </w:tabs>
            </w:pPr>
            <w:proofErr w:type="spellStart"/>
            <w:r>
              <w:t>SecurePlugin</w:t>
            </w:r>
            <w:proofErr w:type="spellEnd"/>
            <w:r>
              <w:t xml:space="preserve"> parameter</w:t>
            </w:r>
          </w:p>
        </w:tc>
      </w:tr>
      <w:tr w:rsidR="000C5716" w14:paraId="7EA2324F" w14:textId="77777777" w:rsidTr="000C5716">
        <w:trPr>
          <w:jc w:val="center"/>
        </w:trPr>
        <w:tc>
          <w:tcPr>
            <w:tcW w:w="3748" w:type="dxa"/>
          </w:tcPr>
          <w:p w14:paraId="7490C342" w14:textId="3311218B" w:rsidR="000C5716" w:rsidRPr="000C5716" w:rsidRDefault="000C5716" w:rsidP="000C5716">
            <w:r w:rsidRPr="000C5716">
              <w:t>DFX_EARLYBOOT_FEATURE_ENABLE</w:t>
            </w:r>
          </w:p>
        </w:tc>
        <w:tc>
          <w:tcPr>
            <w:tcW w:w="1997" w:type="dxa"/>
          </w:tcPr>
          <w:p w14:paraId="709FB721" w14:textId="4892A966" w:rsidR="000C5716" w:rsidRPr="000C5716" w:rsidRDefault="000C5716" w:rsidP="000C5716">
            <w:pPr>
              <w:jc w:val="center"/>
            </w:pPr>
            <w:r>
              <w:t xml:space="preserve">{1’b0, </w:t>
            </w:r>
            <w:r w:rsidRPr="000C5716">
              <w:t>DFX_VISA_GREEN</w:t>
            </w:r>
            <w:r>
              <w:t>}</w:t>
            </w:r>
          </w:p>
        </w:tc>
        <w:tc>
          <w:tcPr>
            <w:tcW w:w="1997" w:type="dxa"/>
          </w:tcPr>
          <w:p w14:paraId="3A416C71" w14:textId="108BB260" w:rsidR="000C5716" w:rsidRPr="000C5716" w:rsidRDefault="000C5716" w:rsidP="000C5716">
            <w:pPr>
              <w:jc w:val="center"/>
              <w:rPr>
                <w:rFonts w:eastAsia="MS Gothic"/>
                <w:color w:val="000000"/>
              </w:rPr>
            </w:pPr>
            <w:r>
              <w:t xml:space="preserve">{1’b0, </w:t>
            </w:r>
            <w:r w:rsidRPr="000C5716">
              <w:t>DFX_VISA_GREEN</w:t>
            </w:r>
            <w:r>
              <w:t>}</w:t>
            </w:r>
          </w:p>
        </w:tc>
        <w:tc>
          <w:tcPr>
            <w:tcW w:w="2639" w:type="dxa"/>
          </w:tcPr>
          <w:p w14:paraId="7AEA03D6" w14:textId="0C74C5D3" w:rsidR="000C5716" w:rsidRDefault="000C5716" w:rsidP="000C5716">
            <w:pPr>
              <w:tabs>
                <w:tab w:val="right" w:pos="4490"/>
              </w:tabs>
            </w:pPr>
            <w:proofErr w:type="spellStart"/>
            <w:r>
              <w:t>SecurePlugin</w:t>
            </w:r>
            <w:proofErr w:type="spellEnd"/>
            <w:r>
              <w:t xml:space="preserve"> parameter</w:t>
            </w:r>
          </w:p>
        </w:tc>
      </w:tr>
      <w:tr w:rsidR="000C5716" w14:paraId="22C9D8F9" w14:textId="77777777" w:rsidTr="000C5716">
        <w:trPr>
          <w:jc w:val="center"/>
        </w:trPr>
        <w:tc>
          <w:tcPr>
            <w:tcW w:w="3748" w:type="dxa"/>
          </w:tcPr>
          <w:p w14:paraId="5C76A1DF" w14:textId="452AF387" w:rsidR="000C5716" w:rsidRPr="000C5716" w:rsidRDefault="000C5716" w:rsidP="00C25012">
            <w:pPr>
              <w:tabs>
                <w:tab w:val="left" w:pos="677"/>
              </w:tabs>
            </w:pPr>
            <w:r>
              <w:tab/>
            </w:r>
            <w:r w:rsidRPr="000C5716">
              <w:t>DFX_SECURE_POLICY_MATRIX</w:t>
            </w:r>
          </w:p>
        </w:tc>
        <w:tc>
          <w:tcPr>
            <w:tcW w:w="1997" w:type="dxa"/>
          </w:tcPr>
          <w:p w14:paraId="4E2CD51B" w14:textId="32FD15D5" w:rsidR="000C5716" w:rsidRDefault="000C5716" w:rsidP="000C5716">
            <w:pPr>
              <w:jc w:val="center"/>
            </w:pPr>
            <w:r w:rsidRPr="000C5716">
              <w:t>0x692492854519</w:t>
            </w:r>
          </w:p>
        </w:tc>
        <w:tc>
          <w:tcPr>
            <w:tcW w:w="1997" w:type="dxa"/>
          </w:tcPr>
          <w:p w14:paraId="28F858A2" w14:textId="0B3E865D" w:rsidR="000C5716" w:rsidRDefault="000C5716" w:rsidP="000C5716">
            <w:pPr>
              <w:jc w:val="center"/>
            </w:pPr>
            <w:r w:rsidRPr="000C5716">
              <w:t>0x692492854519</w:t>
            </w:r>
          </w:p>
        </w:tc>
        <w:tc>
          <w:tcPr>
            <w:tcW w:w="2639" w:type="dxa"/>
          </w:tcPr>
          <w:p w14:paraId="5A6D00F0" w14:textId="76D5DC75" w:rsidR="000C5716" w:rsidRDefault="000C5716" w:rsidP="000C5716">
            <w:pPr>
              <w:tabs>
                <w:tab w:val="right" w:pos="4490"/>
              </w:tabs>
            </w:pPr>
            <w:proofErr w:type="spellStart"/>
            <w:r>
              <w:t>SecurePlugin</w:t>
            </w:r>
            <w:proofErr w:type="spellEnd"/>
            <w:r>
              <w:t xml:space="preserve"> parameter</w:t>
            </w:r>
          </w:p>
        </w:tc>
      </w:tr>
    </w:tbl>
    <w:p w14:paraId="26192427" w14:textId="77777777" w:rsidR="003956A2" w:rsidRPr="003956A2" w:rsidRDefault="003956A2" w:rsidP="003956A2">
      <w:pPr>
        <w:pStyle w:val="BodyText"/>
      </w:pPr>
    </w:p>
    <w:p w14:paraId="76EFDBEF" w14:textId="6EA855DE" w:rsidR="00257D4A" w:rsidRDefault="00D5485B" w:rsidP="00877B11">
      <w:pPr>
        <w:pStyle w:val="Heading4"/>
      </w:pPr>
      <w:r>
        <w:lastRenderedPageBreak/>
        <w:t xml:space="preserve">Functional </w:t>
      </w:r>
      <w:r w:rsidR="0077609B">
        <w:t>Interface Signals</w:t>
      </w:r>
    </w:p>
    <w:p w14:paraId="481BA6B1" w14:textId="5B74AD38" w:rsidR="009C540B" w:rsidRPr="00F91434" w:rsidRDefault="009C540B" w:rsidP="00F91434">
      <w:pPr>
        <w:pStyle w:val="BodyText"/>
      </w:pPr>
      <w:r>
        <w:t xml:space="preserve">NOTE: For </w:t>
      </w:r>
      <w:proofErr w:type="spellStart"/>
      <w:r>
        <w:t>pgcb_rst_b</w:t>
      </w:r>
      <w:proofErr w:type="spellEnd"/>
      <w:r>
        <w:t xml:space="preserve">, </w:t>
      </w:r>
      <w:proofErr w:type="spellStart"/>
      <w:r>
        <w:t>pok_reset_b</w:t>
      </w:r>
      <w:proofErr w:type="spellEnd"/>
      <w:r>
        <w:t xml:space="preserve">, </w:t>
      </w:r>
      <w:proofErr w:type="spellStart"/>
      <w:r>
        <w:t>ip_pm_wake</w:t>
      </w:r>
      <w:proofErr w:type="spellEnd"/>
      <w:r>
        <w:t xml:space="preserve">, </w:t>
      </w:r>
      <w:proofErr w:type="spellStart"/>
      <w:r>
        <w:t>pmrc</w:t>
      </w:r>
      <w:proofErr w:type="spellEnd"/>
      <w:r>
        <w:t xml:space="preserve"> domain is the same as the </w:t>
      </w:r>
      <w:proofErr w:type="spellStart"/>
      <w:r>
        <w:t>pm_ip_side_rst_</w:t>
      </w:r>
      <w:proofErr w:type="gramStart"/>
      <w:r>
        <w:t>b</w:t>
      </w:r>
      <w:proofErr w:type="spellEnd"/>
      <w:r>
        <w:t>[</w:t>
      </w:r>
      <w:proofErr w:type="spellStart"/>
      <w:proofErr w:type="gramEnd"/>
      <w:r>
        <w:t>pmrc</w:t>
      </w:r>
      <w:proofErr w:type="spellEnd"/>
      <w:r>
        <w:t xml:space="preserve"> domain] that is used for the endpoint the </w:t>
      </w:r>
      <w:proofErr w:type="spellStart"/>
      <w:r>
        <w:t>cdc_wrapper</w:t>
      </w:r>
      <w:proofErr w:type="spellEnd"/>
      <w:r>
        <w:t xml:space="preserve"> is connected to. </w:t>
      </w:r>
    </w:p>
    <w:tbl>
      <w:tblPr>
        <w:tblStyle w:val="TableClassic1"/>
        <w:tblW w:w="0" w:type="auto"/>
        <w:tblLook w:val="04A0" w:firstRow="1" w:lastRow="0" w:firstColumn="1" w:lastColumn="0" w:noHBand="0" w:noVBand="1"/>
      </w:tblPr>
      <w:tblGrid>
        <w:gridCol w:w="2814"/>
        <w:gridCol w:w="740"/>
        <w:gridCol w:w="1063"/>
        <w:gridCol w:w="4013"/>
      </w:tblGrid>
      <w:tr w:rsidR="007A016C" w14:paraId="08A19B10" w14:textId="77777777" w:rsidTr="004E1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08837F3" w14:textId="51B7E5C5" w:rsidR="007A016C" w:rsidRDefault="007A016C" w:rsidP="007A016C">
            <w:pPr>
              <w:pStyle w:val="BodyText"/>
            </w:pPr>
            <w:r>
              <w:t>Name</w:t>
            </w:r>
          </w:p>
        </w:tc>
        <w:tc>
          <w:tcPr>
            <w:tcW w:w="740" w:type="dxa"/>
          </w:tcPr>
          <w:p w14:paraId="44D74676" w14:textId="16F6A8AF"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I/O</w:t>
            </w:r>
          </w:p>
        </w:tc>
        <w:tc>
          <w:tcPr>
            <w:tcW w:w="1063" w:type="dxa"/>
          </w:tcPr>
          <w:p w14:paraId="11B6E6E6" w14:textId="0FB20D8E"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Clock</w:t>
            </w:r>
          </w:p>
        </w:tc>
        <w:tc>
          <w:tcPr>
            <w:tcW w:w="4013" w:type="dxa"/>
          </w:tcPr>
          <w:p w14:paraId="30C4CAB7" w14:textId="3CBEBB1B" w:rsidR="007A016C" w:rsidRDefault="007A016C" w:rsidP="007A016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7A016C" w14:paraId="3DA8BE7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C65A5A" w14:textId="42324B40" w:rsidR="007A016C" w:rsidRDefault="00504EA8" w:rsidP="009C648F">
            <w:pPr>
              <w:pStyle w:val="BodyText"/>
            </w:pPr>
            <w:proofErr w:type="spellStart"/>
            <w:r>
              <w:t>p</w:t>
            </w:r>
            <w:r w:rsidR="007A016C">
              <w:t>gcb_clk</w:t>
            </w:r>
            <w:proofErr w:type="spellEnd"/>
          </w:p>
        </w:tc>
        <w:tc>
          <w:tcPr>
            <w:tcW w:w="740" w:type="dxa"/>
          </w:tcPr>
          <w:p w14:paraId="6685089B" w14:textId="1CDA42C9"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Input</w:t>
            </w:r>
          </w:p>
        </w:tc>
        <w:tc>
          <w:tcPr>
            <w:tcW w:w="1063" w:type="dxa"/>
          </w:tcPr>
          <w:p w14:paraId="18A82151" w14:textId="7C40E691"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12CF56" w14:textId="0D588417"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 xml:space="preserve">Local PMA’s </w:t>
            </w:r>
            <w:proofErr w:type="spellStart"/>
            <w:r>
              <w:t>pmsb_clk</w:t>
            </w:r>
            <w:proofErr w:type="spellEnd"/>
            <w:r w:rsidR="000C5716">
              <w:t xml:space="preserve"> (x4 clock)</w:t>
            </w:r>
          </w:p>
        </w:tc>
      </w:tr>
      <w:tr w:rsidR="007A016C" w14:paraId="4DE6A0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A03CEB" w14:textId="576EAD4D" w:rsidR="007A016C" w:rsidRDefault="00504EA8" w:rsidP="009C648F">
            <w:pPr>
              <w:pStyle w:val="BodyText"/>
            </w:pPr>
            <w:proofErr w:type="spellStart"/>
            <w:r>
              <w:t>p</w:t>
            </w:r>
            <w:r w:rsidR="007A016C">
              <w:t>gcb_rst_b</w:t>
            </w:r>
            <w:proofErr w:type="spellEnd"/>
          </w:p>
        </w:tc>
        <w:tc>
          <w:tcPr>
            <w:tcW w:w="740" w:type="dxa"/>
          </w:tcPr>
          <w:p w14:paraId="574DBABE" w14:textId="287801C0"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Input</w:t>
            </w:r>
          </w:p>
        </w:tc>
        <w:tc>
          <w:tcPr>
            <w:tcW w:w="1063" w:type="dxa"/>
          </w:tcPr>
          <w:p w14:paraId="5C01EDC7" w14:textId="48E5227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10BD491" w14:textId="6166C527" w:rsidR="007A016C" w:rsidRDefault="009C540B"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t>[</w:t>
            </w:r>
            <w:proofErr w:type="spellStart"/>
            <w:r>
              <w:t>pmrc</w:t>
            </w:r>
            <w:proofErr w:type="spellEnd"/>
            <w:r>
              <w:t xml:space="preserve"> domain] </w:t>
            </w:r>
          </w:p>
        </w:tc>
      </w:tr>
      <w:tr w:rsidR="007A016C" w14:paraId="33818863"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3A3A40C" w14:textId="60110AA6" w:rsidR="007A016C" w:rsidRDefault="00877B11" w:rsidP="009C648F">
            <w:pPr>
              <w:pStyle w:val="BodyText"/>
            </w:pPr>
            <w:r>
              <w:t>C</w:t>
            </w:r>
            <w:r w:rsidR="007A016C">
              <w:t>lock</w:t>
            </w:r>
          </w:p>
        </w:tc>
        <w:tc>
          <w:tcPr>
            <w:tcW w:w="740" w:type="dxa"/>
          </w:tcPr>
          <w:p w14:paraId="57D92F08" w14:textId="0A0A63FE" w:rsidR="007A016C" w:rsidRDefault="006A6944" w:rsidP="009C648F">
            <w:pPr>
              <w:pStyle w:val="BodyText"/>
              <w:cnfStyle w:val="000000100000" w:firstRow="0" w:lastRow="0" w:firstColumn="0" w:lastColumn="0" w:oddVBand="0" w:evenVBand="0" w:oddHBand="1" w:evenHBand="0" w:firstRowFirstColumn="0" w:firstRowLastColumn="0" w:lastRowFirstColumn="0" w:lastRowLastColumn="0"/>
            </w:pPr>
            <w:r>
              <w:t>I</w:t>
            </w:r>
            <w:r w:rsidR="007A016C">
              <w:t>n</w:t>
            </w:r>
            <w:r>
              <w:t>put</w:t>
            </w:r>
          </w:p>
        </w:tc>
        <w:tc>
          <w:tcPr>
            <w:tcW w:w="1063" w:type="dxa"/>
          </w:tcPr>
          <w:p w14:paraId="41EE3B78" w14:textId="7B3B23DF" w:rsidR="007A016C" w:rsidRDefault="007A016C" w:rsidP="009C648F">
            <w:pPr>
              <w:pStyle w:val="BodyText"/>
              <w:cnfStyle w:val="000000100000" w:firstRow="0" w:lastRow="0" w:firstColumn="0" w:lastColumn="0" w:oddVBand="0" w:evenVBand="0" w:oddHBand="1" w:evenHBand="0" w:firstRowFirstColumn="0" w:firstRowLastColumn="0" w:lastRowFirstColumn="0" w:lastRowLastColumn="0"/>
            </w:pPr>
            <w:r>
              <w:t>-</w:t>
            </w:r>
          </w:p>
        </w:tc>
        <w:tc>
          <w:tcPr>
            <w:tcW w:w="4013" w:type="dxa"/>
          </w:tcPr>
          <w:p w14:paraId="054C9F72" w14:textId="77777777" w:rsidR="007A016C" w:rsidRDefault="007A016C" w:rsidP="004E10CF">
            <w:pPr>
              <w:pStyle w:val="BodyText"/>
              <w:spacing w:before="0" w:after="0"/>
              <w:cnfStyle w:val="000000100000" w:firstRow="0" w:lastRow="0" w:firstColumn="0" w:lastColumn="0" w:oddVBand="0" w:evenVBand="0" w:oddHBand="1" w:evenHBand="0" w:firstRowFirstColumn="0" w:firstRowLastColumn="0" w:lastRowFirstColumn="0" w:lastRowLastColumn="0"/>
            </w:pPr>
            <w:r>
              <w:t>Clock for the domain being controlled</w:t>
            </w:r>
          </w:p>
          <w:p w14:paraId="6B6C4435" w14:textId="1A745054" w:rsidR="006A6944" w:rsidRDefault="006A6944" w:rsidP="004E10CF">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side_clk</w:t>
            </w:r>
            <w:proofErr w:type="spellEnd"/>
            <w:r>
              <w:t xml:space="preserve"> or </w:t>
            </w:r>
            <w:proofErr w:type="spellStart"/>
            <w:r>
              <w:t>prim_clk</w:t>
            </w:r>
            <w:proofErr w:type="spellEnd"/>
          </w:p>
        </w:tc>
      </w:tr>
      <w:tr w:rsidR="007A016C" w14:paraId="15A586D0"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78A747A5" w14:textId="531B3521" w:rsidR="007A016C" w:rsidRDefault="00BC4C0A" w:rsidP="009C648F">
            <w:pPr>
              <w:pStyle w:val="BodyText"/>
            </w:pPr>
            <w:proofErr w:type="spellStart"/>
            <w:r>
              <w:t>c</w:t>
            </w:r>
            <w:r w:rsidR="007A016C">
              <w:t>lkack</w:t>
            </w:r>
            <w:proofErr w:type="spellEnd"/>
          </w:p>
        </w:tc>
        <w:tc>
          <w:tcPr>
            <w:tcW w:w="740" w:type="dxa"/>
          </w:tcPr>
          <w:p w14:paraId="447484FE" w14:textId="4BAAC217"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451EEE72" w14:textId="206A5233"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AE7403" w14:textId="4AA731D4" w:rsidR="007A016C" w:rsidRDefault="00BC4C0A" w:rsidP="009C648F">
            <w:pPr>
              <w:pStyle w:val="BodyText"/>
              <w:cnfStyle w:val="000000010000" w:firstRow="0" w:lastRow="0" w:firstColumn="0" w:lastColumn="0" w:oddVBand="0" w:evenVBand="0" w:oddHBand="0" w:evenHBand="1" w:firstRowFirstColumn="0" w:firstRowLastColumn="0" w:lastRowFirstColumn="0" w:lastRowLastColumn="0"/>
            </w:pPr>
            <w:r>
              <w:t>PMA</w:t>
            </w:r>
            <w:r w:rsidR="006A6944">
              <w:t xml:space="preserve"> or </w:t>
            </w:r>
            <w:proofErr w:type="spellStart"/>
            <w:r w:rsidR="006A6944">
              <w:t>clkreqaggr</w:t>
            </w:r>
            <w:proofErr w:type="spellEnd"/>
            <w:r>
              <w:t xml:space="preserve"> r</w:t>
            </w:r>
            <w:r w:rsidR="007A016C">
              <w:t xml:space="preserve">esponse to </w:t>
            </w:r>
            <w:proofErr w:type="spellStart"/>
            <w:r w:rsidR="007A016C">
              <w:t>clkreq</w:t>
            </w:r>
            <w:proofErr w:type="spellEnd"/>
            <w:r w:rsidR="007A016C">
              <w:t xml:space="preserve"> generated by </w:t>
            </w:r>
            <w:proofErr w:type="spellStart"/>
            <w:r w:rsidR="007A016C">
              <w:t>cdc_wrapper</w:t>
            </w:r>
            <w:proofErr w:type="spellEnd"/>
          </w:p>
        </w:tc>
      </w:tr>
      <w:tr w:rsidR="006A6944" w14:paraId="131FDA2B"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10C3321" w14:textId="5892311E" w:rsidR="006A6944" w:rsidRDefault="006A6944" w:rsidP="006A6944">
            <w:pPr>
              <w:pStyle w:val="BodyText"/>
            </w:pPr>
            <w:proofErr w:type="spellStart"/>
            <w:r>
              <w:t>clkreq</w:t>
            </w:r>
            <w:proofErr w:type="spellEnd"/>
          </w:p>
        </w:tc>
        <w:tc>
          <w:tcPr>
            <w:tcW w:w="740" w:type="dxa"/>
          </w:tcPr>
          <w:p w14:paraId="3C1258E6" w14:textId="70E4DCBF"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r>
              <w:t>Output</w:t>
            </w:r>
          </w:p>
        </w:tc>
        <w:tc>
          <w:tcPr>
            <w:tcW w:w="1063" w:type="dxa"/>
          </w:tcPr>
          <w:p w14:paraId="26E93637" w14:textId="0C7E49B2" w:rsidR="006A6944" w:rsidRDefault="006A6944" w:rsidP="006A6944">
            <w:pPr>
              <w:pStyle w:val="BodyText"/>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4013" w:type="dxa"/>
          </w:tcPr>
          <w:p w14:paraId="5BD19A78" w14:textId="6E392455" w:rsidR="006A6944"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Connect to PMA input or to </w:t>
            </w:r>
            <w:proofErr w:type="spellStart"/>
            <w:r>
              <w:t>clkreqaggr</w:t>
            </w:r>
            <w:proofErr w:type="spellEnd"/>
          </w:p>
        </w:tc>
      </w:tr>
      <w:tr w:rsidR="007A016C" w14:paraId="2ADC9A06"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18660" w14:textId="20B85098" w:rsidR="007A016C" w:rsidRDefault="00504EA8" w:rsidP="009C648F">
            <w:pPr>
              <w:pStyle w:val="BodyText"/>
            </w:pPr>
            <w:proofErr w:type="spellStart"/>
            <w:r>
              <w:t>p</w:t>
            </w:r>
            <w:r w:rsidR="007A016C">
              <w:t>ok_reset_b</w:t>
            </w:r>
            <w:proofErr w:type="spellEnd"/>
          </w:p>
        </w:tc>
        <w:tc>
          <w:tcPr>
            <w:tcW w:w="740" w:type="dxa"/>
          </w:tcPr>
          <w:p w14:paraId="28FCB5D1" w14:textId="7152E831"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r>
              <w:t>In</w:t>
            </w:r>
            <w:r w:rsidR="006A6944">
              <w:t>put</w:t>
            </w:r>
          </w:p>
        </w:tc>
        <w:tc>
          <w:tcPr>
            <w:tcW w:w="1063" w:type="dxa"/>
          </w:tcPr>
          <w:p w14:paraId="01D7DB76" w14:textId="3630BEE4" w:rsidR="007A016C" w:rsidRDefault="007A016C"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10AEAC0" w14:textId="4A9AEEAC" w:rsidR="007A016C" w:rsidRDefault="00401838"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Pm_ip_side_rst_b</w:t>
            </w:r>
            <w:proofErr w:type="spellEnd"/>
            <w:r w:rsidR="00BE4A4F">
              <w:t>[</w:t>
            </w:r>
            <w:proofErr w:type="spellStart"/>
            <w:r w:rsidR="00BA7634">
              <w:t>pmrc</w:t>
            </w:r>
            <w:proofErr w:type="spellEnd"/>
            <w:r w:rsidR="00BA7634">
              <w:t xml:space="preserve"> domain</w:t>
            </w:r>
            <w:r w:rsidR="00BE4A4F">
              <w:t>]</w:t>
            </w:r>
            <w:r>
              <w:t xml:space="preserve"> </w:t>
            </w:r>
          </w:p>
        </w:tc>
      </w:tr>
      <w:tr w:rsidR="007A016C" w14:paraId="0EBABC6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C0DB397" w14:textId="3071AEE1" w:rsidR="007A016C" w:rsidRDefault="00504EA8" w:rsidP="009C648F">
            <w:pPr>
              <w:pStyle w:val="BodyText"/>
            </w:pPr>
            <w:proofErr w:type="spellStart"/>
            <w:r>
              <w:t>g</w:t>
            </w:r>
            <w:r w:rsidR="00401838">
              <w:t>clock_req_</w:t>
            </w:r>
            <w:proofErr w:type="gramStart"/>
            <w:r w:rsidR="00401838">
              <w:t>async</w:t>
            </w:r>
            <w:proofErr w:type="spellEnd"/>
            <w:r w:rsidR="00401838">
              <w:t>[</w:t>
            </w:r>
            <w:proofErr w:type="gramEnd"/>
            <w:r w:rsidR="00401838">
              <w:t>AREQ-1:0]</w:t>
            </w:r>
          </w:p>
        </w:tc>
        <w:tc>
          <w:tcPr>
            <w:tcW w:w="740" w:type="dxa"/>
          </w:tcPr>
          <w:p w14:paraId="64AF98C5" w14:textId="78678E20"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3F84B394" w14:textId="2A468ECE" w:rsidR="007A016C" w:rsidRDefault="00897C61"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60EA11D3" w14:textId="72A612A1" w:rsidR="007A016C"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Asynch</w:t>
            </w:r>
            <w:proofErr w:type="spellEnd"/>
            <w:r>
              <w:t xml:space="preserve"> clock requests</w:t>
            </w:r>
            <w:r w:rsidR="006A6944">
              <w:t xml:space="preserve"> from end point</w:t>
            </w:r>
          </w:p>
        </w:tc>
      </w:tr>
      <w:tr w:rsidR="00401838" w14:paraId="08374E6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88ADAC0" w14:textId="2A574C74" w:rsidR="00401838" w:rsidRDefault="00504EA8" w:rsidP="00401838">
            <w:pPr>
              <w:pStyle w:val="BodyText"/>
              <w:spacing w:after="0"/>
            </w:pPr>
            <w:proofErr w:type="spellStart"/>
            <w:r>
              <w:t>i</w:t>
            </w:r>
            <w:r w:rsidR="00401838">
              <w:t>sm_fabric</w:t>
            </w:r>
            <w:proofErr w:type="spellEnd"/>
          </w:p>
          <w:p w14:paraId="3E9FC555" w14:textId="71F6CBF7" w:rsidR="00401838" w:rsidRDefault="00401838" w:rsidP="00401838">
            <w:pPr>
              <w:pStyle w:val="BodyText"/>
              <w:spacing w:before="0" w:after="0"/>
            </w:pPr>
            <w:r>
              <w:t>[</w:t>
            </w:r>
            <w:r w:rsidRPr="00401838">
              <w:t>NUM_EP_ATTACHED</w:t>
            </w:r>
            <w:r>
              <w:t>-1:0]</w:t>
            </w:r>
          </w:p>
        </w:tc>
        <w:tc>
          <w:tcPr>
            <w:tcW w:w="740" w:type="dxa"/>
          </w:tcPr>
          <w:p w14:paraId="12623223" w14:textId="23FF1042"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5C2A1D8A" w14:textId="00A7184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56BC1325" w14:textId="382C0CE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 xml:space="preserve">ISM bits for all the EP’s associated with this </w:t>
            </w:r>
            <w:proofErr w:type="spellStart"/>
            <w:r>
              <w:t>cdc_wrapper</w:t>
            </w:r>
            <w:proofErr w:type="spellEnd"/>
          </w:p>
        </w:tc>
      </w:tr>
      <w:tr w:rsidR="00401838" w14:paraId="2FF6F74A"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25433CCB" w14:textId="0A213A36" w:rsidR="00485966" w:rsidRDefault="00504EA8" w:rsidP="00401838">
            <w:pPr>
              <w:pStyle w:val="BodyText"/>
              <w:spacing w:after="0"/>
            </w:pPr>
            <w:proofErr w:type="spellStart"/>
            <w:r>
              <w:t>i</w:t>
            </w:r>
            <w:r w:rsidR="00401838">
              <w:t>sm_agent</w:t>
            </w:r>
            <w:proofErr w:type="spellEnd"/>
          </w:p>
          <w:p w14:paraId="37C2D17B" w14:textId="47EB2770" w:rsidR="00401838" w:rsidRPr="00BA7634" w:rsidRDefault="00485966" w:rsidP="00BA7634">
            <w:r>
              <w:t>[</w:t>
            </w:r>
            <w:r w:rsidRPr="00401838">
              <w:t>NUM_EP_ATTACHED</w:t>
            </w:r>
            <w:r>
              <w:t>-1:0]</w:t>
            </w:r>
          </w:p>
        </w:tc>
        <w:tc>
          <w:tcPr>
            <w:tcW w:w="740" w:type="dxa"/>
          </w:tcPr>
          <w:p w14:paraId="1F7FF56A" w14:textId="7081290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0AF6A9CB" w14:textId="38433FF6" w:rsidR="00401838" w:rsidRDefault="006A6944" w:rsidP="009C648F">
            <w:pPr>
              <w:pStyle w:val="BodyText"/>
              <w:cnfStyle w:val="000000100000" w:firstRow="0" w:lastRow="0" w:firstColumn="0" w:lastColumn="0" w:oddVBand="0" w:evenVBand="0" w:oddHBand="1" w:evenHBand="0" w:firstRowFirstColumn="0" w:firstRowLastColumn="0" w:lastRowFirstColumn="0" w:lastRowLastColumn="0"/>
            </w:pPr>
            <w:r>
              <w:t>C</w:t>
            </w:r>
            <w:r w:rsidR="00401838">
              <w:t>lock</w:t>
            </w:r>
          </w:p>
        </w:tc>
        <w:tc>
          <w:tcPr>
            <w:tcW w:w="4013" w:type="dxa"/>
          </w:tcPr>
          <w:p w14:paraId="33DC92C2" w14:textId="29A51D9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 xml:space="preserve">ISM bits for all the EP’s associated with this </w:t>
            </w:r>
            <w:proofErr w:type="spellStart"/>
            <w:r>
              <w:t>cdc_wrapper</w:t>
            </w:r>
            <w:proofErr w:type="spellEnd"/>
          </w:p>
        </w:tc>
      </w:tr>
      <w:tr w:rsidR="00401838" w14:paraId="3BC2F4FB"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DB2D0DC" w14:textId="5E678C7F" w:rsidR="00401838" w:rsidRDefault="00504EA8" w:rsidP="00401838">
            <w:pPr>
              <w:pStyle w:val="BodyText"/>
              <w:spacing w:after="0"/>
            </w:pPr>
            <w:proofErr w:type="spellStart"/>
            <w:r>
              <w:t>c</w:t>
            </w:r>
            <w:r w:rsidR="00401838">
              <w:t>fg_clkgate_disable</w:t>
            </w:r>
            <w:proofErr w:type="spellEnd"/>
          </w:p>
        </w:tc>
        <w:tc>
          <w:tcPr>
            <w:tcW w:w="740" w:type="dxa"/>
          </w:tcPr>
          <w:p w14:paraId="200335A1" w14:textId="6E8E544C"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362D33AF" w14:textId="543395A8"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7F24A460" w14:textId="0D05B485"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1628DFDE"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DEE686A" w14:textId="382EE1F9" w:rsidR="00401838" w:rsidRDefault="00504EA8" w:rsidP="00401838">
            <w:pPr>
              <w:pStyle w:val="BodyText"/>
              <w:spacing w:after="0"/>
            </w:pPr>
            <w:proofErr w:type="spellStart"/>
            <w:r>
              <w:t>c</w:t>
            </w:r>
            <w:r w:rsidR="00401838">
              <w:t>fg_clkreq_ctl_disable</w:t>
            </w:r>
            <w:proofErr w:type="spellEnd"/>
          </w:p>
        </w:tc>
        <w:tc>
          <w:tcPr>
            <w:tcW w:w="740" w:type="dxa"/>
          </w:tcPr>
          <w:p w14:paraId="7E287AE7" w14:textId="7E93894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71FFEC4C" w14:textId="7D0713AE"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2190D89" w14:textId="0FC9460C"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46FA09D4"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2ED4129" w14:textId="0708D9D2" w:rsidR="00401838" w:rsidRDefault="00504EA8" w:rsidP="00401838">
            <w:pPr>
              <w:pStyle w:val="BodyText"/>
              <w:spacing w:after="0"/>
            </w:pPr>
            <w:proofErr w:type="spellStart"/>
            <w:r>
              <w:t>c</w:t>
            </w:r>
            <w:r w:rsidR="00401838">
              <w:t>fg_clkgate_holdoff</w:t>
            </w:r>
            <w:proofErr w:type="spellEnd"/>
          </w:p>
        </w:tc>
        <w:tc>
          <w:tcPr>
            <w:tcW w:w="740" w:type="dxa"/>
          </w:tcPr>
          <w:p w14:paraId="52E97F7C" w14:textId="788BA2CA"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2CC9DB9" w14:textId="372969D7"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5ECBAEB4" w14:textId="6EE4A4E8"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‘0</w:t>
            </w:r>
          </w:p>
        </w:tc>
      </w:tr>
      <w:tr w:rsidR="00401838" w14:paraId="3F234F11"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95854F9" w14:textId="7B8BCA38" w:rsidR="00401838" w:rsidRDefault="00504EA8" w:rsidP="00401838">
            <w:pPr>
              <w:pStyle w:val="BodyText"/>
              <w:spacing w:after="0"/>
            </w:pPr>
            <w:proofErr w:type="spellStart"/>
            <w:r>
              <w:t>c</w:t>
            </w:r>
            <w:r w:rsidR="00401838">
              <w:t>fg_pwrgate_holdoff</w:t>
            </w:r>
            <w:proofErr w:type="spellEnd"/>
          </w:p>
        </w:tc>
        <w:tc>
          <w:tcPr>
            <w:tcW w:w="740" w:type="dxa"/>
          </w:tcPr>
          <w:p w14:paraId="1CC0779A" w14:textId="00ACF0A0"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1EB909B1" w14:textId="034EDEFC"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3BB58E5D" w14:textId="26D0E15B" w:rsidR="00401838" w:rsidRDefault="00BE4A4F" w:rsidP="00401838">
            <w:pPr>
              <w:pStyle w:val="BodyText"/>
              <w:cnfStyle w:val="000000100000" w:firstRow="0" w:lastRow="0" w:firstColumn="0" w:lastColumn="0" w:oddVBand="0" w:evenVBand="0" w:oddHBand="1" w:evenHBand="0" w:firstRowFirstColumn="0" w:firstRowLastColumn="0" w:lastRowFirstColumn="0" w:lastRowLastColumn="0"/>
            </w:pPr>
            <w:r>
              <w:t>tie ‘0</w:t>
            </w:r>
          </w:p>
        </w:tc>
      </w:tr>
      <w:tr w:rsidR="00401838" w14:paraId="54A9FC22"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AEF7F1B" w14:textId="09E7B782" w:rsidR="00401838" w:rsidRDefault="00504EA8" w:rsidP="00401838">
            <w:pPr>
              <w:pStyle w:val="BodyText"/>
              <w:spacing w:after="0"/>
            </w:pPr>
            <w:proofErr w:type="spellStart"/>
            <w:r>
              <w:t>c</w:t>
            </w:r>
            <w:r w:rsidR="00401838">
              <w:t>fg_clkreq_off_holdoff</w:t>
            </w:r>
            <w:proofErr w:type="spellEnd"/>
          </w:p>
        </w:tc>
        <w:tc>
          <w:tcPr>
            <w:tcW w:w="740" w:type="dxa"/>
          </w:tcPr>
          <w:p w14:paraId="10EC1085" w14:textId="1548E90E" w:rsidR="00401838" w:rsidRDefault="00401838" w:rsidP="00401838">
            <w:pPr>
              <w:pStyle w:val="BodyText"/>
              <w:cnfStyle w:val="000000010000" w:firstRow="0" w:lastRow="0" w:firstColumn="0" w:lastColumn="0" w:oddVBand="0" w:evenVBand="0" w:oddHBand="0" w:evenHBand="1" w:firstRowFirstColumn="0" w:firstRowLastColumn="0" w:lastRowFirstColumn="0" w:lastRowLastColumn="0"/>
            </w:pPr>
            <w:r>
              <w:t xml:space="preserve">In </w:t>
            </w:r>
          </w:p>
        </w:tc>
        <w:tc>
          <w:tcPr>
            <w:tcW w:w="1063" w:type="dxa"/>
          </w:tcPr>
          <w:p w14:paraId="4B426C66" w14:textId="44926D51"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4E4553BB" w14:textId="67133456" w:rsidR="00401838" w:rsidRDefault="00BE4A4F" w:rsidP="009C648F">
            <w:pPr>
              <w:pStyle w:val="BodyText"/>
              <w:cnfStyle w:val="000000010000" w:firstRow="0" w:lastRow="0" w:firstColumn="0" w:lastColumn="0" w:oddVBand="0" w:evenVBand="0" w:oddHBand="0" w:evenHBand="1" w:firstRowFirstColumn="0" w:firstRowLastColumn="0" w:lastRowFirstColumn="0" w:lastRowLastColumn="0"/>
            </w:pPr>
            <w:r>
              <w:t>tie ‘4</w:t>
            </w:r>
          </w:p>
        </w:tc>
      </w:tr>
      <w:tr w:rsidR="00401838" w14:paraId="090A1FCC"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0A3FC7DA" w14:textId="1C5D6B18" w:rsidR="00401838" w:rsidRDefault="00504EA8" w:rsidP="00401838">
            <w:pPr>
              <w:pStyle w:val="BodyText"/>
              <w:spacing w:after="0"/>
            </w:pPr>
            <w:proofErr w:type="spellStart"/>
            <w:r>
              <w:t>c</w:t>
            </w:r>
            <w:r w:rsidR="00401838">
              <w:t>fg_clkreq_syncoff_holdoff</w:t>
            </w:r>
            <w:proofErr w:type="spellEnd"/>
          </w:p>
        </w:tc>
        <w:tc>
          <w:tcPr>
            <w:tcW w:w="740" w:type="dxa"/>
          </w:tcPr>
          <w:p w14:paraId="4BE2A52D" w14:textId="44589495"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50E784EA" w14:textId="40788542" w:rsidR="00401838" w:rsidRDefault="00401838" w:rsidP="009C648F">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5CE2EF7B" w14:textId="416DCC45" w:rsidR="00401838" w:rsidRDefault="00BE4A4F" w:rsidP="009C648F">
            <w:pPr>
              <w:pStyle w:val="BodyText"/>
              <w:cnfStyle w:val="000000100000" w:firstRow="0" w:lastRow="0" w:firstColumn="0" w:lastColumn="0" w:oddVBand="0" w:evenVBand="0" w:oddHBand="1" w:evenHBand="0" w:firstRowFirstColumn="0" w:firstRowLastColumn="0" w:lastRowFirstColumn="0" w:lastRowLastColumn="0"/>
            </w:pPr>
            <w:r>
              <w:t>tie ‘4</w:t>
            </w:r>
          </w:p>
        </w:tc>
      </w:tr>
      <w:tr w:rsidR="00401838" w14:paraId="5B2E7ACF"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606DB2BE" w14:textId="2DDD749D" w:rsidR="00401838" w:rsidRDefault="00504EA8" w:rsidP="00401838">
            <w:pPr>
              <w:pStyle w:val="BodyText"/>
              <w:spacing w:after="0"/>
            </w:pPr>
            <w:proofErr w:type="spellStart"/>
            <w:r>
              <w:lastRenderedPageBreak/>
              <w:t>f</w:t>
            </w:r>
            <w:r w:rsidR="00401838">
              <w:t>orcepgpok_pok</w:t>
            </w:r>
            <w:proofErr w:type="spellEnd"/>
          </w:p>
        </w:tc>
        <w:tc>
          <w:tcPr>
            <w:tcW w:w="740" w:type="dxa"/>
          </w:tcPr>
          <w:p w14:paraId="6B6EFF68" w14:textId="1D84EAE5"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1C493790" w14:textId="0F341A74" w:rsidR="00401838" w:rsidRDefault="00401838" w:rsidP="009C648F">
            <w:pPr>
              <w:pStyle w:val="BodyText"/>
              <w:cnfStyle w:val="000000010000" w:firstRow="0" w:lastRow="0" w:firstColumn="0" w:lastColumn="0" w:oddVBand="0" w:evenVBand="0" w:oddHBand="0" w:evenHBand="1" w:firstRowFirstColumn="0" w:firstRowLastColumn="0" w:lastRowFirstColumn="0" w:lastRowLastColumn="0"/>
            </w:pPr>
            <w:proofErr w:type="spellStart"/>
            <w:r>
              <w:t>Async</w:t>
            </w:r>
            <w:proofErr w:type="spellEnd"/>
          </w:p>
        </w:tc>
        <w:tc>
          <w:tcPr>
            <w:tcW w:w="4013" w:type="dxa"/>
          </w:tcPr>
          <w:p w14:paraId="3FE54FAD" w14:textId="34C31114" w:rsidR="00401838" w:rsidRPr="00BC4C0A" w:rsidRDefault="006A6944">
            <w:pPr>
              <w:pStyle w:val="BodyText"/>
              <w:cnfStyle w:val="000000010000" w:firstRow="0" w:lastRow="0" w:firstColumn="0" w:lastColumn="0" w:oddVBand="0" w:evenVBand="0" w:oddHBand="0" w:evenHBand="1" w:firstRowFirstColumn="0" w:firstRowLastColumn="0" w:lastRowFirstColumn="0" w:lastRowLastColumn="0"/>
            </w:pPr>
            <w:r>
              <w:t xml:space="preserve">Type field [0] from decoded </w:t>
            </w:r>
            <w:proofErr w:type="spellStart"/>
            <w:r>
              <w:t>ForcePwrGatePOK</w:t>
            </w:r>
            <w:proofErr w:type="spellEnd"/>
            <w:r>
              <w:t xml:space="preserve"> message.  </w:t>
            </w:r>
          </w:p>
        </w:tc>
      </w:tr>
      <w:tr w:rsidR="00401838" w14:paraId="3DD444F4"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1AB49D" w14:textId="362B4195" w:rsidR="00401838" w:rsidRDefault="00504EA8" w:rsidP="00401838">
            <w:pPr>
              <w:pStyle w:val="BodyText"/>
              <w:spacing w:after="0"/>
            </w:pPr>
            <w:proofErr w:type="spellStart"/>
            <w:r>
              <w:t>f</w:t>
            </w:r>
            <w:r w:rsidR="00401838">
              <w:t>orcepgpok_pgreq</w:t>
            </w:r>
            <w:proofErr w:type="spellEnd"/>
          </w:p>
        </w:tc>
        <w:tc>
          <w:tcPr>
            <w:tcW w:w="740" w:type="dxa"/>
          </w:tcPr>
          <w:p w14:paraId="158FC7BA" w14:textId="083C6A3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r>
              <w:t>In</w:t>
            </w:r>
          </w:p>
        </w:tc>
        <w:tc>
          <w:tcPr>
            <w:tcW w:w="1063" w:type="dxa"/>
          </w:tcPr>
          <w:p w14:paraId="47EDDD99" w14:textId="10C318A5" w:rsidR="00401838" w:rsidRDefault="00401838" w:rsidP="00401838">
            <w:pPr>
              <w:pStyle w:val="BodyText"/>
              <w:cnfStyle w:val="000000100000" w:firstRow="0" w:lastRow="0" w:firstColumn="0" w:lastColumn="0" w:oddVBand="0" w:evenVBand="0" w:oddHBand="1" w:evenHBand="0" w:firstRowFirstColumn="0" w:firstRowLastColumn="0" w:lastRowFirstColumn="0" w:lastRowLastColumn="0"/>
            </w:pPr>
            <w:proofErr w:type="spellStart"/>
            <w:r>
              <w:t>Async</w:t>
            </w:r>
            <w:proofErr w:type="spellEnd"/>
          </w:p>
        </w:tc>
        <w:tc>
          <w:tcPr>
            <w:tcW w:w="4013" w:type="dxa"/>
          </w:tcPr>
          <w:p w14:paraId="0B5B04D0" w14:textId="3A7308E1" w:rsidR="00401838" w:rsidRPr="00BC4C0A" w:rsidRDefault="006A6944">
            <w:pPr>
              <w:pStyle w:val="BodyText"/>
              <w:cnfStyle w:val="000000100000" w:firstRow="0" w:lastRow="0" w:firstColumn="0" w:lastColumn="0" w:oddVBand="0" w:evenVBand="0" w:oddHBand="1" w:evenHBand="0" w:firstRowFirstColumn="0" w:firstRowLastColumn="0" w:lastRowFirstColumn="0" w:lastRowLastColumn="0"/>
            </w:pPr>
            <w:r>
              <w:t xml:space="preserve">Type field [1] from decoded </w:t>
            </w:r>
            <w:proofErr w:type="spellStart"/>
            <w:r>
              <w:t>ForcePwrGatePOK</w:t>
            </w:r>
            <w:proofErr w:type="spellEnd"/>
            <w:r>
              <w:t xml:space="preserve"> message.    </w:t>
            </w:r>
          </w:p>
        </w:tc>
      </w:tr>
      <w:tr w:rsidR="00E935AA" w14:paraId="75F103A9"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1216BC24" w14:textId="106B4186" w:rsidR="00E935AA" w:rsidRPr="00401838" w:rsidRDefault="00504EA8" w:rsidP="00401838">
            <w:pPr>
              <w:pStyle w:val="BodyText"/>
              <w:spacing w:after="0"/>
            </w:pPr>
            <w:proofErr w:type="spellStart"/>
            <w:r>
              <w:t>i</w:t>
            </w:r>
            <w:r w:rsidR="00E935AA">
              <w:t>p_pg_wake</w:t>
            </w:r>
            <w:proofErr w:type="spellEnd"/>
          </w:p>
        </w:tc>
        <w:tc>
          <w:tcPr>
            <w:tcW w:w="740" w:type="dxa"/>
          </w:tcPr>
          <w:p w14:paraId="0D3C7CAF" w14:textId="6B2D49B4"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r>
              <w:t>In</w:t>
            </w:r>
          </w:p>
        </w:tc>
        <w:tc>
          <w:tcPr>
            <w:tcW w:w="1063" w:type="dxa"/>
          </w:tcPr>
          <w:p w14:paraId="6488039D" w14:textId="5292D18F" w:rsidR="00E935AA" w:rsidRDefault="00E935AA"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4013" w:type="dxa"/>
          </w:tcPr>
          <w:p w14:paraId="50FF8729" w14:textId="3540FC04" w:rsidR="00E935AA" w:rsidRDefault="00BE4A4F" w:rsidP="00BE4A4F">
            <w:pPr>
              <w:pStyle w:val="BodyText"/>
              <w:cnfStyle w:val="000000010000" w:firstRow="0" w:lastRow="0" w:firstColumn="0" w:lastColumn="0" w:oddVBand="0" w:evenVBand="0" w:oddHBand="0" w:evenHBand="1" w:firstRowFirstColumn="0" w:firstRowLastColumn="0" w:lastRowFirstColumn="0" w:lastRowLastColumn="0"/>
            </w:pPr>
            <w:proofErr w:type="spellStart"/>
            <w:r>
              <w:t>pm_</w:t>
            </w:r>
            <w:r w:rsidR="00E935AA">
              <w:t>ip_wake</w:t>
            </w:r>
            <w:proofErr w:type="spellEnd"/>
            <w:r w:rsidR="00BC4C0A">
              <w:t>[</w:t>
            </w:r>
            <w:proofErr w:type="spellStart"/>
            <w:r w:rsidR="00BC4C0A">
              <w:t>pmrc</w:t>
            </w:r>
            <w:proofErr w:type="spellEnd"/>
            <w:r w:rsidR="00BC4C0A">
              <w:t xml:space="preserve"> domain]</w:t>
            </w:r>
          </w:p>
        </w:tc>
      </w:tr>
      <w:tr w:rsidR="003C5CE4" w14:paraId="39631F30"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3CE88E4E" w14:textId="14B7AB13" w:rsidR="003C5CE4" w:rsidRDefault="006A6944" w:rsidP="00401838">
            <w:pPr>
              <w:pStyle w:val="BodyText"/>
              <w:spacing w:after="0"/>
            </w:pPr>
            <w:proofErr w:type="spellStart"/>
            <w:r>
              <w:t>p</w:t>
            </w:r>
            <w:r w:rsidR="003C5CE4">
              <w:t>ok</w:t>
            </w:r>
            <w:proofErr w:type="spellEnd"/>
          </w:p>
        </w:tc>
        <w:tc>
          <w:tcPr>
            <w:tcW w:w="740" w:type="dxa"/>
          </w:tcPr>
          <w:p w14:paraId="40A8184F" w14:textId="1317ACFA"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0BB95D9A" w14:textId="5734E4CD"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Clock</w:t>
            </w:r>
          </w:p>
        </w:tc>
        <w:tc>
          <w:tcPr>
            <w:tcW w:w="4013" w:type="dxa"/>
          </w:tcPr>
          <w:p w14:paraId="61489AAF" w14:textId="7F6340CF"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Connect to all the associated</w:t>
            </w:r>
            <w:r w:rsidR="00BC4C0A">
              <w:t xml:space="preserve"> endpoint</w:t>
            </w:r>
            <w:r>
              <w:t xml:space="preserve"> </w:t>
            </w:r>
            <w:proofErr w:type="spellStart"/>
            <w:r>
              <w:t>pok</w:t>
            </w:r>
            <w:proofErr w:type="spellEnd"/>
            <w:r>
              <w:t xml:space="preserve"> inputs</w:t>
            </w:r>
            <w:r w:rsidR="00BC4C0A">
              <w:t xml:space="preserve">, and to PMA input </w:t>
            </w:r>
            <w:proofErr w:type="spellStart"/>
            <w:r w:rsidR="00BC4C0A">
              <w:t>ip_pm_pok</w:t>
            </w:r>
            <w:proofErr w:type="spellEnd"/>
            <w:r w:rsidR="00BC4C0A">
              <w:t>[n]</w:t>
            </w:r>
          </w:p>
        </w:tc>
      </w:tr>
      <w:tr w:rsidR="003C5CE4" w14:paraId="6AB5178A" w14:textId="77777777" w:rsidTr="004E10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319413A" w14:textId="1940B3EC" w:rsidR="003C5CE4" w:rsidRDefault="00504EA8" w:rsidP="00401838">
            <w:pPr>
              <w:pStyle w:val="BodyText"/>
              <w:spacing w:after="0"/>
            </w:pPr>
            <w:proofErr w:type="spellStart"/>
            <w:r>
              <w:t>g</w:t>
            </w:r>
            <w:r w:rsidR="003C5CE4">
              <w:t>clk_async_ack_synced</w:t>
            </w:r>
            <w:proofErr w:type="spellEnd"/>
          </w:p>
          <w:p w14:paraId="4F0F2332" w14:textId="3AE8207E" w:rsidR="003C5CE4" w:rsidRDefault="003C5CE4" w:rsidP="003C5CE4">
            <w:pPr>
              <w:pStyle w:val="BodyText"/>
              <w:spacing w:before="0" w:after="0"/>
            </w:pPr>
            <w:r>
              <w:t>[AREQ-1:0]</w:t>
            </w:r>
          </w:p>
        </w:tc>
        <w:tc>
          <w:tcPr>
            <w:tcW w:w="740" w:type="dxa"/>
          </w:tcPr>
          <w:p w14:paraId="12C6124E" w14:textId="5F938B28"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r>
              <w:t>out</w:t>
            </w:r>
          </w:p>
        </w:tc>
        <w:tc>
          <w:tcPr>
            <w:tcW w:w="1063" w:type="dxa"/>
          </w:tcPr>
          <w:p w14:paraId="53B8E558" w14:textId="18A72868" w:rsidR="003C5CE4" w:rsidRDefault="003C5CE4" w:rsidP="003C5CE4">
            <w:pPr>
              <w:pStyle w:val="BodyText"/>
              <w:tabs>
                <w:tab w:val="clear" w:pos="360"/>
              </w:tabs>
              <w:cnfStyle w:val="000000010000" w:firstRow="0" w:lastRow="0" w:firstColumn="0" w:lastColumn="0" w:oddVBand="0" w:evenVBand="0" w:oddHBand="0" w:evenHBand="1" w:firstRowFirstColumn="0" w:firstRowLastColumn="0" w:lastRowFirstColumn="0" w:lastRowLastColumn="0"/>
            </w:pPr>
            <w:r>
              <w:t>Clock</w:t>
            </w:r>
          </w:p>
        </w:tc>
        <w:tc>
          <w:tcPr>
            <w:tcW w:w="4013" w:type="dxa"/>
          </w:tcPr>
          <w:p w14:paraId="774344D8" w14:textId="714EBD43" w:rsidR="003C5CE4" w:rsidRDefault="003C5CE4" w:rsidP="00401838">
            <w:pPr>
              <w:pStyle w:val="BodyText"/>
              <w:cnfStyle w:val="000000010000" w:firstRow="0" w:lastRow="0" w:firstColumn="0" w:lastColumn="0" w:oddVBand="0" w:evenVBand="0" w:oddHBand="0" w:evenHBand="1" w:firstRowFirstColumn="0" w:firstRowLastColumn="0" w:lastRowFirstColumn="0" w:lastRowLastColumn="0"/>
            </w:pPr>
            <w:proofErr w:type="spellStart"/>
            <w:r>
              <w:t>Ack</w:t>
            </w:r>
            <w:proofErr w:type="spellEnd"/>
            <w:r>
              <w:t xml:space="preserve"> for </w:t>
            </w:r>
            <w:proofErr w:type="spellStart"/>
            <w:r>
              <w:t>gclock_req_async</w:t>
            </w:r>
            <w:proofErr w:type="spellEnd"/>
            <w:r>
              <w:t xml:space="preserve"> inputs</w:t>
            </w:r>
          </w:p>
        </w:tc>
      </w:tr>
      <w:tr w:rsidR="003C5CE4" w14:paraId="6E0776D7" w14:textId="77777777" w:rsidTr="004E1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14:paraId="42F9358B" w14:textId="4731F12E" w:rsidR="003C5CE4" w:rsidRDefault="00504EA8" w:rsidP="00401838">
            <w:pPr>
              <w:pStyle w:val="BodyText"/>
              <w:spacing w:after="0"/>
            </w:pPr>
            <w:proofErr w:type="spellStart"/>
            <w:r>
              <w:t>i</w:t>
            </w:r>
            <w:r w:rsidR="003C5CE4">
              <w:t>sm_locked</w:t>
            </w:r>
            <w:proofErr w:type="spellEnd"/>
          </w:p>
        </w:tc>
        <w:tc>
          <w:tcPr>
            <w:tcW w:w="740" w:type="dxa"/>
          </w:tcPr>
          <w:p w14:paraId="6D87FAB9" w14:textId="263FFE8C" w:rsidR="003C5CE4" w:rsidRDefault="003C5CE4" w:rsidP="00401838">
            <w:pPr>
              <w:pStyle w:val="BodyText"/>
              <w:cnfStyle w:val="000000100000" w:firstRow="0" w:lastRow="0" w:firstColumn="0" w:lastColumn="0" w:oddVBand="0" w:evenVBand="0" w:oddHBand="1" w:evenHBand="0" w:firstRowFirstColumn="0" w:firstRowLastColumn="0" w:lastRowFirstColumn="0" w:lastRowLastColumn="0"/>
            </w:pPr>
            <w:r>
              <w:t>Out</w:t>
            </w:r>
          </w:p>
        </w:tc>
        <w:tc>
          <w:tcPr>
            <w:tcW w:w="1063" w:type="dxa"/>
          </w:tcPr>
          <w:p w14:paraId="14AA7442" w14:textId="652AA947" w:rsidR="003C5CE4" w:rsidRDefault="00267780" w:rsidP="003C5CE4">
            <w:pPr>
              <w:pStyle w:val="BodyText"/>
              <w:cnfStyle w:val="000000100000" w:firstRow="0" w:lastRow="0" w:firstColumn="0" w:lastColumn="0" w:oddVBand="0" w:evenVBand="0" w:oddHBand="1" w:evenHBand="0" w:firstRowFirstColumn="0" w:firstRowLastColumn="0" w:lastRowFirstColumn="0" w:lastRowLastColumn="0"/>
            </w:pPr>
            <w:r>
              <w:t>C</w:t>
            </w:r>
            <w:r w:rsidR="003C5CE4">
              <w:t>lock</w:t>
            </w:r>
          </w:p>
        </w:tc>
        <w:tc>
          <w:tcPr>
            <w:tcW w:w="4013" w:type="dxa"/>
          </w:tcPr>
          <w:p w14:paraId="6A3AD4ED" w14:textId="560C9EC4" w:rsidR="003C5CE4" w:rsidRDefault="00BE4A4F" w:rsidP="00401838">
            <w:pPr>
              <w:pStyle w:val="BodyText"/>
              <w:cnfStyle w:val="000000100000" w:firstRow="0" w:lastRow="0" w:firstColumn="0" w:lastColumn="0" w:oddVBand="0" w:evenVBand="0" w:oddHBand="1" w:evenHBand="0" w:firstRowFirstColumn="0" w:firstRowLastColumn="0" w:lastRowFirstColumn="0" w:lastRowLastColumn="0"/>
            </w:pPr>
            <w:r>
              <w:t xml:space="preserve">Connect to agent </w:t>
            </w:r>
            <w:proofErr w:type="spellStart"/>
            <w:r w:rsidR="00257AD3">
              <w:t>side_ism_lock_b</w:t>
            </w:r>
            <w:proofErr w:type="spellEnd"/>
          </w:p>
        </w:tc>
      </w:tr>
    </w:tbl>
    <w:p w14:paraId="2B08EB0A" w14:textId="3DF78176" w:rsidR="00427615" w:rsidRDefault="007A016C" w:rsidP="00877B11">
      <w:pPr>
        <w:pStyle w:val="BodyText"/>
      </w:pPr>
      <w:r>
        <w:t xml:space="preserve">  </w:t>
      </w:r>
      <w:bookmarkStart w:id="797" w:name="_Toc419982068"/>
      <w:bookmarkStart w:id="798" w:name="_Toc419982069"/>
      <w:bookmarkEnd w:id="797"/>
      <w:bookmarkEnd w:id="798"/>
    </w:p>
    <w:p w14:paraId="76306282" w14:textId="6A2866B1" w:rsidR="00524A76" w:rsidRDefault="00216B58" w:rsidP="00877B11">
      <w:pPr>
        <w:pStyle w:val="Heading3"/>
      </w:pPr>
      <w:bookmarkStart w:id="799" w:name="_Toc536791696"/>
      <w:r>
        <w:t xml:space="preserve">VISA, </w:t>
      </w:r>
      <w:proofErr w:type="spellStart"/>
      <w:r>
        <w:t>DFx</w:t>
      </w:r>
      <w:bookmarkEnd w:id="799"/>
      <w:proofErr w:type="spellEnd"/>
    </w:p>
    <w:p w14:paraId="647A0D0A" w14:textId="269DF6D4" w:rsidR="0076578C" w:rsidRDefault="00524A76" w:rsidP="00524A76">
      <w:pPr>
        <w:pStyle w:val="BodyText"/>
      </w:pPr>
      <w:r>
        <w:t xml:space="preserve">Visa lane assignments </w:t>
      </w:r>
      <w:r w:rsidR="0076578C">
        <w:t xml:space="preserve">are made by the DFD group and are maintained here: </w:t>
      </w:r>
      <w:hyperlink r:id="rId24" w:history="1">
        <w:r w:rsidR="0076578C" w:rsidRPr="006460D1">
          <w:rPr>
            <w:rStyle w:val="Hyperlink"/>
          </w:rPr>
          <w:t>https://sharepoint.amr.ith.intel.com/sites/10nmCon/CHASSIS/MsgChn/DFD/SitePages/Home.aspx</w:t>
        </w:r>
      </w:hyperlink>
      <w:r w:rsidR="0076578C">
        <w:t>.</w:t>
      </w:r>
    </w:p>
    <w:tbl>
      <w:tblPr>
        <w:tblStyle w:val="TableClassic1"/>
        <w:tblW w:w="0" w:type="auto"/>
        <w:tblLook w:val="04A0" w:firstRow="1" w:lastRow="0" w:firstColumn="1" w:lastColumn="0" w:noHBand="0" w:noVBand="1"/>
      </w:tblPr>
      <w:tblGrid>
        <w:gridCol w:w="3980"/>
        <w:gridCol w:w="1316"/>
        <w:gridCol w:w="1704"/>
        <w:gridCol w:w="1630"/>
      </w:tblGrid>
      <w:tr w:rsidR="0076578C" w14:paraId="2B4F1B10" w14:textId="77777777" w:rsidTr="00C2501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3772FB7" w14:textId="176DA0E3" w:rsidR="0076578C" w:rsidRDefault="0076578C" w:rsidP="0076578C">
            <w:pPr>
              <w:pStyle w:val="BodyText"/>
            </w:pPr>
            <w:r>
              <w:t>Name</w:t>
            </w:r>
          </w:p>
        </w:tc>
        <w:tc>
          <w:tcPr>
            <w:tcW w:w="1472" w:type="dxa"/>
          </w:tcPr>
          <w:p w14:paraId="3E6E738B" w14:textId="63C1E87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I/O</w:t>
            </w:r>
          </w:p>
        </w:tc>
        <w:tc>
          <w:tcPr>
            <w:tcW w:w="1450" w:type="dxa"/>
          </w:tcPr>
          <w:p w14:paraId="2E538346" w14:textId="21014DA5"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Clock</w:t>
            </w:r>
          </w:p>
        </w:tc>
        <w:tc>
          <w:tcPr>
            <w:tcW w:w="1728" w:type="dxa"/>
          </w:tcPr>
          <w:p w14:paraId="54DFDDDC" w14:textId="4A0C6FEF" w:rsidR="0076578C" w:rsidRDefault="0076578C" w:rsidP="0076578C">
            <w:pPr>
              <w:pStyle w:val="BodyText"/>
              <w:cnfStyle w:val="100000000000" w:firstRow="1" w:lastRow="0" w:firstColumn="0" w:lastColumn="0" w:oddVBand="0" w:evenVBand="0" w:oddHBand="0" w:evenHBand="0" w:firstRowFirstColumn="0" w:firstRowLastColumn="0" w:lastRowFirstColumn="0" w:lastRowLastColumn="0"/>
            </w:pPr>
            <w:r>
              <w:t>Connection</w:t>
            </w:r>
          </w:p>
        </w:tc>
      </w:tr>
      <w:tr w:rsidR="00C4650E" w14:paraId="6261FB28" w14:textId="77777777" w:rsidTr="00C465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4CDFBFF" w14:textId="56F17E00" w:rsidR="0076578C" w:rsidRDefault="0076578C" w:rsidP="00C25012">
            <w:pPr>
              <w:pStyle w:val="BodyText"/>
              <w:spacing w:before="0" w:after="0"/>
            </w:pPr>
            <w:proofErr w:type="spellStart"/>
            <w:r w:rsidRPr="0076578C">
              <w:t>fismdfx_force_clkreq</w:t>
            </w:r>
            <w:proofErr w:type="spellEnd"/>
          </w:p>
        </w:tc>
        <w:tc>
          <w:tcPr>
            <w:tcW w:w="1472" w:type="dxa"/>
          </w:tcPr>
          <w:p w14:paraId="3D492E8B" w14:textId="249B4B5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input</w:t>
            </w:r>
          </w:p>
        </w:tc>
        <w:tc>
          <w:tcPr>
            <w:tcW w:w="1450" w:type="dxa"/>
          </w:tcPr>
          <w:p w14:paraId="3B8B5A38" w14:textId="08719CC5"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C10FA5F"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953709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57" w:type="dxa"/>
          </w:tcPr>
          <w:p w14:paraId="63ED160E" w14:textId="0DF63764" w:rsidR="0076578C" w:rsidRDefault="0076578C" w:rsidP="00C25012">
            <w:pPr>
              <w:pStyle w:val="BodyText"/>
              <w:spacing w:before="0" w:after="0"/>
            </w:pPr>
            <w:proofErr w:type="spellStart"/>
            <w:r w:rsidRPr="0076578C">
              <w:t>fscan_byprst_b</w:t>
            </w:r>
            <w:proofErr w:type="spellEnd"/>
            <w:r>
              <w:t>[1:0]</w:t>
            </w:r>
          </w:p>
        </w:tc>
        <w:tc>
          <w:tcPr>
            <w:tcW w:w="2157" w:type="dxa"/>
          </w:tcPr>
          <w:p w14:paraId="1973FFD7" w14:textId="0A719253"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2158" w:type="dxa"/>
          </w:tcPr>
          <w:p w14:paraId="122A8C09" w14:textId="7F0458CD"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2158" w:type="dxa"/>
          </w:tcPr>
          <w:p w14:paraId="054B003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2A90AF75"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112C59F" w14:textId="72995E36" w:rsidR="0076578C" w:rsidRDefault="0076578C" w:rsidP="00C25012">
            <w:pPr>
              <w:pStyle w:val="BodyText"/>
              <w:spacing w:before="0" w:after="0"/>
            </w:pPr>
            <w:proofErr w:type="spellStart"/>
            <w:r w:rsidRPr="0076578C">
              <w:t>fscan_rstbypen</w:t>
            </w:r>
            <w:proofErr w:type="spellEnd"/>
            <w:r w:rsidR="00C4650E">
              <w:t>[1:0]</w:t>
            </w:r>
          </w:p>
        </w:tc>
        <w:tc>
          <w:tcPr>
            <w:tcW w:w="1435" w:type="dxa"/>
          </w:tcPr>
          <w:p w14:paraId="48340ECC" w14:textId="42072F5A"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10287E22" w14:textId="00C020C0"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C7B8B0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33C50F43"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A7EC5B" w14:textId="1338878C" w:rsidR="0076578C" w:rsidRDefault="0076578C" w:rsidP="00C25012">
            <w:pPr>
              <w:pStyle w:val="BodyText"/>
              <w:spacing w:before="0" w:after="0"/>
            </w:pPr>
            <w:proofErr w:type="spellStart"/>
            <w:r w:rsidRPr="0076578C">
              <w:t>fscan_shiften</w:t>
            </w:r>
            <w:proofErr w:type="spellEnd"/>
          </w:p>
        </w:tc>
        <w:tc>
          <w:tcPr>
            <w:tcW w:w="1435" w:type="dxa"/>
          </w:tcPr>
          <w:p w14:paraId="44231229" w14:textId="28B06830"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107C8417" w14:textId="65B52536"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3E42DFD"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6E8D8798"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29E75AB4" w14:textId="54B803EB" w:rsidR="0076578C" w:rsidRDefault="0076578C" w:rsidP="00C25012">
            <w:pPr>
              <w:pStyle w:val="BodyText"/>
              <w:spacing w:before="0" w:after="0"/>
            </w:pPr>
            <w:proofErr w:type="spellStart"/>
            <w:r w:rsidRPr="0076578C">
              <w:t>fscan_latchopen</w:t>
            </w:r>
            <w:proofErr w:type="spellEnd"/>
          </w:p>
        </w:tc>
        <w:tc>
          <w:tcPr>
            <w:tcW w:w="1435" w:type="dxa"/>
          </w:tcPr>
          <w:p w14:paraId="2B8F6B4E" w14:textId="1299C0C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1466DA" w14:textId="7161830C"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01BA9908"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692FEECE" w14:textId="77777777" w:rsidTr="0076578C">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697BB32" w14:textId="374B5611" w:rsidR="0076578C" w:rsidRDefault="0076578C" w:rsidP="00C25012">
            <w:pPr>
              <w:pStyle w:val="BodyText"/>
              <w:spacing w:before="0" w:after="0"/>
            </w:pPr>
            <w:proofErr w:type="spellStart"/>
            <w:r w:rsidRPr="0076578C">
              <w:t>fscan_latchclosed_b</w:t>
            </w:r>
            <w:proofErr w:type="spellEnd"/>
          </w:p>
        </w:tc>
        <w:tc>
          <w:tcPr>
            <w:tcW w:w="1435" w:type="dxa"/>
          </w:tcPr>
          <w:p w14:paraId="45F54A00" w14:textId="2F851C69"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6E24BDDC" w14:textId="44ED676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294954A"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34BED8C4" w14:textId="77777777" w:rsidTr="0076578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E93424" w14:textId="6C5643E0" w:rsidR="0076578C" w:rsidRDefault="0076578C" w:rsidP="00C25012">
            <w:pPr>
              <w:pStyle w:val="BodyText"/>
              <w:spacing w:before="0" w:after="0"/>
            </w:pPr>
            <w:proofErr w:type="spellStart"/>
            <w:r w:rsidRPr="0076578C">
              <w:t>fscan_clkungate</w:t>
            </w:r>
            <w:proofErr w:type="spellEnd"/>
          </w:p>
        </w:tc>
        <w:tc>
          <w:tcPr>
            <w:tcW w:w="1435" w:type="dxa"/>
          </w:tcPr>
          <w:p w14:paraId="03824B15" w14:textId="209FAFA1"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8871DCD" w14:textId="62A3F68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328F0BA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78FFA627"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430F8B" w14:textId="3C632C78" w:rsidR="0076578C" w:rsidRPr="0076578C" w:rsidRDefault="0076578C" w:rsidP="00C25012">
            <w:pPr>
              <w:pStyle w:val="BodyText"/>
              <w:spacing w:before="0" w:after="0"/>
            </w:pPr>
            <w:proofErr w:type="spellStart"/>
            <w:r w:rsidRPr="0076578C">
              <w:t>fscan_clkungate_syn</w:t>
            </w:r>
            <w:proofErr w:type="spellEnd"/>
          </w:p>
        </w:tc>
        <w:tc>
          <w:tcPr>
            <w:tcW w:w="1435" w:type="dxa"/>
          </w:tcPr>
          <w:p w14:paraId="10B83EEF" w14:textId="292171E8"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input</w:t>
            </w:r>
          </w:p>
        </w:tc>
        <w:tc>
          <w:tcPr>
            <w:tcW w:w="1473" w:type="dxa"/>
          </w:tcPr>
          <w:p w14:paraId="07531EFC" w14:textId="7BD50F7B"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1AD859F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2750AC9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F759724" w14:textId="103C3080" w:rsidR="0076578C" w:rsidRPr="0076578C" w:rsidRDefault="0076578C" w:rsidP="00C25012">
            <w:pPr>
              <w:pStyle w:val="BodyText"/>
              <w:spacing w:before="0" w:after="0"/>
            </w:pPr>
            <w:proofErr w:type="spellStart"/>
            <w:r w:rsidRPr="0076578C">
              <w:t>fscan_mode</w:t>
            </w:r>
            <w:proofErr w:type="spellEnd"/>
          </w:p>
        </w:tc>
        <w:tc>
          <w:tcPr>
            <w:tcW w:w="1435" w:type="dxa"/>
          </w:tcPr>
          <w:p w14:paraId="2D33F341" w14:textId="031B9086"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input</w:t>
            </w:r>
          </w:p>
        </w:tc>
        <w:tc>
          <w:tcPr>
            <w:tcW w:w="1473" w:type="dxa"/>
          </w:tcPr>
          <w:p w14:paraId="3D07E0C7" w14:textId="37BFE449"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7246F5CD"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E65E025"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B63D580" w14:textId="7F7CD4AB" w:rsidR="0076578C" w:rsidRPr="0076578C" w:rsidRDefault="0076578C" w:rsidP="00C25012">
            <w:pPr>
              <w:pStyle w:val="BodyText"/>
              <w:spacing w:before="0" w:after="0"/>
            </w:pPr>
            <w:proofErr w:type="spellStart"/>
            <w:r w:rsidRPr="0076578C">
              <w:t>fscan_sdi</w:t>
            </w:r>
            <w:proofErr w:type="spellEnd"/>
          </w:p>
        </w:tc>
        <w:tc>
          <w:tcPr>
            <w:tcW w:w="1435" w:type="dxa"/>
          </w:tcPr>
          <w:p w14:paraId="10023F28" w14:textId="19C9720C"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73" w:type="dxa"/>
          </w:tcPr>
          <w:p w14:paraId="413DA917" w14:textId="57A58F12"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76578C">
              <w:t>clock</w:t>
            </w:r>
          </w:p>
        </w:tc>
        <w:tc>
          <w:tcPr>
            <w:tcW w:w="1742" w:type="dxa"/>
          </w:tcPr>
          <w:p w14:paraId="758C9CBC"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56AFD49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78ABAB0" w14:textId="5F996F83" w:rsidR="0076578C" w:rsidRPr="0076578C" w:rsidRDefault="0076578C" w:rsidP="00C25012">
            <w:pPr>
              <w:pStyle w:val="BodyText"/>
              <w:spacing w:before="0" w:after="0"/>
            </w:pPr>
            <w:proofErr w:type="spellStart"/>
            <w:r w:rsidRPr="0076578C">
              <w:t>ascan_sdo</w:t>
            </w:r>
            <w:proofErr w:type="spellEnd"/>
          </w:p>
        </w:tc>
        <w:tc>
          <w:tcPr>
            <w:tcW w:w="1435" w:type="dxa"/>
          </w:tcPr>
          <w:p w14:paraId="3028D3F2" w14:textId="6F05CF43"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73" w:type="dxa"/>
          </w:tcPr>
          <w:p w14:paraId="2957B4DF" w14:textId="12C8BD66"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42" w:type="dxa"/>
          </w:tcPr>
          <w:p w14:paraId="24C28D3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C4650E" w14:paraId="2EF17A48"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47B5B90" w14:textId="3E7457A5" w:rsidR="00C4650E" w:rsidRPr="0076578C" w:rsidRDefault="00C4650E" w:rsidP="00C25012">
            <w:pPr>
              <w:pStyle w:val="BodyText"/>
              <w:spacing w:before="0" w:after="0"/>
            </w:pPr>
            <w:proofErr w:type="spellStart"/>
            <w:r w:rsidRPr="0076578C">
              <w:lastRenderedPageBreak/>
              <w:t>fglobal_visa_start_id_pgcb_clk</w:t>
            </w:r>
            <w:proofErr w:type="spellEnd"/>
            <w:r>
              <w:t>[8:0]</w:t>
            </w:r>
          </w:p>
        </w:tc>
        <w:tc>
          <w:tcPr>
            <w:tcW w:w="1435" w:type="dxa"/>
          </w:tcPr>
          <w:p w14:paraId="3B7498E0" w14:textId="6235E916" w:rsidR="00C4650E"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947FA0">
              <w:t>I</w:t>
            </w:r>
            <w:r w:rsidR="00C4650E" w:rsidRPr="00947FA0">
              <w:t>nput</w:t>
            </w:r>
          </w:p>
        </w:tc>
        <w:tc>
          <w:tcPr>
            <w:tcW w:w="1473" w:type="dxa"/>
          </w:tcPr>
          <w:p w14:paraId="0319A311" w14:textId="34EA84F6"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42" w:type="dxa"/>
          </w:tcPr>
          <w:p w14:paraId="099186EA" w14:textId="77777777" w:rsidR="00C4650E"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C4650E" w14:paraId="7AACD9BE"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693E452" w14:textId="77798170" w:rsidR="00C4650E" w:rsidRPr="0076578C" w:rsidRDefault="00C4650E" w:rsidP="00C25012">
            <w:pPr>
              <w:pStyle w:val="BodyText"/>
              <w:spacing w:before="0" w:after="0"/>
            </w:pPr>
            <w:proofErr w:type="spellStart"/>
            <w:r w:rsidRPr="0076578C">
              <w:t>fglobal_visa_start_id_clk</w:t>
            </w:r>
            <w:proofErr w:type="spellEnd"/>
            <w:r>
              <w:t>[8:0]</w:t>
            </w:r>
          </w:p>
        </w:tc>
        <w:tc>
          <w:tcPr>
            <w:tcW w:w="1472" w:type="dxa"/>
          </w:tcPr>
          <w:p w14:paraId="62AAF7A0" w14:textId="5E1D50D6" w:rsidR="00C4650E"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947FA0">
              <w:t>I</w:t>
            </w:r>
            <w:r w:rsidR="00C4650E" w:rsidRPr="00947FA0">
              <w:t>nput</w:t>
            </w:r>
          </w:p>
        </w:tc>
        <w:tc>
          <w:tcPr>
            <w:tcW w:w="1450" w:type="dxa"/>
          </w:tcPr>
          <w:p w14:paraId="53EAAD29" w14:textId="35832183"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76578C">
              <w:t>clock</w:t>
            </w:r>
          </w:p>
        </w:tc>
        <w:tc>
          <w:tcPr>
            <w:tcW w:w="1728" w:type="dxa"/>
          </w:tcPr>
          <w:p w14:paraId="6D01D748" w14:textId="77777777" w:rsidR="00C4650E"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289B7F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E877E56" w14:textId="78512559" w:rsidR="0076578C" w:rsidRPr="0076578C" w:rsidRDefault="0076578C" w:rsidP="00C25012">
            <w:pPr>
              <w:pStyle w:val="BodyText"/>
              <w:spacing w:before="0" w:after="0"/>
            </w:pPr>
            <w:proofErr w:type="spellStart"/>
            <w:r w:rsidRPr="0076578C">
              <w:t>fvisa_serstrb</w:t>
            </w:r>
            <w:proofErr w:type="spellEnd"/>
          </w:p>
        </w:tc>
        <w:tc>
          <w:tcPr>
            <w:tcW w:w="1472" w:type="dxa"/>
          </w:tcPr>
          <w:p w14:paraId="4F06640F" w14:textId="17BED3F9"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433983D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083BAA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BD371D6"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9D6A371" w14:textId="78FAF0C5" w:rsidR="0076578C" w:rsidRPr="0076578C" w:rsidRDefault="0076578C" w:rsidP="00C25012">
            <w:pPr>
              <w:pStyle w:val="BodyText"/>
              <w:spacing w:before="0" w:after="0"/>
            </w:pPr>
            <w:proofErr w:type="spellStart"/>
            <w:r w:rsidRPr="0076578C">
              <w:t>fvisa_frame</w:t>
            </w:r>
            <w:proofErr w:type="spellEnd"/>
          </w:p>
        </w:tc>
        <w:tc>
          <w:tcPr>
            <w:tcW w:w="1472" w:type="dxa"/>
          </w:tcPr>
          <w:p w14:paraId="1A490849" w14:textId="01B5BA59"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7ECF9103" w14:textId="25110705" w:rsidR="0076578C" w:rsidRDefault="0023029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7BFB1EA4"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DB78A3"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6E4CB1EA" w14:textId="451E36E2" w:rsidR="0076578C" w:rsidRPr="0076578C" w:rsidRDefault="0076578C" w:rsidP="00C25012">
            <w:pPr>
              <w:pStyle w:val="BodyText"/>
              <w:spacing w:before="0" w:after="0"/>
            </w:pPr>
            <w:proofErr w:type="spellStart"/>
            <w:r w:rsidRPr="0076578C">
              <w:t>fvisa_serdata</w:t>
            </w:r>
            <w:proofErr w:type="spellEnd"/>
          </w:p>
        </w:tc>
        <w:tc>
          <w:tcPr>
            <w:tcW w:w="1472" w:type="dxa"/>
          </w:tcPr>
          <w:p w14:paraId="0F524B08" w14:textId="1B6C88F7"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63153078" w14:textId="1946FE72" w:rsidR="0076578C" w:rsidRDefault="0023029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EF15F22"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116DAA8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CAB1AF0" w14:textId="06A7824A" w:rsidR="0076578C" w:rsidRPr="0076578C" w:rsidRDefault="0076578C" w:rsidP="00C25012">
            <w:pPr>
              <w:pStyle w:val="BodyText"/>
              <w:spacing w:before="0" w:after="0"/>
            </w:pPr>
            <w:proofErr w:type="spellStart"/>
            <w:r w:rsidRPr="0076578C">
              <w:t>avisa_debug_data_pgcb_clk</w:t>
            </w:r>
            <w:proofErr w:type="spellEnd"/>
            <w:r>
              <w:t>[7:0]</w:t>
            </w:r>
          </w:p>
        </w:tc>
        <w:tc>
          <w:tcPr>
            <w:tcW w:w="1472" w:type="dxa"/>
          </w:tcPr>
          <w:p w14:paraId="4B356378" w14:textId="54C0F578"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5A35DD37" w14:textId="63062E4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t>pgcb_clk</w:t>
            </w:r>
            <w:proofErr w:type="spellEnd"/>
          </w:p>
        </w:tc>
        <w:tc>
          <w:tcPr>
            <w:tcW w:w="1728" w:type="dxa"/>
          </w:tcPr>
          <w:p w14:paraId="5F747307"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50ABF05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4CC437CC" w14:textId="32DDE606" w:rsidR="0076578C" w:rsidRPr="0076578C" w:rsidRDefault="0076578C" w:rsidP="00C25012">
            <w:pPr>
              <w:pStyle w:val="BodyText"/>
              <w:spacing w:before="0" w:after="0"/>
            </w:pPr>
            <w:proofErr w:type="spellStart"/>
            <w:r w:rsidRPr="0076578C">
              <w:t>avisa_strb_clk_pgcb_clk</w:t>
            </w:r>
            <w:proofErr w:type="spellEnd"/>
          </w:p>
        </w:tc>
        <w:tc>
          <w:tcPr>
            <w:tcW w:w="1472" w:type="dxa"/>
          </w:tcPr>
          <w:p w14:paraId="1E9D7676" w14:textId="568398A6"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9D64F2E" w14:textId="5D1FFB0D"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t>pgcb_clk</w:t>
            </w:r>
            <w:proofErr w:type="spellEnd"/>
          </w:p>
        </w:tc>
        <w:tc>
          <w:tcPr>
            <w:tcW w:w="1728" w:type="dxa"/>
          </w:tcPr>
          <w:p w14:paraId="4DA86809"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7F865021"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AF4510E" w14:textId="305A2BCF" w:rsidR="0076578C" w:rsidRPr="0076578C" w:rsidRDefault="0076578C" w:rsidP="00C25012">
            <w:pPr>
              <w:pStyle w:val="BodyText"/>
              <w:spacing w:before="0" w:after="0"/>
            </w:pPr>
            <w:proofErr w:type="spellStart"/>
            <w:r w:rsidRPr="0076578C">
              <w:t>avisa_debug_data_clk</w:t>
            </w:r>
            <w:proofErr w:type="spellEnd"/>
            <w:r>
              <w:t>[15:0]</w:t>
            </w:r>
          </w:p>
        </w:tc>
        <w:tc>
          <w:tcPr>
            <w:tcW w:w="1472" w:type="dxa"/>
          </w:tcPr>
          <w:p w14:paraId="59D64D0B" w14:textId="0D8B8B84" w:rsidR="0076578C" w:rsidRDefault="00C25012"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output</w:t>
            </w:r>
          </w:p>
        </w:tc>
        <w:tc>
          <w:tcPr>
            <w:tcW w:w="1450" w:type="dxa"/>
          </w:tcPr>
          <w:p w14:paraId="0D56795D" w14:textId="2B3CB64A"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497A9A82"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35E2BFF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7DCDD4AA" w14:textId="5ECEB41F" w:rsidR="0076578C" w:rsidRPr="0076578C" w:rsidRDefault="0076578C" w:rsidP="00C25012">
            <w:pPr>
              <w:pStyle w:val="BodyText"/>
              <w:spacing w:before="0" w:after="0"/>
            </w:pPr>
            <w:proofErr w:type="spellStart"/>
            <w:r w:rsidRPr="0076578C">
              <w:t>avisa_strb_clk_clock</w:t>
            </w:r>
            <w:proofErr w:type="spellEnd"/>
            <w:r>
              <w:t>[1:0]</w:t>
            </w:r>
          </w:p>
        </w:tc>
        <w:tc>
          <w:tcPr>
            <w:tcW w:w="1472" w:type="dxa"/>
          </w:tcPr>
          <w:p w14:paraId="5C6479C3" w14:textId="234A376E" w:rsidR="0076578C" w:rsidRDefault="00C25012"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output</w:t>
            </w:r>
          </w:p>
        </w:tc>
        <w:tc>
          <w:tcPr>
            <w:tcW w:w="1450" w:type="dxa"/>
          </w:tcPr>
          <w:p w14:paraId="15A01F5C" w14:textId="0C5EC518"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t>clock</w:t>
            </w:r>
          </w:p>
        </w:tc>
        <w:tc>
          <w:tcPr>
            <w:tcW w:w="1728" w:type="dxa"/>
          </w:tcPr>
          <w:p w14:paraId="3ADFC704"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671D477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F5FAF0B" w14:textId="6A5C117E" w:rsidR="0076578C" w:rsidRPr="0076578C" w:rsidRDefault="0076578C" w:rsidP="00C25012">
            <w:pPr>
              <w:pStyle w:val="BodyText"/>
              <w:spacing w:before="0" w:after="0"/>
            </w:pPr>
            <w:proofErr w:type="spellStart"/>
            <w:r w:rsidRPr="0076578C">
              <w:t>fdfx_powergood</w:t>
            </w:r>
            <w:proofErr w:type="spellEnd"/>
          </w:p>
        </w:tc>
        <w:tc>
          <w:tcPr>
            <w:tcW w:w="1472" w:type="dxa"/>
          </w:tcPr>
          <w:p w14:paraId="34CB0C05" w14:textId="56DF536F"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6C98D92E" w14:textId="1D20292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3ED0B0D9"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6AA3111"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0CD03202" w14:textId="28D15F34" w:rsidR="0076578C" w:rsidRPr="0076578C" w:rsidRDefault="0076578C" w:rsidP="00C25012">
            <w:pPr>
              <w:pStyle w:val="BodyText"/>
              <w:spacing w:before="0" w:after="0"/>
            </w:pPr>
            <w:proofErr w:type="spellStart"/>
            <w:r w:rsidRPr="0076578C">
              <w:t>fdfx_secure_</w:t>
            </w:r>
            <w:proofErr w:type="gramStart"/>
            <w:r w:rsidRPr="0076578C">
              <w:t>policy</w:t>
            </w:r>
            <w:proofErr w:type="spellEnd"/>
            <w:r w:rsidRPr="0076578C">
              <w:t>[</w:t>
            </w:r>
            <w:proofErr w:type="gramEnd"/>
            <w:r w:rsidRPr="0076578C">
              <w:t>DFX_SECURE_WIDTH-1:0]</w:t>
            </w:r>
          </w:p>
        </w:tc>
        <w:tc>
          <w:tcPr>
            <w:tcW w:w="1472" w:type="dxa"/>
          </w:tcPr>
          <w:p w14:paraId="2A1B3106" w14:textId="4B0BA075"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3472CB" w14:textId="52CE9915" w:rsidR="0076578C" w:rsidRDefault="00C4650E"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roofErr w:type="spellStart"/>
            <w:r w:rsidRPr="00C4650E">
              <w:t>policy_update</w:t>
            </w:r>
            <w:proofErr w:type="spellEnd"/>
          </w:p>
        </w:tc>
        <w:tc>
          <w:tcPr>
            <w:tcW w:w="1728" w:type="dxa"/>
          </w:tcPr>
          <w:p w14:paraId="2724B7C1"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031DE65A"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3ACDA28C" w14:textId="6BEAF506" w:rsidR="0076578C" w:rsidRPr="0076578C" w:rsidRDefault="0076578C" w:rsidP="00C25012">
            <w:pPr>
              <w:pStyle w:val="BodyText"/>
              <w:spacing w:before="0" w:after="0"/>
            </w:pPr>
            <w:proofErr w:type="spellStart"/>
            <w:r w:rsidRPr="0076578C">
              <w:t>fdfx_earlyboot_exit</w:t>
            </w:r>
            <w:proofErr w:type="spellEnd"/>
          </w:p>
        </w:tc>
        <w:tc>
          <w:tcPr>
            <w:tcW w:w="1472" w:type="dxa"/>
          </w:tcPr>
          <w:p w14:paraId="7DE19A77" w14:textId="39F0970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2EFBD9E" w14:textId="4DA38EC1"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t>clock</w:t>
            </w:r>
          </w:p>
        </w:tc>
        <w:tc>
          <w:tcPr>
            <w:tcW w:w="1728" w:type="dxa"/>
          </w:tcPr>
          <w:p w14:paraId="524A2FF0"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76578C" w14:paraId="4C27225E" w14:textId="77777777" w:rsidTr="00C2501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1221E386" w14:textId="4621F34A" w:rsidR="0076578C" w:rsidRPr="0076578C" w:rsidRDefault="0076578C" w:rsidP="00C25012">
            <w:pPr>
              <w:pStyle w:val="BodyText"/>
              <w:spacing w:before="0" w:after="0"/>
            </w:pPr>
            <w:proofErr w:type="spellStart"/>
            <w:r w:rsidRPr="0076578C">
              <w:t>fdfx_policy_update</w:t>
            </w:r>
            <w:proofErr w:type="spellEnd"/>
          </w:p>
        </w:tc>
        <w:tc>
          <w:tcPr>
            <w:tcW w:w="1472" w:type="dxa"/>
          </w:tcPr>
          <w:p w14:paraId="3922375D" w14:textId="51BB89CA" w:rsidR="0076578C" w:rsidRDefault="009953A5" w:rsidP="00C25012">
            <w:pPr>
              <w:pStyle w:val="BodyText"/>
              <w:spacing w:before="0" w:after="0"/>
              <w:cnfStyle w:val="000000010000" w:firstRow="0" w:lastRow="0" w:firstColumn="0" w:lastColumn="0" w:oddVBand="0" w:evenVBand="0" w:oddHBand="0" w:evenHBand="1" w:firstRowFirstColumn="0" w:firstRowLastColumn="0" w:lastRowFirstColumn="0" w:lastRowLastColumn="0"/>
            </w:pPr>
            <w:r w:rsidRPr="00C8578E">
              <w:t>I</w:t>
            </w:r>
            <w:r w:rsidR="0076578C" w:rsidRPr="00C8578E">
              <w:t>nput</w:t>
            </w:r>
          </w:p>
        </w:tc>
        <w:tc>
          <w:tcPr>
            <w:tcW w:w="1450" w:type="dxa"/>
          </w:tcPr>
          <w:p w14:paraId="70B2C0A6"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1728" w:type="dxa"/>
          </w:tcPr>
          <w:p w14:paraId="1495A6A7" w14:textId="77777777" w:rsidR="0076578C" w:rsidRDefault="0076578C" w:rsidP="00C25012">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76578C" w14:paraId="3B0B6140" w14:textId="77777777" w:rsidTr="00C2501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980" w:type="dxa"/>
          </w:tcPr>
          <w:p w14:paraId="54DF36EC" w14:textId="0979E6E3" w:rsidR="0076578C" w:rsidRPr="0076578C" w:rsidRDefault="0076578C" w:rsidP="00C25012">
            <w:pPr>
              <w:pStyle w:val="BodyText"/>
              <w:spacing w:before="0" w:after="0"/>
            </w:pPr>
            <w:proofErr w:type="spellStart"/>
            <w:r w:rsidRPr="0076578C">
              <w:t>oem_secure_</w:t>
            </w:r>
            <w:proofErr w:type="gramStart"/>
            <w:r w:rsidRPr="0076578C">
              <w:t>policy</w:t>
            </w:r>
            <w:proofErr w:type="spellEnd"/>
            <w:r w:rsidRPr="0076578C">
              <w:t>[</w:t>
            </w:r>
            <w:proofErr w:type="gramEnd"/>
            <w:r w:rsidRPr="0076578C">
              <w:t>DFX_SECURE_WIDTH-1:0]</w:t>
            </w:r>
          </w:p>
        </w:tc>
        <w:tc>
          <w:tcPr>
            <w:tcW w:w="1472" w:type="dxa"/>
          </w:tcPr>
          <w:p w14:paraId="124AEF34" w14:textId="079837B8" w:rsidR="0076578C" w:rsidRDefault="009953A5" w:rsidP="00C25012">
            <w:pPr>
              <w:pStyle w:val="BodyText"/>
              <w:spacing w:before="0" w:after="0"/>
              <w:cnfStyle w:val="000000100000" w:firstRow="0" w:lastRow="0" w:firstColumn="0" w:lastColumn="0" w:oddVBand="0" w:evenVBand="0" w:oddHBand="1" w:evenHBand="0" w:firstRowFirstColumn="0" w:firstRowLastColumn="0" w:lastRowFirstColumn="0" w:lastRowLastColumn="0"/>
            </w:pPr>
            <w:r w:rsidRPr="00C8578E">
              <w:t>I</w:t>
            </w:r>
            <w:r w:rsidR="0076578C" w:rsidRPr="00C8578E">
              <w:t>nput</w:t>
            </w:r>
          </w:p>
        </w:tc>
        <w:tc>
          <w:tcPr>
            <w:tcW w:w="1450" w:type="dxa"/>
          </w:tcPr>
          <w:p w14:paraId="5FC764D9" w14:textId="0DA01555" w:rsidR="0076578C" w:rsidRDefault="00C4650E"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roofErr w:type="spellStart"/>
            <w:r w:rsidRPr="00C4650E">
              <w:t>policy_update</w:t>
            </w:r>
            <w:proofErr w:type="spellEnd"/>
          </w:p>
        </w:tc>
        <w:tc>
          <w:tcPr>
            <w:tcW w:w="1728" w:type="dxa"/>
          </w:tcPr>
          <w:p w14:paraId="7F74B331" w14:textId="77777777" w:rsidR="0076578C" w:rsidRDefault="0076578C" w:rsidP="00C25012">
            <w:pPr>
              <w:pStyle w:val="BodyText"/>
              <w:spacing w:before="0" w:after="0"/>
              <w:cnfStyle w:val="000000100000" w:firstRow="0" w:lastRow="0" w:firstColumn="0" w:lastColumn="0" w:oddVBand="0" w:evenVBand="0" w:oddHBand="1" w:evenHBand="0" w:firstRowFirstColumn="0" w:firstRowLastColumn="0" w:lastRowFirstColumn="0" w:lastRowLastColumn="0"/>
            </w:pPr>
          </w:p>
        </w:tc>
      </w:tr>
    </w:tbl>
    <w:p w14:paraId="177C301F" w14:textId="77777777" w:rsidR="0076578C" w:rsidRDefault="0076578C" w:rsidP="00524A76">
      <w:pPr>
        <w:pStyle w:val="BodyText"/>
      </w:pPr>
    </w:p>
    <w:p w14:paraId="4EBCF13B" w14:textId="66996AE9" w:rsidR="007B3E32" w:rsidRPr="00C25012" w:rsidRDefault="007B3E32" w:rsidP="00524A76">
      <w:pPr>
        <w:pStyle w:val="BodyText"/>
      </w:pPr>
      <w:r>
        <w:t xml:space="preserve">For wave1 IP’s only:  </w:t>
      </w:r>
      <w:r w:rsidR="004E10CF" w:rsidRPr="007B3E32">
        <w:t xml:space="preserve">Note that the clock associated with </w:t>
      </w:r>
      <w:proofErr w:type="spellStart"/>
      <w:r w:rsidR="004E10CF" w:rsidRPr="007B3E32">
        <w:t>avisa_debug_data_clk</w:t>
      </w:r>
      <w:proofErr w:type="spellEnd"/>
      <w:r w:rsidR="004E10CF" w:rsidRPr="007B3E32">
        <w:t xml:space="preserve"> should be the same clock that is connected to the </w:t>
      </w:r>
      <w:proofErr w:type="spellStart"/>
      <w:r w:rsidR="004E10CF" w:rsidRPr="007B3E32">
        <w:t>cdc_wrapper.clock</w:t>
      </w:r>
      <w:proofErr w:type="spellEnd"/>
      <w:r w:rsidR="004E10CF" w:rsidRPr="007B3E32">
        <w:t xml:space="preserve"> pin, but directly from the CCDU to the </w:t>
      </w:r>
      <w:proofErr w:type="spellStart"/>
      <w:r w:rsidR="004E10CF" w:rsidRPr="007B3E32">
        <w:t>adl</w:t>
      </w:r>
      <w:proofErr w:type="spellEnd"/>
      <w:r w:rsidR="004E10CF" w:rsidRPr="007B3E32">
        <w:t>.</w:t>
      </w:r>
    </w:p>
    <w:p w14:paraId="15711A11" w14:textId="2E07BD63" w:rsidR="007B3E32" w:rsidRPr="007B3E32" w:rsidRDefault="007B3E32" w:rsidP="00524A76">
      <w:pPr>
        <w:pStyle w:val="BodyText"/>
      </w:pPr>
      <w:r>
        <w:t xml:space="preserve">For </w:t>
      </w:r>
      <w:r w:rsidR="00897C61">
        <w:t xml:space="preserve">all other versions, </w:t>
      </w:r>
      <w:r>
        <w:t xml:space="preserve">the standard connection for </w:t>
      </w:r>
      <w:proofErr w:type="spellStart"/>
      <w:r>
        <w:t>avisa_debug_data_clk</w:t>
      </w:r>
      <w:proofErr w:type="spellEnd"/>
      <w:r>
        <w:t xml:space="preserve"> includes the clock pin associated with those two lanes</w:t>
      </w:r>
    </w:p>
    <w:p w14:paraId="76DD6C72" w14:textId="3AB60ECA" w:rsidR="00216B58" w:rsidRDefault="00216B58" w:rsidP="00877B11">
      <w:pPr>
        <w:pStyle w:val="Heading3"/>
      </w:pPr>
      <w:bookmarkStart w:id="800" w:name="_Toc536791697"/>
      <w:proofErr w:type="spellStart"/>
      <w:r>
        <w:t>ClockDomainController</w:t>
      </w:r>
      <w:proofErr w:type="spellEnd"/>
      <w:r>
        <w:t xml:space="preserve"> changes</w:t>
      </w:r>
      <w:bookmarkEnd w:id="800"/>
    </w:p>
    <w:p w14:paraId="400C80CD" w14:textId="1759BAD6" w:rsidR="00216B58" w:rsidRDefault="00216B58" w:rsidP="00C25012">
      <w:pPr>
        <w:pStyle w:val="BodyText"/>
      </w:pPr>
      <w:r>
        <w:t xml:space="preserve">There have been a few modifications to the imported </w:t>
      </w:r>
      <w:proofErr w:type="spellStart"/>
      <w:r>
        <w:t>ClockDomainController</w:t>
      </w:r>
      <w:proofErr w:type="spellEnd"/>
      <w:r>
        <w:t>:</w:t>
      </w:r>
    </w:p>
    <w:p w14:paraId="1E394D5D" w14:textId="29149372" w:rsidR="00216B58" w:rsidRDefault="00216B58" w:rsidP="00C25012">
      <w:pPr>
        <w:pStyle w:val="BodyText"/>
        <w:numPr>
          <w:ilvl w:val="0"/>
          <w:numId w:val="42"/>
        </w:numPr>
      </w:pPr>
      <w:r>
        <w:t>Add SDG compliant INTEL_SVA_OFF and INTEL_SIMONLY defines to</w:t>
      </w:r>
    </w:p>
    <w:p w14:paraId="15693B6F" w14:textId="533E2E0D" w:rsidR="00216B58" w:rsidRDefault="00216B58" w:rsidP="00C25012">
      <w:pPr>
        <w:pStyle w:val="BodyText"/>
        <w:numPr>
          <w:ilvl w:val="1"/>
          <w:numId w:val="42"/>
        </w:numPr>
      </w:pPr>
      <w:r w:rsidRPr="00216B58">
        <w:t>rcfwl_CdcMainClock.sv</w:t>
      </w:r>
    </w:p>
    <w:p w14:paraId="13798A49" w14:textId="3E06D692" w:rsidR="00216B58" w:rsidRDefault="00216B58" w:rsidP="00C25012">
      <w:pPr>
        <w:pStyle w:val="BodyText"/>
        <w:numPr>
          <w:ilvl w:val="1"/>
          <w:numId w:val="42"/>
        </w:numPr>
      </w:pPr>
      <w:r w:rsidRPr="00216B58">
        <w:t>rcfwl_CdcPgClock.sv</w:t>
      </w:r>
    </w:p>
    <w:p w14:paraId="27626C4B" w14:textId="0CE7BDEF" w:rsidR="00216B58" w:rsidRDefault="00216B58" w:rsidP="00C25012">
      <w:pPr>
        <w:pStyle w:val="BodyText"/>
        <w:numPr>
          <w:ilvl w:val="1"/>
          <w:numId w:val="42"/>
        </w:numPr>
      </w:pPr>
      <w:r w:rsidRPr="00216B58">
        <w:t>rcfwl_ClockDomainController.sv</w:t>
      </w:r>
    </w:p>
    <w:p w14:paraId="316E2F66" w14:textId="5CA4600F" w:rsidR="00216B58" w:rsidRDefault="00216B58" w:rsidP="00C25012">
      <w:pPr>
        <w:pStyle w:val="BodyText"/>
        <w:numPr>
          <w:ilvl w:val="0"/>
          <w:numId w:val="42"/>
        </w:numPr>
      </w:pPr>
      <w:r>
        <w:t xml:space="preserve">modify parameters for a </w:t>
      </w:r>
      <w:proofErr w:type="spellStart"/>
      <w:r>
        <w:t>ctech_doublesync</w:t>
      </w:r>
      <w:proofErr w:type="spellEnd"/>
      <w:r>
        <w:t xml:space="preserve"> so that randomization is between 1 and 2 clocks (</w:t>
      </w:r>
      <w:r w:rsidRPr="00216B58">
        <w:t>HSD 1405876123</w:t>
      </w:r>
      <w:r>
        <w:t>) in rcfwl_CdcPgClock.sv to eliminate an assertion that is harmless in this application</w:t>
      </w:r>
    </w:p>
    <w:p w14:paraId="29060E45" w14:textId="77777777" w:rsidR="00216B58" w:rsidRPr="00C25012" w:rsidRDefault="00216B58" w:rsidP="009C540B">
      <w:pPr>
        <w:pStyle w:val="BodyText"/>
        <w:ind w:left="360"/>
      </w:pPr>
    </w:p>
    <w:p w14:paraId="7C44C73F" w14:textId="29A63825" w:rsidR="00224AFB" w:rsidRDefault="00224AFB" w:rsidP="00877B11">
      <w:pPr>
        <w:pStyle w:val="Heading3"/>
      </w:pPr>
      <w:bookmarkStart w:id="801" w:name="_Toc536791698"/>
      <w:r>
        <w:lastRenderedPageBreak/>
        <w:t>Integration examples</w:t>
      </w:r>
      <w:bookmarkEnd w:id="801"/>
    </w:p>
    <w:p w14:paraId="07679903" w14:textId="7EE2EBC0" w:rsidR="00655206" w:rsidRDefault="00224AFB" w:rsidP="00224AFB">
      <w:pPr>
        <w:pStyle w:val="BodyText"/>
      </w:pPr>
      <w:r>
        <w:t xml:space="preserve">The following example show how a </w:t>
      </w:r>
      <w:proofErr w:type="spellStart"/>
      <w:r>
        <w:t>cdc_wrapper</w:t>
      </w:r>
      <w:proofErr w:type="spellEnd"/>
      <w:r>
        <w:t xml:space="preserve"> </w:t>
      </w:r>
      <w:r w:rsidR="009953A5">
        <w:t>c</w:t>
      </w:r>
      <w:r>
        <w:t xml:space="preserve">ould be connected </w:t>
      </w:r>
      <w:r w:rsidR="00267780">
        <w:t xml:space="preserve">to a </w:t>
      </w:r>
      <w:proofErr w:type="spellStart"/>
      <w:r w:rsidR="00267780">
        <w:t>sbbridge</w:t>
      </w:r>
      <w:proofErr w:type="spellEnd"/>
      <w:r w:rsidR="00655206">
        <w:t>.</w:t>
      </w:r>
    </w:p>
    <w:p w14:paraId="0579011C" w14:textId="7C963DB9" w:rsidR="00655206" w:rsidRDefault="004E10CF" w:rsidP="00655206">
      <w:pPr>
        <w:pStyle w:val="BodyText"/>
      </w:pPr>
      <w:r>
        <w:object w:dxaOrig="9960" w:dyaOrig="4935" w14:anchorId="093024DC">
          <v:shape id="_x0000_i1026" type="#_x0000_t75" style="width:6in;height:3in" o:ole="">
            <v:imagedata r:id="rId25" o:title=""/>
          </v:shape>
          <o:OLEObject Type="Embed" ProgID="Visio.Drawing.15" ShapeID="_x0000_i1026" DrawAspect="Content" ObjectID="_1610533951" r:id="rId26"/>
        </w:object>
      </w:r>
    </w:p>
    <w:p w14:paraId="60261118" w14:textId="45DDD690" w:rsidR="00D36B2E" w:rsidRDefault="007D25F8" w:rsidP="004E10CF">
      <w:pPr>
        <w:pStyle w:val="BodyText"/>
      </w:pPr>
      <w:r>
        <w:t xml:space="preserve">In this drawing, red denotes the global GPSB fabric but does not show the router whose port connects to the bridge global endpoint.  </w:t>
      </w:r>
      <w:proofErr w:type="spellStart"/>
      <w:r>
        <w:t>Similarily</w:t>
      </w:r>
      <w:proofErr w:type="spellEnd"/>
      <w:r>
        <w:t xml:space="preserve"> green denotes the local GPSB fabric and does not show the routers </w:t>
      </w:r>
      <w:proofErr w:type="spellStart"/>
      <w:r>
        <w:t>envolved</w:t>
      </w:r>
      <w:proofErr w:type="spellEnd"/>
      <w:r>
        <w:t xml:space="preserve"> to generate it.  </w:t>
      </w:r>
    </w:p>
    <w:p w14:paraId="43AE9D6E" w14:textId="6A7D2388" w:rsidR="00D36B2E" w:rsidRDefault="00D36B2E" w:rsidP="00D36B2E">
      <w:pPr>
        <w:pStyle w:val="BodyText"/>
      </w:pPr>
    </w:p>
    <w:p w14:paraId="0E254C43" w14:textId="2BB90EE6" w:rsidR="00BC4C0A" w:rsidRDefault="00BC4C0A" w:rsidP="002C3C7A">
      <w:pPr>
        <w:pStyle w:val="Heading3"/>
      </w:pPr>
      <w:bookmarkStart w:id="802" w:name="_Toc536791699"/>
      <w:r>
        <w:t>Agent Endpoint responsibilities</w:t>
      </w:r>
      <w:bookmarkEnd w:id="802"/>
    </w:p>
    <w:p w14:paraId="47EB5F6F" w14:textId="525CDE1B" w:rsidR="00BC4C0A" w:rsidRDefault="00BC4C0A" w:rsidP="00BC4C0A">
      <w:pPr>
        <w:pStyle w:val="BodyText"/>
      </w:pPr>
      <w:r>
        <w:t xml:space="preserve">The </w:t>
      </w:r>
      <w:proofErr w:type="spellStart"/>
      <w:r>
        <w:t>cdc_wrapper</w:t>
      </w:r>
      <w:proofErr w:type="spellEnd"/>
      <w:r>
        <w:t xml:space="preserve"> generates a POK signal for an endpoint based off of the agent’s ISM bits after the indication that a </w:t>
      </w:r>
      <w:proofErr w:type="spellStart"/>
      <w:r>
        <w:t>ForcePwrGatePOK</w:t>
      </w:r>
      <w:proofErr w:type="spellEnd"/>
      <w:r>
        <w:t xml:space="preserve"> message has been received by the PMA through the PMA’s outputs </w:t>
      </w:r>
      <w:proofErr w:type="spellStart"/>
      <w:r>
        <w:t>ForcePGPOK_type</w:t>
      </w:r>
      <w:proofErr w:type="spellEnd"/>
      <w:r>
        <w:t xml:space="preserve"> outputs.</w:t>
      </w:r>
    </w:p>
    <w:p w14:paraId="28B211AD" w14:textId="6A8096BF" w:rsidR="00BC4C0A" w:rsidRDefault="00BC4C0A" w:rsidP="00BC4C0A">
      <w:pPr>
        <w:pStyle w:val="BodyText"/>
      </w:pPr>
      <w:r>
        <w:t xml:space="preserve">It is the agent’s responsibility to make sure that the endpoints ISM bits do not transition to the IDLE state if there is an outstanding NP request.  This is done by setting the </w:t>
      </w:r>
      <w:proofErr w:type="spellStart"/>
      <w:r>
        <w:t>IOSF_Sideband_Endpoint</w:t>
      </w:r>
      <w:proofErr w:type="spellEnd"/>
      <w:r>
        <w:t xml:space="preserve"> parameter ISM_COMPLETION_FENCING to 1</w:t>
      </w:r>
      <w:r w:rsidR="00524A76">
        <w:t xml:space="preserve"> and </w:t>
      </w:r>
      <w:r w:rsidR="00524A76" w:rsidRPr="00524A76">
        <w:t>EXPECTED_COMPLETIONS_COUNTER</w:t>
      </w:r>
      <w:r w:rsidR="00524A76">
        <w:t xml:space="preserve"> to 1.</w:t>
      </w:r>
    </w:p>
    <w:p w14:paraId="4F675AE1" w14:textId="71FA890A" w:rsidR="00BC4C0A" w:rsidRPr="00BC4C0A" w:rsidRDefault="00BC4C0A" w:rsidP="00BC4C0A">
      <w:pPr>
        <w:pStyle w:val="BodyText"/>
      </w:pPr>
      <w:r>
        <w:t xml:space="preserve">It is also the agent’s responsibility to expose the </w:t>
      </w:r>
      <w:proofErr w:type="spellStart"/>
      <w:r>
        <w:t>IOSF_Sideband_Endpoint</w:t>
      </w:r>
      <w:proofErr w:type="spellEnd"/>
      <w:r>
        <w:t xml:space="preserve"> input pin </w:t>
      </w:r>
      <w:proofErr w:type="spellStart"/>
      <w:r w:rsidRPr="00BC4C0A">
        <w:t>side_ism_lock_b</w:t>
      </w:r>
      <w:proofErr w:type="spellEnd"/>
      <w:r>
        <w:t xml:space="preserve">.  This pin will be driven by the </w:t>
      </w:r>
      <w:proofErr w:type="spellStart"/>
      <w:r>
        <w:t>cdc_wrapper</w:t>
      </w:r>
      <w:proofErr w:type="spellEnd"/>
      <w:r>
        <w:t xml:space="preserve"> and will keep the endpoint from</w:t>
      </w:r>
      <w:r w:rsidR="00267780">
        <w:t xml:space="preserve"> transitioning out of the idle state once </w:t>
      </w:r>
      <w:proofErr w:type="spellStart"/>
      <w:r w:rsidR="00267780">
        <w:t>pok</w:t>
      </w:r>
      <w:proofErr w:type="spellEnd"/>
      <w:r w:rsidR="00267780">
        <w:t xml:space="preserve"> has been </w:t>
      </w:r>
      <w:proofErr w:type="spellStart"/>
      <w:r w:rsidR="00267780">
        <w:t>deasserted</w:t>
      </w:r>
      <w:proofErr w:type="spellEnd"/>
      <w:r>
        <w:t>.</w:t>
      </w:r>
    </w:p>
    <w:p w14:paraId="6139BCE6" w14:textId="77777777" w:rsidR="00257AD3" w:rsidRDefault="00257AD3" w:rsidP="002C3C7A">
      <w:pPr>
        <w:pStyle w:val="Heading3"/>
      </w:pPr>
      <w:bookmarkStart w:id="803" w:name="_Toc536791700"/>
      <w:r>
        <w:t>Timing Diagrams</w:t>
      </w:r>
      <w:bookmarkEnd w:id="803"/>
    </w:p>
    <w:p w14:paraId="3B7B9CFA" w14:textId="1041EFED" w:rsidR="00257AD3" w:rsidRPr="00257AD3" w:rsidRDefault="00257AD3" w:rsidP="00257AD3">
      <w:pPr>
        <w:pStyle w:val="BodyText"/>
      </w:pPr>
      <w:r>
        <w:t>&lt;</w:t>
      </w:r>
      <w:proofErr w:type="gramStart"/>
      <w:r>
        <w:t>to</w:t>
      </w:r>
      <w:proofErr w:type="gramEnd"/>
      <w:r>
        <w:t xml:space="preserve"> be supplied&gt;</w:t>
      </w:r>
    </w:p>
    <w:p w14:paraId="3CD99B8F" w14:textId="3A9DD4EE" w:rsidR="00C25012" w:rsidRDefault="00C25012" w:rsidP="009C540B">
      <w:pPr>
        <w:pStyle w:val="Heading3"/>
      </w:pPr>
      <w:bookmarkStart w:id="804" w:name="_Toc429560278"/>
      <w:bookmarkStart w:id="805" w:name="_Toc536791701"/>
      <w:r>
        <w:t xml:space="preserve">Security </w:t>
      </w:r>
      <w:proofErr w:type="spellStart"/>
      <w:r>
        <w:t>Questionaire</w:t>
      </w:r>
      <w:bookmarkEnd w:id="805"/>
      <w:proofErr w:type="spellEnd"/>
    </w:p>
    <w:p w14:paraId="53FE82E7" w14:textId="417494C1" w:rsidR="00C25012" w:rsidRPr="009C540B" w:rsidRDefault="00C25012" w:rsidP="009C540B">
      <w:pPr>
        <w:pStyle w:val="BodyText"/>
      </w:pPr>
      <w:r>
        <w:t xml:space="preserve">This document can be found in this directory, </w:t>
      </w:r>
      <w:r w:rsidRPr="00C25012">
        <w:t>QuestionnaireExport_cdc_wrapper.xlsx</w:t>
      </w:r>
      <w:r>
        <w:t>.</w:t>
      </w:r>
    </w:p>
    <w:p w14:paraId="0D5EBAE1" w14:textId="61D8090D" w:rsidR="002C3C7A" w:rsidRDefault="002C3C7A" w:rsidP="002C3C7A">
      <w:pPr>
        <w:pStyle w:val="Heading2"/>
      </w:pPr>
      <w:bookmarkStart w:id="806" w:name="_Toc536791702"/>
      <w:proofErr w:type="spellStart"/>
      <w:r>
        <w:lastRenderedPageBreak/>
        <w:t>dft_reset_sync</w:t>
      </w:r>
      <w:bookmarkEnd w:id="806"/>
      <w:proofErr w:type="spellEnd"/>
    </w:p>
    <w:p w14:paraId="7DB45742" w14:textId="1660ACDC" w:rsidR="00877CCA" w:rsidRDefault="00877CCA" w:rsidP="002C3C7A">
      <w:pPr>
        <w:pStyle w:val="Heading3"/>
        <w:rPr>
          <w:sz w:val="28"/>
        </w:rPr>
      </w:pPr>
      <w:bookmarkStart w:id="807" w:name="_Toc536791703"/>
      <w:r>
        <w:rPr>
          <w:sz w:val="28"/>
        </w:rPr>
        <w:t>Interface signals</w:t>
      </w:r>
      <w:bookmarkEnd w:id="807"/>
    </w:p>
    <w:tbl>
      <w:tblPr>
        <w:tblStyle w:val="TableClassic1"/>
        <w:tblW w:w="0" w:type="auto"/>
        <w:tblLook w:val="04A0" w:firstRow="1" w:lastRow="0" w:firstColumn="1" w:lastColumn="0" w:noHBand="0" w:noVBand="1"/>
      </w:tblPr>
      <w:tblGrid>
        <w:gridCol w:w="1795"/>
        <w:gridCol w:w="1620"/>
        <w:gridCol w:w="5215"/>
      </w:tblGrid>
      <w:tr w:rsidR="00877CCA" w14:paraId="4BBE3093"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F58B25" w14:textId="2B0BED5F" w:rsidR="00877CCA" w:rsidRDefault="00877CCA" w:rsidP="00877CCA">
            <w:pPr>
              <w:pStyle w:val="BodyText"/>
            </w:pPr>
            <w:r>
              <w:t>Signal name</w:t>
            </w:r>
          </w:p>
        </w:tc>
        <w:tc>
          <w:tcPr>
            <w:tcW w:w="1620" w:type="dxa"/>
          </w:tcPr>
          <w:p w14:paraId="22E80866" w14:textId="039E1AE6"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I/O</w:t>
            </w:r>
          </w:p>
        </w:tc>
        <w:tc>
          <w:tcPr>
            <w:tcW w:w="5215" w:type="dxa"/>
          </w:tcPr>
          <w:p w14:paraId="3A96F192" w14:textId="637AA4AC"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CD2E0A1"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5A5CA1" w14:textId="3577DAE3" w:rsidR="00877CCA" w:rsidRDefault="00877CCA" w:rsidP="00877CCA">
            <w:pPr>
              <w:pStyle w:val="BodyText"/>
            </w:pPr>
            <w:proofErr w:type="spellStart"/>
            <w:r>
              <w:t>clk_in</w:t>
            </w:r>
            <w:proofErr w:type="spellEnd"/>
          </w:p>
        </w:tc>
        <w:tc>
          <w:tcPr>
            <w:tcW w:w="1620" w:type="dxa"/>
          </w:tcPr>
          <w:p w14:paraId="57A07589" w14:textId="1454449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1C9FBEF" w14:textId="2039FA3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Clock that the incoming reset is to be synchronized to</w:t>
            </w:r>
          </w:p>
        </w:tc>
      </w:tr>
      <w:tr w:rsidR="00877CCA" w14:paraId="2F000FB2"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007467" w14:textId="0AFA4AB6" w:rsidR="00877CCA" w:rsidRDefault="00877CCA" w:rsidP="00877CCA">
            <w:pPr>
              <w:pStyle w:val="BodyText"/>
            </w:pPr>
            <w:proofErr w:type="spellStart"/>
            <w:r>
              <w:t>rst_b</w:t>
            </w:r>
            <w:proofErr w:type="spellEnd"/>
          </w:p>
        </w:tc>
        <w:tc>
          <w:tcPr>
            <w:tcW w:w="1620" w:type="dxa"/>
          </w:tcPr>
          <w:p w14:paraId="497E6D42" w14:textId="103B21BF"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12324EA7" w14:textId="478A4872"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Incoming asynchronous reset</w:t>
            </w:r>
          </w:p>
        </w:tc>
      </w:tr>
      <w:tr w:rsidR="00877CCA" w14:paraId="6D3B53D7"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066EDE4" w14:textId="07ADA666" w:rsidR="00877CCA" w:rsidRDefault="00877CCA" w:rsidP="00877CCA">
            <w:pPr>
              <w:pStyle w:val="BodyText"/>
            </w:pPr>
            <w:proofErr w:type="spellStart"/>
            <w:r>
              <w:t>fscan_rstbyp_sel</w:t>
            </w:r>
            <w:proofErr w:type="spellEnd"/>
          </w:p>
        </w:tc>
        <w:tc>
          <w:tcPr>
            <w:tcW w:w="1620" w:type="dxa"/>
          </w:tcPr>
          <w:p w14:paraId="77C10F94" w14:textId="335E0E26"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Input</w:t>
            </w:r>
          </w:p>
        </w:tc>
        <w:tc>
          <w:tcPr>
            <w:tcW w:w="5215" w:type="dxa"/>
          </w:tcPr>
          <w:p w14:paraId="447F931B" w14:textId="3A51986E"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DFX reset bypass select</w:t>
            </w:r>
          </w:p>
        </w:tc>
      </w:tr>
      <w:tr w:rsidR="00877CCA" w14:paraId="7A32436C" w14:textId="77777777" w:rsidTr="00877C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0C4190" w14:textId="318D6A16" w:rsidR="00877CCA" w:rsidRDefault="00877CCA" w:rsidP="00877CCA">
            <w:pPr>
              <w:pStyle w:val="BodyText"/>
            </w:pPr>
            <w:proofErr w:type="spellStart"/>
            <w:r>
              <w:t>fscan_byprsb_b</w:t>
            </w:r>
            <w:proofErr w:type="spellEnd"/>
          </w:p>
        </w:tc>
        <w:tc>
          <w:tcPr>
            <w:tcW w:w="1620" w:type="dxa"/>
          </w:tcPr>
          <w:p w14:paraId="293BFEDD" w14:textId="47A7A144"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Input</w:t>
            </w:r>
          </w:p>
        </w:tc>
        <w:tc>
          <w:tcPr>
            <w:tcW w:w="5215" w:type="dxa"/>
          </w:tcPr>
          <w:p w14:paraId="7DAD3E0C" w14:textId="04E28E5D" w:rsidR="00877CCA" w:rsidRDefault="00877CCA" w:rsidP="00877CCA">
            <w:pPr>
              <w:pStyle w:val="BodyText"/>
              <w:cnfStyle w:val="000000010000" w:firstRow="0" w:lastRow="0" w:firstColumn="0" w:lastColumn="0" w:oddVBand="0" w:evenVBand="0" w:oddHBand="0" w:evenHBand="1" w:firstRowFirstColumn="0" w:firstRowLastColumn="0" w:lastRowFirstColumn="0" w:lastRowLastColumn="0"/>
            </w:pPr>
            <w:r>
              <w:t>DFX reset signal</w:t>
            </w:r>
          </w:p>
        </w:tc>
      </w:tr>
      <w:tr w:rsidR="00877CCA" w14:paraId="734D4FAF"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518A2E" w14:textId="3A00917E" w:rsidR="00877CCA" w:rsidRDefault="00877CCA" w:rsidP="00877CCA">
            <w:pPr>
              <w:pStyle w:val="BodyText"/>
            </w:pPr>
            <w:proofErr w:type="spellStart"/>
            <w:r>
              <w:t>synced_rst_b</w:t>
            </w:r>
            <w:proofErr w:type="spellEnd"/>
          </w:p>
        </w:tc>
        <w:tc>
          <w:tcPr>
            <w:tcW w:w="1620" w:type="dxa"/>
          </w:tcPr>
          <w:p w14:paraId="542F01F8" w14:textId="69E3C578"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Output</w:t>
            </w:r>
          </w:p>
        </w:tc>
        <w:tc>
          <w:tcPr>
            <w:tcW w:w="5215" w:type="dxa"/>
          </w:tcPr>
          <w:p w14:paraId="2A6B594B" w14:textId="703ECDDB"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reset output where </w:t>
            </w:r>
            <w:proofErr w:type="spellStart"/>
            <w:r>
              <w:t>deasserting</w:t>
            </w:r>
            <w:proofErr w:type="spellEnd"/>
            <w:r>
              <w:t xml:space="preserve"> edge is synchronized to </w:t>
            </w:r>
            <w:proofErr w:type="spellStart"/>
            <w:r>
              <w:t>clk_in</w:t>
            </w:r>
            <w:proofErr w:type="spellEnd"/>
          </w:p>
        </w:tc>
      </w:tr>
    </w:tbl>
    <w:p w14:paraId="0A8473F1" w14:textId="77777777" w:rsidR="00877CCA" w:rsidRPr="00877CCA" w:rsidRDefault="00877CCA" w:rsidP="00877CCA">
      <w:pPr>
        <w:pStyle w:val="BodyText"/>
      </w:pPr>
    </w:p>
    <w:p w14:paraId="42DA6218" w14:textId="36C19CA8" w:rsidR="00877CCA" w:rsidRDefault="00877CCA" w:rsidP="002C3C7A">
      <w:pPr>
        <w:pStyle w:val="Heading3"/>
        <w:rPr>
          <w:sz w:val="28"/>
        </w:rPr>
      </w:pPr>
      <w:bookmarkStart w:id="808" w:name="_Toc536791704"/>
      <w:r>
        <w:rPr>
          <w:sz w:val="28"/>
        </w:rPr>
        <w:t>Parameters</w:t>
      </w:r>
      <w:bookmarkEnd w:id="808"/>
    </w:p>
    <w:tbl>
      <w:tblPr>
        <w:tblStyle w:val="TableClassic1"/>
        <w:tblW w:w="0" w:type="auto"/>
        <w:tblLook w:val="04A0" w:firstRow="1" w:lastRow="0" w:firstColumn="1" w:lastColumn="0" w:noHBand="0" w:noVBand="1"/>
      </w:tblPr>
      <w:tblGrid>
        <w:gridCol w:w="1615"/>
        <w:gridCol w:w="7015"/>
      </w:tblGrid>
      <w:tr w:rsidR="00877CCA" w14:paraId="0141960A" w14:textId="77777777" w:rsidTr="00877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424E9A2" w14:textId="73531A47" w:rsidR="00877CCA" w:rsidRDefault="00877CCA" w:rsidP="00877CCA">
            <w:pPr>
              <w:pStyle w:val="BodyText"/>
            </w:pPr>
            <w:r>
              <w:t>Name</w:t>
            </w:r>
          </w:p>
        </w:tc>
        <w:tc>
          <w:tcPr>
            <w:tcW w:w="7015" w:type="dxa"/>
          </w:tcPr>
          <w:p w14:paraId="0723BE20" w14:textId="56240091" w:rsidR="00877CCA" w:rsidRDefault="00877CCA" w:rsidP="00877CCA">
            <w:pPr>
              <w:pStyle w:val="BodyText"/>
              <w:cnfStyle w:val="100000000000" w:firstRow="1" w:lastRow="0" w:firstColumn="0" w:lastColumn="0" w:oddVBand="0" w:evenVBand="0" w:oddHBand="0" w:evenHBand="0" w:firstRowFirstColumn="0" w:firstRowLastColumn="0" w:lastRowFirstColumn="0" w:lastRowLastColumn="0"/>
            </w:pPr>
            <w:r>
              <w:t>description</w:t>
            </w:r>
          </w:p>
        </w:tc>
      </w:tr>
      <w:tr w:rsidR="00877CCA" w14:paraId="739FAE34" w14:textId="77777777" w:rsidTr="00877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42B17C" w14:textId="4FEAF4E1" w:rsidR="00877CCA" w:rsidRDefault="00877CCA" w:rsidP="00877CCA">
            <w:pPr>
              <w:pStyle w:val="BodyText"/>
            </w:pPr>
            <w:r>
              <w:t>STRAP</w:t>
            </w:r>
          </w:p>
        </w:tc>
        <w:tc>
          <w:tcPr>
            <w:tcW w:w="7015" w:type="dxa"/>
          </w:tcPr>
          <w:p w14:paraId="2739B48B" w14:textId="3CDDF2F3"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0: circuit acts as a reset synchronizer</w:t>
            </w:r>
            <w:r w:rsidR="00C013FF">
              <w:t xml:space="preserve"> for the </w:t>
            </w:r>
            <w:proofErr w:type="spellStart"/>
            <w:r w:rsidR="00C013FF">
              <w:t>deasserting</w:t>
            </w:r>
            <w:proofErr w:type="spellEnd"/>
            <w:r w:rsidR="00C013FF">
              <w:t xml:space="preserve"> edge only</w:t>
            </w:r>
          </w:p>
          <w:p w14:paraId="38112EF7" w14:textId="77777777" w:rsidR="00877CCA" w:rsidRDefault="00877CCA" w:rsidP="00877CCA">
            <w:pPr>
              <w:pStyle w:val="BodyText"/>
              <w:cnfStyle w:val="000000100000" w:firstRow="0" w:lastRow="0" w:firstColumn="0" w:lastColumn="0" w:oddVBand="0" w:evenVBand="0" w:oddHBand="1" w:evenHBand="0" w:firstRowFirstColumn="0" w:firstRowLastColumn="0" w:lastRowFirstColumn="0" w:lastRowLastColumn="0"/>
            </w:pPr>
            <w:r>
              <w:t xml:space="preserve">1: circuit simplifies to a </w:t>
            </w:r>
            <w:proofErr w:type="spellStart"/>
            <w:r>
              <w:t>dfx</w:t>
            </w:r>
            <w:proofErr w:type="spellEnd"/>
            <w:r>
              <w:t xml:space="preserve"> controlled mux (see diagram below)</w:t>
            </w:r>
          </w:p>
          <w:p w14:paraId="3B9F918D" w14:textId="730B5B07" w:rsidR="00C013FF" w:rsidRDefault="00C013FF" w:rsidP="00877CCA">
            <w:pPr>
              <w:pStyle w:val="BodyText"/>
              <w:cnfStyle w:val="000000100000" w:firstRow="0" w:lastRow="0" w:firstColumn="0" w:lastColumn="0" w:oddVBand="0" w:evenVBand="0" w:oddHBand="1" w:evenHBand="0" w:firstRowFirstColumn="0" w:firstRowLastColumn="0" w:lastRowFirstColumn="0" w:lastRowLastColumn="0"/>
            </w:pPr>
            <w:r>
              <w:t xml:space="preserve">2: synchronizes both assertion and </w:t>
            </w:r>
            <w:proofErr w:type="spellStart"/>
            <w:r>
              <w:t>deassertion</w:t>
            </w:r>
            <w:proofErr w:type="spellEnd"/>
            <w:r>
              <w:t xml:space="preserve"> of the incoming reset</w:t>
            </w:r>
          </w:p>
        </w:tc>
      </w:tr>
    </w:tbl>
    <w:p w14:paraId="4EF20BF5" w14:textId="6BCFF004" w:rsidR="00877CCA" w:rsidRPr="00877CCA" w:rsidRDefault="00877CCA" w:rsidP="00877CCA">
      <w:pPr>
        <w:pStyle w:val="BodyText"/>
      </w:pPr>
    </w:p>
    <w:p w14:paraId="3EBEAF14" w14:textId="62241665" w:rsidR="002C3C7A" w:rsidRDefault="002C3C7A" w:rsidP="002C3C7A">
      <w:pPr>
        <w:pStyle w:val="Heading3"/>
        <w:rPr>
          <w:sz w:val="28"/>
        </w:rPr>
      </w:pPr>
      <w:bookmarkStart w:id="809" w:name="_Toc536791705"/>
      <w:r>
        <w:rPr>
          <w:sz w:val="28"/>
        </w:rPr>
        <w:t>IP</w:t>
      </w:r>
      <w:r w:rsidR="000C4EB2">
        <w:rPr>
          <w:sz w:val="28"/>
        </w:rPr>
        <w:t xml:space="preserve"> Block Diagram</w:t>
      </w:r>
      <w:bookmarkEnd w:id="809"/>
    </w:p>
    <w:p w14:paraId="38463AB0" w14:textId="7FDCB64A" w:rsidR="002C3C7A" w:rsidRPr="002C3C7A" w:rsidRDefault="002C3C7A" w:rsidP="00C013FF">
      <w:r>
        <w:t xml:space="preserve">The </w:t>
      </w:r>
      <w:proofErr w:type="spellStart"/>
      <w:r>
        <w:t>dft_reset_sync</w:t>
      </w:r>
      <w:proofErr w:type="spellEnd"/>
      <w:r>
        <w:t xml:space="preserve"> is a small circuit that can be used to synchronize the </w:t>
      </w:r>
      <w:proofErr w:type="spellStart"/>
      <w:r>
        <w:t>deasserting</w:t>
      </w:r>
      <w:proofErr w:type="spellEnd"/>
      <w:r>
        <w:t xml:space="preserve"> edge of an asynchronous reset with </w:t>
      </w:r>
      <w:proofErr w:type="spellStart"/>
      <w:r>
        <w:t>dft</w:t>
      </w:r>
      <w:proofErr w:type="spellEnd"/>
      <w:r>
        <w:t xml:space="preserve"> related features included.  </w:t>
      </w:r>
      <w:bookmarkStart w:id="810" w:name="_Toc430341639"/>
      <w:bookmarkStart w:id="811" w:name="_Toc438112994"/>
      <w:bookmarkStart w:id="812" w:name="_Toc438113093"/>
      <w:bookmarkStart w:id="813" w:name="_Toc439932586"/>
      <w:bookmarkStart w:id="814" w:name="_Toc461113666"/>
      <w:bookmarkEnd w:id="810"/>
      <w:bookmarkEnd w:id="811"/>
      <w:bookmarkEnd w:id="812"/>
      <w:bookmarkEnd w:id="813"/>
      <w:bookmarkEnd w:id="814"/>
    </w:p>
    <w:p w14:paraId="3ADB6ECC" w14:textId="1D9AEB0E" w:rsidR="002C3C7A" w:rsidRDefault="002C3C7A" w:rsidP="002C3C7A">
      <w:pPr>
        <w:pStyle w:val="Heading3"/>
        <w:rPr>
          <w:sz w:val="28"/>
        </w:rPr>
      </w:pPr>
      <w:bookmarkStart w:id="815" w:name="_Toc536791706"/>
      <w:bookmarkEnd w:id="804"/>
      <w:r>
        <w:rPr>
          <w:sz w:val="28"/>
        </w:rPr>
        <w:t>Functional description</w:t>
      </w:r>
      <w:bookmarkEnd w:id="815"/>
    </w:p>
    <w:p w14:paraId="43DCC349" w14:textId="77777777" w:rsidR="002C3C7A" w:rsidRDefault="002C3C7A" w:rsidP="002C3C7A">
      <w:pPr>
        <w:pStyle w:val="BodyText"/>
      </w:pPr>
    </w:p>
    <w:p w14:paraId="62485552" w14:textId="514A2773" w:rsidR="002C3C7A" w:rsidRDefault="002C3C7A" w:rsidP="002C3C7A">
      <w:pPr>
        <w:pStyle w:val="BodyText"/>
      </w:pPr>
      <w:r>
        <w:t>When the strap parameter is set to ‘0’ (the default case</w:t>
      </w:r>
      <w:r w:rsidR="00267780">
        <w:t>):</w:t>
      </w:r>
    </w:p>
    <w:p w14:paraId="0BFE0B3A" w14:textId="24D83647" w:rsidR="002C3C7A" w:rsidRDefault="009E3F95" w:rsidP="002C3C7A">
      <w:pPr>
        <w:pStyle w:val="BodyText"/>
      </w:pPr>
      <w:r>
        <w:object w:dxaOrig="9060" w:dyaOrig="4470" w14:anchorId="3BFBBB86">
          <v:shape id="_x0000_i1027" type="#_x0000_t75" style="width:6in;height:210pt" o:ole="">
            <v:imagedata r:id="rId27" o:title=""/>
          </v:shape>
          <o:OLEObject Type="Embed" ProgID="Visio.Drawing.15" ShapeID="_x0000_i1027" DrawAspect="Content" ObjectID="_1610533952" r:id="rId28"/>
        </w:object>
      </w:r>
    </w:p>
    <w:p w14:paraId="3176B53C" w14:textId="77777777" w:rsidR="002C3C7A" w:rsidRDefault="002C3C7A" w:rsidP="002C3C7A">
      <w:pPr>
        <w:pStyle w:val="BodyText"/>
        <w:spacing w:before="0" w:after="0"/>
      </w:pPr>
    </w:p>
    <w:p w14:paraId="7330A4AC" w14:textId="77777777" w:rsidR="009E3F95" w:rsidRDefault="009E3F95" w:rsidP="002C3C7A">
      <w:pPr>
        <w:pStyle w:val="BodyText"/>
        <w:spacing w:before="0" w:after="0"/>
      </w:pPr>
    </w:p>
    <w:p w14:paraId="2C2A579E" w14:textId="77777777" w:rsidR="009E3F95" w:rsidRDefault="009E3F95" w:rsidP="002C3C7A">
      <w:pPr>
        <w:pStyle w:val="BodyText"/>
        <w:spacing w:before="0" w:after="0"/>
      </w:pPr>
    </w:p>
    <w:p w14:paraId="32137EA3" w14:textId="77777777" w:rsidR="002C3C7A" w:rsidRDefault="002C3C7A" w:rsidP="002C3C7A">
      <w:pPr>
        <w:pStyle w:val="BodyText"/>
        <w:spacing w:before="0" w:after="0"/>
      </w:pPr>
      <w:r>
        <w:t>When the strap parameter is set to ‘1’, the circuit simplifies to:</w:t>
      </w:r>
    </w:p>
    <w:p w14:paraId="30EE03C4" w14:textId="77777777" w:rsidR="002C3C7A" w:rsidRDefault="002C3C7A" w:rsidP="002C3C7A">
      <w:pPr>
        <w:pStyle w:val="BodyText"/>
        <w:spacing w:before="0" w:after="0"/>
      </w:pPr>
    </w:p>
    <w:p w14:paraId="361333CC" w14:textId="77777777" w:rsidR="002C3C7A" w:rsidRDefault="009E3F95" w:rsidP="002C3C7A">
      <w:pPr>
        <w:pStyle w:val="BodyText"/>
        <w:spacing w:before="0" w:after="0"/>
      </w:pPr>
      <w:r>
        <w:object w:dxaOrig="9060" w:dyaOrig="3090" w14:anchorId="1F87CACF">
          <v:shape id="_x0000_i1028" type="#_x0000_t75" style="width:456pt;height:156pt" o:ole="">
            <v:imagedata r:id="rId29" o:title=""/>
          </v:shape>
          <o:OLEObject Type="Embed" ProgID="Visio.Drawing.15" ShapeID="_x0000_i1028" DrawAspect="Content" ObjectID="_1610533953" r:id="rId30"/>
        </w:object>
      </w:r>
    </w:p>
    <w:p w14:paraId="19B6D86D" w14:textId="77777777" w:rsidR="002C3C7A" w:rsidRDefault="002C3C7A" w:rsidP="002C3C7A">
      <w:pPr>
        <w:pStyle w:val="BodyText"/>
        <w:spacing w:before="0" w:after="0"/>
      </w:pPr>
    </w:p>
    <w:p w14:paraId="169993BC" w14:textId="77777777" w:rsidR="002C3C7A" w:rsidRDefault="002C3C7A" w:rsidP="002C3C7A">
      <w:pPr>
        <w:pStyle w:val="BodyText"/>
        <w:spacing w:before="0" w:after="0"/>
      </w:pPr>
      <w:r>
        <w:t xml:space="preserve">The </w:t>
      </w:r>
      <w:proofErr w:type="spellStart"/>
      <w:r>
        <w:t>clk</w:t>
      </w:r>
      <w:proofErr w:type="spellEnd"/>
      <w:r>
        <w:t xml:space="preserve"> input will still be present and dangling.  </w:t>
      </w:r>
    </w:p>
    <w:p w14:paraId="073C967F" w14:textId="73129116" w:rsidR="002C3C7A" w:rsidRDefault="00C013FF" w:rsidP="002C3C7A">
      <w:pPr>
        <w:pStyle w:val="BodyText"/>
      </w:pPr>
      <w:r>
        <w:t>With the strap parameter set to 2 the circuit synchronizes both edges of the incoming reset.</w:t>
      </w:r>
    </w:p>
    <w:p w14:paraId="44DD2649" w14:textId="64D3A959" w:rsidR="00C013FF" w:rsidRPr="002C3C7A" w:rsidRDefault="00485966" w:rsidP="002C3C7A">
      <w:pPr>
        <w:pStyle w:val="BodyText"/>
      </w:pPr>
      <w:r>
        <w:object w:dxaOrig="9060" w:dyaOrig="4455" w14:anchorId="5927E40C">
          <v:shape id="_x0000_i1029" type="#_x0000_t75" style="width:6in;height:210pt" o:ole="">
            <v:imagedata r:id="rId31" o:title=""/>
          </v:shape>
          <o:OLEObject Type="Embed" ProgID="Visio.Drawing.15" ShapeID="_x0000_i1029" DrawAspect="Content" ObjectID="_1610533954" r:id="rId32"/>
        </w:object>
      </w:r>
    </w:p>
    <w:p w14:paraId="307B8AB4" w14:textId="24507CFC" w:rsidR="00C25012" w:rsidRDefault="00C25012" w:rsidP="009C540B">
      <w:pPr>
        <w:pStyle w:val="Heading3"/>
        <w:numPr>
          <w:ilvl w:val="2"/>
          <w:numId w:val="43"/>
        </w:numPr>
      </w:pPr>
      <w:bookmarkStart w:id="816" w:name="_Toc536791707"/>
      <w:r>
        <w:t xml:space="preserve">Security </w:t>
      </w:r>
      <w:proofErr w:type="spellStart"/>
      <w:r>
        <w:t>Questionaire</w:t>
      </w:r>
      <w:bookmarkEnd w:id="816"/>
      <w:proofErr w:type="spellEnd"/>
    </w:p>
    <w:p w14:paraId="3ED7A437" w14:textId="6FE9D922" w:rsidR="00C25012" w:rsidRPr="009C540B" w:rsidRDefault="00C25012" w:rsidP="009C540B">
      <w:pPr>
        <w:pStyle w:val="BodyText"/>
      </w:pPr>
      <w:r>
        <w:t>This document can be found in this directory, QuestionnaireExport_dft_reset_sync</w:t>
      </w:r>
      <w:r w:rsidRPr="00C25012">
        <w:t>.xlsx</w:t>
      </w:r>
      <w:r>
        <w:t>.</w:t>
      </w:r>
    </w:p>
    <w:p w14:paraId="7F9FA854" w14:textId="396265AA" w:rsidR="00D7648C" w:rsidRDefault="00D7648C" w:rsidP="00AA75F0">
      <w:pPr>
        <w:pStyle w:val="Heading2"/>
        <w:rPr>
          <w:ins w:id="817" w:author="Correll, Ken" w:date="2018-08-27T12:49:00Z"/>
        </w:rPr>
      </w:pPr>
      <w:bookmarkStart w:id="818" w:name="_Toc536791708"/>
      <w:proofErr w:type="spellStart"/>
      <w:ins w:id="819" w:author="Correll, Ken" w:date="2018-08-27T12:49:00Z">
        <w:r>
          <w:t>ip_disable</w:t>
        </w:r>
        <w:bookmarkEnd w:id="818"/>
        <w:proofErr w:type="spellEnd"/>
      </w:ins>
    </w:p>
    <w:p w14:paraId="0EE308A5" w14:textId="341E5486" w:rsidR="00D7648C" w:rsidRDefault="00D7648C">
      <w:pPr>
        <w:pStyle w:val="BodyText"/>
        <w:rPr>
          <w:ins w:id="820" w:author="Correll, Ken" w:date="2018-08-27T12:50:00Z"/>
        </w:rPr>
        <w:pPrChange w:id="821" w:author="Correll, Ken" w:date="2018-08-27T12:49:00Z">
          <w:pPr>
            <w:pStyle w:val="Heading2"/>
          </w:pPr>
        </w:pPrChange>
      </w:pPr>
      <w:ins w:id="822" w:author="Correll, Ken" w:date="2018-08-27T12:49:00Z">
        <w:r>
          <w:t xml:space="preserve">A simple </w:t>
        </w:r>
        <w:proofErr w:type="spellStart"/>
        <w:r>
          <w:t>ciruit</w:t>
        </w:r>
        <w:proofErr w:type="spellEnd"/>
        <w:r>
          <w:t xml:space="preserve"> to allow a single </w:t>
        </w:r>
      </w:ins>
      <w:ins w:id="823" w:author="Correll, Ken" w:date="2018-08-27T12:50:00Z">
        <w:r>
          <w:t xml:space="preserve">named IP to intercept control signal coming from the PMA and disable their assertion or </w:t>
        </w:r>
        <w:proofErr w:type="spellStart"/>
        <w:r>
          <w:t>deassertion</w:t>
        </w:r>
        <w:proofErr w:type="spellEnd"/>
        <w:r>
          <w:t xml:space="preserve"> if an IP is to be disabled.</w:t>
        </w:r>
      </w:ins>
    </w:p>
    <w:p w14:paraId="31EB8A1D" w14:textId="48865C03" w:rsidR="00D7648C" w:rsidRDefault="00D7648C">
      <w:pPr>
        <w:pStyle w:val="BodyText"/>
        <w:rPr>
          <w:ins w:id="824" w:author="Correll, Ken" w:date="2018-08-27T12:50:00Z"/>
        </w:rPr>
        <w:pPrChange w:id="825" w:author="Correll, Ken" w:date="2018-08-27T12:49:00Z">
          <w:pPr>
            <w:pStyle w:val="Heading2"/>
          </w:pPr>
        </w:pPrChange>
      </w:pPr>
      <w:ins w:id="826" w:author="Correll, Ken" w:date="2018-08-27T12:51:00Z">
        <w:r>
          <w:t xml:space="preserve">Parameter: </w:t>
        </w:r>
      </w:ins>
      <w:ins w:id="827" w:author="Correll, Ken" w:date="2018-08-27T12:52:00Z">
        <w:r>
          <w:t>INPUT_SIGNAL_POLARITY = 0</w:t>
        </w:r>
        <w:r w:rsidR="005A2F75">
          <w:t xml:space="preserve"> // 0 to disable active </w:t>
        </w:r>
      </w:ins>
      <w:ins w:id="828" w:author="Correll, Ken" w:date="2019-02-01T13:42:00Z">
        <w:r w:rsidR="005A2F75">
          <w:t>high</w:t>
        </w:r>
      </w:ins>
      <w:ins w:id="829" w:author="Correll, Ken" w:date="2018-08-27T12:52:00Z">
        <w:r w:rsidRPr="00D7648C">
          <w:t xml:space="preserve"> </w:t>
        </w:r>
        <w:r w:rsidR="005A2F75">
          <w:t xml:space="preserve">signal, 1 to disable active </w:t>
        </w:r>
      </w:ins>
      <w:ins w:id="830" w:author="Correll, Ken" w:date="2019-02-01T13:43:00Z">
        <w:r w:rsidR="005A2F75">
          <w:t>low</w:t>
        </w:r>
      </w:ins>
      <w:ins w:id="831" w:author="Correll, Ken" w:date="2018-08-27T12:52:00Z">
        <w:r w:rsidRPr="00D7648C">
          <w:t xml:space="preserve"> signal</w:t>
        </w:r>
      </w:ins>
    </w:p>
    <w:p w14:paraId="0A9D784B" w14:textId="309A5301" w:rsidR="00D7648C" w:rsidRDefault="00D7648C">
      <w:pPr>
        <w:pStyle w:val="BodyText"/>
        <w:rPr>
          <w:ins w:id="832" w:author="Correll, Ken" w:date="2018-08-27T12:52:00Z"/>
        </w:rPr>
        <w:pPrChange w:id="833" w:author="Correll, Ken" w:date="2018-08-27T12:49:00Z">
          <w:pPr>
            <w:pStyle w:val="Heading2"/>
          </w:pPr>
        </w:pPrChange>
      </w:pPr>
      <w:ins w:id="834" w:author="Correll, Ken" w:date="2018-08-27T12:52:00Z">
        <w:r>
          <w:t>Logic:</w:t>
        </w:r>
      </w:ins>
    </w:p>
    <w:p w14:paraId="532A70BB" w14:textId="5E369D7A" w:rsidR="00D7648C" w:rsidRDefault="00D7648C">
      <w:pPr>
        <w:pStyle w:val="BodyText"/>
        <w:spacing w:before="0" w:after="0"/>
        <w:rPr>
          <w:ins w:id="835" w:author="Correll, Ken" w:date="2018-08-27T12:52:00Z"/>
        </w:rPr>
        <w:pPrChange w:id="836" w:author="Correll, Ken" w:date="2018-08-27T12:52:00Z">
          <w:pPr>
            <w:pStyle w:val="BodyText"/>
          </w:pPr>
        </w:pPrChange>
      </w:pPr>
      <w:ins w:id="837" w:author="Correll, Ken" w:date="2018-08-27T12:52:00Z">
        <w:r>
          <w:t xml:space="preserve">     </w:t>
        </w:r>
        <w:proofErr w:type="gramStart"/>
        <w:r>
          <w:t>if</w:t>
        </w:r>
        <w:proofErr w:type="gramEnd"/>
        <w:r>
          <w:t xml:space="preserve"> (INPUT_SIGNAL_POLARITY ==</w:t>
        </w:r>
        <w:r w:rsidR="005A2F75">
          <w:t xml:space="preserve"> 1) // to disable an active </w:t>
        </w:r>
      </w:ins>
      <w:ins w:id="838" w:author="Correll, Ken" w:date="2019-02-01T13:43:00Z">
        <w:r w:rsidR="005A2F75">
          <w:t>low</w:t>
        </w:r>
      </w:ins>
      <w:ins w:id="839" w:author="Correll, Ken" w:date="2018-08-27T12:52:00Z">
        <w:r>
          <w:t xml:space="preserve"> input</w:t>
        </w:r>
      </w:ins>
      <w:ins w:id="840" w:author="Correll, Ken" w:date="2019-02-01T13:43:00Z">
        <w:r w:rsidR="005A2F75">
          <w:t xml:space="preserve"> – keep it low</w:t>
        </w:r>
      </w:ins>
    </w:p>
    <w:p w14:paraId="1E33A787" w14:textId="77777777" w:rsidR="00D7648C" w:rsidRDefault="00D7648C">
      <w:pPr>
        <w:pStyle w:val="BodyText"/>
        <w:spacing w:before="0" w:after="0"/>
        <w:rPr>
          <w:ins w:id="841" w:author="Correll, Ken" w:date="2018-08-27T12:52:00Z"/>
        </w:rPr>
        <w:pPrChange w:id="842" w:author="Correll, Ken" w:date="2018-08-27T12:52:00Z">
          <w:pPr>
            <w:pStyle w:val="BodyText"/>
          </w:pPr>
        </w:pPrChange>
      </w:pPr>
      <w:ins w:id="843" w:author="Correll, Ken" w:date="2018-08-27T12:52:00Z">
        <w:r>
          <w:t xml:space="preserve">        </w:t>
        </w:r>
        <w:proofErr w:type="gramStart"/>
        <w:r>
          <w:t>begin :</w:t>
        </w:r>
        <w:proofErr w:type="gramEnd"/>
        <w:r>
          <w:t xml:space="preserve"> AND </w:t>
        </w:r>
      </w:ins>
    </w:p>
    <w:p w14:paraId="3EAEA79B" w14:textId="77777777" w:rsidR="00D7648C" w:rsidRDefault="00D7648C">
      <w:pPr>
        <w:pStyle w:val="BodyText"/>
        <w:spacing w:before="0" w:after="0"/>
        <w:rPr>
          <w:ins w:id="844" w:author="Correll, Ken" w:date="2018-08-27T12:52:00Z"/>
        </w:rPr>
        <w:pPrChange w:id="845" w:author="Correll, Ken" w:date="2018-08-27T12:52:00Z">
          <w:pPr>
            <w:pStyle w:val="BodyText"/>
          </w:pPr>
        </w:pPrChange>
      </w:pPr>
      <w:ins w:id="846" w:author="Correll, Ken" w:date="2018-08-27T12:52:00Z">
        <w:r>
          <w:t xml:space="preserve">           </w:t>
        </w:r>
        <w:proofErr w:type="gramStart"/>
        <w:r>
          <w:t>logic</w:t>
        </w:r>
        <w:proofErr w:type="gramEnd"/>
        <w:r>
          <w:t xml:space="preserve"> </w:t>
        </w:r>
        <w:proofErr w:type="spellStart"/>
        <w:r>
          <w:t>ip_disable_b</w:t>
        </w:r>
        <w:proofErr w:type="spellEnd"/>
        <w:r>
          <w:t>;</w:t>
        </w:r>
      </w:ins>
    </w:p>
    <w:p w14:paraId="4D60BCAD" w14:textId="77777777" w:rsidR="00D7648C" w:rsidRDefault="00D7648C">
      <w:pPr>
        <w:pStyle w:val="BodyText"/>
        <w:spacing w:before="0" w:after="0"/>
        <w:rPr>
          <w:ins w:id="847" w:author="Correll, Ken" w:date="2018-08-27T12:52:00Z"/>
        </w:rPr>
        <w:pPrChange w:id="848" w:author="Correll, Ken" w:date="2018-08-27T12:52:00Z">
          <w:pPr>
            <w:pStyle w:val="BodyText"/>
          </w:pPr>
        </w:pPrChange>
      </w:pPr>
      <w:ins w:id="849" w:author="Correll, Ken" w:date="2018-08-27T12:52:00Z">
        <w:r>
          <w:t xml:space="preserve">           </w:t>
        </w:r>
        <w:proofErr w:type="spellStart"/>
        <w:r>
          <w:t>rcfwl_ctech_lib_inv</w:t>
        </w:r>
        <w:proofErr w:type="spellEnd"/>
        <w:r>
          <w:t xml:space="preserve"> </w:t>
        </w:r>
        <w:proofErr w:type="spellStart"/>
        <w:r>
          <w:t>ipd_</w:t>
        </w:r>
        <w:proofErr w:type="gramStart"/>
        <w:r>
          <w:t>inv</w:t>
        </w:r>
        <w:proofErr w:type="spellEnd"/>
        <w:r>
          <w:t>(</w:t>
        </w:r>
        <w:proofErr w:type="gramEnd"/>
        <w:r>
          <w:t>.a(</w:t>
        </w:r>
        <w:proofErr w:type="spellStart"/>
        <w:r>
          <w:t>ip_disable</w:t>
        </w:r>
        <w:proofErr w:type="spellEnd"/>
        <w:r>
          <w:t>), .o1(</w:t>
        </w:r>
        <w:proofErr w:type="spellStart"/>
        <w:r>
          <w:t>ip_disable_b</w:t>
        </w:r>
        <w:proofErr w:type="spellEnd"/>
        <w:r>
          <w:t>));</w:t>
        </w:r>
      </w:ins>
    </w:p>
    <w:p w14:paraId="13330ABF" w14:textId="77777777" w:rsidR="00D7648C" w:rsidRDefault="00D7648C">
      <w:pPr>
        <w:pStyle w:val="BodyText"/>
        <w:spacing w:before="0" w:after="0"/>
        <w:rPr>
          <w:ins w:id="850" w:author="Correll, Ken" w:date="2018-08-27T12:52:00Z"/>
        </w:rPr>
        <w:pPrChange w:id="851" w:author="Correll, Ken" w:date="2018-08-27T12:52:00Z">
          <w:pPr>
            <w:pStyle w:val="BodyText"/>
          </w:pPr>
        </w:pPrChange>
      </w:pPr>
      <w:ins w:id="852" w:author="Correll, Ken" w:date="2018-08-27T12:52:00Z">
        <w:r>
          <w:t xml:space="preserve">           </w:t>
        </w:r>
        <w:proofErr w:type="spellStart"/>
        <w:r>
          <w:t>rcfwl_ctech_lib_and</w:t>
        </w:r>
        <w:proofErr w:type="spellEnd"/>
        <w:r>
          <w:t xml:space="preserve"> </w:t>
        </w:r>
        <w:proofErr w:type="spellStart"/>
        <w:r>
          <w:t>ipd_</w:t>
        </w:r>
        <w:proofErr w:type="gramStart"/>
        <w:r>
          <w:t>and</w:t>
        </w:r>
        <w:proofErr w:type="spellEnd"/>
        <w:r>
          <w:t>(</w:t>
        </w:r>
        <w:proofErr w:type="gramEnd"/>
        <w:r>
          <w:t>.a(</w:t>
        </w:r>
        <w:proofErr w:type="spellStart"/>
        <w:r>
          <w:t>ip_disable_b</w:t>
        </w:r>
        <w:proofErr w:type="spellEnd"/>
        <w:r>
          <w:t>), .b(</w:t>
        </w:r>
        <w:proofErr w:type="spellStart"/>
        <w:r>
          <w:t>signal_in</w:t>
        </w:r>
        <w:proofErr w:type="spellEnd"/>
        <w:r>
          <w:t>), .o(</w:t>
        </w:r>
        <w:proofErr w:type="spellStart"/>
        <w:r>
          <w:t>signal_out</w:t>
        </w:r>
        <w:proofErr w:type="spellEnd"/>
        <w:r>
          <w:t>));</w:t>
        </w:r>
      </w:ins>
    </w:p>
    <w:p w14:paraId="28300952" w14:textId="77777777" w:rsidR="00D7648C" w:rsidRDefault="00D7648C">
      <w:pPr>
        <w:pStyle w:val="BodyText"/>
        <w:spacing w:before="0" w:after="0"/>
        <w:rPr>
          <w:ins w:id="853" w:author="Correll, Ken" w:date="2018-08-27T12:52:00Z"/>
        </w:rPr>
        <w:pPrChange w:id="854" w:author="Correll, Ken" w:date="2018-08-27T12:52:00Z">
          <w:pPr>
            <w:pStyle w:val="BodyText"/>
          </w:pPr>
        </w:pPrChange>
      </w:pPr>
      <w:ins w:id="855" w:author="Correll, Ken" w:date="2018-08-27T12:52:00Z">
        <w:r>
          <w:t xml:space="preserve">        </w:t>
        </w:r>
        <w:proofErr w:type="gramStart"/>
        <w:r>
          <w:t>end</w:t>
        </w:r>
        <w:proofErr w:type="gramEnd"/>
      </w:ins>
    </w:p>
    <w:p w14:paraId="55E250A6" w14:textId="6668B730" w:rsidR="00D7648C" w:rsidRDefault="00D7648C">
      <w:pPr>
        <w:pStyle w:val="BodyText"/>
        <w:spacing w:before="0" w:after="0"/>
        <w:rPr>
          <w:ins w:id="856" w:author="Correll, Ken" w:date="2018-08-27T12:52:00Z"/>
        </w:rPr>
        <w:pPrChange w:id="857" w:author="Correll, Ken" w:date="2018-08-27T12:52:00Z">
          <w:pPr>
            <w:pStyle w:val="BodyText"/>
          </w:pPr>
        </w:pPrChange>
      </w:pPr>
      <w:ins w:id="858" w:author="Correll, Ken" w:date="2018-08-27T12:52:00Z">
        <w:r>
          <w:t xml:space="preserve">      </w:t>
        </w:r>
        <w:proofErr w:type="gramStart"/>
        <w:r>
          <w:t>else</w:t>
        </w:r>
        <w:proofErr w:type="gramEnd"/>
        <w:r>
          <w:t xml:space="preserve">                      /</w:t>
        </w:r>
        <w:r w:rsidR="005A2F75">
          <w:t xml:space="preserve">/ to disable an active </w:t>
        </w:r>
      </w:ins>
      <w:ins w:id="859" w:author="Correll, Ken" w:date="2019-02-01T13:43:00Z">
        <w:r w:rsidR="005A2F75">
          <w:t>high input – keep it high</w:t>
        </w:r>
      </w:ins>
      <w:bookmarkStart w:id="860" w:name="_GoBack"/>
      <w:bookmarkEnd w:id="860"/>
    </w:p>
    <w:p w14:paraId="663CE38B" w14:textId="77777777" w:rsidR="00D7648C" w:rsidRDefault="00D7648C">
      <w:pPr>
        <w:pStyle w:val="BodyText"/>
        <w:spacing w:before="0" w:after="0"/>
        <w:rPr>
          <w:ins w:id="861" w:author="Correll, Ken" w:date="2018-08-27T12:52:00Z"/>
        </w:rPr>
        <w:pPrChange w:id="862" w:author="Correll, Ken" w:date="2018-08-27T12:52:00Z">
          <w:pPr>
            <w:pStyle w:val="BodyText"/>
          </w:pPr>
        </w:pPrChange>
      </w:pPr>
      <w:ins w:id="863" w:author="Correll, Ken" w:date="2018-08-27T12:52:00Z">
        <w:r>
          <w:t xml:space="preserve">        </w:t>
        </w:r>
        <w:proofErr w:type="gramStart"/>
        <w:r>
          <w:t>begin :</w:t>
        </w:r>
        <w:proofErr w:type="gramEnd"/>
        <w:r>
          <w:t xml:space="preserve"> OR</w:t>
        </w:r>
      </w:ins>
    </w:p>
    <w:p w14:paraId="48F23346" w14:textId="77777777" w:rsidR="00D7648C" w:rsidRDefault="00D7648C">
      <w:pPr>
        <w:pStyle w:val="BodyText"/>
        <w:spacing w:before="0" w:after="0"/>
        <w:rPr>
          <w:ins w:id="864" w:author="Correll, Ken" w:date="2018-08-27T12:52:00Z"/>
        </w:rPr>
        <w:pPrChange w:id="865" w:author="Correll, Ken" w:date="2018-08-27T12:52:00Z">
          <w:pPr>
            <w:pStyle w:val="BodyText"/>
          </w:pPr>
        </w:pPrChange>
      </w:pPr>
      <w:ins w:id="866" w:author="Correll, Ken" w:date="2018-08-27T12:52:00Z">
        <w:r>
          <w:t xml:space="preserve">           </w:t>
        </w:r>
        <w:proofErr w:type="spellStart"/>
        <w:r>
          <w:t>rcfwl_ctech_lib_or</w:t>
        </w:r>
        <w:proofErr w:type="spellEnd"/>
        <w:r>
          <w:t xml:space="preserve"> </w:t>
        </w:r>
        <w:proofErr w:type="spellStart"/>
        <w:r>
          <w:t>ipd_</w:t>
        </w:r>
        <w:proofErr w:type="gramStart"/>
        <w:r>
          <w:t>or</w:t>
        </w:r>
        <w:proofErr w:type="spellEnd"/>
        <w:r>
          <w:t>(</w:t>
        </w:r>
        <w:proofErr w:type="gramEnd"/>
        <w:r>
          <w:t>.a(</w:t>
        </w:r>
        <w:proofErr w:type="spellStart"/>
        <w:r>
          <w:t>ip_disable</w:t>
        </w:r>
        <w:proofErr w:type="spellEnd"/>
        <w:r>
          <w:t>), .b(</w:t>
        </w:r>
        <w:proofErr w:type="spellStart"/>
        <w:r>
          <w:t>signal_in</w:t>
        </w:r>
        <w:proofErr w:type="spellEnd"/>
        <w:r>
          <w:t>), .o(</w:t>
        </w:r>
        <w:proofErr w:type="spellStart"/>
        <w:r>
          <w:t>signal_out</w:t>
        </w:r>
        <w:proofErr w:type="spellEnd"/>
        <w:r>
          <w:t>));</w:t>
        </w:r>
      </w:ins>
    </w:p>
    <w:p w14:paraId="0EA5CDDD" w14:textId="77777777" w:rsidR="00D7648C" w:rsidRDefault="00D7648C">
      <w:pPr>
        <w:pStyle w:val="BodyText"/>
        <w:spacing w:before="0" w:after="0"/>
        <w:rPr>
          <w:ins w:id="867" w:author="Correll, Ken" w:date="2018-08-27T12:52:00Z"/>
        </w:rPr>
        <w:pPrChange w:id="868" w:author="Correll, Ken" w:date="2018-08-27T12:52:00Z">
          <w:pPr>
            <w:pStyle w:val="BodyText"/>
          </w:pPr>
        </w:pPrChange>
      </w:pPr>
      <w:ins w:id="869" w:author="Correll, Ken" w:date="2018-08-27T12:52:00Z">
        <w:r>
          <w:t xml:space="preserve">        </w:t>
        </w:r>
        <w:proofErr w:type="gramStart"/>
        <w:r>
          <w:t>end</w:t>
        </w:r>
        <w:proofErr w:type="gramEnd"/>
      </w:ins>
    </w:p>
    <w:p w14:paraId="2738296F" w14:textId="77777777" w:rsidR="00D7648C" w:rsidRPr="00D7648C" w:rsidRDefault="00D7648C">
      <w:pPr>
        <w:pStyle w:val="BodyText"/>
        <w:rPr>
          <w:ins w:id="870" w:author="Correll, Ken" w:date="2018-08-27T12:48:00Z"/>
          <w:rPrChange w:id="871" w:author="Correll, Ken" w:date="2018-08-27T12:49:00Z">
            <w:rPr>
              <w:ins w:id="872" w:author="Correll, Ken" w:date="2018-08-27T12:48:00Z"/>
              <w:strike/>
            </w:rPr>
          </w:rPrChange>
        </w:rPr>
        <w:pPrChange w:id="873" w:author="Correll, Ken" w:date="2018-08-27T12:49:00Z">
          <w:pPr>
            <w:pStyle w:val="Heading2"/>
          </w:pPr>
        </w:pPrChange>
      </w:pPr>
    </w:p>
    <w:p w14:paraId="2B09A71D" w14:textId="77777777" w:rsidR="00D7648C" w:rsidRPr="00D7648C" w:rsidRDefault="00D7648C">
      <w:pPr>
        <w:pStyle w:val="BodyText"/>
        <w:rPr>
          <w:ins w:id="874" w:author="Correll, Ken" w:date="2018-08-27T12:48:00Z"/>
          <w:rPrChange w:id="875" w:author="Correll, Ken" w:date="2018-08-27T12:48:00Z">
            <w:rPr>
              <w:ins w:id="876" w:author="Correll, Ken" w:date="2018-08-27T12:48:00Z"/>
              <w:strike/>
            </w:rPr>
          </w:rPrChange>
        </w:rPr>
        <w:pPrChange w:id="877" w:author="Correll, Ken" w:date="2018-08-27T12:48:00Z">
          <w:pPr>
            <w:pStyle w:val="Heading2"/>
          </w:pPr>
        </w:pPrChange>
      </w:pPr>
    </w:p>
    <w:p w14:paraId="5FA76321" w14:textId="77777777" w:rsidR="00D7648C" w:rsidRPr="00D7648C" w:rsidRDefault="00D7648C" w:rsidP="00AA75F0">
      <w:pPr>
        <w:pStyle w:val="Heading2"/>
        <w:rPr>
          <w:ins w:id="878" w:author="Correll, Ken" w:date="2018-08-27T12:54:00Z"/>
          <w:strike/>
          <w:rPrChange w:id="879" w:author="Correll, Ken" w:date="2018-08-27T12:54:00Z">
            <w:rPr>
              <w:ins w:id="880" w:author="Correll, Ken" w:date="2018-08-27T12:54:00Z"/>
            </w:rPr>
          </w:rPrChange>
        </w:rPr>
      </w:pPr>
      <w:bookmarkStart w:id="881" w:name="_Toc536791709"/>
      <w:proofErr w:type="spellStart"/>
      <w:ins w:id="882" w:author="Correll, Ken" w:date="2018-08-27T12:54:00Z">
        <w:r>
          <w:t>fuse_hip_glue</w:t>
        </w:r>
        <w:bookmarkEnd w:id="881"/>
        <w:proofErr w:type="spellEnd"/>
      </w:ins>
    </w:p>
    <w:p w14:paraId="3DEB4A6A" w14:textId="5439E2A9" w:rsidR="00877CCA" w:rsidRPr="00723D49" w:rsidRDefault="00723D49">
      <w:pPr>
        <w:pStyle w:val="Heading2"/>
        <w:numPr>
          <w:ilvl w:val="0"/>
          <w:numId w:val="0"/>
        </w:numPr>
        <w:ind w:left="360" w:hanging="360"/>
        <w:rPr>
          <w:strike/>
          <w:sz w:val="32"/>
          <w:szCs w:val="28"/>
          <w:rPrChange w:id="883" w:author="Correll, Ken" w:date="2018-08-27T12:56:00Z">
            <w:rPr>
              <w:strike/>
            </w:rPr>
          </w:rPrChange>
        </w:rPr>
        <w:pPrChange w:id="884" w:author="Correll, Ken" w:date="2018-08-27T12:54:00Z">
          <w:pPr>
            <w:pStyle w:val="Heading2"/>
          </w:pPr>
        </w:pPrChange>
      </w:pPr>
      <w:bookmarkStart w:id="885" w:name="_Toc536791710"/>
      <w:ins w:id="886" w:author="Correll, Ken" w:date="2018-08-27T12:56:00Z">
        <w:r w:rsidRPr="00723D49">
          <w:rPr>
            <w:color w:val="auto"/>
            <w:sz w:val="18"/>
            <w:szCs w:val="18"/>
            <w:rPrChange w:id="887" w:author="Correll, Ken" w:date="2018-08-27T12:56:00Z">
              <w:rPr>
                <w:strike/>
                <w:color w:val="auto"/>
                <w:sz w:val="18"/>
                <w:szCs w:val="18"/>
              </w:rPr>
            </w:rPrChange>
          </w:rPr>
          <w:t>A</w:t>
        </w:r>
        <w:r>
          <w:rPr>
            <w:color w:val="auto"/>
            <w:sz w:val="18"/>
            <w:szCs w:val="18"/>
          </w:rPr>
          <w:t xml:space="preserve"> required </w:t>
        </w:r>
      </w:ins>
      <w:ins w:id="888" w:author="Correll, Ken" w:date="2018-08-27T12:57:00Z">
        <w:r>
          <w:rPr>
            <w:color w:val="auto"/>
            <w:sz w:val="18"/>
            <w:szCs w:val="18"/>
          </w:rPr>
          <w:t>by the fuse group that needed a repo in $IP_MODELS.  Not for general consumption.</w:t>
        </w:r>
      </w:ins>
      <w:bookmarkEnd w:id="885"/>
      <w:ins w:id="889" w:author="Correll, Ken" w:date="2018-08-27T12:56:00Z">
        <w:r w:rsidRPr="00723D49">
          <w:rPr>
            <w:color w:val="auto"/>
            <w:sz w:val="18"/>
            <w:szCs w:val="18"/>
            <w:rPrChange w:id="890" w:author="Correll, Ken" w:date="2018-08-27T12:56:00Z">
              <w:rPr>
                <w:strike/>
                <w:color w:val="auto"/>
                <w:sz w:val="18"/>
                <w:szCs w:val="18"/>
              </w:rPr>
            </w:rPrChange>
          </w:rPr>
          <w:t xml:space="preserve"> </w:t>
        </w:r>
      </w:ins>
      <w:del w:id="891" w:author="Correll, Ken" w:date="2018-08-27T12:49:00Z">
        <w:r w:rsidR="00877CCA" w:rsidRPr="00723D49" w:rsidDel="00D7648C">
          <w:rPr>
            <w:strike/>
            <w:sz w:val="32"/>
            <w:szCs w:val="28"/>
            <w:rPrChange w:id="892" w:author="Correll, Ken" w:date="2018-08-27T12:56:00Z">
              <w:rPr>
                <w:strike/>
              </w:rPr>
            </w:rPrChange>
          </w:rPr>
          <w:delText>pok</w:delText>
        </w:r>
        <w:r w:rsidR="002A451E" w:rsidRPr="00723D49" w:rsidDel="00D7648C">
          <w:rPr>
            <w:strike/>
            <w:sz w:val="32"/>
            <w:szCs w:val="28"/>
            <w:rPrChange w:id="893" w:author="Correll, Ken" w:date="2018-08-27T12:56:00Z">
              <w:rPr>
                <w:strike/>
              </w:rPr>
            </w:rPrChange>
          </w:rPr>
          <w:delText>_mgr</w:delText>
        </w:r>
      </w:del>
    </w:p>
    <w:p w14:paraId="312DABEE" w14:textId="50C7B433" w:rsidR="00907DB9" w:rsidRPr="00D7648C" w:rsidDel="00D7648C" w:rsidRDefault="00907DB9" w:rsidP="00907DB9">
      <w:pPr>
        <w:pStyle w:val="BodyText"/>
        <w:rPr>
          <w:del w:id="894" w:author="Correll, Ken" w:date="2018-08-27T12:49:00Z"/>
          <w:strike/>
        </w:rPr>
      </w:pPr>
      <w:del w:id="895" w:author="Correll, Ken" w:date="2018-08-27T12:49:00Z">
        <w:r w:rsidRPr="00D7648C" w:rsidDel="00D7648C">
          <w:rPr>
            <w:strike/>
          </w:rPr>
          <w:delText>The function of the pok_mgr is to generate the signals needed by the cdc_wrapper to function correctly.  This includes decoding the ForcePwrGatePOK message sent over the PMSB and outputting the 2 bit type field needed by the cdc_wrapper, and to generate an ip_pg_wake signal based off of global_gpsb_side_rst_b, also needed by the cdc_wrapper.</w:delText>
        </w:r>
        <w:bookmarkStart w:id="896" w:name="_Toc536791711"/>
        <w:bookmarkEnd w:id="896"/>
      </w:del>
    </w:p>
    <w:p w14:paraId="16443C51" w14:textId="1555EDC0" w:rsidR="00907DB9" w:rsidRPr="00D7648C" w:rsidDel="00D7648C" w:rsidRDefault="00907DB9" w:rsidP="004E10CF">
      <w:pPr>
        <w:pStyle w:val="BodyText"/>
        <w:rPr>
          <w:del w:id="897" w:author="Correll, Ken" w:date="2018-08-27T12:49:00Z"/>
          <w:strike/>
          <w:color w:val="6D6F72"/>
          <w:sz w:val="16"/>
          <w:szCs w:val="16"/>
        </w:rPr>
      </w:pPr>
      <w:del w:id="898" w:author="Correll, Ken" w:date="2018-08-27T12:49:00Z">
        <w:r w:rsidRPr="00D7648C" w:rsidDel="00D7648C">
          <w:rPr>
            <w:strike/>
          </w:rPr>
          <w:delText xml:space="preserve">For a system level description of the functionality provided by the pok_mgr and cdc_wrapper, reference </w:delText>
        </w:r>
        <w:r w:rsidR="00897C61" w:rsidRPr="00D7648C" w:rsidDel="00D7648C">
          <w:fldChar w:fldCharType="begin"/>
        </w:r>
        <w:r w:rsidR="00897C61" w:rsidRPr="00D7648C" w:rsidDel="00D7648C">
          <w:rPr>
            <w:strike/>
          </w:rPr>
          <w:delInstrText xml:space="preserve"> HYPERLINK "https://sharepoint.amr.ith.intel.com/sites/CNX/CNXDE/Shared%20Documents/Architecture/SoC%20HAS/CCI-S5/POK%20Manager/pok_manager_mas.docx" </w:delInstrText>
        </w:r>
        <w:r w:rsidR="00897C61" w:rsidRPr="00D7648C" w:rsidDel="00D7648C">
          <w:fldChar w:fldCharType="separate"/>
        </w:r>
        <w:r w:rsidRPr="00D7648C" w:rsidDel="00D7648C">
          <w:rPr>
            <w:rStyle w:val="Hyperlink"/>
            <w:strike/>
            <w:sz w:val="16"/>
            <w:szCs w:val="16"/>
          </w:rPr>
          <w:delText>pok_manager_mas</w:delText>
        </w:r>
        <w:r w:rsidR="00897C61" w:rsidRPr="00D7648C" w:rsidDel="00D7648C">
          <w:rPr>
            <w:rStyle w:val="Hyperlink"/>
            <w:strike/>
            <w:sz w:val="16"/>
            <w:szCs w:val="16"/>
          </w:rPr>
          <w:fldChar w:fldCharType="end"/>
        </w:r>
        <w:r w:rsidRPr="00D7648C" w:rsidDel="00D7648C">
          <w:rPr>
            <w:strike/>
            <w:color w:val="6D6F72"/>
            <w:sz w:val="16"/>
            <w:szCs w:val="16"/>
          </w:rPr>
          <w:delText xml:space="preserve"> and </w:delText>
        </w:r>
        <w:r w:rsidR="00897C61" w:rsidRPr="00D7648C" w:rsidDel="00D7648C">
          <w:fldChar w:fldCharType="begin"/>
        </w:r>
        <w:r w:rsidR="00897C61" w:rsidRPr="00D7648C" w:rsidDel="00D7648C">
          <w:rPr>
            <w:strike/>
          </w:rPr>
          <w:delInstrText xml:space="preserve"> HYPERLINK "https://sharepoint.amr.ith.intel.com/sites/CNX/CNXDE/Shared%20Documents/Architecture/SoC%20HAS/CCI-S5/POK%20Manager/pok%20manager.vsd" </w:delInstrText>
        </w:r>
        <w:r w:rsidR="00897C61" w:rsidRPr="00D7648C" w:rsidDel="00D7648C">
          <w:fldChar w:fldCharType="separate"/>
        </w:r>
        <w:r w:rsidRPr="00D7648C" w:rsidDel="00D7648C">
          <w:rPr>
            <w:rStyle w:val="Hyperlink"/>
            <w:strike/>
            <w:sz w:val="16"/>
            <w:szCs w:val="16"/>
          </w:rPr>
          <w:delText>pok manager</w:delText>
        </w:r>
        <w:r w:rsidR="00897C61" w:rsidRPr="00D7648C" w:rsidDel="00D7648C">
          <w:rPr>
            <w:rStyle w:val="Hyperlink"/>
            <w:strike/>
            <w:sz w:val="16"/>
            <w:szCs w:val="16"/>
          </w:rPr>
          <w:fldChar w:fldCharType="end"/>
        </w:r>
        <w:r w:rsidRPr="00D7648C" w:rsidDel="00D7648C">
          <w:rPr>
            <w:strike/>
            <w:color w:val="6D6F72"/>
            <w:sz w:val="16"/>
            <w:szCs w:val="16"/>
          </w:rPr>
          <w:delText>.</w:delText>
        </w:r>
        <w:bookmarkStart w:id="899" w:name="_Toc536791712"/>
        <w:bookmarkEnd w:id="899"/>
      </w:del>
    </w:p>
    <w:p w14:paraId="551316D8" w14:textId="27892A58" w:rsidR="00907DB9" w:rsidRPr="00D7648C" w:rsidDel="00D7648C" w:rsidRDefault="00907DB9" w:rsidP="004E10CF">
      <w:pPr>
        <w:pStyle w:val="BodyText"/>
        <w:rPr>
          <w:del w:id="900" w:author="Correll, Ken" w:date="2018-08-27T12:49:00Z"/>
          <w:strike/>
        </w:rPr>
      </w:pPr>
      <w:del w:id="901" w:author="Correll, Ken" w:date="2018-08-27T12:49:00Z">
        <w:r w:rsidRPr="00D7648C" w:rsidDel="00D7648C">
          <w:rPr>
            <w:strike/>
          </w:rPr>
          <w:delText>A block diagram of the pok_mgr.</w:delText>
        </w:r>
        <w:bookmarkStart w:id="902" w:name="_Toc536791713"/>
        <w:bookmarkEnd w:id="902"/>
      </w:del>
    </w:p>
    <w:p w14:paraId="0F88C6F8" w14:textId="6D8F78D2" w:rsidR="00907DB9" w:rsidRPr="00D7648C" w:rsidDel="00D7648C" w:rsidRDefault="00907DB9" w:rsidP="004E10CF">
      <w:pPr>
        <w:pStyle w:val="BodyText"/>
        <w:rPr>
          <w:del w:id="903" w:author="Correll, Ken" w:date="2018-08-27T12:49:00Z"/>
          <w:strike/>
        </w:rPr>
      </w:pPr>
      <w:del w:id="904" w:author="Correll, Ken" w:date="2018-08-27T12:49:00Z">
        <w:r w:rsidRPr="00D7648C" w:rsidDel="00D7648C">
          <w:rPr>
            <w:strike/>
          </w:rPr>
          <w:object w:dxaOrig="7201" w:dyaOrig="3091" w14:anchorId="0D45C4C1">
            <v:shape id="_x0000_i1030" type="#_x0000_t75" style="width:5in;height:156pt" o:ole="">
              <v:imagedata r:id="rId33" o:title=""/>
            </v:shape>
            <o:OLEObject Type="Embed" ProgID="Visio.Drawing.15" ShapeID="_x0000_i1030" DrawAspect="Content" ObjectID="_1610533955" r:id="rId34"/>
          </w:object>
        </w:r>
        <w:bookmarkStart w:id="905" w:name="_Toc536791714"/>
        <w:bookmarkEnd w:id="905"/>
      </w:del>
    </w:p>
    <w:p w14:paraId="2B7D6896" w14:textId="5EBD3ED1" w:rsidR="00C25012" w:rsidRPr="00D7648C" w:rsidDel="00D7648C" w:rsidRDefault="00C25012" w:rsidP="00C25012">
      <w:pPr>
        <w:pStyle w:val="Heading3"/>
        <w:numPr>
          <w:ilvl w:val="2"/>
          <w:numId w:val="43"/>
        </w:numPr>
        <w:rPr>
          <w:del w:id="906" w:author="Correll, Ken" w:date="2018-08-27T12:49:00Z"/>
          <w:strike/>
        </w:rPr>
      </w:pPr>
      <w:del w:id="907" w:author="Correll, Ken" w:date="2018-08-27T12:49:00Z">
        <w:r w:rsidRPr="00D7648C" w:rsidDel="00D7648C">
          <w:rPr>
            <w:strike/>
          </w:rPr>
          <w:delText>Security Questionaire</w:delText>
        </w:r>
        <w:bookmarkStart w:id="908" w:name="_Toc536791715"/>
        <w:bookmarkEnd w:id="908"/>
      </w:del>
    </w:p>
    <w:p w14:paraId="05220FAC" w14:textId="0D0EC5F2" w:rsidR="00C25012" w:rsidRPr="00D7648C" w:rsidDel="00D7648C" w:rsidRDefault="00C25012" w:rsidP="00C25012">
      <w:pPr>
        <w:pStyle w:val="BodyText"/>
        <w:rPr>
          <w:del w:id="909" w:author="Correll, Ken" w:date="2018-08-27T12:49:00Z"/>
          <w:strike/>
        </w:rPr>
      </w:pPr>
      <w:del w:id="910" w:author="Correll, Ken" w:date="2018-08-27T12:49:00Z">
        <w:r w:rsidRPr="00D7648C" w:rsidDel="00D7648C">
          <w:rPr>
            <w:strike/>
          </w:rPr>
          <w:delText>This document can be found in this directo</w:delText>
        </w:r>
        <w:r w:rsidR="00A17F9E" w:rsidRPr="00D7648C" w:rsidDel="00D7648C">
          <w:rPr>
            <w:strike/>
          </w:rPr>
          <w:delText>ry, QuestionnaireExport_pok_mgr</w:delText>
        </w:r>
        <w:r w:rsidRPr="00D7648C" w:rsidDel="00D7648C">
          <w:rPr>
            <w:strike/>
          </w:rPr>
          <w:delText>.xlsx.</w:delText>
        </w:r>
        <w:bookmarkStart w:id="911" w:name="_Toc536791716"/>
        <w:bookmarkEnd w:id="911"/>
      </w:del>
    </w:p>
    <w:p w14:paraId="51D28875" w14:textId="0ACC7E0E" w:rsidR="00907DB9" w:rsidDel="00D7648C" w:rsidRDefault="00907DB9" w:rsidP="004E10CF">
      <w:pPr>
        <w:pStyle w:val="BodyText"/>
        <w:rPr>
          <w:del w:id="912" w:author="Correll, Ken" w:date="2018-08-27T12:49:00Z"/>
        </w:rPr>
      </w:pPr>
      <w:bookmarkStart w:id="913" w:name="_Toc536791717"/>
      <w:bookmarkEnd w:id="913"/>
    </w:p>
    <w:p w14:paraId="5FCCCF86" w14:textId="77777777" w:rsidR="00344EB9" w:rsidRPr="000F6379" w:rsidRDefault="00344EB9" w:rsidP="009A537A">
      <w:pPr>
        <w:pStyle w:val="Heading1"/>
      </w:pPr>
      <w:bookmarkStart w:id="914" w:name="_Toc536791718"/>
      <w:r w:rsidRPr="00B263CA">
        <w:lastRenderedPageBreak/>
        <w:t>Design</w:t>
      </w:r>
      <w:r>
        <w:t xml:space="preserve"> </w:t>
      </w:r>
      <w:r w:rsidRPr="00172284">
        <w:t>Information</w:t>
      </w:r>
      <w:r>
        <w:t xml:space="preserve"> for Integration</w:t>
      </w:r>
      <w:bookmarkEnd w:id="788"/>
      <w:bookmarkEnd w:id="789"/>
      <w:bookmarkEnd w:id="790"/>
      <w:bookmarkEnd w:id="791"/>
      <w:bookmarkEnd w:id="914"/>
    </w:p>
    <w:p w14:paraId="5FCCCF87" w14:textId="2E389A64" w:rsidR="00344EB9" w:rsidRDefault="00545566" w:rsidP="00344EB9">
      <w:pPr>
        <w:pStyle w:val="BodyText"/>
      </w:pPr>
      <w:r>
        <w:t xml:space="preserve">This chapter is </w:t>
      </w:r>
      <w:r w:rsidR="00344EB9">
        <w:t xml:space="preserve">targeted </w:t>
      </w:r>
      <w:r w:rsidR="003F6C6F">
        <w:t>to</w:t>
      </w:r>
      <w:r>
        <w:t xml:space="preserve"> the IP verification</w:t>
      </w:r>
      <w:r w:rsidR="00344EB9">
        <w:t xml:space="preserve"> team responsible for integrating this IP into </w:t>
      </w:r>
      <w:r>
        <w:t>a local test bench</w:t>
      </w:r>
      <w:r w:rsidR="00344EB9">
        <w:t>.</w:t>
      </w:r>
    </w:p>
    <w:p w14:paraId="5A72027E" w14:textId="27DC09DE" w:rsidR="00246AD5" w:rsidRDefault="00246AD5" w:rsidP="00246AD5">
      <w:pPr>
        <w:pStyle w:val="Heading2"/>
      </w:pPr>
      <w:bookmarkStart w:id="915" w:name="_Toc299025145"/>
      <w:bookmarkStart w:id="916" w:name="_Toc299031456"/>
      <w:bookmarkStart w:id="917" w:name="_Toc300262184"/>
      <w:bookmarkStart w:id="918" w:name="_Toc301871703"/>
      <w:bookmarkStart w:id="919" w:name="_Toc536791719"/>
      <w:r>
        <w:t>RTL Directory Structure</w:t>
      </w:r>
      <w:bookmarkEnd w:id="919"/>
    </w:p>
    <w:p w14:paraId="6FF48B5D" w14:textId="13936A7F" w:rsidR="00257AD3" w:rsidRPr="00257AD3" w:rsidRDefault="00257AD3" w:rsidP="00257AD3">
      <w:pPr>
        <w:pStyle w:val="BodyText"/>
      </w:pPr>
      <w:r>
        <w:t>$MODEL_ROOT/</w:t>
      </w:r>
      <w:proofErr w:type="spellStart"/>
      <w:r>
        <w:t>src</w:t>
      </w:r>
      <w:proofErr w:type="spellEnd"/>
      <w:r>
        <w:t>/</w:t>
      </w:r>
      <w:proofErr w:type="spellStart"/>
      <w:r>
        <w:t>rtl</w:t>
      </w:r>
      <w:proofErr w:type="spellEnd"/>
      <w:r>
        <w:t>/widgets/*</w:t>
      </w:r>
    </w:p>
    <w:p w14:paraId="5FCCCF8C" w14:textId="57BAEA83" w:rsidR="00344EB9" w:rsidRDefault="00572C18" w:rsidP="00572C18">
      <w:pPr>
        <w:pStyle w:val="Heading2"/>
      </w:pPr>
      <w:bookmarkStart w:id="920" w:name="_Toc419982074"/>
      <w:bookmarkStart w:id="921" w:name="_Toc536791720"/>
      <w:bookmarkEnd w:id="920"/>
      <w:r>
        <w:t>Clock</w:t>
      </w:r>
      <w:r w:rsidR="00B36622">
        <w:t>,</w:t>
      </w:r>
      <w:r>
        <w:t xml:space="preserve"> </w:t>
      </w:r>
      <w:r w:rsidR="00344EB9" w:rsidRPr="00344EB9">
        <w:t>Power and Reset Domain</w:t>
      </w:r>
      <w:bookmarkEnd w:id="915"/>
      <w:bookmarkEnd w:id="916"/>
      <w:bookmarkEnd w:id="917"/>
      <w:bookmarkEnd w:id="918"/>
      <w:r w:rsidR="00B36622">
        <w:t>s</w:t>
      </w:r>
      <w:bookmarkEnd w:id="921"/>
    </w:p>
    <w:p w14:paraId="69EC8011" w14:textId="19DA8E08" w:rsidR="00D36B2E" w:rsidRDefault="00486E11" w:rsidP="00F605FE">
      <w:pPr>
        <w:pStyle w:val="BodyText"/>
      </w:pPr>
      <w:r>
        <w:t>Power Do</w:t>
      </w:r>
      <w:r w:rsidR="006E6FFC">
        <w:t xml:space="preserve">main for the </w:t>
      </w:r>
      <w:proofErr w:type="spellStart"/>
      <w:r w:rsidR="006E6FFC">
        <w:t>cdc_wrapper</w:t>
      </w:r>
      <w:proofErr w:type="spellEnd"/>
      <w:r w:rsidR="006E6FFC">
        <w:t xml:space="preserve"> should be </w:t>
      </w:r>
      <w:r w:rsidR="00907DB9">
        <w:t xml:space="preserve">always be </w:t>
      </w:r>
      <w:proofErr w:type="spellStart"/>
      <w:r w:rsidR="00907DB9">
        <w:t>Vinf</w:t>
      </w:r>
      <w:proofErr w:type="spellEnd"/>
      <w:r w:rsidR="00907DB9">
        <w:t>.</w:t>
      </w:r>
    </w:p>
    <w:p w14:paraId="786850F3" w14:textId="77777777" w:rsidR="00907DB9" w:rsidRPr="00F605FE" w:rsidRDefault="00907DB9" w:rsidP="00F605FE">
      <w:pPr>
        <w:pStyle w:val="BodyText"/>
      </w:pPr>
    </w:p>
    <w:p w14:paraId="5FCCCF8F" w14:textId="6B41F8FC" w:rsidR="00344EB9" w:rsidRPr="00B746FF" w:rsidRDefault="00344EB9" w:rsidP="00C04B88">
      <w:pPr>
        <w:pStyle w:val="Heading3"/>
      </w:pPr>
      <w:bookmarkStart w:id="922" w:name="_Toc299025146"/>
      <w:bookmarkStart w:id="923" w:name="_Toc299031457"/>
      <w:bookmarkStart w:id="924" w:name="_Toc300262185"/>
      <w:bookmarkStart w:id="925" w:name="_Toc301871704"/>
      <w:bookmarkStart w:id="926" w:name="_Toc536791721"/>
      <w:r w:rsidRPr="00480048">
        <w:t>Clock</w:t>
      </w:r>
      <w:r>
        <w:t xml:space="preserve"> Domain Diagram</w:t>
      </w:r>
      <w:bookmarkEnd w:id="922"/>
      <w:bookmarkEnd w:id="923"/>
      <w:bookmarkEnd w:id="924"/>
      <w:bookmarkEnd w:id="925"/>
      <w:bookmarkEnd w:id="926"/>
    </w:p>
    <w:p w14:paraId="5FCCCF90" w14:textId="77777777" w:rsidR="00344EB9" w:rsidRPr="00344EB9" w:rsidRDefault="00344EB9" w:rsidP="00344EB9">
      <w:pPr>
        <w:pStyle w:val="Heading2"/>
      </w:pPr>
      <w:bookmarkStart w:id="927" w:name="_Toc299025147"/>
      <w:bookmarkStart w:id="928" w:name="_Toc299031458"/>
      <w:bookmarkStart w:id="929" w:name="_Toc300262186"/>
      <w:bookmarkStart w:id="930" w:name="_Toc301871705"/>
      <w:bookmarkStart w:id="931" w:name="_Toc536791722"/>
      <w:r w:rsidRPr="00344EB9">
        <w:t>Embedded Building Blocks/Custom Logic</w:t>
      </w:r>
      <w:bookmarkEnd w:id="927"/>
      <w:bookmarkEnd w:id="928"/>
      <w:bookmarkEnd w:id="929"/>
      <w:bookmarkEnd w:id="930"/>
      <w:bookmarkEnd w:id="931"/>
    </w:p>
    <w:p w14:paraId="7ABA2FCD" w14:textId="6C4CF53B" w:rsidR="00142AE7" w:rsidRPr="006C4118" w:rsidRDefault="006C4118" w:rsidP="00344EB9">
      <w:pPr>
        <w:pStyle w:val="Gaps"/>
        <w:rPr>
          <w:color w:val="auto"/>
        </w:rPr>
      </w:pPr>
      <w:r w:rsidRPr="006C4118">
        <w:rPr>
          <w:color w:val="auto"/>
        </w:rPr>
        <w:t>N/A</w:t>
      </w:r>
    </w:p>
    <w:tbl>
      <w:tblPr>
        <w:tblStyle w:val="TableClassic1"/>
        <w:tblW w:w="5000" w:type="pct"/>
        <w:tblLook w:val="0620" w:firstRow="1" w:lastRow="0" w:firstColumn="0" w:lastColumn="0" w:noHBand="1" w:noVBand="1"/>
      </w:tblPr>
      <w:tblGrid>
        <w:gridCol w:w="2855"/>
        <w:gridCol w:w="2701"/>
        <w:gridCol w:w="3074"/>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932" w:name="_Toc299025148"/>
      <w:bookmarkStart w:id="933" w:name="_Toc299031459"/>
      <w:bookmarkStart w:id="934" w:name="_Toc300262187"/>
      <w:bookmarkStart w:id="935" w:name="_Toc301871706"/>
      <w:bookmarkStart w:id="936" w:name="_Toc536791723"/>
      <w:r>
        <w:t>RTL Configuration Parameters</w:t>
      </w:r>
      <w:bookmarkEnd w:id="932"/>
      <w:bookmarkEnd w:id="933"/>
      <w:bookmarkEnd w:id="934"/>
      <w:bookmarkEnd w:id="935"/>
      <w:bookmarkEnd w:id="936"/>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77777777" w:rsidR="00344EB9" w:rsidRDefault="00344EB9" w:rsidP="00BE6139">
      <w:pPr>
        <w:pStyle w:val="Heading3"/>
      </w:pPr>
      <w:bookmarkStart w:id="937" w:name="_Toc536791724"/>
      <w:r w:rsidRPr="006611C2">
        <w:t>Mandatory</w:t>
      </w:r>
      <w:r w:rsidRPr="00344EB9">
        <w:t xml:space="preserve"> </w:t>
      </w:r>
      <w:r w:rsidR="00BE6139">
        <w:t>P</w:t>
      </w:r>
      <w:r w:rsidRPr="00344EB9">
        <w:t>arameters</w:t>
      </w:r>
      <w:bookmarkEnd w:id="937"/>
    </w:p>
    <w:p w14:paraId="1CC54760" w14:textId="2A1BD2F8" w:rsidR="002C3C7A" w:rsidRPr="002C3C7A" w:rsidRDefault="002C3C7A" w:rsidP="002C3C7A">
      <w:pPr>
        <w:pStyle w:val="BodyText"/>
      </w:pPr>
      <w:proofErr w:type="spellStart"/>
      <w:r>
        <w:t>cdc_wrapper</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BE6139" w:rsidRPr="00AA1982" w14:paraId="5FCCCF9A"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5FCCCF95" w14:textId="77777777" w:rsidR="00BE6139" w:rsidRPr="00344EB9" w:rsidRDefault="00BE6139" w:rsidP="00A33AF3">
            <w:pPr>
              <w:pStyle w:val="TableHeading"/>
            </w:pPr>
            <w:r w:rsidRPr="00AA1982">
              <w:t>Parameter</w:t>
            </w:r>
            <w:r>
              <w:t xml:space="preserve"> Name</w:t>
            </w:r>
          </w:p>
        </w:tc>
        <w:tc>
          <w:tcPr>
            <w:tcW w:w="669"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2" w:type="pct"/>
          </w:tcPr>
          <w:p w14:paraId="5FCCCF99" w14:textId="77777777" w:rsidR="00BE6139" w:rsidRPr="00AA1982" w:rsidRDefault="00BE6139" w:rsidP="00A33AF3">
            <w:pPr>
              <w:pStyle w:val="TableHeading"/>
            </w:pPr>
            <w:r>
              <w:t>Descriptions</w:t>
            </w:r>
            <w:r>
              <w:br/>
              <w:t>(including interdependencies)</w:t>
            </w:r>
          </w:p>
        </w:tc>
      </w:tr>
      <w:tr w:rsidR="00BE6139" w:rsidRPr="00466683" w14:paraId="5FCCCFA0" w14:textId="77777777" w:rsidTr="008D2EEF">
        <w:tc>
          <w:tcPr>
            <w:tcW w:w="1370" w:type="pct"/>
          </w:tcPr>
          <w:p w14:paraId="5FCCCF9B" w14:textId="6F048B10" w:rsidR="00BE6139" w:rsidRPr="00466683" w:rsidRDefault="006E6FFC">
            <w:pPr>
              <w:pStyle w:val="TableBody"/>
            </w:pPr>
            <w:r>
              <w:t>DEF_PWRON</w:t>
            </w:r>
          </w:p>
        </w:tc>
        <w:tc>
          <w:tcPr>
            <w:tcW w:w="669" w:type="pct"/>
          </w:tcPr>
          <w:p w14:paraId="5FCCCF9C" w14:textId="1C57E58B" w:rsidR="00BE6139" w:rsidRPr="00466683" w:rsidRDefault="006E6FFC">
            <w:pPr>
              <w:pStyle w:val="TableBody"/>
            </w:pPr>
            <w:r>
              <w:t>NO</w:t>
            </w:r>
          </w:p>
        </w:tc>
        <w:tc>
          <w:tcPr>
            <w:tcW w:w="565" w:type="pct"/>
          </w:tcPr>
          <w:p w14:paraId="5FCCCF9D" w14:textId="730DBB5E" w:rsidR="00BE6139" w:rsidRPr="00466683" w:rsidRDefault="006E6FFC">
            <w:pPr>
              <w:pStyle w:val="TableBody"/>
            </w:pPr>
            <w:r>
              <w:t>0/1</w:t>
            </w:r>
          </w:p>
        </w:tc>
        <w:tc>
          <w:tcPr>
            <w:tcW w:w="565" w:type="pct"/>
          </w:tcPr>
          <w:p w14:paraId="5FCCCF9E" w14:textId="708779E8" w:rsidR="00BE6139" w:rsidRPr="00466683" w:rsidRDefault="00907DB9">
            <w:pPr>
              <w:pStyle w:val="TableBody"/>
            </w:pPr>
            <w:r>
              <w:t>0</w:t>
            </w:r>
          </w:p>
        </w:tc>
        <w:tc>
          <w:tcPr>
            <w:tcW w:w="1832" w:type="pct"/>
          </w:tcPr>
          <w:p w14:paraId="5FCCCF9F" w14:textId="753DD655" w:rsidR="00BE6139" w:rsidRPr="00466683" w:rsidRDefault="006E6FFC">
            <w:pPr>
              <w:pStyle w:val="TableBody"/>
            </w:pPr>
            <w:r>
              <w:t xml:space="preserve">Determines state of </w:t>
            </w:r>
            <w:proofErr w:type="spellStart"/>
            <w:r>
              <w:t>pok</w:t>
            </w:r>
            <w:proofErr w:type="spellEnd"/>
            <w:r>
              <w:t xml:space="preserve"> and </w:t>
            </w:r>
            <w:proofErr w:type="spellStart"/>
            <w:r>
              <w:t>clkreq</w:t>
            </w:r>
            <w:proofErr w:type="spellEnd"/>
            <w:r>
              <w:t xml:space="preserve"> outputs coming out of reset</w:t>
            </w:r>
          </w:p>
        </w:tc>
      </w:tr>
      <w:tr w:rsidR="00BE6139" w:rsidRPr="00466683" w14:paraId="5FCCCFA6" w14:textId="77777777" w:rsidTr="008D2EEF">
        <w:tc>
          <w:tcPr>
            <w:tcW w:w="1370" w:type="pct"/>
          </w:tcPr>
          <w:p w14:paraId="5FCCCFA1" w14:textId="60547BC1" w:rsidR="00BE6139" w:rsidRPr="00466683" w:rsidRDefault="006E6FFC" w:rsidP="00BE6139">
            <w:pPr>
              <w:pStyle w:val="TableBody"/>
            </w:pPr>
            <w:r>
              <w:t>RST</w:t>
            </w:r>
          </w:p>
        </w:tc>
        <w:tc>
          <w:tcPr>
            <w:tcW w:w="669" w:type="pct"/>
          </w:tcPr>
          <w:p w14:paraId="5FCCCFA2" w14:textId="43F9DCD6" w:rsidR="00BE6139" w:rsidRPr="00466683" w:rsidRDefault="006E6FFC" w:rsidP="00BE6139">
            <w:pPr>
              <w:pStyle w:val="TableBody"/>
            </w:pPr>
            <w:r>
              <w:t xml:space="preserve">No </w:t>
            </w:r>
          </w:p>
        </w:tc>
        <w:tc>
          <w:tcPr>
            <w:tcW w:w="565" w:type="pct"/>
          </w:tcPr>
          <w:p w14:paraId="5FCCCFA3" w14:textId="6399D03D" w:rsidR="00BE6139" w:rsidRPr="00466683" w:rsidRDefault="006E6FFC" w:rsidP="00BE6139">
            <w:pPr>
              <w:pStyle w:val="TableBody"/>
            </w:pPr>
            <w:r>
              <w:t>1 to N</w:t>
            </w:r>
          </w:p>
        </w:tc>
        <w:tc>
          <w:tcPr>
            <w:tcW w:w="565" w:type="pct"/>
          </w:tcPr>
          <w:p w14:paraId="5FCCCFA4" w14:textId="1ED68D7A" w:rsidR="00BE6139" w:rsidRPr="00466683" w:rsidRDefault="006E6FFC" w:rsidP="00BE6139">
            <w:pPr>
              <w:pStyle w:val="TableBody"/>
            </w:pPr>
            <w:r>
              <w:t>1</w:t>
            </w:r>
          </w:p>
        </w:tc>
        <w:tc>
          <w:tcPr>
            <w:tcW w:w="1832" w:type="pct"/>
          </w:tcPr>
          <w:p w14:paraId="5FCCCFA5" w14:textId="323A591E" w:rsidR="00BE6139" w:rsidRPr="00466683" w:rsidRDefault="006E6FFC" w:rsidP="00BE6139">
            <w:pPr>
              <w:pStyle w:val="TableBody"/>
            </w:pPr>
            <w:r>
              <w:t>Optional synch path for resets used by the subsystem</w:t>
            </w:r>
          </w:p>
        </w:tc>
      </w:tr>
      <w:tr w:rsidR="00BE6139" w:rsidRPr="00466683" w14:paraId="5FCCCFAC" w14:textId="77777777" w:rsidTr="008D2EEF">
        <w:tc>
          <w:tcPr>
            <w:tcW w:w="1370" w:type="pct"/>
          </w:tcPr>
          <w:p w14:paraId="5FCCCFA7" w14:textId="037996AA" w:rsidR="00BE6139" w:rsidRPr="00C92396" w:rsidRDefault="006E6FFC" w:rsidP="00BE6139">
            <w:pPr>
              <w:pStyle w:val="TableBody"/>
            </w:pPr>
            <w:r>
              <w:t>AREQ</w:t>
            </w:r>
          </w:p>
        </w:tc>
        <w:tc>
          <w:tcPr>
            <w:tcW w:w="669" w:type="pct"/>
          </w:tcPr>
          <w:p w14:paraId="5FCCCFA8" w14:textId="4CB0C646" w:rsidR="00BE6139" w:rsidRPr="00466683" w:rsidRDefault="006E6FFC" w:rsidP="00BE6139">
            <w:pPr>
              <w:pStyle w:val="TableBody"/>
            </w:pPr>
            <w:r>
              <w:t>No</w:t>
            </w:r>
          </w:p>
        </w:tc>
        <w:tc>
          <w:tcPr>
            <w:tcW w:w="565" w:type="pct"/>
          </w:tcPr>
          <w:p w14:paraId="5FCCCFA9" w14:textId="34B34199" w:rsidR="00BE6139" w:rsidRPr="00466683" w:rsidRDefault="006E6FFC" w:rsidP="00BE6139">
            <w:pPr>
              <w:pStyle w:val="TableBody"/>
            </w:pPr>
            <w:r>
              <w:t>1 to N</w:t>
            </w:r>
          </w:p>
        </w:tc>
        <w:tc>
          <w:tcPr>
            <w:tcW w:w="565" w:type="pct"/>
          </w:tcPr>
          <w:p w14:paraId="5FCCCFAA" w14:textId="5BE86013" w:rsidR="00BE6139" w:rsidRPr="00466683" w:rsidRDefault="006E6FFC" w:rsidP="00BE6139">
            <w:pPr>
              <w:pStyle w:val="TableBody"/>
            </w:pPr>
            <w:r>
              <w:t>1</w:t>
            </w:r>
          </w:p>
        </w:tc>
        <w:tc>
          <w:tcPr>
            <w:tcW w:w="1832" w:type="pct"/>
          </w:tcPr>
          <w:p w14:paraId="5FCCCFAB" w14:textId="22116819" w:rsidR="00BE6139" w:rsidRPr="00466683" w:rsidRDefault="006E6FFC" w:rsidP="00BE6139">
            <w:pPr>
              <w:pStyle w:val="TableBody"/>
            </w:pPr>
            <w:r>
              <w:t xml:space="preserve">Number of asynchronous </w:t>
            </w:r>
            <w:proofErr w:type="spellStart"/>
            <w:r>
              <w:t>clkreq’s</w:t>
            </w:r>
            <w:proofErr w:type="spellEnd"/>
            <w:r>
              <w:t xml:space="preserve"> being attached</w:t>
            </w:r>
          </w:p>
        </w:tc>
      </w:tr>
      <w:tr w:rsidR="006E6FFC" w:rsidRPr="00466683" w14:paraId="4A998FDA" w14:textId="77777777" w:rsidTr="008D2EEF">
        <w:tc>
          <w:tcPr>
            <w:tcW w:w="1370" w:type="pct"/>
          </w:tcPr>
          <w:p w14:paraId="5BAD9ADF" w14:textId="003074BE" w:rsidR="006E6FFC" w:rsidRDefault="006E6FFC" w:rsidP="00BE6139">
            <w:pPr>
              <w:pStyle w:val="TableBody"/>
            </w:pPr>
            <w:r>
              <w:t>NUM_EP_ATTACHED</w:t>
            </w:r>
          </w:p>
        </w:tc>
        <w:tc>
          <w:tcPr>
            <w:tcW w:w="669" w:type="pct"/>
          </w:tcPr>
          <w:p w14:paraId="2E1B3953" w14:textId="6C711121" w:rsidR="006E6FFC" w:rsidRDefault="006E6FFC" w:rsidP="00BE6139">
            <w:pPr>
              <w:pStyle w:val="TableBody"/>
            </w:pPr>
            <w:r>
              <w:t>No</w:t>
            </w:r>
          </w:p>
        </w:tc>
        <w:tc>
          <w:tcPr>
            <w:tcW w:w="565" w:type="pct"/>
          </w:tcPr>
          <w:p w14:paraId="6572F699" w14:textId="48AB0544" w:rsidR="006E6FFC" w:rsidRDefault="006E6FFC" w:rsidP="00BE6139">
            <w:pPr>
              <w:pStyle w:val="TableBody"/>
            </w:pPr>
            <w:r>
              <w:t>1 to N</w:t>
            </w:r>
          </w:p>
        </w:tc>
        <w:tc>
          <w:tcPr>
            <w:tcW w:w="565" w:type="pct"/>
          </w:tcPr>
          <w:p w14:paraId="066B366F" w14:textId="63F5D94B" w:rsidR="006E6FFC" w:rsidRDefault="006E6FFC" w:rsidP="00BE6139">
            <w:pPr>
              <w:pStyle w:val="TableBody"/>
            </w:pPr>
            <w:r>
              <w:t>1</w:t>
            </w:r>
          </w:p>
        </w:tc>
        <w:tc>
          <w:tcPr>
            <w:tcW w:w="1832" w:type="pct"/>
          </w:tcPr>
          <w:p w14:paraId="5A13F48C" w14:textId="1F683B43" w:rsidR="006E6FFC" w:rsidRDefault="006E6FFC" w:rsidP="00BE6139">
            <w:pPr>
              <w:pStyle w:val="TableBody"/>
            </w:pPr>
            <w:r>
              <w:t xml:space="preserve">Number of </w:t>
            </w:r>
            <w:proofErr w:type="spellStart"/>
            <w:r>
              <w:t>EndPoints</w:t>
            </w:r>
            <w:proofErr w:type="spellEnd"/>
            <w:r>
              <w:t xml:space="preserve"> attached – number of ISM ports</w:t>
            </w:r>
          </w:p>
        </w:tc>
      </w:tr>
    </w:tbl>
    <w:p w14:paraId="4FD8A871" w14:textId="65DA145B" w:rsidR="008D2EEF" w:rsidRPr="002C3C7A" w:rsidRDefault="008D2EEF" w:rsidP="008D2EEF">
      <w:pPr>
        <w:pStyle w:val="BodyText"/>
      </w:pPr>
      <w:proofErr w:type="spellStart"/>
      <w:r>
        <w:t>dft_reset_sync</w:t>
      </w:r>
      <w:proofErr w:type="spellEnd"/>
      <w:r>
        <w:t>:</w:t>
      </w:r>
    </w:p>
    <w:tbl>
      <w:tblPr>
        <w:tblStyle w:val="TableClassic1"/>
        <w:tblW w:w="5000" w:type="pct"/>
        <w:tblLook w:val="0620" w:firstRow="1" w:lastRow="0" w:firstColumn="0" w:lastColumn="0" w:noHBand="1" w:noVBand="1"/>
      </w:tblPr>
      <w:tblGrid>
        <w:gridCol w:w="2365"/>
        <w:gridCol w:w="1155"/>
        <w:gridCol w:w="975"/>
        <w:gridCol w:w="975"/>
        <w:gridCol w:w="3160"/>
      </w:tblGrid>
      <w:tr w:rsidR="008D2EEF" w:rsidRPr="00AA1982" w14:paraId="0EA40AC2" w14:textId="77777777" w:rsidTr="008D2EEF">
        <w:trPr>
          <w:cnfStyle w:val="100000000000" w:firstRow="1" w:lastRow="0" w:firstColumn="0" w:lastColumn="0" w:oddVBand="0" w:evenVBand="0" w:oddHBand="0" w:evenHBand="0" w:firstRowFirstColumn="0" w:firstRowLastColumn="0" w:lastRowFirstColumn="0" w:lastRowLastColumn="0"/>
        </w:trPr>
        <w:tc>
          <w:tcPr>
            <w:tcW w:w="1370" w:type="pct"/>
          </w:tcPr>
          <w:p w14:paraId="45C2D78F" w14:textId="77777777" w:rsidR="008D2EEF" w:rsidRPr="00344EB9" w:rsidRDefault="008D2EEF" w:rsidP="00BC4C0A">
            <w:pPr>
              <w:pStyle w:val="TableHeading"/>
            </w:pPr>
            <w:r w:rsidRPr="00AA1982">
              <w:lastRenderedPageBreak/>
              <w:t>Parameter</w:t>
            </w:r>
            <w:r>
              <w:t xml:space="preserve"> Name</w:t>
            </w:r>
          </w:p>
        </w:tc>
        <w:tc>
          <w:tcPr>
            <w:tcW w:w="669" w:type="pct"/>
          </w:tcPr>
          <w:p w14:paraId="5ED460FD" w14:textId="77777777" w:rsidR="008D2EEF" w:rsidRPr="00344EB9" w:rsidRDefault="008D2EEF" w:rsidP="00BC4C0A">
            <w:pPr>
              <w:pStyle w:val="TableHeading"/>
            </w:pPr>
            <w:r>
              <w:t>Derived?</w:t>
            </w:r>
          </w:p>
        </w:tc>
        <w:tc>
          <w:tcPr>
            <w:tcW w:w="565" w:type="pct"/>
          </w:tcPr>
          <w:p w14:paraId="1499B429" w14:textId="77777777" w:rsidR="008D2EEF" w:rsidRPr="00AA1982" w:rsidRDefault="008D2EEF" w:rsidP="00BC4C0A">
            <w:pPr>
              <w:pStyle w:val="TableHeading"/>
            </w:pPr>
            <w:r>
              <w:t>Range</w:t>
            </w:r>
          </w:p>
        </w:tc>
        <w:tc>
          <w:tcPr>
            <w:tcW w:w="565" w:type="pct"/>
          </w:tcPr>
          <w:p w14:paraId="67A15219" w14:textId="77777777" w:rsidR="008D2EEF" w:rsidRDefault="008D2EEF" w:rsidP="00BC4C0A">
            <w:pPr>
              <w:pStyle w:val="TableHeading"/>
            </w:pPr>
            <w:r>
              <w:t>Default</w:t>
            </w:r>
          </w:p>
        </w:tc>
        <w:tc>
          <w:tcPr>
            <w:tcW w:w="1832" w:type="pct"/>
          </w:tcPr>
          <w:p w14:paraId="32D774AE" w14:textId="77777777" w:rsidR="008D2EEF" w:rsidRPr="00AA1982" w:rsidRDefault="008D2EEF" w:rsidP="00BC4C0A">
            <w:pPr>
              <w:pStyle w:val="TableHeading"/>
            </w:pPr>
            <w:r>
              <w:t>Descriptions</w:t>
            </w:r>
            <w:r>
              <w:br/>
              <w:t>(including interdependencies)</w:t>
            </w:r>
          </w:p>
        </w:tc>
      </w:tr>
      <w:tr w:rsidR="008D2EEF" w:rsidRPr="00466683" w14:paraId="3CA5358B" w14:textId="77777777" w:rsidTr="008D2EEF">
        <w:tc>
          <w:tcPr>
            <w:tcW w:w="1370" w:type="pct"/>
          </w:tcPr>
          <w:p w14:paraId="463D7C42" w14:textId="3C08EF65" w:rsidR="008D2EEF" w:rsidRPr="00466683" w:rsidRDefault="008D2EEF" w:rsidP="00BC4C0A">
            <w:pPr>
              <w:pStyle w:val="TableBody"/>
            </w:pPr>
            <w:r>
              <w:t>Strap</w:t>
            </w:r>
          </w:p>
        </w:tc>
        <w:tc>
          <w:tcPr>
            <w:tcW w:w="669" w:type="pct"/>
          </w:tcPr>
          <w:p w14:paraId="3FD4CA44" w14:textId="77777777" w:rsidR="008D2EEF" w:rsidRPr="00466683" w:rsidRDefault="008D2EEF" w:rsidP="00BC4C0A">
            <w:pPr>
              <w:pStyle w:val="TableBody"/>
            </w:pPr>
            <w:r>
              <w:t>NO</w:t>
            </w:r>
          </w:p>
        </w:tc>
        <w:tc>
          <w:tcPr>
            <w:tcW w:w="565" w:type="pct"/>
          </w:tcPr>
          <w:p w14:paraId="616067D2" w14:textId="3EA0B878" w:rsidR="008D2EEF" w:rsidRPr="00466683" w:rsidRDefault="008D2EEF" w:rsidP="00BC4C0A">
            <w:pPr>
              <w:pStyle w:val="TableBody"/>
            </w:pPr>
            <w:r>
              <w:t>0/1</w:t>
            </w:r>
            <w:r w:rsidR="00907DB9">
              <w:t>/2</w:t>
            </w:r>
          </w:p>
        </w:tc>
        <w:tc>
          <w:tcPr>
            <w:tcW w:w="565" w:type="pct"/>
          </w:tcPr>
          <w:p w14:paraId="4A7BCA51" w14:textId="185CB18B" w:rsidR="008D2EEF" w:rsidRPr="00466683" w:rsidRDefault="00907DB9" w:rsidP="00BC4C0A">
            <w:pPr>
              <w:pStyle w:val="TableBody"/>
            </w:pPr>
            <w:r>
              <w:t>0</w:t>
            </w:r>
          </w:p>
        </w:tc>
        <w:tc>
          <w:tcPr>
            <w:tcW w:w="1832" w:type="pct"/>
          </w:tcPr>
          <w:p w14:paraId="0A0D55E7" w14:textId="58A5240F" w:rsidR="008D2EEF" w:rsidRPr="00466683" w:rsidRDefault="008D2EEF" w:rsidP="00BC4C0A">
            <w:pPr>
              <w:pStyle w:val="TableBody"/>
            </w:pPr>
            <w:r>
              <w:t xml:space="preserve">Determines the functionality per section 3.2.2 </w:t>
            </w:r>
          </w:p>
        </w:tc>
      </w:tr>
    </w:tbl>
    <w:p w14:paraId="4E45C754" w14:textId="77777777" w:rsidR="008D2EEF" w:rsidRDefault="008D2EEF" w:rsidP="008D2EEF">
      <w:pPr>
        <w:pStyle w:val="Heading3"/>
        <w:numPr>
          <w:ilvl w:val="0"/>
          <w:numId w:val="0"/>
        </w:numPr>
      </w:pPr>
    </w:p>
    <w:p w14:paraId="5FCCCFAD" w14:textId="7AD4AE4D" w:rsidR="00344EB9" w:rsidRPr="00344EB9" w:rsidRDefault="00344EB9" w:rsidP="00BE6139">
      <w:pPr>
        <w:pStyle w:val="Heading3"/>
      </w:pPr>
      <w:bookmarkStart w:id="938" w:name="_Toc536791725"/>
      <w:r>
        <w:t xml:space="preserve">Boundary </w:t>
      </w:r>
      <w:r w:rsidR="00BE6139">
        <w:t>S</w:t>
      </w:r>
      <w:r>
        <w:t xml:space="preserve">can </w:t>
      </w:r>
      <w:r w:rsidR="00BE6139">
        <w:t>P</w:t>
      </w:r>
      <w:r w:rsidRPr="00344EB9">
        <w:t>arameters</w:t>
      </w:r>
      <w:bookmarkEnd w:id="938"/>
    </w:p>
    <w:tbl>
      <w:tblPr>
        <w:tblStyle w:val="TableClassic1"/>
        <w:tblW w:w="5000" w:type="pct"/>
        <w:tblLook w:val="0620" w:firstRow="1" w:lastRow="0" w:firstColumn="0" w:lastColumn="0" w:noHBand="1" w:noVBand="1"/>
      </w:tblPr>
      <w:tblGrid>
        <w:gridCol w:w="2364"/>
        <w:gridCol w:w="1154"/>
        <w:gridCol w:w="975"/>
        <w:gridCol w:w="975"/>
        <w:gridCol w:w="3162"/>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939" w:name="_Toc536791726"/>
      <w:r>
        <w:t xml:space="preserve">Test </w:t>
      </w:r>
      <w:r w:rsidR="00DF3B45">
        <w:t xml:space="preserve">Data Register </w:t>
      </w:r>
      <w:r w:rsidR="00DF3B45" w:rsidRPr="00344EB9">
        <w:t>Parameters</w:t>
      </w:r>
      <w:bookmarkEnd w:id="939"/>
    </w:p>
    <w:tbl>
      <w:tblPr>
        <w:tblStyle w:val="TableClassic1"/>
        <w:tblW w:w="5000" w:type="pct"/>
        <w:tblLook w:val="0620" w:firstRow="1" w:lastRow="0" w:firstColumn="0" w:lastColumn="0" w:noHBand="1" w:noVBand="1"/>
      </w:tblPr>
      <w:tblGrid>
        <w:gridCol w:w="2364"/>
        <w:gridCol w:w="1154"/>
        <w:gridCol w:w="975"/>
        <w:gridCol w:w="975"/>
        <w:gridCol w:w="3162"/>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940" w:name="_Toc294097337"/>
      <w:bookmarkStart w:id="941" w:name="_Toc294097410"/>
      <w:bookmarkStart w:id="942" w:name="_Toc294097482"/>
      <w:bookmarkStart w:id="943" w:name="_Toc294099867"/>
      <w:bookmarkStart w:id="944" w:name="_Toc296358134"/>
      <w:bookmarkStart w:id="945" w:name="_Toc299025149"/>
      <w:bookmarkStart w:id="946" w:name="_Toc299031460"/>
      <w:bookmarkStart w:id="947" w:name="_Toc300262188"/>
      <w:bookmarkStart w:id="948" w:name="_Toc301871707"/>
      <w:bookmarkStart w:id="949" w:name="_Toc536791727"/>
      <w:proofErr w:type="spellStart"/>
      <w:r w:rsidRPr="00344EB9">
        <w:t>Testbench</w:t>
      </w:r>
      <w:proofErr w:type="spellEnd"/>
      <w:r w:rsidRPr="00344EB9">
        <w:t xml:space="preserve"> Parameters</w:t>
      </w:r>
      <w:bookmarkEnd w:id="940"/>
      <w:bookmarkEnd w:id="941"/>
      <w:bookmarkEnd w:id="942"/>
      <w:bookmarkEnd w:id="943"/>
      <w:bookmarkEnd w:id="944"/>
      <w:bookmarkEnd w:id="945"/>
      <w:bookmarkEnd w:id="946"/>
      <w:bookmarkEnd w:id="947"/>
      <w:bookmarkEnd w:id="948"/>
      <w:bookmarkEnd w:id="949"/>
    </w:p>
    <w:p w14:paraId="5FCCCFE1" w14:textId="5E21FAF1" w:rsidR="00344EB9" w:rsidRDefault="00344EB9" w:rsidP="00EF4C57">
      <w:pPr>
        <w:pStyle w:val="BodyText"/>
      </w:pPr>
      <w:r>
        <w:t xml:space="preserve">The following table lists all </w:t>
      </w:r>
      <w:proofErr w:type="spellStart"/>
      <w:r>
        <w:t>testbench</w:t>
      </w:r>
      <w:proofErr w:type="spellEnd"/>
      <w:r>
        <w:t xml:space="preserve"> configuration parameters for this IP.</w:t>
      </w:r>
    </w:p>
    <w:tbl>
      <w:tblPr>
        <w:tblStyle w:val="TableClassic1"/>
        <w:tblW w:w="5000" w:type="pct"/>
        <w:tblLook w:val="0620" w:firstRow="1" w:lastRow="0" w:firstColumn="0" w:lastColumn="0" w:noHBand="1" w:noVBand="1"/>
      </w:tblPr>
      <w:tblGrid>
        <w:gridCol w:w="2307"/>
        <w:gridCol w:w="1300"/>
        <w:gridCol w:w="953"/>
        <w:gridCol w:w="4070"/>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950" w:name="_Toc299025150"/>
            <w:bookmarkStart w:id="951" w:name="_Toc299031461"/>
            <w:bookmarkStart w:id="952" w:name="_Toc300262189"/>
            <w:bookmarkStart w:id="953"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42F344F1" w:rsidR="00E302B3" w:rsidRPr="00466683" w:rsidRDefault="00E302B3" w:rsidP="00BE6139">
            <w:pPr>
              <w:pStyle w:val="TableBody"/>
            </w:pPr>
          </w:p>
        </w:tc>
        <w:tc>
          <w:tcPr>
            <w:tcW w:w="753" w:type="pct"/>
          </w:tcPr>
          <w:p w14:paraId="5FCCCFE8" w14:textId="09A8A33A" w:rsidR="00E302B3" w:rsidRPr="00466683" w:rsidRDefault="00E302B3" w:rsidP="00BE6139">
            <w:pPr>
              <w:pStyle w:val="TableBody"/>
            </w:pPr>
          </w:p>
        </w:tc>
        <w:tc>
          <w:tcPr>
            <w:tcW w:w="552" w:type="pct"/>
          </w:tcPr>
          <w:p w14:paraId="5FCCCFE9" w14:textId="258A9B19" w:rsidR="00E302B3" w:rsidRPr="00466683" w:rsidRDefault="00E302B3" w:rsidP="00BE6139">
            <w:pPr>
              <w:pStyle w:val="TableBody"/>
            </w:pPr>
          </w:p>
        </w:tc>
        <w:tc>
          <w:tcPr>
            <w:tcW w:w="2358" w:type="pct"/>
          </w:tcPr>
          <w:p w14:paraId="5FCCCFEA" w14:textId="516CDC4E" w:rsidR="00E302B3" w:rsidRPr="00466683" w:rsidRDefault="00E302B3" w:rsidP="00BE6139">
            <w:pPr>
              <w:pStyle w:val="TableBody"/>
            </w:pPr>
          </w:p>
        </w:tc>
      </w:tr>
      <w:tr w:rsidR="00E302B3" w:rsidRPr="00466683" w14:paraId="5FCCCFF0" w14:textId="77777777" w:rsidTr="00B0145D">
        <w:tc>
          <w:tcPr>
            <w:tcW w:w="1337" w:type="pct"/>
          </w:tcPr>
          <w:p w14:paraId="5FCCCFEC" w14:textId="584C8E73" w:rsidR="00E302B3" w:rsidRPr="00466683" w:rsidRDefault="00E302B3" w:rsidP="00BE6139">
            <w:pPr>
              <w:pStyle w:val="TableBody"/>
            </w:pPr>
          </w:p>
        </w:tc>
        <w:tc>
          <w:tcPr>
            <w:tcW w:w="753" w:type="pct"/>
          </w:tcPr>
          <w:p w14:paraId="5FCCCFED" w14:textId="0C01C41F" w:rsidR="00E302B3" w:rsidRPr="00466683" w:rsidRDefault="00E302B3" w:rsidP="00BE6139">
            <w:pPr>
              <w:pStyle w:val="TableBody"/>
            </w:pPr>
          </w:p>
        </w:tc>
        <w:tc>
          <w:tcPr>
            <w:tcW w:w="552" w:type="pct"/>
          </w:tcPr>
          <w:p w14:paraId="5FCCCFEE" w14:textId="3ACD93C8" w:rsidR="00E302B3" w:rsidRPr="00466683" w:rsidRDefault="00E302B3" w:rsidP="00BE6139">
            <w:pPr>
              <w:pStyle w:val="TableBody"/>
            </w:pPr>
          </w:p>
        </w:tc>
        <w:tc>
          <w:tcPr>
            <w:tcW w:w="2358" w:type="pct"/>
          </w:tcPr>
          <w:p w14:paraId="5FCCCFEF" w14:textId="71FD77FD" w:rsidR="00E302B3" w:rsidRPr="00466683" w:rsidRDefault="00E302B3" w:rsidP="00BE6139">
            <w:pPr>
              <w:pStyle w:val="TableBody"/>
            </w:pPr>
          </w:p>
        </w:tc>
      </w:tr>
    </w:tbl>
    <w:p w14:paraId="5FCCD004" w14:textId="3156ADC9" w:rsidR="00344EB9" w:rsidRPr="00344EB9" w:rsidRDefault="0087149D" w:rsidP="00344EB9">
      <w:pPr>
        <w:pStyle w:val="Heading2"/>
      </w:pPr>
      <w:bookmarkStart w:id="954" w:name="_Toc294097339"/>
      <w:bookmarkStart w:id="955" w:name="_Toc294097412"/>
      <w:bookmarkStart w:id="956" w:name="_Toc294097484"/>
      <w:bookmarkStart w:id="957" w:name="_Toc294099869"/>
      <w:bookmarkStart w:id="958" w:name="_Toc296358136"/>
      <w:bookmarkStart w:id="959" w:name="_Toc299025151"/>
      <w:bookmarkStart w:id="960" w:name="_Toc299031462"/>
      <w:bookmarkStart w:id="961" w:name="_Toc300262190"/>
      <w:bookmarkStart w:id="962" w:name="_Toc301871709"/>
      <w:bookmarkStart w:id="963" w:name="_Toc536791728"/>
      <w:bookmarkEnd w:id="950"/>
      <w:bookmarkEnd w:id="951"/>
      <w:bookmarkEnd w:id="952"/>
      <w:bookmarkEnd w:id="953"/>
      <w:r>
        <w:t xml:space="preserve">IP </w:t>
      </w:r>
      <w:r w:rsidR="00344EB9" w:rsidRPr="00344EB9">
        <w:t>Straps</w:t>
      </w:r>
      <w:bookmarkEnd w:id="954"/>
      <w:bookmarkEnd w:id="955"/>
      <w:bookmarkEnd w:id="956"/>
      <w:bookmarkEnd w:id="957"/>
      <w:bookmarkEnd w:id="958"/>
      <w:bookmarkEnd w:id="959"/>
      <w:bookmarkEnd w:id="960"/>
      <w:bookmarkEnd w:id="961"/>
      <w:bookmarkEnd w:id="962"/>
      <w:bookmarkEnd w:id="963"/>
    </w:p>
    <w:p w14:paraId="5FCCD006" w14:textId="2435966A" w:rsidR="00344EB9" w:rsidRDefault="00344EB9" w:rsidP="00344EB9">
      <w:pPr>
        <w:pStyle w:val="Gaps"/>
      </w:pPr>
    </w:p>
    <w:tbl>
      <w:tblPr>
        <w:tblStyle w:val="TableClassic1"/>
        <w:tblW w:w="5000" w:type="pct"/>
        <w:tblLook w:val="0620" w:firstRow="1" w:lastRow="0" w:firstColumn="0" w:lastColumn="0" w:noHBand="1" w:noVBand="1"/>
      </w:tblPr>
      <w:tblGrid>
        <w:gridCol w:w="3083"/>
        <w:gridCol w:w="5547"/>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964" w:name="_Toc294097340"/>
            <w:bookmarkStart w:id="965" w:name="_Toc294097413"/>
            <w:bookmarkStart w:id="966" w:name="_Toc294097485"/>
            <w:bookmarkStart w:id="967" w:name="_Toc294099870"/>
            <w:bookmarkStart w:id="968" w:name="_Toc296358137"/>
            <w:bookmarkStart w:id="969" w:name="_Toc299025152"/>
            <w:bookmarkStart w:id="970" w:name="_Toc299031463"/>
            <w:bookmarkStart w:id="971" w:name="_Toc300262191"/>
            <w:bookmarkStart w:id="972"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59B168FE" w:rsidR="00497C4D" w:rsidRPr="00466683" w:rsidRDefault="00497C4D" w:rsidP="00BE6139">
            <w:pPr>
              <w:pStyle w:val="TableBody"/>
            </w:pPr>
          </w:p>
        </w:tc>
        <w:tc>
          <w:tcPr>
            <w:tcW w:w="3214" w:type="pct"/>
          </w:tcPr>
          <w:p w14:paraId="5FCCD00B" w14:textId="014BF2E2"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973" w:name="_Toc536791729"/>
      <w:r w:rsidRPr="00344EB9">
        <w:t>Fuses</w:t>
      </w:r>
      <w:bookmarkEnd w:id="964"/>
      <w:bookmarkEnd w:id="965"/>
      <w:bookmarkEnd w:id="966"/>
      <w:bookmarkEnd w:id="967"/>
      <w:bookmarkEnd w:id="968"/>
      <w:bookmarkEnd w:id="969"/>
      <w:bookmarkEnd w:id="970"/>
      <w:bookmarkEnd w:id="971"/>
      <w:bookmarkEnd w:id="972"/>
      <w:bookmarkEnd w:id="973"/>
    </w:p>
    <w:p w14:paraId="5FCCD014" w14:textId="41030F85" w:rsidR="00344EB9" w:rsidRDefault="000F2169" w:rsidP="00C04B88">
      <w:pPr>
        <w:pStyle w:val="BodyText"/>
      </w:pPr>
      <w:bookmarkStart w:id="974" w:name="_Toc294099943"/>
      <w:bookmarkStart w:id="975" w:name="_Toc294099944"/>
      <w:bookmarkEnd w:id="974"/>
      <w:bookmarkEnd w:id="975"/>
      <w:r>
        <w:t>Not applicable.</w:t>
      </w:r>
    </w:p>
    <w:p w14:paraId="5FCCD015" w14:textId="77777777" w:rsidR="00344EB9" w:rsidRPr="00344EB9" w:rsidRDefault="00344EB9" w:rsidP="00344EB9">
      <w:pPr>
        <w:pStyle w:val="Heading2"/>
      </w:pPr>
      <w:bookmarkStart w:id="976" w:name="_Toc294097343"/>
      <w:bookmarkStart w:id="977" w:name="_Toc294097416"/>
      <w:bookmarkStart w:id="978" w:name="_Toc294097488"/>
      <w:bookmarkStart w:id="979" w:name="_Toc294099873"/>
      <w:bookmarkStart w:id="980" w:name="_Toc296358138"/>
      <w:bookmarkStart w:id="981" w:name="_Toc299025153"/>
      <w:bookmarkStart w:id="982" w:name="_Toc299031464"/>
      <w:bookmarkStart w:id="983" w:name="_Toc300262192"/>
      <w:bookmarkStart w:id="984" w:name="_Toc301871711"/>
      <w:bookmarkStart w:id="985" w:name="_Toc536791730"/>
      <w:r w:rsidRPr="00344EB9">
        <w:lastRenderedPageBreak/>
        <w:t>Power Information</w:t>
      </w:r>
      <w:bookmarkEnd w:id="976"/>
      <w:bookmarkEnd w:id="977"/>
      <w:bookmarkEnd w:id="978"/>
      <w:bookmarkEnd w:id="979"/>
      <w:bookmarkEnd w:id="980"/>
      <w:bookmarkEnd w:id="981"/>
      <w:bookmarkEnd w:id="982"/>
      <w:bookmarkEnd w:id="983"/>
      <w:bookmarkEnd w:id="984"/>
      <w:bookmarkEnd w:id="985"/>
    </w:p>
    <w:p w14:paraId="5FCCD016" w14:textId="77777777" w:rsidR="00344EB9" w:rsidRPr="00F141AE" w:rsidRDefault="00344EB9" w:rsidP="00C14F29">
      <w:pPr>
        <w:pStyle w:val="Heading3"/>
      </w:pPr>
      <w:bookmarkStart w:id="986" w:name="_Toc536791731"/>
      <w:r w:rsidRPr="00F141AE">
        <w:t>Power Supply</w:t>
      </w:r>
      <w:bookmarkEnd w:id="986"/>
    </w:p>
    <w:p w14:paraId="5FCCD017" w14:textId="3713E981" w:rsidR="00344EB9" w:rsidRDefault="00907DB9" w:rsidP="00C04B88">
      <w:pPr>
        <w:pStyle w:val="BodyText"/>
      </w:pPr>
      <w:proofErr w:type="spellStart"/>
      <w:r>
        <w:t>Vinf</w:t>
      </w:r>
      <w:proofErr w:type="spellEnd"/>
      <w:r>
        <w:tab/>
      </w:r>
      <w:r>
        <w:tab/>
      </w:r>
    </w:p>
    <w:p w14:paraId="5FCCD018" w14:textId="77777777" w:rsidR="00344EB9" w:rsidRDefault="00C14F29" w:rsidP="00C86AF0">
      <w:pPr>
        <w:pStyle w:val="Heading3"/>
      </w:pPr>
      <w:bookmarkStart w:id="987" w:name="_Toc536791732"/>
      <w:r>
        <w:t>Static Clock Gating</w:t>
      </w:r>
      <w:bookmarkEnd w:id="987"/>
    </w:p>
    <w:p w14:paraId="5FCCD019" w14:textId="11F1C2B2" w:rsidR="00344EB9" w:rsidRDefault="00907DB9" w:rsidP="00C04B88">
      <w:pPr>
        <w:pStyle w:val="BodyText"/>
      </w:pPr>
      <w:r>
        <w:t>Not applicable</w:t>
      </w:r>
    </w:p>
    <w:p w14:paraId="5FCCD01A" w14:textId="77777777" w:rsidR="00344EB9" w:rsidRDefault="00C14F29" w:rsidP="00C86AF0">
      <w:pPr>
        <w:pStyle w:val="Heading3"/>
      </w:pPr>
      <w:bookmarkStart w:id="988" w:name="_Toc536791733"/>
      <w:r>
        <w:t>Power Gating</w:t>
      </w:r>
      <w:bookmarkEnd w:id="988"/>
    </w:p>
    <w:p w14:paraId="060662A9" w14:textId="53A97482" w:rsidR="00B81DB1" w:rsidRDefault="000F2169" w:rsidP="00C04B88">
      <w:pPr>
        <w:pStyle w:val="BodyText"/>
      </w:pPr>
      <w:r>
        <w:t>Not applicable</w:t>
      </w:r>
      <w:r w:rsidR="00B81DB1">
        <w:t>.</w:t>
      </w:r>
    </w:p>
    <w:p w14:paraId="5FCCD01C" w14:textId="6A54AA1F" w:rsidR="00344EB9" w:rsidRDefault="00050BCD" w:rsidP="00C14F29">
      <w:pPr>
        <w:pStyle w:val="Heading3"/>
      </w:pPr>
      <w:bookmarkStart w:id="989" w:name="_Toc536791734"/>
      <w:r>
        <w:t>Bumps and Their Power D</w:t>
      </w:r>
      <w:r w:rsidR="00C14F29">
        <w:t>omains</w:t>
      </w:r>
      <w:bookmarkEnd w:id="989"/>
    </w:p>
    <w:p w14:paraId="207E75CB" w14:textId="1872BA7B" w:rsidR="00FE2FED" w:rsidRDefault="000F2169" w:rsidP="00C04B88">
      <w:pPr>
        <w:pStyle w:val="BodyText"/>
      </w:pPr>
      <w:bookmarkStart w:id="990" w:name="_Toc294097344"/>
      <w:bookmarkStart w:id="991" w:name="_Toc294097417"/>
      <w:bookmarkStart w:id="992" w:name="_Toc294097489"/>
      <w:bookmarkStart w:id="993" w:name="_Toc294099874"/>
      <w:bookmarkStart w:id="994" w:name="_Toc296358139"/>
      <w:bookmarkStart w:id="995" w:name="_Toc299025154"/>
      <w:bookmarkStart w:id="996" w:name="_Toc299031465"/>
      <w:bookmarkStart w:id="997" w:name="_Toc300262193"/>
      <w:bookmarkStart w:id="998" w:name="_Toc301871712"/>
      <w:r>
        <w:t>Not applicable</w:t>
      </w:r>
    </w:p>
    <w:p w14:paraId="5EA20AE0" w14:textId="77777777" w:rsidR="00EF55F1" w:rsidRPr="00EF55F1" w:rsidRDefault="00EF55F1" w:rsidP="006D5ECE">
      <w:pPr>
        <w:pStyle w:val="Heading2"/>
      </w:pPr>
      <w:bookmarkStart w:id="999" w:name="_Toc294097345"/>
      <w:bookmarkStart w:id="1000" w:name="_Toc294097418"/>
      <w:bookmarkStart w:id="1001" w:name="_Toc294097490"/>
      <w:bookmarkStart w:id="1002" w:name="_Toc294099875"/>
      <w:bookmarkStart w:id="1003" w:name="_Toc296358140"/>
      <w:bookmarkStart w:id="1004" w:name="_Toc299025155"/>
      <w:bookmarkStart w:id="1005" w:name="_Toc299031466"/>
      <w:bookmarkStart w:id="1006" w:name="_Toc300262194"/>
      <w:bookmarkStart w:id="1007" w:name="_Toc301871713"/>
      <w:bookmarkStart w:id="1008" w:name="_Toc536791735"/>
      <w:r w:rsidRPr="00EF55F1">
        <w:t>Power-up Requirements</w:t>
      </w:r>
      <w:bookmarkEnd w:id="999"/>
      <w:bookmarkEnd w:id="1000"/>
      <w:bookmarkEnd w:id="1001"/>
      <w:bookmarkEnd w:id="1002"/>
      <w:bookmarkEnd w:id="1003"/>
      <w:bookmarkEnd w:id="1004"/>
      <w:bookmarkEnd w:id="1005"/>
      <w:bookmarkEnd w:id="1006"/>
      <w:bookmarkEnd w:id="1007"/>
      <w:bookmarkEnd w:id="1008"/>
    </w:p>
    <w:p w14:paraId="09882100" w14:textId="0468C0AD" w:rsidR="00EF55F1" w:rsidRPr="002A7F48" w:rsidRDefault="000F2169" w:rsidP="00C04B88">
      <w:pPr>
        <w:pStyle w:val="BodyText"/>
      </w:pPr>
      <w:r>
        <w:t>Not applicable</w:t>
      </w:r>
      <w:r w:rsidR="00EF55F1">
        <w:t>.</w:t>
      </w:r>
    </w:p>
    <w:p w14:paraId="7E6B9B27" w14:textId="12969FCD" w:rsidR="00B81DB1" w:rsidRDefault="00B81DB1" w:rsidP="00344EB9">
      <w:pPr>
        <w:pStyle w:val="Heading2"/>
      </w:pPr>
      <w:bookmarkStart w:id="1009" w:name="_Toc536791736"/>
      <w:r>
        <w:t>Macros used by IP</w:t>
      </w:r>
      <w:bookmarkEnd w:id="1009"/>
    </w:p>
    <w:p w14:paraId="012C110C" w14:textId="6CF3DAC5" w:rsidR="00B81DB1" w:rsidRPr="00B81DB1" w:rsidRDefault="000F2169" w:rsidP="00FF7653">
      <w:pPr>
        <w:pStyle w:val="BodyText"/>
        <w:tabs>
          <w:tab w:val="left" w:pos="6888"/>
        </w:tabs>
      </w:pPr>
      <w:r>
        <w:t>Not applicable</w:t>
      </w:r>
      <w:r w:rsidR="00B81DB1">
        <w:t>.</w:t>
      </w:r>
      <w:r w:rsidR="00FF7653">
        <w:tab/>
      </w:r>
    </w:p>
    <w:p w14:paraId="5FCCD01E" w14:textId="77777777" w:rsidR="00344EB9" w:rsidRPr="00344EB9" w:rsidRDefault="00344EB9" w:rsidP="00344EB9">
      <w:pPr>
        <w:pStyle w:val="Heading2"/>
      </w:pPr>
      <w:bookmarkStart w:id="1010" w:name="_Toc536791737"/>
      <w:r w:rsidRPr="00344EB9">
        <w:t>Other Design Considerations</w:t>
      </w:r>
      <w:bookmarkEnd w:id="990"/>
      <w:bookmarkEnd w:id="991"/>
      <w:bookmarkEnd w:id="992"/>
      <w:bookmarkEnd w:id="993"/>
      <w:bookmarkEnd w:id="994"/>
      <w:bookmarkEnd w:id="995"/>
      <w:bookmarkEnd w:id="996"/>
      <w:bookmarkEnd w:id="997"/>
      <w:bookmarkEnd w:id="998"/>
      <w:bookmarkEnd w:id="1010"/>
    </w:p>
    <w:p w14:paraId="5FCCD020" w14:textId="1ED861CC" w:rsidR="00344EB9" w:rsidRDefault="000F2169" w:rsidP="00C04B88">
      <w:pPr>
        <w:pStyle w:val="BodyText"/>
      </w:pPr>
      <w:r>
        <w:t>Not applicable</w:t>
      </w:r>
    </w:p>
    <w:p w14:paraId="636CAB39" w14:textId="2EAB679A" w:rsidR="006C4118" w:rsidRPr="006C4118" w:rsidRDefault="00344EB9" w:rsidP="006C4118">
      <w:pPr>
        <w:pStyle w:val="Heading2"/>
      </w:pPr>
      <w:bookmarkStart w:id="1011" w:name="_Toc294097346"/>
      <w:bookmarkStart w:id="1012" w:name="_Toc294097419"/>
      <w:bookmarkStart w:id="1013" w:name="_Toc294097491"/>
      <w:bookmarkStart w:id="1014" w:name="_Toc294099876"/>
      <w:bookmarkStart w:id="1015" w:name="_Toc296358141"/>
      <w:bookmarkStart w:id="1016" w:name="_Toc299025156"/>
      <w:bookmarkStart w:id="1017" w:name="_Toc299031467"/>
      <w:bookmarkStart w:id="1018" w:name="_Toc300262195"/>
      <w:bookmarkStart w:id="1019" w:name="_Toc301871714"/>
      <w:bookmarkStart w:id="1020" w:name="_Toc536791738"/>
      <w:proofErr w:type="spellStart"/>
      <w:r w:rsidRPr="00344EB9">
        <w:t>DFx</w:t>
      </w:r>
      <w:proofErr w:type="spellEnd"/>
      <w:r w:rsidRPr="00344EB9">
        <w:t xml:space="preserve"> Considerations</w:t>
      </w:r>
      <w:bookmarkEnd w:id="1011"/>
      <w:bookmarkEnd w:id="1012"/>
      <w:bookmarkEnd w:id="1013"/>
      <w:bookmarkEnd w:id="1014"/>
      <w:bookmarkEnd w:id="1015"/>
      <w:bookmarkEnd w:id="1016"/>
      <w:bookmarkEnd w:id="1017"/>
      <w:bookmarkEnd w:id="1018"/>
      <w:bookmarkEnd w:id="1019"/>
      <w:bookmarkEnd w:id="1020"/>
      <w:r w:rsidR="000F2169">
        <w:tab/>
      </w:r>
    </w:p>
    <w:p w14:paraId="00B2574A" w14:textId="54CB6B47" w:rsidR="006C4118" w:rsidRDefault="006C4118" w:rsidP="00B81DB1">
      <w:pPr>
        <w:pStyle w:val="Heading3"/>
      </w:pPr>
      <w:bookmarkStart w:id="1021" w:name="_Toc536791739"/>
      <w:proofErr w:type="spellStart"/>
      <w:r>
        <w:t>DFx</w:t>
      </w:r>
      <w:proofErr w:type="spellEnd"/>
      <w:r>
        <w:t xml:space="preserve"> Top-Level Signals</w:t>
      </w:r>
      <w:bookmarkEnd w:id="1021"/>
    </w:p>
    <w:p w14:paraId="65C08922" w14:textId="1CF1DB15" w:rsidR="00B81DB1" w:rsidRDefault="00B81DB1" w:rsidP="00B81DB1">
      <w:pPr>
        <w:pStyle w:val="Heading3"/>
      </w:pPr>
      <w:bookmarkStart w:id="1022" w:name="_Toc536791740"/>
      <w:proofErr w:type="spellStart"/>
      <w:r>
        <w:t>DFx</w:t>
      </w:r>
      <w:proofErr w:type="spellEnd"/>
      <w:r>
        <w:t xml:space="preserve"> Clock Definition</w:t>
      </w:r>
      <w:bookmarkEnd w:id="1022"/>
    </w:p>
    <w:p w14:paraId="54A10826" w14:textId="6BDB3B90" w:rsidR="00B81DB1" w:rsidRDefault="00B81DB1" w:rsidP="00C04B88">
      <w:pPr>
        <w:pStyle w:val="Heading3"/>
      </w:pPr>
      <w:bookmarkStart w:id="1023" w:name="_Toc536791741"/>
      <w:r>
        <w:t>Clock Crossings</w:t>
      </w:r>
      <w:bookmarkEnd w:id="1023"/>
    </w:p>
    <w:p w14:paraId="40C27943" w14:textId="77E4CE2C" w:rsidR="00B81DB1" w:rsidRDefault="00FD6239" w:rsidP="00B81DB1">
      <w:pPr>
        <w:pStyle w:val="Heading3"/>
      </w:pPr>
      <w:bookmarkStart w:id="1024" w:name="_Toc536791742"/>
      <w:r>
        <w:t>N/</w:t>
      </w:r>
      <w:proofErr w:type="spellStart"/>
      <w:r>
        <w:t>A</w:t>
      </w:r>
      <w:r w:rsidR="00B81DB1">
        <w:t>Debug</w:t>
      </w:r>
      <w:proofErr w:type="spellEnd"/>
      <w:r w:rsidR="00B81DB1">
        <w:t xml:space="preserve"> Registers</w:t>
      </w:r>
      <w:bookmarkEnd w:id="1024"/>
    </w:p>
    <w:p w14:paraId="7FB2E8E9" w14:textId="1C8F4C52" w:rsidR="00B81DB1" w:rsidRDefault="00B81DB1" w:rsidP="00B81DB1">
      <w:pPr>
        <w:pStyle w:val="Heading3"/>
      </w:pPr>
      <w:bookmarkStart w:id="1025" w:name="_Toc536791743"/>
      <w:r>
        <w:t>Scan – Clock Gating in RTL</w:t>
      </w:r>
      <w:bookmarkEnd w:id="1025"/>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1026" w:name="_Toc294097356"/>
      <w:bookmarkStart w:id="1027" w:name="_Toc294097429"/>
      <w:bookmarkStart w:id="1028" w:name="_Toc294097501"/>
      <w:bookmarkStart w:id="1029" w:name="_Toc294099887"/>
      <w:bookmarkStart w:id="1030" w:name="_Toc296358147"/>
      <w:bookmarkStart w:id="1031" w:name="_Toc299025162"/>
      <w:bookmarkStart w:id="1032" w:name="_Toc299031473"/>
      <w:bookmarkStart w:id="1033" w:name="_Toc300262201"/>
      <w:bookmarkStart w:id="1034" w:name="_Toc301871716"/>
      <w:bookmarkStart w:id="1035" w:name="_Toc536791744"/>
      <w:r>
        <w:t>Scan – Reset Override</w:t>
      </w:r>
      <w:bookmarkEnd w:id="1035"/>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1036" w:name="_Toc536791745"/>
      <w:r>
        <w:lastRenderedPageBreak/>
        <w:t>TAP and Associated Registers</w:t>
      </w:r>
      <w:bookmarkEnd w:id="1036"/>
    </w:p>
    <w:p w14:paraId="5FCCD026" w14:textId="77777777" w:rsidR="00344EB9" w:rsidRPr="00344EB9" w:rsidRDefault="00344EB9" w:rsidP="00344EB9">
      <w:pPr>
        <w:pStyle w:val="Heading2"/>
      </w:pPr>
      <w:bookmarkStart w:id="1037" w:name="_Toc536791746"/>
      <w:r w:rsidRPr="00344EB9">
        <w:t>System Startup</w:t>
      </w:r>
      <w:bookmarkEnd w:id="1026"/>
      <w:bookmarkEnd w:id="1027"/>
      <w:bookmarkEnd w:id="1028"/>
      <w:bookmarkEnd w:id="1029"/>
      <w:bookmarkEnd w:id="1030"/>
      <w:bookmarkEnd w:id="1031"/>
      <w:bookmarkEnd w:id="1032"/>
      <w:bookmarkEnd w:id="1033"/>
      <w:bookmarkEnd w:id="1034"/>
      <w:bookmarkEnd w:id="1037"/>
    </w:p>
    <w:p w14:paraId="5FCCD027" w14:textId="77777777" w:rsidR="00344EB9" w:rsidRDefault="00344EB9" w:rsidP="00E2417E">
      <w:pPr>
        <w:pStyle w:val="Heading3"/>
      </w:pPr>
      <w:bookmarkStart w:id="1038" w:name="_Toc294097357"/>
      <w:bookmarkStart w:id="1039" w:name="_Toc294097430"/>
      <w:bookmarkStart w:id="1040" w:name="_Toc294097502"/>
      <w:bookmarkStart w:id="1041" w:name="_Toc294099888"/>
      <w:bookmarkStart w:id="1042" w:name="_Toc296358148"/>
      <w:bookmarkStart w:id="1043" w:name="_Toc299025163"/>
      <w:bookmarkStart w:id="1044" w:name="_Toc299031474"/>
      <w:bookmarkStart w:id="1045" w:name="_Toc300262202"/>
      <w:bookmarkStart w:id="1046" w:name="_Toc301871717"/>
      <w:bookmarkStart w:id="1047" w:name="_Toc536791747"/>
      <w:r w:rsidRPr="00E2417E">
        <w:t>Power</w:t>
      </w:r>
      <w:r>
        <w:t>-up Sequence</w:t>
      </w:r>
      <w:bookmarkEnd w:id="1038"/>
      <w:bookmarkEnd w:id="1039"/>
      <w:bookmarkEnd w:id="1040"/>
      <w:bookmarkEnd w:id="1041"/>
      <w:bookmarkEnd w:id="1042"/>
      <w:bookmarkEnd w:id="1043"/>
      <w:bookmarkEnd w:id="1044"/>
      <w:bookmarkEnd w:id="1045"/>
      <w:bookmarkEnd w:id="1046"/>
      <w:bookmarkEnd w:id="1047"/>
    </w:p>
    <w:p w14:paraId="5FCCD028" w14:textId="1FC66D84" w:rsidR="00344EB9" w:rsidRPr="002A7F48" w:rsidRDefault="000F2169" w:rsidP="00C04B88">
      <w:pPr>
        <w:pStyle w:val="BodyText"/>
      </w:pPr>
      <w:r>
        <w:t>Not applicable</w:t>
      </w:r>
    </w:p>
    <w:p w14:paraId="5FCCD029" w14:textId="77777777" w:rsidR="00344EB9" w:rsidRDefault="00344EB9" w:rsidP="00E2417E">
      <w:pPr>
        <w:pStyle w:val="Heading3"/>
      </w:pPr>
      <w:bookmarkStart w:id="1048" w:name="_Toc294097358"/>
      <w:bookmarkStart w:id="1049" w:name="_Toc294097431"/>
      <w:bookmarkStart w:id="1050" w:name="_Toc294097503"/>
      <w:bookmarkStart w:id="1051" w:name="_Toc294099889"/>
      <w:bookmarkStart w:id="1052" w:name="_Toc296358149"/>
      <w:bookmarkStart w:id="1053" w:name="_Toc299025164"/>
      <w:bookmarkStart w:id="1054" w:name="_Toc299031475"/>
      <w:bookmarkStart w:id="1055" w:name="_Toc300262203"/>
      <w:bookmarkStart w:id="1056" w:name="_Toc301871718"/>
      <w:bookmarkStart w:id="1057" w:name="_Toc536791748"/>
      <w:r w:rsidRPr="00E2417E">
        <w:t>Initialization</w:t>
      </w:r>
      <w:r>
        <w:t xml:space="preserve"> Sequence</w:t>
      </w:r>
      <w:bookmarkEnd w:id="1048"/>
      <w:bookmarkEnd w:id="1049"/>
      <w:bookmarkEnd w:id="1050"/>
      <w:bookmarkEnd w:id="1051"/>
      <w:bookmarkEnd w:id="1052"/>
      <w:bookmarkEnd w:id="1053"/>
      <w:bookmarkEnd w:id="1054"/>
      <w:bookmarkEnd w:id="1055"/>
      <w:bookmarkEnd w:id="1056"/>
      <w:bookmarkEnd w:id="1057"/>
    </w:p>
    <w:p w14:paraId="5FCCD02A" w14:textId="4B90E47E" w:rsidR="00344EB9" w:rsidRPr="002A7F48" w:rsidRDefault="000F2169" w:rsidP="00C04B88">
      <w:pPr>
        <w:pStyle w:val="BodyText"/>
      </w:pPr>
      <w:r>
        <w:t>Not applicable</w:t>
      </w:r>
    </w:p>
    <w:p w14:paraId="5FCCD02B" w14:textId="77777777" w:rsidR="00344EB9" w:rsidRDefault="00344EB9" w:rsidP="00E2417E">
      <w:pPr>
        <w:pStyle w:val="Heading3"/>
      </w:pPr>
      <w:bookmarkStart w:id="1058" w:name="_Toc294097359"/>
      <w:bookmarkStart w:id="1059" w:name="_Toc294097432"/>
      <w:bookmarkStart w:id="1060" w:name="_Toc294097504"/>
      <w:bookmarkStart w:id="1061" w:name="_Toc294099890"/>
      <w:bookmarkStart w:id="1062" w:name="_Toc296358150"/>
      <w:bookmarkStart w:id="1063" w:name="_Toc299025165"/>
      <w:bookmarkStart w:id="1064" w:name="_Toc299031476"/>
      <w:bookmarkStart w:id="1065" w:name="_Toc300262204"/>
      <w:bookmarkStart w:id="1066" w:name="_Toc301871719"/>
      <w:bookmarkStart w:id="1067" w:name="_Toc536791749"/>
      <w:r w:rsidRPr="00E2417E">
        <w:t>Device</w:t>
      </w:r>
      <w:r>
        <w:t xml:space="preserve"> Configuration</w:t>
      </w:r>
      <w:bookmarkEnd w:id="1058"/>
      <w:bookmarkEnd w:id="1059"/>
      <w:bookmarkEnd w:id="1060"/>
      <w:bookmarkEnd w:id="1061"/>
      <w:bookmarkEnd w:id="1062"/>
      <w:bookmarkEnd w:id="1063"/>
      <w:bookmarkEnd w:id="1064"/>
      <w:bookmarkEnd w:id="1065"/>
      <w:bookmarkEnd w:id="1066"/>
      <w:bookmarkEnd w:id="1067"/>
    </w:p>
    <w:p w14:paraId="5FCCD02C" w14:textId="109AA1F9" w:rsidR="00344EB9" w:rsidRPr="002A7F48" w:rsidRDefault="000F2169" w:rsidP="00C04B88">
      <w:pPr>
        <w:pStyle w:val="BodyText"/>
      </w:pPr>
      <w:r>
        <w:t>Not applicable</w:t>
      </w:r>
    </w:p>
    <w:p w14:paraId="5FCCD02D" w14:textId="77777777" w:rsidR="00344EB9" w:rsidRDefault="00344EB9" w:rsidP="00AA220C">
      <w:pPr>
        <w:pStyle w:val="Heading3"/>
      </w:pPr>
      <w:bookmarkStart w:id="1068" w:name="_Toc294097360"/>
      <w:bookmarkStart w:id="1069" w:name="_Toc294097433"/>
      <w:bookmarkStart w:id="1070" w:name="_Toc294097505"/>
      <w:bookmarkStart w:id="1071" w:name="_Toc536791750"/>
      <w:r>
        <w:t>Header for Windows Boot</w:t>
      </w:r>
      <w:bookmarkEnd w:id="1068"/>
      <w:bookmarkEnd w:id="1069"/>
      <w:bookmarkEnd w:id="1070"/>
      <w:bookmarkEnd w:id="1071"/>
    </w:p>
    <w:p w14:paraId="5FCCD02E" w14:textId="4BD47358" w:rsidR="00344EB9" w:rsidRDefault="000F2169" w:rsidP="00C04B88">
      <w:pPr>
        <w:pStyle w:val="BodyText"/>
      </w:pPr>
      <w:r>
        <w:t>Not applicable</w:t>
      </w:r>
    </w:p>
    <w:p w14:paraId="5FCCD02F" w14:textId="77777777" w:rsidR="0024344B" w:rsidRDefault="0024344B" w:rsidP="0023531E">
      <w:pPr>
        <w:pStyle w:val="Heading2"/>
        <w:rPr>
          <w:rStyle w:val="Security"/>
        </w:rPr>
      </w:pPr>
      <w:bookmarkStart w:id="1072" w:name="_Toc536791751"/>
      <w:r w:rsidRPr="000C123F">
        <w:rPr>
          <w:rStyle w:val="Security"/>
        </w:rPr>
        <w:t>Security Considerations</w:t>
      </w:r>
      <w:bookmarkEnd w:id="1072"/>
    </w:p>
    <w:p w14:paraId="2C676408" w14:textId="017E3D6F" w:rsidR="00C039DE" w:rsidRPr="000F2169" w:rsidRDefault="000F2169">
      <w:pPr>
        <w:pStyle w:val="BodyText"/>
      </w:pPr>
      <w:r w:rsidRPr="00C04B88">
        <w:rPr>
          <w:rStyle w:val="Hyperlink"/>
          <w:color w:val="auto"/>
          <w:u w:val="none"/>
        </w:rPr>
        <w:t>Not applicable</w:t>
      </w:r>
    </w:p>
    <w:p w14:paraId="5FCCD030" w14:textId="77777777" w:rsidR="0024344B" w:rsidRPr="000C123F" w:rsidRDefault="0024344B" w:rsidP="0023531E">
      <w:pPr>
        <w:pStyle w:val="Heading3"/>
        <w:rPr>
          <w:rStyle w:val="Security"/>
        </w:rPr>
      </w:pPr>
      <w:bookmarkStart w:id="1073" w:name="_Toc536791752"/>
      <w:r w:rsidRPr="000C123F">
        <w:rPr>
          <w:rStyle w:val="Security"/>
        </w:rPr>
        <w:t>Security Threats</w:t>
      </w:r>
      <w:bookmarkEnd w:id="1073"/>
    </w:p>
    <w:p w14:paraId="5FCCD031" w14:textId="326FE673" w:rsidR="002F6CF1" w:rsidRPr="000C123F" w:rsidRDefault="000F2169" w:rsidP="00C04B88">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1074" w:name="_Toc536791753"/>
      <w:r w:rsidRPr="000C123F">
        <w:rPr>
          <w:rStyle w:val="Security"/>
        </w:rPr>
        <w:t>Security Tests</w:t>
      </w:r>
      <w:bookmarkEnd w:id="1074"/>
    </w:p>
    <w:p w14:paraId="5FCCD035" w14:textId="77526DCB" w:rsidR="003504D0" w:rsidRPr="000C123F" w:rsidRDefault="000F2169" w:rsidP="00C04B88">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1075" w:name="_Toc536791754"/>
      <w:r w:rsidRPr="000C123F">
        <w:rPr>
          <w:rStyle w:val="Security"/>
        </w:rPr>
        <w:t>Interface Signals Implemented for Security</w:t>
      </w:r>
      <w:bookmarkEnd w:id="1075"/>
    </w:p>
    <w:p w14:paraId="164446A6" w14:textId="7BA79EA5" w:rsidR="00E6042E" w:rsidRPr="00E6042E" w:rsidRDefault="000F2169" w:rsidP="00C04B88">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1076" w:name="_Toc536791755"/>
      <w:r w:rsidRPr="00E6042E">
        <w:t>RTL Design Libraries</w:t>
      </w:r>
      <w:bookmarkEnd w:id="1076"/>
    </w:p>
    <w:p w14:paraId="3E2EA0DC" w14:textId="22C3E578" w:rsidR="000F0E78" w:rsidRDefault="000F0E78" w:rsidP="00F605FE">
      <w:pPr>
        <w:pStyle w:val="BodyText"/>
      </w:pPr>
    </w:p>
    <w:p w14:paraId="1771545F" w14:textId="5F12C9D9" w:rsidR="00246AD5" w:rsidRDefault="00246AD5" w:rsidP="00C04B88">
      <w:pPr>
        <w:pStyle w:val="Heading2"/>
        <w:rPr>
          <w:rStyle w:val="Security"/>
        </w:rPr>
      </w:pPr>
      <w:bookmarkStart w:id="1077" w:name="_Toc536791756"/>
      <w:r w:rsidRPr="00246AD5">
        <w:rPr>
          <w:rStyle w:val="Security"/>
        </w:rPr>
        <w:t xml:space="preserve">RTL </w:t>
      </w:r>
      <w:proofErr w:type="spellStart"/>
      <w:r w:rsidRPr="00246AD5">
        <w:rPr>
          <w:rStyle w:val="Security"/>
        </w:rPr>
        <w:t>Uniquification</w:t>
      </w:r>
      <w:bookmarkEnd w:id="1077"/>
      <w:proofErr w:type="spellEnd"/>
    </w:p>
    <w:p w14:paraId="019586D0" w14:textId="02C6EF6C" w:rsidR="006C4118" w:rsidRDefault="006C4118" w:rsidP="006C4118">
      <w:pPr>
        <w:pStyle w:val="BodyText"/>
      </w:pPr>
      <w:r>
        <w:t xml:space="preserve">The </w:t>
      </w:r>
      <w:proofErr w:type="spellStart"/>
      <w:r>
        <w:t>cdc_wrapper</w:t>
      </w:r>
      <w:proofErr w:type="spellEnd"/>
      <w:r w:rsidR="008D2EEF">
        <w:t xml:space="preserve">, </w:t>
      </w:r>
      <w:proofErr w:type="spellStart"/>
      <w:r w:rsidR="008D2EEF">
        <w:t>dft_reset_sync</w:t>
      </w:r>
      <w:proofErr w:type="spellEnd"/>
      <w:r w:rsidR="008D2EEF">
        <w:t xml:space="preserve">, </w:t>
      </w:r>
      <w:r w:rsidR="008D2EEF" w:rsidRPr="00D7648C">
        <w:rPr>
          <w:strike/>
        </w:rPr>
        <w:t>and</w:t>
      </w:r>
      <w:r w:rsidR="00907DB9" w:rsidRPr="00D7648C">
        <w:rPr>
          <w:strike/>
        </w:rPr>
        <w:t xml:space="preserve"> </w:t>
      </w:r>
      <w:proofErr w:type="spellStart"/>
      <w:r w:rsidR="00907DB9" w:rsidRPr="00D7648C">
        <w:rPr>
          <w:strike/>
        </w:rPr>
        <w:t>pok_mgr</w:t>
      </w:r>
      <w:proofErr w:type="spellEnd"/>
      <w:r w:rsidR="008D2EEF">
        <w:t xml:space="preserve"> models</w:t>
      </w:r>
      <w:r>
        <w:t xml:space="preserve"> in </w:t>
      </w:r>
      <w:proofErr w:type="spellStart"/>
      <w:r>
        <w:t>rcf_widget_library</w:t>
      </w:r>
      <w:proofErr w:type="spellEnd"/>
      <w:r>
        <w:t xml:space="preserve"> has been </w:t>
      </w:r>
      <w:proofErr w:type="spellStart"/>
      <w:r>
        <w:t>uniquified</w:t>
      </w:r>
      <w:proofErr w:type="spellEnd"/>
      <w:r>
        <w:t xml:space="preserve"> with the prefix </w:t>
      </w:r>
      <w:proofErr w:type="spellStart"/>
      <w:r>
        <w:t>rcfwl</w:t>
      </w:r>
      <w:proofErr w:type="spellEnd"/>
      <w:r>
        <w:t>.</w:t>
      </w:r>
    </w:p>
    <w:p w14:paraId="01E1265B" w14:textId="35891D31" w:rsidR="00CC5100" w:rsidRPr="006C4118" w:rsidRDefault="00CC5100" w:rsidP="006C4118">
      <w:pPr>
        <w:pStyle w:val="BodyText"/>
      </w:pPr>
      <w:r>
        <w:t xml:space="preserve">To </w:t>
      </w:r>
      <w:proofErr w:type="spellStart"/>
      <w:r>
        <w:t>uniquify</w:t>
      </w:r>
      <w:proofErr w:type="spellEnd"/>
      <w:r>
        <w:t>, run the script:  scripts/</w:t>
      </w:r>
      <w:proofErr w:type="spellStart"/>
      <w:r>
        <w:t>uniquifyme</w:t>
      </w:r>
      <w:proofErr w:type="spellEnd"/>
      <w:r>
        <w:t xml:space="preserve"> &lt;prefix&gt;</w:t>
      </w:r>
    </w:p>
    <w:p w14:paraId="66FF3B26" w14:textId="1AC4E4ED" w:rsidR="00246AD5" w:rsidRDefault="00246AD5" w:rsidP="00246AD5">
      <w:pPr>
        <w:pStyle w:val="Heading2"/>
      </w:pPr>
      <w:bookmarkStart w:id="1078" w:name="_Toc536791757"/>
      <w:r>
        <w:t>Emulation Support</w:t>
      </w:r>
      <w:bookmarkEnd w:id="1078"/>
    </w:p>
    <w:p w14:paraId="6E5A56E8" w14:textId="7435328B" w:rsidR="00246AD5" w:rsidRDefault="000F2169" w:rsidP="00C04B88">
      <w:pPr>
        <w:pStyle w:val="BodyText"/>
      </w:pPr>
      <w:r>
        <w:t>Not applicable</w:t>
      </w:r>
    </w:p>
    <w:p w14:paraId="5FCCD03C" w14:textId="77777777" w:rsidR="00251046" w:rsidRDefault="00251046" w:rsidP="00251046">
      <w:pPr>
        <w:pStyle w:val="Heading1"/>
      </w:pPr>
      <w:bookmarkStart w:id="1079" w:name="_Toc536791758"/>
      <w:r>
        <w:lastRenderedPageBreak/>
        <w:t>Verification Information for Integration</w:t>
      </w:r>
      <w:bookmarkEnd w:id="792"/>
      <w:bookmarkEnd w:id="1079"/>
    </w:p>
    <w:p w14:paraId="5FCCD03D" w14:textId="77777777" w:rsidR="00251046" w:rsidRDefault="00251046" w:rsidP="00344EB9">
      <w:pPr>
        <w:pStyle w:val="Heading2"/>
      </w:pPr>
      <w:bookmarkStart w:id="1080" w:name="_Toc300262206"/>
      <w:bookmarkStart w:id="1081" w:name="_Toc266468312"/>
      <w:bookmarkStart w:id="1082" w:name="_Toc294097363"/>
      <w:bookmarkStart w:id="1083" w:name="_Toc294097436"/>
      <w:bookmarkStart w:id="1084" w:name="_Toc294097508"/>
      <w:bookmarkStart w:id="1085" w:name="_Toc294099893"/>
      <w:bookmarkStart w:id="1086" w:name="_Toc296358152"/>
      <w:bookmarkStart w:id="1087" w:name="_Toc298854073"/>
      <w:bookmarkStart w:id="1088" w:name="_Toc299016716"/>
      <w:bookmarkStart w:id="1089" w:name="_Toc299025167"/>
      <w:bookmarkStart w:id="1090" w:name="_Toc299031478"/>
      <w:bookmarkStart w:id="1091" w:name="_Toc536791759"/>
      <w:r w:rsidRPr="00344EB9">
        <w:t xml:space="preserve">IP </w:t>
      </w:r>
      <w:proofErr w:type="spellStart"/>
      <w:r w:rsidRPr="00344EB9">
        <w:t>Testbench</w:t>
      </w:r>
      <w:proofErr w:type="spellEnd"/>
      <w:r w:rsidRPr="00344EB9">
        <w:t xml:space="preserve"> Overview</w:t>
      </w:r>
      <w:bookmarkEnd w:id="1080"/>
      <w:bookmarkEnd w:id="1091"/>
    </w:p>
    <w:p w14:paraId="789F159F" w14:textId="72F634A1" w:rsidR="004E4CDF" w:rsidRPr="004E4CDF" w:rsidRDefault="004E4CDF" w:rsidP="004E4CDF">
      <w:pPr>
        <w:pStyle w:val="BodyText"/>
      </w:pPr>
    </w:p>
    <w:p w14:paraId="5FCCD03F" w14:textId="5C7557C8" w:rsidR="00251046" w:rsidRPr="00344EB9" w:rsidRDefault="00251046" w:rsidP="00344EB9">
      <w:pPr>
        <w:pStyle w:val="Heading2"/>
      </w:pPr>
      <w:bookmarkStart w:id="1092" w:name="_Toc300262207"/>
      <w:bookmarkStart w:id="1093" w:name="_Toc536791760"/>
      <w:r w:rsidRPr="00344EB9">
        <w:t xml:space="preserve">Reusable IP </w:t>
      </w:r>
      <w:proofErr w:type="spellStart"/>
      <w:r w:rsidRPr="00344EB9">
        <w:t>Testbench</w:t>
      </w:r>
      <w:proofErr w:type="spellEnd"/>
      <w:r w:rsidRPr="00344EB9">
        <w:t xml:space="preserve"> Components</w:t>
      </w:r>
      <w:bookmarkEnd w:id="1092"/>
      <w:bookmarkEnd w:id="1093"/>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w:t>
      </w:r>
      <w:proofErr w:type="spellStart"/>
      <w:r w:rsidRPr="00FF5552">
        <w:t>SoC</w:t>
      </w:r>
      <w:proofErr w:type="spellEnd"/>
      <w:r w:rsidRPr="00FF5552">
        <w:t xml:space="preserve"> level.</w:t>
      </w:r>
    </w:p>
    <w:tbl>
      <w:tblPr>
        <w:tblStyle w:val="TableClassic1"/>
        <w:tblW w:w="5000" w:type="pct"/>
        <w:tblLook w:val="0620" w:firstRow="1" w:lastRow="0" w:firstColumn="0" w:lastColumn="0" w:noHBand="1" w:noVBand="1"/>
      </w:tblPr>
      <w:tblGrid>
        <w:gridCol w:w="2877"/>
        <w:gridCol w:w="2877"/>
        <w:gridCol w:w="2876"/>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1094" w:name="_Toc300262209"/>
      <w:bookmarkStart w:id="1095" w:name="_Toc536791761"/>
      <w:r>
        <w:t>Collage or Sandbox Files</w:t>
      </w:r>
      <w:bookmarkEnd w:id="1095"/>
    </w:p>
    <w:p w14:paraId="775B2166" w14:textId="77777777" w:rsidR="009E399A" w:rsidRDefault="009E399A" w:rsidP="00796375">
      <w:pPr>
        <w:pStyle w:val="BodyText"/>
        <w:spacing w:before="0" w:after="0"/>
        <w:rPr>
          <w:sz w:val="16"/>
        </w:rPr>
      </w:pPr>
    </w:p>
    <w:p w14:paraId="5FCCD04E" w14:textId="77777777" w:rsidR="00251046" w:rsidRDefault="00251046" w:rsidP="00251046">
      <w:pPr>
        <w:pStyle w:val="Heading3"/>
      </w:pPr>
      <w:bookmarkStart w:id="1096" w:name="_Toc536791762"/>
      <w:r>
        <w:t>IP Environment</w:t>
      </w:r>
      <w:bookmarkEnd w:id="1094"/>
      <w:bookmarkEnd w:id="1096"/>
    </w:p>
    <w:p w14:paraId="5FCCD04F" w14:textId="44FC21B1" w:rsidR="002A7F48" w:rsidRPr="002A7F48" w:rsidRDefault="000F2169" w:rsidP="00C04B88">
      <w:pPr>
        <w:pStyle w:val="BodyText"/>
      </w:pPr>
      <w:r>
        <w:t>Not applicable</w:t>
      </w:r>
    </w:p>
    <w:p w14:paraId="5FCCD050" w14:textId="77777777" w:rsidR="002A7F48" w:rsidRDefault="00251046" w:rsidP="004875D7">
      <w:pPr>
        <w:pStyle w:val="Heading4"/>
      </w:pPr>
      <w:bookmarkStart w:id="1097" w:name="_Ref291081777"/>
      <w:bookmarkStart w:id="1098" w:name="_Ref291081784"/>
      <w:bookmarkStart w:id="1099" w:name="_Toc294097367"/>
      <w:bookmarkStart w:id="1100" w:name="_Toc294097440"/>
      <w:bookmarkStart w:id="1101" w:name="_Toc294097512"/>
      <w:bookmarkStart w:id="1102" w:name="_Toc294099897"/>
      <w:bookmarkStart w:id="1103" w:name="_Toc296358156"/>
      <w:bookmarkStart w:id="1104" w:name="_Toc299025171"/>
      <w:bookmarkStart w:id="1105" w:name="_Toc299031482"/>
      <w:r w:rsidRPr="004875D7">
        <w:t>Configuring</w:t>
      </w:r>
      <w:r>
        <w:t xml:space="preserve"> the IP Environment</w:t>
      </w:r>
    </w:p>
    <w:p w14:paraId="5FCCD051" w14:textId="5D26C6BD" w:rsidR="002A7F48" w:rsidRPr="002A7F48" w:rsidRDefault="000F2169" w:rsidP="00C04B88">
      <w:pPr>
        <w:pStyle w:val="BodyText"/>
      </w:pPr>
      <w:r>
        <w:t>Not applicable</w:t>
      </w:r>
    </w:p>
    <w:p w14:paraId="5FCCD052" w14:textId="77777777" w:rsidR="00251046" w:rsidRDefault="00251046" w:rsidP="004875D7">
      <w:pPr>
        <w:pStyle w:val="Heading4"/>
      </w:pPr>
      <w:proofErr w:type="spellStart"/>
      <w:r>
        <w:t>Saola</w:t>
      </w:r>
      <w:proofErr w:type="spellEnd"/>
      <w:r>
        <w:t xml:space="preserve"> Environment Walkthrough</w:t>
      </w:r>
      <w:bookmarkEnd w:id="1097"/>
      <w:bookmarkEnd w:id="1098"/>
      <w:bookmarkEnd w:id="1099"/>
      <w:bookmarkEnd w:id="1100"/>
      <w:bookmarkEnd w:id="1101"/>
      <w:bookmarkEnd w:id="1102"/>
      <w:bookmarkEnd w:id="1103"/>
      <w:bookmarkEnd w:id="1104"/>
      <w:bookmarkEnd w:id="1105"/>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14"/>
        <w:gridCol w:w="5016"/>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331BD61F" w:rsidR="00251046" w:rsidRPr="005A2C3F" w:rsidRDefault="00251046" w:rsidP="00C04B88">
      <w:pPr>
        <w:pStyle w:val="Heading4"/>
      </w:pPr>
      <w:bookmarkStart w:id="1106" w:name="_Toc294097368"/>
      <w:bookmarkStart w:id="1107" w:name="_Toc294097441"/>
      <w:bookmarkStart w:id="1108" w:name="_Toc294097513"/>
      <w:bookmarkStart w:id="1109" w:name="_Toc294099898"/>
      <w:bookmarkStart w:id="1110" w:name="_Toc296358157"/>
      <w:bookmarkStart w:id="1111" w:name="_Toc299025172"/>
      <w:bookmarkStart w:id="1112" w:name="_Toc299031483"/>
      <w:proofErr w:type="spellStart"/>
      <w:r>
        <w:t>Saola</w:t>
      </w:r>
      <w:proofErr w:type="spellEnd"/>
      <w:r>
        <w:t>/RAL Components</w:t>
      </w:r>
      <w:bookmarkEnd w:id="1106"/>
      <w:bookmarkEnd w:id="1107"/>
      <w:bookmarkEnd w:id="1108"/>
      <w:bookmarkEnd w:id="1109"/>
      <w:bookmarkEnd w:id="1110"/>
      <w:bookmarkEnd w:id="1111"/>
      <w:bookmarkEnd w:id="1112"/>
    </w:p>
    <w:tbl>
      <w:tblPr>
        <w:tblStyle w:val="TableClassic1"/>
        <w:tblW w:w="5000" w:type="pct"/>
        <w:tblLook w:val="0620" w:firstRow="1" w:lastRow="0" w:firstColumn="0" w:lastColumn="0" w:noHBand="1" w:noVBand="1"/>
      </w:tblPr>
      <w:tblGrid>
        <w:gridCol w:w="2686"/>
        <w:gridCol w:w="1346"/>
        <w:gridCol w:w="3269"/>
        <w:gridCol w:w="1329"/>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proofErr w:type="spellStart"/>
            <w:r w:rsidRPr="009C2512">
              <w:t>SoC</w:t>
            </w:r>
            <w:proofErr w:type="spellEnd"/>
            <w:r w:rsidRPr="009C2512">
              <w:t xml:space="preserve">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1113" w:name="_Toc300262210"/>
    </w:p>
    <w:tbl>
      <w:tblPr>
        <w:tblStyle w:val="TableClassic1"/>
        <w:tblW w:w="5000" w:type="pct"/>
        <w:tblLook w:val="0620" w:firstRow="1" w:lastRow="0" w:firstColumn="0" w:lastColumn="0" w:noHBand="1" w:noVBand="1"/>
      </w:tblPr>
      <w:tblGrid>
        <w:gridCol w:w="2686"/>
        <w:gridCol w:w="1346"/>
        <w:gridCol w:w="3269"/>
        <w:gridCol w:w="1329"/>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proofErr w:type="spellStart"/>
            <w:r w:rsidRPr="009C2512">
              <w:t>SoC</w:t>
            </w:r>
            <w:proofErr w:type="spellEnd"/>
            <w:r w:rsidRPr="009C2512">
              <w:t xml:space="preserve">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2AA5DFC8" w:rsidR="00AE205E" w:rsidRDefault="000F2169" w:rsidP="00C04B88">
      <w:pPr>
        <w:pStyle w:val="BodyText"/>
      </w:pPr>
      <w:r>
        <w:t>Not applicable</w:t>
      </w:r>
    </w:p>
    <w:p w14:paraId="5FCCD08E" w14:textId="40CF5138" w:rsidR="00251046" w:rsidRDefault="00B67EF7" w:rsidP="00251046">
      <w:pPr>
        <w:pStyle w:val="Heading3"/>
      </w:pPr>
      <w:bookmarkStart w:id="1114" w:name="_Toc536791763"/>
      <w:r>
        <w:t xml:space="preserve">N/A. IP does not has any fuse </w:t>
      </w:r>
      <w:proofErr w:type="spellStart"/>
      <w:r>
        <w:t>requirements.</w:t>
      </w:r>
      <w:r w:rsidR="00251046">
        <w:t>Sequences</w:t>
      </w:r>
      <w:bookmarkEnd w:id="1113"/>
      <w:bookmarkEnd w:id="1114"/>
      <w:proofErr w:type="spellEnd"/>
    </w:p>
    <w:p w14:paraId="5FCCD08F" w14:textId="6C6BA6AF"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1115" w:name="_Toc296358159"/>
      <w:bookmarkStart w:id="1116" w:name="_Toc299025174"/>
      <w:bookmarkStart w:id="1117" w:name="_Toc299031485"/>
      <w:r>
        <w:t>Sequence for Bringing up the IP</w:t>
      </w:r>
      <w:bookmarkEnd w:id="1115"/>
      <w:bookmarkEnd w:id="1116"/>
      <w:bookmarkEnd w:id="1117"/>
    </w:p>
    <w:p w14:paraId="5FCCD092" w14:textId="3E4FD67D" w:rsidR="00251046" w:rsidRDefault="00B67EF7" w:rsidP="00251046">
      <w:pPr>
        <w:pStyle w:val="Heading4"/>
        <w:rPr>
          <w:rFonts w:eastAsia="SimSun"/>
          <w:lang w:eastAsia="zh-CN"/>
        </w:rPr>
      </w:pPr>
      <w:bookmarkStart w:id="1118" w:name="_Toc274409669"/>
      <w:bookmarkStart w:id="1119" w:name="_Toc279392643"/>
      <w:bookmarkStart w:id="1120" w:name="_Toc279415915"/>
      <w:bookmarkStart w:id="1121" w:name="_Toc279417981"/>
      <w:bookmarkStart w:id="1122" w:name="_Toc285497077"/>
      <w:bookmarkStart w:id="1123" w:name="_Toc285509671"/>
      <w:bookmarkStart w:id="1124" w:name="_Toc285510346"/>
      <w:r>
        <w:t>N/A</w:t>
      </w:r>
      <w:bookmarkStart w:id="1125" w:name="_Toc294097375"/>
      <w:bookmarkStart w:id="1126" w:name="_Toc294097448"/>
      <w:bookmarkStart w:id="1127" w:name="_Toc294097520"/>
      <w:bookmarkStart w:id="1128" w:name="_Toc294099905"/>
      <w:bookmarkStart w:id="1129" w:name="_Toc296358164"/>
      <w:bookmarkStart w:id="1130" w:name="_Toc299025179"/>
      <w:bookmarkStart w:id="1131" w:name="_Toc299031490"/>
      <w:bookmarkEnd w:id="1118"/>
      <w:bookmarkEnd w:id="1119"/>
      <w:bookmarkEnd w:id="1120"/>
      <w:bookmarkEnd w:id="1121"/>
      <w:bookmarkEnd w:id="1122"/>
      <w:bookmarkEnd w:id="1123"/>
      <w:bookmarkEnd w:id="1124"/>
      <w:r w:rsidR="00251046" w:rsidRPr="009A6844">
        <w:rPr>
          <w:rFonts w:eastAsia="SimSun"/>
          <w:lang w:eastAsia="zh-CN"/>
        </w:rPr>
        <w:t>BFM Sequences</w:t>
      </w:r>
      <w:bookmarkEnd w:id="1125"/>
      <w:bookmarkEnd w:id="1126"/>
      <w:bookmarkEnd w:id="1127"/>
      <w:bookmarkEnd w:id="1128"/>
      <w:bookmarkEnd w:id="1129"/>
      <w:bookmarkEnd w:id="1130"/>
      <w:bookmarkEnd w:id="1131"/>
    </w:p>
    <w:p w14:paraId="5FCCD093" w14:textId="14994F6E"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proofErr w:type="spellStart"/>
            <w:r w:rsidRPr="00545AC9">
              <w:t>Saola</w:t>
            </w:r>
            <w:proofErr w:type="spellEnd"/>
            <w:r w:rsidRPr="00545AC9">
              <w:t xml:space="preserve">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1132" w:name="_Toc294097376"/>
      <w:bookmarkStart w:id="1133" w:name="_Toc294097449"/>
      <w:bookmarkStart w:id="1134" w:name="_Toc294097521"/>
      <w:bookmarkStart w:id="1135" w:name="_Toc294099906"/>
      <w:bookmarkStart w:id="1136" w:name="_Toc296358165"/>
      <w:bookmarkStart w:id="1137" w:name="_Toc299025180"/>
      <w:bookmarkStart w:id="1138" w:name="_Toc299031491"/>
      <w:r>
        <w:rPr>
          <w:rFonts w:eastAsia="SimSun"/>
          <w:lang w:eastAsia="zh-CN"/>
        </w:rPr>
        <w:t>IOSF Primary/Sideband</w:t>
      </w:r>
      <w:r w:rsidRPr="009A6844">
        <w:rPr>
          <w:rFonts w:eastAsia="SimSun"/>
          <w:lang w:eastAsia="zh-CN"/>
        </w:rPr>
        <w:t xml:space="preserve"> BFM Sequences</w:t>
      </w:r>
      <w:bookmarkEnd w:id="1132"/>
      <w:bookmarkEnd w:id="1133"/>
      <w:bookmarkEnd w:id="1134"/>
      <w:bookmarkEnd w:id="1135"/>
      <w:bookmarkEnd w:id="1136"/>
      <w:bookmarkEnd w:id="1137"/>
      <w:bookmarkEnd w:id="1138"/>
    </w:p>
    <w:p w14:paraId="5FCCD0A9" w14:textId="16D98F0F" w:rsidR="00251046" w:rsidRDefault="00251046" w:rsidP="002A7F48">
      <w:pPr>
        <w:pStyle w:val="Gaps"/>
      </w:pPr>
    </w:p>
    <w:tbl>
      <w:tblPr>
        <w:tblStyle w:val="TableClassic1"/>
        <w:tblW w:w="5000" w:type="pct"/>
        <w:tblLook w:val="0620" w:firstRow="1" w:lastRow="0" w:firstColumn="0" w:lastColumn="0" w:noHBand="1" w:noVBand="1"/>
      </w:tblPr>
      <w:tblGrid>
        <w:gridCol w:w="2212"/>
        <w:gridCol w:w="2365"/>
        <w:gridCol w:w="2339"/>
        <w:gridCol w:w="1714"/>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proofErr w:type="spellStart"/>
            <w:r w:rsidRPr="00545AC9">
              <w:t>Saola</w:t>
            </w:r>
            <w:proofErr w:type="spellEnd"/>
            <w:r w:rsidRPr="00545AC9">
              <w:t xml:space="preserve">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12"/>
        <w:gridCol w:w="2365"/>
        <w:gridCol w:w="2339"/>
        <w:gridCol w:w="1714"/>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proofErr w:type="spellStart"/>
            <w:r w:rsidRPr="00545AC9">
              <w:t>Saola</w:t>
            </w:r>
            <w:proofErr w:type="spellEnd"/>
            <w:r w:rsidRPr="00545AC9">
              <w:t xml:space="preserve">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1139" w:name="_Toc294097373"/>
      <w:bookmarkStart w:id="1140" w:name="_Toc294097446"/>
      <w:bookmarkStart w:id="1141" w:name="_Toc294097518"/>
      <w:bookmarkStart w:id="1142" w:name="_Toc294099903"/>
      <w:bookmarkStart w:id="1143" w:name="_Toc296358162"/>
      <w:bookmarkStart w:id="1144" w:name="_Toc299025177"/>
      <w:bookmarkStart w:id="1145" w:name="_Toc299031488"/>
      <w:r>
        <w:t xml:space="preserve">IP </w:t>
      </w:r>
      <w:r w:rsidRPr="00D509BE">
        <w:t>Test Sequence</w:t>
      </w:r>
      <w:bookmarkEnd w:id="1139"/>
      <w:bookmarkEnd w:id="1140"/>
      <w:bookmarkEnd w:id="1141"/>
      <w:bookmarkEnd w:id="1142"/>
      <w:r>
        <w:t>s</w:t>
      </w:r>
      <w:bookmarkEnd w:id="1143"/>
      <w:bookmarkEnd w:id="1144"/>
      <w:bookmarkEnd w:id="1145"/>
    </w:p>
    <w:tbl>
      <w:tblPr>
        <w:tblStyle w:val="TableClassic1"/>
        <w:tblW w:w="5000" w:type="pct"/>
        <w:tblLook w:val="0620" w:firstRow="1" w:lastRow="0" w:firstColumn="0" w:lastColumn="0" w:noHBand="1" w:noVBand="1"/>
      </w:tblPr>
      <w:tblGrid>
        <w:gridCol w:w="2796"/>
        <w:gridCol w:w="2872"/>
        <w:gridCol w:w="2962"/>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proofErr w:type="spellStart"/>
      <w:r>
        <w:lastRenderedPageBreak/>
        <w:t>SoC</w:t>
      </w:r>
      <w:proofErr w:type="spellEnd"/>
      <w:r>
        <w:t xml:space="preserve">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t>Sequence File Dependencies</w:t>
      </w:r>
    </w:p>
    <w:p w14:paraId="52F3BE2A" w14:textId="4AE08DDB" w:rsidR="00AE205E" w:rsidRPr="00AE205E" w:rsidRDefault="000C4EFA" w:rsidP="00AE205E">
      <w:pPr>
        <w:pStyle w:val="Heading3"/>
      </w:pPr>
      <w:bookmarkStart w:id="1146" w:name="_Toc536791764"/>
      <w:proofErr w:type="spellStart"/>
      <w:r>
        <w:t>Ip</w:t>
      </w:r>
      <w:proofErr w:type="spellEnd"/>
      <w:r>
        <w:t xml:space="preserve"> does not used any sequences or extended </w:t>
      </w:r>
      <w:proofErr w:type="spellStart"/>
      <w:r>
        <w:t>sequences.</w:t>
      </w:r>
      <w:bookmarkStart w:id="1147" w:name="_Toc300262211"/>
      <w:r w:rsidR="00251046">
        <w:t>Miscellaneous</w:t>
      </w:r>
      <w:bookmarkEnd w:id="1147"/>
      <w:bookmarkEnd w:id="1146"/>
      <w:proofErr w:type="spellEnd"/>
    </w:p>
    <w:p w14:paraId="5FCCD0E9" w14:textId="77777777" w:rsidR="00251046" w:rsidRDefault="00251046" w:rsidP="00251046">
      <w:pPr>
        <w:pStyle w:val="Heading4"/>
      </w:pPr>
      <w:bookmarkStart w:id="1148" w:name="_Toc296358160"/>
      <w:bookmarkStart w:id="1149" w:name="_Toc299025175"/>
      <w:bookmarkStart w:id="1150" w:name="_Toc299031486"/>
      <w:r>
        <w:t>Using the Runtime or Post-Processing Checkers</w:t>
      </w:r>
      <w:bookmarkEnd w:id="1148"/>
      <w:bookmarkEnd w:id="1149"/>
      <w:bookmarkEnd w:id="1150"/>
    </w:p>
    <w:p w14:paraId="5FCCD0EA" w14:textId="574723B2" w:rsidR="00251046" w:rsidRPr="0049252F" w:rsidRDefault="000F2169" w:rsidP="00C04B88">
      <w:pPr>
        <w:pStyle w:val="BodyText"/>
      </w:pPr>
      <w:r>
        <w:t>Not applicable</w:t>
      </w:r>
    </w:p>
    <w:p w14:paraId="5FCCD0EB" w14:textId="77777777" w:rsidR="00251046" w:rsidRDefault="00251046" w:rsidP="00251046">
      <w:pPr>
        <w:pStyle w:val="Heading4"/>
      </w:pPr>
      <w:r>
        <w:t>Environment Files</w:t>
      </w:r>
    </w:p>
    <w:p w14:paraId="5FCCD0EC" w14:textId="20D4FA63" w:rsidR="00CC4994" w:rsidRDefault="007655EA" w:rsidP="00C04B88">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BDB1831" w:rsidR="00251046" w:rsidRDefault="000F2169" w:rsidP="00C04B88">
      <w:pPr>
        <w:pStyle w:val="BodyText"/>
      </w:pPr>
      <w:r>
        <w:t>Not applicable</w:t>
      </w:r>
      <w:r w:rsidR="00251046">
        <w:t>.</w:t>
      </w:r>
    </w:p>
    <w:p w14:paraId="5FCCD0EF" w14:textId="77777777" w:rsidR="00251046" w:rsidRPr="00344EB9" w:rsidRDefault="00251046" w:rsidP="00344EB9">
      <w:pPr>
        <w:pStyle w:val="Heading2"/>
      </w:pPr>
      <w:bookmarkStart w:id="1151" w:name="_Toc300262213"/>
      <w:bookmarkStart w:id="1152" w:name="_Toc536791765"/>
      <w:r w:rsidRPr="00344EB9">
        <w:t>Environment Settings and Files</w:t>
      </w:r>
      <w:bookmarkEnd w:id="1151"/>
      <w:bookmarkEnd w:id="1152"/>
    </w:p>
    <w:p w14:paraId="5FCCD0F0" w14:textId="77777777" w:rsidR="00251046" w:rsidRDefault="00251046" w:rsidP="00251046">
      <w:pPr>
        <w:pStyle w:val="Heading3"/>
      </w:pPr>
      <w:bookmarkStart w:id="1153" w:name="_Toc300262214"/>
      <w:bookmarkStart w:id="1154" w:name="_Toc536791766"/>
      <w:r>
        <w:t>Base Test</w:t>
      </w:r>
      <w:bookmarkEnd w:id="1153"/>
      <w:bookmarkEnd w:id="1154"/>
    </w:p>
    <w:p w14:paraId="5FCCD0F2" w14:textId="3C6D1CFD" w:rsidR="00251046" w:rsidRDefault="00BE3F1E" w:rsidP="00251046">
      <w:pPr>
        <w:pStyle w:val="Heading3"/>
      </w:pPr>
      <w:bookmarkStart w:id="1155" w:name="_Toc536791767"/>
      <w:r>
        <w:t>N/</w:t>
      </w:r>
      <w:proofErr w:type="spellStart"/>
      <w:r>
        <w:t>A</w:t>
      </w:r>
      <w:bookmarkStart w:id="1156" w:name="_Toc300262215"/>
      <w:r w:rsidR="00251046">
        <w:t>Configuration</w:t>
      </w:r>
      <w:proofErr w:type="spellEnd"/>
      <w:r w:rsidR="00251046">
        <w:t xml:space="preserve"> Object</w:t>
      </w:r>
      <w:bookmarkEnd w:id="1156"/>
      <w:bookmarkEnd w:id="1155"/>
    </w:p>
    <w:p w14:paraId="5FCCD0F3" w14:textId="656292C5" w:rsidR="00CC4994" w:rsidRDefault="000F2169" w:rsidP="00C04B88">
      <w:pPr>
        <w:pStyle w:val="BodyText"/>
      </w:pPr>
      <w:r>
        <w:t>Not applicable</w:t>
      </w:r>
    </w:p>
    <w:p w14:paraId="5FCCD0F4" w14:textId="77777777" w:rsidR="004875D7" w:rsidRDefault="004875D7" w:rsidP="004875D7">
      <w:pPr>
        <w:pStyle w:val="Heading3"/>
      </w:pPr>
      <w:bookmarkStart w:id="1157" w:name="_Toc536791768"/>
      <w:r>
        <w:t>API</w:t>
      </w:r>
      <w:bookmarkEnd w:id="1157"/>
    </w:p>
    <w:p w14:paraId="5FCCD0F8" w14:textId="42B59EE0" w:rsidR="00251046" w:rsidRPr="00344EB9" w:rsidRDefault="008A1914" w:rsidP="00344EB9">
      <w:pPr>
        <w:pStyle w:val="Heading2"/>
      </w:pPr>
      <w:bookmarkStart w:id="1158" w:name="_Toc536791769"/>
      <w:r>
        <w:t>N/</w:t>
      </w:r>
      <w:proofErr w:type="spellStart"/>
      <w:r>
        <w:t>A</w:t>
      </w:r>
      <w:bookmarkStart w:id="1159" w:name="_Toc296358154"/>
      <w:bookmarkStart w:id="1160" w:name="_Toc298854075"/>
      <w:bookmarkStart w:id="1161" w:name="_Toc299016718"/>
      <w:bookmarkStart w:id="1162" w:name="_Toc299025169"/>
      <w:bookmarkStart w:id="1163" w:name="_Toc299031480"/>
      <w:bookmarkStart w:id="1164" w:name="_Toc300262217"/>
      <w:bookmarkEnd w:id="1081"/>
      <w:bookmarkEnd w:id="1082"/>
      <w:bookmarkEnd w:id="1083"/>
      <w:bookmarkEnd w:id="1084"/>
      <w:bookmarkEnd w:id="1085"/>
      <w:bookmarkEnd w:id="1086"/>
      <w:bookmarkEnd w:id="1087"/>
      <w:bookmarkEnd w:id="1088"/>
      <w:bookmarkEnd w:id="1089"/>
      <w:bookmarkEnd w:id="1090"/>
      <w:r w:rsidR="00251046" w:rsidRPr="00344EB9">
        <w:t>Description</w:t>
      </w:r>
      <w:proofErr w:type="spellEnd"/>
      <w:r w:rsidR="00251046" w:rsidRPr="00344EB9">
        <w:t xml:space="preserve"> of Reusable </w:t>
      </w:r>
      <w:bookmarkEnd w:id="1159"/>
      <w:bookmarkEnd w:id="1160"/>
      <w:bookmarkEnd w:id="1161"/>
      <w:bookmarkEnd w:id="1162"/>
      <w:bookmarkEnd w:id="1163"/>
      <w:bookmarkEnd w:id="1164"/>
      <w:r w:rsidR="004875D7">
        <w:t>Tests</w:t>
      </w:r>
      <w:bookmarkEnd w:id="1158"/>
    </w:p>
    <w:p w14:paraId="5FCCD0F9" w14:textId="65A9CA77" w:rsidR="00CC4994" w:rsidRPr="00CC4994" w:rsidRDefault="00CC4994" w:rsidP="00CC4994">
      <w:pPr>
        <w:pStyle w:val="Gaps"/>
      </w:pPr>
    </w:p>
    <w:tbl>
      <w:tblPr>
        <w:tblStyle w:val="TableClassic1"/>
        <w:tblW w:w="5000" w:type="pct"/>
        <w:tblLook w:val="0620" w:firstRow="1" w:lastRow="0" w:firstColumn="0" w:lastColumn="0" w:noHBand="1" w:noVBand="1"/>
      </w:tblPr>
      <w:tblGrid>
        <w:gridCol w:w="2699"/>
        <w:gridCol w:w="1167"/>
        <w:gridCol w:w="887"/>
        <w:gridCol w:w="1450"/>
        <w:gridCol w:w="2427"/>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proofErr w:type="spellStart"/>
            <w:r>
              <w:t>Runcmd</w:t>
            </w:r>
            <w:proofErr w:type="spellEnd"/>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1165" w:name="_Toc296358153"/>
      <w:bookmarkStart w:id="1166" w:name="_Toc298854074"/>
      <w:bookmarkStart w:id="1167" w:name="_Toc299016717"/>
      <w:bookmarkStart w:id="1168" w:name="_Toc299025168"/>
      <w:bookmarkStart w:id="1169" w:name="_Toc299031479"/>
      <w:bookmarkStart w:id="1170" w:name="_Toc300262218"/>
      <w:bookmarkStart w:id="1171" w:name="_Toc536791770"/>
      <w:r>
        <w:t>Description of Reusable Automation Scripts</w:t>
      </w:r>
      <w:bookmarkEnd w:id="1171"/>
    </w:p>
    <w:p w14:paraId="5FCCD112" w14:textId="689A6EF0" w:rsidR="00251046" w:rsidRPr="00344EB9" w:rsidRDefault="008A1914" w:rsidP="00344EB9">
      <w:pPr>
        <w:pStyle w:val="Heading2"/>
      </w:pPr>
      <w:bookmarkStart w:id="1172" w:name="_Toc536791771"/>
      <w:r>
        <w:t>N/</w:t>
      </w:r>
      <w:proofErr w:type="spellStart"/>
      <w:r>
        <w:t>A</w:t>
      </w:r>
      <w:r w:rsidR="00251046" w:rsidRPr="00344EB9">
        <w:t>Supported</w:t>
      </w:r>
      <w:proofErr w:type="spellEnd"/>
      <w:r w:rsidR="00251046" w:rsidRPr="00344EB9">
        <w:t xml:space="preserve"> Compiler Options for Simulation</w:t>
      </w:r>
      <w:bookmarkEnd w:id="1165"/>
      <w:bookmarkEnd w:id="1166"/>
      <w:bookmarkEnd w:id="1167"/>
      <w:bookmarkEnd w:id="1168"/>
      <w:bookmarkEnd w:id="1169"/>
      <w:bookmarkEnd w:id="1170"/>
      <w:bookmarkEnd w:id="1172"/>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877"/>
        <w:gridCol w:w="2877"/>
        <w:gridCol w:w="2876"/>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1173" w:name="_Toc300262219"/>
      <w:bookmarkStart w:id="1174" w:name="_Toc536791772"/>
      <w:r>
        <w:t xml:space="preserve">Reusable </w:t>
      </w:r>
      <w:r w:rsidR="00473E92">
        <w:t>Simulation</w:t>
      </w:r>
      <w:r>
        <w:t xml:space="preserve"> RUNMODEs</w:t>
      </w:r>
      <w:bookmarkEnd w:id="1174"/>
    </w:p>
    <w:p w14:paraId="292A4A49" w14:textId="14F4CD39" w:rsidR="008C6D86" w:rsidRPr="008C6D86" w:rsidRDefault="008C6D86" w:rsidP="008C6D86">
      <w:pPr>
        <w:pStyle w:val="Gaps"/>
      </w:pPr>
    </w:p>
    <w:tbl>
      <w:tblPr>
        <w:tblStyle w:val="TableClassic1"/>
        <w:tblW w:w="5000" w:type="pct"/>
        <w:tblLook w:val="0620" w:firstRow="1" w:lastRow="0" w:firstColumn="0" w:lastColumn="0" w:noHBand="1" w:noVBand="1"/>
      </w:tblPr>
      <w:tblGrid>
        <w:gridCol w:w="3614"/>
        <w:gridCol w:w="5016"/>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1175" w:name="_Toc536791773"/>
      <w:r>
        <w:rPr>
          <w:rStyle w:val="Security"/>
        </w:rPr>
        <w:t>RTL Verification Libraries</w:t>
      </w:r>
      <w:bookmarkEnd w:id="1175"/>
    </w:p>
    <w:p w14:paraId="66052EDE" w14:textId="0E71D336" w:rsidR="000F0E78" w:rsidRDefault="000F0E78" w:rsidP="00530F85">
      <w:pPr>
        <w:pStyle w:val="Gaps"/>
      </w:pPr>
    </w:p>
    <w:tbl>
      <w:tblPr>
        <w:tblStyle w:val="TableClassic1"/>
        <w:tblW w:w="5000" w:type="pct"/>
        <w:tblLook w:val="04A0" w:firstRow="1" w:lastRow="0" w:firstColumn="1" w:lastColumn="0" w:noHBand="0" w:noVBand="1"/>
      </w:tblPr>
      <w:tblGrid>
        <w:gridCol w:w="2877"/>
        <w:gridCol w:w="2877"/>
        <w:gridCol w:w="2876"/>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1176" w:name="_Toc536791774"/>
      <w:r>
        <w:lastRenderedPageBreak/>
        <w:t>Tools and Methodology for Integration</w:t>
      </w:r>
      <w:bookmarkEnd w:id="1173"/>
      <w:bookmarkEnd w:id="1176"/>
    </w:p>
    <w:p w14:paraId="5FCCD126" w14:textId="77777777" w:rsidR="00251046" w:rsidRPr="00344EB9" w:rsidRDefault="00251046" w:rsidP="00344EB9">
      <w:pPr>
        <w:pStyle w:val="Heading2"/>
      </w:pPr>
      <w:bookmarkStart w:id="1177" w:name="_Toc294097380"/>
      <w:bookmarkStart w:id="1178" w:name="_Toc294097453"/>
      <w:bookmarkStart w:id="1179" w:name="_Toc294097525"/>
      <w:bookmarkStart w:id="1180" w:name="_Toc294099910"/>
      <w:bookmarkStart w:id="1181" w:name="_Toc296358168"/>
      <w:bookmarkStart w:id="1182" w:name="_Toc298854077"/>
      <w:bookmarkStart w:id="1183" w:name="_Toc299016720"/>
      <w:bookmarkStart w:id="1184" w:name="_Toc299025183"/>
      <w:bookmarkStart w:id="1185" w:name="_Toc299031494"/>
      <w:bookmarkStart w:id="1186" w:name="_Toc300262220"/>
      <w:bookmarkStart w:id="1187" w:name="_Toc536791775"/>
      <w:r w:rsidRPr="00344EB9">
        <w:t>Supported Tools</w:t>
      </w:r>
      <w:bookmarkEnd w:id="1177"/>
      <w:bookmarkEnd w:id="1178"/>
      <w:bookmarkEnd w:id="1179"/>
      <w:bookmarkEnd w:id="1180"/>
      <w:bookmarkEnd w:id="1181"/>
      <w:bookmarkEnd w:id="1182"/>
      <w:bookmarkEnd w:id="1183"/>
      <w:bookmarkEnd w:id="1184"/>
      <w:bookmarkEnd w:id="1185"/>
      <w:bookmarkEnd w:id="1186"/>
      <w:bookmarkEnd w:id="1187"/>
    </w:p>
    <w:p w14:paraId="5FCCD128" w14:textId="77777777" w:rsidR="00251046" w:rsidRDefault="00251046" w:rsidP="00251046">
      <w:pPr>
        <w:pStyle w:val="BodyText"/>
      </w:pPr>
      <w:bookmarkStart w:id="1188" w:name="_Toc294097381"/>
      <w:bookmarkStart w:id="1189" w:name="_Toc294097454"/>
      <w:bookmarkStart w:id="1190" w:name="_Toc294097526"/>
      <w:bookmarkStart w:id="1191"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5678C064" w:rsidR="00251046" w:rsidRDefault="00251046" w:rsidP="00B611F6">
      <w:pPr>
        <w:pStyle w:val="ListBullet"/>
      </w:pPr>
      <w:proofErr w:type="spellStart"/>
      <w:r>
        <w:t>S</w:t>
      </w:r>
      <w:r w:rsidR="00217E66">
        <w:t>aola</w:t>
      </w:r>
      <w:r>
        <w:t>Lintra</w:t>
      </w:r>
      <w:proofErr w:type="spellEnd"/>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1192" w:name="_Toc296358169"/>
      <w:bookmarkStart w:id="1193" w:name="_Toc298854078"/>
      <w:bookmarkStart w:id="1194" w:name="_Toc299016721"/>
      <w:bookmarkStart w:id="1195" w:name="_Toc299025184"/>
      <w:bookmarkStart w:id="1196" w:name="_Toc299031495"/>
      <w:bookmarkStart w:id="1197" w:name="_Toc300262221"/>
      <w:bookmarkStart w:id="1198" w:name="_Toc536791776"/>
      <w:r w:rsidRPr="00344EB9">
        <w:t>Environment Variables</w:t>
      </w:r>
      <w:bookmarkEnd w:id="1188"/>
      <w:bookmarkEnd w:id="1189"/>
      <w:bookmarkEnd w:id="1190"/>
      <w:bookmarkEnd w:id="1191"/>
      <w:bookmarkEnd w:id="1192"/>
      <w:bookmarkEnd w:id="1193"/>
      <w:bookmarkEnd w:id="1194"/>
      <w:bookmarkEnd w:id="1195"/>
      <w:bookmarkEnd w:id="1196"/>
      <w:bookmarkEnd w:id="1197"/>
      <w:bookmarkEnd w:id="1198"/>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493"/>
        <w:gridCol w:w="4137"/>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1199" w:name="_Toc278006802"/>
      <w:bookmarkStart w:id="1200" w:name="_Ref291080146"/>
      <w:bookmarkStart w:id="1201" w:name="_Ref291080153"/>
      <w:bookmarkStart w:id="1202" w:name="_Ref291080184"/>
      <w:bookmarkStart w:id="1203" w:name="_Ref291080193"/>
      <w:bookmarkStart w:id="1204" w:name="_Ref291080329"/>
      <w:bookmarkStart w:id="1205" w:name="_Ref291080341"/>
      <w:bookmarkStart w:id="1206" w:name="_Ref291080417"/>
      <w:bookmarkStart w:id="1207" w:name="_Toc294097383"/>
      <w:bookmarkStart w:id="1208" w:name="_Toc294097456"/>
      <w:bookmarkStart w:id="1209" w:name="_Toc294097528"/>
      <w:bookmarkStart w:id="1210" w:name="_Toc294099913"/>
      <w:bookmarkStart w:id="1211" w:name="_Toc296358171"/>
      <w:bookmarkStart w:id="1212" w:name="_Toc298854079"/>
      <w:bookmarkStart w:id="1213" w:name="_Toc299016722"/>
      <w:bookmarkStart w:id="1214" w:name="_Toc299025185"/>
      <w:bookmarkStart w:id="1215" w:name="_Toc299031496"/>
      <w:bookmarkStart w:id="1216" w:name="_Toc300262222"/>
      <w:bookmarkStart w:id="1217" w:name="_Toc536791777"/>
      <w:r w:rsidRPr="00344EB9">
        <w:t>HIP Libraries Included in Release</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p>
    <w:p w14:paraId="4AE6FEBE" w14:textId="35E38344" w:rsidR="00FA6471" w:rsidRPr="00E12539" w:rsidRDefault="00FA6471" w:rsidP="00FA6471">
      <w:pPr>
        <w:pStyle w:val="Gaps"/>
      </w:pPr>
    </w:p>
    <w:tbl>
      <w:tblPr>
        <w:tblStyle w:val="TableClassic1"/>
        <w:tblW w:w="5000" w:type="pct"/>
        <w:tblLook w:val="06A0" w:firstRow="1" w:lastRow="0" w:firstColumn="1" w:lastColumn="0" w:noHBand="1" w:noVBand="1"/>
      </w:tblPr>
      <w:tblGrid>
        <w:gridCol w:w="2984"/>
        <w:gridCol w:w="1509"/>
        <w:gridCol w:w="4137"/>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1218" w:name="_Toc294097384"/>
      <w:bookmarkStart w:id="1219" w:name="_Toc294097457"/>
      <w:bookmarkStart w:id="1220" w:name="_Toc294097529"/>
      <w:bookmarkStart w:id="1221" w:name="_Toc294099914"/>
      <w:bookmarkStart w:id="1222" w:name="_Toc296358172"/>
      <w:bookmarkStart w:id="1223" w:name="_Toc298854080"/>
      <w:bookmarkStart w:id="1224" w:name="_Toc299016723"/>
      <w:bookmarkStart w:id="1225" w:name="_Toc299025186"/>
      <w:bookmarkStart w:id="1226" w:name="_Toc299031497"/>
      <w:bookmarkStart w:id="1227" w:name="_Toc300262223"/>
      <w:bookmarkStart w:id="1228" w:name="_Toc536791778"/>
      <w:r w:rsidRPr="006A58ED">
        <w:t>Register</w:t>
      </w:r>
      <w:r>
        <w:t xml:space="preserve"> Files</w:t>
      </w:r>
      <w:r w:rsidRPr="006A58ED">
        <w:t xml:space="preserve"> or </w:t>
      </w:r>
      <w:bookmarkEnd w:id="1218"/>
      <w:bookmarkEnd w:id="1219"/>
      <w:bookmarkEnd w:id="1220"/>
      <w:bookmarkEnd w:id="1221"/>
      <w:bookmarkEnd w:id="1222"/>
      <w:bookmarkEnd w:id="1223"/>
      <w:bookmarkEnd w:id="1224"/>
      <w:bookmarkEnd w:id="1225"/>
      <w:r>
        <w:t>SRAM</w:t>
      </w:r>
      <w:bookmarkEnd w:id="1226"/>
      <w:bookmarkEnd w:id="1227"/>
      <w:bookmarkEnd w:id="1228"/>
      <w:r w:rsidRPr="006A58ED">
        <w:t xml:space="preserve"> </w:t>
      </w:r>
    </w:p>
    <w:p w14:paraId="5FCCD156" w14:textId="742F8FC8" w:rsidR="00251046" w:rsidRPr="00E12539" w:rsidRDefault="000F2169" w:rsidP="00C04B88">
      <w:pPr>
        <w:pStyle w:val="BodyText"/>
      </w:pPr>
      <w:r>
        <w:t>Not applicable</w:t>
      </w:r>
    </w:p>
    <w:p w14:paraId="5FCCD157" w14:textId="7E5638FD" w:rsidR="00251046" w:rsidRDefault="00634F6E" w:rsidP="00251046">
      <w:pPr>
        <w:pStyle w:val="Heading3"/>
      </w:pPr>
      <w:bookmarkStart w:id="1229" w:name="_Toc294097385"/>
      <w:bookmarkStart w:id="1230" w:name="_Toc294097458"/>
      <w:bookmarkStart w:id="1231" w:name="_Toc294097530"/>
      <w:bookmarkStart w:id="1232" w:name="_Toc294099915"/>
      <w:bookmarkStart w:id="1233" w:name="_Toc296358173"/>
      <w:bookmarkStart w:id="1234" w:name="_Toc298854081"/>
      <w:bookmarkStart w:id="1235" w:name="_Toc299016724"/>
      <w:bookmarkStart w:id="1236" w:name="_Toc299025187"/>
      <w:bookmarkStart w:id="1237" w:name="_Toc299031498"/>
      <w:bookmarkStart w:id="1238" w:name="_Toc300262224"/>
      <w:bookmarkStart w:id="1239" w:name="_Toc536791779"/>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1229"/>
      <w:bookmarkEnd w:id="1230"/>
      <w:bookmarkEnd w:id="1231"/>
      <w:bookmarkEnd w:id="1232"/>
      <w:bookmarkEnd w:id="1233"/>
      <w:bookmarkEnd w:id="1234"/>
      <w:bookmarkEnd w:id="1235"/>
      <w:bookmarkEnd w:id="1236"/>
      <w:bookmarkEnd w:id="1237"/>
      <w:bookmarkEnd w:id="1238"/>
      <w:bookmarkEnd w:id="1239"/>
    </w:p>
    <w:p w14:paraId="5FCCD158" w14:textId="6D3D9B21" w:rsidR="001B37DF" w:rsidRDefault="001B37DF" w:rsidP="00CC4994">
      <w:pPr>
        <w:pStyle w:val="Gaps"/>
      </w:pPr>
    </w:p>
    <w:tbl>
      <w:tblPr>
        <w:tblStyle w:val="TableClassic1"/>
        <w:tblW w:w="5000" w:type="pct"/>
        <w:tblLook w:val="06A0" w:firstRow="1" w:lastRow="0" w:firstColumn="1" w:lastColumn="0" w:noHBand="1" w:noVBand="1"/>
      </w:tblPr>
      <w:tblGrid>
        <w:gridCol w:w="3605"/>
        <w:gridCol w:w="2484"/>
        <w:gridCol w:w="2541"/>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1240" w:name="_Toc294097386"/>
      <w:bookmarkStart w:id="1241" w:name="_Toc294097459"/>
      <w:bookmarkStart w:id="1242" w:name="_Toc294097531"/>
      <w:bookmarkStart w:id="1243" w:name="_Toc294099916"/>
      <w:bookmarkStart w:id="1244" w:name="_Toc296358174"/>
      <w:bookmarkStart w:id="1245" w:name="_Toc298854082"/>
      <w:bookmarkStart w:id="1246" w:name="_Toc299016725"/>
      <w:bookmarkStart w:id="1247" w:name="_Toc299025188"/>
      <w:bookmarkStart w:id="1248" w:name="_Toc299031499"/>
      <w:bookmarkStart w:id="1249" w:name="_Toc300262225"/>
      <w:bookmarkStart w:id="1250" w:name="_Toc536791780"/>
      <w:r w:rsidRPr="00344EB9">
        <w:lastRenderedPageBreak/>
        <w:t>Directory Structure</w:t>
      </w:r>
      <w:bookmarkEnd w:id="1240"/>
      <w:bookmarkEnd w:id="1241"/>
      <w:bookmarkEnd w:id="1242"/>
      <w:bookmarkEnd w:id="1243"/>
      <w:bookmarkEnd w:id="1244"/>
      <w:bookmarkEnd w:id="1245"/>
      <w:bookmarkEnd w:id="1246"/>
      <w:bookmarkEnd w:id="1247"/>
      <w:bookmarkEnd w:id="1248"/>
      <w:bookmarkEnd w:id="1249"/>
      <w:bookmarkEnd w:id="1250"/>
    </w:p>
    <w:p w14:paraId="54AE9323" w14:textId="45BADF68" w:rsidR="00B40189" w:rsidRDefault="00B40189" w:rsidP="00C04B88">
      <w:pPr>
        <w:pStyle w:val="BodyText0"/>
      </w:pPr>
      <w:r>
        <w:t>Doc</w:t>
      </w:r>
    </w:p>
    <w:p w14:paraId="2D1980EF" w14:textId="2AB35D65" w:rsidR="00B40189" w:rsidRDefault="00B40189" w:rsidP="00C04B88">
      <w:pPr>
        <w:pStyle w:val="BodyText0"/>
      </w:pPr>
      <w:proofErr w:type="spellStart"/>
      <w:r>
        <w:t>Cfg</w:t>
      </w:r>
      <w:proofErr w:type="spellEnd"/>
    </w:p>
    <w:p w14:paraId="2C998B10" w14:textId="06A6B2B5" w:rsidR="00B40189" w:rsidRDefault="00B40189" w:rsidP="00C04B88">
      <w:pPr>
        <w:pStyle w:val="BodyText0"/>
      </w:pPr>
      <w:r>
        <w:t>Bin</w:t>
      </w:r>
    </w:p>
    <w:p w14:paraId="3E12A649" w14:textId="03E6ACA2" w:rsidR="00B40189" w:rsidRDefault="00B40189" w:rsidP="00C04B88">
      <w:pPr>
        <w:pStyle w:val="BodyText0"/>
      </w:pPr>
      <w:proofErr w:type="spellStart"/>
      <w:r>
        <w:t>Src</w:t>
      </w:r>
      <w:proofErr w:type="spellEnd"/>
    </w:p>
    <w:p w14:paraId="442279DC" w14:textId="777492E8" w:rsidR="00B40189" w:rsidRDefault="00B40189" w:rsidP="00C04B88">
      <w:pPr>
        <w:pStyle w:val="BodyText0"/>
      </w:pPr>
      <w:r>
        <w:t>Tools</w:t>
      </w:r>
    </w:p>
    <w:p w14:paraId="43796D56" w14:textId="3B58296A" w:rsidR="00B40189" w:rsidRDefault="00B40189" w:rsidP="00C04B88">
      <w:pPr>
        <w:pStyle w:val="BodyText0"/>
      </w:pPr>
      <w:r>
        <w:t xml:space="preserve">Target </w:t>
      </w:r>
    </w:p>
    <w:p w14:paraId="029D469E" w14:textId="44085F71" w:rsidR="00AE205E" w:rsidRDefault="00AE205E" w:rsidP="00344EB9">
      <w:pPr>
        <w:pStyle w:val="Heading2"/>
      </w:pPr>
      <w:bookmarkStart w:id="1251" w:name="_Toc294097387"/>
      <w:bookmarkStart w:id="1252" w:name="_Toc294097460"/>
      <w:bookmarkStart w:id="1253" w:name="_Toc294097532"/>
      <w:bookmarkStart w:id="1254" w:name="_Toc294099917"/>
      <w:bookmarkStart w:id="1255" w:name="_Toc296358175"/>
      <w:bookmarkStart w:id="1256" w:name="_Toc298854083"/>
      <w:bookmarkStart w:id="1257" w:name="_Toc299016726"/>
      <w:bookmarkStart w:id="1258" w:name="_Toc299025189"/>
      <w:bookmarkStart w:id="1259" w:name="_Toc299031500"/>
      <w:bookmarkStart w:id="1260" w:name="_Toc300262226"/>
      <w:bookmarkStart w:id="1261" w:name="_Toc536791781"/>
      <w:r>
        <w:t>Ace</w:t>
      </w:r>
      <w:bookmarkEnd w:id="1261"/>
    </w:p>
    <w:p w14:paraId="66AADDB5" w14:textId="702738CD" w:rsidR="00AE205E" w:rsidRDefault="00AE205E" w:rsidP="00AE205E">
      <w:pPr>
        <w:pStyle w:val="BodyText"/>
      </w:pPr>
      <w:r>
        <w:t xml:space="preserve">Paths to </w:t>
      </w:r>
      <w:proofErr w:type="spellStart"/>
      <w:r>
        <w:t>acerc</w:t>
      </w:r>
      <w:proofErr w:type="spellEnd"/>
      <w:r>
        <w:t>:</w:t>
      </w:r>
      <w:r w:rsidR="000478D4">
        <w:t xml:space="preserve"> </w:t>
      </w:r>
      <w:r w:rsidR="00242F2E">
        <w:t>$MODEL_ROOT/</w:t>
      </w:r>
      <w:proofErr w:type="spellStart"/>
      <w:r w:rsidR="00242F2E">
        <w:t>cfg</w:t>
      </w:r>
      <w:proofErr w:type="spellEnd"/>
      <w:r w:rsidR="00242F2E">
        <w:t>/</w:t>
      </w:r>
      <w:proofErr w:type="spellStart"/>
      <w:r w:rsidR="00242F2E">
        <w:t>rcf_widget_library</w:t>
      </w:r>
      <w:r w:rsidR="00B40189">
        <w:t>.acerc</w:t>
      </w:r>
      <w:proofErr w:type="spellEnd"/>
    </w:p>
    <w:p w14:paraId="4945E81B" w14:textId="24DBC406" w:rsidR="00AE205E" w:rsidRDefault="00AE205E" w:rsidP="00242F2E">
      <w:pPr>
        <w:pStyle w:val="BodyText"/>
        <w:tabs>
          <w:tab w:val="left" w:pos="5529"/>
        </w:tabs>
      </w:pPr>
      <w:r>
        <w:t xml:space="preserve">Location of </w:t>
      </w:r>
      <w:proofErr w:type="spellStart"/>
      <w:r>
        <w:t>udf</w:t>
      </w:r>
      <w:proofErr w:type="spellEnd"/>
      <w:r>
        <w:t xml:space="preserve"> file:</w:t>
      </w:r>
      <w:r w:rsidR="00242F2E">
        <w:t>$MODEL_ROOT/</w:t>
      </w:r>
      <w:proofErr w:type="spellStart"/>
      <w:r w:rsidR="00242F2E">
        <w:t>cfg</w:t>
      </w:r>
      <w:proofErr w:type="spellEnd"/>
      <w:r w:rsidR="00242F2E">
        <w:t>/</w:t>
      </w:r>
      <w:proofErr w:type="spellStart"/>
      <w:r w:rsidR="00242F2E">
        <w:t>r</w:t>
      </w:r>
      <w:r w:rsidR="00907DB9">
        <w:t>cfwl</w:t>
      </w:r>
      <w:r w:rsidR="00492BF0">
        <w:t>_hdl.udf</w:t>
      </w:r>
      <w:proofErr w:type="spellEnd"/>
      <w:r w:rsidR="00242F2E">
        <w:tab/>
      </w:r>
    </w:p>
    <w:p w14:paraId="60252586" w14:textId="77777777" w:rsidR="008D2EEF" w:rsidRDefault="00AE205E" w:rsidP="00AE205E">
      <w:pPr>
        <w:pStyle w:val="BodyText"/>
      </w:pPr>
      <w:r>
        <w:t>Model to use when importing libraries:</w:t>
      </w:r>
      <w:r w:rsidR="00242F2E" w:rsidRPr="00242F2E">
        <w:t xml:space="preserve"> </w:t>
      </w:r>
    </w:p>
    <w:p w14:paraId="3426A5FE" w14:textId="77777777" w:rsidR="008D2EEF" w:rsidRDefault="00242F2E" w:rsidP="008D2EEF">
      <w:pPr>
        <w:pStyle w:val="BodyText"/>
        <w:spacing w:after="0"/>
        <w:ind w:firstLine="360"/>
      </w:pPr>
      <w:proofErr w:type="spellStart"/>
      <w:r w:rsidRPr="00242F2E">
        <w:t>rcfwl_cdc_wrapper_rtl_lib</w:t>
      </w:r>
      <w:proofErr w:type="spellEnd"/>
    </w:p>
    <w:p w14:paraId="7005A608" w14:textId="77777777" w:rsidR="008D2EEF" w:rsidRDefault="008D2EEF" w:rsidP="008D2EEF">
      <w:pPr>
        <w:pStyle w:val="BodyText"/>
        <w:spacing w:before="0" w:after="0"/>
        <w:ind w:firstLine="360"/>
      </w:pPr>
      <w:proofErr w:type="spellStart"/>
      <w:r>
        <w:t>rcfwl_dft_reset_sync_rtl_lib</w:t>
      </w:r>
      <w:proofErr w:type="spellEnd"/>
    </w:p>
    <w:p w14:paraId="65C6DD93" w14:textId="1DFBE018" w:rsidR="00AE205E" w:rsidRPr="00D7648C" w:rsidRDefault="008D2EEF" w:rsidP="008D2EEF">
      <w:pPr>
        <w:pStyle w:val="BodyText"/>
        <w:spacing w:before="0"/>
        <w:ind w:firstLine="360"/>
        <w:rPr>
          <w:strike/>
        </w:rPr>
      </w:pPr>
      <w:proofErr w:type="spellStart"/>
      <w:r w:rsidRPr="00D7648C">
        <w:rPr>
          <w:strike/>
        </w:rPr>
        <w:t>rcfwl_pok</w:t>
      </w:r>
      <w:r w:rsidR="00907DB9" w:rsidRPr="00D7648C">
        <w:rPr>
          <w:strike/>
        </w:rPr>
        <w:t>_mgr</w:t>
      </w:r>
      <w:r w:rsidRPr="00D7648C">
        <w:rPr>
          <w:strike/>
        </w:rPr>
        <w:t>_rtl_lib</w:t>
      </w:r>
      <w:proofErr w:type="spellEnd"/>
    </w:p>
    <w:p w14:paraId="7B281241" w14:textId="7CF35FBC" w:rsidR="00AE205E" w:rsidRDefault="00AE205E" w:rsidP="00AE205E">
      <w:pPr>
        <w:pStyle w:val="BodyText"/>
      </w:pPr>
      <w:r>
        <w:t xml:space="preserve">Elaboration options not </w:t>
      </w:r>
      <w:proofErr w:type="spellStart"/>
      <w:r>
        <w:t>exported</w:t>
      </w:r>
      <w:proofErr w:type="gramStart"/>
      <w:r>
        <w:t>:</w:t>
      </w:r>
      <w:r w:rsidR="00492BF0">
        <w:t>N</w:t>
      </w:r>
      <w:proofErr w:type="spellEnd"/>
      <w:proofErr w:type="gramEnd"/>
      <w:r w:rsidR="00492BF0">
        <w:t>/A</w:t>
      </w:r>
    </w:p>
    <w:p w14:paraId="424BF47F" w14:textId="027771E1" w:rsidR="00AE205E" w:rsidRPr="00AE205E" w:rsidRDefault="00AE205E" w:rsidP="00AE205E">
      <w:pPr>
        <w:pStyle w:val="BodyText"/>
      </w:pPr>
      <w:r>
        <w:t xml:space="preserve">Required content in </w:t>
      </w:r>
      <w:proofErr w:type="spellStart"/>
      <w:r>
        <w:t>sip_shared_libs:</w:t>
      </w:r>
      <w:r w:rsidR="00492BF0">
        <w:t>N</w:t>
      </w:r>
      <w:proofErr w:type="spellEnd"/>
      <w:r w:rsidR="00492BF0">
        <w:t>/A</w:t>
      </w:r>
    </w:p>
    <w:p w14:paraId="5FCCD16B" w14:textId="77777777" w:rsidR="00251046" w:rsidRPr="00344EB9" w:rsidRDefault="00251046" w:rsidP="00344EB9">
      <w:pPr>
        <w:pStyle w:val="Heading2"/>
      </w:pPr>
      <w:bookmarkStart w:id="1262" w:name="_Toc536791782"/>
      <w:proofErr w:type="spellStart"/>
      <w:r w:rsidRPr="00344EB9">
        <w:t>Lintra</w:t>
      </w:r>
      <w:bookmarkEnd w:id="1251"/>
      <w:bookmarkEnd w:id="1252"/>
      <w:bookmarkEnd w:id="1253"/>
      <w:bookmarkEnd w:id="1254"/>
      <w:bookmarkEnd w:id="1255"/>
      <w:bookmarkEnd w:id="1256"/>
      <w:bookmarkEnd w:id="1257"/>
      <w:bookmarkEnd w:id="1258"/>
      <w:bookmarkEnd w:id="1259"/>
      <w:bookmarkEnd w:id="1260"/>
      <w:bookmarkEnd w:id="1262"/>
      <w:proofErr w:type="spellEnd"/>
    </w:p>
    <w:p w14:paraId="5FCCD16C" w14:textId="7AD2472D" w:rsidR="00251046" w:rsidRPr="002B71AB" w:rsidRDefault="00251046" w:rsidP="00B50447">
      <w:pPr>
        <w:pStyle w:val="BodyText"/>
      </w:pPr>
      <w:proofErr w:type="spellStart"/>
      <w:r w:rsidRPr="00897D91">
        <w:t>Lintra</w:t>
      </w:r>
      <w:proofErr w:type="spellEnd"/>
      <w:r w:rsidRPr="00897D91">
        <w:t xml:space="preserve"> Version</w:t>
      </w:r>
      <w:r>
        <w:t>:</w:t>
      </w:r>
      <w:r w:rsidRPr="00897D91">
        <w:tab/>
      </w:r>
      <w:r w:rsidR="00907DB9">
        <w:t>per tool contour</w:t>
      </w:r>
    </w:p>
    <w:p w14:paraId="5FCCD16D" w14:textId="50B22C6A" w:rsidR="00251046" w:rsidRPr="00897D91" w:rsidRDefault="00251046" w:rsidP="00B50447">
      <w:pPr>
        <w:pStyle w:val="BodyText"/>
      </w:pPr>
      <w:proofErr w:type="spellStart"/>
      <w:r w:rsidRPr="00897D91">
        <w:t>Lintra</w:t>
      </w:r>
      <w:proofErr w:type="spellEnd"/>
      <w:r w:rsidRPr="00897D91">
        <w:t xml:space="preserve"> </w:t>
      </w:r>
      <w:proofErr w:type="gramStart"/>
      <w:r w:rsidRPr="00897D91">
        <w:t xml:space="preserve">location </w:t>
      </w:r>
      <w:r>
        <w:t>:</w:t>
      </w:r>
      <w:proofErr w:type="gramEnd"/>
      <w:r>
        <w:t xml:space="preserve"> </w:t>
      </w:r>
      <w:r w:rsidR="00492BF0">
        <w:t>tools/</w:t>
      </w:r>
      <w:proofErr w:type="spellStart"/>
      <w:r w:rsidR="00492BF0">
        <w:t>lintra</w:t>
      </w:r>
      <w:proofErr w:type="spellEnd"/>
      <w:r w:rsidR="00492BF0">
        <w:t>/</w:t>
      </w:r>
    </w:p>
    <w:p w14:paraId="5FCCD16E" w14:textId="39DE4CA7" w:rsidR="00251046" w:rsidRPr="00897D91" w:rsidRDefault="00633141" w:rsidP="00B50447">
      <w:pPr>
        <w:pStyle w:val="BodyText"/>
      </w:pPr>
      <w:r>
        <w:t>Location of w</w:t>
      </w:r>
      <w:r w:rsidR="00251046" w:rsidRPr="00897D91">
        <w:t>aiver files</w:t>
      </w:r>
      <w:r w:rsidR="00251046">
        <w:t xml:space="preserve">: </w:t>
      </w:r>
      <w:r w:rsidR="00492BF0">
        <w:t xml:space="preserve"> tools/</w:t>
      </w:r>
      <w:proofErr w:type="spellStart"/>
      <w:r w:rsidR="00492BF0">
        <w:t>lintra</w:t>
      </w:r>
      <w:proofErr w:type="spellEnd"/>
      <w:r w:rsidR="00492BF0">
        <w:t>/waivers</w:t>
      </w:r>
    </w:p>
    <w:p w14:paraId="5FCCD16F" w14:textId="75126511" w:rsidR="00251046" w:rsidRPr="00897D91" w:rsidRDefault="00633141" w:rsidP="00B50447">
      <w:pPr>
        <w:pStyle w:val="BodyText"/>
      </w:pPr>
      <w:r>
        <w:t xml:space="preserve">Location of </w:t>
      </w:r>
      <w:proofErr w:type="spellStart"/>
      <w:r w:rsidR="00251046" w:rsidRPr="00897D91">
        <w:t>Lintra</w:t>
      </w:r>
      <w:proofErr w:type="spellEnd"/>
      <w:r w:rsidR="00251046" w:rsidRPr="00897D91">
        <w:t xml:space="preserve">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proofErr w:type="spellStart"/>
      <w:r w:rsidR="00251046">
        <w:t>Lintra</w:t>
      </w:r>
      <w:proofErr w:type="spellEnd"/>
      <w:r w:rsidR="00251046" w:rsidRPr="00897D91">
        <w:t xml:space="preserve"> repo</w:t>
      </w:r>
      <w:r w:rsidR="00251046">
        <w:t xml:space="preserve">rt file for warnings and errors: </w:t>
      </w:r>
    </w:p>
    <w:p w14:paraId="5FCCD170" w14:textId="7D5F9186" w:rsidR="00251046" w:rsidRPr="00897D91" w:rsidRDefault="000478D4" w:rsidP="00B50447">
      <w:pPr>
        <w:pStyle w:val="BodyText"/>
      </w:pPr>
      <w:r>
        <w:t xml:space="preserve"> $MODEL_ROOT/</w:t>
      </w:r>
      <w:r w:rsidR="00492BF0" w:rsidRPr="00492BF0">
        <w:t>target/lint/</w:t>
      </w:r>
      <w:r>
        <w:t>&lt;</w:t>
      </w:r>
      <w:proofErr w:type="spellStart"/>
      <w:r>
        <w:t>model_name</w:t>
      </w:r>
      <w:proofErr w:type="spellEnd"/>
      <w:r>
        <w:t>&gt;</w:t>
      </w:r>
      <w:r w:rsidRPr="00492BF0">
        <w:t xml:space="preserve"> </w:t>
      </w:r>
      <w:r w:rsidR="00492BF0" w:rsidRPr="00492BF0">
        <w:t>/</w:t>
      </w:r>
      <w:r>
        <w:t>&lt;</w:t>
      </w:r>
      <w:proofErr w:type="spellStart"/>
      <w:r>
        <w:t>model_name</w:t>
      </w:r>
      <w:proofErr w:type="spellEnd"/>
      <w:r>
        <w:t>&gt;.log</w:t>
      </w:r>
    </w:p>
    <w:p w14:paraId="5FCCD171" w14:textId="77777777" w:rsidR="00251046" w:rsidRPr="00344EB9" w:rsidRDefault="00251046" w:rsidP="00344EB9">
      <w:pPr>
        <w:pStyle w:val="Heading2"/>
      </w:pPr>
      <w:bookmarkStart w:id="1263" w:name="_Toc294097388"/>
      <w:bookmarkStart w:id="1264" w:name="_Toc294097461"/>
      <w:bookmarkStart w:id="1265" w:name="_Toc294097533"/>
      <w:bookmarkStart w:id="1266" w:name="_Toc294099918"/>
      <w:bookmarkStart w:id="1267" w:name="_Toc296358176"/>
      <w:bookmarkStart w:id="1268" w:name="_Toc299025190"/>
      <w:bookmarkStart w:id="1269" w:name="_Toc299031501"/>
      <w:bookmarkStart w:id="1270" w:name="_Toc300262227"/>
      <w:bookmarkStart w:id="1271" w:name="_Toc536791783"/>
      <w:r w:rsidRPr="00344EB9">
        <w:t>Synthesis</w:t>
      </w:r>
      <w:bookmarkEnd w:id="1263"/>
      <w:bookmarkEnd w:id="1264"/>
      <w:bookmarkEnd w:id="1265"/>
      <w:bookmarkEnd w:id="1266"/>
      <w:bookmarkEnd w:id="1267"/>
      <w:bookmarkEnd w:id="1268"/>
      <w:bookmarkEnd w:id="1269"/>
      <w:bookmarkEnd w:id="1270"/>
      <w:bookmarkEnd w:id="1271"/>
    </w:p>
    <w:p w14:paraId="5FCCD172" w14:textId="024719CD" w:rsidR="00251046" w:rsidRDefault="000E7020" w:rsidP="00C04B88">
      <w:pPr>
        <w:pStyle w:val="BodyText"/>
      </w:pPr>
      <w:r>
        <w:t>All synthesis constraints</w:t>
      </w:r>
      <w:r w:rsidR="009953A5">
        <w:t xml:space="preserve"> and </w:t>
      </w:r>
      <w:proofErr w:type="spellStart"/>
      <w:proofErr w:type="gramStart"/>
      <w:r w:rsidR="009953A5">
        <w:t>io</w:t>
      </w:r>
      <w:proofErr w:type="spellEnd"/>
      <w:proofErr w:type="gramEnd"/>
      <w:r w:rsidR="009953A5">
        <w:t xml:space="preserve"> definitions</w:t>
      </w:r>
      <w:r>
        <w:t xml:space="preserve"> are in tools/</w:t>
      </w:r>
      <w:proofErr w:type="spellStart"/>
      <w:r>
        <w:t>syn</w:t>
      </w:r>
      <w:proofErr w:type="spellEnd"/>
      <w:r>
        <w:t>/&lt;model&gt;/</w:t>
      </w:r>
      <w:r w:rsidR="009953A5">
        <w:t>inputs</w:t>
      </w:r>
    </w:p>
    <w:p w14:paraId="67695DA3" w14:textId="3E62C4F3" w:rsidR="00810FC1" w:rsidRPr="00810FC1" w:rsidRDefault="00810FC1" w:rsidP="00810FC1">
      <w:pPr>
        <w:pStyle w:val="Heading3"/>
      </w:pPr>
      <w:bookmarkStart w:id="1272" w:name="_Toc536791784"/>
      <w:r>
        <w:t>Clocks</w:t>
      </w:r>
      <w:bookmarkEnd w:id="1272"/>
    </w:p>
    <w:p w14:paraId="5FCCD173" w14:textId="1E744DFF"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58"/>
        <w:gridCol w:w="1567"/>
        <w:gridCol w:w="1439"/>
        <w:gridCol w:w="1797"/>
        <w:gridCol w:w="3269"/>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t>Generated Clocks</w:t>
      </w:r>
    </w:p>
    <w:tbl>
      <w:tblPr>
        <w:tblStyle w:val="TableClassic1"/>
        <w:tblW w:w="5000" w:type="pct"/>
        <w:tblLook w:val="0620" w:firstRow="1" w:lastRow="0" w:firstColumn="0" w:lastColumn="0" w:noHBand="1" w:noVBand="1"/>
      </w:tblPr>
      <w:tblGrid>
        <w:gridCol w:w="556"/>
        <w:gridCol w:w="1379"/>
        <w:gridCol w:w="2109"/>
        <w:gridCol w:w="2218"/>
        <w:gridCol w:w="808"/>
        <w:gridCol w:w="1560"/>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1273" w:name="_Toc294097389"/>
      <w:bookmarkStart w:id="1274" w:name="_Toc294097462"/>
      <w:bookmarkStart w:id="1275" w:name="_Toc294097534"/>
      <w:bookmarkStart w:id="1276" w:name="_Toc294099919"/>
      <w:bookmarkStart w:id="1277" w:name="_Toc296358177"/>
      <w:bookmarkStart w:id="1278" w:name="_Toc299025191"/>
      <w:bookmarkStart w:id="1279" w:name="_Toc299031502"/>
      <w:bookmarkStart w:id="1280" w:name="_Toc300262228"/>
      <w:bookmarkStart w:id="1281" w:name="_Toc536791785"/>
      <w:r>
        <w:t>Clock Diagram</w:t>
      </w:r>
      <w:bookmarkEnd w:id="1281"/>
    </w:p>
    <w:p w14:paraId="1C340771" w14:textId="24A186F0" w:rsidR="00810FC1" w:rsidRDefault="00810FC1" w:rsidP="00810FC1">
      <w:pPr>
        <w:pStyle w:val="Heading3"/>
      </w:pPr>
      <w:bookmarkStart w:id="1282" w:name="_Toc536791786"/>
      <w:r>
        <w:t>Constraint Files</w:t>
      </w:r>
      <w:bookmarkEnd w:id="1282"/>
    </w:p>
    <w:p w14:paraId="292104BC" w14:textId="4BDA480F" w:rsidR="00810FC1" w:rsidRDefault="006B0759" w:rsidP="00C04B88">
      <w:pPr>
        <w:pStyle w:val="BodyText"/>
      </w:pPr>
      <w:r>
        <w:t>Not applicable</w:t>
      </w:r>
    </w:p>
    <w:p w14:paraId="44041376" w14:textId="725C089E" w:rsidR="00810FC1" w:rsidRDefault="00810FC1" w:rsidP="00C04B88">
      <w:pPr>
        <w:pStyle w:val="Heading3"/>
      </w:pPr>
      <w:bookmarkStart w:id="1283" w:name="_Toc536791787"/>
      <w:r>
        <w:t>Scan Insertion</w:t>
      </w:r>
      <w:bookmarkEnd w:id="1283"/>
    </w:p>
    <w:p w14:paraId="12F2EFF2" w14:textId="4181FAD1" w:rsidR="00DA56F7" w:rsidRPr="00810FC1" w:rsidRDefault="006B0759" w:rsidP="00C04B88">
      <w:pPr>
        <w:pStyle w:val="BodyText"/>
      </w:pPr>
      <w:r>
        <w:t>Not applicable</w:t>
      </w:r>
    </w:p>
    <w:p w14:paraId="5FCCD1A5" w14:textId="77777777" w:rsidR="00251046" w:rsidRPr="00344EB9" w:rsidRDefault="00251046" w:rsidP="00344EB9">
      <w:pPr>
        <w:pStyle w:val="Heading2"/>
      </w:pPr>
      <w:bookmarkStart w:id="1284" w:name="_Toc536791788"/>
      <w:r w:rsidRPr="00344EB9">
        <w:t>Formal Verification</w:t>
      </w:r>
      <w:bookmarkEnd w:id="1273"/>
      <w:bookmarkEnd w:id="1274"/>
      <w:bookmarkEnd w:id="1275"/>
      <w:bookmarkEnd w:id="1276"/>
      <w:bookmarkEnd w:id="1277"/>
      <w:bookmarkEnd w:id="1278"/>
      <w:bookmarkEnd w:id="1279"/>
      <w:bookmarkEnd w:id="1280"/>
      <w:bookmarkEnd w:id="1284"/>
    </w:p>
    <w:p w14:paraId="5FCCD1A6" w14:textId="38C88B90" w:rsidR="00251046" w:rsidRPr="00814F9E" w:rsidRDefault="006B0759" w:rsidP="00C04B88">
      <w:pPr>
        <w:pStyle w:val="BodyText"/>
      </w:pPr>
      <w:r>
        <w:t>Not applicable</w:t>
      </w:r>
    </w:p>
    <w:p w14:paraId="5FCCD1A7" w14:textId="77777777" w:rsidR="00251046" w:rsidRPr="00344EB9" w:rsidRDefault="00251046" w:rsidP="00344EB9">
      <w:pPr>
        <w:pStyle w:val="Heading2"/>
      </w:pPr>
      <w:bookmarkStart w:id="1285" w:name="_Toc294097390"/>
      <w:bookmarkStart w:id="1286" w:name="_Toc294097463"/>
      <w:bookmarkStart w:id="1287" w:name="_Toc294097535"/>
      <w:bookmarkStart w:id="1288" w:name="_Toc294099920"/>
      <w:bookmarkStart w:id="1289" w:name="_Toc296358178"/>
      <w:bookmarkStart w:id="1290" w:name="_Toc299025192"/>
      <w:bookmarkStart w:id="1291" w:name="_Toc299031503"/>
      <w:bookmarkStart w:id="1292" w:name="_Toc300262229"/>
      <w:bookmarkStart w:id="1293" w:name="_Toc536791789"/>
      <w:r w:rsidRPr="00344EB9">
        <w:t>CDC</w:t>
      </w:r>
      <w:bookmarkEnd w:id="1285"/>
      <w:bookmarkEnd w:id="1286"/>
      <w:bookmarkEnd w:id="1287"/>
      <w:bookmarkEnd w:id="1288"/>
      <w:bookmarkEnd w:id="1289"/>
      <w:bookmarkEnd w:id="1290"/>
      <w:bookmarkEnd w:id="1291"/>
      <w:bookmarkEnd w:id="1292"/>
      <w:bookmarkEnd w:id="1293"/>
    </w:p>
    <w:p w14:paraId="407B632B" w14:textId="0FAD0610" w:rsidR="00E32E4D" w:rsidRDefault="006B0759" w:rsidP="00C04B88">
      <w:pPr>
        <w:pStyle w:val="BodyText"/>
      </w:pPr>
      <w:r>
        <w:t>Not applicable</w:t>
      </w:r>
    </w:p>
    <w:p w14:paraId="080E72F1" w14:textId="421330A6" w:rsidR="000A293F" w:rsidRDefault="000A293F">
      <w:pPr>
        <w:pStyle w:val="Heading1"/>
      </w:pPr>
      <w:bookmarkStart w:id="1294" w:name="_Toc300262231"/>
      <w:bookmarkStart w:id="1295" w:name="_Toc536791790"/>
      <w:r>
        <w:lastRenderedPageBreak/>
        <w:t>Physical Integration</w:t>
      </w:r>
      <w:bookmarkEnd w:id="1295"/>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778DA33D" w:rsidR="000A293F" w:rsidRDefault="000A293F" w:rsidP="000A293F">
      <w:pPr>
        <w:pStyle w:val="Gaps"/>
      </w:pPr>
    </w:p>
    <w:tbl>
      <w:tblPr>
        <w:tblStyle w:val="TableGrid"/>
        <w:tblW w:w="5000" w:type="pct"/>
        <w:tblLook w:val="04A0" w:firstRow="1" w:lastRow="0" w:firstColumn="1" w:lastColumn="0" w:noHBand="0" w:noVBand="1"/>
      </w:tblPr>
      <w:tblGrid>
        <w:gridCol w:w="3783"/>
        <w:gridCol w:w="4847"/>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1296" w:name="_Toc536791791"/>
      <w:r>
        <w:lastRenderedPageBreak/>
        <w:t>Integration Test Plan</w:t>
      </w:r>
      <w:bookmarkEnd w:id="1294"/>
      <w:bookmarkEnd w:id="1296"/>
    </w:p>
    <w:bookmarkEnd w:id="8"/>
    <w:bookmarkEnd w:id="9"/>
    <w:p w14:paraId="7B0D71A0" w14:textId="5D6D726B" w:rsidR="005329EA" w:rsidRDefault="006B0759" w:rsidP="00C04B88">
      <w:pPr>
        <w:pStyle w:val="BodyText"/>
      </w:pPr>
      <w:r>
        <w:t>Not applicable</w:t>
      </w:r>
    </w:p>
    <w:p w14:paraId="2559A4A1" w14:textId="3B570511" w:rsidR="005329EA" w:rsidRDefault="00CD18D3" w:rsidP="00C04B88">
      <w:pPr>
        <w:pStyle w:val="Heading1"/>
      </w:pPr>
      <w:bookmarkStart w:id="1297" w:name="_Toc536791792"/>
      <w:r>
        <w:lastRenderedPageBreak/>
        <w:t>Appendix</w:t>
      </w:r>
      <w:bookmarkEnd w:id="1297"/>
    </w:p>
    <w:p w14:paraId="781AD12B" w14:textId="77777777" w:rsidR="00967E9A" w:rsidRDefault="00967E9A" w:rsidP="00B50447">
      <w:pPr>
        <w:pStyle w:val="Gaps"/>
      </w:pPr>
    </w:p>
    <w:p w14:paraId="005918D7" w14:textId="691D3B5A" w:rsidR="00CD18D3" w:rsidRDefault="00983C10" w:rsidP="00C04B88">
      <w:pPr>
        <w:pStyle w:val="Heading2"/>
      </w:pPr>
      <w:r w:rsidRPr="00983C10">
        <w:t xml:space="preserve"> </w:t>
      </w:r>
      <w:bookmarkStart w:id="1298" w:name="_Toc536791793"/>
      <w:r w:rsidR="00CD18D3">
        <w:t>Subsystem connectivity details</w:t>
      </w:r>
      <w:bookmarkEnd w:id="1298"/>
    </w:p>
    <w:p w14:paraId="1E9B8163" w14:textId="77777777" w:rsidR="00983C10" w:rsidRDefault="00983C10" w:rsidP="00C04B88"/>
    <w:p w14:paraId="4EBF7E91" w14:textId="3DF13A93" w:rsidR="00CD18D3" w:rsidRDefault="00DC6C73" w:rsidP="00C04B88">
      <w:r>
        <w:t xml:space="preserve">For more information on the connectivity planned with the </w:t>
      </w:r>
      <w:proofErr w:type="spellStart"/>
      <w:r>
        <w:t>cdc_wrapper</w:t>
      </w:r>
      <w:proofErr w:type="spellEnd"/>
      <w:r>
        <w:t xml:space="preserve"> in your subsystem, please refer to the ‘GPSB endpoints and </w:t>
      </w:r>
      <w:proofErr w:type="spellStart"/>
      <w:r>
        <w:t>cdc_wrappers</w:t>
      </w:r>
      <w:proofErr w:type="spellEnd"/>
      <w:r>
        <w:t xml:space="preserve">’ spreadsheet reference in section </w:t>
      </w:r>
      <w:r w:rsidR="0037568D">
        <w:t>1.4</w:t>
      </w:r>
    </w:p>
    <w:p w14:paraId="1534E9C6" w14:textId="473401F3" w:rsidR="0037568D" w:rsidRDefault="0037568D" w:rsidP="00C04B88">
      <w:r>
        <w:t>and to the integration examples in section 3.1.3.</w:t>
      </w:r>
    </w:p>
    <w:p w14:paraId="313B96DA" w14:textId="1D8C5799" w:rsidR="0037568D" w:rsidRDefault="0037568D" w:rsidP="00C04B88"/>
    <w:p w14:paraId="2C094F04" w14:textId="77777777" w:rsidR="0037568D" w:rsidRDefault="0037568D" w:rsidP="00C04B88"/>
    <w:p w14:paraId="29F9066E" w14:textId="77777777" w:rsidR="0037568D" w:rsidRDefault="0037568D" w:rsidP="00C04B88"/>
    <w:p w14:paraId="67046169" w14:textId="4ACB6BBB" w:rsidR="00CD18D3" w:rsidRDefault="00CD18D3" w:rsidP="00C04B88"/>
    <w:p w14:paraId="4BA94148" w14:textId="77777777" w:rsidR="00CD18D3" w:rsidRDefault="00CD18D3" w:rsidP="00C04B88"/>
    <w:p w14:paraId="08681947" w14:textId="78F0BE3F" w:rsidR="00CD18D3" w:rsidRPr="00CD18D3" w:rsidRDefault="00CD18D3" w:rsidP="00C04B88"/>
    <w:sectPr w:rsidR="00CD18D3" w:rsidRPr="00CD18D3" w:rsidSect="00710323">
      <w:headerReference w:type="default" r:id="rId35"/>
      <w:footerReference w:type="even" r:id="rId36"/>
      <w:footerReference w:type="default" r:id="rId37"/>
      <w:pgSz w:w="12240" w:h="15840" w:code="1"/>
      <w:pgMar w:top="1440" w:right="1800" w:bottom="1440" w:left="180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A48CB" w14:textId="77777777" w:rsidR="00D7648C" w:rsidRDefault="00D7648C" w:rsidP="00894A1E">
      <w:r>
        <w:separator/>
      </w:r>
    </w:p>
    <w:p w14:paraId="5BA74AD1" w14:textId="77777777" w:rsidR="00D7648C" w:rsidRDefault="00D7648C"/>
  </w:endnote>
  <w:endnote w:type="continuationSeparator" w:id="0">
    <w:p w14:paraId="397B6861" w14:textId="77777777" w:rsidR="00D7648C" w:rsidRDefault="00D7648C" w:rsidP="00894A1E">
      <w:r>
        <w:continuationSeparator/>
      </w:r>
    </w:p>
    <w:p w14:paraId="4E603172" w14:textId="77777777" w:rsidR="00D7648C" w:rsidRDefault="00D76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 Arial"/>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Sans Intel">
    <w:altName w:val="MS Gothic"/>
    <w:panose1 w:val="00000000000000000000"/>
    <w:charset w:val="00"/>
    <w:family w:val="swiss"/>
    <w:notTrueType/>
    <w:pitch w:val="default"/>
    <w:sig w:usb0="00000000"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 w:name="Neo Sans Intel Medium">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D7648C" w:rsidRDefault="00D7648C"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D7648C" w:rsidRPr="00B24D3A" w:rsidRDefault="00D7648C"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CD7E26">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B1317" w14:textId="77777777" w:rsidR="00D7648C" w:rsidRDefault="00D7648C" w:rsidP="00894A1E">
      <w:r>
        <w:separator/>
      </w:r>
    </w:p>
    <w:p w14:paraId="00D80891" w14:textId="77777777" w:rsidR="00D7648C" w:rsidRDefault="00D7648C"/>
  </w:footnote>
  <w:footnote w:type="continuationSeparator" w:id="0">
    <w:p w14:paraId="2F2D6458" w14:textId="77777777" w:rsidR="00D7648C" w:rsidRDefault="00D7648C" w:rsidP="00894A1E">
      <w:r>
        <w:continuationSeparator/>
      </w:r>
    </w:p>
    <w:p w14:paraId="7B6F4707" w14:textId="77777777" w:rsidR="00D7648C" w:rsidRDefault="00D764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13D475B" w:rsidR="00D7648C" w:rsidRPr="00CC2E41" w:rsidRDefault="00D7648C"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proofErr w:type="spellStart"/>
    <w:r>
      <w:t>rcf_widget_library</w:t>
    </w:r>
    <w:proofErr w:type="spellEnd"/>
  </w:p>
  <w:p w14:paraId="5FCCD1B6" w14:textId="77777777" w:rsidR="00D7648C" w:rsidRPr="00CC2E41" w:rsidRDefault="00D7648C" w:rsidP="00704590">
    <w:pPr>
      <w:pStyle w:val="Header"/>
    </w:pPr>
    <w:r>
      <w:t>Integration Guide</w:t>
    </w:r>
  </w:p>
  <w:p w14:paraId="5FCCD1B7" w14:textId="77777777" w:rsidR="00D7648C" w:rsidRDefault="00D7648C" w:rsidP="00704590">
    <w:pPr>
      <w:pStyle w:val="Header"/>
      <w:rPr>
        <w:szCs w:val="16"/>
      </w:rPr>
    </w:pPr>
  </w:p>
  <w:p w14:paraId="5FCCD1B8" w14:textId="77777777" w:rsidR="00D7648C" w:rsidRPr="00180DB4" w:rsidRDefault="00D7648C"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C257CF"/>
    <w:multiLevelType w:val="hybridMultilevel"/>
    <w:tmpl w:val="8CF64CE0"/>
    <w:lvl w:ilvl="0" w:tplc="80A0DA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14399"/>
    <w:multiLevelType w:val="hybridMultilevel"/>
    <w:tmpl w:val="6EE47AD0"/>
    <w:lvl w:ilvl="0" w:tplc="D4B02388">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383CC9"/>
    <w:multiLevelType w:val="hybridMultilevel"/>
    <w:tmpl w:val="759C3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A50DBF"/>
    <w:multiLevelType w:val="multilevel"/>
    <w:tmpl w:val="EA66EF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6F6625"/>
    <w:multiLevelType w:val="hybridMultilevel"/>
    <w:tmpl w:val="FBC078B2"/>
    <w:lvl w:ilvl="0" w:tplc="53A07DF8">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232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B5F65D5"/>
    <w:multiLevelType w:val="multilevel"/>
    <w:tmpl w:val="7D98B302"/>
    <w:numStyleLink w:val="Headings"/>
  </w:abstractNum>
  <w:abstractNum w:abstractNumId="24"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1116935"/>
    <w:multiLevelType w:val="multilevel"/>
    <w:tmpl w:val="7D98B302"/>
    <w:numStyleLink w:val="Headings"/>
  </w:abstractNum>
  <w:abstractNum w:abstractNumId="27" w15:restartNumberingAfterBreak="0">
    <w:nsid w:val="777474B7"/>
    <w:multiLevelType w:val="hybridMultilevel"/>
    <w:tmpl w:val="71BEF076"/>
    <w:lvl w:ilvl="0" w:tplc="7D4EBB9A">
      <w:numFmt w:val="bullet"/>
      <w:lvlText w:val="-"/>
      <w:lvlJc w:val="left"/>
      <w:pPr>
        <w:ind w:left="720" w:hanging="360"/>
      </w:pPr>
      <w:rPr>
        <w:rFonts w:ascii="Neo Sans Intel" w:eastAsia="Times New Roman" w:hAnsi="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B51CB4"/>
    <w:multiLevelType w:val="hybridMultilevel"/>
    <w:tmpl w:val="DD2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20"/>
  </w:num>
  <w:num w:numId="5">
    <w:abstractNumId w:val="1"/>
  </w:num>
  <w:num w:numId="6">
    <w:abstractNumId w:val="17"/>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1">
      <w:lvl w:ilvl="1">
        <w:start w:val="1"/>
        <w:numFmt w:val="decimal"/>
        <w:pStyle w:val="Heading2"/>
        <w:lvlText w:val="%1.%2"/>
        <w:lvlJc w:val="left"/>
        <w:pPr>
          <w:ind w:left="360" w:hanging="720"/>
        </w:pPr>
        <w:rPr>
          <w:rFonts w:hint="default"/>
        </w:rPr>
      </w:lvl>
    </w:lvlOverride>
  </w:num>
  <w:num w:numId="9">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4"/>
  </w:num>
  <w:num w:numId="15">
    <w:abstractNumId w:val="4"/>
  </w:num>
  <w:num w:numId="16">
    <w:abstractNumId w:val="23"/>
  </w:num>
  <w:num w:numId="17">
    <w:abstractNumId w:val="9"/>
  </w:num>
  <w:num w:numId="18">
    <w:abstractNumId w:val="0"/>
  </w:num>
  <w:num w:numId="19">
    <w:abstractNumId w:val="25"/>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21"/>
  </w:num>
  <w:num w:numId="26">
    <w:abstractNumId w:val="18"/>
  </w:num>
  <w:num w:numId="27">
    <w:abstractNumId w:val="28"/>
  </w:num>
  <w:num w:numId="28">
    <w:abstractNumId w:val="22"/>
  </w:num>
  <w:num w:numId="29">
    <w:abstractNumId w:val="11"/>
  </w:num>
  <w:num w:numId="30">
    <w:abstractNumId w:val="26"/>
    <w:lvlOverride w:ilvl="1">
      <w:lvl w:ilvl="1">
        <w:start w:val="1"/>
        <w:numFmt w:val="decimal"/>
        <w:pStyle w:val="Heading2"/>
        <w:lvlText w:val="%1.%2"/>
        <w:lvlJc w:val="left"/>
        <w:pPr>
          <w:ind w:left="360" w:hanging="720"/>
        </w:pPr>
        <w:rPr>
          <w:rFonts w:hint="default"/>
          <w:strike w:val="0"/>
        </w:rPr>
      </w:lvl>
    </w:lvlOverride>
  </w:num>
  <w:num w:numId="31">
    <w:abstractNumId w:val="13"/>
  </w:num>
  <w:num w:numId="32">
    <w:abstractNumId w:val="16"/>
  </w:num>
  <w:num w:numId="33">
    <w:abstractNumId w:val="26"/>
  </w:num>
  <w:num w:numId="34">
    <w:abstractNumId w:val="2"/>
  </w:num>
  <w:num w:numId="35">
    <w:abstractNumId w:val="27"/>
  </w:num>
  <w:num w:numId="36">
    <w:abstractNumId w:val="7"/>
  </w:num>
  <w:num w:numId="37">
    <w:abstractNumId w:val="29"/>
  </w:num>
  <w:num w:numId="38">
    <w:abstractNumId w:val="10"/>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7"/>
    <w:rsid w:val="00000E81"/>
    <w:rsid w:val="00007D71"/>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0FF"/>
    <w:rsid w:val="00074706"/>
    <w:rsid w:val="00085922"/>
    <w:rsid w:val="0008704C"/>
    <w:rsid w:val="00094BA3"/>
    <w:rsid w:val="00095C5F"/>
    <w:rsid w:val="000A293F"/>
    <w:rsid w:val="000B0064"/>
    <w:rsid w:val="000B17EE"/>
    <w:rsid w:val="000B3B6E"/>
    <w:rsid w:val="000B5B65"/>
    <w:rsid w:val="000C123F"/>
    <w:rsid w:val="000C4EB2"/>
    <w:rsid w:val="000C4EFA"/>
    <w:rsid w:val="000C523C"/>
    <w:rsid w:val="000C5716"/>
    <w:rsid w:val="000D3C32"/>
    <w:rsid w:val="000D3CBB"/>
    <w:rsid w:val="000D48C8"/>
    <w:rsid w:val="000D6834"/>
    <w:rsid w:val="000E03D1"/>
    <w:rsid w:val="000E103A"/>
    <w:rsid w:val="000E3F80"/>
    <w:rsid w:val="000E5F59"/>
    <w:rsid w:val="000E7020"/>
    <w:rsid w:val="000E74DC"/>
    <w:rsid w:val="000F0C17"/>
    <w:rsid w:val="000F0E78"/>
    <w:rsid w:val="000F2169"/>
    <w:rsid w:val="000F6CCC"/>
    <w:rsid w:val="00101E07"/>
    <w:rsid w:val="00104396"/>
    <w:rsid w:val="001049B3"/>
    <w:rsid w:val="00106BB0"/>
    <w:rsid w:val="00110BCA"/>
    <w:rsid w:val="00111CC5"/>
    <w:rsid w:val="00111F82"/>
    <w:rsid w:val="00113A97"/>
    <w:rsid w:val="00114475"/>
    <w:rsid w:val="00114732"/>
    <w:rsid w:val="001170AE"/>
    <w:rsid w:val="00117C33"/>
    <w:rsid w:val="00125EA7"/>
    <w:rsid w:val="00126C82"/>
    <w:rsid w:val="0013009B"/>
    <w:rsid w:val="001350F0"/>
    <w:rsid w:val="001357E7"/>
    <w:rsid w:val="001358DC"/>
    <w:rsid w:val="00136E7F"/>
    <w:rsid w:val="0013726F"/>
    <w:rsid w:val="001377A1"/>
    <w:rsid w:val="00142ACC"/>
    <w:rsid w:val="00142AE7"/>
    <w:rsid w:val="001443CE"/>
    <w:rsid w:val="00145D45"/>
    <w:rsid w:val="00150028"/>
    <w:rsid w:val="00157022"/>
    <w:rsid w:val="0016059B"/>
    <w:rsid w:val="00160943"/>
    <w:rsid w:val="001656B0"/>
    <w:rsid w:val="001735E5"/>
    <w:rsid w:val="001767D8"/>
    <w:rsid w:val="001800E7"/>
    <w:rsid w:val="00182E8D"/>
    <w:rsid w:val="00184E94"/>
    <w:rsid w:val="00190C29"/>
    <w:rsid w:val="00193238"/>
    <w:rsid w:val="001A72D1"/>
    <w:rsid w:val="001B333A"/>
    <w:rsid w:val="001B347F"/>
    <w:rsid w:val="001B374E"/>
    <w:rsid w:val="001B37DF"/>
    <w:rsid w:val="001B54B0"/>
    <w:rsid w:val="001B6345"/>
    <w:rsid w:val="001B6385"/>
    <w:rsid w:val="001C0C82"/>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313A"/>
    <w:rsid w:val="00207061"/>
    <w:rsid w:val="00212B4A"/>
    <w:rsid w:val="00213BA6"/>
    <w:rsid w:val="00215708"/>
    <w:rsid w:val="00216B58"/>
    <w:rsid w:val="00217E66"/>
    <w:rsid w:val="00224AFB"/>
    <w:rsid w:val="002251C5"/>
    <w:rsid w:val="00226761"/>
    <w:rsid w:val="00230295"/>
    <w:rsid w:val="00230A94"/>
    <w:rsid w:val="00234E20"/>
    <w:rsid w:val="0023531E"/>
    <w:rsid w:val="0023570A"/>
    <w:rsid w:val="00235E91"/>
    <w:rsid w:val="00242F2E"/>
    <w:rsid w:val="0024344B"/>
    <w:rsid w:val="00243E44"/>
    <w:rsid w:val="0024449B"/>
    <w:rsid w:val="0024630E"/>
    <w:rsid w:val="00246AD5"/>
    <w:rsid w:val="00251046"/>
    <w:rsid w:val="00254C74"/>
    <w:rsid w:val="00257065"/>
    <w:rsid w:val="00257AD3"/>
    <w:rsid w:val="00257D4A"/>
    <w:rsid w:val="00262214"/>
    <w:rsid w:val="00267780"/>
    <w:rsid w:val="0027211F"/>
    <w:rsid w:val="002741E6"/>
    <w:rsid w:val="00276F71"/>
    <w:rsid w:val="00283887"/>
    <w:rsid w:val="00287862"/>
    <w:rsid w:val="0029117F"/>
    <w:rsid w:val="00292298"/>
    <w:rsid w:val="002958D3"/>
    <w:rsid w:val="002A451E"/>
    <w:rsid w:val="002A786B"/>
    <w:rsid w:val="002A7F48"/>
    <w:rsid w:val="002B0D7B"/>
    <w:rsid w:val="002B47EA"/>
    <w:rsid w:val="002B6510"/>
    <w:rsid w:val="002C3C7A"/>
    <w:rsid w:val="002E2BD7"/>
    <w:rsid w:val="002E4424"/>
    <w:rsid w:val="002F066C"/>
    <w:rsid w:val="002F3342"/>
    <w:rsid w:val="002F6CF1"/>
    <w:rsid w:val="003009AF"/>
    <w:rsid w:val="00301E02"/>
    <w:rsid w:val="003103D6"/>
    <w:rsid w:val="003143BA"/>
    <w:rsid w:val="00315E9F"/>
    <w:rsid w:val="00316510"/>
    <w:rsid w:val="00316B4C"/>
    <w:rsid w:val="003229DF"/>
    <w:rsid w:val="00323168"/>
    <w:rsid w:val="003323BB"/>
    <w:rsid w:val="003344DC"/>
    <w:rsid w:val="0034333A"/>
    <w:rsid w:val="00344EB9"/>
    <w:rsid w:val="00345BA6"/>
    <w:rsid w:val="003504D0"/>
    <w:rsid w:val="00351A45"/>
    <w:rsid w:val="00360773"/>
    <w:rsid w:val="00361DC8"/>
    <w:rsid w:val="00372401"/>
    <w:rsid w:val="0037568D"/>
    <w:rsid w:val="00381BBE"/>
    <w:rsid w:val="00390F04"/>
    <w:rsid w:val="003934D7"/>
    <w:rsid w:val="003938DD"/>
    <w:rsid w:val="003956A2"/>
    <w:rsid w:val="003A521D"/>
    <w:rsid w:val="003A611A"/>
    <w:rsid w:val="003A7801"/>
    <w:rsid w:val="003B18C5"/>
    <w:rsid w:val="003B22E3"/>
    <w:rsid w:val="003B4197"/>
    <w:rsid w:val="003B5866"/>
    <w:rsid w:val="003B6A83"/>
    <w:rsid w:val="003C01C6"/>
    <w:rsid w:val="003C273A"/>
    <w:rsid w:val="003C5CE4"/>
    <w:rsid w:val="003C758C"/>
    <w:rsid w:val="003D16A2"/>
    <w:rsid w:val="003D1811"/>
    <w:rsid w:val="003D20DD"/>
    <w:rsid w:val="003D3663"/>
    <w:rsid w:val="003E43EE"/>
    <w:rsid w:val="003E4DF8"/>
    <w:rsid w:val="003F6C6F"/>
    <w:rsid w:val="00401838"/>
    <w:rsid w:val="00410895"/>
    <w:rsid w:val="00412811"/>
    <w:rsid w:val="004147BE"/>
    <w:rsid w:val="00415077"/>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07BA"/>
    <w:rsid w:val="004850CE"/>
    <w:rsid w:val="00485966"/>
    <w:rsid w:val="00486E11"/>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10CF"/>
    <w:rsid w:val="004E23BB"/>
    <w:rsid w:val="004E4CDF"/>
    <w:rsid w:val="004E65AD"/>
    <w:rsid w:val="004F0CC1"/>
    <w:rsid w:val="004F1B8A"/>
    <w:rsid w:val="004F23DF"/>
    <w:rsid w:val="00504EA8"/>
    <w:rsid w:val="00507D50"/>
    <w:rsid w:val="0051063E"/>
    <w:rsid w:val="00514039"/>
    <w:rsid w:val="00517F8E"/>
    <w:rsid w:val="00520F87"/>
    <w:rsid w:val="00524A76"/>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3CF0"/>
    <w:rsid w:val="00594C32"/>
    <w:rsid w:val="005972C6"/>
    <w:rsid w:val="005A180D"/>
    <w:rsid w:val="005A221D"/>
    <w:rsid w:val="005A2F75"/>
    <w:rsid w:val="005A3654"/>
    <w:rsid w:val="005A49E1"/>
    <w:rsid w:val="005A7016"/>
    <w:rsid w:val="005B0B04"/>
    <w:rsid w:val="005B2857"/>
    <w:rsid w:val="005B31F6"/>
    <w:rsid w:val="005B4ECE"/>
    <w:rsid w:val="005B7ED7"/>
    <w:rsid w:val="005C6319"/>
    <w:rsid w:val="005C6A83"/>
    <w:rsid w:val="005C6C1D"/>
    <w:rsid w:val="005D4F1F"/>
    <w:rsid w:val="005D56A3"/>
    <w:rsid w:val="005D733A"/>
    <w:rsid w:val="006052FF"/>
    <w:rsid w:val="00617BBE"/>
    <w:rsid w:val="00620050"/>
    <w:rsid w:val="00625772"/>
    <w:rsid w:val="006271C8"/>
    <w:rsid w:val="00630786"/>
    <w:rsid w:val="006314F8"/>
    <w:rsid w:val="00633141"/>
    <w:rsid w:val="00634F6E"/>
    <w:rsid w:val="00640975"/>
    <w:rsid w:val="00641CDD"/>
    <w:rsid w:val="00643FEE"/>
    <w:rsid w:val="00645AF0"/>
    <w:rsid w:val="0064677C"/>
    <w:rsid w:val="00655206"/>
    <w:rsid w:val="00655760"/>
    <w:rsid w:val="00660194"/>
    <w:rsid w:val="00663C34"/>
    <w:rsid w:val="00664C95"/>
    <w:rsid w:val="0066672D"/>
    <w:rsid w:val="006748D2"/>
    <w:rsid w:val="00677478"/>
    <w:rsid w:val="006807CC"/>
    <w:rsid w:val="006825E1"/>
    <w:rsid w:val="006850F2"/>
    <w:rsid w:val="006920EA"/>
    <w:rsid w:val="0069593D"/>
    <w:rsid w:val="006A5DBF"/>
    <w:rsid w:val="006A6944"/>
    <w:rsid w:val="006B0759"/>
    <w:rsid w:val="006B3594"/>
    <w:rsid w:val="006B53D3"/>
    <w:rsid w:val="006C1C76"/>
    <w:rsid w:val="006C4118"/>
    <w:rsid w:val="006D168E"/>
    <w:rsid w:val="006D298E"/>
    <w:rsid w:val="006D5ECE"/>
    <w:rsid w:val="006D7284"/>
    <w:rsid w:val="006E39E9"/>
    <w:rsid w:val="006E6FFC"/>
    <w:rsid w:val="006F00B2"/>
    <w:rsid w:val="006F712B"/>
    <w:rsid w:val="00702683"/>
    <w:rsid w:val="00704590"/>
    <w:rsid w:val="00710323"/>
    <w:rsid w:val="00721D52"/>
    <w:rsid w:val="00723D49"/>
    <w:rsid w:val="007272E5"/>
    <w:rsid w:val="00744A10"/>
    <w:rsid w:val="00745448"/>
    <w:rsid w:val="007502AE"/>
    <w:rsid w:val="007510E2"/>
    <w:rsid w:val="0076396B"/>
    <w:rsid w:val="00765076"/>
    <w:rsid w:val="007655EA"/>
    <w:rsid w:val="0076578C"/>
    <w:rsid w:val="0076632F"/>
    <w:rsid w:val="007663A0"/>
    <w:rsid w:val="00773060"/>
    <w:rsid w:val="00773234"/>
    <w:rsid w:val="00774466"/>
    <w:rsid w:val="0077609B"/>
    <w:rsid w:val="00776F84"/>
    <w:rsid w:val="0078659A"/>
    <w:rsid w:val="00786FC8"/>
    <w:rsid w:val="00793CB1"/>
    <w:rsid w:val="00794158"/>
    <w:rsid w:val="00796375"/>
    <w:rsid w:val="007A016C"/>
    <w:rsid w:val="007A33C2"/>
    <w:rsid w:val="007A531C"/>
    <w:rsid w:val="007A6D39"/>
    <w:rsid w:val="007A6FC4"/>
    <w:rsid w:val="007A7BFF"/>
    <w:rsid w:val="007B2BD2"/>
    <w:rsid w:val="007B3E32"/>
    <w:rsid w:val="007B4809"/>
    <w:rsid w:val="007B4BFF"/>
    <w:rsid w:val="007B4F9E"/>
    <w:rsid w:val="007B59CC"/>
    <w:rsid w:val="007C342A"/>
    <w:rsid w:val="007C393A"/>
    <w:rsid w:val="007C4D1E"/>
    <w:rsid w:val="007D25F8"/>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61E2"/>
    <w:rsid w:val="00846E9E"/>
    <w:rsid w:val="00850723"/>
    <w:rsid w:val="00850A7A"/>
    <w:rsid w:val="0086158D"/>
    <w:rsid w:val="00871335"/>
    <w:rsid w:val="0087149D"/>
    <w:rsid w:val="00874495"/>
    <w:rsid w:val="00877893"/>
    <w:rsid w:val="00877B11"/>
    <w:rsid w:val="00877CCA"/>
    <w:rsid w:val="008809FC"/>
    <w:rsid w:val="008846E7"/>
    <w:rsid w:val="00885D2A"/>
    <w:rsid w:val="00887B87"/>
    <w:rsid w:val="00887BC8"/>
    <w:rsid w:val="0089046B"/>
    <w:rsid w:val="008928F8"/>
    <w:rsid w:val="00894A1E"/>
    <w:rsid w:val="00895616"/>
    <w:rsid w:val="00895FA8"/>
    <w:rsid w:val="00896586"/>
    <w:rsid w:val="00897C61"/>
    <w:rsid w:val="008A1914"/>
    <w:rsid w:val="008B4402"/>
    <w:rsid w:val="008B500F"/>
    <w:rsid w:val="008B7A33"/>
    <w:rsid w:val="008C0CAD"/>
    <w:rsid w:val="008C2069"/>
    <w:rsid w:val="008C4A3A"/>
    <w:rsid w:val="008C6D86"/>
    <w:rsid w:val="008D2EEF"/>
    <w:rsid w:val="008D6113"/>
    <w:rsid w:val="008D71DB"/>
    <w:rsid w:val="008F0277"/>
    <w:rsid w:val="008F106D"/>
    <w:rsid w:val="00900906"/>
    <w:rsid w:val="00903678"/>
    <w:rsid w:val="00906AE5"/>
    <w:rsid w:val="00907DB9"/>
    <w:rsid w:val="00916679"/>
    <w:rsid w:val="009168C7"/>
    <w:rsid w:val="00920096"/>
    <w:rsid w:val="00922AF0"/>
    <w:rsid w:val="009254D0"/>
    <w:rsid w:val="009257D3"/>
    <w:rsid w:val="00943080"/>
    <w:rsid w:val="00943B70"/>
    <w:rsid w:val="00946456"/>
    <w:rsid w:val="009529ED"/>
    <w:rsid w:val="00954E73"/>
    <w:rsid w:val="00957BD5"/>
    <w:rsid w:val="00960A38"/>
    <w:rsid w:val="00961D67"/>
    <w:rsid w:val="00967E9A"/>
    <w:rsid w:val="009701E1"/>
    <w:rsid w:val="00971AFA"/>
    <w:rsid w:val="00980689"/>
    <w:rsid w:val="00983034"/>
    <w:rsid w:val="00983C10"/>
    <w:rsid w:val="00992114"/>
    <w:rsid w:val="00994500"/>
    <w:rsid w:val="0099475D"/>
    <w:rsid w:val="009953A5"/>
    <w:rsid w:val="009A4020"/>
    <w:rsid w:val="009A537A"/>
    <w:rsid w:val="009A59A1"/>
    <w:rsid w:val="009A763C"/>
    <w:rsid w:val="009B169E"/>
    <w:rsid w:val="009B3C4E"/>
    <w:rsid w:val="009B5010"/>
    <w:rsid w:val="009C0398"/>
    <w:rsid w:val="009C0BBF"/>
    <w:rsid w:val="009C540B"/>
    <w:rsid w:val="009C648F"/>
    <w:rsid w:val="009D175B"/>
    <w:rsid w:val="009D2FA4"/>
    <w:rsid w:val="009D4020"/>
    <w:rsid w:val="009D4B6B"/>
    <w:rsid w:val="009E03A5"/>
    <w:rsid w:val="009E101C"/>
    <w:rsid w:val="009E399A"/>
    <w:rsid w:val="009E3F95"/>
    <w:rsid w:val="009E48AC"/>
    <w:rsid w:val="009E5C85"/>
    <w:rsid w:val="009E73A0"/>
    <w:rsid w:val="009F139E"/>
    <w:rsid w:val="009F20F4"/>
    <w:rsid w:val="009F253A"/>
    <w:rsid w:val="009F55DF"/>
    <w:rsid w:val="00A025BF"/>
    <w:rsid w:val="00A077DC"/>
    <w:rsid w:val="00A1121A"/>
    <w:rsid w:val="00A14732"/>
    <w:rsid w:val="00A17F9E"/>
    <w:rsid w:val="00A23A52"/>
    <w:rsid w:val="00A23DF5"/>
    <w:rsid w:val="00A3048D"/>
    <w:rsid w:val="00A33AF3"/>
    <w:rsid w:val="00A364D4"/>
    <w:rsid w:val="00A4271A"/>
    <w:rsid w:val="00A45501"/>
    <w:rsid w:val="00A45513"/>
    <w:rsid w:val="00A46088"/>
    <w:rsid w:val="00A62E7E"/>
    <w:rsid w:val="00A65B01"/>
    <w:rsid w:val="00A72B66"/>
    <w:rsid w:val="00A829EE"/>
    <w:rsid w:val="00A84F13"/>
    <w:rsid w:val="00A85F7A"/>
    <w:rsid w:val="00A95600"/>
    <w:rsid w:val="00AA1982"/>
    <w:rsid w:val="00AA220C"/>
    <w:rsid w:val="00AA75F0"/>
    <w:rsid w:val="00AB231B"/>
    <w:rsid w:val="00AB3570"/>
    <w:rsid w:val="00AB3B54"/>
    <w:rsid w:val="00AC062B"/>
    <w:rsid w:val="00AC0985"/>
    <w:rsid w:val="00AC2F97"/>
    <w:rsid w:val="00AC5A6C"/>
    <w:rsid w:val="00AE1382"/>
    <w:rsid w:val="00AE19E8"/>
    <w:rsid w:val="00AE205E"/>
    <w:rsid w:val="00AE5C1E"/>
    <w:rsid w:val="00B0145D"/>
    <w:rsid w:val="00B0173F"/>
    <w:rsid w:val="00B02081"/>
    <w:rsid w:val="00B04C3F"/>
    <w:rsid w:val="00B12813"/>
    <w:rsid w:val="00B138FC"/>
    <w:rsid w:val="00B25968"/>
    <w:rsid w:val="00B25C7B"/>
    <w:rsid w:val="00B27B29"/>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0A21"/>
    <w:rsid w:val="00B956E4"/>
    <w:rsid w:val="00BA0F27"/>
    <w:rsid w:val="00BA14B0"/>
    <w:rsid w:val="00BA55DE"/>
    <w:rsid w:val="00BA6B1B"/>
    <w:rsid w:val="00BA7634"/>
    <w:rsid w:val="00BB25F1"/>
    <w:rsid w:val="00BB7CCD"/>
    <w:rsid w:val="00BC39BA"/>
    <w:rsid w:val="00BC4C0A"/>
    <w:rsid w:val="00BD456A"/>
    <w:rsid w:val="00BD45AA"/>
    <w:rsid w:val="00BD662D"/>
    <w:rsid w:val="00BD6BFB"/>
    <w:rsid w:val="00BE2E2B"/>
    <w:rsid w:val="00BE3F1E"/>
    <w:rsid w:val="00BE4A4F"/>
    <w:rsid w:val="00BE6139"/>
    <w:rsid w:val="00BF0B18"/>
    <w:rsid w:val="00BF283B"/>
    <w:rsid w:val="00BF28C9"/>
    <w:rsid w:val="00BF7C5D"/>
    <w:rsid w:val="00C01065"/>
    <w:rsid w:val="00C013FF"/>
    <w:rsid w:val="00C039DE"/>
    <w:rsid w:val="00C04057"/>
    <w:rsid w:val="00C04426"/>
    <w:rsid w:val="00C04B88"/>
    <w:rsid w:val="00C052DD"/>
    <w:rsid w:val="00C13996"/>
    <w:rsid w:val="00C139A3"/>
    <w:rsid w:val="00C143FD"/>
    <w:rsid w:val="00C14F29"/>
    <w:rsid w:val="00C2384F"/>
    <w:rsid w:val="00C24537"/>
    <w:rsid w:val="00C25012"/>
    <w:rsid w:val="00C257A1"/>
    <w:rsid w:val="00C34CA1"/>
    <w:rsid w:val="00C354DA"/>
    <w:rsid w:val="00C36871"/>
    <w:rsid w:val="00C36EB6"/>
    <w:rsid w:val="00C4650E"/>
    <w:rsid w:val="00C47B9B"/>
    <w:rsid w:val="00C5107A"/>
    <w:rsid w:val="00C54A24"/>
    <w:rsid w:val="00C71A5E"/>
    <w:rsid w:val="00C72A3C"/>
    <w:rsid w:val="00C73B35"/>
    <w:rsid w:val="00C75E0E"/>
    <w:rsid w:val="00C77FA5"/>
    <w:rsid w:val="00C86AF0"/>
    <w:rsid w:val="00C92396"/>
    <w:rsid w:val="00C95824"/>
    <w:rsid w:val="00C95922"/>
    <w:rsid w:val="00C96339"/>
    <w:rsid w:val="00C978C6"/>
    <w:rsid w:val="00CA0056"/>
    <w:rsid w:val="00CA2BA3"/>
    <w:rsid w:val="00CA663B"/>
    <w:rsid w:val="00CA6730"/>
    <w:rsid w:val="00CA6913"/>
    <w:rsid w:val="00CB4C73"/>
    <w:rsid w:val="00CB4D5F"/>
    <w:rsid w:val="00CB5FDE"/>
    <w:rsid w:val="00CC4994"/>
    <w:rsid w:val="00CC5100"/>
    <w:rsid w:val="00CD18D3"/>
    <w:rsid w:val="00CD668F"/>
    <w:rsid w:val="00CD7E26"/>
    <w:rsid w:val="00CE057D"/>
    <w:rsid w:val="00CE51EC"/>
    <w:rsid w:val="00CF0634"/>
    <w:rsid w:val="00CF3286"/>
    <w:rsid w:val="00CF61C8"/>
    <w:rsid w:val="00D00B9D"/>
    <w:rsid w:val="00D0351B"/>
    <w:rsid w:val="00D066EA"/>
    <w:rsid w:val="00D103BF"/>
    <w:rsid w:val="00D14B48"/>
    <w:rsid w:val="00D160EE"/>
    <w:rsid w:val="00D16297"/>
    <w:rsid w:val="00D26D43"/>
    <w:rsid w:val="00D27B68"/>
    <w:rsid w:val="00D27F9E"/>
    <w:rsid w:val="00D32A25"/>
    <w:rsid w:val="00D3310A"/>
    <w:rsid w:val="00D33A9B"/>
    <w:rsid w:val="00D3497B"/>
    <w:rsid w:val="00D36B2E"/>
    <w:rsid w:val="00D43B84"/>
    <w:rsid w:val="00D45D22"/>
    <w:rsid w:val="00D45D91"/>
    <w:rsid w:val="00D512DA"/>
    <w:rsid w:val="00D528F9"/>
    <w:rsid w:val="00D5485B"/>
    <w:rsid w:val="00D612C5"/>
    <w:rsid w:val="00D72E92"/>
    <w:rsid w:val="00D73A47"/>
    <w:rsid w:val="00D7648C"/>
    <w:rsid w:val="00D77F8F"/>
    <w:rsid w:val="00D8114A"/>
    <w:rsid w:val="00D81C02"/>
    <w:rsid w:val="00D955C1"/>
    <w:rsid w:val="00DA56F7"/>
    <w:rsid w:val="00DA6673"/>
    <w:rsid w:val="00DB300E"/>
    <w:rsid w:val="00DB3FE6"/>
    <w:rsid w:val="00DB613D"/>
    <w:rsid w:val="00DB65B5"/>
    <w:rsid w:val="00DB7DD8"/>
    <w:rsid w:val="00DC0D7A"/>
    <w:rsid w:val="00DC3D25"/>
    <w:rsid w:val="00DC4D4D"/>
    <w:rsid w:val="00DC6C73"/>
    <w:rsid w:val="00DC7C4D"/>
    <w:rsid w:val="00DD0710"/>
    <w:rsid w:val="00DD25C1"/>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417E"/>
    <w:rsid w:val="00E268BE"/>
    <w:rsid w:val="00E26FB0"/>
    <w:rsid w:val="00E302B3"/>
    <w:rsid w:val="00E32E4D"/>
    <w:rsid w:val="00E41AE0"/>
    <w:rsid w:val="00E41E67"/>
    <w:rsid w:val="00E503ED"/>
    <w:rsid w:val="00E51F50"/>
    <w:rsid w:val="00E5229A"/>
    <w:rsid w:val="00E539CB"/>
    <w:rsid w:val="00E53BF2"/>
    <w:rsid w:val="00E6042E"/>
    <w:rsid w:val="00E619AC"/>
    <w:rsid w:val="00E64898"/>
    <w:rsid w:val="00E70A48"/>
    <w:rsid w:val="00E72EDA"/>
    <w:rsid w:val="00E806C0"/>
    <w:rsid w:val="00E81B8E"/>
    <w:rsid w:val="00E8664C"/>
    <w:rsid w:val="00E873C1"/>
    <w:rsid w:val="00E935AA"/>
    <w:rsid w:val="00EA1718"/>
    <w:rsid w:val="00EA1837"/>
    <w:rsid w:val="00EA35AA"/>
    <w:rsid w:val="00EA5256"/>
    <w:rsid w:val="00EB5919"/>
    <w:rsid w:val="00EC3FB9"/>
    <w:rsid w:val="00EC495E"/>
    <w:rsid w:val="00EC7B67"/>
    <w:rsid w:val="00ED1D92"/>
    <w:rsid w:val="00ED2187"/>
    <w:rsid w:val="00ED35F7"/>
    <w:rsid w:val="00ED6E7B"/>
    <w:rsid w:val="00ED7A45"/>
    <w:rsid w:val="00EE7EFE"/>
    <w:rsid w:val="00EF124F"/>
    <w:rsid w:val="00EF47E5"/>
    <w:rsid w:val="00EF4C57"/>
    <w:rsid w:val="00EF523D"/>
    <w:rsid w:val="00EF55F1"/>
    <w:rsid w:val="00EF7881"/>
    <w:rsid w:val="00F009B8"/>
    <w:rsid w:val="00F013CF"/>
    <w:rsid w:val="00F0319C"/>
    <w:rsid w:val="00F03431"/>
    <w:rsid w:val="00F0496E"/>
    <w:rsid w:val="00F04B93"/>
    <w:rsid w:val="00F05BBF"/>
    <w:rsid w:val="00F10F04"/>
    <w:rsid w:val="00F143AA"/>
    <w:rsid w:val="00F14902"/>
    <w:rsid w:val="00F2394D"/>
    <w:rsid w:val="00F30B65"/>
    <w:rsid w:val="00F30F77"/>
    <w:rsid w:val="00F36C72"/>
    <w:rsid w:val="00F40661"/>
    <w:rsid w:val="00F52B98"/>
    <w:rsid w:val="00F53DE3"/>
    <w:rsid w:val="00F604DD"/>
    <w:rsid w:val="00F605FE"/>
    <w:rsid w:val="00F619C3"/>
    <w:rsid w:val="00F63079"/>
    <w:rsid w:val="00F644C8"/>
    <w:rsid w:val="00F6757F"/>
    <w:rsid w:val="00F7090D"/>
    <w:rsid w:val="00F71DF8"/>
    <w:rsid w:val="00F76CBC"/>
    <w:rsid w:val="00F83C35"/>
    <w:rsid w:val="00F84313"/>
    <w:rsid w:val="00F84469"/>
    <w:rsid w:val="00F91434"/>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C6C19"/>
    <w:rsid w:val="00FD30DA"/>
    <w:rsid w:val="00FD581C"/>
    <w:rsid w:val="00FD6239"/>
    <w:rsid w:val="00FE144A"/>
    <w:rsid w:val="00FE2FED"/>
    <w:rsid w:val="00FE3457"/>
    <w:rsid w:val="00FE51AB"/>
    <w:rsid w:val="00FE6115"/>
    <w:rsid w:val="00FF3667"/>
    <w:rsid w:val="00FF680D"/>
    <w:rsid w:val="00FF69C3"/>
    <w:rsid w:val="00FF6CC3"/>
    <w:rsid w:val="00F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ind w:left="2052"/>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qFormat/>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qFormat/>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qFormat/>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qFormat/>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5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77609B"/>
    <w:pPr>
      <w:keepNext/>
      <w:tabs>
        <w:tab w:val="left" w:pos="0"/>
      </w:tabs>
      <w:spacing w:before="240" w:after="120" w:line="220" w:lineRule="exact"/>
    </w:pPr>
    <w:rPr>
      <w:rFonts w:ascii="Neo Sans Intel" w:eastAsia="Times New Roman" w:hAnsi="Neo Sans Intel" w:cs="Times New Roman"/>
      <w:b/>
      <w:color w:val="0860A8"/>
      <w:sz w:val="20"/>
      <w:szCs w:val="20"/>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rsid w:val="0077609B"/>
    <w:rPr>
      <w:rFonts w:ascii="Neo Sans Intel" w:eastAsia="Times New Roman" w:hAnsi="Neo Sans Intel" w:cs="Times New Roman"/>
      <w:b/>
      <w:color w:val="0860A8"/>
      <w:sz w:val="20"/>
      <w:szCs w:val="20"/>
    </w:rPr>
  </w:style>
  <w:style w:type="table" w:customStyle="1" w:styleId="TableGrid1">
    <w:name w:val="Table Grid1"/>
    <w:basedOn w:val="TableNormal"/>
    <w:next w:val="TableGrid"/>
    <w:uiPriority w:val="59"/>
    <w:rsid w:val="007760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B3E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272589266">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651182274">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991954475">
      <w:bodyDiv w:val="1"/>
      <w:marLeft w:val="0"/>
      <w:marRight w:val="0"/>
      <w:marTop w:val="0"/>
      <w:marBottom w:val="0"/>
      <w:divBdr>
        <w:top w:val="none" w:sz="0" w:space="0" w:color="auto"/>
        <w:left w:val="none" w:sz="0" w:space="0" w:color="auto"/>
        <w:bottom w:val="none" w:sz="0" w:space="0" w:color="auto"/>
        <w:right w:val="none" w:sz="0" w:space="0" w:color="auto"/>
      </w:divBdr>
    </w:div>
    <w:div w:id="1591768541">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harepoint.amr.ith.intel.com/sites/MDGArchMain/Converged/chassisWG/HAS%2010%20RC%20%20Q4%202013/Chassis%20Reset%20Architecture%20HAS%20v1_0RC1_review.pdf" TargetMode="External"/><Relationship Id="rId18" Type="http://schemas.openxmlformats.org/officeDocument/2006/relationships/hyperlink" Target="mailto:john.r.ayers@intel.com" TargetMode="External"/><Relationship Id="rId26" Type="http://schemas.openxmlformats.org/officeDocument/2006/relationships/package" Target="embeddings/Microsoft_Visio_Drawing2.vsdx"/><Relationship Id="rId39" Type="http://schemas.microsoft.com/office/2011/relationships/people" Target="people.xml"/><Relationship Id="rId3" Type="http://schemas.openxmlformats.org/officeDocument/2006/relationships/customXml" Target="../customXml/item2.xml"/><Relationship Id="rId21" Type="http://schemas.openxmlformats.org/officeDocument/2006/relationships/hyperlink" Target="mailto:susann.flowers@intel.com" TargetMode="External"/><Relationship Id="rId34" Type="http://schemas.openxmlformats.org/officeDocument/2006/relationships/package" Target="embeddings/Microsoft_Visio_Drawing6.vsd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harepoint.amr.ith.intel.com/sites/10nmCon/CHASSIS/MsgChn/DFD/Shared%20Documents/0.8%20Parameter%20Spreadsheets/0p8_redrop1_ww30j_1_dtf_visa_packetizer_parameters.xlsx"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sharepoint.amr.ith.intel.com/sites/10nmServer/chassis/RCF/Shared%20Documents/GPSB%20endpoints%20and%20cdc_wrappers.xlsx" TargetMode="External"/><Relationship Id="rId20" Type="http://schemas.openxmlformats.org/officeDocument/2006/relationships/hyperlink" Target="mailto:ken.correll@intel.com" TargetMode="External"/><Relationship Id="rId29"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point.amr.ith.intel.com/sites/10nmCon/CHASSIS/MsgChn/DFD/SitePages/Home.aspx" TargetMode="External"/><Relationship Id="rId32" Type="http://schemas.openxmlformats.org/officeDocument/2006/relationships/package" Target="embeddings/Microsoft_Visio_Drawing5.vsdx"/><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https://sharepoint.amr.ith.intel.com/sites/MDGArchMain/Converged/chassisWG/HAS%2010%20RC%20%20Q4%202013/Chassis%20Power%20Management%20HAS%20Rev1%200RC1_review.pdf" TargetMode="External"/><Relationship Id="rId23" Type="http://schemas.openxmlformats.org/officeDocument/2006/relationships/package" Target="embeddings/Microsoft_Visio_Drawing1.vsdx"/><Relationship Id="rId28" Type="http://schemas.openxmlformats.org/officeDocument/2006/relationships/package" Target="embeddings/Microsoft_Visio_Drawing3.vsdx"/><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 TargetMode="External"/><Relationship Id="rId31" Type="http://schemas.openxmlformats.org/officeDocument/2006/relationships/image" Target="media/image6.emf"/><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sharepoint.amr.ith.intel.com/sites/MDGArchMain/Converged/chassisWG/HAS%2010%20RC%20%20Q4%202013/Forms/AllItems.aspx" TargetMode="External"/><Relationship Id="rId22" Type="http://schemas.openxmlformats.org/officeDocument/2006/relationships/image" Target="media/image2.emf"/><Relationship Id="rId27" Type="http://schemas.openxmlformats.org/officeDocument/2006/relationships/image" Target="media/image4.emf"/><Relationship Id="rId30" Type="http://schemas.openxmlformats.org/officeDocument/2006/relationships/package" Target="embeddings/Microsoft_Visio_Drawing4.vsdx"/><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74C32E-803D-4A47-8AEC-4F12D40686F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4.xml><?xml version="1.0" encoding="utf-8"?>
<ds:datastoreItem xmlns:ds="http://schemas.openxmlformats.org/officeDocument/2006/customXml" ds:itemID="{57AFCA2A-D948-457E-85EC-C948C6B8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10</TotalTime>
  <Pages>33</Pages>
  <Words>3550</Words>
  <Characters>21647</Characters>
  <Application>Microsoft Office Word</Application>
  <DocSecurity>0</DocSecurity>
  <Lines>1362</Lines>
  <Paragraphs>888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keywords>CTPClassification=CTP_ITS:VisualMarkings=No, CTPClassification=CTP_ITS</cp:keywords>
  <cp:lastModifiedBy>Correll, Ken</cp:lastModifiedBy>
  <cp:revision>5</cp:revision>
  <cp:lastPrinted>2012-02-23T17:59:00Z</cp:lastPrinted>
  <dcterms:created xsi:type="dcterms:W3CDTF">2018-08-27T16:58:00Z</dcterms:created>
  <dcterms:modified xsi:type="dcterms:W3CDTF">2019-02-01T18:46:00Z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y fmtid="{D5CDD505-2E9C-101B-9397-08002B2CF9AE}" pid="4" name="TitusGUID">
    <vt:lpwstr>72111cb2-2e28-4cfc-9103-357aeda4ae6e</vt:lpwstr>
  </property>
  <property fmtid="{D5CDD505-2E9C-101B-9397-08002B2CF9AE}" pid="5" name="CTP_BU">
    <vt:lpwstr>CONFIG IP &amp; CHASSIS GROUP</vt:lpwstr>
  </property>
  <property fmtid="{D5CDD505-2E9C-101B-9397-08002B2CF9AE}" pid="6" name="CTP_TimeStamp">
    <vt:lpwstr>2019-02-01 18:46:18Z</vt:lpwstr>
  </property>
  <property fmtid="{D5CDD505-2E9C-101B-9397-08002B2CF9AE}" pid="7" name="VisualMarkings">
    <vt:lpwstr>No</vt:lpwstr>
  </property>
  <property fmtid="{D5CDD505-2E9C-101B-9397-08002B2CF9AE}" pid="8" name="CTPClassification">
    <vt:lpwstr>CTP_ITS</vt:lpwstr>
  </property>
</Properties>
</file>
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CCEC2" w14:textId="0D77FA24" w:rsidR="00FB0192" w:rsidRPr="00FB0192" w:rsidRDefault="004F0CC1" w:rsidP="001443CE">
      <w:pPr>
        <w:pStyle w:val="Title"/>
      </w:pPr>
      <w:r w:rsidRPr="004F0CC1">
        <w:rPr>
          <w:noProof/>
        </w:rPr>
        <w:drawing>
          <wp:anchor distT="0" distB="0" distL="114300" distR="114300" simplePos="0" relativeHeight="251659264" behindDoc="1" locked="0" layoutInCell="1" allowOverlap="1" wp14:anchorId="5FCCD1AD" wp14:editId="5FCCD1AE">
            <wp:simplePos x="0" y="0"/>
            <wp:positionH relativeFrom="column">
              <wp:posOffset>4279790</wp:posOffset>
            </wp:positionH>
            <wp:positionV relativeFrom="page">
              <wp:posOffset>978010</wp:posOffset>
            </wp:positionV>
            <wp:extent cx="1486893"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11" cstate="print"/>
                    <a:srcRect/>
                    <a:stretch>
                      <a:fillRect/>
                    </a:stretch>
                  </pic:blipFill>
                  <pic:spPr bwMode="black">
                    <a:xfrm>
                      <a:off x="0" y="0"/>
                      <a:ext cx="1485900" cy="1098550"/>
                    </a:xfrm>
                    <a:prstGeom prst="rect">
                      <a:avLst/>
                    </a:prstGeom>
                    <a:noFill/>
                    <a:ln w="9525">
                      <a:noFill/>
                      <a:miter lim="800000"/>
                      <a:headEnd/>
                      <a:tailEnd/>
                    </a:ln>
                  </pic:spPr>
                </pic:pic>
              </a:graphicData>
            </a:graphic>
          </wp:anchor>
        </w:drawing>
      </w:r>
      <w:r w:rsidR="001B374E">
        <w:t>C</w:t>
      </w:r>
      <w:r w:rsidR="00C04B88">
        <w:t>lk_Inst</w:t>
      </w:r>
    </w:p>
    <w:p w14:paraId="5FCCCEC3" w14:textId="77777777" w:rsidR="00FB0192" w:rsidRDefault="00251046" w:rsidP="00FB0192">
      <w:pPr>
        <w:pStyle w:val="Subtitle"/>
      </w:pPr>
      <w:r>
        <w:t>Integration Guide</w:t>
      </w:r>
    </w:p>
    <w:p w14:paraId="5FCCCEC4" w14:textId="20F598BA" w:rsidR="00FB0192" w:rsidRPr="00FB0192" w:rsidRDefault="00D612C5" w:rsidP="00FB0192">
      <w:pPr>
        <w:pStyle w:val="Rev"/>
      </w:pPr>
      <w:r>
        <w:t xml:space="preserve">IP </w:t>
      </w:r>
      <w:r w:rsidR="00FB0192" w:rsidRPr="00FB0192">
        <w:t>Rev</w:t>
      </w:r>
      <w:r>
        <w:t>.</w:t>
      </w:r>
      <w:r w:rsidR="00FB0192" w:rsidRPr="00FB0192">
        <w:t xml:space="preserve"> </w:t>
      </w:r>
      <w:r w:rsidR="001B374E">
        <w:t>0.</w:t>
      </w:r>
      <w:ins w:id="0" w:author="Correll, Ken" w:date="2015-07-28T11:45:00Z">
        <w:r w:rsidR="00CD7D62">
          <w:t>8</w:t>
        </w:r>
      </w:ins>
      <w:del w:id="1" w:author="Correll, Ken" w:date="2015-07-28T11:45:00Z">
        <w:r w:rsidR="00F02960" w:rsidDel="00CD7D62">
          <w:delText>7</w:delText>
        </w:r>
      </w:del>
    </w:p>
    <w:p w14:paraId="5FCCCEC5" w14:textId="2EF15208" w:rsidR="00FB0192" w:rsidRDefault="00FB0192" w:rsidP="00FB0192">
      <w:pPr>
        <w:pStyle w:val="Rev"/>
      </w:pPr>
    </w:p>
    <w:p w14:paraId="5FCCCEC6" w14:textId="77777777" w:rsidR="00FB0192" w:rsidRPr="00D612C5" w:rsidRDefault="00FB0192" w:rsidP="00FB0192">
      <w:pPr>
        <w:pStyle w:val="Confidential"/>
        <w:rPr>
          <w:b/>
        </w:rPr>
      </w:pPr>
      <w:r w:rsidRPr="00D612C5">
        <w:t xml:space="preserve">Intel </w:t>
      </w:r>
      <w:r w:rsidR="00D73A47">
        <w:t>Restricted Secret</w:t>
      </w:r>
    </w:p>
    <w:p w14:paraId="5FCCCEC7" w14:textId="77777777" w:rsidR="00F40661" w:rsidRPr="00F40661" w:rsidRDefault="00F40661" w:rsidP="00F40661">
      <w:pPr>
        <w:pStyle w:val="BodyText"/>
      </w:pPr>
      <w:r>
        <w:br w:type="page"/>
      </w:r>
    </w:p>
    <w:p w14:paraId="5FCCCEC8" w14:textId="214A43D6" w:rsidR="00710323" w:rsidRDefault="00B42E33" w:rsidP="00200EB5">
      <w:pPr>
        <w:pStyle w:val="BodyText"/>
      </w:pPr>
      <w:r>
        <w:rPr>
          <w:noProof/>
        </w:rPr>
        <w:lastRenderedPageBreak/>
        <mc:AlternateContent>
          <mc:Choice Requires="wps">
            <w:drawing>
              <wp:anchor distT="0" distB="0" distL="114300" distR="114300" simplePos="0" relativeHeight="251657216" behindDoc="0" locked="0" layoutInCell="1" allowOverlap="1" wp14:anchorId="5FCCD1B0" wp14:editId="52BFC08A">
                <wp:simplePos x="0" y="0"/>
                <wp:positionH relativeFrom="column">
                  <wp:posOffset>-97790</wp:posOffset>
                </wp:positionH>
                <wp:positionV relativeFrom="paragraph">
                  <wp:posOffset>3792220</wp:posOffset>
                </wp:positionV>
                <wp:extent cx="5529580" cy="4448175"/>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9580" cy="444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CCD1C0" w14:textId="6AE87940" w:rsidR="00F02960" w:rsidRPr="002E5F11" w:rsidRDefault="00F02960" w:rsidP="0003448B">
                            <w:pPr>
                              <w:pStyle w:val="CopyrightText"/>
                            </w:pPr>
                            <w:r w:rsidRPr="002E5F11">
                              <w:t>Copyright © 201</w:t>
                            </w:r>
                            <w:r>
                              <w:t>4</w:t>
                            </w:r>
                            <w:r w:rsidRPr="002E5F11">
                              <w:t>, Intel Corporation. All rights reserved.</w:t>
                            </w:r>
                          </w:p>
                          <w:p w14:paraId="5FCCD1C1" w14:textId="77777777" w:rsidR="00F02960" w:rsidRPr="002E5F11" w:rsidRDefault="00F02960" w:rsidP="0003448B">
                            <w:pPr>
                              <w:pStyle w:val="CopyrightText"/>
                            </w:pPr>
                            <w:r w:rsidRPr="002E5F11">
                              <w:t>Intel and the Intel logo are trademarks of Intel Corporation in the U.S. and other countries.</w:t>
                            </w:r>
                          </w:p>
                          <w:p w14:paraId="5FCCD1C2" w14:textId="77777777" w:rsidR="00F02960" w:rsidRPr="002E5F11" w:rsidRDefault="00F02960" w:rsidP="0003448B">
                            <w:pPr>
                              <w:pStyle w:val="CopyrightText"/>
                            </w:pPr>
                            <w:r w:rsidRPr="002E5F11">
                              <w:t>* Other names and brands may be claimed as the property of others.</w:t>
                            </w:r>
                          </w:p>
                          <w:p w14:paraId="5FCCD1C3" w14:textId="77777777" w:rsidR="00F02960" w:rsidRPr="002E5F11" w:rsidRDefault="00F02960" w:rsidP="0003448B">
                            <w:pPr>
                              <w:pStyle w:val="CopyrightText"/>
                            </w:pPr>
                            <w:r w:rsidRPr="002E5F11">
                              <w:t>This document contains information on products in the design phase of development.</w:t>
                            </w:r>
                          </w:p>
                          <w:p w14:paraId="5FCCD1C4" w14:textId="77777777" w:rsidR="00F02960" w:rsidRPr="002E5F11" w:rsidRDefault="00F02960" w:rsidP="0003448B">
                            <w:pPr>
                              <w:pStyle w:val="CopyrightText"/>
                            </w:pPr>
                            <w:r w:rsidRPr="002E5F11">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w:t>
                            </w:r>
                            <w:r>
                              <w:t>,</w:t>
                            </w:r>
                            <w:r w:rsidRPr="002E5F11">
                              <w:t xml:space="preserve"> OR OTHER INTELLECTUAL PROPERTY RIGHT.</w:t>
                            </w:r>
                          </w:p>
                          <w:p w14:paraId="5FCCD1C5" w14:textId="77777777" w:rsidR="00F02960" w:rsidRPr="002E5F11" w:rsidRDefault="00F02960" w:rsidP="0003448B">
                            <w:pPr>
                              <w:pStyle w:val="CopyrightText"/>
                            </w:pPr>
                            <w:r w:rsidRPr="002E5F11">
                              <w:t>UNLESS OTHERWISE AGREED IN WRITING BY INTEL, THE I</w:t>
                            </w:r>
                            <w:r>
                              <w:t xml:space="preserve">NTEL PRODUCTS ARE NOT DESIGNED </w:t>
                            </w:r>
                            <w:r w:rsidRPr="002E5F11">
                              <w:t>OR INTENDED FOR ANY APPLICATION IN WHICH THE FAILURE OF THE INTEL PRODUCT COULD CREATE A SITUATION WHERE PERSONAL INJURY OR DEATH MAY OCCUR.</w:t>
                            </w:r>
                          </w:p>
                          <w:p w14:paraId="5FCCD1C6" w14:textId="77777777" w:rsidR="00F02960" w:rsidRPr="002E5F11" w:rsidRDefault="00F02960" w:rsidP="0003448B">
                            <w:pPr>
                              <w:pStyle w:val="CopyrightText"/>
                            </w:pPr>
                            <w:r w:rsidRPr="002E5F11">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5FCCD1C7" w14:textId="77777777" w:rsidR="00F02960" w:rsidRPr="002E5F11" w:rsidRDefault="00F02960" w:rsidP="0003448B">
                            <w:pPr>
                              <w:pStyle w:val="CopyrightText"/>
                            </w:pPr>
                            <w:r w:rsidRPr="002E5F11">
                              <w:t>The products described in this document may contain design defects or errors known as errata which may cause the product to deviate from published specifications. Current characterized errata are available on request.</w:t>
                            </w:r>
                          </w:p>
                          <w:p w14:paraId="5FCCD1C8" w14:textId="77777777" w:rsidR="00F02960" w:rsidRPr="002E5F11" w:rsidRDefault="00F02960" w:rsidP="0003448B">
                            <w:pPr>
                              <w:pStyle w:val="CopyrightText"/>
                            </w:pPr>
                            <w:r w:rsidRPr="002E5F11">
                              <w:t>Contact your Intel account manager or distributor to obtain the latest specifications and before placing your product order.</w:t>
                            </w:r>
                          </w:p>
                          <w:p w14:paraId="5FCCD1C9" w14:textId="77777777" w:rsidR="00F02960" w:rsidRPr="002E5F11" w:rsidRDefault="00F02960" w:rsidP="0003448B">
                            <w:pPr>
                              <w:pStyle w:val="CopyrightText"/>
                            </w:pPr>
                            <w:r w:rsidRPr="002E5F11">
                              <w:t>Copies of documents</w:t>
                            </w:r>
                            <w:r>
                              <w:t xml:space="preserve"> that</w:t>
                            </w:r>
                            <w:r w:rsidRPr="002E5F11">
                              <w:t xml:space="preserve"> have an order number and </w:t>
                            </w:r>
                            <w:r>
                              <w:t>are referenced in this document</w:t>
                            </w:r>
                            <w:r w:rsidRPr="002E5F11">
                              <w:t xml:space="preserve"> or </w:t>
                            </w:r>
                            <w:r>
                              <w:t>in other Intel literature</w:t>
                            </w:r>
                            <w:r w:rsidRPr="002E5F11">
                              <w:t xml:space="preserve"> can be obtained from your Intel account manager or distributor.</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CD1B0" id="_x0000_t202" coordsize="21600,21600" o:spt="202" path="m,l,21600r21600,l21600,xe">
                <v:stroke joinstyle="miter"/>
                <v:path gradientshapeok="t" o:connecttype="rect"/>
              </v:shapetype>
              <v:shape id="Text Box 2" o:spid="_x0000_s1026" type="#_x0000_t202" style="position:absolute;margin-left:-7.7pt;margin-top:298.6pt;width:435.4pt;height:3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" stroked="f">
                <v:textbox>
                  <w:txbxContent>
                    <w:p w14:paraId="5FCCD1C0" w14:textId="6AE87940" w:rsidR="00F02960" w:rsidRPr="002E5F11" w:rsidRDefault="00F02960" w:rsidP="0003448B">
                      <w:pPr>
                        <w:pStyle w:val="CopyrightText"/>
                      </w:pPr>
                      <w:r w:rsidRPr="002E5F11">
                        <w:t>Copyright © 201</w:t>
                      </w:r>
                      <w:r>
                        <w:t>4</w:t>
                      </w:r>
                      <w:r w:rsidRPr="002E5F11">
                        <w:t>, Intel Corporation. All rights reserved.</w:t>
                      </w:r>
                    </w:p>
                    <w:p w14:paraId="5FCCD1C1" w14:textId="77777777" w:rsidR="00F02960" w:rsidRPr="002E5F11" w:rsidRDefault="00F02960" w:rsidP="0003448B">
                      <w:pPr>
                        <w:pStyle w:val="CopyrightText"/>
                      </w:pPr>
                      <w:r w:rsidRPr="002E5F11">
                        <w:t>Intel and the Intel logo are trademarks of Intel Corporation in the U.S. and other countries.</w:t>
                      </w:r>
                    </w:p>
                    <w:p w14:paraId="5FCCD1C2" w14:textId="77777777" w:rsidR="00F02960" w:rsidRPr="002E5F11" w:rsidRDefault="00F02960" w:rsidP="0003448B">
                      <w:pPr>
                        <w:pStyle w:val="CopyrightText"/>
                      </w:pPr>
                      <w:r w:rsidRPr="002E5F11">
                        <w:t>* Other names and brands may be claimed as the property of others.</w:t>
                      </w:r>
                    </w:p>
                    <w:p w14:paraId="5FCCD1C3" w14:textId="77777777" w:rsidR="00F02960" w:rsidRPr="002E5F11" w:rsidRDefault="00F02960" w:rsidP="0003448B">
                      <w:pPr>
                        <w:pStyle w:val="CopyrightText"/>
                      </w:pPr>
                      <w:r w:rsidRPr="002E5F11">
                        <w:t>This document contains information on products in the design phase of development.</w:t>
                      </w:r>
                    </w:p>
                    <w:p w14:paraId="5FCCD1C4" w14:textId="77777777" w:rsidR="00F02960" w:rsidRPr="002E5F11" w:rsidRDefault="00F02960" w:rsidP="0003448B">
                      <w:pPr>
                        <w:pStyle w:val="CopyrightText"/>
                      </w:pPr>
                      <w:r w:rsidRPr="002E5F11">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w:t>
                      </w:r>
                      <w:r>
                        <w:t>,</w:t>
                      </w:r>
                      <w:r w:rsidRPr="002E5F11">
                        <w:t xml:space="preserve"> OR OTHER INTELLECTUAL PROPERTY RIGHT.</w:t>
                      </w:r>
                    </w:p>
                    <w:p w14:paraId="5FCCD1C5" w14:textId="77777777" w:rsidR="00F02960" w:rsidRPr="002E5F11" w:rsidRDefault="00F02960" w:rsidP="0003448B">
                      <w:pPr>
                        <w:pStyle w:val="CopyrightText"/>
                      </w:pPr>
                      <w:r w:rsidRPr="002E5F11">
                        <w:t>UNLESS OTHERWISE AGREED IN WRITING BY INTEL, THE I</w:t>
                      </w:r>
                      <w:r>
                        <w:t xml:space="preserve">NTEL PRODUCTS ARE NOT DESIGNED </w:t>
                      </w:r>
                      <w:r w:rsidRPr="002E5F11">
                        <w:t>OR INTENDED FOR ANY APPLICATION IN WHICH THE FAILURE OF THE INTEL PRODUCT COULD CREATE A SITUATION WHERE PERSONAL INJURY OR DEATH MAY OCCUR.</w:t>
                      </w:r>
                    </w:p>
                    <w:p w14:paraId="5FCCD1C6" w14:textId="77777777" w:rsidR="00F02960" w:rsidRPr="002E5F11" w:rsidRDefault="00F02960" w:rsidP="0003448B">
                      <w:pPr>
                        <w:pStyle w:val="CopyrightText"/>
                      </w:pPr>
                      <w:r w:rsidRPr="002E5F11">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5FCCD1C7" w14:textId="77777777" w:rsidR="00F02960" w:rsidRPr="002E5F11" w:rsidRDefault="00F02960" w:rsidP="0003448B">
                      <w:pPr>
                        <w:pStyle w:val="CopyrightText"/>
                      </w:pPr>
                      <w:r w:rsidRPr="002E5F11">
                        <w:t>The products described in this document may contain design defects or errors known as errata which may cause the product to deviate from published specifications. Current characterized errata are available on request.</w:t>
                      </w:r>
                    </w:p>
                    <w:p w14:paraId="5FCCD1C8" w14:textId="77777777" w:rsidR="00F02960" w:rsidRPr="002E5F11" w:rsidRDefault="00F02960" w:rsidP="0003448B">
                      <w:pPr>
                        <w:pStyle w:val="CopyrightText"/>
                      </w:pPr>
                      <w:r w:rsidRPr="002E5F11">
                        <w:t>Contact your Intel account manager or distributor to obtain the latest specifications and before placing your product order.</w:t>
                      </w:r>
                    </w:p>
                    <w:p w14:paraId="5FCCD1C9" w14:textId="77777777" w:rsidR="00F02960" w:rsidRPr="002E5F11" w:rsidRDefault="00F02960" w:rsidP="0003448B">
                      <w:pPr>
                        <w:pStyle w:val="CopyrightText"/>
                      </w:pPr>
                      <w:r w:rsidRPr="002E5F11">
                        <w:t>Copies of documents</w:t>
                      </w:r>
                      <w:r>
                        <w:t xml:space="preserve"> that</w:t>
                      </w:r>
                      <w:r w:rsidRPr="002E5F11">
                        <w:t xml:space="preserve"> have an order number and </w:t>
                      </w:r>
                      <w:r>
                        <w:t>are referenced in this document</w:t>
                      </w:r>
                      <w:r w:rsidRPr="002E5F11">
                        <w:t xml:space="preserve"> or </w:t>
                      </w:r>
                      <w:r>
                        <w:t>in other Intel literature</w:t>
                      </w:r>
                      <w:r w:rsidRPr="002E5F11">
                        <w:t xml:space="preserve"> can be obtained from your Intel account manager or distributor.</w:t>
                      </w:r>
                    </w:p>
                  </w:txbxContent>
                </v:textbox>
              </v:shape>
            </w:pict>
          </mc:Fallback>
        </mc:AlternateContent>
      </w:r>
      <w:r w:rsidR="00710323">
        <w:br w:type="page"/>
      </w:r>
    </w:p>
    <w:p w14:paraId="5FCCCEC9" w14:textId="77777777" w:rsidR="00F40661" w:rsidRPr="007B59CC" w:rsidRDefault="001C362B" w:rsidP="007B59CC">
      <w:pPr>
        <w:pStyle w:val="Contents"/>
      </w:pPr>
      <w:r>
        <w:lastRenderedPageBreak/>
        <w:t>Contents</w:t>
      </w:r>
    </w:p>
    <w:bookmarkStart w:id="2" w:name="_Toc294097320"/>
    <w:bookmarkStart w:id="3" w:name="_Toc294097394"/>
    <w:bookmarkStart w:id="4" w:name="_Toc294097466"/>
    <w:bookmarkStart w:id="5" w:name="_Toc294099851"/>
    <w:bookmarkStart w:id="6" w:name="_Toc296358121"/>
    <w:bookmarkStart w:id="7" w:name="_Toc299031447"/>
    <w:bookmarkStart w:id="8" w:name="_Toc298854057"/>
    <w:bookmarkStart w:id="9" w:name="_Toc299016700"/>
    <w:p w14:paraId="0C3906E5" w14:textId="77777777" w:rsidR="005C2A87" w:rsidRDefault="009E101C">
      <w:pPr>
        <w:pStyle w:val="TOC1"/>
        <w:rPr>
          <w:ins w:id="10" w:author="Correll, Ken" w:date="2015-07-28T12:00:00Z"/>
          <w:rFonts w:asciiTheme="minorHAnsi" w:eastAsiaTheme="minorEastAsia" w:hAnsiTheme="minorHAnsi"/>
          <w:noProof/>
          <w:color w:val="auto"/>
          <w:sz w:val="22"/>
        </w:rPr>
      </w:pPr>
      <w:r>
        <w:fldChar w:fldCharType="begin"/>
      </w:r>
      <w:r>
        <w:instrText xml:space="preserve"> TOC \o "1-3" \h \z \u </w:instrText>
      </w:r>
      <w:r>
        <w:fldChar w:fldCharType="separate"/>
      </w:r>
      <w:ins w:id="11" w:author="Correll, Ken" w:date="2015-07-28T12:00:00Z">
        <w:r w:rsidR="005C2A87" w:rsidRPr="002A7434">
          <w:rPr>
            <w:rStyle w:val="Hyperlink"/>
            <w:noProof/>
          </w:rPr>
          <w:fldChar w:fldCharType="begin"/>
        </w:r>
        <w:r w:rsidR="005C2A87" w:rsidRPr="002A7434">
          <w:rPr>
            <w:rStyle w:val="Hyperlink"/>
            <w:noProof/>
          </w:rPr>
          <w:instrText xml:space="preserve"> </w:instrText>
        </w:r>
        <w:r w:rsidR="005C2A87">
          <w:rPr>
            <w:noProof/>
          </w:rPr>
          <w:instrText>HYPERLINK \l "_Toc425848163"</w:instrText>
        </w:r>
        <w:r w:rsidR="005C2A87" w:rsidRPr="002A7434">
          <w:rPr>
            <w:rStyle w:val="Hyperlink"/>
            <w:noProof/>
          </w:rPr>
          <w:instrText xml:space="preserve"> </w:instrText>
        </w:r>
        <w:r w:rsidR="005C2A87" w:rsidRPr="002A7434">
          <w:rPr>
            <w:rStyle w:val="Hyperlink"/>
            <w:noProof/>
          </w:rPr>
          <w:fldChar w:fldCharType="separate"/>
        </w:r>
        <w:r w:rsidR="005C2A87" w:rsidRPr="002A7434">
          <w:rPr>
            <w:rStyle w:val="Hyperlink"/>
            <w:noProof/>
          </w:rPr>
          <w:t>1</w:t>
        </w:r>
        <w:r w:rsidR="005C2A87">
          <w:rPr>
            <w:rFonts w:asciiTheme="minorHAnsi" w:eastAsiaTheme="minorEastAsia" w:hAnsiTheme="minorHAnsi"/>
            <w:noProof/>
            <w:color w:val="auto"/>
            <w:sz w:val="22"/>
          </w:rPr>
          <w:tab/>
        </w:r>
        <w:r w:rsidR="005C2A87" w:rsidRPr="002A7434">
          <w:rPr>
            <w:rStyle w:val="Hyperlink"/>
            <w:noProof/>
          </w:rPr>
          <w:t>Introduction</w:t>
        </w:r>
        <w:r w:rsidR="005C2A87">
          <w:rPr>
            <w:noProof/>
            <w:webHidden/>
          </w:rPr>
          <w:tab/>
        </w:r>
        <w:r w:rsidR="005C2A87">
          <w:rPr>
            <w:noProof/>
            <w:webHidden/>
          </w:rPr>
          <w:fldChar w:fldCharType="begin"/>
        </w:r>
        <w:r w:rsidR="005C2A87">
          <w:rPr>
            <w:noProof/>
            <w:webHidden/>
          </w:rPr>
          <w:instrText xml:space="preserve"> PAGEREF _Toc425848163 \h </w:instrText>
        </w:r>
      </w:ins>
      <w:r w:rsidR="005C2A87">
        <w:rPr>
          <w:noProof/>
          <w:webHidden/>
        </w:rPr>
      </w:r>
      <w:r w:rsidR="005C2A87">
        <w:rPr>
          <w:noProof/>
          <w:webHidden/>
        </w:rPr>
        <w:fldChar w:fldCharType="separate"/>
      </w:r>
      <w:ins w:id="12" w:author="Correll, Ken" w:date="2015-07-28T12:00:00Z">
        <w:r w:rsidR="005C2A87">
          <w:rPr>
            <w:noProof/>
            <w:webHidden/>
          </w:rPr>
          <w:t>7</w:t>
        </w:r>
        <w:r w:rsidR="005C2A87">
          <w:rPr>
            <w:noProof/>
            <w:webHidden/>
          </w:rPr>
          <w:fldChar w:fldCharType="end"/>
        </w:r>
        <w:r w:rsidR="005C2A87" w:rsidRPr="002A7434">
          <w:rPr>
            <w:rStyle w:val="Hyperlink"/>
            <w:noProof/>
          </w:rPr>
          <w:fldChar w:fldCharType="end"/>
        </w:r>
      </w:ins>
    </w:p>
    <w:p w14:paraId="02CA2DF3" w14:textId="77777777" w:rsidR="005C2A87" w:rsidRDefault="005C2A87">
      <w:pPr>
        <w:pStyle w:val="TOC2"/>
        <w:rPr>
          <w:ins w:id="13" w:author="Correll, Ken" w:date="2015-07-28T12:00:00Z"/>
          <w:rFonts w:asciiTheme="minorHAnsi" w:eastAsiaTheme="minorEastAsia" w:hAnsiTheme="minorHAnsi"/>
          <w:noProof/>
          <w:color w:val="auto"/>
          <w:sz w:val="22"/>
        </w:rPr>
      </w:pPr>
      <w:ins w:id="14"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"_Toc425848164"</w:instrText>
        </w:r>
        <w:r w:rsidRPr="002A7434">
          <w:rPr>
            <w:rStyle w:val="Hyperlink"/>
            <w:noProof/>
          </w:rPr>
          <w:instrText xml:space="preserve"> </w:instrText>
        </w:r>
        <w:r w:rsidRPr="002A7434">
          <w:rPr>
            <w:rStyle w:val="Hyperlink"/>
            <w:noProof/>
          </w:rPr>
          <w:fldChar w:fldCharType="separate"/>
        </w:r>
        <w:r w:rsidRPr="002A7434">
          <w:rPr>
            <w:rStyle w:val="Hyperlink"/>
            <w:noProof/>
          </w:rPr>
          <w:t>1.1</w:t>
        </w:r>
        <w:r>
          <w:rPr>
            <w:rFonts w:asciiTheme="minorHAnsi" w:eastAsiaTheme="minorEastAsia" w:hAnsiTheme="minorHAnsi"/>
            <w:noProof/>
            <w:color w:val="auto"/>
            <w:sz w:val="22"/>
          </w:rPr>
          <w:tab/>
        </w:r>
        <w:r w:rsidRPr="002A7434">
          <w:rPr>
            <w:rStyle w:val="Hyperlink"/>
            <w:noProof/>
          </w:rPr>
          <w:t>Audience</w:t>
        </w:r>
        <w:r>
          <w:rPr>
            <w:noProof/>
            <w:webHidden/>
          </w:rPr>
          <w:tab/>
        </w:r>
        <w:r>
          <w:rPr>
            <w:noProof/>
            <w:webHidden/>
          </w:rPr>
          <w:fldChar w:fldCharType="begin"/>
        </w:r>
        <w:r>
          <w:rPr>
            <w:noProof/>
            <w:webHidden/>
          </w:rPr>
          <w:instrText xml:space="preserve"> PAGEREF _Toc425848164 \h </w:instrText>
        </w:r>
      </w:ins>
      <w:r>
        <w:rPr>
          <w:noProof/>
          <w:webHidden/>
        </w:rPr>
      </w:r>
      <w:r>
        <w:rPr>
          <w:noProof/>
          <w:webHidden/>
        </w:rPr>
        <w:fldChar w:fldCharType="separate"/>
      </w:r>
      <w:ins w:id="15" w:author="Correll, Ken" w:date="2015-07-28T12:00:00Z">
        <w:r>
          <w:rPr>
            <w:noProof/>
            <w:webHidden/>
          </w:rPr>
          <w:t>7</w:t>
        </w:r>
        <w:r>
          <w:rPr>
            <w:noProof/>
            <w:webHidden/>
          </w:rPr>
          <w:fldChar w:fldCharType="end"/>
        </w:r>
        <w:r w:rsidRPr="002A7434">
          <w:rPr>
            <w:rStyle w:val="Hyperlink"/>
            <w:noProof/>
          </w:rPr>
          <w:fldChar w:fldCharType="end"/>
        </w:r>
      </w:ins>
    </w:p>
    <w:p w14:paraId="215183F1" w14:textId="77777777" w:rsidR="005C2A87" w:rsidRDefault="005C2A87">
      <w:pPr>
        <w:pStyle w:val="TOC2"/>
        <w:rPr>
          <w:ins w:id="16" w:author="Correll, Ken" w:date="2015-07-28T12:00:00Z"/>
          <w:rFonts w:asciiTheme="minorHAnsi" w:eastAsiaTheme="minorEastAsia" w:hAnsiTheme="minorHAnsi"/>
          <w:noProof/>
          <w:color w:val="auto"/>
          <w:sz w:val="22"/>
        </w:rPr>
      </w:pPr>
      <w:ins w:id="17"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"_Toc425848165"</w:instrText>
        </w:r>
        <w:r w:rsidRPr="002A7434">
          <w:rPr>
            <w:rStyle w:val="Hyperlink"/>
            <w:noProof/>
          </w:rPr>
          <w:instrText xml:space="preserve"> </w:instrText>
        </w:r>
        <w:r w:rsidRPr="002A7434">
          <w:rPr>
            <w:rStyle w:val="Hyperlink"/>
            <w:noProof/>
          </w:rPr>
          <w:fldChar w:fldCharType="separate"/>
        </w:r>
        <w:r w:rsidRPr="002A7434">
          <w:rPr>
            <w:rStyle w:val="Hyperlink"/>
            <w:noProof/>
          </w:rPr>
          <w:t>1.2</w:t>
        </w:r>
        <w:r>
          <w:rPr>
            <w:rFonts w:asciiTheme="minorHAnsi" w:eastAsiaTheme="minorEastAsia" w:hAnsiTheme="minorHAnsi"/>
            <w:noProof/>
            <w:color w:val="auto"/>
            <w:sz w:val="22"/>
          </w:rPr>
          <w:tab/>
        </w:r>
        <w:r w:rsidRPr="002A7434">
          <w:rPr>
            <w:rStyle w:val="Hyperlink"/>
            <w:noProof/>
          </w:rPr>
          <w:t>Supported Projects</w:t>
        </w:r>
        <w:r>
          <w:rPr>
            <w:noProof/>
            <w:webHidden/>
          </w:rPr>
          <w:tab/>
        </w:r>
        <w:r>
          <w:rPr>
            <w:noProof/>
            <w:webHidden/>
          </w:rPr>
          <w:fldChar w:fldCharType="begin"/>
        </w:r>
        <w:r>
          <w:rPr>
            <w:noProof/>
            <w:webHidden/>
          </w:rPr>
          <w:instrText xml:space="preserve"> PAGEREF _Toc425848165 \h </w:instrText>
        </w:r>
      </w:ins>
      <w:r>
        <w:rPr>
          <w:noProof/>
          <w:webHidden/>
        </w:rPr>
      </w:r>
      <w:r>
        <w:rPr>
          <w:noProof/>
          <w:webHidden/>
        </w:rPr>
        <w:fldChar w:fldCharType="separate"/>
      </w:r>
      <w:ins w:id="18" w:author="Correll, Ken" w:date="2015-07-28T12:00:00Z">
        <w:r>
          <w:rPr>
            <w:noProof/>
            <w:webHidden/>
          </w:rPr>
          <w:t>7</w:t>
        </w:r>
        <w:r>
          <w:rPr>
            <w:noProof/>
            <w:webHidden/>
          </w:rPr>
          <w:fldChar w:fldCharType="end"/>
        </w:r>
        <w:r w:rsidRPr="002A7434">
          <w:rPr>
            <w:rStyle w:val="Hyperlink"/>
            <w:noProof/>
          </w:rPr>
          <w:fldChar w:fldCharType="end"/>
        </w:r>
      </w:ins>
    </w:p>
    <w:p w14:paraId="4F3F8507" w14:textId="77777777" w:rsidR="005C2A87" w:rsidRDefault="005C2A87">
      <w:pPr>
        <w:pStyle w:val="TOC2"/>
        <w:rPr>
          <w:ins w:id="19" w:author="Correll, Ken" w:date="2015-07-28T12:00:00Z"/>
          <w:rFonts w:asciiTheme="minorHAnsi" w:eastAsiaTheme="minorEastAsia" w:hAnsiTheme="minorHAnsi"/>
          <w:noProof/>
          <w:color w:val="auto"/>
          <w:sz w:val="22"/>
        </w:rPr>
      </w:pPr>
      <w:ins w:id="20"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"_Toc425848166"</w:instrText>
        </w:r>
        <w:r w:rsidRPr="002A7434">
          <w:rPr>
            <w:rStyle w:val="Hyperlink"/>
            <w:noProof/>
          </w:rPr>
          <w:instrText xml:space="preserve"> </w:instrText>
        </w:r>
        <w:r w:rsidRPr="002A7434">
          <w:rPr>
            <w:rStyle w:val="Hyperlink"/>
            <w:noProof/>
          </w:rPr>
          <w:fldChar w:fldCharType="separate"/>
        </w:r>
        <w:r w:rsidRPr="002A7434">
          <w:rPr>
            <w:rStyle w:val="Hyperlink"/>
            <w:noProof/>
          </w:rPr>
          <w:t>1.3</w:t>
        </w:r>
        <w:r>
          <w:rPr>
            <w:rFonts w:asciiTheme="minorHAnsi" w:eastAsiaTheme="minorEastAsia" w:hAnsiTheme="minorHAnsi"/>
            <w:noProof/>
            <w:color w:val="auto"/>
            <w:sz w:val="22"/>
          </w:rPr>
          <w:tab/>
        </w:r>
        <w:r w:rsidRPr="002A7434">
          <w:rPr>
            <w:rStyle w:val="Hyperlink"/>
            <w:noProof/>
          </w:rPr>
          <w:t>Terminology</w:t>
        </w:r>
        <w:r>
          <w:rPr>
            <w:noProof/>
            <w:webHidden/>
          </w:rPr>
          <w:tab/>
        </w:r>
        <w:r>
          <w:rPr>
            <w:noProof/>
            <w:webHidden/>
          </w:rPr>
          <w:fldChar w:fldCharType="begin"/>
        </w:r>
        <w:r>
          <w:rPr>
            <w:noProof/>
            <w:webHidden/>
          </w:rPr>
          <w:instrText xml:space="preserve"> PAGEREF _Toc425848166 \h </w:instrText>
        </w:r>
      </w:ins>
      <w:r>
        <w:rPr>
          <w:noProof/>
          <w:webHidden/>
        </w:rPr>
      </w:r>
      <w:r>
        <w:rPr>
          <w:noProof/>
          <w:webHidden/>
        </w:rPr>
        <w:fldChar w:fldCharType="separate"/>
      </w:r>
      <w:ins w:id="21" w:author="Correll, Ken" w:date="2015-07-28T12:00:00Z">
        <w:r>
          <w:rPr>
            <w:noProof/>
            <w:webHidden/>
          </w:rPr>
          <w:t>7</w:t>
        </w:r>
        <w:r>
          <w:rPr>
            <w:noProof/>
            <w:webHidden/>
          </w:rPr>
          <w:fldChar w:fldCharType="end"/>
        </w:r>
        <w:r w:rsidRPr="002A7434">
          <w:rPr>
            <w:rStyle w:val="Hyperlink"/>
            <w:noProof/>
          </w:rPr>
          <w:fldChar w:fldCharType="end"/>
        </w:r>
      </w:ins>
    </w:p>
    <w:p w14:paraId="52DF2B2B" w14:textId="77777777" w:rsidR="005C2A87" w:rsidRDefault="005C2A87">
      <w:pPr>
        <w:pStyle w:val="TOC2"/>
        <w:rPr>
          <w:ins w:id="22" w:author="Correll, Ken" w:date="2015-07-28T12:00:00Z"/>
          <w:rFonts w:asciiTheme="minorHAnsi" w:eastAsiaTheme="minorEastAsia" w:hAnsiTheme="minorHAnsi"/>
          <w:noProof/>
          <w:color w:val="auto"/>
          <w:sz w:val="22"/>
        </w:rPr>
      </w:pPr>
      <w:ins w:id="23"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"_Toc425848167"</w:instrText>
        </w:r>
        <w:r w:rsidRPr="002A7434">
          <w:rPr>
            <w:rStyle w:val="Hyperlink"/>
            <w:noProof/>
          </w:rPr>
          <w:instrText xml:space="preserve"> </w:instrText>
        </w:r>
        <w:r w:rsidRPr="002A7434">
          <w:rPr>
            <w:rStyle w:val="Hyperlink"/>
            <w:noProof/>
          </w:rPr>
          <w:fldChar w:fldCharType="separate"/>
        </w:r>
        <w:r w:rsidRPr="002A7434">
          <w:rPr>
            <w:rStyle w:val="Hyperlink"/>
            <w:noProof/>
          </w:rPr>
          <w:t>1.4</w:t>
        </w:r>
        <w:r>
          <w:rPr>
            <w:rFonts w:asciiTheme="minorHAnsi" w:eastAsiaTheme="minorEastAsia" w:hAnsiTheme="minorHAnsi"/>
            <w:noProof/>
            <w:color w:val="auto"/>
            <w:sz w:val="22"/>
          </w:rPr>
          <w:tab/>
        </w:r>
        <w:r w:rsidRPr="002A7434">
          <w:rPr>
            <w:rStyle w:val="Hyperlink"/>
            <w:noProof/>
          </w:rPr>
          <w:t>Related Documents</w:t>
        </w:r>
        <w:r>
          <w:rPr>
            <w:noProof/>
            <w:webHidden/>
          </w:rPr>
          <w:tab/>
        </w:r>
        <w:r>
          <w:rPr>
            <w:noProof/>
            <w:webHidden/>
          </w:rPr>
          <w:fldChar w:fldCharType="begin"/>
        </w:r>
        <w:r>
          <w:rPr>
            <w:noProof/>
            <w:webHidden/>
          </w:rPr>
          <w:instrText xml:space="preserve"> PAGEREF _Toc425848167 \h </w:instrText>
        </w:r>
      </w:ins>
      <w:r>
        <w:rPr>
          <w:noProof/>
          <w:webHidden/>
        </w:rPr>
      </w:r>
      <w:r>
        <w:rPr>
          <w:noProof/>
          <w:webHidden/>
        </w:rPr>
        <w:fldChar w:fldCharType="separate"/>
      </w:r>
      <w:ins w:id="24" w:author="Correll, Ken" w:date="2015-07-28T12:00:00Z">
        <w:r>
          <w:rPr>
            <w:noProof/>
            <w:webHidden/>
          </w:rPr>
          <w:t>7</w:t>
        </w:r>
        <w:r>
          <w:rPr>
            <w:noProof/>
            <w:webHidden/>
          </w:rPr>
          <w:fldChar w:fldCharType="end"/>
        </w:r>
        <w:r w:rsidRPr="002A7434">
          <w:rPr>
            <w:rStyle w:val="Hyperlink"/>
            <w:noProof/>
          </w:rPr>
          <w:fldChar w:fldCharType="end"/>
        </w:r>
      </w:ins>
    </w:p>
    <w:p w14:paraId="5687F15A" w14:textId="77777777" w:rsidR="005C2A87" w:rsidRDefault="005C2A87">
      <w:pPr>
        <w:pStyle w:val="TOC2"/>
        <w:rPr>
          <w:ins w:id="25" w:author="Correll, Ken" w:date="2015-07-28T12:00:00Z"/>
          <w:rFonts w:asciiTheme="minorHAnsi" w:eastAsiaTheme="minorEastAsia" w:hAnsiTheme="minorHAnsi"/>
          <w:noProof/>
          <w:color w:val="auto"/>
          <w:sz w:val="22"/>
        </w:rPr>
      </w:pPr>
      <w:ins w:id="26"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"_Toc425848168"</w:instrText>
        </w:r>
        <w:r w:rsidRPr="002A7434">
          <w:rPr>
            <w:rStyle w:val="Hyperlink"/>
            <w:noProof/>
          </w:rPr>
          <w:instrText xml:space="preserve"> </w:instrText>
        </w:r>
        <w:r w:rsidRPr="002A7434">
          <w:rPr>
            <w:rStyle w:val="Hyperlink"/>
            <w:noProof/>
          </w:rPr>
          <w:fldChar w:fldCharType="separate"/>
        </w:r>
        <w:r w:rsidRPr="002A7434">
          <w:rPr>
            <w:rStyle w:val="Hyperlink"/>
            <w:noProof/>
          </w:rPr>
          <w:t>1.5</w:t>
        </w:r>
        <w:r>
          <w:rPr>
            <w:rFonts w:asciiTheme="minorHAnsi" w:eastAsiaTheme="minorEastAsia" w:hAnsiTheme="minorHAnsi"/>
            <w:noProof/>
            <w:color w:val="auto"/>
            <w:sz w:val="22"/>
          </w:rPr>
          <w:tab/>
        </w:r>
        <w:r w:rsidRPr="002A7434">
          <w:rPr>
            <w:rStyle w:val="Hyperlink"/>
            <w:noProof/>
          </w:rPr>
          <w:t>Opens, Risks, and Assumptions</w:t>
        </w:r>
        <w:r>
          <w:rPr>
            <w:noProof/>
            <w:webHidden/>
          </w:rPr>
          <w:tab/>
        </w:r>
        <w:r>
          <w:rPr>
            <w:noProof/>
            <w:webHidden/>
          </w:rPr>
          <w:fldChar w:fldCharType="begin"/>
        </w:r>
        <w:r>
          <w:rPr>
            <w:noProof/>
            <w:webHidden/>
          </w:rPr>
          <w:instrText xml:space="preserve"> PAGEREF _Toc425848168 \h </w:instrText>
        </w:r>
      </w:ins>
      <w:r>
        <w:rPr>
          <w:noProof/>
          <w:webHidden/>
        </w:rPr>
      </w:r>
      <w:r>
        <w:rPr>
          <w:noProof/>
          <w:webHidden/>
        </w:rPr>
        <w:fldChar w:fldCharType="separate"/>
      </w:r>
      <w:ins w:id="27" w:author="Correll, Ken" w:date="2015-07-28T12:00:00Z">
        <w:r>
          <w:rPr>
            <w:noProof/>
            <w:webHidden/>
          </w:rPr>
          <w:t>8</w:t>
        </w:r>
        <w:r>
          <w:rPr>
            <w:noProof/>
            <w:webHidden/>
          </w:rPr>
          <w:fldChar w:fldCharType="end"/>
        </w:r>
        <w:r w:rsidRPr="002A7434">
          <w:rPr>
            <w:rStyle w:val="Hyperlink"/>
            <w:noProof/>
          </w:rPr>
          <w:fldChar w:fldCharType="end"/>
        </w:r>
      </w:ins>
    </w:p>
    <w:p w14:paraId="3842F6A4" w14:textId="77777777" w:rsidR="005C2A87" w:rsidRDefault="005C2A87">
      <w:pPr>
        <w:pStyle w:val="TOC2"/>
        <w:rPr>
          <w:ins w:id="28" w:author="Correll, Ken" w:date="2015-07-28T12:00:00Z"/>
          <w:rFonts w:asciiTheme="minorHAnsi" w:eastAsiaTheme="minorEastAsia" w:hAnsiTheme="minorHAnsi"/>
          <w:noProof/>
          <w:color w:val="auto"/>
          <w:sz w:val="22"/>
        </w:rPr>
      </w:pPr>
      <w:ins w:id="29"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"_Toc425848169"</w:instrText>
        </w:r>
        <w:r w:rsidRPr="002A7434">
          <w:rPr>
            <w:rStyle w:val="Hyperlink"/>
            <w:noProof/>
          </w:rPr>
          <w:instrText xml:space="preserve"> </w:instrText>
        </w:r>
        <w:r w:rsidRPr="002A7434">
          <w:rPr>
            <w:rStyle w:val="Hyperlink"/>
            <w:noProof/>
          </w:rPr>
          <w:fldChar w:fldCharType="separate"/>
        </w:r>
        <w:r w:rsidRPr="002A7434">
          <w:rPr>
            <w:rStyle w:val="Hyperlink"/>
            <w:noProof/>
          </w:rPr>
          <w:t>1.6</w:t>
        </w:r>
        <w:r>
          <w:rPr>
            <w:rFonts w:asciiTheme="minorHAnsi" w:eastAsiaTheme="minorEastAsia" w:hAnsiTheme="minorHAnsi"/>
            <w:noProof/>
            <w:color w:val="auto"/>
            <w:sz w:val="22"/>
          </w:rPr>
          <w:tab/>
        </w:r>
        <w:r w:rsidRPr="002A7434">
          <w:rPr>
            <w:rStyle w:val="Hyperlink"/>
            <w:noProof/>
          </w:rPr>
          <w:t>Contact Information</w:t>
        </w:r>
        <w:r>
          <w:rPr>
            <w:noProof/>
            <w:webHidden/>
          </w:rPr>
          <w:tab/>
        </w:r>
        <w:r>
          <w:rPr>
            <w:noProof/>
            <w:webHidden/>
          </w:rPr>
          <w:fldChar w:fldCharType="begin"/>
        </w:r>
        <w:r>
          <w:rPr>
            <w:noProof/>
            <w:webHidden/>
          </w:rPr>
          <w:instrText xml:space="preserve"> PAGEREF _Toc425848169 \h </w:instrText>
        </w:r>
      </w:ins>
      <w:r>
        <w:rPr>
          <w:noProof/>
          <w:webHidden/>
        </w:rPr>
      </w:r>
      <w:r>
        <w:rPr>
          <w:noProof/>
          <w:webHidden/>
        </w:rPr>
        <w:fldChar w:fldCharType="separate"/>
      </w:r>
      <w:ins w:id="30" w:author="Correll, Ken" w:date="2015-07-28T12:00:00Z">
        <w:r>
          <w:rPr>
            <w:noProof/>
            <w:webHidden/>
          </w:rPr>
          <w:t>8</w:t>
        </w:r>
        <w:r>
          <w:rPr>
            <w:noProof/>
            <w:webHidden/>
          </w:rPr>
          <w:fldChar w:fldCharType="end"/>
        </w:r>
        <w:r w:rsidRPr="002A7434">
          <w:rPr>
            <w:rStyle w:val="Hyperlink"/>
            <w:noProof/>
          </w:rPr>
          <w:fldChar w:fldCharType="end"/>
        </w:r>
      </w:ins>
    </w:p>
    <w:p w14:paraId="7BFCCF76" w14:textId="77777777" w:rsidR="005C2A87" w:rsidRDefault="005C2A87">
      <w:pPr>
        <w:pStyle w:val="TOC2"/>
        <w:rPr>
          <w:ins w:id="31" w:author="Correll, Ken" w:date="2015-07-28T12:00:00Z"/>
          <w:rFonts w:asciiTheme="minorHAnsi" w:eastAsiaTheme="minorEastAsia" w:hAnsiTheme="minorHAnsi"/>
          <w:noProof/>
          <w:color w:val="auto"/>
          <w:sz w:val="22"/>
        </w:rPr>
      </w:pPr>
      <w:ins w:id="32"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"_Toc425848170"</w:instrText>
        </w:r>
        <w:r w:rsidRPr="002A7434">
          <w:rPr>
            <w:rStyle w:val="Hyperlink"/>
            <w:noProof/>
          </w:rPr>
          <w:instrText xml:space="preserve"> </w:instrText>
        </w:r>
        <w:r w:rsidRPr="002A7434">
          <w:rPr>
            <w:rStyle w:val="Hyperlink"/>
            <w:noProof/>
          </w:rPr>
          <w:fldChar w:fldCharType="separate"/>
        </w:r>
        <w:r w:rsidRPr="002A7434">
          <w:rPr>
            <w:rStyle w:val="Hyperlink"/>
            <w:noProof/>
          </w:rPr>
          <w:t>1.7</w:t>
        </w:r>
        <w:r>
          <w:rPr>
            <w:rFonts w:asciiTheme="minorHAnsi" w:eastAsiaTheme="minorEastAsia" w:hAnsiTheme="minorHAnsi"/>
            <w:noProof/>
            <w:color w:val="auto"/>
            <w:sz w:val="22"/>
          </w:rPr>
          <w:tab/>
        </w:r>
        <w:r w:rsidRPr="002A7434">
          <w:rPr>
            <w:rStyle w:val="Hyperlink"/>
            <w:noProof/>
          </w:rPr>
          <w:t>Document Revision History</w:t>
        </w:r>
        <w:r>
          <w:rPr>
            <w:noProof/>
            <w:webHidden/>
          </w:rPr>
          <w:tab/>
        </w:r>
        <w:r>
          <w:rPr>
            <w:noProof/>
            <w:webHidden/>
          </w:rPr>
          <w:fldChar w:fldCharType="begin"/>
        </w:r>
        <w:r>
          <w:rPr>
            <w:noProof/>
            <w:webHidden/>
          </w:rPr>
          <w:instrText xml:space="preserve"> PAGEREF _Toc425848170 \h </w:instrText>
        </w:r>
      </w:ins>
      <w:r>
        <w:rPr>
          <w:noProof/>
          <w:webHidden/>
        </w:rPr>
      </w:r>
      <w:r>
        <w:rPr>
          <w:noProof/>
          <w:webHidden/>
        </w:rPr>
        <w:fldChar w:fldCharType="separate"/>
      </w:r>
      <w:ins w:id="33" w:author="Correll, Ken" w:date="2015-07-28T12:00:00Z">
        <w:r>
          <w:rPr>
            <w:noProof/>
            <w:webHidden/>
          </w:rPr>
          <w:t>8</w:t>
        </w:r>
        <w:r>
          <w:rPr>
            <w:noProof/>
            <w:webHidden/>
          </w:rPr>
          <w:fldChar w:fldCharType="end"/>
        </w:r>
        <w:r w:rsidRPr="002A7434">
          <w:rPr>
            <w:rStyle w:val="Hyperlink"/>
            <w:noProof/>
          </w:rPr>
          <w:fldChar w:fldCharType="end"/>
        </w:r>
      </w:ins>
    </w:p>
    <w:p w14:paraId="2CAFD290" w14:textId="77777777" w:rsidR="005C2A87" w:rsidRDefault="005C2A87">
      <w:pPr>
        <w:pStyle w:val="TOC1"/>
        <w:rPr>
          <w:ins w:id="34" w:author="Correll, Ken" w:date="2015-07-28T12:00:00Z"/>
          <w:rFonts w:asciiTheme="minorHAnsi" w:eastAsiaTheme="minorEastAsia" w:hAnsiTheme="minorHAnsi"/>
          <w:noProof/>
          <w:color w:val="auto"/>
          <w:sz w:val="22"/>
        </w:rPr>
      </w:pPr>
      <w:ins w:id="35"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"_Toc425848171"</w:instrText>
        </w:r>
        <w:r w:rsidRPr="002A7434">
          <w:rPr>
            <w:rStyle w:val="Hyperlink"/>
            <w:noProof/>
          </w:rPr>
          <w:instrText xml:space="preserve"> </w:instrText>
        </w:r>
        <w:r w:rsidRPr="002A7434">
          <w:rPr>
            <w:rStyle w:val="Hyperlink"/>
            <w:noProof/>
          </w:rPr>
          <w:fldChar w:fldCharType="separate"/>
        </w:r>
        <w:r w:rsidRPr="002A7434">
          <w:rPr>
            <w:rStyle w:val="Hyperlink"/>
            <w:noProof/>
          </w:rPr>
          <w:t>2</w:t>
        </w:r>
        <w:r>
          <w:rPr>
            <w:rFonts w:asciiTheme="minorHAnsi" w:eastAsiaTheme="minorEastAsia" w:hAnsiTheme="minorHAnsi"/>
            <w:noProof/>
            <w:color w:val="auto"/>
            <w:sz w:val="22"/>
          </w:rPr>
          <w:tab/>
        </w:r>
        <w:r w:rsidRPr="002A7434">
          <w:rPr>
            <w:rStyle w:val="Hyperlink"/>
            <w:noProof/>
          </w:rPr>
          <w:t>Quick Start</w:t>
        </w:r>
        <w:r>
          <w:rPr>
            <w:noProof/>
            <w:webHidden/>
          </w:rPr>
          <w:tab/>
        </w:r>
        <w:r>
          <w:rPr>
            <w:noProof/>
            <w:webHidden/>
          </w:rPr>
          <w:fldChar w:fldCharType="begin"/>
        </w:r>
        <w:r>
          <w:rPr>
            <w:noProof/>
            <w:webHidden/>
          </w:rPr>
          <w:instrText xml:space="preserve"> PAGEREF _Toc425848171 \h </w:instrText>
        </w:r>
      </w:ins>
      <w:r>
        <w:rPr>
          <w:noProof/>
          <w:webHidden/>
        </w:rPr>
      </w:r>
      <w:r>
        <w:rPr>
          <w:noProof/>
          <w:webHidden/>
        </w:rPr>
        <w:fldChar w:fldCharType="separate"/>
      </w:r>
      <w:ins w:id="36" w:author="Correll, Ken" w:date="2015-07-28T12:00:00Z">
        <w:r>
          <w:rPr>
            <w:noProof/>
            <w:webHidden/>
          </w:rPr>
          <w:t>10</w:t>
        </w:r>
        <w:r>
          <w:rPr>
            <w:noProof/>
            <w:webHidden/>
          </w:rPr>
          <w:fldChar w:fldCharType="end"/>
        </w:r>
        <w:r w:rsidRPr="002A7434">
          <w:rPr>
            <w:rStyle w:val="Hyperlink"/>
            <w:noProof/>
          </w:rPr>
          <w:fldChar w:fldCharType="end"/>
        </w:r>
      </w:ins>
    </w:p>
    <w:p w14:paraId="702D98FB" w14:textId="77777777" w:rsidR="005C2A87" w:rsidRDefault="005C2A87">
      <w:pPr>
        <w:pStyle w:val="TOC2"/>
        <w:rPr>
          <w:ins w:id="37" w:author="Correll, Ken" w:date="2015-07-28T12:00:00Z"/>
          <w:rFonts w:asciiTheme="minorHAnsi" w:eastAsiaTheme="minorEastAsia" w:hAnsiTheme="minorHAnsi"/>
          <w:noProof/>
          <w:color w:val="auto"/>
          <w:sz w:val="22"/>
        </w:rPr>
      </w:pPr>
      <w:ins w:id="38"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"_Toc425848172"</w:instrText>
        </w:r>
        <w:r w:rsidRPr="002A7434">
          <w:rPr>
            <w:rStyle w:val="Hyperlink"/>
            <w:noProof/>
          </w:rPr>
          <w:instrText xml:space="preserve"> </w:instrText>
        </w:r>
        <w:r w:rsidRPr="002A7434">
          <w:rPr>
            <w:rStyle w:val="Hyperlink"/>
            <w:noProof/>
          </w:rPr>
          <w:fldChar w:fldCharType="separate"/>
        </w:r>
        <w:r w:rsidRPr="002A7434">
          <w:rPr>
            <w:rStyle w:val="Hyperlink"/>
            <w:noProof/>
          </w:rPr>
          <w:t>2.1</w:t>
        </w:r>
        <w:r>
          <w:rPr>
            <w:rFonts w:asciiTheme="minorHAnsi" w:eastAsiaTheme="minorEastAsia" w:hAnsiTheme="minorHAnsi"/>
            <w:noProof/>
            <w:color w:val="auto"/>
            <w:sz w:val="22"/>
          </w:rPr>
          <w:tab/>
        </w:r>
        <w:r w:rsidRPr="002A7434">
          <w:rPr>
            <w:rStyle w:val="Hyperlink"/>
            <w:noProof/>
          </w:rPr>
          <w:t>Downloading Sub IP</w:t>
        </w:r>
        <w:r>
          <w:rPr>
            <w:noProof/>
            <w:webHidden/>
          </w:rPr>
          <w:tab/>
        </w:r>
        <w:r>
          <w:rPr>
            <w:noProof/>
            <w:webHidden/>
          </w:rPr>
          <w:fldChar w:fldCharType="begin"/>
        </w:r>
        <w:r>
          <w:rPr>
            <w:noProof/>
            <w:webHidden/>
          </w:rPr>
          <w:instrText xml:space="preserve"> PAGEREF _Toc425848172 \h </w:instrText>
        </w:r>
      </w:ins>
      <w:r>
        <w:rPr>
          <w:noProof/>
          <w:webHidden/>
        </w:rPr>
      </w:r>
      <w:r>
        <w:rPr>
          <w:noProof/>
          <w:webHidden/>
        </w:rPr>
        <w:fldChar w:fldCharType="separate"/>
      </w:r>
      <w:ins w:id="39" w:author="Correll, Ken" w:date="2015-07-28T12:00:00Z">
        <w:r>
          <w:rPr>
            <w:noProof/>
            <w:webHidden/>
          </w:rPr>
          <w:t>10</w:t>
        </w:r>
        <w:r>
          <w:rPr>
            <w:noProof/>
            <w:webHidden/>
          </w:rPr>
          <w:fldChar w:fldCharType="end"/>
        </w:r>
        <w:r w:rsidRPr="002A7434">
          <w:rPr>
            <w:rStyle w:val="Hyperlink"/>
            <w:noProof/>
          </w:rPr>
          <w:fldChar w:fldCharType="end"/>
        </w:r>
      </w:ins>
    </w:p>
    <w:p w14:paraId="2052B7A4" w14:textId="77777777" w:rsidR="005C2A87" w:rsidRDefault="005C2A87">
      <w:pPr>
        <w:pStyle w:val="TOC2"/>
        <w:rPr>
          <w:ins w:id="40" w:author="Correll, Ken" w:date="2015-07-28T12:00:00Z"/>
          <w:rFonts w:asciiTheme="minorHAnsi" w:eastAsiaTheme="minorEastAsia" w:hAnsiTheme="minorHAnsi"/>
          <w:noProof/>
          <w:color w:val="auto"/>
          <w:sz w:val="22"/>
        </w:rPr>
      </w:pPr>
      <w:ins w:id="41"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"_Toc425848173"</w:instrText>
        </w:r>
        <w:r w:rsidRPr="002A7434">
          <w:rPr>
            <w:rStyle w:val="Hyperlink"/>
            <w:noProof/>
          </w:rPr>
          <w:instrText xml:space="preserve"> </w:instrText>
        </w:r>
        <w:r w:rsidRPr="002A7434">
          <w:rPr>
            <w:rStyle w:val="Hyperlink"/>
            <w:noProof/>
          </w:rPr>
          <w:fldChar w:fldCharType="separate"/>
        </w:r>
        <w:r w:rsidRPr="002A7434">
          <w:rPr>
            <w:rStyle w:val="Hyperlink"/>
            <w:noProof/>
          </w:rPr>
          <w:t>2.2</w:t>
        </w:r>
        <w:r>
          <w:rPr>
            <w:rFonts w:asciiTheme="minorHAnsi" w:eastAsiaTheme="minorEastAsia" w:hAnsiTheme="minorHAnsi"/>
            <w:noProof/>
            <w:color w:val="auto"/>
            <w:sz w:val="22"/>
          </w:rPr>
          <w:tab/>
        </w:r>
        <w:r w:rsidRPr="002A7434">
          <w:rPr>
            <w:rStyle w:val="Hyperlink"/>
            <w:noProof/>
          </w:rPr>
          <w:t>Integrity Checks for Standalone IP</w:t>
        </w:r>
        <w:r>
          <w:rPr>
            <w:noProof/>
            <w:webHidden/>
          </w:rPr>
          <w:tab/>
        </w:r>
        <w:r>
          <w:rPr>
            <w:noProof/>
            <w:webHidden/>
          </w:rPr>
          <w:fldChar w:fldCharType="begin"/>
        </w:r>
        <w:r>
          <w:rPr>
            <w:noProof/>
            <w:webHidden/>
          </w:rPr>
          <w:instrText xml:space="preserve"> PAGEREF _Toc425848173 \h </w:instrText>
        </w:r>
      </w:ins>
      <w:r>
        <w:rPr>
          <w:noProof/>
          <w:webHidden/>
        </w:rPr>
      </w:r>
      <w:r>
        <w:rPr>
          <w:noProof/>
          <w:webHidden/>
        </w:rPr>
        <w:fldChar w:fldCharType="separate"/>
      </w:r>
      <w:ins w:id="42" w:author="Correll, Ken" w:date="2015-07-28T12:00:00Z">
        <w:r>
          <w:rPr>
            <w:noProof/>
            <w:webHidden/>
          </w:rPr>
          <w:t>10</w:t>
        </w:r>
        <w:r>
          <w:rPr>
            <w:noProof/>
            <w:webHidden/>
          </w:rPr>
          <w:fldChar w:fldCharType="end"/>
        </w:r>
        <w:r w:rsidRPr="002A7434">
          <w:rPr>
            <w:rStyle w:val="Hyperlink"/>
            <w:noProof/>
          </w:rPr>
          <w:fldChar w:fldCharType="end"/>
        </w:r>
      </w:ins>
    </w:p>
    <w:p w14:paraId="205BDC22" w14:textId="77777777" w:rsidR="005C2A87" w:rsidRDefault="005C2A87">
      <w:pPr>
        <w:pStyle w:val="TOC1"/>
        <w:rPr>
          <w:ins w:id="43" w:author="Correll, Ken" w:date="2015-07-28T12:00:00Z"/>
          <w:rFonts w:asciiTheme="minorHAnsi" w:eastAsiaTheme="minorEastAsia" w:hAnsiTheme="minorHAnsi"/>
          <w:noProof/>
          <w:color w:val="auto"/>
          <w:sz w:val="22"/>
        </w:rPr>
      </w:pPr>
      <w:ins w:id="44"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"_Toc425848174"</w:instrText>
        </w:r>
        <w:r w:rsidRPr="002A7434">
          <w:rPr>
            <w:rStyle w:val="Hyperlink"/>
            <w:noProof/>
          </w:rPr>
          <w:instrText xml:space="preserve"> </w:instrText>
        </w:r>
        <w:r w:rsidRPr="002A7434">
          <w:rPr>
            <w:rStyle w:val="Hyperlink"/>
            <w:noProof/>
          </w:rPr>
          <w:fldChar w:fldCharType="separate"/>
        </w:r>
        <w:r w:rsidRPr="002A7434">
          <w:rPr>
            <w:rStyle w:val="Hyperlink"/>
            <w:noProof/>
          </w:rPr>
          <w:t>3</w:t>
        </w:r>
        <w:r>
          <w:rPr>
            <w:rFonts w:asciiTheme="minorHAnsi" w:eastAsiaTheme="minorEastAsia" w:hAnsiTheme="minorHAnsi"/>
            <w:noProof/>
            <w:color w:val="auto"/>
            <w:sz w:val="22"/>
          </w:rPr>
          <w:tab/>
        </w:r>
        <w:r w:rsidRPr="002A7434">
          <w:rPr>
            <w:rStyle w:val="Hyperlink"/>
            <w:noProof/>
          </w:rPr>
          <w:t>Quick Start</w:t>
        </w:r>
        <w:r>
          <w:rPr>
            <w:noProof/>
            <w:webHidden/>
          </w:rPr>
          <w:tab/>
        </w:r>
        <w:r>
          <w:rPr>
            <w:noProof/>
            <w:webHidden/>
          </w:rPr>
          <w:fldChar w:fldCharType="begin"/>
        </w:r>
        <w:r>
          <w:rPr>
            <w:noProof/>
            <w:webHidden/>
          </w:rPr>
          <w:instrText xml:space="preserve"> PAGEREF _Toc425848174 \h </w:instrText>
        </w:r>
      </w:ins>
      <w:r>
        <w:rPr>
          <w:noProof/>
          <w:webHidden/>
        </w:rPr>
      </w:r>
      <w:r>
        <w:rPr>
          <w:noProof/>
          <w:webHidden/>
        </w:rPr>
        <w:fldChar w:fldCharType="separate"/>
      </w:r>
      <w:ins w:id="45" w:author="Correll, Ken" w:date="2015-07-28T12:00:00Z">
        <w:r>
          <w:rPr>
            <w:noProof/>
            <w:webHidden/>
          </w:rPr>
          <w:t>11</w:t>
        </w:r>
        <w:r>
          <w:rPr>
            <w:noProof/>
            <w:webHidden/>
          </w:rPr>
          <w:fldChar w:fldCharType="end"/>
        </w:r>
        <w:r w:rsidRPr="002A7434">
          <w:rPr>
            <w:rStyle w:val="Hyperlink"/>
            <w:noProof/>
          </w:rPr>
          <w:fldChar w:fldCharType="end"/>
        </w:r>
      </w:ins>
    </w:p>
    <w:p w14:paraId="7F18B7C0" w14:textId="77777777" w:rsidR="005C2A87" w:rsidRDefault="005C2A87">
      <w:pPr>
        <w:pStyle w:val="TOC2"/>
        <w:rPr>
          <w:ins w:id="46" w:author="Correll, Ken" w:date="2015-07-28T12:00:00Z"/>
          <w:rFonts w:asciiTheme="minorHAnsi" w:eastAsiaTheme="minorEastAsia" w:hAnsiTheme="minorHAnsi"/>
          <w:noProof/>
          <w:color w:val="auto"/>
          <w:sz w:val="22"/>
        </w:rPr>
      </w:pPr>
      <w:ins w:id="47"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"_Toc425848175"</w:instrText>
        </w:r>
        <w:r w:rsidRPr="002A7434">
          <w:rPr>
            <w:rStyle w:val="Hyperlink"/>
            <w:noProof/>
          </w:rPr>
          <w:instrText xml:space="preserve"> </w:instrText>
        </w:r>
        <w:r w:rsidRPr="002A7434">
          <w:rPr>
            <w:rStyle w:val="Hyperlink"/>
            <w:noProof/>
          </w:rPr>
          <w:fldChar w:fldCharType="separate"/>
        </w:r>
        <w:r w:rsidRPr="002A7434">
          <w:rPr>
            <w:rStyle w:val="Hyperlink"/>
            <w:noProof/>
          </w:rPr>
          <w:t>3.1</w:t>
        </w:r>
        <w:r>
          <w:rPr>
            <w:rFonts w:asciiTheme="minorHAnsi" w:eastAsiaTheme="minorEastAsia" w:hAnsiTheme="minorHAnsi"/>
            <w:noProof/>
            <w:color w:val="auto"/>
            <w:sz w:val="22"/>
          </w:rPr>
          <w:tab/>
        </w:r>
        <w:r w:rsidRPr="002A7434">
          <w:rPr>
            <w:rStyle w:val="Hyperlink"/>
            <w:noProof/>
          </w:rPr>
          <w:t>IP Block Diagram</w:t>
        </w:r>
        <w:r>
          <w:rPr>
            <w:noProof/>
            <w:webHidden/>
          </w:rPr>
          <w:tab/>
        </w:r>
        <w:r>
          <w:rPr>
            <w:noProof/>
            <w:webHidden/>
          </w:rPr>
          <w:fldChar w:fldCharType="begin"/>
        </w:r>
        <w:r>
          <w:rPr>
            <w:noProof/>
            <w:webHidden/>
          </w:rPr>
          <w:instrText xml:space="preserve"> PAGEREF _Toc425848175 \h </w:instrText>
        </w:r>
      </w:ins>
      <w:r>
        <w:rPr>
          <w:noProof/>
          <w:webHidden/>
        </w:rPr>
      </w:r>
      <w:r>
        <w:rPr>
          <w:noProof/>
          <w:webHidden/>
        </w:rPr>
        <w:fldChar w:fldCharType="separate"/>
      </w:r>
      <w:ins w:id="48" w:author="Correll, Ken" w:date="2015-07-28T12:00:00Z">
        <w:r>
          <w:rPr>
            <w:noProof/>
            <w:webHidden/>
          </w:rPr>
          <w:t>11</w:t>
        </w:r>
        <w:r>
          <w:rPr>
            <w:noProof/>
            <w:webHidden/>
          </w:rPr>
          <w:fldChar w:fldCharType="end"/>
        </w:r>
        <w:r w:rsidRPr="002A7434">
          <w:rPr>
            <w:rStyle w:val="Hyperlink"/>
            <w:noProof/>
          </w:rPr>
          <w:fldChar w:fldCharType="end"/>
        </w:r>
      </w:ins>
    </w:p>
    <w:p w14:paraId="724E31D0" w14:textId="77777777" w:rsidR="005C2A87" w:rsidRDefault="005C2A87">
      <w:pPr>
        <w:pStyle w:val="TOC2"/>
        <w:rPr>
          <w:ins w:id="49" w:author="Correll, Ken" w:date="2015-07-28T12:00:00Z"/>
          <w:rFonts w:asciiTheme="minorHAnsi" w:eastAsiaTheme="minorEastAsia" w:hAnsiTheme="minorHAnsi"/>
          <w:noProof/>
          <w:color w:val="auto"/>
          <w:sz w:val="22"/>
        </w:rPr>
      </w:pPr>
      <w:ins w:id="50"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"_Toc425848176"</w:instrText>
        </w:r>
        <w:r w:rsidRPr="002A7434">
          <w:rPr>
            <w:rStyle w:val="Hyperlink"/>
            <w:noProof/>
          </w:rPr>
          <w:instrText xml:space="preserve"> </w:instrText>
        </w:r>
        <w:r w:rsidRPr="002A7434">
          <w:rPr>
            <w:rStyle w:val="Hyperlink"/>
            <w:noProof/>
          </w:rPr>
          <w:fldChar w:fldCharType="separate"/>
        </w:r>
        <w:r w:rsidRPr="002A7434">
          <w:rPr>
            <w:rStyle w:val="Hyperlink"/>
            <w:noProof/>
          </w:rPr>
          <w:t>3.2</w:t>
        </w:r>
        <w:r>
          <w:rPr>
            <w:rFonts w:asciiTheme="minorHAnsi" w:eastAsiaTheme="minorEastAsia" w:hAnsiTheme="minorHAnsi"/>
            <w:noProof/>
            <w:color w:val="auto"/>
            <w:sz w:val="22"/>
          </w:rPr>
          <w:tab/>
        </w:r>
        <w:r w:rsidRPr="002A7434">
          <w:rPr>
            <w:rStyle w:val="Hyperlink"/>
            <w:noProof/>
          </w:rPr>
          <w:t>Functional Top-Level Signals</w:t>
        </w:r>
        <w:r>
          <w:rPr>
            <w:noProof/>
            <w:webHidden/>
          </w:rPr>
          <w:tab/>
        </w:r>
        <w:r>
          <w:rPr>
            <w:noProof/>
            <w:webHidden/>
          </w:rPr>
          <w:fldChar w:fldCharType="begin"/>
        </w:r>
        <w:r>
          <w:rPr>
            <w:noProof/>
            <w:webHidden/>
          </w:rPr>
          <w:instrText xml:space="preserve"> PAGEREF _Toc425848176 \h </w:instrText>
        </w:r>
      </w:ins>
      <w:r>
        <w:rPr>
          <w:noProof/>
          <w:webHidden/>
        </w:rPr>
      </w:r>
      <w:r>
        <w:rPr>
          <w:noProof/>
          <w:webHidden/>
        </w:rPr>
        <w:fldChar w:fldCharType="separate"/>
      </w:r>
      <w:ins w:id="51" w:author="Correll, Ken" w:date="2015-07-28T12:00:00Z">
        <w:r>
          <w:rPr>
            <w:noProof/>
            <w:webHidden/>
          </w:rPr>
          <w:t>11</w:t>
        </w:r>
        <w:r>
          <w:rPr>
            <w:noProof/>
            <w:webHidden/>
          </w:rPr>
          <w:fldChar w:fldCharType="end"/>
        </w:r>
        <w:r w:rsidRPr="002A7434">
          <w:rPr>
            <w:rStyle w:val="Hyperlink"/>
            <w:noProof/>
          </w:rPr>
          <w:fldChar w:fldCharType="end"/>
        </w:r>
      </w:ins>
    </w:p>
    <w:p w14:paraId="3CD9FC83" w14:textId="77777777" w:rsidR="005C2A87" w:rsidRDefault="005C2A87">
      <w:pPr>
        <w:pStyle w:val="TOC2"/>
        <w:rPr>
          <w:ins w:id="52" w:author="Correll, Ken" w:date="2015-07-28T12:00:00Z"/>
          <w:rFonts w:asciiTheme="minorHAnsi" w:eastAsiaTheme="minorEastAsia" w:hAnsiTheme="minorHAnsi"/>
          <w:noProof/>
          <w:color w:val="auto"/>
          <w:sz w:val="22"/>
        </w:rPr>
      </w:pPr>
      <w:ins w:id="53"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"_Toc425848177"</w:instrText>
        </w:r>
        <w:r w:rsidRPr="002A7434">
          <w:rPr>
            <w:rStyle w:val="Hyperlink"/>
            <w:noProof/>
          </w:rPr>
          <w:instrText xml:space="preserve"> </w:instrText>
        </w:r>
        <w:r w:rsidRPr="002A7434">
          <w:rPr>
            <w:rStyle w:val="Hyperlink"/>
            <w:noProof/>
          </w:rPr>
          <w:fldChar w:fldCharType="separate"/>
        </w:r>
        <w:r w:rsidRPr="002A7434">
          <w:rPr>
            <w:rStyle w:val="Hyperlink"/>
            <w:noProof/>
          </w:rPr>
          <w:t>3.3</w:t>
        </w:r>
        <w:r>
          <w:rPr>
            <w:rFonts w:asciiTheme="minorHAnsi" w:eastAsiaTheme="minorEastAsia" w:hAnsiTheme="minorHAnsi"/>
            <w:noProof/>
            <w:color w:val="auto"/>
            <w:sz w:val="22"/>
          </w:rPr>
          <w:tab/>
        </w:r>
        <w:r w:rsidRPr="002A7434">
          <w:rPr>
            <w:rStyle w:val="Hyperlink"/>
            <w:noProof/>
          </w:rPr>
          <w:t>Timing Diagram</w:t>
        </w:r>
        <w:r>
          <w:rPr>
            <w:noProof/>
            <w:webHidden/>
          </w:rPr>
          <w:tab/>
        </w:r>
        <w:r>
          <w:rPr>
            <w:noProof/>
            <w:webHidden/>
          </w:rPr>
          <w:fldChar w:fldCharType="begin"/>
        </w:r>
        <w:r>
          <w:rPr>
            <w:noProof/>
            <w:webHidden/>
          </w:rPr>
          <w:instrText xml:space="preserve"> PAGEREF _Toc425848177 \h </w:instrText>
        </w:r>
      </w:ins>
      <w:r>
        <w:rPr>
          <w:noProof/>
          <w:webHidden/>
        </w:rPr>
      </w:r>
      <w:r>
        <w:rPr>
          <w:noProof/>
          <w:webHidden/>
        </w:rPr>
        <w:fldChar w:fldCharType="separate"/>
      </w:r>
      <w:ins w:id="54" w:author="Correll, Ken" w:date="2015-07-28T12:00:00Z">
        <w:r>
          <w:rPr>
            <w:noProof/>
            <w:webHidden/>
          </w:rPr>
          <w:t>13</w:t>
        </w:r>
        <w:r>
          <w:rPr>
            <w:noProof/>
            <w:webHidden/>
          </w:rPr>
          <w:fldChar w:fldCharType="end"/>
        </w:r>
        <w:r w:rsidRPr="002A7434">
          <w:rPr>
            <w:rStyle w:val="Hyperlink"/>
            <w:noProof/>
          </w:rPr>
          <w:fldChar w:fldCharType="end"/>
        </w:r>
      </w:ins>
    </w:p>
    <w:p w14:paraId="11B9027D" w14:textId="77777777" w:rsidR="005C2A87" w:rsidRDefault="005C2A87">
      <w:pPr>
        <w:pStyle w:val="TOC2"/>
        <w:rPr>
          <w:ins w:id="55" w:author="Correll, Ken" w:date="2015-07-28T12:00:00Z"/>
          <w:rFonts w:asciiTheme="minorHAnsi" w:eastAsiaTheme="minorEastAsia" w:hAnsiTheme="minorHAnsi"/>
          <w:noProof/>
          <w:color w:val="auto"/>
          <w:sz w:val="22"/>
        </w:rPr>
      </w:pPr>
      <w:ins w:id="56"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"_Toc425848178"</w:instrText>
        </w:r>
        <w:r w:rsidRPr="002A7434">
          <w:rPr>
            <w:rStyle w:val="Hyperlink"/>
            <w:noProof/>
          </w:rPr>
          <w:instrText xml:space="preserve"> </w:instrText>
        </w:r>
        <w:r w:rsidRPr="002A7434">
          <w:rPr>
            <w:rStyle w:val="Hyperlink"/>
            <w:noProof/>
          </w:rPr>
          <w:fldChar w:fldCharType="separate"/>
        </w:r>
        <w:r w:rsidRPr="002A7434">
          <w:rPr>
            <w:rStyle w:val="Hyperlink"/>
            <w:noProof/>
          </w:rPr>
          <w:t>3.4</w:t>
        </w:r>
        <w:r>
          <w:rPr>
            <w:rFonts w:asciiTheme="minorHAnsi" w:eastAsiaTheme="minorEastAsia" w:hAnsiTheme="minorHAnsi"/>
            <w:noProof/>
            <w:color w:val="auto"/>
            <w:sz w:val="22"/>
          </w:rPr>
          <w:tab/>
        </w:r>
        <w:r w:rsidRPr="002A7434">
          <w:rPr>
            <w:rStyle w:val="Hyperlink"/>
            <w:noProof/>
          </w:rPr>
          <w:t>Frequency changes</w:t>
        </w:r>
        <w:r>
          <w:rPr>
            <w:noProof/>
            <w:webHidden/>
          </w:rPr>
          <w:tab/>
        </w:r>
        <w:r>
          <w:rPr>
            <w:noProof/>
            <w:webHidden/>
          </w:rPr>
          <w:fldChar w:fldCharType="begin"/>
        </w:r>
        <w:r>
          <w:rPr>
            <w:noProof/>
            <w:webHidden/>
          </w:rPr>
          <w:instrText xml:space="preserve"> PAGEREF _Toc425848178 \h </w:instrText>
        </w:r>
      </w:ins>
      <w:r>
        <w:rPr>
          <w:noProof/>
          <w:webHidden/>
        </w:rPr>
      </w:r>
      <w:r>
        <w:rPr>
          <w:noProof/>
          <w:webHidden/>
        </w:rPr>
        <w:fldChar w:fldCharType="separate"/>
      </w:r>
      <w:ins w:id="57" w:author="Correll, Ken" w:date="2015-07-28T12:00:00Z">
        <w:r>
          <w:rPr>
            <w:noProof/>
            <w:webHidden/>
          </w:rPr>
          <w:t>14</w:t>
        </w:r>
        <w:r>
          <w:rPr>
            <w:noProof/>
            <w:webHidden/>
          </w:rPr>
          <w:fldChar w:fldCharType="end"/>
        </w:r>
        <w:r w:rsidRPr="002A7434">
          <w:rPr>
            <w:rStyle w:val="Hyperlink"/>
            <w:noProof/>
          </w:rPr>
          <w:fldChar w:fldCharType="end"/>
        </w:r>
      </w:ins>
    </w:p>
    <w:p w14:paraId="01A1212C" w14:textId="77777777" w:rsidR="005C2A87" w:rsidRDefault="005C2A87">
      <w:pPr>
        <w:pStyle w:val="TOC2"/>
        <w:rPr>
          <w:ins w:id="58" w:author="Correll, Ken" w:date="2015-07-28T12:00:00Z"/>
          <w:rFonts w:asciiTheme="minorHAnsi" w:eastAsiaTheme="minorEastAsia" w:hAnsiTheme="minorHAnsi"/>
          <w:noProof/>
          <w:color w:val="auto"/>
          <w:sz w:val="22"/>
        </w:rPr>
      </w:pPr>
      <w:ins w:id="59"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"_Toc425848179"</w:instrText>
        </w:r>
        <w:r w:rsidRPr="002A7434">
          <w:rPr>
            <w:rStyle w:val="Hyperlink"/>
            <w:noProof/>
          </w:rPr>
          <w:instrText xml:space="preserve"> </w:instrText>
        </w:r>
        <w:r w:rsidRPr="002A7434">
          <w:rPr>
            <w:rStyle w:val="Hyperlink"/>
            <w:noProof/>
          </w:rPr>
          <w:fldChar w:fldCharType="separate"/>
        </w:r>
        <w:r w:rsidRPr="002A7434">
          <w:rPr>
            <w:rStyle w:val="Hyperlink"/>
            <w:noProof/>
          </w:rPr>
          <w:t>3.5</w:t>
        </w:r>
        <w:r>
          <w:rPr>
            <w:rFonts w:asciiTheme="minorHAnsi" w:eastAsiaTheme="minorEastAsia" w:hAnsiTheme="minorHAnsi"/>
            <w:noProof/>
            <w:color w:val="auto"/>
            <w:sz w:val="22"/>
          </w:rPr>
          <w:tab/>
        </w:r>
        <w:r w:rsidRPr="002A7434">
          <w:rPr>
            <w:rStyle w:val="Hyperlink"/>
            <w:noProof/>
          </w:rPr>
          <w:t>clkreq / clkack interface support</w:t>
        </w:r>
        <w:r>
          <w:rPr>
            <w:noProof/>
            <w:webHidden/>
          </w:rPr>
          <w:tab/>
        </w:r>
        <w:r>
          <w:rPr>
            <w:noProof/>
            <w:webHidden/>
          </w:rPr>
          <w:fldChar w:fldCharType="begin"/>
        </w:r>
        <w:r>
          <w:rPr>
            <w:noProof/>
            <w:webHidden/>
          </w:rPr>
          <w:instrText xml:space="preserve"> PAGEREF _Toc425848179 \h </w:instrText>
        </w:r>
      </w:ins>
      <w:r>
        <w:rPr>
          <w:noProof/>
          <w:webHidden/>
        </w:rPr>
      </w:r>
      <w:r>
        <w:rPr>
          <w:noProof/>
          <w:webHidden/>
        </w:rPr>
        <w:fldChar w:fldCharType="separate"/>
      </w:r>
      <w:ins w:id="60" w:author="Correll, Ken" w:date="2015-07-28T12:00:00Z">
        <w:r>
          <w:rPr>
            <w:noProof/>
            <w:webHidden/>
          </w:rPr>
          <w:t>15</w:t>
        </w:r>
        <w:r>
          <w:rPr>
            <w:noProof/>
            <w:webHidden/>
          </w:rPr>
          <w:fldChar w:fldCharType="end"/>
        </w:r>
        <w:r w:rsidRPr="002A7434">
          <w:rPr>
            <w:rStyle w:val="Hyperlink"/>
            <w:noProof/>
          </w:rPr>
          <w:fldChar w:fldCharType="end"/>
        </w:r>
      </w:ins>
    </w:p>
    <w:p w14:paraId="1D824B76" w14:textId="77777777" w:rsidR="005C2A87" w:rsidRDefault="005C2A87">
      <w:pPr>
        <w:pStyle w:val="TOC2"/>
        <w:rPr>
          <w:ins w:id="61" w:author="Correll, Ken" w:date="2015-07-28T12:00:00Z"/>
          <w:rFonts w:asciiTheme="minorHAnsi" w:eastAsiaTheme="minorEastAsia" w:hAnsiTheme="minorHAnsi"/>
          <w:noProof/>
          <w:color w:val="auto"/>
          <w:sz w:val="22"/>
        </w:rPr>
      </w:pPr>
      <w:ins w:id="62"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"_Toc425848180"</w:instrText>
        </w:r>
        <w:r w:rsidRPr="002A7434">
          <w:rPr>
            <w:rStyle w:val="Hyperlink"/>
            <w:noProof/>
          </w:rPr>
          <w:instrText xml:space="preserve"> </w:instrText>
        </w:r>
        <w:r w:rsidRPr="002A7434">
          <w:rPr>
            <w:rStyle w:val="Hyperlink"/>
            <w:noProof/>
          </w:rPr>
          <w:fldChar w:fldCharType="separate"/>
        </w:r>
        <w:r w:rsidRPr="002A7434">
          <w:rPr>
            <w:rStyle w:val="Hyperlink"/>
            <w:noProof/>
          </w:rPr>
          <w:t>3.6</w:t>
        </w:r>
        <w:r>
          <w:rPr>
            <w:rFonts w:asciiTheme="minorHAnsi" w:eastAsiaTheme="minorEastAsia" w:hAnsiTheme="minorHAnsi"/>
            <w:noProof/>
            <w:color w:val="auto"/>
            <w:sz w:val="22"/>
          </w:rPr>
          <w:tab/>
        </w:r>
        <w:r w:rsidRPr="002A7434">
          <w:rPr>
            <w:rStyle w:val="Hyperlink"/>
            <w:noProof/>
          </w:rPr>
          <w:t>Clock edge jitter on the gal edge</w:t>
        </w:r>
        <w:r>
          <w:rPr>
            <w:noProof/>
            <w:webHidden/>
          </w:rPr>
          <w:tab/>
        </w:r>
        <w:r>
          <w:rPr>
            <w:noProof/>
            <w:webHidden/>
          </w:rPr>
          <w:fldChar w:fldCharType="begin"/>
        </w:r>
        <w:r>
          <w:rPr>
            <w:noProof/>
            <w:webHidden/>
          </w:rPr>
          <w:instrText xml:space="preserve"> PAGEREF _Toc425848180 \h </w:instrText>
        </w:r>
      </w:ins>
      <w:r>
        <w:rPr>
          <w:noProof/>
          <w:webHidden/>
        </w:rPr>
      </w:r>
      <w:r>
        <w:rPr>
          <w:noProof/>
          <w:webHidden/>
        </w:rPr>
        <w:fldChar w:fldCharType="separate"/>
      </w:r>
      <w:ins w:id="63" w:author="Correll, Ken" w:date="2015-07-28T12:00:00Z">
        <w:r>
          <w:rPr>
            <w:noProof/>
            <w:webHidden/>
          </w:rPr>
          <w:t>15</w:t>
        </w:r>
        <w:r>
          <w:rPr>
            <w:noProof/>
            <w:webHidden/>
          </w:rPr>
          <w:fldChar w:fldCharType="end"/>
        </w:r>
        <w:r w:rsidRPr="002A7434">
          <w:rPr>
            <w:rStyle w:val="Hyperlink"/>
            <w:noProof/>
          </w:rPr>
          <w:fldChar w:fldCharType="end"/>
        </w:r>
      </w:ins>
    </w:p>
    <w:p w14:paraId="2A95A35E" w14:textId="77777777" w:rsidR="005C2A87" w:rsidRDefault="005C2A87">
      <w:pPr>
        <w:pStyle w:val="TOC2"/>
        <w:rPr>
          <w:ins w:id="64" w:author="Correll, Ken" w:date="2015-07-28T12:00:00Z"/>
          <w:rFonts w:asciiTheme="minorHAnsi" w:eastAsiaTheme="minorEastAsia" w:hAnsiTheme="minorHAnsi"/>
          <w:noProof/>
          <w:color w:val="auto"/>
          <w:sz w:val="22"/>
        </w:rPr>
      </w:pPr>
      <w:ins w:id="65"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"_Toc425848181"</w:instrText>
        </w:r>
        <w:r w:rsidRPr="002A7434">
          <w:rPr>
            <w:rStyle w:val="Hyperlink"/>
            <w:noProof/>
          </w:rPr>
          <w:instrText xml:space="preserve"> </w:instrText>
        </w:r>
        <w:r w:rsidRPr="002A7434">
          <w:rPr>
            <w:rStyle w:val="Hyperlink"/>
            <w:noProof/>
          </w:rPr>
          <w:fldChar w:fldCharType="separate"/>
        </w:r>
        <w:r w:rsidRPr="002A7434">
          <w:rPr>
            <w:rStyle w:val="Hyperlink"/>
            <w:noProof/>
          </w:rPr>
          <w:t>3.7</w:t>
        </w:r>
        <w:r>
          <w:rPr>
            <w:rFonts w:asciiTheme="minorHAnsi" w:eastAsiaTheme="minorEastAsia" w:hAnsiTheme="minorHAnsi"/>
            <w:noProof/>
            <w:color w:val="auto"/>
            <w:sz w:val="22"/>
          </w:rPr>
          <w:tab/>
        </w:r>
        <w:r w:rsidRPr="002A7434">
          <w:rPr>
            <w:rStyle w:val="Hyperlink"/>
            <w:noProof/>
          </w:rPr>
          <w:t>Enabling xclk[n] and xclk_usync[n] outputs</w:t>
        </w:r>
        <w:r>
          <w:rPr>
            <w:noProof/>
            <w:webHidden/>
          </w:rPr>
          <w:tab/>
        </w:r>
        <w:r>
          <w:rPr>
            <w:noProof/>
            <w:webHidden/>
          </w:rPr>
          <w:fldChar w:fldCharType="begin"/>
        </w:r>
        <w:r>
          <w:rPr>
            <w:noProof/>
            <w:webHidden/>
          </w:rPr>
          <w:instrText xml:space="preserve"> PAGEREF _Toc425848181 \h </w:instrText>
        </w:r>
      </w:ins>
      <w:r>
        <w:rPr>
          <w:noProof/>
          <w:webHidden/>
        </w:rPr>
      </w:r>
      <w:r>
        <w:rPr>
          <w:noProof/>
          <w:webHidden/>
        </w:rPr>
        <w:fldChar w:fldCharType="separate"/>
      </w:r>
      <w:ins w:id="66" w:author="Correll, Ken" w:date="2015-07-28T12:00:00Z">
        <w:r>
          <w:rPr>
            <w:noProof/>
            <w:webHidden/>
          </w:rPr>
          <w:t>15</w:t>
        </w:r>
        <w:r>
          <w:rPr>
            <w:noProof/>
            <w:webHidden/>
          </w:rPr>
          <w:fldChar w:fldCharType="end"/>
        </w:r>
        <w:r w:rsidRPr="002A7434">
          <w:rPr>
            <w:rStyle w:val="Hyperlink"/>
            <w:noProof/>
          </w:rPr>
          <w:fldChar w:fldCharType="end"/>
        </w:r>
      </w:ins>
    </w:p>
    <w:p w14:paraId="49A926A6" w14:textId="77777777" w:rsidR="005C2A87" w:rsidRDefault="005C2A87">
      <w:pPr>
        <w:pStyle w:val="TOC1"/>
        <w:rPr>
          <w:ins w:id="67" w:author="Correll, Ken" w:date="2015-07-28T12:00:00Z"/>
          <w:rFonts w:asciiTheme="minorHAnsi" w:eastAsiaTheme="minorEastAsia" w:hAnsiTheme="minorHAnsi"/>
          <w:noProof/>
          <w:color w:val="auto"/>
          <w:sz w:val="22"/>
        </w:rPr>
      </w:pPr>
      <w:ins w:id="68"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"_Toc425848182"</w:instrText>
        </w:r>
        <w:r w:rsidRPr="002A7434">
          <w:rPr>
            <w:rStyle w:val="Hyperlink"/>
            <w:noProof/>
          </w:rPr>
          <w:instrText xml:space="preserve"> </w:instrText>
        </w:r>
        <w:r w:rsidRPr="002A7434">
          <w:rPr>
            <w:rStyle w:val="Hyperlink"/>
            <w:noProof/>
          </w:rPr>
          <w:fldChar w:fldCharType="separate"/>
        </w:r>
        <w:r w:rsidRPr="002A7434">
          <w:rPr>
            <w:rStyle w:val="Hyperlink"/>
            <w:noProof/>
          </w:rPr>
          <w:t>4</w:t>
        </w:r>
        <w:r>
          <w:rPr>
            <w:rFonts w:asciiTheme="minorHAnsi" w:eastAsiaTheme="minorEastAsia" w:hAnsiTheme="minorHAnsi"/>
            <w:noProof/>
            <w:color w:val="auto"/>
            <w:sz w:val="22"/>
          </w:rPr>
          <w:tab/>
        </w:r>
        <w:r w:rsidRPr="002A7434">
          <w:rPr>
            <w:rStyle w:val="Hyperlink"/>
            <w:noProof/>
          </w:rPr>
          <w:t>Design Information for Integration</w:t>
        </w:r>
        <w:r>
          <w:rPr>
            <w:noProof/>
            <w:webHidden/>
          </w:rPr>
          <w:tab/>
        </w:r>
        <w:r>
          <w:rPr>
            <w:noProof/>
            <w:webHidden/>
          </w:rPr>
          <w:fldChar w:fldCharType="begin"/>
        </w:r>
        <w:r>
          <w:rPr>
            <w:noProof/>
            <w:webHidden/>
          </w:rPr>
          <w:instrText xml:space="preserve"> PAGEREF _Toc425848182 \h </w:instrText>
        </w:r>
      </w:ins>
      <w:r>
        <w:rPr>
          <w:noProof/>
          <w:webHidden/>
        </w:rPr>
      </w:r>
      <w:r>
        <w:rPr>
          <w:noProof/>
          <w:webHidden/>
        </w:rPr>
        <w:fldChar w:fldCharType="separate"/>
      </w:r>
      <w:ins w:id="69" w:author="Correll, Ken" w:date="2015-07-28T12:00:00Z">
        <w:r>
          <w:rPr>
            <w:noProof/>
            <w:webHidden/>
          </w:rPr>
          <w:t>17</w:t>
        </w:r>
        <w:r>
          <w:rPr>
            <w:noProof/>
            <w:webHidden/>
          </w:rPr>
          <w:fldChar w:fldCharType="end"/>
        </w:r>
        <w:r w:rsidRPr="002A7434">
          <w:rPr>
            <w:rStyle w:val="Hyperlink"/>
            <w:noProof/>
          </w:rPr>
          <w:fldChar w:fldCharType="end"/>
        </w:r>
      </w:ins>
    </w:p>
    <w:p w14:paraId="793C9A29" w14:textId="77777777" w:rsidR="005C2A87" w:rsidRDefault="005C2A87">
      <w:pPr>
        <w:pStyle w:val="TOC2"/>
        <w:rPr>
          <w:ins w:id="70" w:author="Correll, Ken" w:date="2015-07-28T12:00:00Z"/>
          <w:rFonts w:asciiTheme="minorHAnsi" w:eastAsiaTheme="minorEastAsia" w:hAnsiTheme="minorHAnsi"/>
          <w:noProof/>
          <w:color w:val="auto"/>
          <w:sz w:val="22"/>
        </w:rPr>
      </w:pPr>
      <w:ins w:id="71"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"_Toc425848183"</w:instrText>
        </w:r>
        <w:r w:rsidRPr="002A7434">
          <w:rPr>
            <w:rStyle w:val="Hyperlink"/>
            <w:noProof/>
          </w:rPr>
          <w:instrText xml:space="preserve"> </w:instrText>
        </w:r>
        <w:r w:rsidRPr="002A7434">
          <w:rPr>
            <w:rStyle w:val="Hyperlink"/>
            <w:noProof/>
          </w:rPr>
          <w:fldChar w:fldCharType="separate"/>
        </w:r>
        <w:r w:rsidRPr="002A7434">
          <w:rPr>
            <w:rStyle w:val="Hyperlink"/>
            <w:noProof/>
          </w:rPr>
          <w:t>4.1</w:t>
        </w:r>
        <w:r>
          <w:rPr>
            <w:rFonts w:asciiTheme="minorHAnsi" w:eastAsiaTheme="minorEastAsia" w:hAnsiTheme="minorHAnsi"/>
            <w:noProof/>
            <w:color w:val="auto"/>
            <w:sz w:val="22"/>
          </w:rPr>
          <w:tab/>
        </w:r>
        <w:r w:rsidRPr="002A7434">
          <w:rPr>
            <w:rStyle w:val="Hyperlink"/>
            <w:noProof/>
          </w:rPr>
          <w:t>RTL Directory Structure</w:t>
        </w:r>
        <w:r>
          <w:rPr>
            <w:noProof/>
            <w:webHidden/>
          </w:rPr>
          <w:tab/>
        </w:r>
        <w:r>
          <w:rPr>
            <w:noProof/>
            <w:webHidden/>
          </w:rPr>
          <w:fldChar w:fldCharType="begin"/>
        </w:r>
        <w:r>
          <w:rPr>
            <w:noProof/>
            <w:webHidden/>
          </w:rPr>
          <w:instrText xml:space="preserve"> PAGEREF _Toc425848183 \h </w:instrText>
        </w:r>
      </w:ins>
      <w:r>
        <w:rPr>
          <w:noProof/>
          <w:webHidden/>
        </w:rPr>
      </w:r>
      <w:r>
        <w:rPr>
          <w:noProof/>
          <w:webHidden/>
        </w:rPr>
        <w:fldChar w:fldCharType="separate"/>
      </w:r>
      <w:ins w:id="72" w:author="Correll, Ken" w:date="2015-07-28T12:00:00Z">
        <w:r>
          <w:rPr>
            <w:noProof/>
            <w:webHidden/>
          </w:rPr>
          <w:t>17</w:t>
        </w:r>
        <w:r>
          <w:rPr>
            <w:noProof/>
            <w:webHidden/>
          </w:rPr>
          <w:fldChar w:fldCharType="end"/>
        </w:r>
        <w:r w:rsidRPr="002A7434">
          <w:rPr>
            <w:rStyle w:val="Hyperlink"/>
            <w:noProof/>
          </w:rPr>
          <w:fldChar w:fldCharType="end"/>
        </w:r>
      </w:ins>
    </w:p>
    <w:p w14:paraId="24F315FA" w14:textId="77777777" w:rsidR="005C2A87" w:rsidRDefault="005C2A87">
      <w:pPr>
        <w:pStyle w:val="TOC2"/>
        <w:rPr>
          <w:ins w:id="73" w:author="Correll, Ken" w:date="2015-07-28T12:00:00Z"/>
          <w:rFonts w:asciiTheme="minorHAnsi" w:eastAsiaTheme="minorEastAsia" w:hAnsiTheme="minorHAnsi"/>
          <w:noProof/>
          <w:color w:val="auto"/>
          <w:sz w:val="22"/>
        </w:rPr>
      </w:pPr>
      <w:ins w:id="74"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"_Toc425848184"</w:instrText>
        </w:r>
        <w:r w:rsidRPr="002A7434">
          <w:rPr>
            <w:rStyle w:val="Hyperlink"/>
            <w:noProof/>
          </w:rPr>
          <w:instrText xml:space="preserve"> </w:instrText>
        </w:r>
        <w:r w:rsidRPr="002A7434">
          <w:rPr>
            <w:rStyle w:val="Hyperlink"/>
            <w:noProof/>
          </w:rPr>
          <w:fldChar w:fldCharType="separate"/>
        </w:r>
        <w:r w:rsidRPr="002A7434">
          <w:rPr>
            <w:rStyle w:val="Hyperlink"/>
            <w:noProof/>
          </w:rPr>
          <w:t>4.2</w:t>
        </w:r>
        <w:r>
          <w:rPr>
            <w:rFonts w:asciiTheme="minorHAnsi" w:eastAsiaTheme="minorEastAsia" w:hAnsiTheme="minorHAnsi"/>
            <w:noProof/>
            <w:color w:val="auto"/>
            <w:sz w:val="22"/>
          </w:rPr>
          <w:tab/>
        </w:r>
        <w:r w:rsidRPr="002A7434">
          <w:rPr>
            <w:rStyle w:val="Hyperlink"/>
            <w:noProof/>
          </w:rPr>
          <w:t>Clock, Power and Reset Domains</w:t>
        </w:r>
        <w:r>
          <w:rPr>
            <w:noProof/>
            <w:webHidden/>
          </w:rPr>
          <w:tab/>
        </w:r>
        <w:r>
          <w:rPr>
            <w:noProof/>
            <w:webHidden/>
          </w:rPr>
          <w:fldChar w:fldCharType="begin"/>
        </w:r>
        <w:r>
          <w:rPr>
            <w:noProof/>
            <w:webHidden/>
          </w:rPr>
          <w:instrText xml:space="preserve"> PAGEREF _Toc425848184 \h </w:instrText>
        </w:r>
      </w:ins>
      <w:r>
        <w:rPr>
          <w:noProof/>
          <w:webHidden/>
        </w:rPr>
      </w:r>
      <w:r>
        <w:rPr>
          <w:noProof/>
          <w:webHidden/>
        </w:rPr>
        <w:fldChar w:fldCharType="separate"/>
      </w:r>
      <w:ins w:id="75" w:author="Correll, Ken" w:date="2015-07-28T12:00:00Z">
        <w:r>
          <w:rPr>
            <w:noProof/>
            <w:webHidden/>
          </w:rPr>
          <w:t>17</w:t>
        </w:r>
        <w:r>
          <w:rPr>
            <w:noProof/>
            <w:webHidden/>
          </w:rPr>
          <w:fldChar w:fldCharType="end"/>
        </w:r>
        <w:r w:rsidRPr="002A7434">
          <w:rPr>
            <w:rStyle w:val="Hyperlink"/>
            <w:noProof/>
          </w:rPr>
          <w:fldChar w:fldCharType="end"/>
        </w:r>
      </w:ins>
    </w:p>
    <w:p w14:paraId="1C9ECDB2" w14:textId="77777777" w:rsidR="005C2A87" w:rsidRDefault="005C2A87">
      <w:pPr>
        <w:pStyle w:val="TOC3"/>
        <w:rPr>
          <w:ins w:id="76" w:author="Correll, Ken" w:date="2015-07-28T12:00:00Z"/>
          <w:rFonts w:asciiTheme="minorHAnsi" w:eastAsiaTheme="minorEastAsia" w:hAnsiTheme="minorHAnsi"/>
          <w:noProof/>
          <w:color w:val="auto"/>
          <w:sz w:val="22"/>
        </w:rPr>
      </w:pPr>
      <w:ins w:id="77"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"_Toc425848185"</w:instrText>
        </w:r>
        <w:r w:rsidRPr="002A7434">
          <w:rPr>
            <w:rStyle w:val="Hyperlink"/>
            <w:noProof/>
          </w:rPr>
          <w:instrText xml:space="preserve"> </w:instrText>
        </w:r>
        <w:r w:rsidRPr="002A7434">
          <w:rPr>
            <w:rStyle w:val="Hyperlink"/>
            <w:noProof/>
          </w:rPr>
          <w:fldChar w:fldCharType="separate"/>
        </w:r>
        <w:r w:rsidRPr="002A7434">
          <w:rPr>
            <w:rStyle w:val="Hyperlink"/>
            <w:noProof/>
          </w:rPr>
          <w:t>4.2.1</w:t>
        </w:r>
        <w:r>
          <w:rPr>
            <w:rFonts w:asciiTheme="minorHAnsi" w:eastAsiaTheme="minorEastAsia" w:hAnsiTheme="minorHAnsi"/>
            <w:noProof/>
            <w:color w:val="auto"/>
            <w:sz w:val="22"/>
          </w:rPr>
          <w:tab/>
        </w:r>
        <w:r w:rsidRPr="002A7434">
          <w:rPr>
            <w:rStyle w:val="Hyperlink"/>
            <w:noProof/>
          </w:rPr>
          <w:t>Clock Domain Diagram</w:t>
        </w:r>
        <w:r>
          <w:rPr>
            <w:noProof/>
            <w:webHidden/>
          </w:rPr>
          <w:tab/>
        </w:r>
        <w:r>
          <w:rPr>
            <w:noProof/>
            <w:webHidden/>
          </w:rPr>
          <w:fldChar w:fldCharType="begin"/>
        </w:r>
        <w:r>
          <w:rPr>
            <w:noProof/>
            <w:webHidden/>
          </w:rPr>
          <w:instrText xml:space="preserve"> PAGEREF _Toc425848185 \h </w:instrText>
        </w:r>
      </w:ins>
      <w:r>
        <w:rPr>
          <w:noProof/>
          <w:webHidden/>
        </w:rPr>
      </w:r>
      <w:r>
        <w:rPr>
          <w:noProof/>
          <w:webHidden/>
        </w:rPr>
        <w:fldChar w:fldCharType="separate"/>
      </w:r>
      <w:ins w:id="78" w:author="Correll, Ken" w:date="2015-07-28T12:00:00Z">
        <w:r>
          <w:rPr>
            <w:noProof/>
            <w:webHidden/>
          </w:rPr>
          <w:t>17</w:t>
        </w:r>
        <w:r>
          <w:rPr>
            <w:noProof/>
            <w:webHidden/>
          </w:rPr>
          <w:fldChar w:fldCharType="end"/>
        </w:r>
        <w:r w:rsidRPr="002A7434">
          <w:rPr>
            <w:rStyle w:val="Hyperlink"/>
            <w:noProof/>
          </w:rPr>
          <w:fldChar w:fldCharType="end"/>
        </w:r>
      </w:ins>
    </w:p>
    <w:p w14:paraId="1345F025" w14:textId="77777777" w:rsidR="005C2A87" w:rsidRDefault="005C2A87">
      <w:pPr>
        <w:pStyle w:val="TOC2"/>
        <w:rPr>
          <w:ins w:id="79" w:author="Correll, Ken" w:date="2015-07-28T12:00:00Z"/>
          <w:rFonts w:asciiTheme="minorHAnsi" w:eastAsiaTheme="minorEastAsia" w:hAnsiTheme="minorHAnsi"/>
          <w:noProof/>
          <w:color w:val="auto"/>
          <w:sz w:val="22"/>
        </w:rPr>
      </w:pPr>
      <w:ins w:id="80"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"_Toc425848186"</w:instrText>
        </w:r>
        <w:r w:rsidRPr="002A7434">
          <w:rPr>
            <w:rStyle w:val="Hyperlink"/>
            <w:noProof/>
          </w:rPr>
          <w:instrText xml:space="preserve"> </w:instrText>
        </w:r>
        <w:r w:rsidRPr="002A7434">
          <w:rPr>
            <w:rStyle w:val="Hyperlink"/>
            <w:noProof/>
          </w:rPr>
          <w:fldChar w:fldCharType="separate"/>
        </w:r>
        <w:r w:rsidRPr="002A7434">
          <w:rPr>
            <w:rStyle w:val="Hyperlink"/>
            <w:noProof/>
          </w:rPr>
          <w:t>4.3</w:t>
        </w:r>
        <w:r>
          <w:rPr>
            <w:rFonts w:asciiTheme="minorHAnsi" w:eastAsiaTheme="minorEastAsia" w:hAnsiTheme="minorHAnsi"/>
            <w:noProof/>
            <w:color w:val="auto"/>
            <w:sz w:val="22"/>
          </w:rPr>
          <w:tab/>
        </w:r>
        <w:r w:rsidRPr="002A7434">
          <w:rPr>
            <w:rStyle w:val="Hyperlink"/>
            <w:noProof/>
          </w:rPr>
          <w:t>Embedded Building Blocks/Custom Logic</w:t>
        </w:r>
        <w:r>
          <w:rPr>
            <w:noProof/>
            <w:webHidden/>
          </w:rPr>
          <w:tab/>
        </w:r>
        <w:r>
          <w:rPr>
            <w:noProof/>
            <w:webHidden/>
          </w:rPr>
          <w:fldChar w:fldCharType="begin"/>
        </w:r>
        <w:r>
          <w:rPr>
            <w:noProof/>
            <w:webHidden/>
          </w:rPr>
          <w:instrText xml:space="preserve"> PAGEREF _Toc425848186 \h </w:instrText>
        </w:r>
      </w:ins>
      <w:r>
        <w:rPr>
          <w:noProof/>
          <w:webHidden/>
        </w:rPr>
      </w:r>
      <w:r>
        <w:rPr>
          <w:noProof/>
          <w:webHidden/>
        </w:rPr>
        <w:fldChar w:fldCharType="separate"/>
      </w:r>
      <w:ins w:id="81" w:author="Correll, Ken" w:date="2015-07-28T12:00:00Z">
        <w:r>
          <w:rPr>
            <w:noProof/>
            <w:webHidden/>
          </w:rPr>
          <w:t>17</w:t>
        </w:r>
        <w:r>
          <w:rPr>
            <w:noProof/>
            <w:webHidden/>
          </w:rPr>
          <w:fldChar w:fldCharType="end"/>
        </w:r>
        <w:r w:rsidRPr="002A7434">
          <w:rPr>
            <w:rStyle w:val="Hyperlink"/>
            <w:noProof/>
          </w:rPr>
          <w:fldChar w:fldCharType="end"/>
        </w:r>
      </w:ins>
    </w:p>
    <w:p w14:paraId="7D1A840B" w14:textId="77777777" w:rsidR="005C2A87" w:rsidRDefault="005C2A87">
      <w:pPr>
        <w:pStyle w:val="TOC2"/>
        <w:rPr>
          <w:ins w:id="82" w:author="Correll, Ken" w:date="2015-07-28T12:00:00Z"/>
          <w:rFonts w:asciiTheme="minorHAnsi" w:eastAsiaTheme="minorEastAsia" w:hAnsiTheme="minorHAnsi"/>
          <w:noProof/>
          <w:color w:val="auto"/>
          <w:sz w:val="22"/>
        </w:rPr>
      </w:pPr>
      <w:ins w:id="83"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"_Toc425848187"</w:instrText>
        </w:r>
        <w:r w:rsidRPr="002A7434">
          <w:rPr>
            <w:rStyle w:val="Hyperlink"/>
            <w:noProof/>
          </w:rPr>
          <w:instrText xml:space="preserve"> </w:instrText>
        </w:r>
        <w:r w:rsidRPr="002A7434">
          <w:rPr>
            <w:rStyle w:val="Hyperlink"/>
            <w:noProof/>
          </w:rPr>
          <w:fldChar w:fldCharType="separate"/>
        </w:r>
        <w:r w:rsidRPr="002A7434">
          <w:rPr>
            <w:rStyle w:val="Hyperlink"/>
            <w:noProof/>
          </w:rPr>
          <w:t>4.4</w:t>
        </w:r>
        <w:r>
          <w:rPr>
            <w:rFonts w:asciiTheme="minorHAnsi" w:eastAsiaTheme="minorEastAsia" w:hAnsiTheme="minorHAnsi"/>
            <w:noProof/>
            <w:color w:val="auto"/>
            <w:sz w:val="22"/>
          </w:rPr>
          <w:tab/>
        </w:r>
        <w:r w:rsidRPr="002A7434">
          <w:rPr>
            <w:rStyle w:val="Hyperlink"/>
            <w:noProof/>
          </w:rPr>
          <w:t>RTL Configuration Parameters</w:t>
        </w:r>
        <w:r>
          <w:rPr>
            <w:noProof/>
            <w:webHidden/>
          </w:rPr>
          <w:tab/>
        </w:r>
        <w:r>
          <w:rPr>
            <w:noProof/>
            <w:webHidden/>
          </w:rPr>
          <w:fldChar w:fldCharType="begin"/>
        </w:r>
        <w:r>
          <w:rPr>
            <w:noProof/>
            <w:webHidden/>
          </w:rPr>
          <w:instrText xml:space="preserve"> PAGEREF _Toc425848187 \h </w:instrText>
        </w:r>
      </w:ins>
      <w:r>
        <w:rPr>
          <w:noProof/>
          <w:webHidden/>
        </w:rPr>
      </w:r>
      <w:r>
        <w:rPr>
          <w:noProof/>
          <w:webHidden/>
        </w:rPr>
        <w:fldChar w:fldCharType="separate"/>
      </w:r>
      <w:ins w:id="84" w:author="Correll, Ken" w:date="2015-07-28T12:00:00Z">
        <w:r>
          <w:rPr>
            <w:noProof/>
            <w:webHidden/>
          </w:rPr>
          <w:t>17</w:t>
        </w:r>
        <w:r>
          <w:rPr>
            <w:noProof/>
            <w:webHidden/>
          </w:rPr>
          <w:fldChar w:fldCharType="end"/>
        </w:r>
        <w:r w:rsidRPr="002A7434">
          <w:rPr>
            <w:rStyle w:val="Hyperlink"/>
            <w:noProof/>
          </w:rPr>
          <w:fldChar w:fldCharType="end"/>
        </w:r>
      </w:ins>
    </w:p>
    <w:p w14:paraId="7D489A92" w14:textId="77777777" w:rsidR="005C2A87" w:rsidRDefault="005C2A87">
      <w:pPr>
        <w:pStyle w:val="TOC3"/>
        <w:rPr>
          <w:ins w:id="85" w:author="Correll, Ken" w:date="2015-07-28T12:00:00Z"/>
          <w:rFonts w:asciiTheme="minorHAnsi" w:eastAsiaTheme="minorEastAsia" w:hAnsiTheme="minorHAnsi"/>
          <w:noProof/>
          <w:color w:val="auto"/>
          <w:sz w:val="22"/>
        </w:rPr>
      </w:pPr>
      <w:ins w:id="86"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"_Toc425848188"</w:instrText>
        </w:r>
        <w:r w:rsidRPr="002A7434">
          <w:rPr>
            <w:rStyle w:val="Hyperlink"/>
            <w:noProof/>
          </w:rPr>
          <w:instrText xml:space="preserve"> </w:instrText>
        </w:r>
        <w:r w:rsidRPr="002A7434">
          <w:rPr>
            <w:rStyle w:val="Hyperlink"/>
            <w:noProof/>
          </w:rPr>
          <w:fldChar w:fldCharType="separate"/>
        </w:r>
        <w:r w:rsidRPr="002A7434">
          <w:rPr>
            <w:rStyle w:val="Hyperlink"/>
            <w:noProof/>
          </w:rPr>
          <w:t>4.4.1</w:t>
        </w:r>
        <w:r>
          <w:rPr>
            <w:rFonts w:asciiTheme="minorHAnsi" w:eastAsiaTheme="minorEastAsia" w:hAnsiTheme="minorHAnsi"/>
            <w:noProof/>
            <w:color w:val="auto"/>
            <w:sz w:val="22"/>
          </w:rPr>
          <w:tab/>
        </w:r>
        <w:r w:rsidRPr="002A7434">
          <w:rPr>
            <w:rStyle w:val="Hyperlink"/>
            <w:noProof/>
          </w:rPr>
          <w:t>Mandatory Parameters</w:t>
        </w:r>
        <w:r>
          <w:rPr>
            <w:noProof/>
            <w:webHidden/>
          </w:rPr>
          <w:tab/>
        </w:r>
        <w:r>
          <w:rPr>
            <w:noProof/>
            <w:webHidden/>
          </w:rPr>
          <w:fldChar w:fldCharType="begin"/>
        </w:r>
        <w:r>
          <w:rPr>
            <w:noProof/>
            <w:webHidden/>
          </w:rPr>
          <w:instrText xml:space="preserve"> PAGEREF _Toc425848188 \h </w:instrText>
        </w:r>
      </w:ins>
      <w:r>
        <w:rPr>
          <w:noProof/>
          <w:webHidden/>
        </w:rPr>
      </w:r>
      <w:r>
        <w:rPr>
          <w:noProof/>
          <w:webHidden/>
        </w:rPr>
        <w:fldChar w:fldCharType="separate"/>
      </w:r>
      <w:ins w:id="87" w:author="Correll, Ken" w:date="2015-07-28T12:00:00Z">
        <w:r>
          <w:rPr>
            <w:noProof/>
            <w:webHidden/>
          </w:rPr>
          <w:t>17</w:t>
        </w:r>
        <w:r>
          <w:rPr>
            <w:noProof/>
            <w:webHidden/>
          </w:rPr>
          <w:fldChar w:fldCharType="end"/>
        </w:r>
        <w:r w:rsidRPr="002A7434">
          <w:rPr>
            <w:rStyle w:val="Hyperlink"/>
            <w:noProof/>
          </w:rPr>
          <w:fldChar w:fldCharType="end"/>
        </w:r>
      </w:ins>
    </w:p>
    <w:p w14:paraId="655EC78D" w14:textId="77777777" w:rsidR="005C2A87" w:rsidRDefault="005C2A87">
      <w:pPr>
        <w:pStyle w:val="TOC3"/>
        <w:rPr>
          <w:ins w:id="88" w:author="Correll, Ken" w:date="2015-07-28T12:00:00Z"/>
          <w:rFonts w:asciiTheme="minorHAnsi" w:eastAsiaTheme="minorEastAsia" w:hAnsiTheme="minorHAnsi"/>
          <w:noProof/>
          <w:color w:val="auto"/>
          <w:sz w:val="22"/>
        </w:rPr>
      </w:pPr>
      <w:ins w:id="89"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"_Toc425848189"</w:instrText>
        </w:r>
        <w:r w:rsidRPr="002A7434">
          <w:rPr>
            <w:rStyle w:val="Hyperlink"/>
            <w:noProof/>
          </w:rPr>
          <w:instrText xml:space="preserve"> </w:instrText>
        </w:r>
        <w:r w:rsidRPr="002A7434">
          <w:rPr>
            <w:rStyle w:val="Hyperlink"/>
            <w:noProof/>
          </w:rPr>
          <w:fldChar w:fldCharType="separate"/>
        </w:r>
        <w:r w:rsidRPr="002A7434">
          <w:rPr>
            <w:rStyle w:val="Hyperlink"/>
            <w:noProof/>
          </w:rPr>
          <w:t>4.4.2</w:t>
        </w:r>
        <w:r>
          <w:rPr>
            <w:rFonts w:asciiTheme="minorHAnsi" w:eastAsiaTheme="minorEastAsia" w:hAnsiTheme="minorHAnsi"/>
            <w:noProof/>
            <w:color w:val="auto"/>
            <w:sz w:val="22"/>
          </w:rPr>
          <w:tab/>
        </w:r>
        <w:r w:rsidRPr="002A7434">
          <w:rPr>
            <w:rStyle w:val="Hyperlink"/>
            <w:noProof/>
          </w:rPr>
          <w:t>Boundary Scan Parameters</w:t>
        </w:r>
        <w:r>
          <w:rPr>
            <w:noProof/>
            <w:webHidden/>
          </w:rPr>
          <w:tab/>
        </w:r>
        <w:r>
          <w:rPr>
            <w:noProof/>
            <w:webHidden/>
          </w:rPr>
          <w:fldChar w:fldCharType="begin"/>
        </w:r>
        <w:r>
          <w:rPr>
            <w:noProof/>
            <w:webHidden/>
          </w:rPr>
          <w:instrText xml:space="preserve"> PAGEREF _Toc425848189 \h </w:instrText>
        </w:r>
      </w:ins>
      <w:r>
        <w:rPr>
          <w:noProof/>
          <w:webHidden/>
        </w:rPr>
      </w:r>
      <w:r>
        <w:rPr>
          <w:noProof/>
          <w:webHidden/>
        </w:rPr>
        <w:fldChar w:fldCharType="separate"/>
      </w:r>
      <w:ins w:id="90" w:author="Correll, Ken" w:date="2015-07-28T12:00:00Z">
        <w:r>
          <w:rPr>
            <w:noProof/>
            <w:webHidden/>
          </w:rPr>
          <w:t>17</w:t>
        </w:r>
        <w:r>
          <w:rPr>
            <w:noProof/>
            <w:webHidden/>
          </w:rPr>
          <w:fldChar w:fldCharType="end"/>
        </w:r>
        <w:r w:rsidRPr="002A7434">
          <w:rPr>
            <w:rStyle w:val="Hyperlink"/>
            <w:noProof/>
          </w:rPr>
          <w:fldChar w:fldCharType="end"/>
        </w:r>
      </w:ins>
    </w:p>
    <w:p w14:paraId="001A5773" w14:textId="77777777" w:rsidR="005C2A87" w:rsidRDefault="005C2A87">
      <w:pPr>
        <w:pStyle w:val="TOC3"/>
        <w:rPr>
          <w:ins w:id="91" w:author="Correll, Ken" w:date="2015-07-28T12:00:00Z"/>
          <w:rFonts w:asciiTheme="minorHAnsi" w:eastAsiaTheme="minorEastAsia" w:hAnsiTheme="minorHAnsi"/>
          <w:noProof/>
          <w:color w:val="auto"/>
          <w:sz w:val="22"/>
        </w:rPr>
      </w:pPr>
      <w:ins w:id="92"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"_Toc425848190"</w:instrText>
        </w:r>
        <w:r w:rsidRPr="002A7434">
          <w:rPr>
            <w:rStyle w:val="Hyperlink"/>
            <w:noProof/>
          </w:rPr>
          <w:instrText xml:space="preserve"> </w:instrText>
        </w:r>
        <w:r w:rsidRPr="002A7434">
          <w:rPr>
            <w:rStyle w:val="Hyperlink"/>
            <w:noProof/>
          </w:rPr>
          <w:fldChar w:fldCharType="separate"/>
        </w:r>
        <w:r w:rsidRPr="002A7434">
          <w:rPr>
            <w:rStyle w:val="Hyperlink"/>
            <w:noProof/>
          </w:rPr>
          <w:t>4.4.3</w:t>
        </w:r>
        <w:r>
          <w:rPr>
            <w:rFonts w:asciiTheme="minorHAnsi" w:eastAsiaTheme="minorEastAsia" w:hAnsiTheme="minorHAnsi"/>
            <w:noProof/>
            <w:color w:val="auto"/>
            <w:sz w:val="22"/>
          </w:rPr>
          <w:tab/>
        </w:r>
        <w:r w:rsidRPr="002A7434">
          <w:rPr>
            <w:rStyle w:val="Hyperlink"/>
            <w:noProof/>
          </w:rPr>
          <w:t>Test Data Register Parameters</w:t>
        </w:r>
        <w:r>
          <w:rPr>
            <w:noProof/>
            <w:webHidden/>
          </w:rPr>
          <w:tab/>
        </w:r>
        <w:r>
          <w:rPr>
            <w:noProof/>
            <w:webHidden/>
          </w:rPr>
          <w:fldChar w:fldCharType="begin"/>
        </w:r>
        <w:r>
          <w:rPr>
            <w:noProof/>
            <w:webHidden/>
          </w:rPr>
          <w:instrText xml:space="preserve"> PAGEREF _Toc425848190 \h </w:instrText>
        </w:r>
      </w:ins>
      <w:r>
        <w:rPr>
          <w:noProof/>
          <w:webHidden/>
        </w:rPr>
      </w:r>
      <w:r>
        <w:rPr>
          <w:noProof/>
          <w:webHidden/>
        </w:rPr>
        <w:fldChar w:fldCharType="separate"/>
      </w:r>
      <w:ins w:id="93" w:author="Correll, Ken" w:date="2015-07-28T12:00:00Z">
        <w:r>
          <w:rPr>
            <w:noProof/>
            <w:webHidden/>
          </w:rPr>
          <w:t>18</w:t>
        </w:r>
        <w:r>
          <w:rPr>
            <w:noProof/>
            <w:webHidden/>
          </w:rPr>
          <w:fldChar w:fldCharType="end"/>
        </w:r>
        <w:r w:rsidRPr="002A7434">
          <w:rPr>
            <w:rStyle w:val="Hyperlink"/>
            <w:noProof/>
          </w:rPr>
          <w:fldChar w:fldCharType="end"/>
        </w:r>
      </w:ins>
    </w:p>
    <w:p w14:paraId="0D99877C" w14:textId="77777777" w:rsidR="005C2A87" w:rsidRDefault="005C2A87">
      <w:pPr>
        <w:pStyle w:val="TOC2"/>
        <w:rPr>
          <w:ins w:id="94" w:author="Correll, Ken" w:date="2015-07-28T12:00:00Z"/>
          <w:rFonts w:asciiTheme="minorHAnsi" w:eastAsiaTheme="minorEastAsia" w:hAnsiTheme="minorHAnsi"/>
          <w:noProof/>
          <w:color w:val="auto"/>
          <w:sz w:val="22"/>
        </w:rPr>
      </w:pPr>
      <w:ins w:id="95"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"_Toc425848191"</w:instrText>
        </w:r>
        <w:r w:rsidRPr="002A7434">
          <w:rPr>
            <w:rStyle w:val="Hyperlink"/>
            <w:noProof/>
          </w:rPr>
          <w:instrText xml:space="preserve"> </w:instrText>
        </w:r>
        <w:r w:rsidRPr="002A7434">
          <w:rPr>
            <w:rStyle w:val="Hyperlink"/>
            <w:noProof/>
          </w:rPr>
          <w:fldChar w:fldCharType="separate"/>
        </w:r>
        <w:r w:rsidRPr="002A7434">
          <w:rPr>
            <w:rStyle w:val="Hyperlink"/>
            <w:noProof/>
          </w:rPr>
          <w:t>4.5</w:t>
        </w:r>
        <w:r>
          <w:rPr>
            <w:rFonts w:asciiTheme="minorHAnsi" w:eastAsiaTheme="minorEastAsia" w:hAnsiTheme="minorHAnsi"/>
            <w:noProof/>
            <w:color w:val="auto"/>
            <w:sz w:val="22"/>
          </w:rPr>
          <w:tab/>
        </w:r>
        <w:r w:rsidRPr="002A7434">
          <w:rPr>
            <w:rStyle w:val="Hyperlink"/>
            <w:noProof/>
          </w:rPr>
          <w:t>Testbench Parameters</w:t>
        </w:r>
        <w:r>
          <w:rPr>
            <w:noProof/>
            <w:webHidden/>
          </w:rPr>
          <w:tab/>
        </w:r>
        <w:r>
          <w:rPr>
            <w:noProof/>
            <w:webHidden/>
          </w:rPr>
          <w:fldChar w:fldCharType="begin"/>
        </w:r>
        <w:r>
          <w:rPr>
            <w:noProof/>
            <w:webHidden/>
          </w:rPr>
          <w:instrText xml:space="preserve"> PAGEREF _Toc425848191 \h </w:instrText>
        </w:r>
      </w:ins>
      <w:r>
        <w:rPr>
          <w:noProof/>
          <w:webHidden/>
        </w:rPr>
      </w:r>
      <w:r>
        <w:rPr>
          <w:noProof/>
          <w:webHidden/>
        </w:rPr>
        <w:fldChar w:fldCharType="separate"/>
      </w:r>
      <w:ins w:id="96" w:author="Correll, Ken" w:date="2015-07-28T12:00:00Z">
        <w:r>
          <w:rPr>
            <w:noProof/>
            <w:webHidden/>
          </w:rPr>
          <w:t>18</w:t>
        </w:r>
        <w:r>
          <w:rPr>
            <w:noProof/>
            <w:webHidden/>
          </w:rPr>
          <w:fldChar w:fldCharType="end"/>
        </w:r>
        <w:r w:rsidRPr="002A7434">
          <w:rPr>
            <w:rStyle w:val="Hyperlink"/>
            <w:noProof/>
          </w:rPr>
          <w:fldChar w:fldCharType="end"/>
        </w:r>
      </w:ins>
    </w:p>
    <w:p w14:paraId="55EF5612" w14:textId="77777777" w:rsidR="005C2A87" w:rsidRDefault="005C2A87">
      <w:pPr>
        <w:pStyle w:val="TOC2"/>
        <w:rPr>
          <w:ins w:id="97" w:author="Correll, Ken" w:date="2015-07-28T12:00:00Z"/>
          <w:rFonts w:asciiTheme="minorHAnsi" w:eastAsiaTheme="minorEastAsia" w:hAnsiTheme="minorHAnsi"/>
          <w:noProof/>
          <w:color w:val="auto"/>
          <w:sz w:val="22"/>
        </w:rPr>
      </w:pPr>
      <w:ins w:id="98"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"_Toc425848192"</w:instrText>
        </w:r>
        <w:r w:rsidRPr="002A7434">
          <w:rPr>
            <w:rStyle w:val="Hyperlink"/>
            <w:noProof/>
          </w:rPr>
          <w:instrText xml:space="preserve"> </w:instrText>
        </w:r>
        <w:r w:rsidRPr="002A7434">
          <w:rPr>
            <w:rStyle w:val="Hyperlink"/>
            <w:noProof/>
          </w:rPr>
          <w:fldChar w:fldCharType="separate"/>
        </w:r>
        <w:r w:rsidRPr="002A7434">
          <w:rPr>
            <w:rStyle w:val="Hyperlink"/>
            <w:noProof/>
          </w:rPr>
          <w:t>4.6</w:t>
        </w:r>
        <w:r>
          <w:rPr>
            <w:rFonts w:asciiTheme="minorHAnsi" w:eastAsiaTheme="minorEastAsia" w:hAnsiTheme="minorHAnsi"/>
            <w:noProof/>
            <w:color w:val="auto"/>
            <w:sz w:val="22"/>
          </w:rPr>
          <w:tab/>
        </w:r>
        <w:r w:rsidRPr="002A7434">
          <w:rPr>
            <w:rStyle w:val="Hyperlink"/>
            <w:noProof/>
          </w:rPr>
          <w:t>IP Straps</w:t>
        </w:r>
        <w:r>
          <w:rPr>
            <w:noProof/>
            <w:webHidden/>
          </w:rPr>
          <w:tab/>
        </w:r>
        <w:r>
          <w:rPr>
            <w:noProof/>
            <w:webHidden/>
          </w:rPr>
          <w:fldChar w:fldCharType="begin"/>
        </w:r>
        <w:r>
          <w:rPr>
            <w:noProof/>
            <w:webHidden/>
          </w:rPr>
          <w:instrText xml:space="preserve"> PAGEREF _Toc425848192 \h </w:instrText>
        </w:r>
      </w:ins>
      <w:r>
        <w:rPr>
          <w:noProof/>
          <w:webHidden/>
        </w:rPr>
      </w:r>
      <w:r>
        <w:rPr>
          <w:noProof/>
          <w:webHidden/>
        </w:rPr>
        <w:fldChar w:fldCharType="separate"/>
      </w:r>
      <w:ins w:id="99" w:author="Correll, Ken" w:date="2015-07-28T12:00:00Z">
        <w:r>
          <w:rPr>
            <w:noProof/>
            <w:webHidden/>
          </w:rPr>
          <w:t>18</w:t>
        </w:r>
        <w:r>
          <w:rPr>
            <w:noProof/>
            <w:webHidden/>
          </w:rPr>
          <w:fldChar w:fldCharType="end"/>
        </w:r>
        <w:r w:rsidRPr="002A7434">
          <w:rPr>
            <w:rStyle w:val="Hyperlink"/>
            <w:noProof/>
          </w:rPr>
          <w:fldChar w:fldCharType="end"/>
        </w:r>
      </w:ins>
    </w:p>
    <w:p w14:paraId="59C5D752" w14:textId="77777777" w:rsidR="005C2A87" w:rsidRDefault="005C2A87">
      <w:pPr>
        <w:pStyle w:val="TOC2"/>
        <w:rPr>
          <w:ins w:id="100" w:author="Correll, Ken" w:date="2015-07-28T12:00:00Z"/>
          <w:rFonts w:asciiTheme="minorHAnsi" w:eastAsiaTheme="minorEastAsia" w:hAnsiTheme="minorHAnsi"/>
          <w:noProof/>
          <w:color w:val="auto"/>
          <w:sz w:val="22"/>
        </w:rPr>
      </w:pPr>
      <w:ins w:id="101"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"_Toc425848193"</w:instrText>
        </w:r>
        <w:r w:rsidRPr="002A7434">
          <w:rPr>
            <w:rStyle w:val="Hyperlink"/>
            <w:noProof/>
          </w:rPr>
          <w:instrText xml:space="preserve"> </w:instrText>
        </w:r>
        <w:r w:rsidRPr="002A7434">
          <w:rPr>
            <w:rStyle w:val="Hyperlink"/>
            <w:noProof/>
          </w:rPr>
          <w:fldChar w:fldCharType="separate"/>
        </w:r>
        <w:r w:rsidRPr="002A7434">
          <w:rPr>
            <w:rStyle w:val="Hyperlink"/>
            <w:noProof/>
          </w:rPr>
          <w:t>4.7</w:t>
        </w:r>
        <w:r>
          <w:rPr>
            <w:rFonts w:asciiTheme="minorHAnsi" w:eastAsiaTheme="minorEastAsia" w:hAnsiTheme="minorHAnsi"/>
            <w:noProof/>
            <w:color w:val="auto"/>
            <w:sz w:val="22"/>
          </w:rPr>
          <w:tab/>
        </w:r>
        <w:r w:rsidRPr="002A7434">
          <w:rPr>
            <w:rStyle w:val="Hyperlink"/>
            <w:noProof/>
          </w:rPr>
          <w:t>Fuses</w:t>
        </w:r>
        <w:r>
          <w:rPr>
            <w:noProof/>
            <w:webHidden/>
          </w:rPr>
          <w:tab/>
        </w:r>
        <w:r>
          <w:rPr>
            <w:noProof/>
            <w:webHidden/>
          </w:rPr>
          <w:fldChar w:fldCharType="begin"/>
        </w:r>
        <w:r>
          <w:rPr>
            <w:noProof/>
            <w:webHidden/>
          </w:rPr>
          <w:instrText xml:space="preserve"> PAGEREF _Toc425848193 \h </w:instrText>
        </w:r>
      </w:ins>
      <w:r>
        <w:rPr>
          <w:noProof/>
          <w:webHidden/>
        </w:rPr>
      </w:r>
      <w:r>
        <w:rPr>
          <w:noProof/>
          <w:webHidden/>
        </w:rPr>
        <w:fldChar w:fldCharType="separate"/>
      </w:r>
      <w:ins w:id="102" w:author="Correll, Ken" w:date="2015-07-28T12:00:00Z">
        <w:r>
          <w:rPr>
            <w:noProof/>
            <w:webHidden/>
          </w:rPr>
          <w:t>18</w:t>
        </w:r>
        <w:r>
          <w:rPr>
            <w:noProof/>
            <w:webHidden/>
          </w:rPr>
          <w:fldChar w:fldCharType="end"/>
        </w:r>
        <w:r w:rsidRPr="002A7434">
          <w:rPr>
            <w:rStyle w:val="Hyperlink"/>
            <w:noProof/>
          </w:rPr>
          <w:fldChar w:fldCharType="end"/>
        </w:r>
      </w:ins>
    </w:p>
    <w:p w14:paraId="15E24E97" w14:textId="77777777" w:rsidR="005C2A87" w:rsidRDefault="005C2A87">
      <w:pPr>
        <w:pStyle w:val="TOC2"/>
        <w:rPr>
          <w:ins w:id="103" w:author="Correll, Ken" w:date="2015-07-28T12:00:00Z"/>
          <w:rFonts w:asciiTheme="minorHAnsi" w:eastAsiaTheme="minorEastAsia" w:hAnsiTheme="minorHAnsi"/>
          <w:noProof/>
          <w:color w:val="auto"/>
          <w:sz w:val="22"/>
        </w:rPr>
      </w:pPr>
      <w:ins w:id="104"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"_Toc425848194"</w:instrText>
        </w:r>
        <w:r w:rsidRPr="002A7434">
          <w:rPr>
            <w:rStyle w:val="Hyperlink"/>
            <w:noProof/>
          </w:rPr>
          <w:instrText xml:space="preserve"> </w:instrText>
        </w:r>
        <w:r w:rsidRPr="002A7434">
          <w:rPr>
            <w:rStyle w:val="Hyperlink"/>
            <w:noProof/>
          </w:rPr>
          <w:fldChar w:fldCharType="separate"/>
        </w:r>
        <w:r w:rsidRPr="002A7434">
          <w:rPr>
            <w:rStyle w:val="Hyperlink"/>
            <w:noProof/>
          </w:rPr>
          <w:t>4.8</w:t>
        </w:r>
        <w:r>
          <w:rPr>
            <w:rFonts w:asciiTheme="minorHAnsi" w:eastAsiaTheme="minorEastAsia" w:hAnsiTheme="minorHAnsi"/>
            <w:noProof/>
            <w:color w:val="auto"/>
            <w:sz w:val="22"/>
          </w:rPr>
          <w:tab/>
        </w:r>
        <w:r w:rsidRPr="002A7434">
          <w:rPr>
            <w:rStyle w:val="Hyperlink"/>
            <w:noProof/>
          </w:rPr>
          <w:t>Power Information</w:t>
        </w:r>
        <w:r>
          <w:rPr>
            <w:noProof/>
            <w:webHidden/>
          </w:rPr>
          <w:tab/>
        </w:r>
        <w:r>
          <w:rPr>
            <w:noProof/>
            <w:webHidden/>
          </w:rPr>
          <w:fldChar w:fldCharType="begin"/>
        </w:r>
        <w:r>
          <w:rPr>
            <w:noProof/>
            <w:webHidden/>
          </w:rPr>
          <w:instrText xml:space="preserve"> PAGEREF _Toc425848194 \h </w:instrText>
        </w:r>
      </w:ins>
      <w:r>
        <w:rPr>
          <w:noProof/>
          <w:webHidden/>
        </w:rPr>
      </w:r>
      <w:r>
        <w:rPr>
          <w:noProof/>
          <w:webHidden/>
        </w:rPr>
        <w:fldChar w:fldCharType="separate"/>
      </w:r>
      <w:ins w:id="105" w:author="Correll, Ken" w:date="2015-07-28T12:00:00Z">
        <w:r>
          <w:rPr>
            <w:noProof/>
            <w:webHidden/>
          </w:rPr>
          <w:t>18</w:t>
        </w:r>
        <w:r>
          <w:rPr>
            <w:noProof/>
            <w:webHidden/>
          </w:rPr>
          <w:fldChar w:fldCharType="end"/>
        </w:r>
        <w:r w:rsidRPr="002A7434">
          <w:rPr>
            <w:rStyle w:val="Hyperlink"/>
            <w:noProof/>
          </w:rPr>
          <w:fldChar w:fldCharType="end"/>
        </w:r>
      </w:ins>
    </w:p>
    <w:p w14:paraId="25EDBC9E" w14:textId="77777777" w:rsidR="005C2A87" w:rsidRDefault="005C2A87">
      <w:pPr>
        <w:pStyle w:val="TOC3"/>
        <w:rPr>
          <w:ins w:id="106" w:author="Correll, Ken" w:date="2015-07-28T12:00:00Z"/>
          <w:rFonts w:asciiTheme="minorHAnsi" w:eastAsiaTheme="minorEastAsia" w:hAnsiTheme="minorHAnsi"/>
          <w:noProof/>
          <w:color w:val="auto"/>
          <w:sz w:val="22"/>
        </w:rPr>
      </w:pPr>
      <w:ins w:id="107"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"_Toc425848195"</w:instrText>
        </w:r>
        <w:r w:rsidRPr="002A7434">
          <w:rPr>
            <w:rStyle w:val="Hyperlink"/>
            <w:noProof/>
          </w:rPr>
          <w:instrText xml:space="preserve"> </w:instrText>
        </w:r>
        <w:r w:rsidRPr="002A7434">
          <w:rPr>
            <w:rStyle w:val="Hyperlink"/>
            <w:noProof/>
          </w:rPr>
          <w:fldChar w:fldCharType="separate"/>
        </w:r>
        <w:r w:rsidRPr="002A7434">
          <w:rPr>
            <w:rStyle w:val="Hyperlink"/>
            <w:noProof/>
          </w:rPr>
          <w:t>4.8.1</w:t>
        </w:r>
        <w:r>
          <w:rPr>
            <w:rFonts w:asciiTheme="minorHAnsi" w:eastAsiaTheme="minorEastAsia" w:hAnsiTheme="minorHAnsi"/>
            <w:noProof/>
            <w:color w:val="auto"/>
            <w:sz w:val="22"/>
          </w:rPr>
          <w:tab/>
        </w:r>
        <w:r w:rsidRPr="002A7434">
          <w:rPr>
            <w:rStyle w:val="Hyperlink"/>
            <w:noProof/>
          </w:rPr>
          <w:t>Power Supply</w:t>
        </w:r>
        <w:r>
          <w:rPr>
            <w:noProof/>
            <w:webHidden/>
          </w:rPr>
          <w:tab/>
        </w:r>
        <w:r>
          <w:rPr>
            <w:noProof/>
            <w:webHidden/>
          </w:rPr>
          <w:fldChar w:fldCharType="begin"/>
        </w:r>
        <w:r>
          <w:rPr>
            <w:noProof/>
            <w:webHidden/>
          </w:rPr>
          <w:instrText xml:space="preserve"> PAGEREF _Toc425848195 \h </w:instrText>
        </w:r>
      </w:ins>
      <w:r>
        <w:rPr>
          <w:noProof/>
          <w:webHidden/>
        </w:rPr>
      </w:r>
      <w:r>
        <w:rPr>
          <w:noProof/>
          <w:webHidden/>
        </w:rPr>
        <w:fldChar w:fldCharType="separate"/>
      </w:r>
      <w:ins w:id="108" w:author="Correll, Ken" w:date="2015-07-28T12:00:00Z">
        <w:r>
          <w:rPr>
            <w:noProof/>
            <w:webHidden/>
          </w:rPr>
          <w:t>18</w:t>
        </w:r>
        <w:r>
          <w:rPr>
            <w:noProof/>
            <w:webHidden/>
          </w:rPr>
          <w:fldChar w:fldCharType="end"/>
        </w:r>
        <w:r w:rsidRPr="002A7434">
          <w:rPr>
            <w:rStyle w:val="Hyperlink"/>
            <w:noProof/>
          </w:rPr>
          <w:fldChar w:fldCharType="end"/>
        </w:r>
      </w:ins>
    </w:p>
    <w:p w14:paraId="2C69B0FF" w14:textId="77777777" w:rsidR="005C2A87" w:rsidRDefault="005C2A87">
      <w:pPr>
        <w:pStyle w:val="TOC3"/>
        <w:rPr>
          <w:ins w:id="109" w:author="Correll, Ken" w:date="2015-07-28T12:00:00Z"/>
          <w:rFonts w:asciiTheme="minorHAnsi" w:eastAsiaTheme="minorEastAsia" w:hAnsiTheme="minorHAnsi"/>
          <w:noProof/>
          <w:color w:val="auto"/>
          <w:sz w:val="22"/>
        </w:rPr>
      </w:pPr>
      <w:ins w:id="110"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"_Toc425848196"</w:instrText>
        </w:r>
        <w:r w:rsidRPr="002A7434">
          <w:rPr>
            <w:rStyle w:val="Hyperlink"/>
            <w:noProof/>
          </w:rPr>
          <w:instrText xml:space="preserve"> </w:instrText>
        </w:r>
        <w:r w:rsidRPr="002A7434">
          <w:rPr>
            <w:rStyle w:val="Hyperlink"/>
            <w:noProof/>
          </w:rPr>
          <w:fldChar w:fldCharType="separate"/>
        </w:r>
        <w:r w:rsidRPr="002A7434">
          <w:rPr>
            <w:rStyle w:val="Hyperlink"/>
            <w:noProof/>
          </w:rPr>
          <w:t>4.8.2</w:t>
        </w:r>
        <w:r>
          <w:rPr>
            <w:rFonts w:asciiTheme="minorHAnsi" w:eastAsiaTheme="minorEastAsia" w:hAnsiTheme="minorHAnsi"/>
            <w:noProof/>
            <w:color w:val="auto"/>
            <w:sz w:val="22"/>
          </w:rPr>
          <w:tab/>
        </w:r>
        <w:r w:rsidRPr="002A7434">
          <w:rPr>
            <w:rStyle w:val="Hyperlink"/>
            <w:noProof/>
          </w:rPr>
          <w:t>Static Clock Gating</w:t>
        </w:r>
        <w:r>
          <w:rPr>
            <w:noProof/>
            <w:webHidden/>
          </w:rPr>
          <w:tab/>
        </w:r>
        <w:r>
          <w:rPr>
            <w:noProof/>
            <w:webHidden/>
          </w:rPr>
          <w:fldChar w:fldCharType="begin"/>
        </w:r>
        <w:r>
          <w:rPr>
            <w:noProof/>
            <w:webHidden/>
          </w:rPr>
          <w:instrText xml:space="preserve"> PAGEREF _Toc425848196 \h </w:instrText>
        </w:r>
      </w:ins>
      <w:r>
        <w:rPr>
          <w:noProof/>
          <w:webHidden/>
        </w:rPr>
      </w:r>
      <w:r>
        <w:rPr>
          <w:noProof/>
          <w:webHidden/>
        </w:rPr>
        <w:fldChar w:fldCharType="separate"/>
      </w:r>
      <w:ins w:id="111" w:author="Correll, Ken" w:date="2015-07-28T12:00:00Z">
        <w:r>
          <w:rPr>
            <w:noProof/>
            <w:webHidden/>
          </w:rPr>
          <w:t>18</w:t>
        </w:r>
        <w:r>
          <w:rPr>
            <w:noProof/>
            <w:webHidden/>
          </w:rPr>
          <w:fldChar w:fldCharType="end"/>
        </w:r>
        <w:r w:rsidRPr="002A7434">
          <w:rPr>
            <w:rStyle w:val="Hyperlink"/>
            <w:noProof/>
          </w:rPr>
          <w:fldChar w:fldCharType="end"/>
        </w:r>
      </w:ins>
    </w:p>
    <w:p w14:paraId="6DB7F7EE" w14:textId="77777777" w:rsidR="005C2A87" w:rsidRDefault="005C2A87">
      <w:pPr>
        <w:pStyle w:val="TOC3"/>
        <w:rPr>
          <w:ins w:id="112" w:author="Correll, Ken" w:date="2015-07-28T12:00:00Z"/>
          <w:rFonts w:asciiTheme="minorHAnsi" w:eastAsiaTheme="minorEastAsia" w:hAnsiTheme="minorHAnsi"/>
          <w:noProof/>
          <w:color w:val="auto"/>
          <w:sz w:val="22"/>
        </w:rPr>
      </w:pPr>
      <w:ins w:id="113"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"_Toc425848197"</w:instrText>
        </w:r>
        <w:r w:rsidRPr="002A7434">
          <w:rPr>
            <w:rStyle w:val="Hyperlink"/>
            <w:noProof/>
          </w:rPr>
          <w:instrText xml:space="preserve"> </w:instrText>
        </w:r>
        <w:r w:rsidRPr="002A7434">
          <w:rPr>
            <w:rStyle w:val="Hyperlink"/>
            <w:noProof/>
          </w:rPr>
          <w:fldChar w:fldCharType="separate"/>
        </w:r>
        <w:r w:rsidRPr="002A7434">
          <w:rPr>
            <w:rStyle w:val="Hyperlink"/>
            <w:noProof/>
          </w:rPr>
          <w:t>4.8.3</w:t>
        </w:r>
        <w:r>
          <w:rPr>
            <w:rFonts w:asciiTheme="minorHAnsi" w:eastAsiaTheme="minorEastAsia" w:hAnsiTheme="minorHAnsi"/>
            <w:noProof/>
            <w:color w:val="auto"/>
            <w:sz w:val="22"/>
          </w:rPr>
          <w:tab/>
        </w:r>
        <w:r w:rsidRPr="002A7434">
          <w:rPr>
            <w:rStyle w:val="Hyperlink"/>
            <w:noProof/>
          </w:rPr>
          <w:t>Power Gating</w:t>
        </w:r>
        <w:r>
          <w:rPr>
            <w:noProof/>
            <w:webHidden/>
          </w:rPr>
          <w:tab/>
        </w:r>
        <w:r>
          <w:rPr>
            <w:noProof/>
            <w:webHidden/>
          </w:rPr>
          <w:fldChar w:fldCharType="begin"/>
        </w:r>
        <w:r>
          <w:rPr>
            <w:noProof/>
            <w:webHidden/>
          </w:rPr>
          <w:instrText xml:space="preserve"> PAGEREF _Toc425848197 \h </w:instrText>
        </w:r>
      </w:ins>
      <w:r>
        <w:rPr>
          <w:noProof/>
          <w:webHidden/>
        </w:rPr>
      </w:r>
      <w:r>
        <w:rPr>
          <w:noProof/>
          <w:webHidden/>
        </w:rPr>
        <w:fldChar w:fldCharType="separate"/>
      </w:r>
      <w:ins w:id="114" w:author="Correll, Ken" w:date="2015-07-28T12:00:00Z">
        <w:r>
          <w:rPr>
            <w:noProof/>
            <w:webHidden/>
          </w:rPr>
          <w:t>18</w:t>
        </w:r>
        <w:r>
          <w:rPr>
            <w:noProof/>
            <w:webHidden/>
          </w:rPr>
          <w:fldChar w:fldCharType="end"/>
        </w:r>
        <w:r w:rsidRPr="002A7434">
          <w:rPr>
            <w:rStyle w:val="Hyperlink"/>
            <w:noProof/>
          </w:rPr>
          <w:fldChar w:fldCharType="end"/>
        </w:r>
      </w:ins>
    </w:p>
    <w:p w14:paraId="45AF68BC" w14:textId="77777777" w:rsidR="005C2A87" w:rsidRDefault="005C2A87">
      <w:pPr>
        <w:pStyle w:val="TOC3"/>
        <w:rPr>
          <w:ins w:id="115" w:author="Correll, Ken" w:date="2015-07-28T12:00:00Z"/>
          <w:rFonts w:asciiTheme="minorHAnsi" w:eastAsiaTheme="minorEastAsia" w:hAnsiTheme="minorHAnsi"/>
          <w:noProof/>
          <w:color w:val="auto"/>
          <w:sz w:val="22"/>
        </w:rPr>
      </w:pPr>
      <w:ins w:id="116"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"_Toc425848198"</w:instrText>
        </w:r>
        <w:r w:rsidRPr="002A7434">
          <w:rPr>
            <w:rStyle w:val="Hyperlink"/>
            <w:noProof/>
          </w:rPr>
          <w:instrText xml:space="preserve"> </w:instrText>
        </w:r>
        <w:r w:rsidRPr="002A7434">
          <w:rPr>
            <w:rStyle w:val="Hyperlink"/>
            <w:noProof/>
          </w:rPr>
          <w:fldChar w:fldCharType="separate"/>
        </w:r>
        <w:r w:rsidRPr="002A7434">
          <w:rPr>
            <w:rStyle w:val="Hyperlink"/>
            <w:noProof/>
          </w:rPr>
          <w:t>4.8.4</w:t>
        </w:r>
        <w:r>
          <w:rPr>
            <w:rFonts w:asciiTheme="minorHAnsi" w:eastAsiaTheme="minorEastAsia" w:hAnsiTheme="minorHAnsi"/>
            <w:noProof/>
            <w:color w:val="auto"/>
            <w:sz w:val="22"/>
          </w:rPr>
          <w:tab/>
        </w:r>
        <w:r w:rsidRPr="002A7434">
          <w:rPr>
            <w:rStyle w:val="Hyperlink"/>
            <w:noProof/>
          </w:rPr>
          <w:t>Bumps and Their Power Domains</w:t>
        </w:r>
        <w:r>
          <w:rPr>
            <w:noProof/>
            <w:webHidden/>
          </w:rPr>
          <w:tab/>
        </w:r>
        <w:r>
          <w:rPr>
            <w:noProof/>
            <w:webHidden/>
          </w:rPr>
          <w:fldChar w:fldCharType="begin"/>
        </w:r>
        <w:r>
          <w:rPr>
            <w:noProof/>
            <w:webHidden/>
          </w:rPr>
          <w:instrText xml:space="preserve"> PAGEREF _Toc425848198 \h </w:instrText>
        </w:r>
      </w:ins>
      <w:r>
        <w:rPr>
          <w:noProof/>
          <w:webHidden/>
        </w:rPr>
      </w:r>
      <w:r>
        <w:rPr>
          <w:noProof/>
          <w:webHidden/>
        </w:rPr>
        <w:fldChar w:fldCharType="separate"/>
      </w:r>
      <w:ins w:id="117" w:author="Correll, Ken" w:date="2015-07-28T12:00:00Z">
        <w:r>
          <w:rPr>
            <w:noProof/>
            <w:webHidden/>
          </w:rPr>
          <w:t>19</w:t>
        </w:r>
        <w:r>
          <w:rPr>
            <w:noProof/>
            <w:webHidden/>
          </w:rPr>
          <w:fldChar w:fldCharType="end"/>
        </w:r>
        <w:r w:rsidRPr="002A7434">
          <w:rPr>
            <w:rStyle w:val="Hyperlink"/>
            <w:noProof/>
          </w:rPr>
          <w:fldChar w:fldCharType="end"/>
        </w:r>
      </w:ins>
    </w:p>
    <w:p w14:paraId="7551D720" w14:textId="77777777" w:rsidR="005C2A87" w:rsidRDefault="005C2A87">
      <w:pPr>
        <w:pStyle w:val="TOC2"/>
        <w:rPr>
          <w:ins w:id="118" w:author="Correll, Ken" w:date="2015-07-28T12:00:00Z"/>
          <w:rFonts w:asciiTheme="minorHAnsi" w:eastAsiaTheme="minorEastAsia" w:hAnsiTheme="minorHAnsi"/>
          <w:noProof/>
          <w:color w:val="auto"/>
          <w:sz w:val="22"/>
        </w:rPr>
      </w:pPr>
      <w:ins w:id="119" w:author="Correll, Ken" w:date="2015-07-28T12:00:00Z">
        <w:r w:rsidRPr="002A7434">
          <w:rPr>
            <w:rStyle w:val="Hyperlink"/>
            <w:noProof/>
          </w:rPr>
          <w:lastRenderedPageBreak/>
          <w:fldChar w:fldCharType="begin"/>
        </w:r>
        <w:r w:rsidRPr="002A7434">
          <w:rPr>
            <w:rStyle w:val="Hyperlink"/>
            <w:noProof/>
          </w:rPr>
          <w:instrText xml:space="preserve"> </w:instrText>
        </w:r>
        <w:r>
          <w:rPr>
            <w:noProof/>
          </w:rPr>
          <w:instrText>HYPERLINK \l "_Toc425848199"</w:instrText>
        </w:r>
        <w:r w:rsidRPr="002A7434">
          <w:rPr>
            <w:rStyle w:val="Hyperlink"/>
            <w:noProof/>
          </w:rPr>
          <w:instrText xml:space="preserve"> </w:instrText>
        </w:r>
        <w:r w:rsidRPr="002A7434">
          <w:rPr>
            <w:rStyle w:val="Hyperlink"/>
            <w:noProof/>
          </w:rPr>
          <w:fldChar w:fldCharType="separate"/>
        </w:r>
        <w:r w:rsidRPr="002A7434">
          <w:rPr>
            <w:rStyle w:val="Hyperlink"/>
            <w:noProof/>
          </w:rPr>
          <w:t>4.9</w:t>
        </w:r>
        <w:r>
          <w:rPr>
            <w:rFonts w:asciiTheme="minorHAnsi" w:eastAsiaTheme="minorEastAsia" w:hAnsiTheme="minorHAnsi"/>
            <w:noProof/>
            <w:color w:val="auto"/>
            <w:sz w:val="22"/>
          </w:rPr>
          <w:tab/>
        </w:r>
        <w:r w:rsidRPr="002A7434">
          <w:rPr>
            <w:rStyle w:val="Hyperlink"/>
            <w:noProof/>
          </w:rPr>
          <w:t>Power-up Requirements</w:t>
        </w:r>
        <w:r>
          <w:rPr>
            <w:noProof/>
            <w:webHidden/>
          </w:rPr>
          <w:tab/>
        </w:r>
        <w:r>
          <w:rPr>
            <w:noProof/>
            <w:webHidden/>
          </w:rPr>
          <w:fldChar w:fldCharType="begin"/>
        </w:r>
        <w:r>
          <w:rPr>
            <w:noProof/>
            <w:webHidden/>
          </w:rPr>
          <w:instrText xml:space="preserve"> PAGEREF _Toc425848199 \h </w:instrText>
        </w:r>
      </w:ins>
      <w:r>
        <w:rPr>
          <w:noProof/>
          <w:webHidden/>
        </w:rPr>
      </w:r>
      <w:r>
        <w:rPr>
          <w:noProof/>
          <w:webHidden/>
        </w:rPr>
        <w:fldChar w:fldCharType="separate"/>
      </w:r>
      <w:ins w:id="120" w:author="Correll, Ken" w:date="2015-07-28T12:00:00Z">
        <w:r>
          <w:rPr>
            <w:noProof/>
            <w:webHidden/>
          </w:rPr>
          <w:t>19</w:t>
        </w:r>
        <w:r>
          <w:rPr>
            <w:noProof/>
            <w:webHidden/>
          </w:rPr>
          <w:fldChar w:fldCharType="end"/>
        </w:r>
        <w:r w:rsidRPr="002A7434">
          <w:rPr>
            <w:rStyle w:val="Hyperlink"/>
            <w:noProof/>
          </w:rPr>
          <w:fldChar w:fldCharType="end"/>
        </w:r>
      </w:ins>
    </w:p>
    <w:p w14:paraId="5FB6D6DE" w14:textId="77777777" w:rsidR="005C2A87" w:rsidRDefault="005C2A87">
      <w:pPr>
        <w:pStyle w:val="TOC2"/>
        <w:rPr>
          <w:ins w:id="121" w:author="Correll, Ken" w:date="2015-07-28T12:00:00Z"/>
          <w:rFonts w:asciiTheme="minorHAnsi" w:eastAsiaTheme="minorEastAsia" w:hAnsiTheme="minorHAnsi"/>
          <w:noProof/>
          <w:color w:val="auto"/>
          <w:sz w:val="22"/>
        </w:rPr>
      </w:pPr>
      <w:ins w:id="122"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"_Toc425848200"</w:instrText>
        </w:r>
        <w:r w:rsidRPr="002A7434">
          <w:rPr>
            <w:rStyle w:val="Hyperlink"/>
            <w:noProof/>
          </w:rPr>
          <w:instrText xml:space="preserve"> </w:instrText>
        </w:r>
        <w:r w:rsidRPr="002A7434">
          <w:rPr>
            <w:rStyle w:val="Hyperlink"/>
            <w:noProof/>
          </w:rPr>
          <w:fldChar w:fldCharType="separate"/>
        </w:r>
        <w:r w:rsidRPr="002A7434">
          <w:rPr>
            <w:rStyle w:val="Hyperlink"/>
            <w:noProof/>
          </w:rPr>
          <w:t>4.10</w:t>
        </w:r>
        <w:r>
          <w:rPr>
            <w:rFonts w:asciiTheme="minorHAnsi" w:eastAsiaTheme="minorEastAsia" w:hAnsiTheme="minorHAnsi"/>
            <w:noProof/>
            <w:color w:val="auto"/>
            <w:sz w:val="22"/>
          </w:rPr>
          <w:tab/>
        </w:r>
        <w:r w:rsidRPr="002A7434">
          <w:rPr>
            <w:rStyle w:val="Hyperlink"/>
            <w:noProof/>
          </w:rPr>
          <w:t>Macros used by IP</w:t>
        </w:r>
        <w:r>
          <w:rPr>
            <w:noProof/>
            <w:webHidden/>
          </w:rPr>
          <w:tab/>
        </w:r>
        <w:r>
          <w:rPr>
            <w:noProof/>
            <w:webHidden/>
          </w:rPr>
          <w:fldChar w:fldCharType="begin"/>
        </w:r>
        <w:r>
          <w:rPr>
            <w:noProof/>
            <w:webHidden/>
          </w:rPr>
          <w:instrText xml:space="preserve"> PAGEREF _Toc425848200 \h </w:instrText>
        </w:r>
      </w:ins>
      <w:r>
        <w:rPr>
          <w:noProof/>
          <w:webHidden/>
        </w:rPr>
      </w:r>
      <w:r>
        <w:rPr>
          <w:noProof/>
          <w:webHidden/>
        </w:rPr>
        <w:fldChar w:fldCharType="separate"/>
      </w:r>
      <w:ins w:id="123" w:author="Correll, Ken" w:date="2015-07-28T12:00:00Z">
        <w:r>
          <w:rPr>
            <w:noProof/>
            <w:webHidden/>
          </w:rPr>
          <w:t>19</w:t>
        </w:r>
        <w:r>
          <w:rPr>
            <w:noProof/>
            <w:webHidden/>
          </w:rPr>
          <w:fldChar w:fldCharType="end"/>
        </w:r>
        <w:r w:rsidRPr="002A7434">
          <w:rPr>
            <w:rStyle w:val="Hyperlink"/>
            <w:noProof/>
          </w:rPr>
          <w:fldChar w:fldCharType="end"/>
        </w:r>
      </w:ins>
    </w:p>
    <w:p w14:paraId="045DE063" w14:textId="77777777" w:rsidR="005C2A87" w:rsidRDefault="005C2A87">
      <w:pPr>
        <w:pStyle w:val="TOC2"/>
        <w:rPr>
          <w:ins w:id="124" w:author="Correll, Ken" w:date="2015-07-28T12:00:00Z"/>
          <w:rFonts w:asciiTheme="minorHAnsi" w:eastAsiaTheme="minorEastAsia" w:hAnsiTheme="minorHAnsi"/>
          <w:noProof/>
          <w:color w:val="auto"/>
          <w:sz w:val="22"/>
        </w:rPr>
      </w:pPr>
      <w:ins w:id="125"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"_Toc425848201"</w:instrText>
        </w:r>
        <w:r w:rsidRPr="002A7434">
          <w:rPr>
            <w:rStyle w:val="Hyperlink"/>
            <w:noProof/>
          </w:rPr>
          <w:instrText xml:space="preserve"> </w:instrText>
        </w:r>
        <w:r w:rsidRPr="002A7434">
          <w:rPr>
            <w:rStyle w:val="Hyperlink"/>
            <w:noProof/>
          </w:rPr>
          <w:fldChar w:fldCharType="separate"/>
        </w:r>
        <w:r w:rsidRPr="002A7434">
          <w:rPr>
            <w:rStyle w:val="Hyperlink"/>
            <w:noProof/>
          </w:rPr>
          <w:t>4.11</w:t>
        </w:r>
        <w:r>
          <w:rPr>
            <w:rFonts w:asciiTheme="minorHAnsi" w:eastAsiaTheme="minorEastAsia" w:hAnsiTheme="minorHAnsi"/>
            <w:noProof/>
            <w:color w:val="auto"/>
            <w:sz w:val="22"/>
          </w:rPr>
          <w:tab/>
        </w:r>
        <w:r w:rsidRPr="002A7434">
          <w:rPr>
            <w:rStyle w:val="Hyperlink"/>
            <w:noProof/>
          </w:rPr>
          <w:t>Other Design Considerations</w:t>
        </w:r>
        <w:r>
          <w:rPr>
            <w:noProof/>
            <w:webHidden/>
          </w:rPr>
          <w:tab/>
        </w:r>
        <w:r>
          <w:rPr>
            <w:noProof/>
            <w:webHidden/>
          </w:rPr>
          <w:fldChar w:fldCharType="begin"/>
        </w:r>
        <w:r>
          <w:rPr>
            <w:noProof/>
            <w:webHidden/>
          </w:rPr>
          <w:instrText xml:space="preserve"> PAGEREF _Toc425848201 \h </w:instrText>
        </w:r>
      </w:ins>
      <w:r>
        <w:rPr>
          <w:noProof/>
          <w:webHidden/>
        </w:rPr>
      </w:r>
      <w:r>
        <w:rPr>
          <w:noProof/>
          <w:webHidden/>
        </w:rPr>
        <w:fldChar w:fldCharType="separate"/>
      </w:r>
      <w:ins w:id="126" w:author="Correll, Ken" w:date="2015-07-28T12:00:00Z">
        <w:r>
          <w:rPr>
            <w:noProof/>
            <w:webHidden/>
          </w:rPr>
          <w:t>19</w:t>
        </w:r>
        <w:r>
          <w:rPr>
            <w:noProof/>
            <w:webHidden/>
          </w:rPr>
          <w:fldChar w:fldCharType="end"/>
        </w:r>
        <w:r w:rsidRPr="002A7434">
          <w:rPr>
            <w:rStyle w:val="Hyperlink"/>
            <w:noProof/>
          </w:rPr>
          <w:fldChar w:fldCharType="end"/>
        </w:r>
      </w:ins>
    </w:p>
    <w:p w14:paraId="2075F25C" w14:textId="77777777" w:rsidR="005C2A87" w:rsidRDefault="005C2A87">
      <w:pPr>
        <w:pStyle w:val="TOC2"/>
        <w:rPr>
          <w:ins w:id="127" w:author="Correll, Ken" w:date="2015-07-28T12:00:00Z"/>
          <w:rFonts w:asciiTheme="minorHAnsi" w:eastAsiaTheme="minorEastAsia" w:hAnsiTheme="minorHAnsi"/>
          <w:noProof/>
          <w:color w:val="auto"/>
          <w:sz w:val="22"/>
        </w:rPr>
      </w:pPr>
      <w:ins w:id="128"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"_Toc425848202"</w:instrText>
        </w:r>
        <w:r w:rsidRPr="002A7434">
          <w:rPr>
            <w:rStyle w:val="Hyperlink"/>
            <w:noProof/>
          </w:rPr>
          <w:instrText xml:space="preserve"> </w:instrText>
        </w:r>
        <w:r w:rsidRPr="002A7434">
          <w:rPr>
            <w:rStyle w:val="Hyperlink"/>
            <w:noProof/>
          </w:rPr>
          <w:fldChar w:fldCharType="separate"/>
        </w:r>
        <w:r w:rsidRPr="002A7434">
          <w:rPr>
            <w:rStyle w:val="Hyperlink"/>
            <w:noProof/>
          </w:rPr>
          <w:t>4.12</w:t>
        </w:r>
        <w:r>
          <w:rPr>
            <w:rFonts w:asciiTheme="minorHAnsi" w:eastAsiaTheme="minorEastAsia" w:hAnsiTheme="minorHAnsi"/>
            <w:noProof/>
            <w:color w:val="auto"/>
            <w:sz w:val="22"/>
          </w:rPr>
          <w:tab/>
        </w:r>
        <w:r w:rsidRPr="002A7434">
          <w:rPr>
            <w:rStyle w:val="Hyperlink"/>
            <w:noProof/>
          </w:rPr>
          <w:t>DFx Considerations</w:t>
        </w:r>
        <w:r>
          <w:rPr>
            <w:noProof/>
            <w:webHidden/>
          </w:rPr>
          <w:tab/>
        </w:r>
        <w:r>
          <w:rPr>
            <w:noProof/>
            <w:webHidden/>
          </w:rPr>
          <w:fldChar w:fldCharType="begin"/>
        </w:r>
        <w:r>
          <w:rPr>
            <w:noProof/>
            <w:webHidden/>
          </w:rPr>
          <w:instrText xml:space="preserve"> PAGEREF _Toc425848202 \h </w:instrText>
        </w:r>
      </w:ins>
      <w:r>
        <w:rPr>
          <w:noProof/>
          <w:webHidden/>
        </w:rPr>
      </w:r>
      <w:r>
        <w:rPr>
          <w:noProof/>
          <w:webHidden/>
        </w:rPr>
        <w:fldChar w:fldCharType="separate"/>
      </w:r>
      <w:ins w:id="129" w:author="Correll, Ken" w:date="2015-07-28T12:00:00Z">
        <w:r>
          <w:rPr>
            <w:noProof/>
            <w:webHidden/>
          </w:rPr>
          <w:t>19</w:t>
        </w:r>
        <w:r>
          <w:rPr>
            <w:noProof/>
            <w:webHidden/>
          </w:rPr>
          <w:fldChar w:fldCharType="end"/>
        </w:r>
        <w:r w:rsidRPr="002A7434">
          <w:rPr>
            <w:rStyle w:val="Hyperlink"/>
            <w:noProof/>
          </w:rPr>
          <w:fldChar w:fldCharType="end"/>
        </w:r>
      </w:ins>
    </w:p>
    <w:p w14:paraId="67DF7655" w14:textId="77777777" w:rsidR="005C2A87" w:rsidRDefault="005C2A87">
      <w:pPr>
        <w:pStyle w:val="TOC3"/>
        <w:rPr>
          <w:ins w:id="130" w:author="Correll, Ken" w:date="2015-07-28T12:00:00Z"/>
          <w:rFonts w:asciiTheme="minorHAnsi" w:eastAsiaTheme="minorEastAsia" w:hAnsiTheme="minorHAnsi"/>
          <w:noProof/>
          <w:color w:val="auto"/>
          <w:sz w:val="22"/>
        </w:rPr>
      </w:pPr>
      <w:ins w:id="131"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"_Toc425848203"</w:instrText>
        </w:r>
        <w:r w:rsidRPr="002A7434">
          <w:rPr>
            <w:rStyle w:val="Hyperlink"/>
            <w:noProof/>
          </w:rPr>
          <w:instrText xml:space="preserve"> </w:instrText>
        </w:r>
        <w:r w:rsidRPr="002A7434">
          <w:rPr>
            <w:rStyle w:val="Hyperlink"/>
            <w:noProof/>
          </w:rPr>
          <w:fldChar w:fldCharType="separate"/>
        </w:r>
        <w:r w:rsidRPr="002A7434">
          <w:rPr>
            <w:rStyle w:val="Hyperlink"/>
            <w:noProof/>
          </w:rPr>
          <w:t>4.12.1</w:t>
        </w:r>
        <w:r>
          <w:rPr>
            <w:rFonts w:asciiTheme="minorHAnsi" w:eastAsiaTheme="minorEastAsia" w:hAnsiTheme="minorHAnsi"/>
            <w:noProof/>
            <w:color w:val="auto"/>
            <w:sz w:val="22"/>
          </w:rPr>
          <w:tab/>
        </w:r>
        <w:r w:rsidRPr="002A7434">
          <w:rPr>
            <w:rStyle w:val="Hyperlink"/>
            <w:noProof/>
          </w:rPr>
          <w:t>DFx Top-Level Signals</w:t>
        </w:r>
        <w:r>
          <w:rPr>
            <w:noProof/>
            <w:webHidden/>
          </w:rPr>
          <w:tab/>
        </w:r>
        <w:r>
          <w:rPr>
            <w:noProof/>
            <w:webHidden/>
          </w:rPr>
          <w:fldChar w:fldCharType="begin"/>
        </w:r>
        <w:r>
          <w:rPr>
            <w:noProof/>
            <w:webHidden/>
          </w:rPr>
          <w:instrText xml:space="preserve"> PAGEREF _Toc425848203 \h </w:instrText>
        </w:r>
      </w:ins>
      <w:r>
        <w:rPr>
          <w:noProof/>
          <w:webHidden/>
        </w:rPr>
      </w:r>
      <w:r>
        <w:rPr>
          <w:noProof/>
          <w:webHidden/>
        </w:rPr>
        <w:fldChar w:fldCharType="separate"/>
      </w:r>
      <w:ins w:id="132" w:author="Correll, Ken" w:date="2015-07-28T12:00:00Z">
        <w:r>
          <w:rPr>
            <w:noProof/>
            <w:webHidden/>
          </w:rPr>
          <w:t>19</w:t>
        </w:r>
        <w:r>
          <w:rPr>
            <w:noProof/>
            <w:webHidden/>
          </w:rPr>
          <w:fldChar w:fldCharType="end"/>
        </w:r>
        <w:r w:rsidRPr="002A7434">
          <w:rPr>
            <w:rStyle w:val="Hyperlink"/>
            <w:noProof/>
          </w:rPr>
          <w:fldChar w:fldCharType="end"/>
        </w:r>
      </w:ins>
    </w:p>
    <w:p w14:paraId="02CB7C97" w14:textId="77777777" w:rsidR="005C2A87" w:rsidRDefault="005C2A87">
      <w:pPr>
        <w:pStyle w:val="TOC3"/>
        <w:rPr>
          <w:ins w:id="133" w:author="Correll, Ken" w:date="2015-07-28T12:00:00Z"/>
          <w:rFonts w:asciiTheme="minorHAnsi" w:eastAsiaTheme="minorEastAsia" w:hAnsiTheme="minorHAnsi"/>
          <w:noProof/>
          <w:color w:val="auto"/>
          <w:sz w:val="22"/>
        </w:rPr>
      </w:pPr>
      <w:ins w:id="134"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"_Toc425848204"</w:instrText>
        </w:r>
        <w:r w:rsidRPr="002A7434">
          <w:rPr>
            <w:rStyle w:val="Hyperlink"/>
            <w:noProof/>
          </w:rPr>
          <w:instrText xml:space="preserve"> </w:instrText>
        </w:r>
        <w:r w:rsidRPr="002A7434">
          <w:rPr>
            <w:rStyle w:val="Hyperlink"/>
            <w:noProof/>
          </w:rPr>
          <w:fldChar w:fldCharType="separate"/>
        </w:r>
        <w:r w:rsidRPr="002A7434">
          <w:rPr>
            <w:rStyle w:val="Hyperlink"/>
            <w:noProof/>
          </w:rPr>
          <w:t>4.12.2</w:t>
        </w:r>
        <w:r>
          <w:rPr>
            <w:rFonts w:asciiTheme="minorHAnsi" w:eastAsiaTheme="minorEastAsia" w:hAnsiTheme="minorHAnsi"/>
            <w:noProof/>
            <w:color w:val="auto"/>
            <w:sz w:val="22"/>
          </w:rPr>
          <w:tab/>
        </w:r>
        <w:r w:rsidRPr="002A7434">
          <w:rPr>
            <w:rStyle w:val="Hyperlink"/>
            <w:noProof/>
          </w:rPr>
          <w:t>DFx Clock Definition</w:t>
        </w:r>
        <w:r>
          <w:rPr>
            <w:noProof/>
            <w:webHidden/>
          </w:rPr>
          <w:tab/>
        </w:r>
        <w:r>
          <w:rPr>
            <w:noProof/>
            <w:webHidden/>
          </w:rPr>
          <w:fldChar w:fldCharType="begin"/>
        </w:r>
        <w:r>
          <w:rPr>
            <w:noProof/>
            <w:webHidden/>
          </w:rPr>
          <w:instrText xml:space="preserve"> PAGEREF _Toc425848204 \h </w:instrText>
        </w:r>
      </w:ins>
      <w:r>
        <w:rPr>
          <w:noProof/>
          <w:webHidden/>
        </w:rPr>
      </w:r>
      <w:r>
        <w:rPr>
          <w:noProof/>
          <w:webHidden/>
        </w:rPr>
        <w:fldChar w:fldCharType="separate"/>
      </w:r>
      <w:ins w:id="135" w:author="Correll, Ken" w:date="2015-07-28T12:00:00Z">
        <w:r>
          <w:rPr>
            <w:noProof/>
            <w:webHidden/>
          </w:rPr>
          <w:t>19</w:t>
        </w:r>
        <w:r>
          <w:rPr>
            <w:noProof/>
            <w:webHidden/>
          </w:rPr>
          <w:fldChar w:fldCharType="end"/>
        </w:r>
        <w:r w:rsidRPr="002A7434">
          <w:rPr>
            <w:rStyle w:val="Hyperlink"/>
            <w:noProof/>
          </w:rPr>
          <w:fldChar w:fldCharType="end"/>
        </w:r>
      </w:ins>
    </w:p>
    <w:p w14:paraId="53775AEF" w14:textId="77777777" w:rsidR="005C2A87" w:rsidRDefault="005C2A87">
      <w:pPr>
        <w:pStyle w:val="TOC3"/>
        <w:rPr>
          <w:ins w:id="136" w:author="Correll, Ken" w:date="2015-07-28T12:00:00Z"/>
          <w:rFonts w:asciiTheme="minorHAnsi" w:eastAsiaTheme="minorEastAsia" w:hAnsiTheme="minorHAnsi"/>
          <w:noProof/>
          <w:color w:val="auto"/>
          <w:sz w:val="22"/>
        </w:rPr>
      </w:pPr>
      <w:ins w:id="137"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"_Toc425848205"</w:instrText>
        </w:r>
        <w:r w:rsidRPr="002A7434">
          <w:rPr>
            <w:rStyle w:val="Hyperlink"/>
            <w:noProof/>
          </w:rPr>
          <w:instrText xml:space="preserve"> </w:instrText>
        </w:r>
        <w:r w:rsidRPr="002A7434">
          <w:rPr>
            <w:rStyle w:val="Hyperlink"/>
            <w:noProof/>
          </w:rPr>
          <w:fldChar w:fldCharType="separate"/>
        </w:r>
        <w:r w:rsidRPr="002A7434">
          <w:rPr>
            <w:rStyle w:val="Hyperlink"/>
            <w:noProof/>
          </w:rPr>
          <w:t>4.12.3</w:t>
        </w:r>
        <w:r>
          <w:rPr>
            <w:rFonts w:asciiTheme="minorHAnsi" w:eastAsiaTheme="minorEastAsia" w:hAnsiTheme="minorHAnsi"/>
            <w:noProof/>
            <w:color w:val="auto"/>
            <w:sz w:val="22"/>
          </w:rPr>
          <w:tab/>
        </w:r>
        <w:r w:rsidRPr="002A7434">
          <w:rPr>
            <w:rStyle w:val="Hyperlink"/>
            <w:noProof/>
          </w:rPr>
          <w:t>Clock Crossings</w:t>
        </w:r>
        <w:r>
          <w:rPr>
            <w:noProof/>
            <w:webHidden/>
          </w:rPr>
          <w:tab/>
        </w:r>
        <w:r>
          <w:rPr>
            <w:noProof/>
            <w:webHidden/>
          </w:rPr>
          <w:fldChar w:fldCharType="begin"/>
        </w:r>
        <w:r>
          <w:rPr>
            <w:noProof/>
            <w:webHidden/>
          </w:rPr>
          <w:instrText xml:space="preserve"> PAGEREF _Toc425848205 \h </w:instrText>
        </w:r>
      </w:ins>
      <w:r>
        <w:rPr>
          <w:noProof/>
          <w:webHidden/>
        </w:rPr>
      </w:r>
      <w:r>
        <w:rPr>
          <w:noProof/>
          <w:webHidden/>
        </w:rPr>
        <w:fldChar w:fldCharType="separate"/>
      </w:r>
      <w:ins w:id="138" w:author="Correll, Ken" w:date="2015-07-28T12:00:00Z">
        <w:r>
          <w:rPr>
            <w:noProof/>
            <w:webHidden/>
          </w:rPr>
          <w:t>19</w:t>
        </w:r>
        <w:r>
          <w:rPr>
            <w:noProof/>
            <w:webHidden/>
          </w:rPr>
          <w:fldChar w:fldCharType="end"/>
        </w:r>
        <w:r w:rsidRPr="002A7434">
          <w:rPr>
            <w:rStyle w:val="Hyperlink"/>
            <w:noProof/>
          </w:rPr>
          <w:fldChar w:fldCharType="end"/>
        </w:r>
      </w:ins>
    </w:p>
    <w:p w14:paraId="24E877DE" w14:textId="77777777" w:rsidR="005C2A87" w:rsidRDefault="005C2A87">
      <w:pPr>
        <w:pStyle w:val="TOC3"/>
        <w:rPr>
          <w:ins w:id="139" w:author="Correll, Ken" w:date="2015-07-28T12:00:00Z"/>
          <w:rFonts w:asciiTheme="minorHAnsi" w:eastAsiaTheme="minorEastAsia" w:hAnsiTheme="minorHAnsi"/>
          <w:noProof/>
          <w:color w:val="auto"/>
          <w:sz w:val="22"/>
        </w:rPr>
      </w:pPr>
      <w:ins w:id="140"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"_Toc425848206"</w:instrText>
        </w:r>
        <w:r w:rsidRPr="002A7434">
          <w:rPr>
            <w:rStyle w:val="Hyperlink"/>
            <w:noProof/>
          </w:rPr>
          <w:instrText xml:space="preserve"> </w:instrText>
        </w:r>
        <w:r w:rsidRPr="002A7434">
          <w:rPr>
            <w:rStyle w:val="Hyperlink"/>
            <w:noProof/>
          </w:rPr>
          <w:fldChar w:fldCharType="separate"/>
        </w:r>
        <w:r w:rsidRPr="002A7434">
          <w:rPr>
            <w:rStyle w:val="Hyperlink"/>
            <w:noProof/>
          </w:rPr>
          <w:t>4.12.4</w:t>
        </w:r>
        <w:r>
          <w:rPr>
            <w:rFonts w:asciiTheme="minorHAnsi" w:eastAsiaTheme="minorEastAsia" w:hAnsiTheme="minorHAnsi"/>
            <w:noProof/>
            <w:color w:val="auto"/>
            <w:sz w:val="22"/>
          </w:rPr>
          <w:tab/>
        </w:r>
        <w:r w:rsidRPr="002A7434">
          <w:rPr>
            <w:rStyle w:val="Hyperlink"/>
            <w:noProof/>
          </w:rPr>
          <w:t>N/ADebug Registers</w:t>
        </w:r>
        <w:r>
          <w:rPr>
            <w:noProof/>
            <w:webHidden/>
          </w:rPr>
          <w:tab/>
        </w:r>
        <w:r>
          <w:rPr>
            <w:noProof/>
            <w:webHidden/>
          </w:rPr>
          <w:fldChar w:fldCharType="begin"/>
        </w:r>
        <w:r>
          <w:rPr>
            <w:noProof/>
            <w:webHidden/>
          </w:rPr>
          <w:instrText xml:space="preserve"> PAGEREF _Toc425848206 \h </w:instrText>
        </w:r>
      </w:ins>
      <w:r>
        <w:rPr>
          <w:noProof/>
          <w:webHidden/>
        </w:rPr>
      </w:r>
      <w:r>
        <w:rPr>
          <w:noProof/>
          <w:webHidden/>
        </w:rPr>
        <w:fldChar w:fldCharType="separate"/>
      </w:r>
      <w:ins w:id="141" w:author="Correll, Ken" w:date="2015-07-28T12:00:00Z">
        <w:r>
          <w:rPr>
            <w:noProof/>
            <w:webHidden/>
          </w:rPr>
          <w:t>19</w:t>
        </w:r>
        <w:r>
          <w:rPr>
            <w:noProof/>
            <w:webHidden/>
          </w:rPr>
          <w:fldChar w:fldCharType="end"/>
        </w:r>
        <w:r w:rsidRPr="002A7434">
          <w:rPr>
            <w:rStyle w:val="Hyperlink"/>
            <w:noProof/>
          </w:rPr>
          <w:fldChar w:fldCharType="end"/>
        </w:r>
      </w:ins>
    </w:p>
    <w:p w14:paraId="054B3F7E" w14:textId="77777777" w:rsidR="005C2A87" w:rsidRDefault="005C2A87">
      <w:pPr>
        <w:pStyle w:val="TOC3"/>
        <w:rPr>
          <w:ins w:id="142" w:author="Correll, Ken" w:date="2015-07-28T12:00:00Z"/>
          <w:rFonts w:asciiTheme="minorHAnsi" w:eastAsiaTheme="minorEastAsia" w:hAnsiTheme="minorHAnsi"/>
          <w:noProof/>
          <w:color w:val="auto"/>
          <w:sz w:val="22"/>
        </w:rPr>
      </w:pPr>
      <w:ins w:id="143"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"_Toc425848207"</w:instrText>
        </w:r>
        <w:r w:rsidRPr="002A7434">
          <w:rPr>
            <w:rStyle w:val="Hyperlink"/>
            <w:noProof/>
          </w:rPr>
          <w:instrText xml:space="preserve"> </w:instrText>
        </w:r>
        <w:r w:rsidRPr="002A7434">
          <w:rPr>
            <w:rStyle w:val="Hyperlink"/>
            <w:noProof/>
          </w:rPr>
          <w:fldChar w:fldCharType="separate"/>
        </w:r>
        <w:r w:rsidRPr="002A7434">
          <w:rPr>
            <w:rStyle w:val="Hyperlink"/>
            <w:noProof/>
          </w:rPr>
          <w:t>4.12.5</w:t>
        </w:r>
        <w:r>
          <w:rPr>
            <w:rFonts w:asciiTheme="minorHAnsi" w:eastAsiaTheme="minorEastAsia" w:hAnsiTheme="minorHAnsi"/>
            <w:noProof/>
            <w:color w:val="auto"/>
            <w:sz w:val="22"/>
          </w:rPr>
          <w:tab/>
        </w:r>
        <w:r w:rsidRPr="002A7434">
          <w:rPr>
            <w:rStyle w:val="Hyperlink"/>
            <w:noProof/>
          </w:rPr>
          <w:t>Scan – Clock Gating in RTL</w:t>
        </w:r>
        <w:r>
          <w:rPr>
            <w:noProof/>
            <w:webHidden/>
          </w:rPr>
          <w:tab/>
        </w:r>
        <w:r>
          <w:rPr>
            <w:noProof/>
            <w:webHidden/>
          </w:rPr>
          <w:fldChar w:fldCharType="begin"/>
        </w:r>
        <w:r>
          <w:rPr>
            <w:noProof/>
            <w:webHidden/>
          </w:rPr>
          <w:instrText xml:space="preserve"> PAGEREF _Toc425848207 \h </w:instrText>
        </w:r>
      </w:ins>
      <w:r>
        <w:rPr>
          <w:noProof/>
          <w:webHidden/>
        </w:rPr>
      </w:r>
      <w:r>
        <w:rPr>
          <w:noProof/>
          <w:webHidden/>
        </w:rPr>
        <w:fldChar w:fldCharType="separate"/>
      </w:r>
      <w:ins w:id="144" w:author="Correll, Ken" w:date="2015-07-28T12:00:00Z">
        <w:r>
          <w:rPr>
            <w:noProof/>
            <w:webHidden/>
          </w:rPr>
          <w:t>19</w:t>
        </w:r>
        <w:r>
          <w:rPr>
            <w:noProof/>
            <w:webHidden/>
          </w:rPr>
          <w:fldChar w:fldCharType="end"/>
        </w:r>
        <w:r w:rsidRPr="002A7434">
          <w:rPr>
            <w:rStyle w:val="Hyperlink"/>
            <w:noProof/>
          </w:rPr>
          <w:fldChar w:fldCharType="end"/>
        </w:r>
      </w:ins>
    </w:p>
    <w:p w14:paraId="32CF6EF6" w14:textId="77777777" w:rsidR="005C2A87" w:rsidRDefault="005C2A87">
      <w:pPr>
        <w:pStyle w:val="TOC3"/>
        <w:rPr>
          <w:ins w:id="145" w:author="Correll, Ken" w:date="2015-07-28T12:00:00Z"/>
          <w:rFonts w:asciiTheme="minorHAnsi" w:eastAsiaTheme="minorEastAsia" w:hAnsiTheme="minorHAnsi"/>
          <w:noProof/>
          <w:color w:val="auto"/>
          <w:sz w:val="22"/>
        </w:rPr>
      </w:pPr>
      <w:ins w:id="146"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"_Toc425848208"</w:instrText>
        </w:r>
        <w:r w:rsidRPr="002A7434">
          <w:rPr>
            <w:rStyle w:val="Hyperlink"/>
            <w:noProof/>
          </w:rPr>
          <w:instrText xml:space="preserve"> </w:instrText>
        </w:r>
        <w:r w:rsidRPr="002A7434">
          <w:rPr>
            <w:rStyle w:val="Hyperlink"/>
            <w:noProof/>
          </w:rPr>
          <w:fldChar w:fldCharType="separate"/>
        </w:r>
        <w:r w:rsidRPr="002A7434">
          <w:rPr>
            <w:rStyle w:val="Hyperlink"/>
            <w:noProof/>
          </w:rPr>
          <w:t>4.12.6</w:t>
        </w:r>
        <w:r>
          <w:rPr>
            <w:rFonts w:asciiTheme="minorHAnsi" w:eastAsiaTheme="minorEastAsia" w:hAnsiTheme="minorHAnsi"/>
            <w:noProof/>
            <w:color w:val="auto"/>
            <w:sz w:val="22"/>
          </w:rPr>
          <w:tab/>
        </w:r>
        <w:r w:rsidRPr="002A7434">
          <w:rPr>
            <w:rStyle w:val="Hyperlink"/>
            <w:noProof/>
          </w:rPr>
          <w:t>Scan – Reset Override</w:t>
        </w:r>
        <w:r>
          <w:rPr>
            <w:noProof/>
            <w:webHidden/>
          </w:rPr>
          <w:tab/>
        </w:r>
        <w:r>
          <w:rPr>
            <w:noProof/>
            <w:webHidden/>
          </w:rPr>
          <w:fldChar w:fldCharType="begin"/>
        </w:r>
        <w:r>
          <w:rPr>
            <w:noProof/>
            <w:webHidden/>
          </w:rPr>
          <w:instrText xml:space="preserve"> PAGEREF _Toc425848208 \h </w:instrText>
        </w:r>
      </w:ins>
      <w:r>
        <w:rPr>
          <w:noProof/>
          <w:webHidden/>
        </w:rPr>
      </w:r>
      <w:r>
        <w:rPr>
          <w:noProof/>
          <w:webHidden/>
        </w:rPr>
        <w:fldChar w:fldCharType="separate"/>
      </w:r>
      <w:ins w:id="147" w:author="Correll, Ken" w:date="2015-07-28T12:00:00Z">
        <w:r>
          <w:rPr>
            <w:noProof/>
            <w:webHidden/>
          </w:rPr>
          <w:t>19</w:t>
        </w:r>
        <w:r>
          <w:rPr>
            <w:noProof/>
            <w:webHidden/>
          </w:rPr>
          <w:fldChar w:fldCharType="end"/>
        </w:r>
        <w:r w:rsidRPr="002A7434">
          <w:rPr>
            <w:rStyle w:val="Hyperlink"/>
            <w:noProof/>
          </w:rPr>
          <w:fldChar w:fldCharType="end"/>
        </w:r>
      </w:ins>
    </w:p>
    <w:p w14:paraId="5AE090F5" w14:textId="77777777" w:rsidR="005C2A87" w:rsidRDefault="005C2A87">
      <w:pPr>
        <w:pStyle w:val="TOC3"/>
        <w:rPr>
          <w:ins w:id="148" w:author="Correll, Ken" w:date="2015-07-28T12:00:00Z"/>
          <w:rFonts w:asciiTheme="minorHAnsi" w:eastAsiaTheme="minorEastAsia" w:hAnsiTheme="minorHAnsi"/>
          <w:noProof/>
          <w:color w:val="auto"/>
          <w:sz w:val="22"/>
        </w:rPr>
      </w:pPr>
      <w:ins w:id="149"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"_Toc425848209"</w:instrText>
        </w:r>
        <w:r w:rsidRPr="002A7434">
          <w:rPr>
            <w:rStyle w:val="Hyperlink"/>
            <w:noProof/>
          </w:rPr>
          <w:instrText xml:space="preserve"> </w:instrText>
        </w:r>
        <w:r w:rsidRPr="002A7434">
          <w:rPr>
            <w:rStyle w:val="Hyperlink"/>
            <w:noProof/>
          </w:rPr>
          <w:fldChar w:fldCharType="separate"/>
        </w:r>
        <w:r w:rsidRPr="002A7434">
          <w:rPr>
            <w:rStyle w:val="Hyperlink"/>
            <w:noProof/>
          </w:rPr>
          <w:t>4.12.7</w:t>
        </w:r>
        <w:r>
          <w:rPr>
            <w:rFonts w:asciiTheme="minorHAnsi" w:eastAsiaTheme="minorEastAsia" w:hAnsiTheme="minorHAnsi"/>
            <w:noProof/>
            <w:color w:val="auto"/>
            <w:sz w:val="22"/>
          </w:rPr>
          <w:tab/>
        </w:r>
        <w:r w:rsidRPr="002A7434">
          <w:rPr>
            <w:rStyle w:val="Hyperlink"/>
            <w:noProof/>
          </w:rPr>
          <w:t>TAP and Associated Registers</w:t>
        </w:r>
        <w:r>
          <w:rPr>
            <w:noProof/>
            <w:webHidden/>
          </w:rPr>
          <w:tab/>
        </w:r>
        <w:r>
          <w:rPr>
            <w:noProof/>
            <w:webHidden/>
          </w:rPr>
          <w:fldChar w:fldCharType="begin"/>
        </w:r>
        <w:r>
          <w:rPr>
            <w:noProof/>
            <w:webHidden/>
          </w:rPr>
          <w:instrText xml:space="preserve"> PAGEREF _Toc425848209 \h </w:instrText>
        </w:r>
      </w:ins>
      <w:r>
        <w:rPr>
          <w:noProof/>
          <w:webHidden/>
        </w:rPr>
      </w:r>
      <w:r>
        <w:rPr>
          <w:noProof/>
          <w:webHidden/>
        </w:rPr>
        <w:fldChar w:fldCharType="separate"/>
      </w:r>
      <w:ins w:id="150" w:author="Correll, Ken" w:date="2015-07-28T12:00:00Z">
        <w:r>
          <w:rPr>
            <w:noProof/>
            <w:webHidden/>
          </w:rPr>
          <w:t>19</w:t>
        </w:r>
        <w:r>
          <w:rPr>
            <w:noProof/>
            <w:webHidden/>
          </w:rPr>
          <w:fldChar w:fldCharType="end"/>
        </w:r>
        <w:r w:rsidRPr="002A7434">
          <w:rPr>
            <w:rStyle w:val="Hyperlink"/>
            <w:noProof/>
          </w:rPr>
          <w:fldChar w:fldCharType="end"/>
        </w:r>
      </w:ins>
    </w:p>
    <w:p w14:paraId="7425ECAE" w14:textId="77777777" w:rsidR="005C2A87" w:rsidRDefault="005C2A87">
      <w:pPr>
        <w:pStyle w:val="TOC2"/>
        <w:rPr>
          <w:ins w:id="151" w:author="Correll, Ken" w:date="2015-07-28T12:00:00Z"/>
          <w:rFonts w:asciiTheme="minorHAnsi" w:eastAsiaTheme="minorEastAsia" w:hAnsiTheme="minorHAnsi"/>
          <w:noProof/>
          <w:color w:val="auto"/>
          <w:sz w:val="22"/>
        </w:rPr>
      </w:pPr>
      <w:ins w:id="152"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"_Toc425848210"</w:instrText>
        </w:r>
        <w:r w:rsidRPr="002A7434">
          <w:rPr>
            <w:rStyle w:val="Hyperlink"/>
            <w:noProof/>
          </w:rPr>
          <w:instrText xml:space="preserve"> </w:instrText>
        </w:r>
        <w:r w:rsidRPr="002A7434">
          <w:rPr>
            <w:rStyle w:val="Hyperlink"/>
            <w:noProof/>
          </w:rPr>
          <w:fldChar w:fldCharType="separate"/>
        </w:r>
        <w:r w:rsidRPr="002A7434">
          <w:rPr>
            <w:rStyle w:val="Hyperlink"/>
            <w:noProof/>
          </w:rPr>
          <w:t>4.13</w:t>
        </w:r>
        <w:r>
          <w:rPr>
            <w:rFonts w:asciiTheme="minorHAnsi" w:eastAsiaTheme="minorEastAsia" w:hAnsiTheme="minorHAnsi"/>
            <w:noProof/>
            <w:color w:val="auto"/>
            <w:sz w:val="22"/>
          </w:rPr>
          <w:tab/>
        </w:r>
        <w:r w:rsidRPr="002A7434">
          <w:rPr>
            <w:rStyle w:val="Hyperlink"/>
            <w:noProof/>
          </w:rPr>
          <w:t>System Startup</w:t>
        </w:r>
        <w:r>
          <w:rPr>
            <w:noProof/>
            <w:webHidden/>
          </w:rPr>
          <w:tab/>
        </w:r>
        <w:r>
          <w:rPr>
            <w:noProof/>
            <w:webHidden/>
          </w:rPr>
          <w:fldChar w:fldCharType="begin"/>
        </w:r>
        <w:r>
          <w:rPr>
            <w:noProof/>
            <w:webHidden/>
          </w:rPr>
          <w:instrText xml:space="preserve"> PAGEREF _Toc425848210 \h </w:instrText>
        </w:r>
      </w:ins>
      <w:r>
        <w:rPr>
          <w:noProof/>
          <w:webHidden/>
        </w:rPr>
      </w:r>
      <w:r>
        <w:rPr>
          <w:noProof/>
          <w:webHidden/>
        </w:rPr>
        <w:fldChar w:fldCharType="separate"/>
      </w:r>
      <w:ins w:id="153" w:author="Correll, Ken" w:date="2015-07-28T12:00:00Z">
        <w:r>
          <w:rPr>
            <w:noProof/>
            <w:webHidden/>
          </w:rPr>
          <w:t>19</w:t>
        </w:r>
        <w:r>
          <w:rPr>
            <w:noProof/>
            <w:webHidden/>
          </w:rPr>
          <w:fldChar w:fldCharType="end"/>
        </w:r>
        <w:r w:rsidRPr="002A7434">
          <w:rPr>
            <w:rStyle w:val="Hyperlink"/>
            <w:noProof/>
          </w:rPr>
          <w:fldChar w:fldCharType="end"/>
        </w:r>
      </w:ins>
    </w:p>
    <w:p w14:paraId="6DF5BBB4" w14:textId="77777777" w:rsidR="005C2A87" w:rsidRDefault="005C2A87">
      <w:pPr>
        <w:pStyle w:val="TOC3"/>
        <w:rPr>
          <w:ins w:id="154" w:author="Correll, Ken" w:date="2015-07-28T12:00:00Z"/>
          <w:rFonts w:asciiTheme="minorHAnsi" w:eastAsiaTheme="minorEastAsia" w:hAnsiTheme="minorHAnsi"/>
          <w:noProof/>
          <w:color w:val="auto"/>
          <w:sz w:val="22"/>
        </w:rPr>
      </w:pPr>
      <w:ins w:id="155"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"_Toc425848211"</w:instrText>
        </w:r>
        <w:r w:rsidRPr="002A7434">
          <w:rPr>
            <w:rStyle w:val="Hyperlink"/>
            <w:noProof/>
          </w:rPr>
          <w:instrText xml:space="preserve"> </w:instrText>
        </w:r>
        <w:r w:rsidRPr="002A7434">
          <w:rPr>
            <w:rStyle w:val="Hyperlink"/>
            <w:noProof/>
          </w:rPr>
          <w:fldChar w:fldCharType="separate"/>
        </w:r>
        <w:r w:rsidRPr="002A7434">
          <w:rPr>
            <w:rStyle w:val="Hyperlink"/>
            <w:noProof/>
          </w:rPr>
          <w:t>4.13.1</w:t>
        </w:r>
        <w:r>
          <w:rPr>
            <w:rFonts w:asciiTheme="minorHAnsi" w:eastAsiaTheme="minorEastAsia" w:hAnsiTheme="minorHAnsi"/>
            <w:noProof/>
            <w:color w:val="auto"/>
            <w:sz w:val="22"/>
          </w:rPr>
          <w:tab/>
        </w:r>
        <w:r w:rsidRPr="002A7434">
          <w:rPr>
            <w:rStyle w:val="Hyperlink"/>
            <w:noProof/>
          </w:rPr>
          <w:t>Power-up Sequence</w:t>
        </w:r>
        <w:r>
          <w:rPr>
            <w:noProof/>
            <w:webHidden/>
          </w:rPr>
          <w:tab/>
        </w:r>
        <w:r>
          <w:rPr>
            <w:noProof/>
            <w:webHidden/>
          </w:rPr>
          <w:fldChar w:fldCharType="begin"/>
        </w:r>
        <w:r>
          <w:rPr>
            <w:noProof/>
            <w:webHidden/>
          </w:rPr>
          <w:instrText xml:space="preserve"> PAGEREF _Toc425848211 \h </w:instrText>
        </w:r>
      </w:ins>
      <w:r>
        <w:rPr>
          <w:noProof/>
          <w:webHidden/>
        </w:rPr>
      </w:r>
      <w:r>
        <w:rPr>
          <w:noProof/>
          <w:webHidden/>
        </w:rPr>
        <w:fldChar w:fldCharType="separate"/>
      </w:r>
      <w:ins w:id="156" w:author="Correll, Ken" w:date="2015-07-28T12:00:00Z">
        <w:r>
          <w:rPr>
            <w:noProof/>
            <w:webHidden/>
          </w:rPr>
          <w:t>19</w:t>
        </w:r>
        <w:r>
          <w:rPr>
            <w:noProof/>
            <w:webHidden/>
          </w:rPr>
          <w:fldChar w:fldCharType="end"/>
        </w:r>
        <w:r w:rsidRPr="002A7434">
          <w:rPr>
            <w:rStyle w:val="Hyperlink"/>
            <w:noProof/>
          </w:rPr>
          <w:fldChar w:fldCharType="end"/>
        </w:r>
      </w:ins>
    </w:p>
    <w:p w14:paraId="072EE932" w14:textId="77777777" w:rsidR="005C2A87" w:rsidRDefault="005C2A87">
      <w:pPr>
        <w:pStyle w:val="TOC3"/>
        <w:rPr>
          <w:ins w:id="157" w:author="Correll, Ken" w:date="2015-07-28T12:00:00Z"/>
          <w:rFonts w:asciiTheme="minorHAnsi" w:eastAsiaTheme="minorEastAsia" w:hAnsiTheme="minorHAnsi"/>
          <w:noProof/>
          <w:color w:val="auto"/>
          <w:sz w:val="22"/>
        </w:rPr>
      </w:pPr>
      <w:ins w:id="158"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"_Toc425848212"</w:instrText>
        </w:r>
        <w:r w:rsidRPr="002A7434">
          <w:rPr>
            <w:rStyle w:val="Hyperlink"/>
            <w:noProof/>
          </w:rPr>
          <w:instrText xml:space="preserve"> </w:instrText>
        </w:r>
        <w:r w:rsidRPr="002A7434">
          <w:rPr>
            <w:rStyle w:val="Hyperlink"/>
            <w:noProof/>
          </w:rPr>
          <w:fldChar w:fldCharType="separate"/>
        </w:r>
        <w:r w:rsidRPr="002A7434">
          <w:rPr>
            <w:rStyle w:val="Hyperlink"/>
            <w:noProof/>
          </w:rPr>
          <w:t>4.13.2</w:t>
        </w:r>
        <w:r>
          <w:rPr>
            <w:rFonts w:asciiTheme="minorHAnsi" w:eastAsiaTheme="minorEastAsia" w:hAnsiTheme="minorHAnsi"/>
            <w:noProof/>
            <w:color w:val="auto"/>
            <w:sz w:val="22"/>
          </w:rPr>
          <w:tab/>
        </w:r>
        <w:r w:rsidRPr="002A7434">
          <w:rPr>
            <w:rStyle w:val="Hyperlink"/>
            <w:noProof/>
          </w:rPr>
          <w:t>Initialization Sequence</w:t>
        </w:r>
        <w:r>
          <w:rPr>
            <w:noProof/>
            <w:webHidden/>
          </w:rPr>
          <w:tab/>
        </w:r>
        <w:r>
          <w:rPr>
            <w:noProof/>
            <w:webHidden/>
          </w:rPr>
          <w:fldChar w:fldCharType="begin"/>
        </w:r>
        <w:r>
          <w:rPr>
            <w:noProof/>
            <w:webHidden/>
          </w:rPr>
          <w:instrText xml:space="preserve"> PAGEREF _Toc425848212 \h </w:instrText>
        </w:r>
      </w:ins>
      <w:r>
        <w:rPr>
          <w:noProof/>
          <w:webHidden/>
        </w:rPr>
      </w:r>
      <w:r>
        <w:rPr>
          <w:noProof/>
          <w:webHidden/>
        </w:rPr>
        <w:fldChar w:fldCharType="separate"/>
      </w:r>
      <w:ins w:id="159" w:author="Correll, Ken" w:date="2015-07-28T12:00:00Z">
        <w:r>
          <w:rPr>
            <w:noProof/>
            <w:webHidden/>
          </w:rPr>
          <w:t>20</w:t>
        </w:r>
        <w:r>
          <w:rPr>
            <w:noProof/>
            <w:webHidden/>
          </w:rPr>
          <w:fldChar w:fldCharType="end"/>
        </w:r>
        <w:r w:rsidRPr="002A7434">
          <w:rPr>
            <w:rStyle w:val="Hyperlink"/>
            <w:noProof/>
          </w:rPr>
          <w:fldChar w:fldCharType="end"/>
        </w:r>
      </w:ins>
    </w:p>
    <w:p w14:paraId="2DB4DFEF" w14:textId="77777777" w:rsidR="005C2A87" w:rsidRDefault="005C2A87">
      <w:pPr>
        <w:pStyle w:val="TOC3"/>
        <w:rPr>
          <w:ins w:id="160" w:author="Correll, Ken" w:date="2015-07-28T12:00:00Z"/>
          <w:rFonts w:asciiTheme="minorHAnsi" w:eastAsiaTheme="minorEastAsia" w:hAnsiTheme="minorHAnsi"/>
          <w:noProof/>
          <w:color w:val="auto"/>
          <w:sz w:val="22"/>
        </w:rPr>
      </w:pPr>
      <w:ins w:id="161"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"_Toc425848213"</w:instrText>
        </w:r>
        <w:r w:rsidRPr="002A7434">
          <w:rPr>
            <w:rStyle w:val="Hyperlink"/>
            <w:noProof/>
          </w:rPr>
          <w:instrText xml:space="preserve"> </w:instrText>
        </w:r>
        <w:r w:rsidRPr="002A7434">
          <w:rPr>
            <w:rStyle w:val="Hyperlink"/>
            <w:noProof/>
          </w:rPr>
          <w:fldChar w:fldCharType="separate"/>
        </w:r>
        <w:r w:rsidRPr="002A7434">
          <w:rPr>
            <w:rStyle w:val="Hyperlink"/>
            <w:noProof/>
          </w:rPr>
          <w:t>4.13.3</w:t>
        </w:r>
        <w:r>
          <w:rPr>
            <w:rFonts w:asciiTheme="minorHAnsi" w:eastAsiaTheme="minorEastAsia" w:hAnsiTheme="minorHAnsi"/>
            <w:noProof/>
            <w:color w:val="auto"/>
            <w:sz w:val="22"/>
          </w:rPr>
          <w:tab/>
        </w:r>
        <w:r w:rsidRPr="002A7434">
          <w:rPr>
            <w:rStyle w:val="Hyperlink"/>
            <w:noProof/>
          </w:rPr>
          <w:t>Device Configuration</w:t>
        </w:r>
        <w:r>
          <w:rPr>
            <w:noProof/>
            <w:webHidden/>
          </w:rPr>
          <w:tab/>
        </w:r>
        <w:r>
          <w:rPr>
            <w:noProof/>
            <w:webHidden/>
          </w:rPr>
          <w:fldChar w:fldCharType="begin"/>
        </w:r>
        <w:r>
          <w:rPr>
            <w:noProof/>
            <w:webHidden/>
          </w:rPr>
          <w:instrText xml:space="preserve"> PAGEREF _Toc425848213 \h </w:instrText>
        </w:r>
      </w:ins>
      <w:r>
        <w:rPr>
          <w:noProof/>
          <w:webHidden/>
        </w:rPr>
      </w:r>
      <w:r>
        <w:rPr>
          <w:noProof/>
          <w:webHidden/>
        </w:rPr>
        <w:fldChar w:fldCharType="separate"/>
      </w:r>
      <w:ins w:id="162" w:author="Correll, Ken" w:date="2015-07-28T12:00:00Z">
        <w:r>
          <w:rPr>
            <w:noProof/>
            <w:webHidden/>
          </w:rPr>
          <w:t>20</w:t>
        </w:r>
        <w:r>
          <w:rPr>
            <w:noProof/>
            <w:webHidden/>
          </w:rPr>
          <w:fldChar w:fldCharType="end"/>
        </w:r>
        <w:r w:rsidRPr="002A7434">
          <w:rPr>
            <w:rStyle w:val="Hyperlink"/>
            <w:noProof/>
          </w:rPr>
          <w:fldChar w:fldCharType="end"/>
        </w:r>
      </w:ins>
    </w:p>
    <w:p w14:paraId="0EFF9338" w14:textId="77777777" w:rsidR="005C2A87" w:rsidRDefault="005C2A87">
      <w:pPr>
        <w:pStyle w:val="TOC3"/>
        <w:rPr>
          <w:ins w:id="163" w:author="Correll, Ken" w:date="2015-07-28T12:00:00Z"/>
          <w:rFonts w:asciiTheme="minorHAnsi" w:eastAsiaTheme="minorEastAsia" w:hAnsiTheme="minorHAnsi"/>
          <w:noProof/>
          <w:color w:val="auto"/>
          <w:sz w:val="22"/>
        </w:rPr>
      </w:pPr>
      <w:ins w:id="164"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"_Toc425848214"</w:instrText>
        </w:r>
        <w:r w:rsidRPr="002A7434">
          <w:rPr>
            <w:rStyle w:val="Hyperlink"/>
            <w:noProof/>
          </w:rPr>
          <w:instrText xml:space="preserve"> </w:instrText>
        </w:r>
        <w:r w:rsidRPr="002A7434">
          <w:rPr>
            <w:rStyle w:val="Hyperlink"/>
            <w:noProof/>
          </w:rPr>
          <w:fldChar w:fldCharType="separate"/>
        </w:r>
        <w:r w:rsidRPr="002A7434">
          <w:rPr>
            <w:rStyle w:val="Hyperlink"/>
            <w:noProof/>
          </w:rPr>
          <w:t>4.13.4</w:t>
        </w:r>
        <w:r>
          <w:rPr>
            <w:rFonts w:asciiTheme="minorHAnsi" w:eastAsiaTheme="minorEastAsia" w:hAnsiTheme="minorHAnsi"/>
            <w:noProof/>
            <w:color w:val="auto"/>
            <w:sz w:val="22"/>
          </w:rPr>
          <w:tab/>
        </w:r>
        <w:r w:rsidRPr="002A7434">
          <w:rPr>
            <w:rStyle w:val="Hyperlink"/>
            <w:noProof/>
          </w:rPr>
          <w:t>Header for Windows Boot</w:t>
        </w:r>
        <w:r>
          <w:rPr>
            <w:noProof/>
            <w:webHidden/>
          </w:rPr>
          <w:tab/>
        </w:r>
        <w:r>
          <w:rPr>
            <w:noProof/>
            <w:webHidden/>
          </w:rPr>
          <w:fldChar w:fldCharType="begin"/>
        </w:r>
        <w:r>
          <w:rPr>
            <w:noProof/>
            <w:webHidden/>
          </w:rPr>
          <w:instrText xml:space="preserve"> PAGEREF _Toc425848214 \h </w:instrText>
        </w:r>
      </w:ins>
      <w:r>
        <w:rPr>
          <w:noProof/>
          <w:webHidden/>
        </w:rPr>
      </w:r>
      <w:r>
        <w:rPr>
          <w:noProof/>
          <w:webHidden/>
        </w:rPr>
        <w:fldChar w:fldCharType="separate"/>
      </w:r>
      <w:ins w:id="165" w:author="Correll, Ken" w:date="2015-07-28T12:00:00Z">
        <w:r>
          <w:rPr>
            <w:noProof/>
            <w:webHidden/>
          </w:rPr>
          <w:t>20</w:t>
        </w:r>
        <w:r>
          <w:rPr>
            <w:noProof/>
            <w:webHidden/>
          </w:rPr>
          <w:fldChar w:fldCharType="end"/>
        </w:r>
        <w:r w:rsidRPr="002A7434">
          <w:rPr>
            <w:rStyle w:val="Hyperlink"/>
            <w:noProof/>
          </w:rPr>
          <w:fldChar w:fldCharType="end"/>
        </w:r>
      </w:ins>
    </w:p>
    <w:p w14:paraId="7DBF7214" w14:textId="77777777" w:rsidR="005C2A87" w:rsidRDefault="005C2A87">
      <w:pPr>
        <w:pStyle w:val="TOC2"/>
        <w:rPr>
          <w:ins w:id="166" w:author="Correll, Ken" w:date="2015-07-28T12:00:00Z"/>
          <w:rFonts w:asciiTheme="minorHAnsi" w:eastAsiaTheme="minorEastAsia" w:hAnsiTheme="minorHAnsi"/>
          <w:noProof/>
          <w:color w:val="auto"/>
          <w:sz w:val="22"/>
        </w:rPr>
      </w:pPr>
      <w:ins w:id="167"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"_Toc425848215"</w:instrText>
        </w:r>
        <w:r w:rsidRPr="002A7434">
          <w:rPr>
            <w:rStyle w:val="Hyperlink"/>
            <w:noProof/>
          </w:rPr>
          <w:instrText xml:space="preserve"> </w:instrText>
        </w:r>
        <w:r w:rsidRPr="002A7434">
          <w:rPr>
            <w:rStyle w:val="Hyperlink"/>
            <w:noProof/>
          </w:rPr>
          <w:fldChar w:fldCharType="separate"/>
        </w:r>
        <w:r w:rsidRPr="002A7434">
          <w:rPr>
            <w:rStyle w:val="Hyperlink"/>
            <w:noProof/>
          </w:rPr>
          <w:t>4.14</w:t>
        </w:r>
        <w:r>
          <w:rPr>
            <w:rFonts w:asciiTheme="minorHAnsi" w:eastAsiaTheme="minorEastAsia" w:hAnsiTheme="minorHAnsi"/>
            <w:noProof/>
            <w:color w:val="auto"/>
            <w:sz w:val="22"/>
          </w:rPr>
          <w:tab/>
        </w:r>
        <w:r w:rsidRPr="002A7434">
          <w:rPr>
            <w:rStyle w:val="Hyperlink"/>
            <w:noProof/>
          </w:rPr>
          <w:t>Security Considerations</w:t>
        </w:r>
        <w:r>
          <w:rPr>
            <w:noProof/>
            <w:webHidden/>
          </w:rPr>
          <w:tab/>
        </w:r>
        <w:r>
          <w:rPr>
            <w:noProof/>
            <w:webHidden/>
          </w:rPr>
          <w:fldChar w:fldCharType="begin"/>
        </w:r>
        <w:r>
          <w:rPr>
            <w:noProof/>
            <w:webHidden/>
          </w:rPr>
          <w:instrText xml:space="preserve"> PAGEREF _Toc425848215 \h </w:instrText>
        </w:r>
      </w:ins>
      <w:r>
        <w:rPr>
          <w:noProof/>
          <w:webHidden/>
        </w:rPr>
      </w:r>
      <w:r>
        <w:rPr>
          <w:noProof/>
          <w:webHidden/>
        </w:rPr>
        <w:fldChar w:fldCharType="separate"/>
      </w:r>
      <w:ins w:id="168" w:author="Correll, Ken" w:date="2015-07-28T12:00:00Z">
        <w:r>
          <w:rPr>
            <w:noProof/>
            <w:webHidden/>
          </w:rPr>
          <w:t>20</w:t>
        </w:r>
        <w:r>
          <w:rPr>
            <w:noProof/>
            <w:webHidden/>
          </w:rPr>
          <w:fldChar w:fldCharType="end"/>
        </w:r>
        <w:r w:rsidRPr="002A7434">
          <w:rPr>
            <w:rStyle w:val="Hyperlink"/>
            <w:noProof/>
          </w:rPr>
          <w:fldChar w:fldCharType="end"/>
        </w:r>
      </w:ins>
    </w:p>
    <w:p w14:paraId="348865F3" w14:textId="77777777" w:rsidR="005C2A87" w:rsidRDefault="005C2A87">
      <w:pPr>
        <w:pStyle w:val="TOC3"/>
        <w:rPr>
          <w:ins w:id="169" w:author="Correll, Ken" w:date="2015-07-28T12:00:00Z"/>
          <w:rFonts w:asciiTheme="minorHAnsi" w:eastAsiaTheme="minorEastAsia" w:hAnsiTheme="minorHAnsi"/>
          <w:noProof/>
          <w:color w:val="auto"/>
          <w:sz w:val="22"/>
        </w:rPr>
      </w:pPr>
      <w:ins w:id="170"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"_Toc425848216"</w:instrText>
        </w:r>
        <w:r w:rsidRPr="002A7434">
          <w:rPr>
            <w:rStyle w:val="Hyperlink"/>
            <w:noProof/>
          </w:rPr>
          <w:instrText xml:space="preserve"> </w:instrText>
        </w:r>
        <w:r w:rsidRPr="002A7434">
          <w:rPr>
            <w:rStyle w:val="Hyperlink"/>
            <w:noProof/>
          </w:rPr>
          <w:fldChar w:fldCharType="separate"/>
        </w:r>
        <w:r w:rsidRPr="002A7434">
          <w:rPr>
            <w:rStyle w:val="Hyperlink"/>
            <w:noProof/>
          </w:rPr>
          <w:t>4.14.1</w:t>
        </w:r>
        <w:r>
          <w:rPr>
            <w:rFonts w:asciiTheme="minorHAnsi" w:eastAsiaTheme="minorEastAsia" w:hAnsiTheme="minorHAnsi"/>
            <w:noProof/>
            <w:color w:val="auto"/>
            <w:sz w:val="22"/>
          </w:rPr>
          <w:tab/>
        </w:r>
        <w:r w:rsidRPr="002A7434">
          <w:rPr>
            <w:rStyle w:val="Hyperlink"/>
            <w:noProof/>
          </w:rPr>
          <w:t>Security Threats</w:t>
        </w:r>
        <w:r>
          <w:rPr>
            <w:noProof/>
            <w:webHidden/>
          </w:rPr>
          <w:tab/>
        </w:r>
        <w:r>
          <w:rPr>
            <w:noProof/>
            <w:webHidden/>
          </w:rPr>
          <w:fldChar w:fldCharType="begin"/>
        </w:r>
        <w:r>
          <w:rPr>
            <w:noProof/>
            <w:webHidden/>
          </w:rPr>
          <w:instrText xml:space="preserve"> PAGEREF _Toc425848216 \h </w:instrText>
        </w:r>
      </w:ins>
      <w:r>
        <w:rPr>
          <w:noProof/>
          <w:webHidden/>
        </w:rPr>
      </w:r>
      <w:r>
        <w:rPr>
          <w:noProof/>
          <w:webHidden/>
        </w:rPr>
        <w:fldChar w:fldCharType="separate"/>
      </w:r>
      <w:ins w:id="171" w:author="Correll, Ken" w:date="2015-07-28T12:00:00Z">
        <w:r>
          <w:rPr>
            <w:noProof/>
            <w:webHidden/>
          </w:rPr>
          <w:t>20</w:t>
        </w:r>
        <w:r>
          <w:rPr>
            <w:noProof/>
            <w:webHidden/>
          </w:rPr>
          <w:fldChar w:fldCharType="end"/>
        </w:r>
        <w:r w:rsidRPr="002A7434">
          <w:rPr>
            <w:rStyle w:val="Hyperlink"/>
            <w:noProof/>
          </w:rPr>
          <w:fldChar w:fldCharType="end"/>
        </w:r>
      </w:ins>
    </w:p>
    <w:p w14:paraId="6FBBD857" w14:textId="77777777" w:rsidR="005C2A87" w:rsidRDefault="005C2A87">
      <w:pPr>
        <w:pStyle w:val="TOC3"/>
        <w:rPr>
          <w:ins w:id="172" w:author="Correll, Ken" w:date="2015-07-28T12:00:00Z"/>
          <w:rFonts w:asciiTheme="minorHAnsi" w:eastAsiaTheme="minorEastAsia" w:hAnsiTheme="minorHAnsi"/>
          <w:noProof/>
          <w:color w:val="auto"/>
          <w:sz w:val="22"/>
        </w:rPr>
      </w:pPr>
      <w:ins w:id="173"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"_Toc425848217"</w:instrText>
        </w:r>
        <w:r w:rsidRPr="002A7434">
          <w:rPr>
            <w:rStyle w:val="Hyperlink"/>
            <w:noProof/>
          </w:rPr>
          <w:instrText xml:space="preserve"> </w:instrText>
        </w:r>
        <w:r w:rsidRPr="002A7434">
          <w:rPr>
            <w:rStyle w:val="Hyperlink"/>
            <w:noProof/>
          </w:rPr>
          <w:fldChar w:fldCharType="separate"/>
        </w:r>
        <w:r w:rsidRPr="002A7434">
          <w:rPr>
            <w:rStyle w:val="Hyperlink"/>
            <w:noProof/>
          </w:rPr>
          <w:t>4.14.2</w:t>
        </w:r>
        <w:r>
          <w:rPr>
            <w:rFonts w:asciiTheme="minorHAnsi" w:eastAsiaTheme="minorEastAsia" w:hAnsiTheme="minorHAnsi"/>
            <w:noProof/>
            <w:color w:val="auto"/>
            <w:sz w:val="22"/>
          </w:rPr>
          <w:tab/>
        </w:r>
        <w:r w:rsidRPr="002A7434">
          <w:rPr>
            <w:rStyle w:val="Hyperlink"/>
            <w:noProof/>
          </w:rPr>
          <w:t>Security Tests</w:t>
        </w:r>
        <w:r>
          <w:rPr>
            <w:noProof/>
            <w:webHidden/>
          </w:rPr>
          <w:tab/>
        </w:r>
        <w:r>
          <w:rPr>
            <w:noProof/>
            <w:webHidden/>
          </w:rPr>
          <w:fldChar w:fldCharType="begin"/>
        </w:r>
        <w:r>
          <w:rPr>
            <w:noProof/>
            <w:webHidden/>
          </w:rPr>
          <w:instrText xml:space="preserve"> PAGEREF _Toc425848217 \h </w:instrText>
        </w:r>
      </w:ins>
      <w:r>
        <w:rPr>
          <w:noProof/>
          <w:webHidden/>
        </w:rPr>
      </w:r>
      <w:r>
        <w:rPr>
          <w:noProof/>
          <w:webHidden/>
        </w:rPr>
        <w:fldChar w:fldCharType="separate"/>
      </w:r>
      <w:ins w:id="174" w:author="Correll, Ken" w:date="2015-07-28T12:00:00Z">
        <w:r>
          <w:rPr>
            <w:noProof/>
            <w:webHidden/>
          </w:rPr>
          <w:t>20</w:t>
        </w:r>
        <w:r>
          <w:rPr>
            <w:noProof/>
            <w:webHidden/>
          </w:rPr>
          <w:fldChar w:fldCharType="end"/>
        </w:r>
        <w:r w:rsidRPr="002A7434">
          <w:rPr>
            <w:rStyle w:val="Hyperlink"/>
            <w:noProof/>
          </w:rPr>
          <w:fldChar w:fldCharType="end"/>
        </w:r>
      </w:ins>
    </w:p>
    <w:p w14:paraId="1467833C" w14:textId="77777777" w:rsidR="005C2A87" w:rsidRDefault="005C2A87">
      <w:pPr>
        <w:pStyle w:val="TOC3"/>
        <w:rPr>
          <w:ins w:id="175" w:author="Correll, Ken" w:date="2015-07-28T12:00:00Z"/>
          <w:rFonts w:asciiTheme="minorHAnsi" w:eastAsiaTheme="minorEastAsia" w:hAnsiTheme="minorHAnsi"/>
          <w:noProof/>
          <w:color w:val="auto"/>
          <w:sz w:val="22"/>
        </w:rPr>
      </w:pPr>
      <w:ins w:id="176"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"_Toc425848218"</w:instrText>
        </w:r>
        <w:r w:rsidRPr="002A7434">
          <w:rPr>
            <w:rStyle w:val="Hyperlink"/>
            <w:noProof/>
          </w:rPr>
          <w:instrText xml:space="preserve"> </w:instrText>
        </w:r>
        <w:r w:rsidRPr="002A7434">
          <w:rPr>
            <w:rStyle w:val="Hyperlink"/>
            <w:noProof/>
          </w:rPr>
          <w:fldChar w:fldCharType="separate"/>
        </w:r>
        <w:r w:rsidRPr="002A7434">
          <w:rPr>
            <w:rStyle w:val="Hyperlink"/>
            <w:noProof/>
          </w:rPr>
          <w:t>4.14.3</w:t>
        </w:r>
        <w:r>
          <w:rPr>
            <w:rFonts w:asciiTheme="minorHAnsi" w:eastAsiaTheme="minorEastAsia" w:hAnsiTheme="minorHAnsi"/>
            <w:noProof/>
            <w:color w:val="auto"/>
            <w:sz w:val="22"/>
          </w:rPr>
          <w:tab/>
        </w:r>
        <w:r w:rsidRPr="002A7434">
          <w:rPr>
            <w:rStyle w:val="Hyperlink"/>
            <w:noProof/>
          </w:rPr>
          <w:t>Interface Signals Implemented for Security</w:t>
        </w:r>
        <w:r>
          <w:rPr>
            <w:noProof/>
            <w:webHidden/>
          </w:rPr>
          <w:tab/>
        </w:r>
        <w:r>
          <w:rPr>
            <w:noProof/>
            <w:webHidden/>
          </w:rPr>
          <w:fldChar w:fldCharType="begin"/>
        </w:r>
        <w:r>
          <w:rPr>
            <w:noProof/>
            <w:webHidden/>
          </w:rPr>
          <w:instrText xml:space="preserve"> PAGEREF _Toc425848218 \h </w:instrText>
        </w:r>
      </w:ins>
      <w:r>
        <w:rPr>
          <w:noProof/>
          <w:webHidden/>
        </w:rPr>
      </w:r>
      <w:r>
        <w:rPr>
          <w:noProof/>
          <w:webHidden/>
        </w:rPr>
        <w:fldChar w:fldCharType="separate"/>
      </w:r>
      <w:ins w:id="177" w:author="Correll, Ken" w:date="2015-07-28T12:00:00Z">
        <w:r>
          <w:rPr>
            <w:noProof/>
            <w:webHidden/>
          </w:rPr>
          <w:t>20</w:t>
        </w:r>
        <w:r>
          <w:rPr>
            <w:noProof/>
            <w:webHidden/>
          </w:rPr>
          <w:fldChar w:fldCharType="end"/>
        </w:r>
        <w:r w:rsidRPr="002A7434">
          <w:rPr>
            <w:rStyle w:val="Hyperlink"/>
            <w:noProof/>
          </w:rPr>
          <w:fldChar w:fldCharType="end"/>
        </w:r>
      </w:ins>
    </w:p>
    <w:p w14:paraId="62225190" w14:textId="77777777" w:rsidR="005C2A87" w:rsidRDefault="005C2A87">
      <w:pPr>
        <w:pStyle w:val="TOC2"/>
        <w:rPr>
          <w:ins w:id="178" w:author="Correll, Ken" w:date="2015-07-28T12:00:00Z"/>
          <w:rFonts w:asciiTheme="minorHAnsi" w:eastAsiaTheme="minorEastAsia" w:hAnsiTheme="minorHAnsi"/>
          <w:noProof/>
          <w:color w:val="auto"/>
          <w:sz w:val="22"/>
        </w:rPr>
      </w:pPr>
      <w:ins w:id="179"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"_Toc425848219"</w:instrText>
        </w:r>
        <w:r w:rsidRPr="002A7434">
          <w:rPr>
            <w:rStyle w:val="Hyperlink"/>
            <w:noProof/>
          </w:rPr>
          <w:instrText xml:space="preserve"> </w:instrText>
        </w:r>
        <w:r w:rsidRPr="002A7434">
          <w:rPr>
            <w:rStyle w:val="Hyperlink"/>
            <w:noProof/>
          </w:rPr>
          <w:fldChar w:fldCharType="separate"/>
        </w:r>
        <w:r w:rsidRPr="002A7434">
          <w:rPr>
            <w:rStyle w:val="Hyperlink"/>
            <w:noProof/>
          </w:rPr>
          <w:t>4.15</w:t>
        </w:r>
        <w:r>
          <w:rPr>
            <w:rFonts w:asciiTheme="minorHAnsi" w:eastAsiaTheme="minorEastAsia" w:hAnsiTheme="minorHAnsi"/>
            <w:noProof/>
            <w:color w:val="auto"/>
            <w:sz w:val="22"/>
          </w:rPr>
          <w:tab/>
        </w:r>
        <w:r w:rsidRPr="002A7434">
          <w:rPr>
            <w:rStyle w:val="Hyperlink"/>
            <w:noProof/>
          </w:rPr>
          <w:t>RTL Design Libraries</w:t>
        </w:r>
        <w:r>
          <w:rPr>
            <w:noProof/>
            <w:webHidden/>
          </w:rPr>
          <w:tab/>
        </w:r>
        <w:r>
          <w:rPr>
            <w:noProof/>
            <w:webHidden/>
          </w:rPr>
          <w:fldChar w:fldCharType="begin"/>
        </w:r>
        <w:r>
          <w:rPr>
            <w:noProof/>
            <w:webHidden/>
          </w:rPr>
          <w:instrText xml:space="preserve"> PAGEREF _Toc425848219 \h </w:instrText>
        </w:r>
      </w:ins>
      <w:r>
        <w:rPr>
          <w:noProof/>
          <w:webHidden/>
        </w:rPr>
      </w:r>
      <w:r>
        <w:rPr>
          <w:noProof/>
          <w:webHidden/>
        </w:rPr>
        <w:fldChar w:fldCharType="separate"/>
      </w:r>
      <w:ins w:id="180" w:author="Correll, Ken" w:date="2015-07-28T12:00:00Z">
        <w:r>
          <w:rPr>
            <w:noProof/>
            <w:webHidden/>
          </w:rPr>
          <w:t>20</w:t>
        </w:r>
        <w:r>
          <w:rPr>
            <w:noProof/>
            <w:webHidden/>
          </w:rPr>
          <w:fldChar w:fldCharType="end"/>
        </w:r>
        <w:r w:rsidRPr="002A7434">
          <w:rPr>
            <w:rStyle w:val="Hyperlink"/>
            <w:noProof/>
          </w:rPr>
          <w:fldChar w:fldCharType="end"/>
        </w:r>
      </w:ins>
    </w:p>
    <w:p w14:paraId="599FE710" w14:textId="77777777" w:rsidR="005C2A87" w:rsidRDefault="005C2A87">
      <w:pPr>
        <w:pStyle w:val="TOC2"/>
        <w:rPr>
          <w:ins w:id="181" w:author="Correll, Ken" w:date="2015-07-28T12:00:00Z"/>
          <w:rFonts w:asciiTheme="minorHAnsi" w:eastAsiaTheme="minorEastAsia" w:hAnsiTheme="minorHAnsi"/>
          <w:noProof/>
          <w:color w:val="auto"/>
          <w:sz w:val="22"/>
        </w:rPr>
      </w:pPr>
      <w:ins w:id="182"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"_Toc425848220"</w:instrText>
        </w:r>
        <w:r w:rsidRPr="002A7434">
          <w:rPr>
            <w:rStyle w:val="Hyperlink"/>
            <w:noProof/>
          </w:rPr>
          <w:instrText xml:space="preserve"> </w:instrText>
        </w:r>
        <w:r w:rsidRPr="002A7434">
          <w:rPr>
            <w:rStyle w:val="Hyperlink"/>
            <w:noProof/>
          </w:rPr>
          <w:fldChar w:fldCharType="separate"/>
        </w:r>
        <w:r w:rsidRPr="002A7434">
          <w:rPr>
            <w:rStyle w:val="Hyperlink"/>
            <w:noProof/>
          </w:rPr>
          <w:t>4.16</w:t>
        </w:r>
        <w:r>
          <w:rPr>
            <w:rFonts w:asciiTheme="minorHAnsi" w:eastAsiaTheme="minorEastAsia" w:hAnsiTheme="minorHAnsi"/>
            <w:noProof/>
            <w:color w:val="auto"/>
            <w:sz w:val="22"/>
          </w:rPr>
          <w:tab/>
        </w:r>
        <w:r w:rsidRPr="002A7434">
          <w:rPr>
            <w:rStyle w:val="Hyperlink"/>
            <w:noProof/>
          </w:rPr>
          <w:t>RTL Uniquification</w:t>
        </w:r>
        <w:r>
          <w:rPr>
            <w:noProof/>
            <w:webHidden/>
          </w:rPr>
          <w:tab/>
        </w:r>
        <w:r>
          <w:rPr>
            <w:noProof/>
            <w:webHidden/>
          </w:rPr>
          <w:fldChar w:fldCharType="begin"/>
        </w:r>
        <w:r>
          <w:rPr>
            <w:noProof/>
            <w:webHidden/>
          </w:rPr>
          <w:instrText xml:space="preserve"> PAGEREF _Toc425848220 \h </w:instrText>
        </w:r>
      </w:ins>
      <w:r>
        <w:rPr>
          <w:noProof/>
          <w:webHidden/>
        </w:rPr>
      </w:r>
      <w:r>
        <w:rPr>
          <w:noProof/>
          <w:webHidden/>
        </w:rPr>
        <w:fldChar w:fldCharType="separate"/>
      </w:r>
      <w:ins w:id="183" w:author="Correll, Ken" w:date="2015-07-28T12:00:00Z">
        <w:r>
          <w:rPr>
            <w:noProof/>
            <w:webHidden/>
          </w:rPr>
          <w:t>20</w:t>
        </w:r>
        <w:r>
          <w:rPr>
            <w:noProof/>
            <w:webHidden/>
          </w:rPr>
          <w:fldChar w:fldCharType="end"/>
        </w:r>
        <w:r w:rsidRPr="002A7434">
          <w:rPr>
            <w:rStyle w:val="Hyperlink"/>
            <w:noProof/>
          </w:rPr>
          <w:fldChar w:fldCharType="end"/>
        </w:r>
      </w:ins>
    </w:p>
    <w:p w14:paraId="66704446" w14:textId="77777777" w:rsidR="005C2A87" w:rsidRDefault="005C2A87">
      <w:pPr>
        <w:pStyle w:val="TOC2"/>
        <w:rPr>
          <w:ins w:id="184" w:author="Correll, Ken" w:date="2015-07-28T12:00:00Z"/>
          <w:rFonts w:asciiTheme="minorHAnsi" w:eastAsiaTheme="minorEastAsia" w:hAnsiTheme="minorHAnsi"/>
          <w:noProof/>
          <w:color w:val="auto"/>
          <w:sz w:val="22"/>
        </w:rPr>
      </w:pPr>
      <w:ins w:id="185"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"_Toc425848221"</w:instrText>
        </w:r>
        <w:r w:rsidRPr="002A7434">
          <w:rPr>
            <w:rStyle w:val="Hyperlink"/>
            <w:noProof/>
          </w:rPr>
          <w:instrText xml:space="preserve"> </w:instrText>
        </w:r>
        <w:r w:rsidRPr="002A7434">
          <w:rPr>
            <w:rStyle w:val="Hyperlink"/>
            <w:noProof/>
          </w:rPr>
          <w:fldChar w:fldCharType="separate"/>
        </w:r>
        <w:r w:rsidRPr="002A7434">
          <w:rPr>
            <w:rStyle w:val="Hyperlink"/>
            <w:noProof/>
          </w:rPr>
          <w:t>4.17</w:t>
        </w:r>
        <w:r>
          <w:rPr>
            <w:rFonts w:asciiTheme="minorHAnsi" w:eastAsiaTheme="minorEastAsia" w:hAnsiTheme="minorHAnsi"/>
            <w:noProof/>
            <w:color w:val="auto"/>
            <w:sz w:val="22"/>
          </w:rPr>
          <w:tab/>
        </w:r>
        <w:r w:rsidRPr="002A7434">
          <w:rPr>
            <w:rStyle w:val="Hyperlink"/>
            <w:noProof/>
          </w:rPr>
          <w:t>Emulation Support</w:t>
        </w:r>
        <w:r>
          <w:rPr>
            <w:noProof/>
            <w:webHidden/>
          </w:rPr>
          <w:tab/>
        </w:r>
        <w:r>
          <w:rPr>
            <w:noProof/>
            <w:webHidden/>
          </w:rPr>
          <w:fldChar w:fldCharType="begin"/>
        </w:r>
        <w:r>
          <w:rPr>
            <w:noProof/>
            <w:webHidden/>
          </w:rPr>
          <w:instrText xml:space="preserve"> PAGEREF _Toc425848221 \h </w:instrText>
        </w:r>
      </w:ins>
      <w:r>
        <w:rPr>
          <w:noProof/>
          <w:webHidden/>
        </w:rPr>
      </w:r>
      <w:r>
        <w:rPr>
          <w:noProof/>
          <w:webHidden/>
        </w:rPr>
        <w:fldChar w:fldCharType="separate"/>
      </w:r>
      <w:ins w:id="186" w:author="Correll, Ken" w:date="2015-07-28T12:00:00Z">
        <w:r>
          <w:rPr>
            <w:noProof/>
            <w:webHidden/>
          </w:rPr>
          <w:t>20</w:t>
        </w:r>
        <w:r>
          <w:rPr>
            <w:noProof/>
            <w:webHidden/>
          </w:rPr>
          <w:fldChar w:fldCharType="end"/>
        </w:r>
        <w:r w:rsidRPr="002A7434">
          <w:rPr>
            <w:rStyle w:val="Hyperlink"/>
            <w:noProof/>
          </w:rPr>
          <w:fldChar w:fldCharType="end"/>
        </w:r>
      </w:ins>
    </w:p>
    <w:p w14:paraId="7BF82E1B" w14:textId="77777777" w:rsidR="005C2A87" w:rsidRDefault="005C2A87">
      <w:pPr>
        <w:pStyle w:val="TOC1"/>
        <w:rPr>
          <w:ins w:id="187" w:author="Correll, Ken" w:date="2015-07-28T12:00:00Z"/>
          <w:rFonts w:asciiTheme="minorHAnsi" w:eastAsiaTheme="minorEastAsia" w:hAnsiTheme="minorHAnsi"/>
          <w:noProof/>
          <w:color w:val="auto"/>
          <w:sz w:val="22"/>
        </w:rPr>
      </w:pPr>
      <w:ins w:id="188"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"_Toc425848222"</w:instrText>
        </w:r>
        <w:r w:rsidRPr="002A7434">
          <w:rPr>
            <w:rStyle w:val="Hyperlink"/>
            <w:noProof/>
          </w:rPr>
          <w:instrText xml:space="preserve"> </w:instrText>
        </w:r>
        <w:r w:rsidRPr="002A7434">
          <w:rPr>
            <w:rStyle w:val="Hyperlink"/>
            <w:noProof/>
          </w:rPr>
          <w:fldChar w:fldCharType="separate"/>
        </w:r>
        <w:r w:rsidRPr="002A7434">
          <w:rPr>
            <w:rStyle w:val="Hyperlink"/>
            <w:noProof/>
          </w:rPr>
          <w:t>5</w:t>
        </w:r>
        <w:r>
          <w:rPr>
            <w:rFonts w:asciiTheme="minorHAnsi" w:eastAsiaTheme="minorEastAsia" w:hAnsiTheme="minorHAnsi"/>
            <w:noProof/>
            <w:color w:val="auto"/>
            <w:sz w:val="22"/>
          </w:rPr>
          <w:tab/>
        </w:r>
        <w:r w:rsidRPr="002A7434">
          <w:rPr>
            <w:rStyle w:val="Hyperlink"/>
            <w:noProof/>
          </w:rPr>
          <w:t>Verification Information for Integration</w:t>
        </w:r>
        <w:r>
          <w:rPr>
            <w:noProof/>
            <w:webHidden/>
          </w:rPr>
          <w:tab/>
        </w:r>
        <w:r>
          <w:rPr>
            <w:noProof/>
            <w:webHidden/>
          </w:rPr>
          <w:fldChar w:fldCharType="begin"/>
        </w:r>
        <w:r>
          <w:rPr>
            <w:noProof/>
            <w:webHidden/>
          </w:rPr>
          <w:instrText xml:space="preserve"> PAGEREF _Toc425848222 \h </w:instrText>
        </w:r>
      </w:ins>
      <w:r>
        <w:rPr>
          <w:noProof/>
          <w:webHidden/>
        </w:rPr>
      </w:r>
      <w:r>
        <w:rPr>
          <w:noProof/>
          <w:webHidden/>
        </w:rPr>
        <w:fldChar w:fldCharType="separate"/>
      </w:r>
      <w:ins w:id="189" w:author="Correll, Ken" w:date="2015-07-28T12:00:00Z">
        <w:r>
          <w:rPr>
            <w:noProof/>
            <w:webHidden/>
          </w:rPr>
          <w:t>21</w:t>
        </w:r>
        <w:r>
          <w:rPr>
            <w:noProof/>
            <w:webHidden/>
          </w:rPr>
          <w:fldChar w:fldCharType="end"/>
        </w:r>
        <w:r w:rsidRPr="002A7434">
          <w:rPr>
            <w:rStyle w:val="Hyperlink"/>
            <w:noProof/>
          </w:rPr>
          <w:fldChar w:fldCharType="end"/>
        </w:r>
      </w:ins>
    </w:p>
    <w:p w14:paraId="7B0DCB99" w14:textId="77777777" w:rsidR="005C2A87" w:rsidRDefault="005C2A87">
      <w:pPr>
        <w:pStyle w:val="TOC2"/>
        <w:rPr>
          <w:ins w:id="190" w:author="Correll, Ken" w:date="2015-07-28T12:00:00Z"/>
          <w:rFonts w:asciiTheme="minorHAnsi" w:eastAsiaTheme="minorEastAsia" w:hAnsiTheme="minorHAnsi"/>
          <w:noProof/>
          <w:color w:val="auto"/>
          <w:sz w:val="22"/>
        </w:rPr>
      </w:pPr>
      <w:ins w:id="191"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"_Toc425848223"</w:instrText>
        </w:r>
        <w:r w:rsidRPr="002A7434">
          <w:rPr>
            <w:rStyle w:val="Hyperlink"/>
            <w:noProof/>
          </w:rPr>
          <w:instrText xml:space="preserve"> </w:instrText>
        </w:r>
        <w:r w:rsidRPr="002A7434">
          <w:rPr>
            <w:rStyle w:val="Hyperlink"/>
            <w:noProof/>
          </w:rPr>
          <w:fldChar w:fldCharType="separate"/>
        </w:r>
        <w:r w:rsidRPr="002A7434">
          <w:rPr>
            <w:rStyle w:val="Hyperlink"/>
            <w:noProof/>
          </w:rPr>
          <w:t>5.1</w:t>
        </w:r>
        <w:r>
          <w:rPr>
            <w:rFonts w:asciiTheme="minorHAnsi" w:eastAsiaTheme="minorEastAsia" w:hAnsiTheme="minorHAnsi"/>
            <w:noProof/>
            <w:color w:val="auto"/>
            <w:sz w:val="22"/>
          </w:rPr>
          <w:tab/>
        </w:r>
        <w:r w:rsidRPr="002A7434">
          <w:rPr>
            <w:rStyle w:val="Hyperlink"/>
            <w:noProof/>
          </w:rPr>
          <w:t>IP Testbench Overview</w:t>
        </w:r>
        <w:r>
          <w:rPr>
            <w:noProof/>
            <w:webHidden/>
          </w:rPr>
          <w:tab/>
        </w:r>
        <w:r>
          <w:rPr>
            <w:noProof/>
            <w:webHidden/>
          </w:rPr>
          <w:fldChar w:fldCharType="begin"/>
        </w:r>
        <w:r>
          <w:rPr>
            <w:noProof/>
            <w:webHidden/>
          </w:rPr>
          <w:instrText xml:space="preserve"> PAGEREF _Toc425848223 \h </w:instrText>
        </w:r>
      </w:ins>
      <w:r>
        <w:rPr>
          <w:noProof/>
          <w:webHidden/>
        </w:rPr>
      </w:r>
      <w:r>
        <w:rPr>
          <w:noProof/>
          <w:webHidden/>
        </w:rPr>
        <w:fldChar w:fldCharType="separate"/>
      </w:r>
      <w:ins w:id="192" w:author="Correll, Ken" w:date="2015-07-28T12:00:00Z">
        <w:r>
          <w:rPr>
            <w:noProof/>
            <w:webHidden/>
          </w:rPr>
          <w:t>21</w:t>
        </w:r>
        <w:r>
          <w:rPr>
            <w:noProof/>
            <w:webHidden/>
          </w:rPr>
          <w:fldChar w:fldCharType="end"/>
        </w:r>
        <w:r w:rsidRPr="002A7434">
          <w:rPr>
            <w:rStyle w:val="Hyperlink"/>
            <w:noProof/>
          </w:rPr>
          <w:fldChar w:fldCharType="end"/>
        </w:r>
      </w:ins>
    </w:p>
    <w:p w14:paraId="5B48AE48" w14:textId="77777777" w:rsidR="005C2A87" w:rsidRDefault="005C2A87">
      <w:pPr>
        <w:pStyle w:val="TOC2"/>
        <w:rPr>
          <w:ins w:id="193" w:author="Correll, Ken" w:date="2015-07-28T12:00:00Z"/>
          <w:rFonts w:asciiTheme="minorHAnsi" w:eastAsiaTheme="minorEastAsia" w:hAnsiTheme="minorHAnsi"/>
          <w:noProof/>
          <w:color w:val="auto"/>
          <w:sz w:val="22"/>
        </w:rPr>
      </w:pPr>
      <w:ins w:id="194"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"_Toc425848224"</w:instrText>
        </w:r>
        <w:r w:rsidRPr="002A7434">
          <w:rPr>
            <w:rStyle w:val="Hyperlink"/>
            <w:noProof/>
          </w:rPr>
          <w:instrText xml:space="preserve"> </w:instrText>
        </w:r>
        <w:r w:rsidRPr="002A7434">
          <w:rPr>
            <w:rStyle w:val="Hyperlink"/>
            <w:noProof/>
          </w:rPr>
          <w:fldChar w:fldCharType="separate"/>
        </w:r>
        <w:r w:rsidRPr="002A7434">
          <w:rPr>
            <w:rStyle w:val="Hyperlink"/>
            <w:noProof/>
          </w:rPr>
          <w:t>5.2</w:t>
        </w:r>
        <w:r>
          <w:rPr>
            <w:rFonts w:asciiTheme="minorHAnsi" w:eastAsiaTheme="minorEastAsia" w:hAnsiTheme="minorHAnsi"/>
            <w:noProof/>
            <w:color w:val="auto"/>
            <w:sz w:val="22"/>
          </w:rPr>
          <w:tab/>
        </w:r>
        <w:r w:rsidRPr="002A7434">
          <w:rPr>
            <w:rStyle w:val="Hyperlink"/>
            <w:noProof/>
          </w:rPr>
          <w:t>IP does not use any unit level test bench or test island.Reusable IP Testbench Components</w:t>
        </w:r>
        <w:r>
          <w:rPr>
            <w:noProof/>
            <w:webHidden/>
          </w:rPr>
          <w:tab/>
        </w:r>
        <w:r>
          <w:rPr>
            <w:noProof/>
            <w:webHidden/>
          </w:rPr>
          <w:fldChar w:fldCharType="begin"/>
        </w:r>
        <w:r>
          <w:rPr>
            <w:noProof/>
            <w:webHidden/>
          </w:rPr>
          <w:instrText xml:space="preserve"> PAGEREF _Toc425848224 \h </w:instrText>
        </w:r>
      </w:ins>
      <w:r>
        <w:rPr>
          <w:noProof/>
          <w:webHidden/>
        </w:rPr>
      </w:r>
      <w:r>
        <w:rPr>
          <w:noProof/>
          <w:webHidden/>
        </w:rPr>
        <w:fldChar w:fldCharType="separate"/>
      </w:r>
      <w:ins w:id="195" w:author="Correll, Ken" w:date="2015-07-28T12:00:00Z">
        <w:r>
          <w:rPr>
            <w:noProof/>
            <w:webHidden/>
          </w:rPr>
          <w:t>21</w:t>
        </w:r>
        <w:r>
          <w:rPr>
            <w:noProof/>
            <w:webHidden/>
          </w:rPr>
          <w:fldChar w:fldCharType="end"/>
        </w:r>
        <w:r w:rsidRPr="002A7434">
          <w:rPr>
            <w:rStyle w:val="Hyperlink"/>
            <w:noProof/>
          </w:rPr>
          <w:fldChar w:fldCharType="end"/>
        </w:r>
      </w:ins>
    </w:p>
    <w:p w14:paraId="0E52EA2F" w14:textId="77777777" w:rsidR="005C2A87" w:rsidRDefault="005C2A87">
      <w:pPr>
        <w:pStyle w:val="TOC3"/>
        <w:rPr>
          <w:ins w:id="196" w:author="Correll, Ken" w:date="2015-07-28T12:00:00Z"/>
          <w:rFonts w:asciiTheme="minorHAnsi" w:eastAsiaTheme="minorEastAsia" w:hAnsiTheme="minorHAnsi"/>
          <w:noProof/>
          <w:color w:val="auto"/>
          <w:sz w:val="22"/>
        </w:rPr>
      </w:pPr>
      <w:ins w:id="197"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"_Toc425848225"</w:instrText>
        </w:r>
        <w:r w:rsidRPr="002A7434">
          <w:rPr>
            <w:rStyle w:val="Hyperlink"/>
            <w:noProof/>
          </w:rPr>
          <w:instrText xml:space="preserve"> </w:instrText>
        </w:r>
        <w:r w:rsidRPr="002A7434">
          <w:rPr>
            <w:rStyle w:val="Hyperlink"/>
            <w:noProof/>
          </w:rPr>
          <w:fldChar w:fldCharType="separate"/>
        </w:r>
        <w:r w:rsidRPr="002A7434">
          <w:rPr>
            <w:rStyle w:val="Hyperlink"/>
            <w:noProof/>
          </w:rPr>
          <w:t>5.2.1</w:t>
        </w:r>
        <w:r>
          <w:rPr>
            <w:rFonts w:asciiTheme="minorHAnsi" w:eastAsiaTheme="minorEastAsia" w:hAnsiTheme="minorHAnsi"/>
            <w:noProof/>
            <w:color w:val="auto"/>
            <w:sz w:val="22"/>
          </w:rPr>
          <w:tab/>
        </w:r>
        <w:r w:rsidRPr="002A7434">
          <w:rPr>
            <w:rStyle w:val="Hyperlink"/>
            <w:noProof/>
          </w:rPr>
          <w:t>Test Island</w:t>
        </w:r>
        <w:r>
          <w:rPr>
            <w:noProof/>
            <w:webHidden/>
          </w:rPr>
          <w:tab/>
        </w:r>
        <w:r>
          <w:rPr>
            <w:noProof/>
            <w:webHidden/>
          </w:rPr>
          <w:fldChar w:fldCharType="begin"/>
        </w:r>
        <w:r>
          <w:rPr>
            <w:noProof/>
            <w:webHidden/>
          </w:rPr>
          <w:instrText xml:space="preserve"> PAGEREF _Toc425848225 \h </w:instrText>
        </w:r>
      </w:ins>
      <w:r>
        <w:rPr>
          <w:noProof/>
          <w:webHidden/>
        </w:rPr>
      </w:r>
      <w:r>
        <w:rPr>
          <w:noProof/>
          <w:webHidden/>
        </w:rPr>
        <w:fldChar w:fldCharType="separate"/>
      </w:r>
      <w:ins w:id="198" w:author="Correll, Ken" w:date="2015-07-28T12:00:00Z">
        <w:r>
          <w:rPr>
            <w:noProof/>
            <w:webHidden/>
          </w:rPr>
          <w:t>21</w:t>
        </w:r>
        <w:r>
          <w:rPr>
            <w:noProof/>
            <w:webHidden/>
          </w:rPr>
          <w:fldChar w:fldCharType="end"/>
        </w:r>
        <w:r w:rsidRPr="002A7434">
          <w:rPr>
            <w:rStyle w:val="Hyperlink"/>
            <w:noProof/>
          </w:rPr>
          <w:fldChar w:fldCharType="end"/>
        </w:r>
      </w:ins>
    </w:p>
    <w:p w14:paraId="1DEEC160" w14:textId="77777777" w:rsidR="005C2A87" w:rsidRDefault="005C2A87">
      <w:pPr>
        <w:pStyle w:val="TOC3"/>
        <w:rPr>
          <w:ins w:id="199" w:author="Correll, Ken" w:date="2015-07-28T12:00:00Z"/>
          <w:rFonts w:asciiTheme="minorHAnsi" w:eastAsiaTheme="minorEastAsia" w:hAnsiTheme="minorHAnsi"/>
          <w:noProof/>
          <w:color w:val="auto"/>
          <w:sz w:val="22"/>
        </w:rPr>
      </w:pPr>
      <w:ins w:id="200"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"_Toc425848226"</w:instrText>
        </w:r>
        <w:r w:rsidRPr="002A7434">
          <w:rPr>
            <w:rStyle w:val="Hyperlink"/>
            <w:noProof/>
          </w:rPr>
          <w:instrText xml:space="preserve"> </w:instrText>
        </w:r>
        <w:r w:rsidRPr="002A7434">
          <w:rPr>
            <w:rStyle w:val="Hyperlink"/>
            <w:noProof/>
          </w:rPr>
          <w:fldChar w:fldCharType="separate"/>
        </w:r>
        <w:r w:rsidRPr="002A7434">
          <w:rPr>
            <w:rStyle w:val="Hyperlink"/>
            <w:noProof/>
          </w:rPr>
          <w:t>5.2.2</w:t>
        </w:r>
        <w:r>
          <w:rPr>
            <w:rFonts w:asciiTheme="minorHAnsi" w:eastAsiaTheme="minorEastAsia" w:hAnsiTheme="minorHAnsi"/>
            <w:noProof/>
            <w:color w:val="auto"/>
            <w:sz w:val="22"/>
          </w:rPr>
          <w:tab/>
        </w:r>
        <w:r w:rsidRPr="002A7434">
          <w:rPr>
            <w:rStyle w:val="Hyperlink"/>
            <w:noProof/>
          </w:rPr>
          <w:t>Collage or Sandbox Files</w:t>
        </w:r>
        <w:r>
          <w:rPr>
            <w:noProof/>
            <w:webHidden/>
          </w:rPr>
          <w:tab/>
        </w:r>
        <w:r>
          <w:rPr>
            <w:noProof/>
            <w:webHidden/>
          </w:rPr>
          <w:fldChar w:fldCharType="begin"/>
        </w:r>
        <w:r>
          <w:rPr>
            <w:noProof/>
            <w:webHidden/>
          </w:rPr>
          <w:instrText xml:space="preserve"> PAGEREF _Toc425848226 \h </w:instrText>
        </w:r>
      </w:ins>
      <w:r>
        <w:rPr>
          <w:noProof/>
          <w:webHidden/>
        </w:rPr>
      </w:r>
      <w:r>
        <w:rPr>
          <w:noProof/>
          <w:webHidden/>
        </w:rPr>
        <w:fldChar w:fldCharType="separate"/>
      </w:r>
      <w:ins w:id="201" w:author="Correll, Ken" w:date="2015-07-28T12:00:00Z">
        <w:r>
          <w:rPr>
            <w:noProof/>
            <w:webHidden/>
          </w:rPr>
          <w:t>21</w:t>
        </w:r>
        <w:r>
          <w:rPr>
            <w:noProof/>
            <w:webHidden/>
          </w:rPr>
          <w:fldChar w:fldCharType="end"/>
        </w:r>
        <w:r w:rsidRPr="002A7434">
          <w:rPr>
            <w:rStyle w:val="Hyperlink"/>
            <w:noProof/>
          </w:rPr>
          <w:fldChar w:fldCharType="end"/>
        </w:r>
      </w:ins>
    </w:p>
    <w:p w14:paraId="6B7D5178" w14:textId="77777777" w:rsidR="005C2A87" w:rsidRDefault="005C2A87">
      <w:pPr>
        <w:pStyle w:val="TOC3"/>
        <w:rPr>
          <w:ins w:id="202" w:author="Correll, Ken" w:date="2015-07-28T12:00:00Z"/>
          <w:rFonts w:asciiTheme="minorHAnsi" w:eastAsiaTheme="minorEastAsia" w:hAnsiTheme="minorHAnsi"/>
          <w:noProof/>
          <w:color w:val="auto"/>
          <w:sz w:val="22"/>
        </w:rPr>
      </w:pPr>
      <w:ins w:id="203"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"_Toc425848227"</w:instrText>
        </w:r>
        <w:r w:rsidRPr="002A7434">
          <w:rPr>
            <w:rStyle w:val="Hyperlink"/>
            <w:noProof/>
          </w:rPr>
          <w:instrText xml:space="preserve"> </w:instrText>
        </w:r>
        <w:r w:rsidRPr="002A7434">
          <w:rPr>
            <w:rStyle w:val="Hyperlink"/>
            <w:noProof/>
          </w:rPr>
          <w:fldChar w:fldCharType="separate"/>
        </w:r>
        <w:r w:rsidRPr="002A7434">
          <w:rPr>
            <w:rStyle w:val="Hyperlink"/>
            <w:noProof/>
          </w:rPr>
          <w:t>5.2.3</w:t>
        </w:r>
        <w:r>
          <w:rPr>
            <w:rFonts w:asciiTheme="minorHAnsi" w:eastAsiaTheme="minorEastAsia" w:hAnsiTheme="minorHAnsi"/>
            <w:noProof/>
            <w:color w:val="auto"/>
            <w:sz w:val="22"/>
          </w:rPr>
          <w:tab/>
        </w:r>
        <w:r w:rsidRPr="002A7434">
          <w:rPr>
            <w:rStyle w:val="Hyperlink"/>
            <w:noProof/>
          </w:rPr>
          <w:t>IP Environment</w:t>
        </w:r>
        <w:r>
          <w:rPr>
            <w:noProof/>
            <w:webHidden/>
          </w:rPr>
          <w:tab/>
        </w:r>
        <w:r>
          <w:rPr>
            <w:noProof/>
            <w:webHidden/>
          </w:rPr>
          <w:fldChar w:fldCharType="begin"/>
        </w:r>
        <w:r>
          <w:rPr>
            <w:noProof/>
            <w:webHidden/>
          </w:rPr>
          <w:instrText xml:space="preserve"> PAGEREF _Toc425848227 \h </w:instrText>
        </w:r>
      </w:ins>
      <w:r>
        <w:rPr>
          <w:noProof/>
          <w:webHidden/>
        </w:rPr>
      </w:r>
      <w:r>
        <w:rPr>
          <w:noProof/>
          <w:webHidden/>
        </w:rPr>
        <w:fldChar w:fldCharType="separate"/>
      </w:r>
      <w:ins w:id="204" w:author="Correll, Ken" w:date="2015-07-28T12:00:00Z">
        <w:r>
          <w:rPr>
            <w:noProof/>
            <w:webHidden/>
          </w:rPr>
          <w:t>23</w:t>
        </w:r>
        <w:r>
          <w:rPr>
            <w:noProof/>
            <w:webHidden/>
          </w:rPr>
          <w:fldChar w:fldCharType="end"/>
        </w:r>
        <w:r w:rsidRPr="002A7434">
          <w:rPr>
            <w:rStyle w:val="Hyperlink"/>
            <w:noProof/>
          </w:rPr>
          <w:fldChar w:fldCharType="end"/>
        </w:r>
      </w:ins>
    </w:p>
    <w:p w14:paraId="41AB6161" w14:textId="77777777" w:rsidR="005C2A87" w:rsidRDefault="005C2A87">
      <w:pPr>
        <w:pStyle w:val="TOC3"/>
        <w:rPr>
          <w:ins w:id="205" w:author="Correll, Ken" w:date="2015-07-28T12:00:00Z"/>
          <w:rFonts w:asciiTheme="minorHAnsi" w:eastAsiaTheme="minorEastAsia" w:hAnsiTheme="minorHAnsi"/>
          <w:noProof/>
          <w:color w:val="auto"/>
          <w:sz w:val="22"/>
        </w:rPr>
      </w:pPr>
      <w:ins w:id="206"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"_Toc425848228"</w:instrText>
        </w:r>
        <w:r w:rsidRPr="002A7434">
          <w:rPr>
            <w:rStyle w:val="Hyperlink"/>
            <w:noProof/>
          </w:rPr>
          <w:instrText xml:space="preserve"> </w:instrText>
        </w:r>
        <w:r w:rsidRPr="002A7434">
          <w:rPr>
            <w:rStyle w:val="Hyperlink"/>
            <w:noProof/>
          </w:rPr>
          <w:fldChar w:fldCharType="separate"/>
        </w:r>
        <w:r w:rsidRPr="002A7434">
          <w:rPr>
            <w:rStyle w:val="Hyperlink"/>
            <w:noProof/>
          </w:rPr>
          <w:t>5.2.4</w:t>
        </w:r>
        <w:r>
          <w:rPr>
            <w:rFonts w:asciiTheme="minorHAnsi" w:eastAsiaTheme="minorEastAsia" w:hAnsiTheme="minorHAnsi"/>
            <w:noProof/>
            <w:color w:val="auto"/>
            <w:sz w:val="22"/>
          </w:rPr>
          <w:tab/>
        </w:r>
        <w:r w:rsidRPr="002A7434">
          <w:rPr>
            <w:rStyle w:val="Hyperlink"/>
            <w:noProof/>
          </w:rPr>
          <w:t>N/A. IP does not has any fuse requirements.Sequences</w:t>
        </w:r>
        <w:r>
          <w:rPr>
            <w:noProof/>
            <w:webHidden/>
          </w:rPr>
          <w:tab/>
        </w:r>
        <w:r>
          <w:rPr>
            <w:noProof/>
            <w:webHidden/>
          </w:rPr>
          <w:fldChar w:fldCharType="begin"/>
        </w:r>
        <w:r>
          <w:rPr>
            <w:noProof/>
            <w:webHidden/>
          </w:rPr>
          <w:instrText xml:space="preserve"> PAGEREF _Toc425848228 \h </w:instrText>
        </w:r>
      </w:ins>
      <w:r>
        <w:rPr>
          <w:noProof/>
          <w:webHidden/>
        </w:rPr>
      </w:r>
      <w:r>
        <w:rPr>
          <w:noProof/>
          <w:webHidden/>
        </w:rPr>
        <w:fldChar w:fldCharType="separate"/>
      </w:r>
      <w:ins w:id="207" w:author="Correll, Ken" w:date="2015-07-28T12:00:00Z">
        <w:r>
          <w:rPr>
            <w:noProof/>
            <w:webHidden/>
          </w:rPr>
          <w:t>24</w:t>
        </w:r>
        <w:r>
          <w:rPr>
            <w:noProof/>
            <w:webHidden/>
          </w:rPr>
          <w:fldChar w:fldCharType="end"/>
        </w:r>
        <w:r w:rsidRPr="002A7434">
          <w:rPr>
            <w:rStyle w:val="Hyperlink"/>
            <w:noProof/>
          </w:rPr>
          <w:fldChar w:fldCharType="end"/>
        </w:r>
      </w:ins>
    </w:p>
    <w:p w14:paraId="66C39895" w14:textId="77777777" w:rsidR="005C2A87" w:rsidRDefault="005C2A87">
      <w:pPr>
        <w:pStyle w:val="TOC3"/>
        <w:rPr>
          <w:ins w:id="208" w:author="Correll, Ken" w:date="2015-07-28T12:00:00Z"/>
          <w:rFonts w:asciiTheme="minorHAnsi" w:eastAsiaTheme="minorEastAsia" w:hAnsiTheme="minorHAnsi"/>
          <w:noProof/>
          <w:color w:val="auto"/>
          <w:sz w:val="22"/>
        </w:rPr>
      </w:pPr>
      <w:ins w:id="209"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"_Toc425848229"</w:instrText>
        </w:r>
        <w:r w:rsidRPr="002A7434">
          <w:rPr>
            <w:rStyle w:val="Hyperlink"/>
            <w:noProof/>
          </w:rPr>
          <w:instrText xml:space="preserve"> </w:instrText>
        </w:r>
        <w:r w:rsidRPr="002A7434">
          <w:rPr>
            <w:rStyle w:val="Hyperlink"/>
            <w:noProof/>
          </w:rPr>
          <w:fldChar w:fldCharType="separate"/>
        </w:r>
        <w:r w:rsidRPr="002A7434">
          <w:rPr>
            <w:rStyle w:val="Hyperlink"/>
            <w:noProof/>
          </w:rPr>
          <w:t>5.2.5</w:t>
        </w:r>
        <w:r>
          <w:rPr>
            <w:rFonts w:asciiTheme="minorHAnsi" w:eastAsiaTheme="minorEastAsia" w:hAnsiTheme="minorHAnsi"/>
            <w:noProof/>
            <w:color w:val="auto"/>
            <w:sz w:val="22"/>
          </w:rPr>
          <w:tab/>
        </w:r>
        <w:r w:rsidRPr="002A7434">
          <w:rPr>
            <w:rStyle w:val="Hyperlink"/>
            <w:noProof/>
          </w:rPr>
          <w:t>Ip does not used any sequences or extended sequences.Miscellaneous</w:t>
        </w:r>
        <w:r>
          <w:rPr>
            <w:noProof/>
            <w:webHidden/>
          </w:rPr>
          <w:tab/>
        </w:r>
        <w:r>
          <w:rPr>
            <w:noProof/>
            <w:webHidden/>
          </w:rPr>
          <w:fldChar w:fldCharType="begin"/>
        </w:r>
        <w:r>
          <w:rPr>
            <w:noProof/>
            <w:webHidden/>
          </w:rPr>
          <w:instrText xml:space="preserve"> PAGEREF _Toc425848229 \h </w:instrText>
        </w:r>
      </w:ins>
      <w:r>
        <w:rPr>
          <w:noProof/>
          <w:webHidden/>
        </w:rPr>
      </w:r>
      <w:r>
        <w:rPr>
          <w:noProof/>
          <w:webHidden/>
        </w:rPr>
        <w:fldChar w:fldCharType="separate"/>
      </w:r>
      <w:ins w:id="210" w:author="Correll, Ken" w:date="2015-07-28T12:00:00Z">
        <w:r>
          <w:rPr>
            <w:noProof/>
            <w:webHidden/>
          </w:rPr>
          <w:t>25</w:t>
        </w:r>
        <w:r>
          <w:rPr>
            <w:noProof/>
            <w:webHidden/>
          </w:rPr>
          <w:fldChar w:fldCharType="end"/>
        </w:r>
        <w:r w:rsidRPr="002A7434">
          <w:rPr>
            <w:rStyle w:val="Hyperlink"/>
            <w:noProof/>
          </w:rPr>
          <w:fldChar w:fldCharType="end"/>
        </w:r>
      </w:ins>
    </w:p>
    <w:p w14:paraId="78C17DDE" w14:textId="77777777" w:rsidR="005C2A87" w:rsidRDefault="005C2A87">
      <w:pPr>
        <w:pStyle w:val="TOC2"/>
        <w:rPr>
          <w:ins w:id="211" w:author="Correll, Ken" w:date="2015-07-28T12:00:00Z"/>
          <w:rFonts w:asciiTheme="minorHAnsi" w:eastAsiaTheme="minorEastAsia" w:hAnsiTheme="minorHAnsi"/>
          <w:noProof/>
          <w:color w:val="auto"/>
          <w:sz w:val="22"/>
        </w:rPr>
      </w:pPr>
      <w:ins w:id="212"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"_Toc425848230"</w:instrText>
        </w:r>
        <w:r w:rsidRPr="002A7434">
          <w:rPr>
            <w:rStyle w:val="Hyperlink"/>
            <w:noProof/>
          </w:rPr>
          <w:instrText xml:space="preserve"> </w:instrText>
        </w:r>
        <w:r w:rsidRPr="002A7434">
          <w:rPr>
            <w:rStyle w:val="Hyperlink"/>
            <w:noProof/>
          </w:rPr>
          <w:fldChar w:fldCharType="separate"/>
        </w:r>
        <w:r w:rsidRPr="002A7434">
          <w:rPr>
            <w:rStyle w:val="Hyperlink"/>
            <w:noProof/>
          </w:rPr>
          <w:t>5.3</w:t>
        </w:r>
        <w:r>
          <w:rPr>
            <w:rFonts w:asciiTheme="minorHAnsi" w:eastAsiaTheme="minorEastAsia" w:hAnsiTheme="minorHAnsi"/>
            <w:noProof/>
            <w:color w:val="auto"/>
            <w:sz w:val="22"/>
          </w:rPr>
          <w:tab/>
        </w:r>
        <w:r w:rsidRPr="002A7434">
          <w:rPr>
            <w:rStyle w:val="Hyperlink"/>
            <w:noProof/>
          </w:rPr>
          <w:t>Environment Settings and Files</w:t>
        </w:r>
        <w:r>
          <w:rPr>
            <w:noProof/>
            <w:webHidden/>
          </w:rPr>
          <w:tab/>
        </w:r>
        <w:r>
          <w:rPr>
            <w:noProof/>
            <w:webHidden/>
          </w:rPr>
          <w:fldChar w:fldCharType="begin"/>
        </w:r>
        <w:r>
          <w:rPr>
            <w:noProof/>
            <w:webHidden/>
          </w:rPr>
          <w:instrText xml:space="preserve"> PAGEREF _Toc425848230 \h </w:instrText>
        </w:r>
      </w:ins>
      <w:r>
        <w:rPr>
          <w:noProof/>
          <w:webHidden/>
        </w:rPr>
      </w:r>
      <w:r>
        <w:rPr>
          <w:noProof/>
          <w:webHidden/>
        </w:rPr>
        <w:fldChar w:fldCharType="separate"/>
      </w:r>
      <w:ins w:id="213" w:author="Correll, Ken" w:date="2015-07-28T12:00:00Z">
        <w:r>
          <w:rPr>
            <w:noProof/>
            <w:webHidden/>
          </w:rPr>
          <w:t>25</w:t>
        </w:r>
        <w:r>
          <w:rPr>
            <w:noProof/>
            <w:webHidden/>
          </w:rPr>
          <w:fldChar w:fldCharType="end"/>
        </w:r>
        <w:r w:rsidRPr="002A7434">
          <w:rPr>
            <w:rStyle w:val="Hyperlink"/>
            <w:noProof/>
          </w:rPr>
          <w:fldChar w:fldCharType="end"/>
        </w:r>
      </w:ins>
    </w:p>
    <w:p w14:paraId="3206A383" w14:textId="77777777" w:rsidR="005C2A87" w:rsidRDefault="005C2A87">
      <w:pPr>
        <w:pStyle w:val="TOC3"/>
        <w:rPr>
          <w:ins w:id="214" w:author="Correll, Ken" w:date="2015-07-28T12:00:00Z"/>
          <w:rFonts w:asciiTheme="minorHAnsi" w:eastAsiaTheme="minorEastAsia" w:hAnsiTheme="minorHAnsi"/>
          <w:noProof/>
          <w:color w:val="auto"/>
          <w:sz w:val="22"/>
        </w:rPr>
      </w:pPr>
      <w:ins w:id="215"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"_Toc425848231"</w:instrText>
        </w:r>
        <w:r w:rsidRPr="002A7434">
          <w:rPr>
            <w:rStyle w:val="Hyperlink"/>
            <w:noProof/>
          </w:rPr>
          <w:instrText xml:space="preserve"> </w:instrText>
        </w:r>
        <w:r w:rsidRPr="002A7434">
          <w:rPr>
            <w:rStyle w:val="Hyperlink"/>
            <w:noProof/>
          </w:rPr>
          <w:fldChar w:fldCharType="separate"/>
        </w:r>
        <w:r w:rsidRPr="002A7434">
          <w:rPr>
            <w:rStyle w:val="Hyperlink"/>
            <w:noProof/>
          </w:rPr>
          <w:t>5.3.1</w:t>
        </w:r>
        <w:r>
          <w:rPr>
            <w:rFonts w:asciiTheme="minorHAnsi" w:eastAsiaTheme="minorEastAsia" w:hAnsiTheme="minorHAnsi"/>
            <w:noProof/>
            <w:color w:val="auto"/>
            <w:sz w:val="22"/>
          </w:rPr>
          <w:tab/>
        </w:r>
        <w:r w:rsidRPr="002A7434">
          <w:rPr>
            <w:rStyle w:val="Hyperlink"/>
            <w:noProof/>
          </w:rPr>
          <w:t>Base Test</w:t>
        </w:r>
        <w:r>
          <w:rPr>
            <w:noProof/>
            <w:webHidden/>
          </w:rPr>
          <w:tab/>
        </w:r>
        <w:r>
          <w:rPr>
            <w:noProof/>
            <w:webHidden/>
          </w:rPr>
          <w:fldChar w:fldCharType="begin"/>
        </w:r>
        <w:r>
          <w:rPr>
            <w:noProof/>
            <w:webHidden/>
          </w:rPr>
          <w:instrText xml:space="preserve"> PAGEREF _Toc425848231 \h </w:instrText>
        </w:r>
      </w:ins>
      <w:r>
        <w:rPr>
          <w:noProof/>
          <w:webHidden/>
        </w:rPr>
      </w:r>
      <w:r>
        <w:rPr>
          <w:noProof/>
          <w:webHidden/>
        </w:rPr>
        <w:fldChar w:fldCharType="separate"/>
      </w:r>
      <w:ins w:id="216" w:author="Correll, Ken" w:date="2015-07-28T12:00:00Z">
        <w:r>
          <w:rPr>
            <w:noProof/>
            <w:webHidden/>
          </w:rPr>
          <w:t>25</w:t>
        </w:r>
        <w:r>
          <w:rPr>
            <w:noProof/>
            <w:webHidden/>
          </w:rPr>
          <w:fldChar w:fldCharType="end"/>
        </w:r>
        <w:r w:rsidRPr="002A7434">
          <w:rPr>
            <w:rStyle w:val="Hyperlink"/>
            <w:noProof/>
          </w:rPr>
          <w:fldChar w:fldCharType="end"/>
        </w:r>
      </w:ins>
    </w:p>
    <w:p w14:paraId="43BBA7CA" w14:textId="77777777" w:rsidR="005C2A87" w:rsidRDefault="005C2A87">
      <w:pPr>
        <w:pStyle w:val="TOC3"/>
        <w:rPr>
          <w:ins w:id="217" w:author="Correll, Ken" w:date="2015-07-28T12:00:00Z"/>
          <w:rFonts w:asciiTheme="minorHAnsi" w:eastAsiaTheme="minorEastAsia" w:hAnsiTheme="minorHAnsi"/>
          <w:noProof/>
          <w:color w:val="auto"/>
          <w:sz w:val="22"/>
        </w:rPr>
      </w:pPr>
      <w:ins w:id="218"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"_Toc425848232"</w:instrText>
        </w:r>
        <w:r w:rsidRPr="002A7434">
          <w:rPr>
            <w:rStyle w:val="Hyperlink"/>
            <w:noProof/>
          </w:rPr>
          <w:instrText xml:space="preserve"> </w:instrText>
        </w:r>
        <w:r w:rsidRPr="002A7434">
          <w:rPr>
            <w:rStyle w:val="Hyperlink"/>
            <w:noProof/>
          </w:rPr>
          <w:fldChar w:fldCharType="separate"/>
        </w:r>
        <w:r w:rsidRPr="002A7434">
          <w:rPr>
            <w:rStyle w:val="Hyperlink"/>
            <w:noProof/>
          </w:rPr>
          <w:t>5.3.2</w:t>
        </w:r>
        <w:r>
          <w:rPr>
            <w:rFonts w:asciiTheme="minorHAnsi" w:eastAsiaTheme="minorEastAsia" w:hAnsiTheme="minorHAnsi"/>
            <w:noProof/>
            <w:color w:val="auto"/>
            <w:sz w:val="22"/>
          </w:rPr>
          <w:tab/>
        </w:r>
        <w:r w:rsidRPr="002A7434">
          <w:rPr>
            <w:rStyle w:val="Hyperlink"/>
            <w:noProof/>
          </w:rPr>
          <w:t>N/AConfiguration Object</w:t>
        </w:r>
        <w:r>
          <w:rPr>
            <w:noProof/>
            <w:webHidden/>
          </w:rPr>
          <w:tab/>
        </w:r>
        <w:r>
          <w:rPr>
            <w:noProof/>
            <w:webHidden/>
          </w:rPr>
          <w:fldChar w:fldCharType="begin"/>
        </w:r>
        <w:r>
          <w:rPr>
            <w:noProof/>
            <w:webHidden/>
          </w:rPr>
          <w:instrText xml:space="preserve"> PAGEREF _Toc425848232 \h </w:instrText>
        </w:r>
      </w:ins>
      <w:r>
        <w:rPr>
          <w:noProof/>
          <w:webHidden/>
        </w:rPr>
      </w:r>
      <w:r>
        <w:rPr>
          <w:noProof/>
          <w:webHidden/>
        </w:rPr>
        <w:fldChar w:fldCharType="separate"/>
      </w:r>
      <w:ins w:id="219" w:author="Correll, Ken" w:date="2015-07-28T12:00:00Z">
        <w:r>
          <w:rPr>
            <w:noProof/>
            <w:webHidden/>
          </w:rPr>
          <w:t>25</w:t>
        </w:r>
        <w:r>
          <w:rPr>
            <w:noProof/>
            <w:webHidden/>
          </w:rPr>
          <w:fldChar w:fldCharType="end"/>
        </w:r>
        <w:r w:rsidRPr="002A7434">
          <w:rPr>
            <w:rStyle w:val="Hyperlink"/>
            <w:noProof/>
          </w:rPr>
          <w:fldChar w:fldCharType="end"/>
        </w:r>
      </w:ins>
    </w:p>
    <w:p w14:paraId="1120CA00" w14:textId="77777777" w:rsidR="005C2A87" w:rsidRDefault="005C2A87">
      <w:pPr>
        <w:pStyle w:val="TOC3"/>
        <w:rPr>
          <w:ins w:id="220" w:author="Correll, Ken" w:date="2015-07-28T12:00:00Z"/>
          <w:rFonts w:asciiTheme="minorHAnsi" w:eastAsiaTheme="minorEastAsia" w:hAnsiTheme="minorHAnsi"/>
          <w:noProof/>
          <w:color w:val="auto"/>
          <w:sz w:val="22"/>
        </w:rPr>
      </w:pPr>
      <w:ins w:id="221"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"_Toc425848233"</w:instrText>
        </w:r>
        <w:r w:rsidRPr="002A7434">
          <w:rPr>
            <w:rStyle w:val="Hyperlink"/>
            <w:noProof/>
          </w:rPr>
          <w:instrText xml:space="preserve"> </w:instrText>
        </w:r>
        <w:r w:rsidRPr="002A7434">
          <w:rPr>
            <w:rStyle w:val="Hyperlink"/>
            <w:noProof/>
          </w:rPr>
          <w:fldChar w:fldCharType="separate"/>
        </w:r>
        <w:r w:rsidRPr="002A7434">
          <w:rPr>
            <w:rStyle w:val="Hyperlink"/>
            <w:noProof/>
          </w:rPr>
          <w:t>5.3.3</w:t>
        </w:r>
        <w:r>
          <w:rPr>
            <w:rFonts w:asciiTheme="minorHAnsi" w:eastAsiaTheme="minorEastAsia" w:hAnsiTheme="minorHAnsi"/>
            <w:noProof/>
            <w:color w:val="auto"/>
            <w:sz w:val="22"/>
          </w:rPr>
          <w:tab/>
        </w:r>
        <w:r w:rsidRPr="002A7434">
          <w:rPr>
            <w:rStyle w:val="Hyperlink"/>
            <w:noProof/>
          </w:rPr>
          <w:t>API</w:t>
        </w:r>
        <w:r>
          <w:rPr>
            <w:noProof/>
            <w:webHidden/>
          </w:rPr>
          <w:tab/>
        </w:r>
        <w:r>
          <w:rPr>
            <w:noProof/>
            <w:webHidden/>
          </w:rPr>
          <w:fldChar w:fldCharType="begin"/>
        </w:r>
        <w:r>
          <w:rPr>
            <w:noProof/>
            <w:webHidden/>
          </w:rPr>
          <w:instrText xml:space="preserve"> PAGEREF _Toc425848233 \h </w:instrText>
        </w:r>
      </w:ins>
      <w:r>
        <w:rPr>
          <w:noProof/>
          <w:webHidden/>
        </w:rPr>
      </w:r>
      <w:r>
        <w:rPr>
          <w:noProof/>
          <w:webHidden/>
        </w:rPr>
        <w:fldChar w:fldCharType="separate"/>
      </w:r>
      <w:ins w:id="222" w:author="Correll, Ken" w:date="2015-07-28T12:00:00Z">
        <w:r>
          <w:rPr>
            <w:noProof/>
            <w:webHidden/>
          </w:rPr>
          <w:t>26</w:t>
        </w:r>
        <w:r>
          <w:rPr>
            <w:noProof/>
            <w:webHidden/>
          </w:rPr>
          <w:fldChar w:fldCharType="end"/>
        </w:r>
        <w:r w:rsidRPr="002A7434">
          <w:rPr>
            <w:rStyle w:val="Hyperlink"/>
            <w:noProof/>
          </w:rPr>
          <w:fldChar w:fldCharType="end"/>
        </w:r>
      </w:ins>
    </w:p>
    <w:p w14:paraId="31F21EC5" w14:textId="77777777" w:rsidR="005C2A87" w:rsidRDefault="005C2A87">
      <w:pPr>
        <w:pStyle w:val="TOC2"/>
        <w:rPr>
          <w:ins w:id="223" w:author="Correll, Ken" w:date="2015-07-28T12:00:00Z"/>
          <w:rFonts w:asciiTheme="minorHAnsi" w:eastAsiaTheme="minorEastAsia" w:hAnsiTheme="minorHAnsi"/>
          <w:noProof/>
          <w:color w:val="auto"/>
          <w:sz w:val="22"/>
        </w:rPr>
      </w:pPr>
      <w:ins w:id="224"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"_Toc425848234"</w:instrText>
        </w:r>
        <w:r w:rsidRPr="002A7434">
          <w:rPr>
            <w:rStyle w:val="Hyperlink"/>
            <w:noProof/>
          </w:rPr>
          <w:instrText xml:space="preserve"> </w:instrText>
        </w:r>
        <w:r w:rsidRPr="002A7434">
          <w:rPr>
            <w:rStyle w:val="Hyperlink"/>
            <w:noProof/>
          </w:rPr>
          <w:fldChar w:fldCharType="separate"/>
        </w:r>
        <w:r w:rsidRPr="002A7434">
          <w:rPr>
            <w:rStyle w:val="Hyperlink"/>
            <w:noProof/>
          </w:rPr>
          <w:t>5.4</w:t>
        </w:r>
        <w:r>
          <w:rPr>
            <w:rFonts w:asciiTheme="minorHAnsi" w:eastAsiaTheme="minorEastAsia" w:hAnsiTheme="minorHAnsi"/>
            <w:noProof/>
            <w:color w:val="auto"/>
            <w:sz w:val="22"/>
          </w:rPr>
          <w:tab/>
        </w:r>
        <w:r w:rsidRPr="002A7434">
          <w:rPr>
            <w:rStyle w:val="Hyperlink"/>
            <w:noProof/>
          </w:rPr>
          <w:t>N/ADescription of Reusable Tests</w:t>
        </w:r>
        <w:r>
          <w:rPr>
            <w:noProof/>
            <w:webHidden/>
          </w:rPr>
          <w:tab/>
        </w:r>
        <w:r>
          <w:rPr>
            <w:noProof/>
            <w:webHidden/>
          </w:rPr>
          <w:fldChar w:fldCharType="begin"/>
        </w:r>
        <w:r>
          <w:rPr>
            <w:noProof/>
            <w:webHidden/>
          </w:rPr>
          <w:instrText xml:space="preserve"> PAGEREF _Toc425848234 \h </w:instrText>
        </w:r>
      </w:ins>
      <w:r>
        <w:rPr>
          <w:noProof/>
          <w:webHidden/>
        </w:rPr>
      </w:r>
      <w:r>
        <w:rPr>
          <w:noProof/>
          <w:webHidden/>
        </w:rPr>
        <w:fldChar w:fldCharType="separate"/>
      </w:r>
      <w:ins w:id="225" w:author="Correll, Ken" w:date="2015-07-28T12:00:00Z">
        <w:r>
          <w:rPr>
            <w:noProof/>
            <w:webHidden/>
          </w:rPr>
          <w:t>26</w:t>
        </w:r>
        <w:r>
          <w:rPr>
            <w:noProof/>
            <w:webHidden/>
          </w:rPr>
          <w:fldChar w:fldCharType="end"/>
        </w:r>
        <w:r w:rsidRPr="002A7434">
          <w:rPr>
            <w:rStyle w:val="Hyperlink"/>
            <w:noProof/>
          </w:rPr>
          <w:fldChar w:fldCharType="end"/>
        </w:r>
      </w:ins>
    </w:p>
    <w:p w14:paraId="30932AF5" w14:textId="77777777" w:rsidR="005C2A87" w:rsidRDefault="005C2A87">
      <w:pPr>
        <w:pStyle w:val="TOC2"/>
        <w:rPr>
          <w:ins w:id="226" w:author="Correll, Ken" w:date="2015-07-28T12:00:00Z"/>
          <w:rFonts w:asciiTheme="minorHAnsi" w:eastAsiaTheme="minorEastAsia" w:hAnsiTheme="minorHAnsi"/>
          <w:noProof/>
          <w:color w:val="auto"/>
          <w:sz w:val="22"/>
        </w:rPr>
      </w:pPr>
      <w:ins w:id="227" w:author="Correll, Ken" w:date="2015-07-28T12:00:00Z">
        <w:r w:rsidRPr="002A7434">
          <w:rPr>
            <w:rStyle w:val="Hyperlink"/>
            <w:noProof/>
          </w:rPr>
          <w:lastRenderedPageBreak/>
          <w:fldChar w:fldCharType="begin"/>
        </w:r>
        <w:r w:rsidRPr="002A7434">
          <w:rPr>
            <w:rStyle w:val="Hyperlink"/>
            <w:noProof/>
          </w:rPr>
          <w:instrText xml:space="preserve"> </w:instrText>
        </w:r>
        <w:r>
          <w:rPr>
            <w:noProof/>
          </w:rPr>
          <w:instrText>HYPERLINK \l "_Toc425848235"</w:instrText>
        </w:r>
        <w:r w:rsidRPr="002A7434">
          <w:rPr>
            <w:rStyle w:val="Hyperlink"/>
            <w:noProof/>
          </w:rPr>
          <w:instrText xml:space="preserve"> </w:instrText>
        </w:r>
        <w:r w:rsidRPr="002A7434">
          <w:rPr>
            <w:rStyle w:val="Hyperlink"/>
            <w:noProof/>
          </w:rPr>
          <w:fldChar w:fldCharType="separate"/>
        </w:r>
        <w:r w:rsidRPr="002A7434">
          <w:rPr>
            <w:rStyle w:val="Hyperlink"/>
            <w:noProof/>
          </w:rPr>
          <w:t>5.5</w:t>
        </w:r>
        <w:r>
          <w:rPr>
            <w:rFonts w:asciiTheme="minorHAnsi" w:eastAsiaTheme="minorEastAsia" w:hAnsiTheme="minorHAnsi"/>
            <w:noProof/>
            <w:color w:val="auto"/>
            <w:sz w:val="22"/>
          </w:rPr>
          <w:tab/>
        </w:r>
        <w:r w:rsidRPr="002A7434">
          <w:rPr>
            <w:rStyle w:val="Hyperlink"/>
            <w:noProof/>
          </w:rPr>
          <w:t>Description of Reusable Automation Scripts</w:t>
        </w:r>
        <w:r>
          <w:rPr>
            <w:noProof/>
            <w:webHidden/>
          </w:rPr>
          <w:tab/>
        </w:r>
        <w:r>
          <w:rPr>
            <w:noProof/>
            <w:webHidden/>
          </w:rPr>
          <w:fldChar w:fldCharType="begin"/>
        </w:r>
        <w:r>
          <w:rPr>
            <w:noProof/>
            <w:webHidden/>
          </w:rPr>
          <w:instrText xml:space="preserve"> PAGEREF _Toc425848235 \h </w:instrText>
        </w:r>
      </w:ins>
      <w:r>
        <w:rPr>
          <w:noProof/>
          <w:webHidden/>
        </w:rPr>
      </w:r>
      <w:r>
        <w:rPr>
          <w:noProof/>
          <w:webHidden/>
        </w:rPr>
        <w:fldChar w:fldCharType="separate"/>
      </w:r>
      <w:ins w:id="228" w:author="Correll, Ken" w:date="2015-07-28T12:00:00Z">
        <w:r>
          <w:rPr>
            <w:noProof/>
            <w:webHidden/>
          </w:rPr>
          <w:t>26</w:t>
        </w:r>
        <w:r>
          <w:rPr>
            <w:noProof/>
            <w:webHidden/>
          </w:rPr>
          <w:fldChar w:fldCharType="end"/>
        </w:r>
        <w:r w:rsidRPr="002A7434">
          <w:rPr>
            <w:rStyle w:val="Hyperlink"/>
            <w:noProof/>
          </w:rPr>
          <w:fldChar w:fldCharType="end"/>
        </w:r>
      </w:ins>
    </w:p>
    <w:p w14:paraId="18E3C61C" w14:textId="77777777" w:rsidR="005C2A87" w:rsidRDefault="005C2A87">
      <w:pPr>
        <w:pStyle w:val="TOC2"/>
        <w:rPr>
          <w:ins w:id="229" w:author="Correll, Ken" w:date="2015-07-28T12:00:00Z"/>
          <w:rFonts w:asciiTheme="minorHAnsi" w:eastAsiaTheme="minorEastAsia" w:hAnsiTheme="minorHAnsi"/>
          <w:noProof/>
          <w:color w:val="auto"/>
          <w:sz w:val="22"/>
        </w:rPr>
      </w:pPr>
      <w:ins w:id="230"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"_Toc425848236"</w:instrText>
        </w:r>
        <w:r w:rsidRPr="002A7434">
          <w:rPr>
            <w:rStyle w:val="Hyperlink"/>
            <w:noProof/>
          </w:rPr>
          <w:instrText xml:space="preserve"> </w:instrText>
        </w:r>
        <w:r w:rsidRPr="002A7434">
          <w:rPr>
            <w:rStyle w:val="Hyperlink"/>
            <w:noProof/>
          </w:rPr>
          <w:fldChar w:fldCharType="separate"/>
        </w:r>
        <w:r w:rsidRPr="002A7434">
          <w:rPr>
            <w:rStyle w:val="Hyperlink"/>
            <w:noProof/>
          </w:rPr>
          <w:t>5.6</w:t>
        </w:r>
        <w:r>
          <w:rPr>
            <w:rFonts w:asciiTheme="minorHAnsi" w:eastAsiaTheme="minorEastAsia" w:hAnsiTheme="minorHAnsi"/>
            <w:noProof/>
            <w:color w:val="auto"/>
            <w:sz w:val="22"/>
          </w:rPr>
          <w:tab/>
        </w:r>
        <w:r w:rsidRPr="002A7434">
          <w:rPr>
            <w:rStyle w:val="Hyperlink"/>
            <w:noProof/>
          </w:rPr>
          <w:t>N/ASupported Compiler Options for Simulation</w:t>
        </w:r>
        <w:r>
          <w:rPr>
            <w:noProof/>
            <w:webHidden/>
          </w:rPr>
          <w:tab/>
        </w:r>
        <w:r>
          <w:rPr>
            <w:noProof/>
            <w:webHidden/>
          </w:rPr>
          <w:fldChar w:fldCharType="begin"/>
        </w:r>
        <w:r>
          <w:rPr>
            <w:noProof/>
            <w:webHidden/>
          </w:rPr>
          <w:instrText xml:space="preserve"> PAGEREF _Toc425848236 \h </w:instrText>
        </w:r>
      </w:ins>
      <w:r>
        <w:rPr>
          <w:noProof/>
          <w:webHidden/>
        </w:rPr>
      </w:r>
      <w:r>
        <w:rPr>
          <w:noProof/>
          <w:webHidden/>
        </w:rPr>
        <w:fldChar w:fldCharType="separate"/>
      </w:r>
      <w:ins w:id="231" w:author="Correll, Ken" w:date="2015-07-28T12:00:00Z">
        <w:r>
          <w:rPr>
            <w:noProof/>
            <w:webHidden/>
          </w:rPr>
          <w:t>26</w:t>
        </w:r>
        <w:r>
          <w:rPr>
            <w:noProof/>
            <w:webHidden/>
          </w:rPr>
          <w:fldChar w:fldCharType="end"/>
        </w:r>
        <w:r w:rsidRPr="002A7434">
          <w:rPr>
            <w:rStyle w:val="Hyperlink"/>
            <w:noProof/>
          </w:rPr>
          <w:fldChar w:fldCharType="end"/>
        </w:r>
      </w:ins>
    </w:p>
    <w:p w14:paraId="7533D020" w14:textId="77777777" w:rsidR="005C2A87" w:rsidRDefault="005C2A87">
      <w:pPr>
        <w:pStyle w:val="TOC2"/>
        <w:rPr>
          <w:ins w:id="232" w:author="Correll, Ken" w:date="2015-07-28T12:00:00Z"/>
          <w:rFonts w:asciiTheme="minorHAnsi" w:eastAsiaTheme="minorEastAsia" w:hAnsiTheme="minorHAnsi"/>
          <w:noProof/>
          <w:color w:val="auto"/>
          <w:sz w:val="22"/>
        </w:rPr>
      </w:pPr>
      <w:ins w:id="233"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"_Toc425848237"</w:instrText>
        </w:r>
        <w:r w:rsidRPr="002A7434">
          <w:rPr>
            <w:rStyle w:val="Hyperlink"/>
            <w:noProof/>
          </w:rPr>
          <w:instrText xml:space="preserve"> </w:instrText>
        </w:r>
        <w:r w:rsidRPr="002A7434">
          <w:rPr>
            <w:rStyle w:val="Hyperlink"/>
            <w:noProof/>
          </w:rPr>
          <w:fldChar w:fldCharType="separate"/>
        </w:r>
        <w:r w:rsidRPr="002A7434">
          <w:rPr>
            <w:rStyle w:val="Hyperlink"/>
            <w:noProof/>
          </w:rPr>
          <w:t>5.7</w:t>
        </w:r>
        <w:r>
          <w:rPr>
            <w:rFonts w:asciiTheme="minorHAnsi" w:eastAsiaTheme="minorEastAsia" w:hAnsiTheme="minorHAnsi"/>
            <w:noProof/>
            <w:color w:val="auto"/>
            <w:sz w:val="22"/>
          </w:rPr>
          <w:tab/>
        </w:r>
        <w:r w:rsidRPr="002A7434">
          <w:rPr>
            <w:rStyle w:val="Hyperlink"/>
            <w:noProof/>
          </w:rPr>
          <w:t>Reusable Simulation RUNMODEs</w:t>
        </w:r>
        <w:r>
          <w:rPr>
            <w:noProof/>
            <w:webHidden/>
          </w:rPr>
          <w:tab/>
        </w:r>
        <w:r>
          <w:rPr>
            <w:noProof/>
            <w:webHidden/>
          </w:rPr>
          <w:fldChar w:fldCharType="begin"/>
        </w:r>
        <w:r>
          <w:rPr>
            <w:noProof/>
            <w:webHidden/>
          </w:rPr>
          <w:instrText xml:space="preserve"> PAGEREF _Toc425848237 \h </w:instrText>
        </w:r>
      </w:ins>
      <w:r>
        <w:rPr>
          <w:noProof/>
          <w:webHidden/>
        </w:rPr>
      </w:r>
      <w:r>
        <w:rPr>
          <w:noProof/>
          <w:webHidden/>
        </w:rPr>
        <w:fldChar w:fldCharType="separate"/>
      </w:r>
      <w:ins w:id="234" w:author="Correll, Ken" w:date="2015-07-28T12:00:00Z">
        <w:r>
          <w:rPr>
            <w:noProof/>
            <w:webHidden/>
          </w:rPr>
          <w:t>26</w:t>
        </w:r>
        <w:r>
          <w:rPr>
            <w:noProof/>
            <w:webHidden/>
          </w:rPr>
          <w:fldChar w:fldCharType="end"/>
        </w:r>
        <w:r w:rsidRPr="002A7434">
          <w:rPr>
            <w:rStyle w:val="Hyperlink"/>
            <w:noProof/>
          </w:rPr>
          <w:fldChar w:fldCharType="end"/>
        </w:r>
      </w:ins>
    </w:p>
    <w:p w14:paraId="5FC43F0E" w14:textId="77777777" w:rsidR="005C2A87" w:rsidRDefault="005C2A87">
      <w:pPr>
        <w:pStyle w:val="TOC2"/>
        <w:rPr>
          <w:ins w:id="235" w:author="Correll, Ken" w:date="2015-07-28T12:00:00Z"/>
          <w:rFonts w:asciiTheme="minorHAnsi" w:eastAsiaTheme="minorEastAsia" w:hAnsiTheme="minorHAnsi"/>
          <w:noProof/>
          <w:color w:val="auto"/>
          <w:sz w:val="22"/>
        </w:rPr>
      </w:pPr>
      <w:ins w:id="236"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"_Toc425848238"</w:instrText>
        </w:r>
        <w:r w:rsidRPr="002A7434">
          <w:rPr>
            <w:rStyle w:val="Hyperlink"/>
            <w:noProof/>
          </w:rPr>
          <w:instrText xml:space="preserve"> </w:instrText>
        </w:r>
        <w:r w:rsidRPr="002A7434">
          <w:rPr>
            <w:rStyle w:val="Hyperlink"/>
            <w:noProof/>
          </w:rPr>
          <w:fldChar w:fldCharType="separate"/>
        </w:r>
        <w:r w:rsidRPr="002A7434">
          <w:rPr>
            <w:rStyle w:val="Hyperlink"/>
            <w:noProof/>
          </w:rPr>
          <w:t>5.8</w:t>
        </w:r>
        <w:r>
          <w:rPr>
            <w:rFonts w:asciiTheme="minorHAnsi" w:eastAsiaTheme="minorEastAsia" w:hAnsiTheme="minorHAnsi"/>
            <w:noProof/>
            <w:color w:val="auto"/>
            <w:sz w:val="22"/>
          </w:rPr>
          <w:tab/>
        </w:r>
        <w:r w:rsidRPr="002A7434">
          <w:rPr>
            <w:rStyle w:val="Hyperlink"/>
            <w:noProof/>
          </w:rPr>
          <w:t>RTL Verification Libraries</w:t>
        </w:r>
        <w:r>
          <w:rPr>
            <w:noProof/>
            <w:webHidden/>
          </w:rPr>
          <w:tab/>
        </w:r>
        <w:r>
          <w:rPr>
            <w:noProof/>
            <w:webHidden/>
          </w:rPr>
          <w:fldChar w:fldCharType="begin"/>
        </w:r>
        <w:r>
          <w:rPr>
            <w:noProof/>
            <w:webHidden/>
          </w:rPr>
          <w:instrText xml:space="preserve"> PAGEREF _Toc425848238 \h </w:instrText>
        </w:r>
      </w:ins>
      <w:r>
        <w:rPr>
          <w:noProof/>
          <w:webHidden/>
        </w:rPr>
      </w:r>
      <w:r>
        <w:rPr>
          <w:noProof/>
          <w:webHidden/>
        </w:rPr>
        <w:fldChar w:fldCharType="separate"/>
      </w:r>
      <w:ins w:id="237" w:author="Correll, Ken" w:date="2015-07-28T12:00:00Z">
        <w:r>
          <w:rPr>
            <w:noProof/>
            <w:webHidden/>
          </w:rPr>
          <w:t>26</w:t>
        </w:r>
        <w:r>
          <w:rPr>
            <w:noProof/>
            <w:webHidden/>
          </w:rPr>
          <w:fldChar w:fldCharType="end"/>
        </w:r>
        <w:r w:rsidRPr="002A7434">
          <w:rPr>
            <w:rStyle w:val="Hyperlink"/>
            <w:noProof/>
          </w:rPr>
          <w:fldChar w:fldCharType="end"/>
        </w:r>
      </w:ins>
    </w:p>
    <w:p w14:paraId="06B3D76D" w14:textId="77777777" w:rsidR="005C2A87" w:rsidRDefault="005C2A87">
      <w:pPr>
        <w:pStyle w:val="TOC1"/>
        <w:rPr>
          <w:ins w:id="238" w:author="Correll, Ken" w:date="2015-07-28T12:00:00Z"/>
          <w:rFonts w:asciiTheme="minorHAnsi" w:eastAsiaTheme="minorEastAsia" w:hAnsiTheme="minorHAnsi"/>
          <w:noProof/>
          <w:color w:val="auto"/>
          <w:sz w:val="22"/>
        </w:rPr>
      </w:pPr>
      <w:ins w:id="239"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"_Toc425848239"</w:instrText>
        </w:r>
        <w:r w:rsidRPr="002A7434">
          <w:rPr>
            <w:rStyle w:val="Hyperlink"/>
            <w:noProof/>
          </w:rPr>
          <w:instrText xml:space="preserve"> </w:instrText>
        </w:r>
        <w:r w:rsidRPr="002A7434">
          <w:rPr>
            <w:rStyle w:val="Hyperlink"/>
            <w:noProof/>
          </w:rPr>
          <w:fldChar w:fldCharType="separate"/>
        </w:r>
        <w:r w:rsidRPr="002A7434">
          <w:rPr>
            <w:rStyle w:val="Hyperlink"/>
            <w:noProof/>
          </w:rPr>
          <w:t>6</w:t>
        </w:r>
        <w:r>
          <w:rPr>
            <w:rFonts w:asciiTheme="minorHAnsi" w:eastAsiaTheme="minorEastAsia" w:hAnsiTheme="minorHAnsi"/>
            <w:noProof/>
            <w:color w:val="auto"/>
            <w:sz w:val="22"/>
          </w:rPr>
          <w:tab/>
        </w:r>
        <w:r w:rsidRPr="002A7434">
          <w:rPr>
            <w:rStyle w:val="Hyperlink"/>
            <w:noProof/>
          </w:rPr>
          <w:t>Tools and Methodology for Integration</w:t>
        </w:r>
        <w:r>
          <w:rPr>
            <w:noProof/>
            <w:webHidden/>
          </w:rPr>
          <w:tab/>
        </w:r>
        <w:r>
          <w:rPr>
            <w:noProof/>
            <w:webHidden/>
          </w:rPr>
          <w:fldChar w:fldCharType="begin"/>
        </w:r>
        <w:r>
          <w:rPr>
            <w:noProof/>
            <w:webHidden/>
          </w:rPr>
          <w:instrText xml:space="preserve"> PAGEREF _Toc425848239 \h </w:instrText>
        </w:r>
      </w:ins>
      <w:r>
        <w:rPr>
          <w:noProof/>
          <w:webHidden/>
        </w:rPr>
      </w:r>
      <w:r>
        <w:rPr>
          <w:noProof/>
          <w:webHidden/>
        </w:rPr>
        <w:fldChar w:fldCharType="separate"/>
      </w:r>
      <w:ins w:id="240" w:author="Correll, Ken" w:date="2015-07-28T12:00:00Z">
        <w:r>
          <w:rPr>
            <w:noProof/>
            <w:webHidden/>
          </w:rPr>
          <w:t>27</w:t>
        </w:r>
        <w:r>
          <w:rPr>
            <w:noProof/>
            <w:webHidden/>
          </w:rPr>
          <w:fldChar w:fldCharType="end"/>
        </w:r>
        <w:r w:rsidRPr="002A7434">
          <w:rPr>
            <w:rStyle w:val="Hyperlink"/>
            <w:noProof/>
          </w:rPr>
          <w:fldChar w:fldCharType="end"/>
        </w:r>
      </w:ins>
    </w:p>
    <w:p w14:paraId="3C5C342F" w14:textId="77777777" w:rsidR="005C2A87" w:rsidRDefault="005C2A87">
      <w:pPr>
        <w:pStyle w:val="TOC2"/>
        <w:rPr>
          <w:ins w:id="241" w:author="Correll, Ken" w:date="2015-07-28T12:00:00Z"/>
          <w:rFonts w:asciiTheme="minorHAnsi" w:eastAsiaTheme="minorEastAsia" w:hAnsiTheme="minorHAnsi"/>
          <w:noProof/>
          <w:color w:val="auto"/>
          <w:sz w:val="22"/>
        </w:rPr>
      </w:pPr>
      <w:ins w:id="242"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"_Toc425848240"</w:instrText>
        </w:r>
        <w:r w:rsidRPr="002A7434">
          <w:rPr>
            <w:rStyle w:val="Hyperlink"/>
            <w:noProof/>
          </w:rPr>
          <w:instrText xml:space="preserve"> </w:instrText>
        </w:r>
        <w:r w:rsidRPr="002A7434">
          <w:rPr>
            <w:rStyle w:val="Hyperlink"/>
            <w:noProof/>
          </w:rPr>
          <w:fldChar w:fldCharType="separate"/>
        </w:r>
        <w:r w:rsidRPr="002A7434">
          <w:rPr>
            <w:rStyle w:val="Hyperlink"/>
            <w:noProof/>
          </w:rPr>
          <w:t>6.1</w:t>
        </w:r>
        <w:r>
          <w:rPr>
            <w:rFonts w:asciiTheme="minorHAnsi" w:eastAsiaTheme="minorEastAsia" w:hAnsiTheme="minorHAnsi"/>
            <w:noProof/>
            <w:color w:val="auto"/>
            <w:sz w:val="22"/>
          </w:rPr>
          <w:tab/>
        </w:r>
        <w:r w:rsidRPr="002A7434">
          <w:rPr>
            <w:rStyle w:val="Hyperlink"/>
            <w:noProof/>
          </w:rPr>
          <w:t>Supported Tools</w:t>
        </w:r>
        <w:r>
          <w:rPr>
            <w:noProof/>
            <w:webHidden/>
          </w:rPr>
          <w:tab/>
        </w:r>
        <w:r>
          <w:rPr>
            <w:noProof/>
            <w:webHidden/>
          </w:rPr>
          <w:fldChar w:fldCharType="begin"/>
        </w:r>
        <w:r>
          <w:rPr>
            <w:noProof/>
            <w:webHidden/>
          </w:rPr>
          <w:instrText xml:space="preserve"> PAGEREF _Toc425848240 \h </w:instrText>
        </w:r>
      </w:ins>
      <w:r>
        <w:rPr>
          <w:noProof/>
          <w:webHidden/>
        </w:rPr>
      </w:r>
      <w:r>
        <w:rPr>
          <w:noProof/>
          <w:webHidden/>
        </w:rPr>
        <w:fldChar w:fldCharType="separate"/>
      </w:r>
      <w:ins w:id="243" w:author="Correll, Ken" w:date="2015-07-28T12:00:00Z">
        <w:r>
          <w:rPr>
            <w:noProof/>
            <w:webHidden/>
          </w:rPr>
          <w:t>27</w:t>
        </w:r>
        <w:r>
          <w:rPr>
            <w:noProof/>
            <w:webHidden/>
          </w:rPr>
          <w:fldChar w:fldCharType="end"/>
        </w:r>
        <w:r w:rsidRPr="002A7434">
          <w:rPr>
            <w:rStyle w:val="Hyperlink"/>
            <w:noProof/>
          </w:rPr>
          <w:fldChar w:fldCharType="end"/>
        </w:r>
      </w:ins>
    </w:p>
    <w:p w14:paraId="384AC2C5" w14:textId="77777777" w:rsidR="005C2A87" w:rsidRDefault="005C2A87">
      <w:pPr>
        <w:pStyle w:val="TOC2"/>
        <w:rPr>
          <w:ins w:id="244" w:author="Correll, Ken" w:date="2015-07-28T12:00:00Z"/>
          <w:rFonts w:asciiTheme="minorHAnsi" w:eastAsiaTheme="minorEastAsia" w:hAnsiTheme="minorHAnsi"/>
          <w:noProof/>
          <w:color w:val="auto"/>
          <w:sz w:val="22"/>
        </w:rPr>
      </w:pPr>
      <w:ins w:id="245"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"_Toc425848241"</w:instrText>
        </w:r>
        <w:r w:rsidRPr="002A7434">
          <w:rPr>
            <w:rStyle w:val="Hyperlink"/>
            <w:noProof/>
          </w:rPr>
          <w:instrText xml:space="preserve"> </w:instrText>
        </w:r>
        <w:r w:rsidRPr="002A7434">
          <w:rPr>
            <w:rStyle w:val="Hyperlink"/>
            <w:noProof/>
          </w:rPr>
          <w:fldChar w:fldCharType="separate"/>
        </w:r>
        <w:r w:rsidRPr="002A7434">
          <w:rPr>
            <w:rStyle w:val="Hyperlink"/>
            <w:noProof/>
          </w:rPr>
          <w:t>6.2</w:t>
        </w:r>
        <w:r>
          <w:rPr>
            <w:rFonts w:asciiTheme="minorHAnsi" w:eastAsiaTheme="minorEastAsia" w:hAnsiTheme="minorHAnsi"/>
            <w:noProof/>
            <w:color w:val="auto"/>
            <w:sz w:val="22"/>
          </w:rPr>
          <w:tab/>
        </w:r>
        <w:r w:rsidRPr="002A7434">
          <w:rPr>
            <w:rStyle w:val="Hyperlink"/>
            <w:noProof/>
          </w:rPr>
          <w:t>Environment Variables</w:t>
        </w:r>
        <w:r>
          <w:rPr>
            <w:noProof/>
            <w:webHidden/>
          </w:rPr>
          <w:tab/>
        </w:r>
        <w:r>
          <w:rPr>
            <w:noProof/>
            <w:webHidden/>
          </w:rPr>
          <w:fldChar w:fldCharType="begin"/>
        </w:r>
        <w:r>
          <w:rPr>
            <w:noProof/>
            <w:webHidden/>
          </w:rPr>
          <w:instrText xml:space="preserve"> PAGEREF _Toc425848241 \h </w:instrText>
        </w:r>
      </w:ins>
      <w:r>
        <w:rPr>
          <w:noProof/>
          <w:webHidden/>
        </w:rPr>
      </w:r>
      <w:r>
        <w:rPr>
          <w:noProof/>
          <w:webHidden/>
        </w:rPr>
        <w:fldChar w:fldCharType="separate"/>
      </w:r>
      <w:ins w:id="246" w:author="Correll, Ken" w:date="2015-07-28T12:00:00Z">
        <w:r>
          <w:rPr>
            <w:noProof/>
            <w:webHidden/>
          </w:rPr>
          <w:t>27</w:t>
        </w:r>
        <w:r>
          <w:rPr>
            <w:noProof/>
            <w:webHidden/>
          </w:rPr>
          <w:fldChar w:fldCharType="end"/>
        </w:r>
        <w:r w:rsidRPr="002A7434">
          <w:rPr>
            <w:rStyle w:val="Hyperlink"/>
            <w:noProof/>
          </w:rPr>
          <w:fldChar w:fldCharType="end"/>
        </w:r>
      </w:ins>
    </w:p>
    <w:p w14:paraId="271ED549" w14:textId="77777777" w:rsidR="005C2A87" w:rsidRDefault="005C2A87">
      <w:pPr>
        <w:pStyle w:val="TOC2"/>
        <w:rPr>
          <w:ins w:id="247" w:author="Correll, Ken" w:date="2015-07-28T12:00:00Z"/>
          <w:rFonts w:asciiTheme="minorHAnsi" w:eastAsiaTheme="minorEastAsia" w:hAnsiTheme="minorHAnsi"/>
          <w:noProof/>
          <w:color w:val="auto"/>
          <w:sz w:val="22"/>
        </w:rPr>
      </w:pPr>
      <w:ins w:id="248"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"_Toc425848242"</w:instrText>
        </w:r>
        <w:r w:rsidRPr="002A7434">
          <w:rPr>
            <w:rStyle w:val="Hyperlink"/>
            <w:noProof/>
          </w:rPr>
          <w:instrText xml:space="preserve"> </w:instrText>
        </w:r>
        <w:r w:rsidRPr="002A7434">
          <w:rPr>
            <w:rStyle w:val="Hyperlink"/>
            <w:noProof/>
          </w:rPr>
          <w:fldChar w:fldCharType="separate"/>
        </w:r>
        <w:r w:rsidRPr="002A7434">
          <w:rPr>
            <w:rStyle w:val="Hyperlink"/>
            <w:noProof/>
          </w:rPr>
          <w:t>6.3</w:t>
        </w:r>
        <w:r>
          <w:rPr>
            <w:rFonts w:asciiTheme="minorHAnsi" w:eastAsiaTheme="minorEastAsia" w:hAnsiTheme="minorHAnsi"/>
            <w:noProof/>
            <w:color w:val="auto"/>
            <w:sz w:val="22"/>
          </w:rPr>
          <w:tab/>
        </w:r>
        <w:r w:rsidRPr="002A7434">
          <w:rPr>
            <w:rStyle w:val="Hyperlink"/>
            <w:noProof/>
          </w:rPr>
          <w:t>HIP Libraries Included in Release</w:t>
        </w:r>
        <w:r>
          <w:rPr>
            <w:noProof/>
            <w:webHidden/>
          </w:rPr>
          <w:tab/>
        </w:r>
        <w:r>
          <w:rPr>
            <w:noProof/>
            <w:webHidden/>
          </w:rPr>
          <w:fldChar w:fldCharType="begin"/>
        </w:r>
        <w:r>
          <w:rPr>
            <w:noProof/>
            <w:webHidden/>
          </w:rPr>
          <w:instrText xml:space="preserve"> PAGEREF _Toc425848242 \h </w:instrText>
        </w:r>
      </w:ins>
      <w:r>
        <w:rPr>
          <w:noProof/>
          <w:webHidden/>
        </w:rPr>
      </w:r>
      <w:r>
        <w:rPr>
          <w:noProof/>
          <w:webHidden/>
        </w:rPr>
        <w:fldChar w:fldCharType="separate"/>
      </w:r>
      <w:ins w:id="249" w:author="Correll, Ken" w:date="2015-07-28T12:00:00Z">
        <w:r>
          <w:rPr>
            <w:noProof/>
            <w:webHidden/>
          </w:rPr>
          <w:t>27</w:t>
        </w:r>
        <w:r>
          <w:rPr>
            <w:noProof/>
            <w:webHidden/>
          </w:rPr>
          <w:fldChar w:fldCharType="end"/>
        </w:r>
        <w:r w:rsidRPr="002A7434">
          <w:rPr>
            <w:rStyle w:val="Hyperlink"/>
            <w:noProof/>
          </w:rPr>
          <w:fldChar w:fldCharType="end"/>
        </w:r>
      </w:ins>
    </w:p>
    <w:p w14:paraId="64E92390" w14:textId="77777777" w:rsidR="005C2A87" w:rsidRDefault="005C2A87">
      <w:pPr>
        <w:pStyle w:val="TOC3"/>
        <w:rPr>
          <w:ins w:id="250" w:author="Correll, Ken" w:date="2015-07-28T12:00:00Z"/>
          <w:rFonts w:asciiTheme="minorHAnsi" w:eastAsiaTheme="minorEastAsia" w:hAnsiTheme="minorHAnsi"/>
          <w:noProof/>
          <w:color w:val="auto"/>
          <w:sz w:val="22"/>
        </w:rPr>
      </w:pPr>
      <w:ins w:id="251"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"_Toc425848243"</w:instrText>
        </w:r>
        <w:r w:rsidRPr="002A7434">
          <w:rPr>
            <w:rStyle w:val="Hyperlink"/>
            <w:noProof/>
          </w:rPr>
          <w:instrText xml:space="preserve"> </w:instrText>
        </w:r>
        <w:r w:rsidRPr="002A7434">
          <w:rPr>
            <w:rStyle w:val="Hyperlink"/>
            <w:noProof/>
          </w:rPr>
          <w:fldChar w:fldCharType="separate"/>
        </w:r>
        <w:r w:rsidRPr="002A7434">
          <w:rPr>
            <w:rStyle w:val="Hyperlink"/>
            <w:noProof/>
          </w:rPr>
          <w:t>6.3.1</w:t>
        </w:r>
        <w:r>
          <w:rPr>
            <w:rFonts w:asciiTheme="minorHAnsi" w:eastAsiaTheme="minorEastAsia" w:hAnsiTheme="minorHAnsi"/>
            <w:noProof/>
            <w:color w:val="auto"/>
            <w:sz w:val="22"/>
          </w:rPr>
          <w:tab/>
        </w:r>
        <w:r w:rsidRPr="002A7434">
          <w:rPr>
            <w:rStyle w:val="Hyperlink"/>
            <w:noProof/>
          </w:rPr>
          <w:t>Register Files or SRAM</w:t>
        </w:r>
        <w:r>
          <w:rPr>
            <w:noProof/>
            <w:webHidden/>
          </w:rPr>
          <w:tab/>
        </w:r>
        <w:r>
          <w:rPr>
            <w:noProof/>
            <w:webHidden/>
          </w:rPr>
          <w:fldChar w:fldCharType="begin"/>
        </w:r>
        <w:r>
          <w:rPr>
            <w:noProof/>
            <w:webHidden/>
          </w:rPr>
          <w:instrText xml:space="preserve"> PAGEREF _Toc425848243 \h </w:instrText>
        </w:r>
      </w:ins>
      <w:r>
        <w:rPr>
          <w:noProof/>
          <w:webHidden/>
        </w:rPr>
      </w:r>
      <w:r>
        <w:rPr>
          <w:noProof/>
          <w:webHidden/>
        </w:rPr>
        <w:fldChar w:fldCharType="separate"/>
      </w:r>
      <w:ins w:id="252" w:author="Correll, Ken" w:date="2015-07-28T12:00:00Z">
        <w:r>
          <w:rPr>
            <w:noProof/>
            <w:webHidden/>
          </w:rPr>
          <w:t>27</w:t>
        </w:r>
        <w:r>
          <w:rPr>
            <w:noProof/>
            <w:webHidden/>
          </w:rPr>
          <w:fldChar w:fldCharType="end"/>
        </w:r>
        <w:r w:rsidRPr="002A7434">
          <w:rPr>
            <w:rStyle w:val="Hyperlink"/>
            <w:noProof/>
          </w:rPr>
          <w:fldChar w:fldCharType="end"/>
        </w:r>
      </w:ins>
    </w:p>
    <w:p w14:paraId="5F06478B" w14:textId="77777777" w:rsidR="005C2A87" w:rsidRDefault="005C2A87">
      <w:pPr>
        <w:pStyle w:val="TOC3"/>
        <w:rPr>
          <w:ins w:id="253" w:author="Correll, Ken" w:date="2015-07-28T12:00:00Z"/>
          <w:rFonts w:asciiTheme="minorHAnsi" w:eastAsiaTheme="minorEastAsia" w:hAnsiTheme="minorHAnsi"/>
          <w:noProof/>
          <w:color w:val="auto"/>
          <w:sz w:val="22"/>
        </w:rPr>
      </w:pPr>
      <w:ins w:id="254"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"_Toc425848244"</w:instrText>
        </w:r>
        <w:r w:rsidRPr="002A7434">
          <w:rPr>
            <w:rStyle w:val="Hyperlink"/>
            <w:noProof/>
          </w:rPr>
          <w:instrText xml:space="preserve"> </w:instrText>
        </w:r>
        <w:r w:rsidRPr="002A7434">
          <w:rPr>
            <w:rStyle w:val="Hyperlink"/>
            <w:noProof/>
          </w:rPr>
          <w:fldChar w:fldCharType="separate"/>
        </w:r>
        <w:r w:rsidRPr="002A7434">
          <w:rPr>
            <w:rStyle w:val="Hyperlink"/>
            <w:noProof/>
          </w:rPr>
          <w:t>6.3.2</w:t>
        </w:r>
        <w:r>
          <w:rPr>
            <w:rFonts w:asciiTheme="minorHAnsi" w:eastAsiaTheme="minorEastAsia" w:hAnsiTheme="minorHAnsi"/>
            <w:noProof/>
            <w:color w:val="auto"/>
            <w:sz w:val="22"/>
          </w:rPr>
          <w:tab/>
        </w:r>
        <w:r w:rsidRPr="002A7434">
          <w:rPr>
            <w:rStyle w:val="Hyperlink"/>
            <w:noProof/>
          </w:rPr>
          <w:t>M-PHY and Related Libraries</w:t>
        </w:r>
        <w:r>
          <w:rPr>
            <w:noProof/>
            <w:webHidden/>
          </w:rPr>
          <w:tab/>
        </w:r>
        <w:r>
          <w:rPr>
            <w:noProof/>
            <w:webHidden/>
          </w:rPr>
          <w:fldChar w:fldCharType="begin"/>
        </w:r>
        <w:r>
          <w:rPr>
            <w:noProof/>
            <w:webHidden/>
          </w:rPr>
          <w:instrText xml:space="preserve"> PAGEREF _Toc425848244 \h </w:instrText>
        </w:r>
      </w:ins>
      <w:r>
        <w:rPr>
          <w:noProof/>
          <w:webHidden/>
        </w:rPr>
      </w:r>
      <w:r>
        <w:rPr>
          <w:noProof/>
          <w:webHidden/>
        </w:rPr>
        <w:fldChar w:fldCharType="separate"/>
      </w:r>
      <w:ins w:id="255" w:author="Correll, Ken" w:date="2015-07-28T12:00:00Z">
        <w:r>
          <w:rPr>
            <w:noProof/>
            <w:webHidden/>
          </w:rPr>
          <w:t>27</w:t>
        </w:r>
        <w:r>
          <w:rPr>
            <w:noProof/>
            <w:webHidden/>
          </w:rPr>
          <w:fldChar w:fldCharType="end"/>
        </w:r>
        <w:r w:rsidRPr="002A7434">
          <w:rPr>
            <w:rStyle w:val="Hyperlink"/>
            <w:noProof/>
          </w:rPr>
          <w:fldChar w:fldCharType="end"/>
        </w:r>
      </w:ins>
    </w:p>
    <w:p w14:paraId="0EF37F7C" w14:textId="77777777" w:rsidR="005C2A87" w:rsidRDefault="005C2A87">
      <w:pPr>
        <w:pStyle w:val="TOC2"/>
        <w:rPr>
          <w:ins w:id="256" w:author="Correll, Ken" w:date="2015-07-28T12:00:00Z"/>
          <w:rFonts w:asciiTheme="minorHAnsi" w:eastAsiaTheme="minorEastAsia" w:hAnsiTheme="minorHAnsi"/>
          <w:noProof/>
          <w:color w:val="auto"/>
          <w:sz w:val="22"/>
        </w:rPr>
      </w:pPr>
      <w:ins w:id="257"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"_Toc425848245"</w:instrText>
        </w:r>
        <w:r w:rsidRPr="002A7434">
          <w:rPr>
            <w:rStyle w:val="Hyperlink"/>
            <w:noProof/>
          </w:rPr>
          <w:instrText xml:space="preserve"> </w:instrText>
        </w:r>
        <w:r w:rsidRPr="002A7434">
          <w:rPr>
            <w:rStyle w:val="Hyperlink"/>
            <w:noProof/>
          </w:rPr>
          <w:fldChar w:fldCharType="separate"/>
        </w:r>
        <w:r w:rsidRPr="002A7434">
          <w:rPr>
            <w:rStyle w:val="Hyperlink"/>
            <w:noProof/>
          </w:rPr>
          <w:t>6.4</w:t>
        </w:r>
        <w:r>
          <w:rPr>
            <w:rFonts w:asciiTheme="minorHAnsi" w:eastAsiaTheme="minorEastAsia" w:hAnsiTheme="minorHAnsi"/>
            <w:noProof/>
            <w:color w:val="auto"/>
            <w:sz w:val="22"/>
          </w:rPr>
          <w:tab/>
        </w:r>
        <w:r w:rsidRPr="002A7434">
          <w:rPr>
            <w:rStyle w:val="Hyperlink"/>
            <w:noProof/>
          </w:rPr>
          <w:t>Directory Structure</w:t>
        </w:r>
        <w:r>
          <w:rPr>
            <w:noProof/>
            <w:webHidden/>
          </w:rPr>
          <w:tab/>
        </w:r>
        <w:r>
          <w:rPr>
            <w:noProof/>
            <w:webHidden/>
          </w:rPr>
          <w:fldChar w:fldCharType="begin"/>
        </w:r>
        <w:r>
          <w:rPr>
            <w:noProof/>
            <w:webHidden/>
          </w:rPr>
          <w:instrText xml:space="preserve"> PAGEREF _Toc425848245 \h </w:instrText>
        </w:r>
      </w:ins>
      <w:r>
        <w:rPr>
          <w:noProof/>
          <w:webHidden/>
        </w:rPr>
      </w:r>
      <w:r>
        <w:rPr>
          <w:noProof/>
          <w:webHidden/>
        </w:rPr>
        <w:fldChar w:fldCharType="separate"/>
      </w:r>
      <w:ins w:id="258" w:author="Correll, Ken" w:date="2015-07-28T12:00:00Z">
        <w:r>
          <w:rPr>
            <w:noProof/>
            <w:webHidden/>
          </w:rPr>
          <w:t>28</w:t>
        </w:r>
        <w:r>
          <w:rPr>
            <w:noProof/>
            <w:webHidden/>
          </w:rPr>
          <w:fldChar w:fldCharType="end"/>
        </w:r>
        <w:r w:rsidRPr="002A7434">
          <w:rPr>
            <w:rStyle w:val="Hyperlink"/>
            <w:noProof/>
          </w:rPr>
          <w:fldChar w:fldCharType="end"/>
        </w:r>
      </w:ins>
    </w:p>
    <w:p w14:paraId="2E6E5F50" w14:textId="77777777" w:rsidR="005C2A87" w:rsidRDefault="005C2A87">
      <w:pPr>
        <w:pStyle w:val="TOC2"/>
        <w:rPr>
          <w:ins w:id="259" w:author="Correll, Ken" w:date="2015-07-28T12:00:00Z"/>
          <w:rFonts w:asciiTheme="minorHAnsi" w:eastAsiaTheme="minorEastAsia" w:hAnsiTheme="minorHAnsi"/>
          <w:noProof/>
          <w:color w:val="auto"/>
          <w:sz w:val="22"/>
        </w:rPr>
      </w:pPr>
      <w:ins w:id="260"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"_Toc425848246"</w:instrText>
        </w:r>
        <w:r w:rsidRPr="002A7434">
          <w:rPr>
            <w:rStyle w:val="Hyperlink"/>
            <w:noProof/>
          </w:rPr>
          <w:instrText xml:space="preserve"> </w:instrText>
        </w:r>
        <w:r w:rsidRPr="002A7434">
          <w:rPr>
            <w:rStyle w:val="Hyperlink"/>
            <w:noProof/>
          </w:rPr>
          <w:fldChar w:fldCharType="separate"/>
        </w:r>
        <w:r w:rsidRPr="002A7434">
          <w:rPr>
            <w:rStyle w:val="Hyperlink"/>
            <w:noProof/>
          </w:rPr>
          <w:t>6.5</w:t>
        </w:r>
        <w:r>
          <w:rPr>
            <w:rFonts w:asciiTheme="minorHAnsi" w:eastAsiaTheme="minorEastAsia" w:hAnsiTheme="minorHAnsi"/>
            <w:noProof/>
            <w:color w:val="auto"/>
            <w:sz w:val="22"/>
          </w:rPr>
          <w:tab/>
        </w:r>
        <w:r w:rsidRPr="002A7434">
          <w:rPr>
            <w:rStyle w:val="Hyperlink"/>
            <w:noProof/>
          </w:rPr>
          <w:t>Ace</w:t>
        </w:r>
        <w:r>
          <w:rPr>
            <w:noProof/>
            <w:webHidden/>
          </w:rPr>
          <w:tab/>
        </w:r>
        <w:r>
          <w:rPr>
            <w:noProof/>
            <w:webHidden/>
          </w:rPr>
          <w:fldChar w:fldCharType="begin"/>
        </w:r>
        <w:r>
          <w:rPr>
            <w:noProof/>
            <w:webHidden/>
          </w:rPr>
          <w:instrText xml:space="preserve"> PAGEREF _Toc425848246 \h </w:instrText>
        </w:r>
      </w:ins>
      <w:r>
        <w:rPr>
          <w:noProof/>
          <w:webHidden/>
        </w:rPr>
      </w:r>
      <w:r>
        <w:rPr>
          <w:noProof/>
          <w:webHidden/>
        </w:rPr>
        <w:fldChar w:fldCharType="separate"/>
      </w:r>
      <w:ins w:id="261" w:author="Correll, Ken" w:date="2015-07-28T12:00:00Z">
        <w:r>
          <w:rPr>
            <w:noProof/>
            <w:webHidden/>
          </w:rPr>
          <w:t>28</w:t>
        </w:r>
        <w:r>
          <w:rPr>
            <w:noProof/>
            <w:webHidden/>
          </w:rPr>
          <w:fldChar w:fldCharType="end"/>
        </w:r>
        <w:r w:rsidRPr="002A7434">
          <w:rPr>
            <w:rStyle w:val="Hyperlink"/>
            <w:noProof/>
          </w:rPr>
          <w:fldChar w:fldCharType="end"/>
        </w:r>
      </w:ins>
    </w:p>
    <w:p w14:paraId="5B4B3A6E" w14:textId="77777777" w:rsidR="005C2A87" w:rsidRDefault="005C2A87">
      <w:pPr>
        <w:pStyle w:val="TOC2"/>
        <w:rPr>
          <w:ins w:id="262" w:author="Correll, Ken" w:date="2015-07-28T12:00:00Z"/>
          <w:rFonts w:asciiTheme="minorHAnsi" w:eastAsiaTheme="minorEastAsia" w:hAnsiTheme="minorHAnsi"/>
          <w:noProof/>
          <w:color w:val="auto"/>
          <w:sz w:val="22"/>
        </w:rPr>
      </w:pPr>
      <w:ins w:id="263"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"_Toc425848247"</w:instrText>
        </w:r>
        <w:r w:rsidRPr="002A7434">
          <w:rPr>
            <w:rStyle w:val="Hyperlink"/>
            <w:noProof/>
          </w:rPr>
          <w:instrText xml:space="preserve"> </w:instrText>
        </w:r>
        <w:r w:rsidRPr="002A7434">
          <w:rPr>
            <w:rStyle w:val="Hyperlink"/>
            <w:noProof/>
          </w:rPr>
          <w:fldChar w:fldCharType="separate"/>
        </w:r>
        <w:r w:rsidRPr="002A7434">
          <w:rPr>
            <w:rStyle w:val="Hyperlink"/>
            <w:noProof/>
          </w:rPr>
          <w:t>6.6</w:t>
        </w:r>
        <w:r>
          <w:rPr>
            <w:rFonts w:asciiTheme="minorHAnsi" w:eastAsiaTheme="minorEastAsia" w:hAnsiTheme="minorHAnsi"/>
            <w:noProof/>
            <w:color w:val="auto"/>
            <w:sz w:val="22"/>
          </w:rPr>
          <w:tab/>
        </w:r>
        <w:r w:rsidRPr="002A7434">
          <w:rPr>
            <w:rStyle w:val="Hyperlink"/>
            <w:noProof/>
          </w:rPr>
          <w:t>Lintra</w:t>
        </w:r>
        <w:r>
          <w:rPr>
            <w:noProof/>
            <w:webHidden/>
          </w:rPr>
          <w:tab/>
        </w:r>
        <w:r>
          <w:rPr>
            <w:noProof/>
            <w:webHidden/>
          </w:rPr>
          <w:fldChar w:fldCharType="begin"/>
        </w:r>
        <w:r>
          <w:rPr>
            <w:noProof/>
            <w:webHidden/>
          </w:rPr>
          <w:instrText xml:space="preserve"> PAGEREF _Toc425848247 \h </w:instrText>
        </w:r>
      </w:ins>
      <w:r>
        <w:rPr>
          <w:noProof/>
          <w:webHidden/>
        </w:rPr>
      </w:r>
      <w:r>
        <w:rPr>
          <w:noProof/>
          <w:webHidden/>
        </w:rPr>
        <w:fldChar w:fldCharType="separate"/>
      </w:r>
      <w:ins w:id="264" w:author="Correll, Ken" w:date="2015-07-28T12:00:00Z">
        <w:r>
          <w:rPr>
            <w:noProof/>
            <w:webHidden/>
          </w:rPr>
          <w:t>28</w:t>
        </w:r>
        <w:r>
          <w:rPr>
            <w:noProof/>
            <w:webHidden/>
          </w:rPr>
          <w:fldChar w:fldCharType="end"/>
        </w:r>
        <w:r w:rsidRPr="002A7434">
          <w:rPr>
            <w:rStyle w:val="Hyperlink"/>
            <w:noProof/>
          </w:rPr>
          <w:fldChar w:fldCharType="end"/>
        </w:r>
      </w:ins>
    </w:p>
    <w:p w14:paraId="700D7AE7" w14:textId="77777777" w:rsidR="005C2A87" w:rsidRDefault="005C2A87">
      <w:pPr>
        <w:pStyle w:val="TOC2"/>
        <w:rPr>
          <w:ins w:id="265" w:author="Correll, Ken" w:date="2015-07-28T12:00:00Z"/>
          <w:rFonts w:asciiTheme="minorHAnsi" w:eastAsiaTheme="minorEastAsia" w:hAnsiTheme="minorHAnsi"/>
          <w:noProof/>
          <w:color w:val="auto"/>
          <w:sz w:val="22"/>
        </w:rPr>
      </w:pPr>
      <w:ins w:id="266"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"_Toc425848248"</w:instrText>
        </w:r>
        <w:r w:rsidRPr="002A7434">
          <w:rPr>
            <w:rStyle w:val="Hyperlink"/>
            <w:noProof/>
          </w:rPr>
          <w:instrText xml:space="preserve"> </w:instrText>
        </w:r>
        <w:r w:rsidRPr="002A7434">
          <w:rPr>
            <w:rStyle w:val="Hyperlink"/>
            <w:noProof/>
          </w:rPr>
          <w:fldChar w:fldCharType="separate"/>
        </w:r>
        <w:r w:rsidRPr="002A7434">
          <w:rPr>
            <w:rStyle w:val="Hyperlink"/>
            <w:noProof/>
          </w:rPr>
          <w:t>6.7</w:t>
        </w:r>
        <w:r>
          <w:rPr>
            <w:rFonts w:asciiTheme="minorHAnsi" w:eastAsiaTheme="minorEastAsia" w:hAnsiTheme="minorHAnsi"/>
            <w:noProof/>
            <w:color w:val="auto"/>
            <w:sz w:val="22"/>
          </w:rPr>
          <w:tab/>
        </w:r>
        <w:r w:rsidRPr="002A7434">
          <w:rPr>
            <w:rStyle w:val="Hyperlink"/>
            <w:noProof/>
          </w:rPr>
          <w:t>Synthesis</w:t>
        </w:r>
        <w:r>
          <w:rPr>
            <w:noProof/>
            <w:webHidden/>
          </w:rPr>
          <w:tab/>
        </w:r>
        <w:r>
          <w:rPr>
            <w:noProof/>
            <w:webHidden/>
          </w:rPr>
          <w:fldChar w:fldCharType="begin"/>
        </w:r>
        <w:r>
          <w:rPr>
            <w:noProof/>
            <w:webHidden/>
          </w:rPr>
          <w:instrText xml:space="preserve"> PAGEREF _Toc425848248 \h </w:instrText>
        </w:r>
      </w:ins>
      <w:r>
        <w:rPr>
          <w:noProof/>
          <w:webHidden/>
        </w:rPr>
      </w:r>
      <w:r>
        <w:rPr>
          <w:noProof/>
          <w:webHidden/>
        </w:rPr>
        <w:fldChar w:fldCharType="separate"/>
      </w:r>
      <w:ins w:id="267" w:author="Correll, Ken" w:date="2015-07-28T12:00:00Z">
        <w:r>
          <w:rPr>
            <w:noProof/>
            <w:webHidden/>
          </w:rPr>
          <w:t>28</w:t>
        </w:r>
        <w:r>
          <w:rPr>
            <w:noProof/>
            <w:webHidden/>
          </w:rPr>
          <w:fldChar w:fldCharType="end"/>
        </w:r>
        <w:r w:rsidRPr="002A7434">
          <w:rPr>
            <w:rStyle w:val="Hyperlink"/>
            <w:noProof/>
          </w:rPr>
          <w:fldChar w:fldCharType="end"/>
        </w:r>
      </w:ins>
    </w:p>
    <w:p w14:paraId="5030F42A" w14:textId="77777777" w:rsidR="005C2A87" w:rsidRDefault="005C2A87">
      <w:pPr>
        <w:pStyle w:val="TOC3"/>
        <w:rPr>
          <w:ins w:id="268" w:author="Correll, Ken" w:date="2015-07-28T12:00:00Z"/>
          <w:rFonts w:asciiTheme="minorHAnsi" w:eastAsiaTheme="minorEastAsia" w:hAnsiTheme="minorHAnsi"/>
          <w:noProof/>
          <w:color w:val="auto"/>
          <w:sz w:val="22"/>
        </w:rPr>
      </w:pPr>
      <w:ins w:id="269"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"_Toc425848249"</w:instrText>
        </w:r>
        <w:r w:rsidRPr="002A7434">
          <w:rPr>
            <w:rStyle w:val="Hyperlink"/>
            <w:noProof/>
          </w:rPr>
          <w:instrText xml:space="preserve"> </w:instrText>
        </w:r>
        <w:r w:rsidRPr="002A7434">
          <w:rPr>
            <w:rStyle w:val="Hyperlink"/>
            <w:noProof/>
          </w:rPr>
          <w:fldChar w:fldCharType="separate"/>
        </w:r>
        <w:r w:rsidRPr="002A7434">
          <w:rPr>
            <w:rStyle w:val="Hyperlink"/>
            <w:noProof/>
          </w:rPr>
          <w:t>6.7.1</w:t>
        </w:r>
        <w:r>
          <w:rPr>
            <w:rFonts w:asciiTheme="minorHAnsi" w:eastAsiaTheme="minorEastAsia" w:hAnsiTheme="minorHAnsi"/>
            <w:noProof/>
            <w:color w:val="auto"/>
            <w:sz w:val="22"/>
          </w:rPr>
          <w:tab/>
        </w:r>
        <w:r w:rsidRPr="002A7434">
          <w:rPr>
            <w:rStyle w:val="Hyperlink"/>
            <w:noProof/>
          </w:rPr>
          <w:t>Clocks</w:t>
        </w:r>
        <w:r>
          <w:rPr>
            <w:noProof/>
            <w:webHidden/>
          </w:rPr>
          <w:tab/>
        </w:r>
        <w:r>
          <w:rPr>
            <w:noProof/>
            <w:webHidden/>
          </w:rPr>
          <w:fldChar w:fldCharType="begin"/>
        </w:r>
        <w:r>
          <w:rPr>
            <w:noProof/>
            <w:webHidden/>
          </w:rPr>
          <w:instrText xml:space="preserve"> PAGEREF _Toc425848249 \h </w:instrText>
        </w:r>
      </w:ins>
      <w:r>
        <w:rPr>
          <w:noProof/>
          <w:webHidden/>
        </w:rPr>
      </w:r>
      <w:r>
        <w:rPr>
          <w:noProof/>
          <w:webHidden/>
        </w:rPr>
        <w:fldChar w:fldCharType="separate"/>
      </w:r>
      <w:ins w:id="270" w:author="Correll, Ken" w:date="2015-07-28T12:00:00Z">
        <w:r>
          <w:rPr>
            <w:noProof/>
            <w:webHidden/>
          </w:rPr>
          <w:t>28</w:t>
        </w:r>
        <w:r>
          <w:rPr>
            <w:noProof/>
            <w:webHidden/>
          </w:rPr>
          <w:fldChar w:fldCharType="end"/>
        </w:r>
        <w:r w:rsidRPr="002A7434">
          <w:rPr>
            <w:rStyle w:val="Hyperlink"/>
            <w:noProof/>
          </w:rPr>
          <w:fldChar w:fldCharType="end"/>
        </w:r>
      </w:ins>
    </w:p>
    <w:p w14:paraId="0113E007" w14:textId="77777777" w:rsidR="005C2A87" w:rsidRDefault="005C2A87">
      <w:pPr>
        <w:pStyle w:val="TOC3"/>
        <w:rPr>
          <w:ins w:id="271" w:author="Correll, Ken" w:date="2015-07-28T12:00:00Z"/>
          <w:rFonts w:asciiTheme="minorHAnsi" w:eastAsiaTheme="minorEastAsia" w:hAnsiTheme="minorHAnsi"/>
          <w:noProof/>
          <w:color w:val="auto"/>
          <w:sz w:val="22"/>
        </w:rPr>
      </w:pPr>
      <w:ins w:id="272"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"_Toc425848250"</w:instrText>
        </w:r>
        <w:r w:rsidRPr="002A7434">
          <w:rPr>
            <w:rStyle w:val="Hyperlink"/>
            <w:noProof/>
          </w:rPr>
          <w:instrText xml:space="preserve"> </w:instrText>
        </w:r>
        <w:r w:rsidRPr="002A7434">
          <w:rPr>
            <w:rStyle w:val="Hyperlink"/>
            <w:noProof/>
          </w:rPr>
          <w:fldChar w:fldCharType="separate"/>
        </w:r>
        <w:r w:rsidRPr="002A7434">
          <w:rPr>
            <w:rStyle w:val="Hyperlink"/>
            <w:noProof/>
          </w:rPr>
          <w:t>6.7.2</w:t>
        </w:r>
        <w:r>
          <w:rPr>
            <w:rFonts w:asciiTheme="minorHAnsi" w:eastAsiaTheme="minorEastAsia" w:hAnsiTheme="minorHAnsi"/>
            <w:noProof/>
            <w:color w:val="auto"/>
            <w:sz w:val="22"/>
          </w:rPr>
          <w:tab/>
        </w:r>
        <w:r w:rsidRPr="002A7434">
          <w:rPr>
            <w:rStyle w:val="Hyperlink"/>
            <w:noProof/>
          </w:rPr>
          <w:t>Clock Diagram</w:t>
        </w:r>
        <w:r>
          <w:rPr>
            <w:noProof/>
            <w:webHidden/>
          </w:rPr>
          <w:tab/>
        </w:r>
        <w:r>
          <w:rPr>
            <w:noProof/>
            <w:webHidden/>
          </w:rPr>
          <w:fldChar w:fldCharType="begin"/>
        </w:r>
        <w:r>
          <w:rPr>
            <w:noProof/>
            <w:webHidden/>
          </w:rPr>
          <w:instrText xml:space="preserve"> PAGEREF _Toc425848250 \h </w:instrText>
        </w:r>
      </w:ins>
      <w:r>
        <w:rPr>
          <w:noProof/>
          <w:webHidden/>
        </w:rPr>
      </w:r>
      <w:r>
        <w:rPr>
          <w:noProof/>
          <w:webHidden/>
        </w:rPr>
        <w:fldChar w:fldCharType="separate"/>
      </w:r>
      <w:ins w:id="273" w:author="Correll, Ken" w:date="2015-07-28T12:00:00Z">
        <w:r>
          <w:rPr>
            <w:noProof/>
            <w:webHidden/>
          </w:rPr>
          <w:t>29</w:t>
        </w:r>
        <w:r>
          <w:rPr>
            <w:noProof/>
            <w:webHidden/>
          </w:rPr>
          <w:fldChar w:fldCharType="end"/>
        </w:r>
        <w:r w:rsidRPr="002A7434">
          <w:rPr>
            <w:rStyle w:val="Hyperlink"/>
            <w:noProof/>
          </w:rPr>
          <w:fldChar w:fldCharType="end"/>
        </w:r>
      </w:ins>
    </w:p>
    <w:p w14:paraId="72862E2D" w14:textId="77777777" w:rsidR="005C2A87" w:rsidRDefault="005C2A87">
      <w:pPr>
        <w:pStyle w:val="TOC3"/>
        <w:rPr>
          <w:ins w:id="274" w:author="Correll, Ken" w:date="2015-07-28T12:00:00Z"/>
          <w:rFonts w:asciiTheme="minorHAnsi" w:eastAsiaTheme="minorEastAsia" w:hAnsiTheme="minorHAnsi"/>
          <w:noProof/>
          <w:color w:val="auto"/>
          <w:sz w:val="22"/>
        </w:rPr>
      </w:pPr>
      <w:ins w:id="275"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"_Toc425848251"</w:instrText>
        </w:r>
        <w:r w:rsidRPr="002A7434">
          <w:rPr>
            <w:rStyle w:val="Hyperlink"/>
            <w:noProof/>
          </w:rPr>
          <w:instrText xml:space="preserve"> </w:instrText>
        </w:r>
        <w:r w:rsidRPr="002A7434">
          <w:rPr>
            <w:rStyle w:val="Hyperlink"/>
            <w:noProof/>
          </w:rPr>
          <w:fldChar w:fldCharType="separate"/>
        </w:r>
        <w:r w:rsidRPr="002A7434">
          <w:rPr>
            <w:rStyle w:val="Hyperlink"/>
            <w:noProof/>
          </w:rPr>
          <w:t>6.7.3</w:t>
        </w:r>
        <w:r>
          <w:rPr>
            <w:rFonts w:asciiTheme="minorHAnsi" w:eastAsiaTheme="minorEastAsia" w:hAnsiTheme="minorHAnsi"/>
            <w:noProof/>
            <w:color w:val="auto"/>
            <w:sz w:val="22"/>
          </w:rPr>
          <w:tab/>
        </w:r>
        <w:r w:rsidRPr="002A7434">
          <w:rPr>
            <w:rStyle w:val="Hyperlink"/>
            <w:noProof/>
          </w:rPr>
          <w:t>Constraint Files</w:t>
        </w:r>
        <w:r>
          <w:rPr>
            <w:noProof/>
            <w:webHidden/>
          </w:rPr>
          <w:tab/>
        </w:r>
        <w:r>
          <w:rPr>
            <w:noProof/>
            <w:webHidden/>
          </w:rPr>
          <w:fldChar w:fldCharType="begin"/>
        </w:r>
        <w:r>
          <w:rPr>
            <w:noProof/>
            <w:webHidden/>
          </w:rPr>
          <w:instrText xml:space="preserve"> PAGEREF _Toc425848251 \h </w:instrText>
        </w:r>
      </w:ins>
      <w:r>
        <w:rPr>
          <w:noProof/>
          <w:webHidden/>
        </w:rPr>
      </w:r>
      <w:r>
        <w:rPr>
          <w:noProof/>
          <w:webHidden/>
        </w:rPr>
        <w:fldChar w:fldCharType="separate"/>
      </w:r>
      <w:ins w:id="276" w:author="Correll, Ken" w:date="2015-07-28T12:00:00Z">
        <w:r>
          <w:rPr>
            <w:noProof/>
            <w:webHidden/>
          </w:rPr>
          <w:t>29</w:t>
        </w:r>
        <w:r>
          <w:rPr>
            <w:noProof/>
            <w:webHidden/>
          </w:rPr>
          <w:fldChar w:fldCharType="end"/>
        </w:r>
        <w:r w:rsidRPr="002A7434">
          <w:rPr>
            <w:rStyle w:val="Hyperlink"/>
            <w:noProof/>
          </w:rPr>
          <w:fldChar w:fldCharType="end"/>
        </w:r>
      </w:ins>
    </w:p>
    <w:p w14:paraId="20A6790D" w14:textId="77777777" w:rsidR="005C2A87" w:rsidRDefault="005C2A87">
      <w:pPr>
        <w:pStyle w:val="TOC3"/>
        <w:rPr>
          <w:ins w:id="277" w:author="Correll, Ken" w:date="2015-07-28T12:00:00Z"/>
          <w:rFonts w:asciiTheme="minorHAnsi" w:eastAsiaTheme="minorEastAsia" w:hAnsiTheme="minorHAnsi"/>
          <w:noProof/>
          <w:color w:val="auto"/>
          <w:sz w:val="22"/>
        </w:rPr>
      </w:pPr>
      <w:ins w:id="278"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"_Toc425848252"</w:instrText>
        </w:r>
        <w:r w:rsidRPr="002A7434">
          <w:rPr>
            <w:rStyle w:val="Hyperlink"/>
            <w:noProof/>
          </w:rPr>
          <w:instrText xml:space="preserve"> </w:instrText>
        </w:r>
        <w:r w:rsidRPr="002A7434">
          <w:rPr>
            <w:rStyle w:val="Hyperlink"/>
            <w:noProof/>
          </w:rPr>
          <w:fldChar w:fldCharType="separate"/>
        </w:r>
        <w:r w:rsidRPr="002A7434">
          <w:rPr>
            <w:rStyle w:val="Hyperlink"/>
            <w:noProof/>
          </w:rPr>
          <w:t>6.7.4</w:t>
        </w:r>
        <w:r>
          <w:rPr>
            <w:rFonts w:asciiTheme="minorHAnsi" w:eastAsiaTheme="minorEastAsia" w:hAnsiTheme="minorHAnsi"/>
            <w:noProof/>
            <w:color w:val="auto"/>
            <w:sz w:val="22"/>
          </w:rPr>
          <w:tab/>
        </w:r>
        <w:r w:rsidRPr="002A7434">
          <w:rPr>
            <w:rStyle w:val="Hyperlink"/>
            <w:noProof/>
          </w:rPr>
          <w:t>Scan Insertion</w:t>
        </w:r>
        <w:r>
          <w:rPr>
            <w:noProof/>
            <w:webHidden/>
          </w:rPr>
          <w:tab/>
        </w:r>
        <w:r>
          <w:rPr>
            <w:noProof/>
            <w:webHidden/>
          </w:rPr>
          <w:fldChar w:fldCharType="begin"/>
        </w:r>
        <w:r>
          <w:rPr>
            <w:noProof/>
            <w:webHidden/>
          </w:rPr>
          <w:instrText xml:space="preserve"> PAGEREF _Toc425848252 \h </w:instrText>
        </w:r>
      </w:ins>
      <w:r>
        <w:rPr>
          <w:noProof/>
          <w:webHidden/>
        </w:rPr>
      </w:r>
      <w:r>
        <w:rPr>
          <w:noProof/>
          <w:webHidden/>
        </w:rPr>
        <w:fldChar w:fldCharType="separate"/>
      </w:r>
      <w:ins w:id="279" w:author="Correll, Ken" w:date="2015-07-28T12:00:00Z">
        <w:r>
          <w:rPr>
            <w:noProof/>
            <w:webHidden/>
          </w:rPr>
          <w:t>29</w:t>
        </w:r>
        <w:r>
          <w:rPr>
            <w:noProof/>
            <w:webHidden/>
          </w:rPr>
          <w:fldChar w:fldCharType="end"/>
        </w:r>
        <w:r w:rsidRPr="002A7434">
          <w:rPr>
            <w:rStyle w:val="Hyperlink"/>
            <w:noProof/>
          </w:rPr>
          <w:fldChar w:fldCharType="end"/>
        </w:r>
      </w:ins>
    </w:p>
    <w:p w14:paraId="2D7E9AC0" w14:textId="77777777" w:rsidR="005C2A87" w:rsidRDefault="005C2A87">
      <w:pPr>
        <w:pStyle w:val="TOC2"/>
        <w:rPr>
          <w:ins w:id="280" w:author="Correll, Ken" w:date="2015-07-28T12:00:00Z"/>
          <w:rFonts w:asciiTheme="minorHAnsi" w:eastAsiaTheme="minorEastAsia" w:hAnsiTheme="minorHAnsi"/>
          <w:noProof/>
          <w:color w:val="auto"/>
          <w:sz w:val="22"/>
        </w:rPr>
      </w:pPr>
      <w:ins w:id="281"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"_Toc425848253"</w:instrText>
        </w:r>
        <w:r w:rsidRPr="002A7434">
          <w:rPr>
            <w:rStyle w:val="Hyperlink"/>
            <w:noProof/>
          </w:rPr>
          <w:instrText xml:space="preserve"> </w:instrText>
        </w:r>
        <w:r w:rsidRPr="002A7434">
          <w:rPr>
            <w:rStyle w:val="Hyperlink"/>
            <w:noProof/>
          </w:rPr>
          <w:fldChar w:fldCharType="separate"/>
        </w:r>
        <w:r w:rsidRPr="002A7434">
          <w:rPr>
            <w:rStyle w:val="Hyperlink"/>
            <w:noProof/>
          </w:rPr>
          <w:t>6.8</w:t>
        </w:r>
        <w:r>
          <w:rPr>
            <w:rFonts w:asciiTheme="minorHAnsi" w:eastAsiaTheme="minorEastAsia" w:hAnsiTheme="minorHAnsi"/>
            <w:noProof/>
            <w:color w:val="auto"/>
            <w:sz w:val="22"/>
          </w:rPr>
          <w:tab/>
        </w:r>
        <w:r w:rsidRPr="002A7434">
          <w:rPr>
            <w:rStyle w:val="Hyperlink"/>
            <w:noProof/>
          </w:rPr>
          <w:t>Formal Verification</w:t>
        </w:r>
        <w:r>
          <w:rPr>
            <w:noProof/>
            <w:webHidden/>
          </w:rPr>
          <w:tab/>
        </w:r>
        <w:r>
          <w:rPr>
            <w:noProof/>
            <w:webHidden/>
          </w:rPr>
          <w:fldChar w:fldCharType="begin"/>
        </w:r>
        <w:r>
          <w:rPr>
            <w:noProof/>
            <w:webHidden/>
          </w:rPr>
          <w:instrText xml:space="preserve"> PAGEREF _Toc425848253 \h </w:instrText>
        </w:r>
      </w:ins>
      <w:r>
        <w:rPr>
          <w:noProof/>
          <w:webHidden/>
        </w:rPr>
      </w:r>
      <w:r>
        <w:rPr>
          <w:noProof/>
          <w:webHidden/>
        </w:rPr>
        <w:fldChar w:fldCharType="separate"/>
      </w:r>
      <w:ins w:id="282" w:author="Correll, Ken" w:date="2015-07-28T12:00:00Z">
        <w:r>
          <w:rPr>
            <w:noProof/>
            <w:webHidden/>
          </w:rPr>
          <w:t>29</w:t>
        </w:r>
        <w:r>
          <w:rPr>
            <w:noProof/>
            <w:webHidden/>
          </w:rPr>
          <w:fldChar w:fldCharType="end"/>
        </w:r>
        <w:r w:rsidRPr="002A7434">
          <w:rPr>
            <w:rStyle w:val="Hyperlink"/>
            <w:noProof/>
          </w:rPr>
          <w:fldChar w:fldCharType="end"/>
        </w:r>
      </w:ins>
    </w:p>
    <w:p w14:paraId="6D0385F9" w14:textId="77777777" w:rsidR="005C2A87" w:rsidRDefault="005C2A87">
      <w:pPr>
        <w:pStyle w:val="TOC2"/>
        <w:rPr>
          <w:ins w:id="283" w:author="Correll, Ken" w:date="2015-07-28T12:00:00Z"/>
          <w:rFonts w:asciiTheme="minorHAnsi" w:eastAsiaTheme="minorEastAsia" w:hAnsiTheme="minorHAnsi"/>
          <w:noProof/>
          <w:color w:val="auto"/>
          <w:sz w:val="22"/>
        </w:rPr>
      </w:pPr>
      <w:ins w:id="284"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"_Toc425848254"</w:instrText>
        </w:r>
        <w:r w:rsidRPr="002A7434">
          <w:rPr>
            <w:rStyle w:val="Hyperlink"/>
            <w:noProof/>
          </w:rPr>
          <w:instrText xml:space="preserve"> </w:instrText>
        </w:r>
        <w:r w:rsidRPr="002A7434">
          <w:rPr>
            <w:rStyle w:val="Hyperlink"/>
            <w:noProof/>
          </w:rPr>
          <w:fldChar w:fldCharType="separate"/>
        </w:r>
        <w:r w:rsidRPr="002A7434">
          <w:rPr>
            <w:rStyle w:val="Hyperlink"/>
            <w:noProof/>
          </w:rPr>
          <w:t>6.9</w:t>
        </w:r>
        <w:r>
          <w:rPr>
            <w:rFonts w:asciiTheme="minorHAnsi" w:eastAsiaTheme="minorEastAsia" w:hAnsiTheme="minorHAnsi"/>
            <w:noProof/>
            <w:color w:val="auto"/>
            <w:sz w:val="22"/>
          </w:rPr>
          <w:tab/>
        </w:r>
        <w:r w:rsidRPr="002A7434">
          <w:rPr>
            <w:rStyle w:val="Hyperlink"/>
            <w:noProof/>
          </w:rPr>
          <w:t>CDC</w:t>
        </w:r>
        <w:r>
          <w:rPr>
            <w:noProof/>
            <w:webHidden/>
          </w:rPr>
          <w:tab/>
        </w:r>
        <w:r>
          <w:rPr>
            <w:noProof/>
            <w:webHidden/>
          </w:rPr>
          <w:fldChar w:fldCharType="begin"/>
        </w:r>
        <w:r>
          <w:rPr>
            <w:noProof/>
            <w:webHidden/>
          </w:rPr>
          <w:instrText xml:space="preserve"> PAGEREF _Toc425848254 \h </w:instrText>
        </w:r>
      </w:ins>
      <w:r>
        <w:rPr>
          <w:noProof/>
          <w:webHidden/>
        </w:rPr>
      </w:r>
      <w:r>
        <w:rPr>
          <w:noProof/>
          <w:webHidden/>
        </w:rPr>
        <w:fldChar w:fldCharType="separate"/>
      </w:r>
      <w:ins w:id="285" w:author="Correll, Ken" w:date="2015-07-28T12:00:00Z">
        <w:r>
          <w:rPr>
            <w:noProof/>
            <w:webHidden/>
          </w:rPr>
          <w:t>29</w:t>
        </w:r>
        <w:r>
          <w:rPr>
            <w:noProof/>
            <w:webHidden/>
          </w:rPr>
          <w:fldChar w:fldCharType="end"/>
        </w:r>
        <w:r w:rsidRPr="002A7434">
          <w:rPr>
            <w:rStyle w:val="Hyperlink"/>
            <w:noProof/>
          </w:rPr>
          <w:fldChar w:fldCharType="end"/>
        </w:r>
      </w:ins>
    </w:p>
    <w:p w14:paraId="3B379393" w14:textId="77777777" w:rsidR="005C2A87" w:rsidRDefault="005C2A87">
      <w:pPr>
        <w:pStyle w:val="TOC1"/>
        <w:rPr>
          <w:ins w:id="286" w:author="Correll, Ken" w:date="2015-07-28T12:00:00Z"/>
          <w:rFonts w:asciiTheme="minorHAnsi" w:eastAsiaTheme="minorEastAsia" w:hAnsiTheme="minorHAnsi"/>
          <w:noProof/>
          <w:color w:val="auto"/>
          <w:sz w:val="22"/>
        </w:rPr>
      </w:pPr>
      <w:ins w:id="287"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"_Toc425848255"</w:instrText>
        </w:r>
        <w:r w:rsidRPr="002A7434">
          <w:rPr>
            <w:rStyle w:val="Hyperlink"/>
            <w:noProof/>
          </w:rPr>
          <w:instrText xml:space="preserve"> </w:instrText>
        </w:r>
        <w:r w:rsidRPr="002A7434">
          <w:rPr>
            <w:rStyle w:val="Hyperlink"/>
            <w:noProof/>
          </w:rPr>
          <w:fldChar w:fldCharType="separate"/>
        </w:r>
        <w:r w:rsidRPr="002A7434">
          <w:rPr>
            <w:rStyle w:val="Hyperlink"/>
            <w:noProof/>
          </w:rPr>
          <w:t>7</w:t>
        </w:r>
        <w:r>
          <w:rPr>
            <w:rFonts w:asciiTheme="minorHAnsi" w:eastAsiaTheme="minorEastAsia" w:hAnsiTheme="minorHAnsi"/>
            <w:noProof/>
            <w:color w:val="auto"/>
            <w:sz w:val="22"/>
          </w:rPr>
          <w:tab/>
        </w:r>
        <w:r w:rsidRPr="002A7434">
          <w:rPr>
            <w:rStyle w:val="Hyperlink"/>
            <w:noProof/>
          </w:rPr>
          <w:t>Physical Integration</w:t>
        </w:r>
        <w:r>
          <w:rPr>
            <w:noProof/>
            <w:webHidden/>
          </w:rPr>
          <w:tab/>
        </w:r>
        <w:r>
          <w:rPr>
            <w:noProof/>
            <w:webHidden/>
          </w:rPr>
          <w:fldChar w:fldCharType="begin"/>
        </w:r>
        <w:r>
          <w:rPr>
            <w:noProof/>
            <w:webHidden/>
          </w:rPr>
          <w:instrText xml:space="preserve"> PAGEREF _Toc425848255 \h </w:instrText>
        </w:r>
      </w:ins>
      <w:r>
        <w:rPr>
          <w:noProof/>
          <w:webHidden/>
        </w:rPr>
      </w:r>
      <w:r>
        <w:rPr>
          <w:noProof/>
          <w:webHidden/>
        </w:rPr>
        <w:fldChar w:fldCharType="separate"/>
      </w:r>
      <w:ins w:id="288" w:author="Correll, Ken" w:date="2015-07-28T12:00:00Z">
        <w:r>
          <w:rPr>
            <w:noProof/>
            <w:webHidden/>
          </w:rPr>
          <w:t>30</w:t>
        </w:r>
        <w:r>
          <w:rPr>
            <w:noProof/>
            <w:webHidden/>
          </w:rPr>
          <w:fldChar w:fldCharType="end"/>
        </w:r>
        <w:r w:rsidRPr="002A7434">
          <w:rPr>
            <w:rStyle w:val="Hyperlink"/>
            <w:noProof/>
          </w:rPr>
          <w:fldChar w:fldCharType="end"/>
        </w:r>
      </w:ins>
    </w:p>
    <w:p w14:paraId="5E253A74" w14:textId="77777777" w:rsidR="005C2A87" w:rsidRDefault="005C2A87">
      <w:pPr>
        <w:pStyle w:val="TOC1"/>
        <w:rPr>
          <w:ins w:id="289" w:author="Correll, Ken" w:date="2015-07-28T12:00:00Z"/>
          <w:rFonts w:asciiTheme="minorHAnsi" w:eastAsiaTheme="minorEastAsia" w:hAnsiTheme="minorHAnsi"/>
          <w:noProof/>
          <w:color w:val="auto"/>
          <w:sz w:val="22"/>
        </w:rPr>
      </w:pPr>
      <w:ins w:id="290"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"_Toc425848256"</w:instrText>
        </w:r>
        <w:r w:rsidRPr="002A7434">
          <w:rPr>
            <w:rStyle w:val="Hyperlink"/>
            <w:noProof/>
          </w:rPr>
          <w:instrText xml:space="preserve"> </w:instrText>
        </w:r>
        <w:r w:rsidRPr="002A7434">
          <w:rPr>
            <w:rStyle w:val="Hyperlink"/>
            <w:noProof/>
          </w:rPr>
          <w:fldChar w:fldCharType="separate"/>
        </w:r>
        <w:r w:rsidRPr="002A7434">
          <w:rPr>
            <w:rStyle w:val="Hyperlink"/>
            <w:noProof/>
          </w:rPr>
          <w:t>8</w:t>
        </w:r>
        <w:r>
          <w:rPr>
            <w:rFonts w:asciiTheme="minorHAnsi" w:eastAsiaTheme="minorEastAsia" w:hAnsiTheme="minorHAnsi"/>
            <w:noProof/>
            <w:color w:val="auto"/>
            <w:sz w:val="22"/>
          </w:rPr>
          <w:tab/>
        </w:r>
        <w:r w:rsidRPr="002A7434">
          <w:rPr>
            <w:rStyle w:val="Hyperlink"/>
            <w:noProof/>
          </w:rPr>
          <w:t>Integration Test Plan</w:t>
        </w:r>
        <w:r>
          <w:rPr>
            <w:noProof/>
            <w:webHidden/>
          </w:rPr>
          <w:tab/>
        </w:r>
        <w:r>
          <w:rPr>
            <w:noProof/>
            <w:webHidden/>
          </w:rPr>
          <w:fldChar w:fldCharType="begin"/>
        </w:r>
        <w:r>
          <w:rPr>
            <w:noProof/>
            <w:webHidden/>
          </w:rPr>
          <w:instrText xml:space="preserve"> PAGEREF _Toc425848256 \h </w:instrText>
        </w:r>
      </w:ins>
      <w:r>
        <w:rPr>
          <w:noProof/>
          <w:webHidden/>
        </w:rPr>
      </w:r>
      <w:r>
        <w:rPr>
          <w:noProof/>
          <w:webHidden/>
        </w:rPr>
        <w:fldChar w:fldCharType="separate"/>
      </w:r>
      <w:ins w:id="291" w:author="Correll, Ken" w:date="2015-07-28T12:00:00Z">
        <w:r>
          <w:rPr>
            <w:noProof/>
            <w:webHidden/>
          </w:rPr>
          <w:t>31</w:t>
        </w:r>
        <w:r>
          <w:rPr>
            <w:noProof/>
            <w:webHidden/>
          </w:rPr>
          <w:fldChar w:fldCharType="end"/>
        </w:r>
        <w:r w:rsidRPr="002A7434">
          <w:rPr>
            <w:rStyle w:val="Hyperlink"/>
            <w:noProof/>
          </w:rPr>
          <w:fldChar w:fldCharType="end"/>
        </w:r>
      </w:ins>
    </w:p>
    <w:p w14:paraId="55405BFE" w14:textId="77777777" w:rsidR="005C2A87" w:rsidRDefault="005C2A87">
      <w:pPr>
        <w:pStyle w:val="TOC1"/>
        <w:rPr>
          <w:ins w:id="292" w:author="Correll, Ken" w:date="2015-07-28T12:00:00Z"/>
          <w:rFonts w:asciiTheme="minorHAnsi" w:eastAsiaTheme="minorEastAsia" w:hAnsiTheme="minorHAnsi"/>
          <w:noProof/>
          <w:color w:val="auto"/>
          <w:sz w:val="22"/>
        </w:rPr>
      </w:pPr>
      <w:ins w:id="293"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"_Toc425848257"</w:instrText>
        </w:r>
        <w:r w:rsidRPr="002A7434">
          <w:rPr>
            <w:rStyle w:val="Hyperlink"/>
            <w:noProof/>
          </w:rPr>
          <w:instrText xml:space="preserve"> </w:instrText>
        </w:r>
        <w:r w:rsidRPr="002A7434">
          <w:rPr>
            <w:rStyle w:val="Hyperlink"/>
            <w:noProof/>
          </w:rPr>
          <w:fldChar w:fldCharType="separate"/>
        </w:r>
        <w:r w:rsidRPr="002A7434">
          <w:rPr>
            <w:rStyle w:val="Hyperlink"/>
            <w:noProof/>
          </w:rPr>
          <w:t>9</w:t>
        </w:r>
        <w:r>
          <w:rPr>
            <w:rFonts w:asciiTheme="minorHAnsi" w:eastAsiaTheme="minorEastAsia" w:hAnsiTheme="minorHAnsi"/>
            <w:noProof/>
            <w:color w:val="auto"/>
            <w:sz w:val="22"/>
          </w:rPr>
          <w:tab/>
        </w:r>
        <w:r w:rsidRPr="002A7434">
          <w:rPr>
            <w:rStyle w:val="Hyperlink"/>
            <w:noProof/>
          </w:rPr>
          <w:t>Appendix</w:t>
        </w:r>
        <w:r>
          <w:rPr>
            <w:noProof/>
            <w:webHidden/>
          </w:rPr>
          <w:tab/>
        </w:r>
        <w:r>
          <w:rPr>
            <w:noProof/>
            <w:webHidden/>
          </w:rPr>
          <w:fldChar w:fldCharType="begin"/>
        </w:r>
        <w:r>
          <w:rPr>
            <w:noProof/>
            <w:webHidden/>
          </w:rPr>
          <w:instrText xml:space="preserve"> PAGEREF _Toc425848257 \h </w:instrText>
        </w:r>
      </w:ins>
      <w:r>
        <w:rPr>
          <w:noProof/>
          <w:webHidden/>
        </w:rPr>
      </w:r>
      <w:r>
        <w:rPr>
          <w:noProof/>
          <w:webHidden/>
        </w:rPr>
        <w:fldChar w:fldCharType="separate"/>
      </w:r>
      <w:ins w:id="294" w:author="Correll, Ken" w:date="2015-07-28T12:00:00Z">
        <w:r>
          <w:rPr>
            <w:noProof/>
            <w:webHidden/>
          </w:rPr>
          <w:t>32</w:t>
        </w:r>
        <w:r>
          <w:rPr>
            <w:noProof/>
            <w:webHidden/>
          </w:rPr>
          <w:fldChar w:fldCharType="end"/>
        </w:r>
        <w:r w:rsidRPr="002A7434">
          <w:rPr>
            <w:rStyle w:val="Hyperlink"/>
            <w:noProof/>
          </w:rPr>
          <w:fldChar w:fldCharType="end"/>
        </w:r>
      </w:ins>
    </w:p>
    <w:p w14:paraId="2115EFAC" w14:textId="77777777" w:rsidR="005C2A87" w:rsidRDefault="005C2A87">
      <w:pPr>
        <w:pStyle w:val="TOC2"/>
        <w:rPr>
          <w:ins w:id="295" w:author="Correll, Ken" w:date="2015-07-28T12:00:00Z"/>
          <w:rFonts w:asciiTheme="minorHAnsi" w:eastAsiaTheme="minorEastAsia" w:hAnsiTheme="minorHAnsi"/>
          <w:noProof/>
          <w:color w:val="auto"/>
          <w:sz w:val="22"/>
        </w:rPr>
      </w:pPr>
      <w:ins w:id="296" w:author="Correll, Ken" w:date="2015-07-28T12:00:00Z">
        <w:r w:rsidRPr="002A7434">
          <w:rPr>
            <w:rStyle w:val="Hyperlink"/>
            <w:noProof/>
          </w:rPr>
          <w:fldChar w:fldCharType="begin"/>
        </w:r>
        <w:r w:rsidRPr="002A7434">
          <w:rPr>
            <w:rStyle w:val="Hyperlink"/>
            <w:noProof/>
          </w:rPr>
          <w:instrText xml:space="preserve"> </w:instrText>
        </w:r>
        <w:r>
          <w:rPr>
            <w:noProof/>
          </w:rPr>
          <w:instrText>HYPERLINK \l "_Toc425848258"</w:instrText>
        </w:r>
        <w:r w:rsidRPr="002A7434">
          <w:rPr>
            <w:rStyle w:val="Hyperlink"/>
            <w:noProof/>
          </w:rPr>
          <w:instrText xml:space="preserve"> </w:instrText>
        </w:r>
        <w:r w:rsidRPr="002A7434">
          <w:rPr>
            <w:rStyle w:val="Hyperlink"/>
            <w:noProof/>
          </w:rPr>
          <w:fldChar w:fldCharType="separate"/>
        </w:r>
        <w:r w:rsidRPr="002A7434">
          <w:rPr>
            <w:rStyle w:val="Hyperlink"/>
            <w:noProof/>
          </w:rPr>
          <w:t>9.1</w:t>
        </w:r>
        <w:r>
          <w:rPr>
            <w:rFonts w:asciiTheme="minorHAnsi" w:eastAsiaTheme="minorEastAsia" w:hAnsiTheme="minorHAnsi"/>
            <w:noProof/>
            <w:color w:val="auto"/>
            <w:sz w:val="22"/>
          </w:rPr>
          <w:tab/>
        </w:r>
        <w:r w:rsidRPr="002A7434">
          <w:rPr>
            <w:rStyle w:val="Hyperlink"/>
            <w:noProof/>
          </w:rPr>
          <w:t>Subsystem connectivity details</w:t>
        </w:r>
        <w:r>
          <w:rPr>
            <w:noProof/>
            <w:webHidden/>
          </w:rPr>
          <w:tab/>
        </w:r>
        <w:r>
          <w:rPr>
            <w:noProof/>
            <w:webHidden/>
          </w:rPr>
          <w:fldChar w:fldCharType="begin"/>
        </w:r>
        <w:r>
          <w:rPr>
            <w:noProof/>
            <w:webHidden/>
          </w:rPr>
          <w:instrText xml:space="preserve"> PAGEREF _Toc425848258 \h </w:instrText>
        </w:r>
      </w:ins>
      <w:r>
        <w:rPr>
          <w:noProof/>
          <w:webHidden/>
        </w:rPr>
      </w:r>
      <w:r>
        <w:rPr>
          <w:noProof/>
          <w:webHidden/>
        </w:rPr>
        <w:fldChar w:fldCharType="separate"/>
      </w:r>
      <w:ins w:id="297" w:author="Correll, Ken" w:date="2015-07-28T12:00:00Z">
        <w:r>
          <w:rPr>
            <w:noProof/>
            <w:webHidden/>
          </w:rPr>
          <w:t>32</w:t>
        </w:r>
        <w:r>
          <w:rPr>
            <w:noProof/>
            <w:webHidden/>
          </w:rPr>
          <w:fldChar w:fldCharType="end"/>
        </w:r>
        <w:r w:rsidRPr="002A7434">
          <w:rPr>
            <w:rStyle w:val="Hyperlink"/>
            <w:noProof/>
          </w:rPr>
          <w:fldChar w:fldCharType="end"/>
        </w:r>
      </w:ins>
    </w:p>
    <w:p w14:paraId="7A5F4542" w14:textId="77777777" w:rsidR="00701258" w:rsidDel="005C2A87" w:rsidRDefault="00701258">
      <w:pPr>
        <w:pStyle w:val="TOC1"/>
        <w:rPr>
          <w:del w:id="298" w:author="Correll, Ken" w:date="2015-07-28T12:00:00Z"/>
          <w:rFonts w:asciiTheme="minorHAnsi" w:eastAsiaTheme="minorEastAsia" w:hAnsiTheme="minorHAnsi"/>
          <w:noProof/>
          <w:color w:val="auto"/>
          <w:sz w:val="22"/>
        </w:rPr>
      </w:pPr>
      <w:del w:id="299" w:author="Correll, Ken" w:date="2015-07-28T12:00:00Z">
        <w:r w:rsidRPr="005C2A87" w:rsidDel="005C2A87">
          <w:rPr>
            <w:rStyle w:val="Hyperlink"/>
            <w:noProof/>
          </w:rPr>
          <w:delText>1</w:delText>
        </w:r>
        <w:r w:rsidDel="005C2A87">
          <w:rPr>
            <w:rFonts w:asciiTheme="minorHAnsi" w:eastAsiaTheme="minorEastAsia" w:hAnsiTheme="minorHAnsi"/>
            <w:noProof/>
            <w:color w:val="auto"/>
            <w:sz w:val="22"/>
          </w:rPr>
          <w:tab/>
        </w:r>
        <w:r w:rsidRPr="005C2A87" w:rsidDel="005C2A87">
          <w:rPr>
            <w:rStyle w:val="Hyperlink"/>
            <w:noProof/>
          </w:rPr>
          <w:delText>Introduction</w:delText>
        </w:r>
        <w:r w:rsidDel="005C2A87">
          <w:rPr>
            <w:noProof/>
            <w:webHidden/>
          </w:rPr>
          <w:tab/>
          <w:delText>7</w:delText>
        </w:r>
      </w:del>
    </w:p>
    <w:p w14:paraId="33F0E84B" w14:textId="77777777" w:rsidR="00701258" w:rsidDel="005C2A87" w:rsidRDefault="00701258">
      <w:pPr>
        <w:pStyle w:val="TOC2"/>
        <w:rPr>
          <w:del w:id="300" w:author="Correll, Ken" w:date="2015-07-28T12:00:00Z"/>
          <w:rFonts w:asciiTheme="minorHAnsi" w:eastAsiaTheme="minorEastAsia" w:hAnsiTheme="minorHAnsi"/>
          <w:noProof/>
          <w:color w:val="auto"/>
          <w:sz w:val="22"/>
        </w:rPr>
      </w:pPr>
      <w:del w:id="301" w:author="Correll, Ken" w:date="2015-07-28T12:00:00Z">
        <w:r w:rsidRPr="005C2A87" w:rsidDel="005C2A87">
          <w:rPr>
            <w:rStyle w:val="Hyperlink"/>
            <w:noProof/>
          </w:rPr>
          <w:delText>1.1</w:delText>
        </w:r>
        <w:r w:rsidDel="005C2A87">
          <w:rPr>
            <w:rFonts w:asciiTheme="minorHAnsi" w:eastAsiaTheme="minorEastAsia" w:hAnsiTheme="minorHAnsi"/>
            <w:noProof/>
            <w:color w:val="auto"/>
            <w:sz w:val="22"/>
          </w:rPr>
          <w:tab/>
        </w:r>
        <w:r w:rsidRPr="005C2A87" w:rsidDel="005C2A87">
          <w:rPr>
            <w:rStyle w:val="Hyperlink"/>
            <w:noProof/>
          </w:rPr>
          <w:delText>Audience</w:delText>
        </w:r>
        <w:r w:rsidDel="005C2A87">
          <w:rPr>
            <w:noProof/>
            <w:webHidden/>
          </w:rPr>
          <w:tab/>
          <w:delText>7</w:delText>
        </w:r>
      </w:del>
    </w:p>
    <w:p w14:paraId="3C0C4DB4" w14:textId="77777777" w:rsidR="00701258" w:rsidDel="005C2A87" w:rsidRDefault="00701258">
      <w:pPr>
        <w:pStyle w:val="TOC2"/>
        <w:rPr>
          <w:del w:id="302" w:author="Correll, Ken" w:date="2015-07-28T12:00:00Z"/>
          <w:rFonts w:asciiTheme="minorHAnsi" w:eastAsiaTheme="minorEastAsia" w:hAnsiTheme="minorHAnsi"/>
          <w:noProof/>
          <w:color w:val="auto"/>
          <w:sz w:val="22"/>
        </w:rPr>
      </w:pPr>
      <w:del w:id="303" w:author="Correll, Ken" w:date="2015-07-28T12:00:00Z">
        <w:r w:rsidRPr="005C2A87" w:rsidDel="005C2A87">
          <w:rPr>
            <w:rStyle w:val="Hyperlink"/>
            <w:noProof/>
          </w:rPr>
          <w:delText>1.2</w:delText>
        </w:r>
        <w:r w:rsidDel="005C2A87">
          <w:rPr>
            <w:rFonts w:asciiTheme="minorHAnsi" w:eastAsiaTheme="minorEastAsia" w:hAnsiTheme="minorHAnsi"/>
            <w:noProof/>
            <w:color w:val="auto"/>
            <w:sz w:val="22"/>
          </w:rPr>
          <w:tab/>
        </w:r>
        <w:r w:rsidRPr="005C2A87" w:rsidDel="005C2A87">
          <w:rPr>
            <w:rStyle w:val="Hyperlink"/>
            <w:noProof/>
          </w:rPr>
          <w:delText>Supported Projects</w:delText>
        </w:r>
        <w:r w:rsidDel="005C2A87">
          <w:rPr>
            <w:noProof/>
            <w:webHidden/>
          </w:rPr>
          <w:tab/>
          <w:delText>7</w:delText>
        </w:r>
      </w:del>
    </w:p>
    <w:p w14:paraId="3F0DBEAB" w14:textId="77777777" w:rsidR="00701258" w:rsidDel="005C2A87" w:rsidRDefault="00701258">
      <w:pPr>
        <w:pStyle w:val="TOC2"/>
        <w:rPr>
          <w:del w:id="304" w:author="Correll, Ken" w:date="2015-07-28T12:00:00Z"/>
          <w:rFonts w:asciiTheme="minorHAnsi" w:eastAsiaTheme="minorEastAsia" w:hAnsiTheme="minorHAnsi"/>
          <w:noProof/>
          <w:color w:val="auto"/>
          <w:sz w:val="22"/>
        </w:rPr>
      </w:pPr>
      <w:del w:id="305" w:author="Correll, Ken" w:date="2015-07-28T12:00:00Z">
        <w:r w:rsidRPr="005C2A87" w:rsidDel="005C2A87">
          <w:rPr>
            <w:rStyle w:val="Hyperlink"/>
            <w:noProof/>
          </w:rPr>
          <w:delText>1.3</w:delText>
        </w:r>
        <w:r w:rsidDel="005C2A87">
          <w:rPr>
            <w:rFonts w:asciiTheme="minorHAnsi" w:eastAsiaTheme="minorEastAsia" w:hAnsiTheme="minorHAnsi"/>
            <w:noProof/>
            <w:color w:val="auto"/>
            <w:sz w:val="22"/>
          </w:rPr>
          <w:tab/>
        </w:r>
        <w:r w:rsidRPr="005C2A87" w:rsidDel="005C2A87">
          <w:rPr>
            <w:rStyle w:val="Hyperlink"/>
            <w:noProof/>
          </w:rPr>
          <w:delText>Terminology</w:delText>
        </w:r>
        <w:r w:rsidDel="005C2A87">
          <w:rPr>
            <w:noProof/>
            <w:webHidden/>
          </w:rPr>
          <w:tab/>
          <w:delText>7</w:delText>
        </w:r>
      </w:del>
    </w:p>
    <w:p w14:paraId="0D587C84" w14:textId="77777777" w:rsidR="00701258" w:rsidDel="005C2A87" w:rsidRDefault="00701258">
      <w:pPr>
        <w:pStyle w:val="TOC2"/>
        <w:rPr>
          <w:del w:id="306" w:author="Correll, Ken" w:date="2015-07-28T12:00:00Z"/>
          <w:rFonts w:asciiTheme="minorHAnsi" w:eastAsiaTheme="minorEastAsia" w:hAnsiTheme="minorHAnsi"/>
          <w:noProof/>
          <w:color w:val="auto"/>
          <w:sz w:val="22"/>
        </w:rPr>
      </w:pPr>
      <w:del w:id="307" w:author="Correll, Ken" w:date="2015-07-28T12:00:00Z">
        <w:r w:rsidRPr="005C2A87" w:rsidDel="005C2A87">
          <w:rPr>
            <w:rStyle w:val="Hyperlink"/>
            <w:noProof/>
          </w:rPr>
          <w:delText>1.4</w:delText>
        </w:r>
        <w:r w:rsidDel="005C2A87">
          <w:rPr>
            <w:rFonts w:asciiTheme="minorHAnsi" w:eastAsiaTheme="minorEastAsia" w:hAnsiTheme="minorHAnsi"/>
            <w:noProof/>
            <w:color w:val="auto"/>
            <w:sz w:val="22"/>
          </w:rPr>
          <w:tab/>
        </w:r>
        <w:r w:rsidRPr="005C2A87" w:rsidDel="005C2A87">
          <w:rPr>
            <w:rStyle w:val="Hyperlink"/>
            <w:noProof/>
          </w:rPr>
          <w:delText>Related Documents</w:delText>
        </w:r>
        <w:r w:rsidDel="005C2A87">
          <w:rPr>
            <w:noProof/>
            <w:webHidden/>
          </w:rPr>
          <w:tab/>
          <w:delText>7</w:delText>
        </w:r>
      </w:del>
    </w:p>
    <w:p w14:paraId="16AD97FE" w14:textId="77777777" w:rsidR="00701258" w:rsidDel="005C2A87" w:rsidRDefault="00701258">
      <w:pPr>
        <w:pStyle w:val="TOC2"/>
        <w:rPr>
          <w:del w:id="308" w:author="Correll, Ken" w:date="2015-07-28T12:00:00Z"/>
          <w:rFonts w:asciiTheme="minorHAnsi" w:eastAsiaTheme="minorEastAsia" w:hAnsiTheme="minorHAnsi"/>
          <w:noProof/>
          <w:color w:val="auto"/>
          <w:sz w:val="22"/>
        </w:rPr>
      </w:pPr>
      <w:del w:id="309" w:author="Correll, Ken" w:date="2015-07-28T12:00:00Z">
        <w:r w:rsidRPr="005C2A87" w:rsidDel="005C2A87">
          <w:rPr>
            <w:rStyle w:val="Hyperlink"/>
            <w:noProof/>
          </w:rPr>
          <w:delText>1.5</w:delText>
        </w:r>
        <w:r w:rsidDel="005C2A87">
          <w:rPr>
            <w:rFonts w:asciiTheme="minorHAnsi" w:eastAsiaTheme="minorEastAsia" w:hAnsiTheme="minorHAnsi"/>
            <w:noProof/>
            <w:color w:val="auto"/>
            <w:sz w:val="22"/>
          </w:rPr>
          <w:tab/>
        </w:r>
        <w:r w:rsidRPr="005C2A87" w:rsidDel="005C2A87">
          <w:rPr>
            <w:rStyle w:val="Hyperlink"/>
            <w:noProof/>
          </w:rPr>
          <w:delText>Opens, Risks, and Assumptions</w:delText>
        </w:r>
        <w:r w:rsidDel="005C2A87">
          <w:rPr>
            <w:noProof/>
            <w:webHidden/>
          </w:rPr>
          <w:tab/>
          <w:delText>8</w:delText>
        </w:r>
      </w:del>
    </w:p>
    <w:p w14:paraId="1CAC9C0E" w14:textId="77777777" w:rsidR="00701258" w:rsidDel="005C2A87" w:rsidRDefault="00701258">
      <w:pPr>
        <w:pStyle w:val="TOC2"/>
        <w:rPr>
          <w:del w:id="310" w:author="Correll, Ken" w:date="2015-07-28T12:00:00Z"/>
          <w:rFonts w:asciiTheme="minorHAnsi" w:eastAsiaTheme="minorEastAsia" w:hAnsiTheme="minorHAnsi"/>
          <w:noProof/>
          <w:color w:val="auto"/>
          <w:sz w:val="22"/>
        </w:rPr>
      </w:pPr>
      <w:del w:id="311" w:author="Correll, Ken" w:date="2015-07-28T12:00:00Z">
        <w:r w:rsidRPr="005C2A87" w:rsidDel="005C2A87">
          <w:rPr>
            <w:rStyle w:val="Hyperlink"/>
            <w:noProof/>
          </w:rPr>
          <w:delText>1.6</w:delText>
        </w:r>
        <w:r w:rsidDel="005C2A87">
          <w:rPr>
            <w:rFonts w:asciiTheme="minorHAnsi" w:eastAsiaTheme="minorEastAsia" w:hAnsiTheme="minorHAnsi"/>
            <w:noProof/>
            <w:color w:val="auto"/>
            <w:sz w:val="22"/>
          </w:rPr>
          <w:tab/>
        </w:r>
        <w:r w:rsidRPr="005C2A87" w:rsidDel="005C2A87">
          <w:rPr>
            <w:rStyle w:val="Hyperlink"/>
            <w:noProof/>
          </w:rPr>
          <w:delText>Contact Information</w:delText>
        </w:r>
        <w:r w:rsidDel="005C2A87">
          <w:rPr>
            <w:noProof/>
            <w:webHidden/>
          </w:rPr>
          <w:tab/>
          <w:delText>8</w:delText>
        </w:r>
      </w:del>
    </w:p>
    <w:p w14:paraId="24EB8214" w14:textId="77777777" w:rsidR="00701258" w:rsidDel="005C2A87" w:rsidRDefault="00701258">
      <w:pPr>
        <w:pStyle w:val="TOC2"/>
        <w:rPr>
          <w:del w:id="312" w:author="Correll, Ken" w:date="2015-07-28T12:00:00Z"/>
          <w:rFonts w:asciiTheme="minorHAnsi" w:eastAsiaTheme="minorEastAsia" w:hAnsiTheme="minorHAnsi"/>
          <w:noProof/>
          <w:color w:val="auto"/>
          <w:sz w:val="22"/>
        </w:rPr>
      </w:pPr>
      <w:del w:id="313" w:author="Correll, Ken" w:date="2015-07-28T12:00:00Z">
        <w:r w:rsidRPr="005C2A87" w:rsidDel="005C2A87">
          <w:rPr>
            <w:rStyle w:val="Hyperlink"/>
            <w:noProof/>
          </w:rPr>
          <w:delText>1.7</w:delText>
        </w:r>
        <w:r w:rsidDel="005C2A87">
          <w:rPr>
            <w:rFonts w:asciiTheme="minorHAnsi" w:eastAsiaTheme="minorEastAsia" w:hAnsiTheme="minorHAnsi"/>
            <w:noProof/>
            <w:color w:val="auto"/>
            <w:sz w:val="22"/>
          </w:rPr>
          <w:tab/>
        </w:r>
        <w:r w:rsidRPr="005C2A87" w:rsidDel="005C2A87">
          <w:rPr>
            <w:rStyle w:val="Hyperlink"/>
            <w:noProof/>
          </w:rPr>
          <w:delText>Document Revision History</w:delText>
        </w:r>
        <w:r w:rsidDel="005C2A87">
          <w:rPr>
            <w:noProof/>
            <w:webHidden/>
          </w:rPr>
          <w:tab/>
          <w:delText>8</w:delText>
        </w:r>
      </w:del>
    </w:p>
    <w:p w14:paraId="79EA0D8F" w14:textId="77777777" w:rsidR="00701258" w:rsidDel="005C2A87" w:rsidRDefault="00701258">
      <w:pPr>
        <w:pStyle w:val="TOC1"/>
        <w:rPr>
          <w:del w:id="314" w:author="Correll, Ken" w:date="2015-07-28T12:00:00Z"/>
          <w:rFonts w:asciiTheme="minorHAnsi" w:eastAsiaTheme="minorEastAsia" w:hAnsiTheme="minorHAnsi"/>
          <w:noProof/>
          <w:color w:val="auto"/>
          <w:sz w:val="22"/>
        </w:rPr>
      </w:pPr>
      <w:del w:id="315" w:author="Correll, Ken" w:date="2015-07-28T12:00:00Z">
        <w:r w:rsidRPr="005C2A87" w:rsidDel="005C2A87">
          <w:rPr>
            <w:rStyle w:val="Hyperlink"/>
            <w:noProof/>
          </w:rPr>
          <w:delText>2</w:delText>
        </w:r>
        <w:r w:rsidDel="005C2A87">
          <w:rPr>
            <w:rFonts w:asciiTheme="minorHAnsi" w:eastAsiaTheme="minorEastAsia" w:hAnsiTheme="minorHAnsi"/>
            <w:noProof/>
            <w:color w:val="auto"/>
            <w:sz w:val="22"/>
          </w:rPr>
          <w:tab/>
        </w:r>
        <w:r w:rsidRPr="005C2A87" w:rsidDel="005C2A87">
          <w:rPr>
            <w:rStyle w:val="Hyperlink"/>
            <w:noProof/>
          </w:rPr>
          <w:delText>Quick Start</w:delText>
        </w:r>
        <w:r w:rsidDel="005C2A87">
          <w:rPr>
            <w:noProof/>
            <w:webHidden/>
          </w:rPr>
          <w:tab/>
          <w:delText>10</w:delText>
        </w:r>
      </w:del>
    </w:p>
    <w:p w14:paraId="23170E0D" w14:textId="77777777" w:rsidR="00701258" w:rsidDel="005C2A87" w:rsidRDefault="00701258">
      <w:pPr>
        <w:pStyle w:val="TOC2"/>
        <w:rPr>
          <w:del w:id="316" w:author="Correll, Ken" w:date="2015-07-28T12:00:00Z"/>
          <w:rFonts w:asciiTheme="minorHAnsi" w:eastAsiaTheme="minorEastAsia" w:hAnsiTheme="minorHAnsi"/>
          <w:noProof/>
          <w:color w:val="auto"/>
          <w:sz w:val="22"/>
        </w:rPr>
      </w:pPr>
      <w:del w:id="317" w:author="Correll, Ken" w:date="2015-07-28T12:00:00Z">
        <w:r w:rsidRPr="005C2A87" w:rsidDel="005C2A87">
          <w:rPr>
            <w:rStyle w:val="Hyperlink"/>
            <w:noProof/>
          </w:rPr>
          <w:delText>2.1</w:delText>
        </w:r>
        <w:r w:rsidDel="005C2A87">
          <w:rPr>
            <w:rFonts w:asciiTheme="minorHAnsi" w:eastAsiaTheme="minorEastAsia" w:hAnsiTheme="minorHAnsi"/>
            <w:noProof/>
            <w:color w:val="auto"/>
            <w:sz w:val="22"/>
          </w:rPr>
          <w:tab/>
        </w:r>
        <w:r w:rsidRPr="005C2A87" w:rsidDel="005C2A87">
          <w:rPr>
            <w:rStyle w:val="Hyperlink"/>
            <w:noProof/>
          </w:rPr>
          <w:delText>Downloading Sub IP</w:delText>
        </w:r>
        <w:r w:rsidDel="005C2A87">
          <w:rPr>
            <w:noProof/>
            <w:webHidden/>
          </w:rPr>
          <w:tab/>
          <w:delText>10</w:delText>
        </w:r>
      </w:del>
    </w:p>
    <w:p w14:paraId="4682E02A" w14:textId="77777777" w:rsidR="00701258" w:rsidDel="005C2A87" w:rsidRDefault="00701258">
      <w:pPr>
        <w:pStyle w:val="TOC2"/>
        <w:rPr>
          <w:del w:id="318" w:author="Correll, Ken" w:date="2015-07-28T12:00:00Z"/>
          <w:rFonts w:asciiTheme="minorHAnsi" w:eastAsiaTheme="minorEastAsia" w:hAnsiTheme="minorHAnsi"/>
          <w:noProof/>
          <w:color w:val="auto"/>
          <w:sz w:val="22"/>
        </w:rPr>
      </w:pPr>
      <w:del w:id="319" w:author="Correll, Ken" w:date="2015-07-28T12:00:00Z">
        <w:r w:rsidRPr="005C2A87" w:rsidDel="005C2A87">
          <w:rPr>
            <w:rStyle w:val="Hyperlink"/>
            <w:noProof/>
          </w:rPr>
          <w:delText>2.2</w:delText>
        </w:r>
        <w:r w:rsidDel="005C2A87">
          <w:rPr>
            <w:rFonts w:asciiTheme="minorHAnsi" w:eastAsiaTheme="minorEastAsia" w:hAnsiTheme="minorHAnsi"/>
            <w:noProof/>
            <w:color w:val="auto"/>
            <w:sz w:val="22"/>
          </w:rPr>
          <w:tab/>
        </w:r>
        <w:r w:rsidRPr="005C2A87" w:rsidDel="005C2A87">
          <w:rPr>
            <w:rStyle w:val="Hyperlink"/>
            <w:noProof/>
          </w:rPr>
          <w:delText>Integrity Checks for Standalone IP</w:delText>
        </w:r>
        <w:r w:rsidDel="005C2A87">
          <w:rPr>
            <w:noProof/>
            <w:webHidden/>
          </w:rPr>
          <w:tab/>
          <w:delText>10</w:delText>
        </w:r>
      </w:del>
    </w:p>
    <w:p w14:paraId="25DE8420" w14:textId="77777777" w:rsidR="00701258" w:rsidDel="005C2A87" w:rsidRDefault="00701258">
      <w:pPr>
        <w:pStyle w:val="TOC1"/>
        <w:rPr>
          <w:del w:id="320" w:author="Correll, Ken" w:date="2015-07-28T12:00:00Z"/>
          <w:rFonts w:asciiTheme="minorHAnsi" w:eastAsiaTheme="minorEastAsia" w:hAnsiTheme="minorHAnsi"/>
          <w:noProof/>
          <w:color w:val="auto"/>
          <w:sz w:val="22"/>
        </w:rPr>
      </w:pPr>
      <w:del w:id="321" w:author="Correll, Ken" w:date="2015-07-28T12:00:00Z">
        <w:r w:rsidRPr="005C2A87" w:rsidDel="005C2A87">
          <w:rPr>
            <w:rStyle w:val="Hyperlink"/>
            <w:noProof/>
          </w:rPr>
          <w:delText>3</w:delText>
        </w:r>
        <w:r w:rsidDel="005C2A87">
          <w:rPr>
            <w:rFonts w:asciiTheme="minorHAnsi" w:eastAsiaTheme="minorEastAsia" w:hAnsiTheme="minorHAnsi"/>
            <w:noProof/>
            <w:color w:val="auto"/>
            <w:sz w:val="22"/>
          </w:rPr>
          <w:tab/>
        </w:r>
        <w:r w:rsidRPr="005C2A87" w:rsidDel="005C2A87">
          <w:rPr>
            <w:rStyle w:val="Hyperlink"/>
            <w:noProof/>
          </w:rPr>
          <w:delText>Quick Start</w:delText>
        </w:r>
        <w:r w:rsidDel="005C2A87">
          <w:rPr>
            <w:noProof/>
            <w:webHidden/>
          </w:rPr>
          <w:tab/>
          <w:delText>11</w:delText>
        </w:r>
      </w:del>
    </w:p>
    <w:p w14:paraId="647F836F" w14:textId="77777777" w:rsidR="00701258" w:rsidDel="005C2A87" w:rsidRDefault="00701258">
      <w:pPr>
        <w:pStyle w:val="TOC2"/>
        <w:rPr>
          <w:del w:id="322" w:author="Correll, Ken" w:date="2015-07-28T12:00:00Z"/>
          <w:rFonts w:asciiTheme="minorHAnsi" w:eastAsiaTheme="minorEastAsia" w:hAnsiTheme="minorHAnsi"/>
          <w:noProof/>
          <w:color w:val="auto"/>
          <w:sz w:val="22"/>
        </w:rPr>
      </w:pPr>
      <w:del w:id="323" w:author="Correll, Ken" w:date="2015-07-28T12:00:00Z">
        <w:r w:rsidRPr="005C2A87" w:rsidDel="005C2A87">
          <w:rPr>
            <w:rStyle w:val="Hyperlink"/>
            <w:noProof/>
          </w:rPr>
          <w:delText>3.1</w:delText>
        </w:r>
        <w:r w:rsidDel="005C2A87">
          <w:rPr>
            <w:rFonts w:asciiTheme="minorHAnsi" w:eastAsiaTheme="minorEastAsia" w:hAnsiTheme="minorHAnsi"/>
            <w:noProof/>
            <w:color w:val="auto"/>
            <w:sz w:val="22"/>
          </w:rPr>
          <w:tab/>
        </w:r>
        <w:r w:rsidRPr="005C2A87" w:rsidDel="005C2A87">
          <w:rPr>
            <w:rStyle w:val="Hyperlink"/>
            <w:noProof/>
          </w:rPr>
          <w:delText>IP Block Diagram</w:delText>
        </w:r>
        <w:r w:rsidDel="005C2A87">
          <w:rPr>
            <w:noProof/>
            <w:webHidden/>
          </w:rPr>
          <w:tab/>
          <w:delText>11</w:delText>
        </w:r>
      </w:del>
    </w:p>
    <w:p w14:paraId="0AE221ED" w14:textId="77777777" w:rsidR="00701258" w:rsidDel="005C2A87" w:rsidRDefault="00701258">
      <w:pPr>
        <w:pStyle w:val="TOC2"/>
        <w:rPr>
          <w:del w:id="324" w:author="Correll, Ken" w:date="2015-07-28T12:00:00Z"/>
          <w:rFonts w:asciiTheme="minorHAnsi" w:eastAsiaTheme="minorEastAsia" w:hAnsiTheme="minorHAnsi"/>
          <w:noProof/>
          <w:color w:val="auto"/>
          <w:sz w:val="22"/>
        </w:rPr>
      </w:pPr>
      <w:del w:id="325" w:author="Correll, Ken" w:date="2015-07-28T12:00:00Z">
        <w:r w:rsidRPr="005C2A87" w:rsidDel="005C2A87">
          <w:rPr>
            <w:rStyle w:val="Hyperlink"/>
            <w:noProof/>
          </w:rPr>
          <w:lastRenderedPageBreak/>
          <w:delText>3.2</w:delText>
        </w:r>
        <w:r w:rsidDel="005C2A87">
          <w:rPr>
            <w:rFonts w:asciiTheme="minorHAnsi" w:eastAsiaTheme="minorEastAsia" w:hAnsiTheme="minorHAnsi"/>
            <w:noProof/>
            <w:color w:val="auto"/>
            <w:sz w:val="22"/>
          </w:rPr>
          <w:tab/>
        </w:r>
        <w:r w:rsidRPr="005C2A87" w:rsidDel="005C2A87">
          <w:rPr>
            <w:rStyle w:val="Hyperlink"/>
            <w:noProof/>
          </w:rPr>
          <w:delText>Functional Top-Level Signals</w:delText>
        </w:r>
        <w:r w:rsidDel="005C2A87">
          <w:rPr>
            <w:noProof/>
            <w:webHidden/>
          </w:rPr>
          <w:tab/>
          <w:delText>11</w:delText>
        </w:r>
      </w:del>
    </w:p>
    <w:p w14:paraId="203C4A74" w14:textId="77777777" w:rsidR="00701258" w:rsidDel="005C2A87" w:rsidRDefault="00701258">
      <w:pPr>
        <w:pStyle w:val="TOC2"/>
        <w:rPr>
          <w:del w:id="326" w:author="Correll, Ken" w:date="2015-07-28T12:00:00Z"/>
          <w:rFonts w:asciiTheme="minorHAnsi" w:eastAsiaTheme="minorEastAsia" w:hAnsiTheme="minorHAnsi"/>
          <w:noProof/>
          <w:color w:val="auto"/>
          <w:sz w:val="22"/>
        </w:rPr>
      </w:pPr>
      <w:del w:id="327" w:author="Correll, Ken" w:date="2015-07-28T12:00:00Z">
        <w:r w:rsidRPr="005C2A87" w:rsidDel="005C2A87">
          <w:rPr>
            <w:rStyle w:val="Hyperlink"/>
            <w:noProof/>
          </w:rPr>
          <w:delText>3.3</w:delText>
        </w:r>
        <w:r w:rsidDel="005C2A87">
          <w:rPr>
            <w:rFonts w:asciiTheme="minorHAnsi" w:eastAsiaTheme="minorEastAsia" w:hAnsiTheme="minorHAnsi"/>
            <w:noProof/>
            <w:color w:val="auto"/>
            <w:sz w:val="22"/>
          </w:rPr>
          <w:tab/>
        </w:r>
        <w:r w:rsidRPr="005C2A87" w:rsidDel="005C2A87">
          <w:rPr>
            <w:rStyle w:val="Hyperlink"/>
            <w:noProof/>
          </w:rPr>
          <w:delText>Timing Diagram</w:delText>
        </w:r>
        <w:r w:rsidDel="005C2A87">
          <w:rPr>
            <w:noProof/>
            <w:webHidden/>
          </w:rPr>
          <w:tab/>
          <w:delText>13</w:delText>
        </w:r>
      </w:del>
    </w:p>
    <w:p w14:paraId="44011750" w14:textId="77777777" w:rsidR="00701258" w:rsidDel="005C2A87" w:rsidRDefault="00701258">
      <w:pPr>
        <w:pStyle w:val="TOC2"/>
        <w:rPr>
          <w:del w:id="328" w:author="Correll, Ken" w:date="2015-07-28T12:00:00Z"/>
          <w:rFonts w:asciiTheme="minorHAnsi" w:eastAsiaTheme="minorEastAsia" w:hAnsiTheme="minorHAnsi"/>
          <w:noProof/>
          <w:color w:val="auto"/>
          <w:sz w:val="22"/>
        </w:rPr>
      </w:pPr>
      <w:del w:id="329" w:author="Correll, Ken" w:date="2015-07-28T12:00:00Z">
        <w:r w:rsidRPr="005C2A87" w:rsidDel="005C2A87">
          <w:rPr>
            <w:rStyle w:val="Hyperlink"/>
            <w:noProof/>
          </w:rPr>
          <w:delText>3.4</w:delText>
        </w:r>
        <w:r w:rsidDel="005C2A87">
          <w:rPr>
            <w:rFonts w:asciiTheme="minorHAnsi" w:eastAsiaTheme="minorEastAsia" w:hAnsiTheme="minorHAnsi"/>
            <w:noProof/>
            <w:color w:val="auto"/>
            <w:sz w:val="22"/>
          </w:rPr>
          <w:tab/>
        </w:r>
        <w:r w:rsidRPr="005C2A87" w:rsidDel="005C2A87">
          <w:rPr>
            <w:rStyle w:val="Hyperlink"/>
            <w:noProof/>
          </w:rPr>
          <w:delText>Frequency changes</w:delText>
        </w:r>
        <w:r w:rsidDel="005C2A87">
          <w:rPr>
            <w:noProof/>
            <w:webHidden/>
          </w:rPr>
          <w:tab/>
          <w:delText>14</w:delText>
        </w:r>
      </w:del>
    </w:p>
    <w:p w14:paraId="78E8235D" w14:textId="77777777" w:rsidR="00701258" w:rsidDel="005C2A87" w:rsidRDefault="00701258">
      <w:pPr>
        <w:pStyle w:val="TOC2"/>
        <w:rPr>
          <w:del w:id="330" w:author="Correll, Ken" w:date="2015-07-28T12:00:00Z"/>
          <w:rFonts w:asciiTheme="minorHAnsi" w:eastAsiaTheme="minorEastAsia" w:hAnsiTheme="minorHAnsi"/>
          <w:noProof/>
          <w:color w:val="auto"/>
          <w:sz w:val="22"/>
        </w:rPr>
      </w:pPr>
      <w:del w:id="331" w:author="Correll, Ken" w:date="2015-07-28T12:00:00Z">
        <w:r w:rsidRPr="005C2A87" w:rsidDel="005C2A87">
          <w:rPr>
            <w:rStyle w:val="Hyperlink"/>
            <w:noProof/>
          </w:rPr>
          <w:delText>3.5</w:delText>
        </w:r>
        <w:r w:rsidDel="005C2A87">
          <w:rPr>
            <w:rFonts w:asciiTheme="minorHAnsi" w:eastAsiaTheme="minorEastAsia" w:hAnsiTheme="minorHAnsi"/>
            <w:noProof/>
            <w:color w:val="auto"/>
            <w:sz w:val="22"/>
          </w:rPr>
          <w:tab/>
        </w:r>
        <w:r w:rsidRPr="005C2A87" w:rsidDel="005C2A87">
          <w:rPr>
            <w:rStyle w:val="Hyperlink"/>
            <w:noProof/>
          </w:rPr>
          <w:delText>clkreq / clkack interface support</w:delText>
        </w:r>
        <w:r w:rsidDel="005C2A87">
          <w:rPr>
            <w:noProof/>
            <w:webHidden/>
          </w:rPr>
          <w:tab/>
          <w:delText>15</w:delText>
        </w:r>
      </w:del>
    </w:p>
    <w:p w14:paraId="7CA195AD" w14:textId="77777777" w:rsidR="00701258" w:rsidDel="005C2A87" w:rsidRDefault="00701258">
      <w:pPr>
        <w:pStyle w:val="TOC2"/>
        <w:rPr>
          <w:del w:id="332" w:author="Correll, Ken" w:date="2015-07-28T12:00:00Z"/>
          <w:rFonts w:asciiTheme="minorHAnsi" w:eastAsiaTheme="minorEastAsia" w:hAnsiTheme="minorHAnsi"/>
          <w:noProof/>
          <w:color w:val="auto"/>
          <w:sz w:val="22"/>
        </w:rPr>
      </w:pPr>
      <w:del w:id="333" w:author="Correll, Ken" w:date="2015-07-28T12:00:00Z">
        <w:r w:rsidRPr="005C2A87" w:rsidDel="005C2A87">
          <w:rPr>
            <w:rStyle w:val="Hyperlink"/>
            <w:noProof/>
          </w:rPr>
          <w:delText>3.6</w:delText>
        </w:r>
        <w:r w:rsidDel="005C2A87">
          <w:rPr>
            <w:rFonts w:asciiTheme="minorHAnsi" w:eastAsiaTheme="minorEastAsia" w:hAnsiTheme="minorHAnsi"/>
            <w:noProof/>
            <w:color w:val="auto"/>
            <w:sz w:val="22"/>
          </w:rPr>
          <w:tab/>
        </w:r>
        <w:r w:rsidRPr="005C2A87" w:rsidDel="005C2A87">
          <w:rPr>
            <w:rStyle w:val="Hyperlink"/>
            <w:noProof/>
          </w:rPr>
          <w:delText>Clock edge jitter on the gal edge</w:delText>
        </w:r>
        <w:r w:rsidDel="005C2A87">
          <w:rPr>
            <w:noProof/>
            <w:webHidden/>
          </w:rPr>
          <w:tab/>
          <w:delText>15</w:delText>
        </w:r>
      </w:del>
    </w:p>
    <w:p w14:paraId="5DF80774" w14:textId="77777777" w:rsidR="00701258" w:rsidDel="005C2A87" w:rsidRDefault="00701258">
      <w:pPr>
        <w:pStyle w:val="TOC1"/>
        <w:rPr>
          <w:del w:id="334" w:author="Correll, Ken" w:date="2015-07-28T12:00:00Z"/>
          <w:rFonts w:asciiTheme="minorHAnsi" w:eastAsiaTheme="minorEastAsia" w:hAnsiTheme="minorHAnsi"/>
          <w:noProof/>
          <w:color w:val="auto"/>
          <w:sz w:val="22"/>
        </w:rPr>
      </w:pPr>
      <w:del w:id="335" w:author="Correll, Ken" w:date="2015-07-28T12:00:00Z">
        <w:r w:rsidRPr="005C2A87" w:rsidDel="005C2A87">
          <w:rPr>
            <w:rStyle w:val="Hyperlink"/>
            <w:noProof/>
          </w:rPr>
          <w:delText>4</w:delText>
        </w:r>
        <w:r w:rsidDel="005C2A87">
          <w:rPr>
            <w:rFonts w:asciiTheme="minorHAnsi" w:eastAsiaTheme="minorEastAsia" w:hAnsiTheme="minorHAnsi"/>
            <w:noProof/>
            <w:color w:val="auto"/>
            <w:sz w:val="22"/>
          </w:rPr>
          <w:tab/>
        </w:r>
        <w:r w:rsidRPr="005C2A87" w:rsidDel="005C2A87">
          <w:rPr>
            <w:rStyle w:val="Hyperlink"/>
            <w:noProof/>
          </w:rPr>
          <w:delText>Design Information for Integration</w:delText>
        </w:r>
        <w:r w:rsidDel="005C2A87">
          <w:rPr>
            <w:noProof/>
            <w:webHidden/>
          </w:rPr>
          <w:tab/>
          <w:delText>16</w:delText>
        </w:r>
      </w:del>
    </w:p>
    <w:p w14:paraId="0F42E5DA" w14:textId="77777777" w:rsidR="00701258" w:rsidDel="005C2A87" w:rsidRDefault="00701258">
      <w:pPr>
        <w:pStyle w:val="TOC2"/>
        <w:rPr>
          <w:del w:id="336" w:author="Correll, Ken" w:date="2015-07-28T12:00:00Z"/>
          <w:rFonts w:asciiTheme="minorHAnsi" w:eastAsiaTheme="minorEastAsia" w:hAnsiTheme="minorHAnsi"/>
          <w:noProof/>
          <w:color w:val="auto"/>
          <w:sz w:val="22"/>
        </w:rPr>
      </w:pPr>
      <w:del w:id="337" w:author="Correll, Ken" w:date="2015-07-28T12:00:00Z">
        <w:r w:rsidRPr="005C2A87" w:rsidDel="005C2A87">
          <w:rPr>
            <w:rStyle w:val="Hyperlink"/>
            <w:noProof/>
          </w:rPr>
          <w:delText>4.1</w:delText>
        </w:r>
        <w:r w:rsidDel="005C2A87">
          <w:rPr>
            <w:rFonts w:asciiTheme="minorHAnsi" w:eastAsiaTheme="minorEastAsia" w:hAnsiTheme="minorHAnsi"/>
            <w:noProof/>
            <w:color w:val="auto"/>
            <w:sz w:val="22"/>
          </w:rPr>
          <w:tab/>
        </w:r>
        <w:r w:rsidRPr="005C2A87" w:rsidDel="005C2A87">
          <w:rPr>
            <w:rStyle w:val="Hyperlink"/>
            <w:noProof/>
          </w:rPr>
          <w:delText>RTL Directory Structure</w:delText>
        </w:r>
        <w:r w:rsidDel="005C2A87">
          <w:rPr>
            <w:noProof/>
            <w:webHidden/>
          </w:rPr>
          <w:tab/>
          <w:delText>16</w:delText>
        </w:r>
      </w:del>
    </w:p>
    <w:p w14:paraId="1478A793" w14:textId="77777777" w:rsidR="00701258" w:rsidDel="005C2A87" w:rsidRDefault="00701258">
      <w:pPr>
        <w:pStyle w:val="TOC2"/>
        <w:rPr>
          <w:del w:id="338" w:author="Correll, Ken" w:date="2015-07-28T12:00:00Z"/>
          <w:rFonts w:asciiTheme="minorHAnsi" w:eastAsiaTheme="minorEastAsia" w:hAnsiTheme="minorHAnsi"/>
          <w:noProof/>
          <w:color w:val="auto"/>
          <w:sz w:val="22"/>
        </w:rPr>
      </w:pPr>
      <w:del w:id="339" w:author="Correll, Ken" w:date="2015-07-28T12:00:00Z">
        <w:r w:rsidRPr="005C2A87" w:rsidDel="005C2A87">
          <w:rPr>
            <w:rStyle w:val="Hyperlink"/>
            <w:noProof/>
          </w:rPr>
          <w:delText>4.2</w:delText>
        </w:r>
        <w:r w:rsidDel="005C2A87">
          <w:rPr>
            <w:rFonts w:asciiTheme="minorHAnsi" w:eastAsiaTheme="minorEastAsia" w:hAnsiTheme="minorHAnsi"/>
            <w:noProof/>
            <w:color w:val="auto"/>
            <w:sz w:val="22"/>
          </w:rPr>
          <w:tab/>
        </w:r>
        <w:r w:rsidRPr="005C2A87" w:rsidDel="005C2A87">
          <w:rPr>
            <w:rStyle w:val="Hyperlink"/>
            <w:noProof/>
          </w:rPr>
          <w:delText>Clock, Power and Reset Domains</w:delText>
        </w:r>
        <w:r w:rsidDel="005C2A87">
          <w:rPr>
            <w:noProof/>
            <w:webHidden/>
          </w:rPr>
          <w:tab/>
          <w:delText>16</w:delText>
        </w:r>
      </w:del>
    </w:p>
    <w:p w14:paraId="73C181E6" w14:textId="77777777" w:rsidR="00701258" w:rsidDel="005C2A87" w:rsidRDefault="00701258">
      <w:pPr>
        <w:pStyle w:val="TOC3"/>
        <w:rPr>
          <w:del w:id="340" w:author="Correll, Ken" w:date="2015-07-28T12:00:00Z"/>
          <w:rFonts w:asciiTheme="minorHAnsi" w:eastAsiaTheme="minorEastAsia" w:hAnsiTheme="minorHAnsi"/>
          <w:noProof/>
          <w:color w:val="auto"/>
          <w:sz w:val="22"/>
        </w:rPr>
      </w:pPr>
      <w:del w:id="341" w:author="Correll, Ken" w:date="2015-07-28T12:00:00Z">
        <w:r w:rsidRPr="005C2A87" w:rsidDel="005C2A87">
          <w:rPr>
            <w:rStyle w:val="Hyperlink"/>
            <w:noProof/>
          </w:rPr>
          <w:delText>4.2.1</w:delText>
        </w:r>
        <w:r w:rsidDel="005C2A87">
          <w:rPr>
            <w:rFonts w:asciiTheme="minorHAnsi" w:eastAsiaTheme="minorEastAsia" w:hAnsiTheme="minorHAnsi"/>
            <w:noProof/>
            <w:color w:val="auto"/>
            <w:sz w:val="22"/>
          </w:rPr>
          <w:tab/>
        </w:r>
        <w:r w:rsidRPr="005C2A87" w:rsidDel="005C2A87">
          <w:rPr>
            <w:rStyle w:val="Hyperlink"/>
            <w:noProof/>
          </w:rPr>
          <w:delText>Clock Domain Diagram</w:delText>
        </w:r>
        <w:r w:rsidDel="005C2A87">
          <w:rPr>
            <w:noProof/>
            <w:webHidden/>
          </w:rPr>
          <w:tab/>
          <w:delText>16</w:delText>
        </w:r>
      </w:del>
    </w:p>
    <w:p w14:paraId="61A14A0A" w14:textId="77777777" w:rsidR="00701258" w:rsidDel="005C2A87" w:rsidRDefault="00701258">
      <w:pPr>
        <w:pStyle w:val="TOC2"/>
        <w:rPr>
          <w:del w:id="342" w:author="Correll, Ken" w:date="2015-07-28T12:00:00Z"/>
          <w:rFonts w:asciiTheme="minorHAnsi" w:eastAsiaTheme="minorEastAsia" w:hAnsiTheme="minorHAnsi"/>
          <w:noProof/>
          <w:color w:val="auto"/>
          <w:sz w:val="22"/>
        </w:rPr>
      </w:pPr>
      <w:del w:id="343" w:author="Correll, Ken" w:date="2015-07-28T12:00:00Z">
        <w:r w:rsidRPr="005C2A87" w:rsidDel="005C2A87">
          <w:rPr>
            <w:rStyle w:val="Hyperlink"/>
            <w:noProof/>
          </w:rPr>
          <w:delText>4.3</w:delText>
        </w:r>
        <w:r w:rsidDel="005C2A87">
          <w:rPr>
            <w:rFonts w:asciiTheme="minorHAnsi" w:eastAsiaTheme="minorEastAsia" w:hAnsiTheme="minorHAnsi"/>
            <w:noProof/>
            <w:color w:val="auto"/>
            <w:sz w:val="22"/>
          </w:rPr>
          <w:tab/>
        </w:r>
        <w:r w:rsidRPr="005C2A87" w:rsidDel="005C2A87">
          <w:rPr>
            <w:rStyle w:val="Hyperlink"/>
            <w:noProof/>
          </w:rPr>
          <w:delText>Embedded Building Blocks/Custom Logic</w:delText>
        </w:r>
        <w:r w:rsidDel="005C2A87">
          <w:rPr>
            <w:noProof/>
            <w:webHidden/>
          </w:rPr>
          <w:tab/>
          <w:delText>16</w:delText>
        </w:r>
      </w:del>
    </w:p>
    <w:p w14:paraId="03A25AA5" w14:textId="77777777" w:rsidR="00701258" w:rsidDel="005C2A87" w:rsidRDefault="00701258">
      <w:pPr>
        <w:pStyle w:val="TOC2"/>
        <w:rPr>
          <w:del w:id="344" w:author="Correll, Ken" w:date="2015-07-28T12:00:00Z"/>
          <w:rFonts w:asciiTheme="minorHAnsi" w:eastAsiaTheme="minorEastAsia" w:hAnsiTheme="minorHAnsi"/>
          <w:noProof/>
          <w:color w:val="auto"/>
          <w:sz w:val="22"/>
        </w:rPr>
      </w:pPr>
      <w:del w:id="345" w:author="Correll, Ken" w:date="2015-07-28T12:00:00Z">
        <w:r w:rsidRPr="005C2A87" w:rsidDel="005C2A87">
          <w:rPr>
            <w:rStyle w:val="Hyperlink"/>
            <w:noProof/>
          </w:rPr>
          <w:delText>4.4</w:delText>
        </w:r>
        <w:r w:rsidDel="005C2A87">
          <w:rPr>
            <w:rFonts w:asciiTheme="minorHAnsi" w:eastAsiaTheme="minorEastAsia" w:hAnsiTheme="minorHAnsi"/>
            <w:noProof/>
            <w:color w:val="auto"/>
            <w:sz w:val="22"/>
          </w:rPr>
          <w:tab/>
        </w:r>
        <w:r w:rsidRPr="005C2A87" w:rsidDel="005C2A87">
          <w:rPr>
            <w:rStyle w:val="Hyperlink"/>
            <w:noProof/>
          </w:rPr>
          <w:delText>RTL Configuration Parameters</w:delText>
        </w:r>
        <w:r w:rsidDel="005C2A87">
          <w:rPr>
            <w:noProof/>
            <w:webHidden/>
          </w:rPr>
          <w:tab/>
          <w:delText>16</w:delText>
        </w:r>
      </w:del>
    </w:p>
    <w:p w14:paraId="067C2CD5" w14:textId="77777777" w:rsidR="00701258" w:rsidDel="005C2A87" w:rsidRDefault="00701258">
      <w:pPr>
        <w:pStyle w:val="TOC3"/>
        <w:rPr>
          <w:del w:id="346" w:author="Correll, Ken" w:date="2015-07-28T12:00:00Z"/>
          <w:rFonts w:asciiTheme="minorHAnsi" w:eastAsiaTheme="minorEastAsia" w:hAnsiTheme="minorHAnsi"/>
          <w:noProof/>
          <w:color w:val="auto"/>
          <w:sz w:val="22"/>
        </w:rPr>
      </w:pPr>
      <w:del w:id="347" w:author="Correll, Ken" w:date="2015-07-28T12:00:00Z">
        <w:r w:rsidRPr="005C2A87" w:rsidDel="005C2A87">
          <w:rPr>
            <w:rStyle w:val="Hyperlink"/>
            <w:noProof/>
          </w:rPr>
          <w:delText>4.4.1</w:delText>
        </w:r>
        <w:r w:rsidDel="005C2A87">
          <w:rPr>
            <w:rFonts w:asciiTheme="minorHAnsi" w:eastAsiaTheme="minorEastAsia" w:hAnsiTheme="minorHAnsi"/>
            <w:noProof/>
            <w:color w:val="auto"/>
            <w:sz w:val="22"/>
          </w:rPr>
          <w:tab/>
        </w:r>
        <w:r w:rsidRPr="005C2A87" w:rsidDel="005C2A87">
          <w:rPr>
            <w:rStyle w:val="Hyperlink"/>
            <w:noProof/>
          </w:rPr>
          <w:delText>Mandatory Parameters</w:delText>
        </w:r>
        <w:r w:rsidDel="005C2A87">
          <w:rPr>
            <w:noProof/>
            <w:webHidden/>
          </w:rPr>
          <w:tab/>
          <w:delText>16</w:delText>
        </w:r>
      </w:del>
    </w:p>
    <w:p w14:paraId="64D0A664" w14:textId="77777777" w:rsidR="00701258" w:rsidDel="005C2A87" w:rsidRDefault="00701258">
      <w:pPr>
        <w:pStyle w:val="TOC3"/>
        <w:rPr>
          <w:del w:id="348" w:author="Correll, Ken" w:date="2015-07-28T12:00:00Z"/>
          <w:rFonts w:asciiTheme="minorHAnsi" w:eastAsiaTheme="minorEastAsia" w:hAnsiTheme="minorHAnsi"/>
          <w:noProof/>
          <w:color w:val="auto"/>
          <w:sz w:val="22"/>
        </w:rPr>
      </w:pPr>
      <w:del w:id="349" w:author="Correll, Ken" w:date="2015-07-28T12:00:00Z">
        <w:r w:rsidRPr="005C2A87" w:rsidDel="005C2A87">
          <w:rPr>
            <w:rStyle w:val="Hyperlink"/>
            <w:noProof/>
          </w:rPr>
          <w:delText>4.4.2</w:delText>
        </w:r>
        <w:r w:rsidDel="005C2A87">
          <w:rPr>
            <w:rFonts w:asciiTheme="minorHAnsi" w:eastAsiaTheme="minorEastAsia" w:hAnsiTheme="minorHAnsi"/>
            <w:noProof/>
            <w:color w:val="auto"/>
            <w:sz w:val="22"/>
          </w:rPr>
          <w:tab/>
        </w:r>
        <w:r w:rsidRPr="005C2A87" w:rsidDel="005C2A87">
          <w:rPr>
            <w:rStyle w:val="Hyperlink"/>
            <w:noProof/>
          </w:rPr>
          <w:delText>Boundary Scan Parameters</w:delText>
        </w:r>
        <w:r w:rsidDel="005C2A87">
          <w:rPr>
            <w:noProof/>
            <w:webHidden/>
          </w:rPr>
          <w:tab/>
          <w:delText>16</w:delText>
        </w:r>
      </w:del>
    </w:p>
    <w:p w14:paraId="338C4151" w14:textId="77777777" w:rsidR="00701258" w:rsidDel="005C2A87" w:rsidRDefault="00701258">
      <w:pPr>
        <w:pStyle w:val="TOC3"/>
        <w:rPr>
          <w:del w:id="350" w:author="Correll, Ken" w:date="2015-07-28T12:00:00Z"/>
          <w:rFonts w:asciiTheme="minorHAnsi" w:eastAsiaTheme="minorEastAsia" w:hAnsiTheme="minorHAnsi"/>
          <w:noProof/>
          <w:color w:val="auto"/>
          <w:sz w:val="22"/>
        </w:rPr>
      </w:pPr>
      <w:del w:id="351" w:author="Correll, Ken" w:date="2015-07-28T12:00:00Z">
        <w:r w:rsidRPr="005C2A87" w:rsidDel="005C2A87">
          <w:rPr>
            <w:rStyle w:val="Hyperlink"/>
            <w:noProof/>
          </w:rPr>
          <w:delText>4.4.3</w:delText>
        </w:r>
        <w:r w:rsidDel="005C2A87">
          <w:rPr>
            <w:rFonts w:asciiTheme="minorHAnsi" w:eastAsiaTheme="minorEastAsia" w:hAnsiTheme="minorHAnsi"/>
            <w:noProof/>
            <w:color w:val="auto"/>
            <w:sz w:val="22"/>
          </w:rPr>
          <w:tab/>
        </w:r>
        <w:r w:rsidRPr="005C2A87" w:rsidDel="005C2A87">
          <w:rPr>
            <w:rStyle w:val="Hyperlink"/>
            <w:noProof/>
          </w:rPr>
          <w:delText>Test Data Register Parameters</w:delText>
        </w:r>
        <w:r w:rsidDel="005C2A87">
          <w:rPr>
            <w:noProof/>
            <w:webHidden/>
          </w:rPr>
          <w:tab/>
          <w:delText>17</w:delText>
        </w:r>
      </w:del>
    </w:p>
    <w:p w14:paraId="26B284FD" w14:textId="77777777" w:rsidR="00701258" w:rsidDel="005C2A87" w:rsidRDefault="00701258">
      <w:pPr>
        <w:pStyle w:val="TOC2"/>
        <w:rPr>
          <w:del w:id="352" w:author="Correll, Ken" w:date="2015-07-28T12:00:00Z"/>
          <w:rFonts w:asciiTheme="minorHAnsi" w:eastAsiaTheme="minorEastAsia" w:hAnsiTheme="minorHAnsi"/>
          <w:noProof/>
          <w:color w:val="auto"/>
          <w:sz w:val="22"/>
        </w:rPr>
      </w:pPr>
      <w:del w:id="353" w:author="Correll, Ken" w:date="2015-07-28T12:00:00Z">
        <w:r w:rsidRPr="005C2A87" w:rsidDel="005C2A87">
          <w:rPr>
            <w:rStyle w:val="Hyperlink"/>
            <w:noProof/>
          </w:rPr>
          <w:delText>4.5</w:delText>
        </w:r>
        <w:r w:rsidDel="005C2A87">
          <w:rPr>
            <w:rFonts w:asciiTheme="minorHAnsi" w:eastAsiaTheme="minorEastAsia" w:hAnsiTheme="minorHAnsi"/>
            <w:noProof/>
            <w:color w:val="auto"/>
            <w:sz w:val="22"/>
          </w:rPr>
          <w:tab/>
        </w:r>
        <w:r w:rsidRPr="005C2A87" w:rsidDel="005C2A87">
          <w:rPr>
            <w:rStyle w:val="Hyperlink"/>
            <w:noProof/>
          </w:rPr>
          <w:delText>Testbench Parameters</w:delText>
        </w:r>
        <w:r w:rsidDel="005C2A87">
          <w:rPr>
            <w:noProof/>
            <w:webHidden/>
          </w:rPr>
          <w:tab/>
          <w:delText>17</w:delText>
        </w:r>
      </w:del>
    </w:p>
    <w:p w14:paraId="29A4991B" w14:textId="77777777" w:rsidR="00701258" w:rsidDel="005C2A87" w:rsidRDefault="00701258">
      <w:pPr>
        <w:pStyle w:val="TOC2"/>
        <w:rPr>
          <w:del w:id="354" w:author="Correll, Ken" w:date="2015-07-28T12:00:00Z"/>
          <w:rFonts w:asciiTheme="minorHAnsi" w:eastAsiaTheme="minorEastAsia" w:hAnsiTheme="minorHAnsi"/>
          <w:noProof/>
          <w:color w:val="auto"/>
          <w:sz w:val="22"/>
        </w:rPr>
      </w:pPr>
      <w:del w:id="355" w:author="Correll, Ken" w:date="2015-07-28T12:00:00Z">
        <w:r w:rsidRPr="005C2A87" w:rsidDel="005C2A87">
          <w:rPr>
            <w:rStyle w:val="Hyperlink"/>
            <w:noProof/>
          </w:rPr>
          <w:delText>4.6</w:delText>
        </w:r>
        <w:r w:rsidDel="005C2A87">
          <w:rPr>
            <w:rFonts w:asciiTheme="minorHAnsi" w:eastAsiaTheme="minorEastAsia" w:hAnsiTheme="minorHAnsi"/>
            <w:noProof/>
            <w:color w:val="auto"/>
            <w:sz w:val="22"/>
          </w:rPr>
          <w:tab/>
        </w:r>
        <w:r w:rsidRPr="005C2A87" w:rsidDel="005C2A87">
          <w:rPr>
            <w:rStyle w:val="Hyperlink"/>
            <w:noProof/>
          </w:rPr>
          <w:delText>IP Straps</w:delText>
        </w:r>
        <w:r w:rsidDel="005C2A87">
          <w:rPr>
            <w:noProof/>
            <w:webHidden/>
          </w:rPr>
          <w:tab/>
          <w:delText>17</w:delText>
        </w:r>
      </w:del>
    </w:p>
    <w:p w14:paraId="2A926751" w14:textId="77777777" w:rsidR="00701258" w:rsidDel="005C2A87" w:rsidRDefault="00701258">
      <w:pPr>
        <w:pStyle w:val="TOC2"/>
        <w:rPr>
          <w:del w:id="356" w:author="Correll, Ken" w:date="2015-07-28T12:00:00Z"/>
          <w:rFonts w:asciiTheme="minorHAnsi" w:eastAsiaTheme="minorEastAsia" w:hAnsiTheme="minorHAnsi"/>
          <w:noProof/>
          <w:color w:val="auto"/>
          <w:sz w:val="22"/>
        </w:rPr>
      </w:pPr>
      <w:del w:id="357" w:author="Correll, Ken" w:date="2015-07-28T12:00:00Z">
        <w:r w:rsidRPr="005C2A87" w:rsidDel="005C2A87">
          <w:rPr>
            <w:rStyle w:val="Hyperlink"/>
            <w:noProof/>
          </w:rPr>
          <w:delText>4.7</w:delText>
        </w:r>
        <w:r w:rsidDel="005C2A87">
          <w:rPr>
            <w:rFonts w:asciiTheme="minorHAnsi" w:eastAsiaTheme="minorEastAsia" w:hAnsiTheme="minorHAnsi"/>
            <w:noProof/>
            <w:color w:val="auto"/>
            <w:sz w:val="22"/>
          </w:rPr>
          <w:tab/>
        </w:r>
        <w:r w:rsidRPr="005C2A87" w:rsidDel="005C2A87">
          <w:rPr>
            <w:rStyle w:val="Hyperlink"/>
            <w:noProof/>
          </w:rPr>
          <w:delText>Fuses</w:delText>
        </w:r>
        <w:r w:rsidDel="005C2A87">
          <w:rPr>
            <w:noProof/>
            <w:webHidden/>
          </w:rPr>
          <w:tab/>
          <w:delText>17</w:delText>
        </w:r>
      </w:del>
    </w:p>
    <w:p w14:paraId="4D926558" w14:textId="77777777" w:rsidR="00701258" w:rsidDel="005C2A87" w:rsidRDefault="00701258">
      <w:pPr>
        <w:pStyle w:val="TOC2"/>
        <w:rPr>
          <w:del w:id="358" w:author="Correll, Ken" w:date="2015-07-28T12:00:00Z"/>
          <w:rFonts w:asciiTheme="minorHAnsi" w:eastAsiaTheme="minorEastAsia" w:hAnsiTheme="minorHAnsi"/>
          <w:noProof/>
          <w:color w:val="auto"/>
          <w:sz w:val="22"/>
        </w:rPr>
      </w:pPr>
      <w:del w:id="359" w:author="Correll, Ken" w:date="2015-07-28T12:00:00Z">
        <w:r w:rsidRPr="005C2A87" w:rsidDel="005C2A87">
          <w:rPr>
            <w:rStyle w:val="Hyperlink"/>
            <w:noProof/>
          </w:rPr>
          <w:delText>4.8</w:delText>
        </w:r>
        <w:r w:rsidDel="005C2A87">
          <w:rPr>
            <w:rFonts w:asciiTheme="minorHAnsi" w:eastAsiaTheme="minorEastAsia" w:hAnsiTheme="minorHAnsi"/>
            <w:noProof/>
            <w:color w:val="auto"/>
            <w:sz w:val="22"/>
          </w:rPr>
          <w:tab/>
        </w:r>
        <w:r w:rsidRPr="005C2A87" w:rsidDel="005C2A87">
          <w:rPr>
            <w:rStyle w:val="Hyperlink"/>
            <w:noProof/>
          </w:rPr>
          <w:delText>Power Information</w:delText>
        </w:r>
        <w:r w:rsidDel="005C2A87">
          <w:rPr>
            <w:noProof/>
            <w:webHidden/>
          </w:rPr>
          <w:tab/>
          <w:delText>17</w:delText>
        </w:r>
      </w:del>
    </w:p>
    <w:p w14:paraId="0446AF6C" w14:textId="77777777" w:rsidR="00701258" w:rsidDel="005C2A87" w:rsidRDefault="00701258">
      <w:pPr>
        <w:pStyle w:val="TOC3"/>
        <w:rPr>
          <w:del w:id="360" w:author="Correll, Ken" w:date="2015-07-28T12:00:00Z"/>
          <w:rFonts w:asciiTheme="minorHAnsi" w:eastAsiaTheme="minorEastAsia" w:hAnsiTheme="minorHAnsi"/>
          <w:noProof/>
          <w:color w:val="auto"/>
          <w:sz w:val="22"/>
        </w:rPr>
      </w:pPr>
      <w:del w:id="361" w:author="Correll, Ken" w:date="2015-07-28T12:00:00Z">
        <w:r w:rsidRPr="005C2A87" w:rsidDel="005C2A87">
          <w:rPr>
            <w:rStyle w:val="Hyperlink"/>
            <w:noProof/>
          </w:rPr>
          <w:delText>4.8.1</w:delText>
        </w:r>
        <w:r w:rsidDel="005C2A87">
          <w:rPr>
            <w:rFonts w:asciiTheme="minorHAnsi" w:eastAsiaTheme="minorEastAsia" w:hAnsiTheme="minorHAnsi"/>
            <w:noProof/>
            <w:color w:val="auto"/>
            <w:sz w:val="22"/>
          </w:rPr>
          <w:tab/>
        </w:r>
        <w:r w:rsidRPr="005C2A87" w:rsidDel="005C2A87">
          <w:rPr>
            <w:rStyle w:val="Hyperlink"/>
            <w:noProof/>
          </w:rPr>
          <w:delText>Power Supply</w:delText>
        </w:r>
        <w:r w:rsidDel="005C2A87">
          <w:rPr>
            <w:noProof/>
            <w:webHidden/>
          </w:rPr>
          <w:tab/>
          <w:delText>17</w:delText>
        </w:r>
      </w:del>
    </w:p>
    <w:p w14:paraId="26C47C88" w14:textId="77777777" w:rsidR="00701258" w:rsidDel="005C2A87" w:rsidRDefault="00701258">
      <w:pPr>
        <w:pStyle w:val="TOC3"/>
        <w:rPr>
          <w:del w:id="362" w:author="Correll, Ken" w:date="2015-07-28T12:00:00Z"/>
          <w:rFonts w:asciiTheme="minorHAnsi" w:eastAsiaTheme="minorEastAsia" w:hAnsiTheme="minorHAnsi"/>
          <w:noProof/>
          <w:color w:val="auto"/>
          <w:sz w:val="22"/>
        </w:rPr>
      </w:pPr>
      <w:del w:id="363" w:author="Correll, Ken" w:date="2015-07-28T12:00:00Z">
        <w:r w:rsidRPr="005C2A87" w:rsidDel="005C2A87">
          <w:rPr>
            <w:rStyle w:val="Hyperlink"/>
            <w:noProof/>
          </w:rPr>
          <w:delText>4.8.2</w:delText>
        </w:r>
        <w:r w:rsidDel="005C2A87">
          <w:rPr>
            <w:rFonts w:asciiTheme="minorHAnsi" w:eastAsiaTheme="minorEastAsia" w:hAnsiTheme="minorHAnsi"/>
            <w:noProof/>
            <w:color w:val="auto"/>
            <w:sz w:val="22"/>
          </w:rPr>
          <w:tab/>
        </w:r>
        <w:r w:rsidRPr="005C2A87" w:rsidDel="005C2A87">
          <w:rPr>
            <w:rStyle w:val="Hyperlink"/>
            <w:noProof/>
          </w:rPr>
          <w:delText>Static Clock Gating</w:delText>
        </w:r>
        <w:r w:rsidDel="005C2A87">
          <w:rPr>
            <w:noProof/>
            <w:webHidden/>
          </w:rPr>
          <w:tab/>
          <w:delText>17</w:delText>
        </w:r>
      </w:del>
    </w:p>
    <w:p w14:paraId="5AEA2D05" w14:textId="77777777" w:rsidR="00701258" w:rsidDel="005C2A87" w:rsidRDefault="00701258">
      <w:pPr>
        <w:pStyle w:val="TOC3"/>
        <w:rPr>
          <w:del w:id="364" w:author="Correll, Ken" w:date="2015-07-28T12:00:00Z"/>
          <w:rFonts w:asciiTheme="minorHAnsi" w:eastAsiaTheme="minorEastAsia" w:hAnsiTheme="minorHAnsi"/>
          <w:noProof/>
          <w:color w:val="auto"/>
          <w:sz w:val="22"/>
        </w:rPr>
      </w:pPr>
      <w:del w:id="365" w:author="Correll, Ken" w:date="2015-07-28T12:00:00Z">
        <w:r w:rsidRPr="005C2A87" w:rsidDel="005C2A87">
          <w:rPr>
            <w:rStyle w:val="Hyperlink"/>
            <w:noProof/>
          </w:rPr>
          <w:delText>4.8.3</w:delText>
        </w:r>
        <w:r w:rsidDel="005C2A87">
          <w:rPr>
            <w:rFonts w:asciiTheme="minorHAnsi" w:eastAsiaTheme="minorEastAsia" w:hAnsiTheme="minorHAnsi"/>
            <w:noProof/>
            <w:color w:val="auto"/>
            <w:sz w:val="22"/>
          </w:rPr>
          <w:tab/>
        </w:r>
        <w:r w:rsidRPr="005C2A87" w:rsidDel="005C2A87">
          <w:rPr>
            <w:rStyle w:val="Hyperlink"/>
            <w:noProof/>
          </w:rPr>
          <w:delText>Power Gating</w:delText>
        </w:r>
        <w:r w:rsidDel="005C2A87">
          <w:rPr>
            <w:noProof/>
            <w:webHidden/>
          </w:rPr>
          <w:tab/>
          <w:delText>17</w:delText>
        </w:r>
      </w:del>
    </w:p>
    <w:p w14:paraId="64CDFAD2" w14:textId="77777777" w:rsidR="00701258" w:rsidDel="005C2A87" w:rsidRDefault="00701258">
      <w:pPr>
        <w:pStyle w:val="TOC3"/>
        <w:rPr>
          <w:del w:id="366" w:author="Correll, Ken" w:date="2015-07-28T12:00:00Z"/>
          <w:rFonts w:asciiTheme="minorHAnsi" w:eastAsiaTheme="minorEastAsia" w:hAnsiTheme="minorHAnsi"/>
          <w:noProof/>
          <w:color w:val="auto"/>
          <w:sz w:val="22"/>
        </w:rPr>
      </w:pPr>
      <w:del w:id="367" w:author="Correll, Ken" w:date="2015-07-28T12:00:00Z">
        <w:r w:rsidRPr="005C2A87" w:rsidDel="005C2A87">
          <w:rPr>
            <w:rStyle w:val="Hyperlink"/>
            <w:noProof/>
          </w:rPr>
          <w:delText>4.8.4</w:delText>
        </w:r>
        <w:r w:rsidDel="005C2A87">
          <w:rPr>
            <w:rFonts w:asciiTheme="minorHAnsi" w:eastAsiaTheme="minorEastAsia" w:hAnsiTheme="minorHAnsi"/>
            <w:noProof/>
            <w:color w:val="auto"/>
            <w:sz w:val="22"/>
          </w:rPr>
          <w:tab/>
        </w:r>
        <w:r w:rsidRPr="005C2A87" w:rsidDel="005C2A87">
          <w:rPr>
            <w:rStyle w:val="Hyperlink"/>
            <w:noProof/>
          </w:rPr>
          <w:delText>Bumps and Their Power Domains</w:delText>
        </w:r>
        <w:r w:rsidDel="005C2A87">
          <w:rPr>
            <w:noProof/>
            <w:webHidden/>
          </w:rPr>
          <w:tab/>
          <w:delText>18</w:delText>
        </w:r>
      </w:del>
    </w:p>
    <w:p w14:paraId="4D1C3A9B" w14:textId="77777777" w:rsidR="00701258" w:rsidDel="005C2A87" w:rsidRDefault="00701258">
      <w:pPr>
        <w:pStyle w:val="TOC2"/>
        <w:rPr>
          <w:del w:id="368" w:author="Correll, Ken" w:date="2015-07-28T12:00:00Z"/>
          <w:rFonts w:asciiTheme="minorHAnsi" w:eastAsiaTheme="minorEastAsia" w:hAnsiTheme="minorHAnsi"/>
          <w:noProof/>
          <w:color w:val="auto"/>
          <w:sz w:val="22"/>
        </w:rPr>
      </w:pPr>
      <w:del w:id="369" w:author="Correll, Ken" w:date="2015-07-28T12:00:00Z">
        <w:r w:rsidRPr="005C2A87" w:rsidDel="005C2A87">
          <w:rPr>
            <w:rStyle w:val="Hyperlink"/>
            <w:noProof/>
          </w:rPr>
          <w:delText>4.9</w:delText>
        </w:r>
        <w:r w:rsidDel="005C2A87">
          <w:rPr>
            <w:rFonts w:asciiTheme="minorHAnsi" w:eastAsiaTheme="minorEastAsia" w:hAnsiTheme="minorHAnsi"/>
            <w:noProof/>
            <w:color w:val="auto"/>
            <w:sz w:val="22"/>
          </w:rPr>
          <w:tab/>
        </w:r>
        <w:r w:rsidRPr="005C2A87" w:rsidDel="005C2A87">
          <w:rPr>
            <w:rStyle w:val="Hyperlink"/>
            <w:noProof/>
          </w:rPr>
          <w:delText>Power-up Requirements</w:delText>
        </w:r>
        <w:r w:rsidDel="005C2A87">
          <w:rPr>
            <w:noProof/>
            <w:webHidden/>
          </w:rPr>
          <w:tab/>
          <w:delText>18</w:delText>
        </w:r>
      </w:del>
    </w:p>
    <w:p w14:paraId="4F0130DD" w14:textId="77777777" w:rsidR="00701258" w:rsidDel="005C2A87" w:rsidRDefault="00701258">
      <w:pPr>
        <w:pStyle w:val="TOC2"/>
        <w:rPr>
          <w:del w:id="370" w:author="Correll, Ken" w:date="2015-07-28T12:00:00Z"/>
          <w:rFonts w:asciiTheme="minorHAnsi" w:eastAsiaTheme="minorEastAsia" w:hAnsiTheme="minorHAnsi"/>
          <w:noProof/>
          <w:color w:val="auto"/>
          <w:sz w:val="22"/>
        </w:rPr>
      </w:pPr>
      <w:del w:id="371" w:author="Correll, Ken" w:date="2015-07-28T12:00:00Z">
        <w:r w:rsidRPr="005C2A87" w:rsidDel="005C2A87">
          <w:rPr>
            <w:rStyle w:val="Hyperlink"/>
            <w:noProof/>
          </w:rPr>
          <w:delText>4.10</w:delText>
        </w:r>
        <w:r w:rsidDel="005C2A87">
          <w:rPr>
            <w:rFonts w:asciiTheme="minorHAnsi" w:eastAsiaTheme="minorEastAsia" w:hAnsiTheme="minorHAnsi"/>
            <w:noProof/>
            <w:color w:val="auto"/>
            <w:sz w:val="22"/>
          </w:rPr>
          <w:tab/>
        </w:r>
        <w:r w:rsidRPr="005C2A87" w:rsidDel="005C2A87">
          <w:rPr>
            <w:rStyle w:val="Hyperlink"/>
            <w:noProof/>
          </w:rPr>
          <w:delText>Macros used by IP</w:delText>
        </w:r>
        <w:r w:rsidDel="005C2A87">
          <w:rPr>
            <w:noProof/>
            <w:webHidden/>
          </w:rPr>
          <w:tab/>
          <w:delText>18</w:delText>
        </w:r>
      </w:del>
    </w:p>
    <w:p w14:paraId="7BBC5EFB" w14:textId="77777777" w:rsidR="00701258" w:rsidDel="005C2A87" w:rsidRDefault="00701258">
      <w:pPr>
        <w:pStyle w:val="TOC2"/>
        <w:rPr>
          <w:del w:id="372" w:author="Correll, Ken" w:date="2015-07-28T12:00:00Z"/>
          <w:rFonts w:asciiTheme="minorHAnsi" w:eastAsiaTheme="minorEastAsia" w:hAnsiTheme="minorHAnsi"/>
          <w:noProof/>
          <w:color w:val="auto"/>
          <w:sz w:val="22"/>
        </w:rPr>
      </w:pPr>
      <w:del w:id="373" w:author="Correll, Ken" w:date="2015-07-28T12:00:00Z">
        <w:r w:rsidRPr="005C2A87" w:rsidDel="005C2A87">
          <w:rPr>
            <w:rStyle w:val="Hyperlink"/>
            <w:noProof/>
          </w:rPr>
          <w:delText>4.11</w:delText>
        </w:r>
        <w:r w:rsidDel="005C2A87">
          <w:rPr>
            <w:rFonts w:asciiTheme="minorHAnsi" w:eastAsiaTheme="minorEastAsia" w:hAnsiTheme="minorHAnsi"/>
            <w:noProof/>
            <w:color w:val="auto"/>
            <w:sz w:val="22"/>
          </w:rPr>
          <w:tab/>
        </w:r>
        <w:r w:rsidRPr="005C2A87" w:rsidDel="005C2A87">
          <w:rPr>
            <w:rStyle w:val="Hyperlink"/>
            <w:noProof/>
          </w:rPr>
          <w:delText>Other Design Considerations</w:delText>
        </w:r>
        <w:r w:rsidDel="005C2A87">
          <w:rPr>
            <w:noProof/>
            <w:webHidden/>
          </w:rPr>
          <w:tab/>
          <w:delText>18</w:delText>
        </w:r>
      </w:del>
    </w:p>
    <w:p w14:paraId="0494B514" w14:textId="77777777" w:rsidR="00701258" w:rsidDel="005C2A87" w:rsidRDefault="00701258">
      <w:pPr>
        <w:pStyle w:val="TOC2"/>
        <w:rPr>
          <w:del w:id="374" w:author="Correll, Ken" w:date="2015-07-28T12:00:00Z"/>
          <w:rFonts w:asciiTheme="minorHAnsi" w:eastAsiaTheme="minorEastAsia" w:hAnsiTheme="minorHAnsi"/>
          <w:noProof/>
          <w:color w:val="auto"/>
          <w:sz w:val="22"/>
        </w:rPr>
      </w:pPr>
      <w:del w:id="375" w:author="Correll, Ken" w:date="2015-07-28T12:00:00Z">
        <w:r w:rsidRPr="005C2A87" w:rsidDel="005C2A87">
          <w:rPr>
            <w:rStyle w:val="Hyperlink"/>
            <w:noProof/>
          </w:rPr>
          <w:delText>4.12</w:delText>
        </w:r>
        <w:r w:rsidDel="005C2A87">
          <w:rPr>
            <w:rFonts w:asciiTheme="minorHAnsi" w:eastAsiaTheme="minorEastAsia" w:hAnsiTheme="minorHAnsi"/>
            <w:noProof/>
            <w:color w:val="auto"/>
            <w:sz w:val="22"/>
          </w:rPr>
          <w:tab/>
        </w:r>
        <w:r w:rsidRPr="005C2A87" w:rsidDel="005C2A87">
          <w:rPr>
            <w:rStyle w:val="Hyperlink"/>
            <w:noProof/>
          </w:rPr>
          <w:delText>DFx Considerations</w:delText>
        </w:r>
        <w:r w:rsidDel="005C2A87">
          <w:rPr>
            <w:noProof/>
            <w:webHidden/>
          </w:rPr>
          <w:tab/>
          <w:delText>18</w:delText>
        </w:r>
      </w:del>
    </w:p>
    <w:p w14:paraId="57F37756" w14:textId="77777777" w:rsidR="00701258" w:rsidDel="005C2A87" w:rsidRDefault="00701258">
      <w:pPr>
        <w:pStyle w:val="TOC3"/>
        <w:rPr>
          <w:del w:id="376" w:author="Correll, Ken" w:date="2015-07-28T12:00:00Z"/>
          <w:rFonts w:asciiTheme="minorHAnsi" w:eastAsiaTheme="minorEastAsia" w:hAnsiTheme="minorHAnsi"/>
          <w:noProof/>
          <w:color w:val="auto"/>
          <w:sz w:val="22"/>
        </w:rPr>
      </w:pPr>
      <w:del w:id="377" w:author="Correll, Ken" w:date="2015-07-28T12:00:00Z">
        <w:r w:rsidRPr="005C2A87" w:rsidDel="005C2A87">
          <w:rPr>
            <w:rStyle w:val="Hyperlink"/>
            <w:noProof/>
          </w:rPr>
          <w:delText>4.12.1</w:delText>
        </w:r>
        <w:r w:rsidDel="005C2A87">
          <w:rPr>
            <w:rFonts w:asciiTheme="minorHAnsi" w:eastAsiaTheme="minorEastAsia" w:hAnsiTheme="minorHAnsi"/>
            <w:noProof/>
            <w:color w:val="auto"/>
            <w:sz w:val="22"/>
          </w:rPr>
          <w:tab/>
        </w:r>
        <w:r w:rsidRPr="005C2A87" w:rsidDel="005C2A87">
          <w:rPr>
            <w:rStyle w:val="Hyperlink"/>
            <w:noProof/>
          </w:rPr>
          <w:delText>DFx Top-Level Signals</w:delText>
        </w:r>
        <w:r w:rsidDel="005C2A87">
          <w:rPr>
            <w:noProof/>
            <w:webHidden/>
          </w:rPr>
          <w:tab/>
          <w:delText>18</w:delText>
        </w:r>
      </w:del>
    </w:p>
    <w:p w14:paraId="32360B7D" w14:textId="77777777" w:rsidR="00701258" w:rsidDel="005C2A87" w:rsidRDefault="00701258">
      <w:pPr>
        <w:pStyle w:val="TOC3"/>
        <w:rPr>
          <w:del w:id="378" w:author="Correll, Ken" w:date="2015-07-28T12:00:00Z"/>
          <w:rFonts w:asciiTheme="minorHAnsi" w:eastAsiaTheme="minorEastAsia" w:hAnsiTheme="minorHAnsi"/>
          <w:noProof/>
          <w:color w:val="auto"/>
          <w:sz w:val="22"/>
        </w:rPr>
      </w:pPr>
      <w:del w:id="379" w:author="Correll, Ken" w:date="2015-07-28T12:00:00Z">
        <w:r w:rsidRPr="005C2A87" w:rsidDel="005C2A87">
          <w:rPr>
            <w:rStyle w:val="Hyperlink"/>
            <w:noProof/>
          </w:rPr>
          <w:delText>4.12.2</w:delText>
        </w:r>
        <w:r w:rsidDel="005C2A87">
          <w:rPr>
            <w:rFonts w:asciiTheme="minorHAnsi" w:eastAsiaTheme="minorEastAsia" w:hAnsiTheme="minorHAnsi"/>
            <w:noProof/>
            <w:color w:val="auto"/>
            <w:sz w:val="22"/>
          </w:rPr>
          <w:tab/>
        </w:r>
        <w:r w:rsidRPr="005C2A87" w:rsidDel="005C2A87">
          <w:rPr>
            <w:rStyle w:val="Hyperlink"/>
            <w:noProof/>
          </w:rPr>
          <w:delText>DFx Clock Definition</w:delText>
        </w:r>
        <w:r w:rsidDel="005C2A87">
          <w:rPr>
            <w:noProof/>
            <w:webHidden/>
          </w:rPr>
          <w:tab/>
          <w:delText>18</w:delText>
        </w:r>
      </w:del>
    </w:p>
    <w:p w14:paraId="5E638DCE" w14:textId="77777777" w:rsidR="00701258" w:rsidDel="005C2A87" w:rsidRDefault="00701258">
      <w:pPr>
        <w:pStyle w:val="TOC3"/>
        <w:rPr>
          <w:del w:id="380" w:author="Correll, Ken" w:date="2015-07-28T12:00:00Z"/>
          <w:rFonts w:asciiTheme="minorHAnsi" w:eastAsiaTheme="minorEastAsia" w:hAnsiTheme="minorHAnsi"/>
          <w:noProof/>
          <w:color w:val="auto"/>
          <w:sz w:val="22"/>
        </w:rPr>
      </w:pPr>
      <w:del w:id="381" w:author="Correll, Ken" w:date="2015-07-28T12:00:00Z">
        <w:r w:rsidRPr="005C2A87" w:rsidDel="005C2A87">
          <w:rPr>
            <w:rStyle w:val="Hyperlink"/>
            <w:noProof/>
          </w:rPr>
          <w:delText>4.12.3</w:delText>
        </w:r>
        <w:r w:rsidDel="005C2A87">
          <w:rPr>
            <w:rFonts w:asciiTheme="minorHAnsi" w:eastAsiaTheme="minorEastAsia" w:hAnsiTheme="minorHAnsi"/>
            <w:noProof/>
            <w:color w:val="auto"/>
            <w:sz w:val="22"/>
          </w:rPr>
          <w:tab/>
        </w:r>
        <w:r w:rsidRPr="005C2A87" w:rsidDel="005C2A87">
          <w:rPr>
            <w:rStyle w:val="Hyperlink"/>
            <w:noProof/>
          </w:rPr>
          <w:delText>Clock Crossings</w:delText>
        </w:r>
        <w:r w:rsidDel="005C2A87">
          <w:rPr>
            <w:noProof/>
            <w:webHidden/>
          </w:rPr>
          <w:tab/>
          <w:delText>18</w:delText>
        </w:r>
      </w:del>
    </w:p>
    <w:p w14:paraId="2C43F80C" w14:textId="77777777" w:rsidR="00701258" w:rsidDel="005C2A87" w:rsidRDefault="00701258">
      <w:pPr>
        <w:pStyle w:val="TOC3"/>
        <w:rPr>
          <w:del w:id="382" w:author="Correll, Ken" w:date="2015-07-28T12:00:00Z"/>
          <w:rFonts w:asciiTheme="minorHAnsi" w:eastAsiaTheme="minorEastAsia" w:hAnsiTheme="minorHAnsi"/>
          <w:noProof/>
          <w:color w:val="auto"/>
          <w:sz w:val="22"/>
        </w:rPr>
      </w:pPr>
      <w:del w:id="383" w:author="Correll, Ken" w:date="2015-07-28T12:00:00Z">
        <w:r w:rsidRPr="005C2A87" w:rsidDel="005C2A87">
          <w:rPr>
            <w:rStyle w:val="Hyperlink"/>
            <w:noProof/>
          </w:rPr>
          <w:delText>4.12.4</w:delText>
        </w:r>
        <w:r w:rsidDel="005C2A87">
          <w:rPr>
            <w:rFonts w:asciiTheme="minorHAnsi" w:eastAsiaTheme="minorEastAsia" w:hAnsiTheme="minorHAnsi"/>
            <w:noProof/>
            <w:color w:val="auto"/>
            <w:sz w:val="22"/>
          </w:rPr>
          <w:tab/>
        </w:r>
        <w:r w:rsidRPr="005C2A87" w:rsidDel="005C2A87">
          <w:rPr>
            <w:rStyle w:val="Hyperlink"/>
            <w:noProof/>
          </w:rPr>
          <w:delText>N/ADebug Registers</w:delText>
        </w:r>
        <w:r w:rsidDel="005C2A87">
          <w:rPr>
            <w:noProof/>
            <w:webHidden/>
          </w:rPr>
          <w:tab/>
          <w:delText>18</w:delText>
        </w:r>
      </w:del>
    </w:p>
    <w:p w14:paraId="468FA087" w14:textId="77777777" w:rsidR="00701258" w:rsidDel="005C2A87" w:rsidRDefault="00701258">
      <w:pPr>
        <w:pStyle w:val="TOC3"/>
        <w:rPr>
          <w:del w:id="384" w:author="Correll, Ken" w:date="2015-07-28T12:00:00Z"/>
          <w:rFonts w:asciiTheme="minorHAnsi" w:eastAsiaTheme="minorEastAsia" w:hAnsiTheme="minorHAnsi"/>
          <w:noProof/>
          <w:color w:val="auto"/>
          <w:sz w:val="22"/>
        </w:rPr>
      </w:pPr>
      <w:del w:id="385" w:author="Correll, Ken" w:date="2015-07-28T12:00:00Z">
        <w:r w:rsidRPr="005C2A87" w:rsidDel="005C2A87">
          <w:rPr>
            <w:rStyle w:val="Hyperlink"/>
            <w:noProof/>
          </w:rPr>
          <w:delText>4.12.5</w:delText>
        </w:r>
        <w:r w:rsidDel="005C2A87">
          <w:rPr>
            <w:rFonts w:asciiTheme="minorHAnsi" w:eastAsiaTheme="minorEastAsia" w:hAnsiTheme="minorHAnsi"/>
            <w:noProof/>
            <w:color w:val="auto"/>
            <w:sz w:val="22"/>
          </w:rPr>
          <w:tab/>
        </w:r>
        <w:r w:rsidRPr="005C2A87" w:rsidDel="005C2A87">
          <w:rPr>
            <w:rStyle w:val="Hyperlink"/>
            <w:noProof/>
          </w:rPr>
          <w:delText>Scan – Clock Gating in RTL</w:delText>
        </w:r>
        <w:r w:rsidDel="005C2A87">
          <w:rPr>
            <w:noProof/>
            <w:webHidden/>
          </w:rPr>
          <w:tab/>
          <w:delText>18</w:delText>
        </w:r>
      </w:del>
    </w:p>
    <w:p w14:paraId="0F0E2F6A" w14:textId="77777777" w:rsidR="00701258" w:rsidDel="005C2A87" w:rsidRDefault="00701258">
      <w:pPr>
        <w:pStyle w:val="TOC3"/>
        <w:rPr>
          <w:del w:id="386" w:author="Correll, Ken" w:date="2015-07-28T12:00:00Z"/>
          <w:rFonts w:asciiTheme="minorHAnsi" w:eastAsiaTheme="minorEastAsia" w:hAnsiTheme="minorHAnsi"/>
          <w:noProof/>
          <w:color w:val="auto"/>
          <w:sz w:val="22"/>
        </w:rPr>
      </w:pPr>
      <w:del w:id="387" w:author="Correll, Ken" w:date="2015-07-28T12:00:00Z">
        <w:r w:rsidRPr="005C2A87" w:rsidDel="005C2A87">
          <w:rPr>
            <w:rStyle w:val="Hyperlink"/>
            <w:noProof/>
          </w:rPr>
          <w:delText>4.12.6</w:delText>
        </w:r>
        <w:r w:rsidDel="005C2A87">
          <w:rPr>
            <w:rFonts w:asciiTheme="minorHAnsi" w:eastAsiaTheme="minorEastAsia" w:hAnsiTheme="minorHAnsi"/>
            <w:noProof/>
            <w:color w:val="auto"/>
            <w:sz w:val="22"/>
          </w:rPr>
          <w:tab/>
        </w:r>
        <w:r w:rsidRPr="005C2A87" w:rsidDel="005C2A87">
          <w:rPr>
            <w:rStyle w:val="Hyperlink"/>
            <w:noProof/>
          </w:rPr>
          <w:delText>Scan – Reset Override</w:delText>
        </w:r>
        <w:r w:rsidDel="005C2A87">
          <w:rPr>
            <w:noProof/>
            <w:webHidden/>
          </w:rPr>
          <w:tab/>
          <w:delText>18</w:delText>
        </w:r>
      </w:del>
    </w:p>
    <w:p w14:paraId="2E3DBD37" w14:textId="77777777" w:rsidR="00701258" w:rsidDel="005C2A87" w:rsidRDefault="00701258">
      <w:pPr>
        <w:pStyle w:val="TOC3"/>
        <w:rPr>
          <w:del w:id="388" w:author="Correll, Ken" w:date="2015-07-28T12:00:00Z"/>
          <w:rFonts w:asciiTheme="minorHAnsi" w:eastAsiaTheme="minorEastAsia" w:hAnsiTheme="minorHAnsi"/>
          <w:noProof/>
          <w:color w:val="auto"/>
          <w:sz w:val="22"/>
        </w:rPr>
      </w:pPr>
      <w:del w:id="389" w:author="Correll, Ken" w:date="2015-07-28T12:00:00Z">
        <w:r w:rsidRPr="005C2A87" w:rsidDel="005C2A87">
          <w:rPr>
            <w:rStyle w:val="Hyperlink"/>
            <w:noProof/>
          </w:rPr>
          <w:delText>4.12.7</w:delText>
        </w:r>
        <w:r w:rsidDel="005C2A87">
          <w:rPr>
            <w:rFonts w:asciiTheme="minorHAnsi" w:eastAsiaTheme="minorEastAsia" w:hAnsiTheme="minorHAnsi"/>
            <w:noProof/>
            <w:color w:val="auto"/>
            <w:sz w:val="22"/>
          </w:rPr>
          <w:tab/>
        </w:r>
        <w:r w:rsidRPr="005C2A87" w:rsidDel="005C2A87">
          <w:rPr>
            <w:rStyle w:val="Hyperlink"/>
            <w:noProof/>
          </w:rPr>
          <w:delText>TAP and Associated Registers</w:delText>
        </w:r>
        <w:r w:rsidDel="005C2A87">
          <w:rPr>
            <w:noProof/>
            <w:webHidden/>
          </w:rPr>
          <w:tab/>
          <w:delText>18</w:delText>
        </w:r>
      </w:del>
    </w:p>
    <w:p w14:paraId="1190BA4E" w14:textId="77777777" w:rsidR="00701258" w:rsidDel="005C2A87" w:rsidRDefault="00701258">
      <w:pPr>
        <w:pStyle w:val="TOC2"/>
        <w:rPr>
          <w:del w:id="390" w:author="Correll, Ken" w:date="2015-07-28T12:00:00Z"/>
          <w:rFonts w:asciiTheme="minorHAnsi" w:eastAsiaTheme="minorEastAsia" w:hAnsiTheme="minorHAnsi"/>
          <w:noProof/>
          <w:color w:val="auto"/>
          <w:sz w:val="22"/>
        </w:rPr>
      </w:pPr>
      <w:del w:id="391" w:author="Correll, Ken" w:date="2015-07-28T12:00:00Z">
        <w:r w:rsidRPr="005C2A87" w:rsidDel="005C2A87">
          <w:rPr>
            <w:rStyle w:val="Hyperlink"/>
            <w:noProof/>
          </w:rPr>
          <w:delText>4.13</w:delText>
        </w:r>
        <w:r w:rsidDel="005C2A87">
          <w:rPr>
            <w:rFonts w:asciiTheme="minorHAnsi" w:eastAsiaTheme="minorEastAsia" w:hAnsiTheme="minorHAnsi"/>
            <w:noProof/>
            <w:color w:val="auto"/>
            <w:sz w:val="22"/>
          </w:rPr>
          <w:tab/>
        </w:r>
        <w:r w:rsidRPr="005C2A87" w:rsidDel="005C2A87">
          <w:rPr>
            <w:rStyle w:val="Hyperlink"/>
            <w:noProof/>
          </w:rPr>
          <w:delText>System Startup</w:delText>
        </w:r>
        <w:r w:rsidDel="005C2A87">
          <w:rPr>
            <w:noProof/>
            <w:webHidden/>
          </w:rPr>
          <w:tab/>
          <w:delText>18</w:delText>
        </w:r>
      </w:del>
    </w:p>
    <w:p w14:paraId="7847F536" w14:textId="77777777" w:rsidR="00701258" w:rsidDel="005C2A87" w:rsidRDefault="00701258">
      <w:pPr>
        <w:pStyle w:val="TOC3"/>
        <w:rPr>
          <w:del w:id="392" w:author="Correll, Ken" w:date="2015-07-28T12:00:00Z"/>
          <w:rFonts w:asciiTheme="minorHAnsi" w:eastAsiaTheme="minorEastAsia" w:hAnsiTheme="minorHAnsi"/>
          <w:noProof/>
          <w:color w:val="auto"/>
          <w:sz w:val="22"/>
        </w:rPr>
      </w:pPr>
      <w:del w:id="393" w:author="Correll, Ken" w:date="2015-07-28T12:00:00Z">
        <w:r w:rsidRPr="005C2A87" w:rsidDel="005C2A87">
          <w:rPr>
            <w:rStyle w:val="Hyperlink"/>
            <w:noProof/>
          </w:rPr>
          <w:delText>4.13.1</w:delText>
        </w:r>
        <w:r w:rsidDel="005C2A87">
          <w:rPr>
            <w:rFonts w:asciiTheme="minorHAnsi" w:eastAsiaTheme="minorEastAsia" w:hAnsiTheme="minorHAnsi"/>
            <w:noProof/>
            <w:color w:val="auto"/>
            <w:sz w:val="22"/>
          </w:rPr>
          <w:tab/>
        </w:r>
        <w:r w:rsidRPr="005C2A87" w:rsidDel="005C2A87">
          <w:rPr>
            <w:rStyle w:val="Hyperlink"/>
            <w:noProof/>
          </w:rPr>
          <w:delText>Power-up Sequence</w:delText>
        </w:r>
        <w:r w:rsidDel="005C2A87">
          <w:rPr>
            <w:noProof/>
            <w:webHidden/>
          </w:rPr>
          <w:tab/>
          <w:delText>18</w:delText>
        </w:r>
      </w:del>
    </w:p>
    <w:p w14:paraId="7B96FF44" w14:textId="77777777" w:rsidR="00701258" w:rsidDel="005C2A87" w:rsidRDefault="00701258">
      <w:pPr>
        <w:pStyle w:val="TOC3"/>
        <w:rPr>
          <w:del w:id="394" w:author="Correll, Ken" w:date="2015-07-28T12:00:00Z"/>
          <w:rFonts w:asciiTheme="minorHAnsi" w:eastAsiaTheme="minorEastAsia" w:hAnsiTheme="minorHAnsi"/>
          <w:noProof/>
          <w:color w:val="auto"/>
          <w:sz w:val="22"/>
        </w:rPr>
      </w:pPr>
      <w:del w:id="395" w:author="Correll, Ken" w:date="2015-07-28T12:00:00Z">
        <w:r w:rsidRPr="005C2A87" w:rsidDel="005C2A87">
          <w:rPr>
            <w:rStyle w:val="Hyperlink"/>
            <w:noProof/>
          </w:rPr>
          <w:delText>4.13.2</w:delText>
        </w:r>
        <w:r w:rsidDel="005C2A87">
          <w:rPr>
            <w:rFonts w:asciiTheme="minorHAnsi" w:eastAsiaTheme="minorEastAsia" w:hAnsiTheme="minorHAnsi"/>
            <w:noProof/>
            <w:color w:val="auto"/>
            <w:sz w:val="22"/>
          </w:rPr>
          <w:tab/>
        </w:r>
        <w:r w:rsidRPr="005C2A87" w:rsidDel="005C2A87">
          <w:rPr>
            <w:rStyle w:val="Hyperlink"/>
            <w:noProof/>
          </w:rPr>
          <w:delText>Initialization Sequence</w:delText>
        </w:r>
        <w:r w:rsidDel="005C2A87">
          <w:rPr>
            <w:noProof/>
            <w:webHidden/>
          </w:rPr>
          <w:tab/>
          <w:delText>19</w:delText>
        </w:r>
      </w:del>
    </w:p>
    <w:p w14:paraId="6ACBCE35" w14:textId="77777777" w:rsidR="00701258" w:rsidDel="005C2A87" w:rsidRDefault="00701258">
      <w:pPr>
        <w:pStyle w:val="TOC3"/>
        <w:rPr>
          <w:del w:id="396" w:author="Correll, Ken" w:date="2015-07-28T12:00:00Z"/>
          <w:rFonts w:asciiTheme="minorHAnsi" w:eastAsiaTheme="minorEastAsia" w:hAnsiTheme="minorHAnsi"/>
          <w:noProof/>
          <w:color w:val="auto"/>
          <w:sz w:val="22"/>
        </w:rPr>
      </w:pPr>
      <w:del w:id="397" w:author="Correll, Ken" w:date="2015-07-28T12:00:00Z">
        <w:r w:rsidRPr="005C2A87" w:rsidDel="005C2A87">
          <w:rPr>
            <w:rStyle w:val="Hyperlink"/>
            <w:noProof/>
          </w:rPr>
          <w:delText>4.13.3</w:delText>
        </w:r>
        <w:r w:rsidDel="005C2A87">
          <w:rPr>
            <w:rFonts w:asciiTheme="minorHAnsi" w:eastAsiaTheme="minorEastAsia" w:hAnsiTheme="minorHAnsi"/>
            <w:noProof/>
            <w:color w:val="auto"/>
            <w:sz w:val="22"/>
          </w:rPr>
          <w:tab/>
        </w:r>
        <w:r w:rsidRPr="005C2A87" w:rsidDel="005C2A87">
          <w:rPr>
            <w:rStyle w:val="Hyperlink"/>
            <w:noProof/>
          </w:rPr>
          <w:delText>Device Configuration</w:delText>
        </w:r>
        <w:r w:rsidDel="005C2A87">
          <w:rPr>
            <w:noProof/>
            <w:webHidden/>
          </w:rPr>
          <w:tab/>
          <w:delText>19</w:delText>
        </w:r>
      </w:del>
    </w:p>
    <w:p w14:paraId="27B2C6DC" w14:textId="77777777" w:rsidR="00701258" w:rsidDel="005C2A87" w:rsidRDefault="00701258">
      <w:pPr>
        <w:pStyle w:val="TOC3"/>
        <w:rPr>
          <w:del w:id="398" w:author="Correll, Ken" w:date="2015-07-28T12:00:00Z"/>
          <w:rFonts w:asciiTheme="minorHAnsi" w:eastAsiaTheme="minorEastAsia" w:hAnsiTheme="minorHAnsi"/>
          <w:noProof/>
          <w:color w:val="auto"/>
          <w:sz w:val="22"/>
        </w:rPr>
      </w:pPr>
      <w:del w:id="399" w:author="Correll, Ken" w:date="2015-07-28T12:00:00Z">
        <w:r w:rsidRPr="005C2A87" w:rsidDel="005C2A87">
          <w:rPr>
            <w:rStyle w:val="Hyperlink"/>
            <w:noProof/>
          </w:rPr>
          <w:lastRenderedPageBreak/>
          <w:delText>4.13.4</w:delText>
        </w:r>
        <w:r w:rsidDel="005C2A87">
          <w:rPr>
            <w:rFonts w:asciiTheme="minorHAnsi" w:eastAsiaTheme="minorEastAsia" w:hAnsiTheme="minorHAnsi"/>
            <w:noProof/>
            <w:color w:val="auto"/>
            <w:sz w:val="22"/>
          </w:rPr>
          <w:tab/>
        </w:r>
        <w:r w:rsidRPr="005C2A87" w:rsidDel="005C2A87">
          <w:rPr>
            <w:rStyle w:val="Hyperlink"/>
            <w:noProof/>
          </w:rPr>
          <w:delText>Header for Windows Boot</w:delText>
        </w:r>
        <w:r w:rsidDel="005C2A87">
          <w:rPr>
            <w:noProof/>
            <w:webHidden/>
          </w:rPr>
          <w:tab/>
          <w:delText>19</w:delText>
        </w:r>
      </w:del>
    </w:p>
    <w:p w14:paraId="1083A64A" w14:textId="77777777" w:rsidR="00701258" w:rsidDel="005C2A87" w:rsidRDefault="00701258">
      <w:pPr>
        <w:pStyle w:val="TOC2"/>
        <w:rPr>
          <w:del w:id="400" w:author="Correll, Ken" w:date="2015-07-28T12:00:00Z"/>
          <w:rFonts w:asciiTheme="minorHAnsi" w:eastAsiaTheme="minorEastAsia" w:hAnsiTheme="minorHAnsi"/>
          <w:noProof/>
          <w:color w:val="auto"/>
          <w:sz w:val="22"/>
        </w:rPr>
      </w:pPr>
      <w:del w:id="401" w:author="Correll, Ken" w:date="2015-07-28T12:00:00Z">
        <w:r w:rsidRPr="005C2A87" w:rsidDel="005C2A87">
          <w:rPr>
            <w:rStyle w:val="Hyperlink"/>
            <w:noProof/>
          </w:rPr>
          <w:delText>4.14</w:delText>
        </w:r>
        <w:r w:rsidDel="005C2A87">
          <w:rPr>
            <w:rFonts w:asciiTheme="minorHAnsi" w:eastAsiaTheme="minorEastAsia" w:hAnsiTheme="minorHAnsi"/>
            <w:noProof/>
            <w:color w:val="auto"/>
            <w:sz w:val="22"/>
          </w:rPr>
          <w:tab/>
        </w:r>
        <w:r w:rsidRPr="005C2A87" w:rsidDel="005C2A87">
          <w:rPr>
            <w:rStyle w:val="Hyperlink"/>
            <w:noProof/>
          </w:rPr>
          <w:delText>Security Considerations</w:delText>
        </w:r>
        <w:r w:rsidDel="005C2A87">
          <w:rPr>
            <w:noProof/>
            <w:webHidden/>
          </w:rPr>
          <w:tab/>
          <w:delText>19</w:delText>
        </w:r>
      </w:del>
    </w:p>
    <w:p w14:paraId="258F197C" w14:textId="77777777" w:rsidR="00701258" w:rsidDel="005C2A87" w:rsidRDefault="00701258">
      <w:pPr>
        <w:pStyle w:val="TOC3"/>
        <w:rPr>
          <w:del w:id="402" w:author="Correll, Ken" w:date="2015-07-28T12:00:00Z"/>
          <w:rFonts w:asciiTheme="minorHAnsi" w:eastAsiaTheme="minorEastAsia" w:hAnsiTheme="minorHAnsi"/>
          <w:noProof/>
          <w:color w:val="auto"/>
          <w:sz w:val="22"/>
        </w:rPr>
      </w:pPr>
      <w:del w:id="403" w:author="Correll, Ken" w:date="2015-07-28T12:00:00Z">
        <w:r w:rsidRPr="005C2A87" w:rsidDel="005C2A87">
          <w:rPr>
            <w:rStyle w:val="Hyperlink"/>
            <w:noProof/>
          </w:rPr>
          <w:delText>4.14.1</w:delText>
        </w:r>
        <w:r w:rsidDel="005C2A87">
          <w:rPr>
            <w:rFonts w:asciiTheme="minorHAnsi" w:eastAsiaTheme="minorEastAsia" w:hAnsiTheme="minorHAnsi"/>
            <w:noProof/>
            <w:color w:val="auto"/>
            <w:sz w:val="22"/>
          </w:rPr>
          <w:tab/>
        </w:r>
        <w:r w:rsidRPr="005C2A87" w:rsidDel="005C2A87">
          <w:rPr>
            <w:rStyle w:val="Hyperlink"/>
            <w:noProof/>
          </w:rPr>
          <w:delText>Security Threats</w:delText>
        </w:r>
        <w:r w:rsidDel="005C2A87">
          <w:rPr>
            <w:noProof/>
            <w:webHidden/>
          </w:rPr>
          <w:tab/>
          <w:delText>19</w:delText>
        </w:r>
      </w:del>
    </w:p>
    <w:p w14:paraId="7DD17126" w14:textId="77777777" w:rsidR="00701258" w:rsidDel="005C2A87" w:rsidRDefault="00701258">
      <w:pPr>
        <w:pStyle w:val="TOC3"/>
        <w:rPr>
          <w:del w:id="404" w:author="Correll, Ken" w:date="2015-07-28T12:00:00Z"/>
          <w:rFonts w:asciiTheme="minorHAnsi" w:eastAsiaTheme="minorEastAsia" w:hAnsiTheme="minorHAnsi"/>
          <w:noProof/>
          <w:color w:val="auto"/>
          <w:sz w:val="22"/>
        </w:rPr>
      </w:pPr>
      <w:del w:id="405" w:author="Correll, Ken" w:date="2015-07-28T12:00:00Z">
        <w:r w:rsidRPr="005C2A87" w:rsidDel="005C2A87">
          <w:rPr>
            <w:rStyle w:val="Hyperlink"/>
            <w:noProof/>
          </w:rPr>
          <w:delText>4.14.2</w:delText>
        </w:r>
        <w:r w:rsidDel="005C2A87">
          <w:rPr>
            <w:rFonts w:asciiTheme="minorHAnsi" w:eastAsiaTheme="minorEastAsia" w:hAnsiTheme="minorHAnsi"/>
            <w:noProof/>
            <w:color w:val="auto"/>
            <w:sz w:val="22"/>
          </w:rPr>
          <w:tab/>
        </w:r>
        <w:r w:rsidRPr="005C2A87" w:rsidDel="005C2A87">
          <w:rPr>
            <w:rStyle w:val="Hyperlink"/>
            <w:noProof/>
          </w:rPr>
          <w:delText>Security Tests</w:delText>
        </w:r>
        <w:r w:rsidDel="005C2A87">
          <w:rPr>
            <w:noProof/>
            <w:webHidden/>
          </w:rPr>
          <w:tab/>
          <w:delText>19</w:delText>
        </w:r>
      </w:del>
    </w:p>
    <w:p w14:paraId="66EECD77" w14:textId="77777777" w:rsidR="00701258" w:rsidDel="005C2A87" w:rsidRDefault="00701258">
      <w:pPr>
        <w:pStyle w:val="TOC3"/>
        <w:rPr>
          <w:del w:id="406" w:author="Correll, Ken" w:date="2015-07-28T12:00:00Z"/>
          <w:rFonts w:asciiTheme="minorHAnsi" w:eastAsiaTheme="minorEastAsia" w:hAnsiTheme="minorHAnsi"/>
          <w:noProof/>
          <w:color w:val="auto"/>
          <w:sz w:val="22"/>
        </w:rPr>
      </w:pPr>
      <w:del w:id="407" w:author="Correll, Ken" w:date="2015-07-28T12:00:00Z">
        <w:r w:rsidRPr="005C2A87" w:rsidDel="005C2A87">
          <w:rPr>
            <w:rStyle w:val="Hyperlink"/>
            <w:noProof/>
          </w:rPr>
          <w:delText>4.14.3</w:delText>
        </w:r>
        <w:r w:rsidDel="005C2A87">
          <w:rPr>
            <w:rFonts w:asciiTheme="minorHAnsi" w:eastAsiaTheme="minorEastAsia" w:hAnsiTheme="minorHAnsi"/>
            <w:noProof/>
            <w:color w:val="auto"/>
            <w:sz w:val="22"/>
          </w:rPr>
          <w:tab/>
        </w:r>
        <w:r w:rsidRPr="005C2A87" w:rsidDel="005C2A87">
          <w:rPr>
            <w:rStyle w:val="Hyperlink"/>
            <w:noProof/>
          </w:rPr>
          <w:delText>Interface Signals Implemented for Security</w:delText>
        </w:r>
        <w:r w:rsidDel="005C2A87">
          <w:rPr>
            <w:noProof/>
            <w:webHidden/>
          </w:rPr>
          <w:tab/>
          <w:delText>19</w:delText>
        </w:r>
      </w:del>
    </w:p>
    <w:p w14:paraId="724D4870" w14:textId="77777777" w:rsidR="00701258" w:rsidDel="005C2A87" w:rsidRDefault="00701258">
      <w:pPr>
        <w:pStyle w:val="TOC2"/>
        <w:rPr>
          <w:del w:id="408" w:author="Correll, Ken" w:date="2015-07-28T12:00:00Z"/>
          <w:rFonts w:asciiTheme="minorHAnsi" w:eastAsiaTheme="minorEastAsia" w:hAnsiTheme="minorHAnsi"/>
          <w:noProof/>
          <w:color w:val="auto"/>
          <w:sz w:val="22"/>
        </w:rPr>
      </w:pPr>
      <w:del w:id="409" w:author="Correll, Ken" w:date="2015-07-28T12:00:00Z">
        <w:r w:rsidRPr="005C2A87" w:rsidDel="005C2A87">
          <w:rPr>
            <w:rStyle w:val="Hyperlink"/>
            <w:noProof/>
          </w:rPr>
          <w:delText>4.15</w:delText>
        </w:r>
        <w:r w:rsidDel="005C2A87">
          <w:rPr>
            <w:rFonts w:asciiTheme="minorHAnsi" w:eastAsiaTheme="minorEastAsia" w:hAnsiTheme="minorHAnsi"/>
            <w:noProof/>
            <w:color w:val="auto"/>
            <w:sz w:val="22"/>
          </w:rPr>
          <w:tab/>
        </w:r>
        <w:r w:rsidRPr="005C2A87" w:rsidDel="005C2A87">
          <w:rPr>
            <w:rStyle w:val="Hyperlink"/>
            <w:noProof/>
          </w:rPr>
          <w:delText>RTL Design Libraries</w:delText>
        </w:r>
        <w:r w:rsidDel="005C2A87">
          <w:rPr>
            <w:noProof/>
            <w:webHidden/>
          </w:rPr>
          <w:tab/>
          <w:delText>19</w:delText>
        </w:r>
      </w:del>
    </w:p>
    <w:p w14:paraId="19E0D458" w14:textId="77777777" w:rsidR="00701258" w:rsidDel="005C2A87" w:rsidRDefault="00701258">
      <w:pPr>
        <w:pStyle w:val="TOC2"/>
        <w:rPr>
          <w:del w:id="410" w:author="Correll, Ken" w:date="2015-07-28T12:00:00Z"/>
          <w:rFonts w:asciiTheme="minorHAnsi" w:eastAsiaTheme="minorEastAsia" w:hAnsiTheme="minorHAnsi"/>
          <w:noProof/>
          <w:color w:val="auto"/>
          <w:sz w:val="22"/>
        </w:rPr>
      </w:pPr>
      <w:del w:id="411" w:author="Correll, Ken" w:date="2015-07-28T12:00:00Z">
        <w:r w:rsidRPr="005C2A87" w:rsidDel="005C2A87">
          <w:rPr>
            <w:rStyle w:val="Hyperlink"/>
            <w:noProof/>
          </w:rPr>
          <w:delText>4.16</w:delText>
        </w:r>
        <w:r w:rsidDel="005C2A87">
          <w:rPr>
            <w:rFonts w:asciiTheme="minorHAnsi" w:eastAsiaTheme="minorEastAsia" w:hAnsiTheme="minorHAnsi"/>
            <w:noProof/>
            <w:color w:val="auto"/>
            <w:sz w:val="22"/>
          </w:rPr>
          <w:tab/>
        </w:r>
        <w:r w:rsidRPr="005C2A87" w:rsidDel="005C2A87">
          <w:rPr>
            <w:rStyle w:val="Hyperlink"/>
            <w:noProof/>
          </w:rPr>
          <w:delText>RTL Uniquification</w:delText>
        </w:r>
        <w:r w:rsidDel="005C2A87">
          <w:rPr>
            <w:noProof/>
            <w:webHidden/>
          </w:rPr>
          <w:tab/>
          <w:delText>19</w:delText>
        </w:r>
      </w:del>
    </w:p>
    <w:p w14:paraId="613EFDEC" w14:textId="77777777" w:rsidR="00701258" w:rsidDel="005C2A87" w:rsidRDefault="00701258">
      <w:pPr>
        <w:pStyle w:val="TOC2"/>
        <w:rPr>
          <w:del w:id="412" w:author="Correll, Ken" w:date="2015-07-28T12:00:00Z"/>
          <w:rFonts w:asciiTheme="minorHAnsi" w:eastAsiaTheme="minorEastAsia" w:hAnsiTheme="minorHAnsi"/>
          <w:noProof/>
          <w:color w:val="auto"/>
          <w:sz w:val="22"/>
        </w:rPr>
      </w:pPr>
      <w:del w:id="413" w:author="Correll, Ken" w:date="2015-07-28T12:00:00Z">
        <w:r w:rsidRPr="005C2A87" w:rsidDel="005C2A87">
          <w:rPr>
            <w:rStyle w:val="Hyperlink"/>
            <w:noProof/>
          </w:rPr>
          <w:delText>4.17</w:delText>
        </w:r>
        <w:r w:rsidDel="005C2A87">
          <w:rPr>
            <w:rFonts w:asciiTheme="minorHAnsi" w:eastAsiaTheme="minorEastAsia" w:hAnsiTheme="minorHAnsi"/>
            <w:noProof/>
            <w:color w:val="auto"/>
            <w:sz w:val="22"/>
          </w:rPr>
          <w:tab/>
        </w:r>
        <w:r w:rsidRPr="005C2A87" w:rsidDel="005C2A87">
          <w:rPr>
            <w:rStyle w:val="Hyperlink"/>
            <w:noProof/>
          </w:rPr>
          <w:delText>Emulation Support</w:delText>
        </w:r>
        <w:r w:rsidDel="005C2A87">
          <w:rPr>
            <w:noProof/>
            <w:webHidden/>
          </w:rPr>
          <w:tab/>
          <w:delText>19</w:delText>
        </w:r>
      </w:del>
    </w:p>
    <w:p w14:paraId="48A02B4A" w14:textId="77777777" w:rsidR="00701258" w:rsidDel="005C2A87" w:rsidRDefault="00701258">
      <w:pPr>
        <w:pStyle w:val="TOC1"/>
        <w:rPr>
          <w:del w:id="414" w:author="Correll, Ken" w:date="2015-07-28T12:00:00Z"/>
          <w:rFonts w:asciiTheme="minorHAnsi" w:eastAsiaTheme="minorEastAsia" w:hAnsiTheme="minorHAnsi"/>
          <w:noProof/>
          <w:color w:val="auto"/>
          <w:sz w:val="22"/>
        </w:rPr>
      </w:pPr>
      <w:del w:id="415" w:author="Correll, Ken" w:date="2015-07-28T12:00:00Z">
        <w:r w:rsidRPr="005C2A87" w:rsidDel="005C2A87">
          <w:rPr>
            <w:rStyle w:val="Hyperlink"/>
            <w:noProof/>
          </w:rPr>
          <w:delText>5</w:delText>
        </w:r>
        <w:r w:rsidDel="005C2A87">
          <w:rPr>
            <w:rFonts w:asciiTheme="minorHAnsi" w:eastAsiaTheme="minorEastAsia" w:hAnsiTheme="minorHAnsi"/>
            <w:noProof/>
            <w:color w:val="auto"/>
            <w:sz w:val="22"/>
          </w:rPr>
          <w:tab/>
        </w:r>
        <w:r w:rsidRPr="005C2A87" w:rsidDel="005C2A87">
          <w:rPr>
            <w:rStyle w:val="Hyperlink"/>
            <w:noProof/>
          </w:rPr>
          <w:delText>Verification Information for Integration</w:delText>
        </w:r>
        <w:r w:rsidDel="005C2A87">
          <w:rPr>
            <w:noProof/>
            <w:webHidden/>
          </w:rPr>
          <w:tab/>
          <w:delText>20</w:delText>
        </w:r>
      </w:del>
    </w:p>
    <w:p w14:paraId="43A98695" w14:textId="77777777" w:rsidR="00701258" w:rsidDel="005C2A87" w:rsidRDefault="00701258">
      <w:pPr>
        <w:pStyle w:val="TOC2"/>
        <w:rPr>
          <w:del w:id="416" w:author="Correll, Ken" w:date="2015-07-28T12:00:00Z"/>
          <w:rFonts w:asciiTheme="minorHAnsi" w:eastAsiaTheme="minorEastAsia" w:hAnsiTheme="minorHAnsi"/>
          <w:noProof/>
          <w:color w:val="auto"/>
          <w:sz w:val="22"/>
        </w:rPr>
      </w:pPr>
      <w:del w:id="417" w:author="Correll, Ken" w:date="2015-07-28T12:00:00Z">
        <w:r w:rsidRPr="005C2A87" w:rsidDel="005C2A87">
          <w:rPr>
            <w:rStyle w:val="Hyperlink"/>
            <w:noProof/>
          </w:rPr>
          <w:delText>5.1</w:delText>
        </w:r>
        <w:r w:rsidDel="005C2A87">
          <w:rPr>
            <w:rFonts w:asciiTheme="minorHAnsi" w:eastAsiaTheme="minorEastAsia" w:hAnsiTheme="minorHAnsi"/>
            <w:noProof/>
            <w:color w:val="auto"/>
            <w:sz w:val="22"/>
          </w:rPr>
          <w:tab/>
        </w:r>
        <w:r w:rsidRPr="005C2A87" w:rsidDel="005C2A87">
          <w:rPr>
            <w:rStyle w:val="Hyperlink"/>
            <w:noProof/>
          </w:rPr>
          <w:delText>IP Testbench Overview</w:delText>
        </w:r>
        <w:r w:rsidDel="005C2A87">
          <w:rPr>
            <w:noProof/>
            <w:webHidden/>
          </w:rPr>
          <w:tab/>
          <w:delText>20</w:delText>
        </w:r>
      </w:del>
    </w:p>
    <w:p w14:paraId="599CCDA8" w14:textId="77777777" w:rsidR="00701258" w:rsidDel="005C2A87" w:rsidRDefault="00701258">
      <w:pPr>
        <w:pStyle w:val="TOC2"/>
        <w:rPr>
          <w:del w:id="418" w:author="Correll, Ken" w:date="2015-07-28T12:00:00Z"/>
          <w:rFonts w:asciiTheme="minorHAnsi" w:eastAsiaTheme="minorEastAsia" w:hAnsiTheme="minorHAnsi"/>
          <w:noProof/>
          <w:color w:val="auto"/>
          <w:sz w:val="22"/>
        </w:rPr>
      </w:pPr>
      <w:del w:id="419" w:author="Correll, Ken" w:date="2015-07-28T12:00:00Z">
        <w:r w:rsidRPr="005C2A87" w:rsidDel="005C2A87">
          <w:rPr>
            <w:rStyle w:val="Hyperlink"/>
            <w:noProof/>
          </w:rPr>
          <w:delText>5.2</w:delText>
        </w:r>
        <w:r w:rsidDel="005C2A87">
          <w:rPr>
            <w:rFonts w:asciiTheme="minorHAnsi" w:eastAsiaTheme="minorEastAsia" w:hAnsiTheme="minorHAnsi"/>
            <w:noProof/>
            <w:color w:val="auto"/>
            <w:sz w:val="22"/>
          </w:rPr>
          <w:tab/>
        </w:r>
        <w:r w:rsidRPr="005C2A87" w:rsidDel="005C2A87">
          <w:rPr>
            <w:rStyle w:val="Hyperlink"/>
            <w:noProof/>
          </w:rPr>
          <w:delText>IP does not use any unit level test bench or test island.Reusable IP Testbench Components</w:delText>
        </w:r>
        <w:r w:rsidDel="005C2A87">
          <w:rPr>
            <w:noProof/>
            <w:webHidden/>
          </w:rPr>
          <w:tab/>
          <w:delText>20</w:delText>
        </w:r>
      </w:del>
    </w:p>
    <w:p w14:paraId="6F8A8377" w14:textId="77777777" w:rsidR="00701258" w:rsidDel="005C2A87" w:rsidRDefault="00701258">
      <w:pPr>
        <w:pStyle w:val="TOC3"/>
        <w:rPr>
          <w:del w:id="420" w:author="Correll, Ken" w:date="2015-07-28T12:00:00Z"/>
          <w:rFonts w:asciiTheme="minorHAnsi" w:eastAsiaTheme="minorEastAsia" w:hAnsiTheme="minorHAnsi"/>
          <w:noProof/>
          <w:color w:val="auto"/>
          <w:sz w:val="22"/>
        </w:rPr>
      </w:pPr>
      <w:del w:id="421" w:author="Correll, Ken" w:date="2015-07-28T12:00:00Z">
        <w:r w:rsidRPr="005C2A87" w:rsidDel="005C2A87">
          <w:rPr>
            <w:rStyle w:val="Hyperlink"/>
            <w:noProof/>
          </w:rPr>
          <w:delText>5.2.1</w:delText>
        </w:r>
        <w:r w:rsidDel="005C2A87">
          <w:rPr>
            <w:rFonts w:asciiTheme="minorHAnsi" w:eastAsiaTheme="minorEastAsia" w:hAnsiTheme="minorHAnsi"/>
            <w:noProof/>
            <w:color w:val="auto"/>
            <w:sz w:val="22"/>
          </w:rPr>
          <w:tab/>
        </w:r>
        <w:r w:rsidRPr="005C2A87" w:rsidDel="005C2A87">
          <w:rPr>
            <w:rStyle w:val="Hyperlink"/>
            <w:noProof/>
          </w:rPr>
          <w:delText>Test Island</w:delText>
        </w:r>
        <w:r w:rsidDel="005C2A87">
          <w:rPr>
            <w:noProof/>
            <w:webHidden/>
          </w:rPr>
          <w:tab/>
          <w:delText>20</w:delText>
        </w:r>
      </w:del>
    </w:p>
    <w:p w14:paraId="2FE2597A" w14:textId="77777777" w:rsidR="00701258" w:rsidDel="005C2A87" w:rsidRDefault="00701258">
      <w:pPr>
        <w:pStyle w:val="TOC3"/>
        <w:rPr>
          <w:del w:id="422" w:author="Correll, Ken" w:date="2015-07-28T12:00:00Z"/>
          <w:rFonts w:asciiTheme="minorHAnsi" w:eastAsiaTheme="minorEastAsia" w:hAnsiTheme="minorHAnsi"/>
          <w:noProof/>
          <w:color w:val="auto"/>
          <w:sz w:val="22"/>
        </w:rPr>
      </w:pPr>
      <w:del w:id="423" w:author="Correll, Ken" w:date="2015-07-28T12:00:00Z">
        <w:r w:rsidRPr="005C2A87" w:rsidDel="005C2A87">
          <w:rPr>
            <w:rStyle w:val="Hyperlink"/>
            <w:noProof/>
          </w:rPr>
          <w:delText>5.2.2</w:delText>
        </w:r>
        <w:r w:rsidDel="005C2A87">
          <w:rPr>
            <w:rFonts w:asciiTheme="minorHAnsi" w:eastAsiaTheme="minorEastAsia" w:hAnsiTheme="minorHAnsi"/>
            <w:noProof/>
            <w:color w:val="auto"/>
            <w:sz w:val="22"/>
          </w:rPr>
          <w:tab/>
        </w:r>
        <w:r w:rsidRPr="005C2A87" w:rsidDel="005C2A87">
          <w:rPr>
            <w:rStyle w:val="Hyperlink"/>
            <w:noProof/>
          </w:rPr>
          <w:delText>Collage or Sandbox Files</w:delText>
        </w:r>
        <w:r w:rsidDel="005C2A87">
          <w:rPr>
            <w:noProof/>
            <w:webHidden/>
          </w:rPr>
          <w:tab/>
          <w:delText>20</w:delText>
        </w:r>
      </w:del>
    </w:p>
    <w:p w14:paraId="198F70DE" w14:textId="77777777" w:rsidR="00701258" w:rsidDel="005C2A87" w:rsidRDefault="00701258">
      <w:pPr>
        <w:pStyle w:val="TOC3"/>
        <w:rPr>
          <w:del w:id="424" w:author="Correll, Ken" w:date="2015-07-28T12:00:00Z"/>
          <w:rFonts w:asciiTheme="minorHAnsi" w:eastAsiaTheme="minorEastAsia" w:hAnsiTheme="minorHAnsi"/>
          <w:noProof/>
          <w:color w:val="auto"/>
          <w:sz w:val="22"/>
        </w:rPr>
      </w:pPr>
      <w:del w:id="425" w:author="Correll, Ken" w:date="2015-07-28T12:00:00Z">
        <w:r w:rsidRPr="005C2A87" w:rsidDel="005C2A87">
          <w:rPr>
            <w:rStyle w:val="Hyperlink"/>
            <w:noProof/>
          </w:rPr>
          <w:delText>5.2.3</w:delText>
        </w:r>
        <w:r w:rsidDel="005C2A87">
          <w:rPr>
            <w:rFonts w:asciiTheme="minorHAnsi" w:eastAsiaTheme="minorEastAsia" w:hAnsiTheme="minorHAnsi"/>
            <w:noProof/>
            <w:color w:val="auto"/>
            <w:sz w:val="22"/>
          </w:rPr>
          <w:tab/>
        </w:r>
        <w:r w:rsidRPr="005C2A87" w:rsidDel="005C2A87">
          <w:rPr>
            <w:rStyle w:val="Hyperlink"/>
            <w:noProof/>
          </w:rPr>
          <w:delText>IP Environment</w:delText>
        </w:r>
        <w:r w:rsidDel="005C2A87">
          <w:rPr>
            <w:noProof/>
            <w:webHidden/>
          </w:rPr>
          <w:tab/>
          <w:delText>22</w:delText>
        </w:r>
      </w:del>
    </w:p>
    <w:p w14:paraId="2EE9BC6E" w14:textId="77777777" w:rsidR="00701258" w:rsidDel="005C2A87" w:rsidRDefault="00701258">
      <w:pPr>
        <w:pStyle w:val="TOC3"/>
        <w:rPr>
          <w:del w:id="426" w:author="Correll, Ken" w:date="2015-07-28T12:00:00Z"/>
          <w:rFonts w:asciiTheme="minorHAnsi" w:eastAsiaTheme="minorEastAsia" w:hAnsiTheme="minorHAnsi"/>
          <w:noProof/>
          <w:color w:val="auto"/>
          <w:sz w:val="22"/>
        </w:rPr>
      </w:pPr>
      <w:del w:id="427" w:author="Correll, Ken" w:date="2015-07-28T12:00:00Z">
        <w:r w:rsidRPr="005C2A87" w:rsidDel="005C2A87">
          <w:rPr>
            <w:rStyle w:val="Hyperlink"/>
            <w:noProof/>
          </w:rPr>
          <w:delText>5.2.4</w:delText>
        </w:r>
        <w:r w:rsidDel="005C2A87">
          <w:rPr>
            <w:rFonts w:asciiTheme="minorHAnsi" w:eastAsiaTheme="minorEastAsia" w:hAnsiTheme="minorHAnsi"/>
            <w:noProof/>
            <w:color w:val="auto"/>
            <w:sz w:val="22"/>
          </w:rPr>
          <w:tab/>
        </w:r>
        <w:r w:rsidRPr="005C2A87" w:rsidDel="005C2A87">
          <w:rPr>
            <w:rStyle w:val="Hyperlink"/>
            <w:noProof/>
          </w:rPr>
          <w:delText>N/A. IP does not has any fuse requirements.Sequences</w:delText>
        </w:r>
        <w:r w:rsidDel="005C2A87">
          <w:rPr>
            <w:noProof/>
            <w:webHidden/>
          </w:rPr>
          <w:tab/>
          <w:delText>23</w:delText>
        </w:r>
      </w:del>
    </w:p>
    <w:p w14:paraId="57EEA240" w14:textId="77777777" w:rsidR="00701258" w:rsidDel="005C2A87" w:rsidRDefault="00701258">
      <w:pPr>
        <w:pStyle w:val="TOC3"/>
        <w:rPr>
          <w:del w:id="428" w:author="Correll, Ken" w:date="2015-07-28T12:00:00Z"/>
          <w:rFonts w:asciiTheme="minorHAnsi" w:eastAsiaTheme="minorEastAsia" w:hAnsiTheme="minorHAnsi"/>
          <w:noProof/>
          <w:color w:val="auto"/>
          <w:sz w:val="22"/>
        </w:rPr>
      </w:pPr>
      <w:del w:id="429" w:author="Correll, Ken" w:date="2015-07-28T12:00:00Z">
        <w:r w:rsidRPr="005C2A87" w:rsidDel="005C2A87">
          <w:rPr>
            <w:rStyle w:val="Hyperlink"/>
            <w:noProof/>
          </w:rPr>
          <w:delText>5.2.5</w:delText>
        </w:r>
        <w:r w:rsidDel="005C2A87">
          <w:rPr>
            <w:rFonts w:asciiTheme="minorHAnsi" w:eastAsiaTheme="minorEastAsia" w:hAnsiTheme="minorHAnsi"/>
            <w:noProof/>
            <w:color w:val="auto"/>
            <w:sz w:val="22"/>
          </w:rPr>
          <w:tab/>
        </w:r>
        <w:r w:rsidRPr="005C2A87" w:rsidDel="005C2A87">
          <w:rPr>
            <w:rStyle w:val="Hyperlink"/>
            <w:noProof/>
          </w:rPr>
          <w:delText>Ip does not used any sequences or extended sequences.Miscellaneous</w:delText>
        </w:r>
        <w:r w:rsidDel="005C2A87">
          <w:rPr>
            <w:noProof/>
            <w:webHidden/>
          </w:rPr>
          <w:tab/>
          <w:delText>24</w:delText>
        </w:r>
      </w:del>
    </w:p>
    <w:p w14:paraId="78D3465E" w14:textId="77777777" w:rsidR="00701258" w:rsidDel="005C2A87" w:rsidRDefault="00701258">
      <w:pPr>
        <w:pStyle w:val="TOC2"/>
        <w:rPr>
          <w:del w:id="430" w:author="Correll, Ken" w:date="2015-07-28T12:00:00Z"/>
          <w:rFonts w:asciiTheme="minorHAnsi" w:eastAsiaTheme="minorEastAsia" w:hAnsiTheme="minorHAnsi"/>
          <w:noProof/>
          <w:color w:val="auto"/>
          <w:sz w:val="22"/>
        </w:rPr>
      </w:pPr>
      <w:del w:id="431" w:author="Correll, Ken" w:date="2015-07-28T12:00:00Z">
        <w:r w:rsidRPr="005C2A87" w:rsidDel="005C2A87">
          <w:rPr>
            <w:rStyle w:val="Hyperlink"/>
            <w:noProof/>
          </w:rPr>
          <w:delText>5.3</w:delText>
        </w:r>
        <w:r w:rsidDel="005C2A87">
          <w:rPr>
            <w:rFonts w:asciiTheme="minorHAnsi" w:eastAsiaTheme="minorEastAsia" w:hAnsiTheme="minorHAnsi"/>
            <w:noProof/>
            <w:color w:val="auto"/>
            <w:sz w:val="22"/>
          </w:rPr>
          <w:tab/>
        </w:r>
        <w:r w:rsidRPr="005C2A87" w:rsidDel="005C2A87">
          <w:rPr>
            <w:rStyle w:val="Hyperlink"/>
            <w:noProof/>
          </w:rPr>
          <w:delText>Environment Settings and Files</w:delText>
        </w:r>
        <w:r w:rsidDel="005C2A87">
          <w:rPr>
            <w:noProof/>
            <w:webHidden/>
          </w:rPr>
          <w:tab/>
          <w:delText>24</w:delText>
        </w:r>
      </w:del>
    </w:p>
    <w:p w14:paraId="5C3F6B2C" w14:textId="77777777" w:rsidR="00701258" w:rsidDel="005C2A87" w:rsidRDefault="00701258">
      <w:pPr>
        <w:pStyle w:val="TOC3"/>
        <w:rPr>
          <w:del w:id="432" w:author="Correll, Ken" w:date="2015-07-28T12:00:00Z"/>
          <w:rFonts w:asciiTheme="minorHAnsi" w:eastAsiaTheme="minorEastAsia" w:hAnsiTheme="minorHAnsi"/>
          <w:noProof/>
          <w:color w:val="auto"/>
          <w:sz w:val="22"/>
        </w:rPr>
      </w:pPr>
      <w:del w:id="433" w:author="Correll, Ken" w:date="2015-07-28T12:00:00Z">
        <w:r w:rsidRPr="005C2A87" w:rsidDel="005C2A87">
          <w:rPr>
            <w:rStyle w:val="Hyperlink"/>
            <w:noProof/>
          </w:rPr>
          <w:delText>5.3.1</w:delText>
        </w:r>
        <w:r w:rsidDel="005C2A87">
          <w:rPr>
            <w:rFonts w:asciiTheme="minorHAnsi" w:eastAsiaTheme="minorEastAsia" w:hAnsiTheme="minorHAnsi"/>
            <w:noProof/>
            <w:color w:val="auto"/>
            <w:sz w:val="22"/>
          </w:rPr>
          <w:tab/>
        </w:r>
        <w:r w:rsidRPr="005C2A87" w:rsidDel="005C2A87">
          <w:rPr>
            <w:rStyle w:val="Hyperlink"/>
            <w:noProof/>
          </w:rPr>
          <w:delText>Base Test</w:delText>
        </w:r>
        <w:r w:rsidDel="005C2A87">
          <w:rPr>
            <w:noProof/>
            <w:webHidden/>
          </w:rPr>
          <w:tab/>
          <w:delText>24</w:delText>
        </w:r>
      </w:del>
    </w:p>
    <w:p w14:paraId="07FF6DE6" w14:textId="77777777" w:rsidR="00701258" w:rsidDel="005C2A87" w:rsidRDefault="00701258">
      <w:pPr>
        <w:pStyle w:val="TOC3"/>
        <w:rPr>
          <w:del w:id="434" w:author="Correll, Ken" w:date="2015-07-28T12:00:00Z"/>
          <w:rFonts w:asciiTheme="minorHAnsi" w:eastAsiaTheme="minorEastAsia" w:hAnsiTheme="minorHAnsi"/>
          <w:noProof/>
          <w:color w:val="auto"/>
          <w:sz w:val="22"/>
        </w:rPr>
      </w:pPr>
      <w:del w:id="435" w:author="Correll, Ken" w:date="2015-07-28T12:00:00Z">
        <w:r w:rsidRPr="005C2A87" w:rsidDel="005C2A87">
          <w:rPr>
            <w:rStyle w:val="Hyperlink"/>
            <w:noProof/>
          </w:rPr>
          <w:delText>5.3.2</w:delText>
        </w:r>
        <w:r w:rsidDel="005C2A87">
          <w:rPr>
            <w:rFonts w:asciiTheme="minorHAnsi" w:eastAsiaTheme="minorEastAsia" w:hAnsiTheme="minorHAnsi"/>
            <w:noProof/>
            <w:color w:val="auto"/>
            <w:sz w:val="22"/>
          </w:rPr>
          <w:tab/>
        </w:r>
        <w:r w:rsidRPr="005C2A87" w:rsidDel="005C2A87">
          <w:rPr>
            <w:rStyle w:val="Hyperlink"/>
            <w:noProof/>
          </w:rPr>
          <w:delText>N/AConfiguration Object</w:delText>
        </w:r>
        <w:r w:rsidDel="005C2A87">
          <w:rPr>
            <w:noProof/>
            <w:webHidden/>
          </w:rPr>
          <w:tab/>
          <w:delText>24</w:delText>
        </w:r>
      </w:del>
    </w:p>
    <w:p w14:paraId="6D27CE25" w14:textId="77777777" w:rsidR="00701258" w:rsidDel="005C2A87" w:rsidRDefault="00701258">
      <w:pPr>
        <w:pStyle w:val="TOC3"/>
        <w:rPr>
          <w:del w:id="436" w:author="Correll, Ken" w:date="2015-07-28T12:00:00Z"/>
          <w:rFonts w:asciiTheme="minorHAnsi" w:eastAsiaTheme="minorEastAsia" w:hAnsiTheme="minorHAnsi"/>
          <w:noProof/>
          <w:color w:val="auto"/>
          <w:sz w:val="22"/>
        </w:rPr>
      </w:pPr>
      <w:del w:id="437" w:author="Correll, Ken" w:date="2015-07-28T12:00:00Z">
        <w:r w:rsidRPr="005C2A87" w:rsidDel="005C2A87">
          <w:rPr>
            <w:rStyle w:val="Hyperlink"/>
            <w:noProof/>
          </w:rPr>
          <w:delText>5.3.3</w:delText>
        </w:r>
        <w:r w:rsidDel="005C2A87">
          <w:rPr>
            <w:rFonts w:asciiTheme="minorHAnsi" w:eastAsiaTheme="minorEastAsia" w:hAnsiTheme="minorHAnsi"/>
            <w:noProof/>
            <w:color w:val="auto"/>
            <w:sz w:val="22"/>
          </w:rPr>
          <w:tab/>
        </w:r>
        <w:r w:rsidRPr="005C2A87" w:rsidDel="005C2A87">
          <w:rPr>
            <w:rStyle w:val="Hyperlink"/>
            <w:noProof/>
          </w:rPr>
          <w:delText>API</w:delText>
        </w:r>
        <w:r w:rsidDel="005C2A87">
          <w:rPr>
            <w:noProof/>
            <w:webHidden/>
          </w:rPr>
          <w:tab/>
          <w:delText>25</w:delText>
        </w:r>
      </w:del>
    </w:p>
    <w:p w14:paraId="2B1C471F" w14:textId="77777777" w:rsidR="00701258" w:rsidDel="005C2A87" w:rsidRDefault="00701258">
      <w:pPr>
        <w:pStyle w:val="TOC2"/>
        <w:rPr>
          <w:del w:id="438" w:author="Correll, Ken" w:date="2015-07-28T12:00:00Z"/>
          <w:rFonts w:asciiTheme="minorHAnsi" w:eastAsiaTheme="minorEastAsia" w:hAnsiTheme="minorHAnsi"/>
          <w:noProof/>
          <w:color w:val="auto"/>
          <w:sz w:val="22"/>
        </w:rPr>
      </w:pPr>
      <w:del w:id="439" w:author="Correll, Ken" w:date="2015-07-28T12:00:00Z">
        <w:r w:rsidRPr="005C2A87" w:rsidDel="005C2A87">
          <w:rPr>
            <w:rStyle w:val="Hyperlink"/>
            <w:noProof/>
          </w:rPr>
          <w:delText>5.4</w:delText>
        </w:r>
        <w:r w:rsidDel="005C2A87">
          <w:rPr>
            <w:rFonts w:asciiTheme="minorHAnsi" w:eastAsiaTheme="minorEastAsia" w:hAnsiTheme="minorHAnsi"/>
            <w:noProof/>
            <w:color w:val="auto"/>
            <w:sz w:val="22"/>
          </w:rPr>
          <w:tab/>
        </w:r>
        <w:r w:rsidRPr="005C2A87" w:rsidDel="005C2A87">
          <w:rPr>
            <w:rStyle w:val="Hyperlink"/>
            <w:noProof/>
          </w:rPr>
          <w:delText>N/ADescription of Reusable Tests</w:delText>
        </w:r>
        <w:r w:rsidDel="005C2A87">
          <w:rPr>
            <w:noProof/>
            <w:webHidden/>
          </w:rPr>
          <w:tab/>
          <w:delText>25</w:delText>
        </w:r>
      </w:del>
    </w:p>
    <w:p w14:paraId="76E13677" w14:textId="77777777" w:rsidR="00701258" w:rsidDel="005C2A87" w:rsidRDefault="00701258">
      <w:pPr>
        <w:pStyle w:val="TOC2"/>
        <w:rPr>
          <w:del w:id="440" w:author="Correll, Ken" w:date="2015-07-28T12:00:00Z"/>
          <w:rFonts w:asciiTheme="minorHAnsi" w:eastAsiaTheme="minorEastAsia" w:hAnsiTheme="minorHAnsi"/>
          <w:noProof/>
          <w:color w:val="auto"/>
          <w:sz w:val="22"/>
        </w:rPr>
      </w:pPr>
      <w:del w:id="441" w:author="Correll, Ken" w:date="2015-07-28T12:00:00Z">
        <w:r w:rsidRPr="005C2A87" w:rsidDel="005C2A87">
          <w:rPr>
            <w:rStyle w:val="Hyperlink"/>
            <w:noProof/>
          </w:rPr>
          <w:delText>5.5</w:delText>
        </w:r>
        <w:r w:rsidDel="005C2A87">
          <w:rPr>
            <w:rFonts w:asciiTheme="minorHAnsi" w:eastAsiaTheme="minorEastAsia" w:hAnsiTheme="minorHAnsi"/>
            <w:noProof/>
            <w:color w:val="auto"/>
            <w:sz w:val="22"/>
          </w:rPr>
          <w:tab/>
        </w:r>
        <w:r w:rsidRPr="005C2A87" w:rsidDel="005C2A87">
          <w:rPr>
            <w:rStyle w:val="Hyperlink"/>
            <w:noProof/>
          </w:rPr>
          <w:delText>Description of Reusable Automation Scripts</w:delText>
        </w:r>
        <w:r w:rsidDel="005C2A87">
          <w:rPr>
            <w:noProof/>
            <w:webHidden/>
          </w:rPr>
          <w:tab/>
          <w:delText>25</w:delText>
        </w:r>
      </w:del>
    </w:p>
    <w:p w14:paraId="38F37B00" w14:textId="77777777" w:rsidR="00701258" w:rsidDel="005C2A87" w:rsidRDefault="00701258">
      <w:pPr>
        <w:pStyle w:val="TOC2"/>
        <w:rPr>
          <w:del w:id="442" w:author="Correll, Ken" w:date="2015-07-28T12:00:00Z"/>
          <w:rFonts w:asciiTheme="minorHAnsi" w:eastAsiaTheme="minorEastAsia" w:hAnsiTheme="minorHAnsi"/>
          <w:noProof/>
          <w:color w:val="auto"/>
          <w:sz w:val="22"/>
        </w:rPr>
      </w:pPr>
      <w:del w:id="443" w:author="Correll, Ken" w:date="2015-07-28T12:00:00Z">
        <w:r w:rsidRPr="005C2A87" w:rsidDel="005C2A87">
          <w:rPr>
            <w:rStyle w:val="Hyperlink"/>
            <w:noProof/>
          </w:rPr>
          <w:delText>5.6</w:delText>
        </w:r>
        <w:r w:rsidDel="005C2A87">
          <w:rPr>
            <w:rFonts w:asciiTheme="minorHAnsi" w:eastAsiaTheme="minorEastAsia" w:hAnsiTheme="minorHAnsi"/>
            <w:noProof/>
            <w:color w:val="auto"/>
            <w:sz w:val="22"/>
          </w:rPr>
          <w:tab/>
        </w:r>
        <w:r w:rsidRPr="005C2A87" w:rsidDel="005C2A87">
          <w:rPr>
            <w:rStyle w:val="Hyperlink"/>
            <w:noProof/>
          </w:rPr>
          <w:delText>N/ASupported Compiler Options for Simulation</w:delText>
        </w:r>
        <w:r w:rsidDel="005C2A87">
          <w:rPr>
            <w:noProof/>
            <w:webHidden/>
          </w:rPr>
          <w:tab/>
          <w:delText>25</w:delText>
        </w:r>
      </w:del>
    </w:p>
    <w:p w14:paraId="6FC28DEE" w14:textId="77777777" w:rsidR="00701258" w:rsidDel="005C2A87" w:rsidRDefault="00701258">
      <w:pPr>
        <w:pStyle w:val="TOC2"/>
        <w:rPr>
          <w:del w:id="444" w:author="Correll, Ken" w:date="2015-07-28T12:00:00Z"/>
          <w:rFonts w:asciiTheme="minorHAnsi" w:eastAsiaTheme="minorEastAsia" w:hAnsiTheme="minorHAnsi"/>
          <w:noProof/>
          <w:color w:val="auto"/>
          <w:sz w:val="22"/>
        </w:rPr>
      </w:pPr>
      <w:del w:id="445" w:author="Correll, Ken" w:date="2015-07-28T12:00:00Z">
        <w:r w:rsidRPr="005C2A87" w:rsidDel="005C2A87">
          <w:rPr>
            <w:rStyle w:val="Hyperlink"/>
            <w:noProof/>
          </w:rPr>
          <w:delText>5.7</w:delText>
        </w:r>
        <w:r w:rsidDel="005C2A87">
          <w:rPr>
            <w:rFonts w:asciiTheme="minorHAnsi" w:eastAsiaTheme="minorEastAsia" w:hAnsiTheme="minorHAnsi"/>
            <w:noProof/>
            <w:color w:val="auto"/>
            <w:sz w:val="22"/>
          </w:rPr>
          <w:tab/>
        </w:r>
        <w:r w:rsidRPr="005C2A87" w:rsidDel="005C2A87">
          <w:rPr>
            <w:rStyle w:val="Hyperlink"/>
            <w:noProof/>
          </w:rPr>
          <w:delText>Reusable Simulation RUNMODEs</w:delText>
        </w:r>
        <w:r w:rsidDel="005C2A87">
          <w:rPr>
            <w:noProof/>
            <w:webHidden/>
          </w:rPr>
          <w:tab/>
          <w:delText>25</w:delText>
        </w:r>
      </w:del>
    </w:p>
    <w:p w14:paraId="15CBE8FC" w14:textId="77777777" w:rsidR="00701258" w:rsidDel="005C2A87" w:rsidRDefault="00701258">
      <w:pPr>
        <w:pStyle w:val="TOC2"/>
        <w:rPr>
          <w:del w:id="446" w:author="Correll, Ken" w:date="2015-07-28T12:00:00Z"/>
          <w:rFonts w:asciiTheme="minorHAnsi" w:eastAsiaTheme="minorEastAsia" w:hAnsiTheme="minorHAnsi"/>
          <w:noProof/>
          <w:color w:val="auto"/>
          <w:sz w:val="22"/>
        </w:rPr>
      </w:pPr>
      <w:del w:id="447" w:author="Correll, Ken" w:date="2015-07-28T12:00:00Z">
        <w:r w:rsidRPr="005C2A87" w:rsidDel="005C2A87">
          <w:rPr>
            <w:rStyle w:val="Hyperlink"/>
            <w:noProof/>
          </w:rPr>
          <w:delText>5.8</w:delText>
        </w:r>
        <w:r w:rsidDel="005C2A87">
          <w:rPr>
            <w:rFonts w:asciiTheme="minorHAnsi" w:eastAsiaTheme="minorEastAsia" w:hAnsiTheme="minorHAnsi"/>
            <w:noProof/>
            <w:color w:val="auto"/>
            <w:sz w:val="22"/>
          </w:rPr>
          <w:tab/>
        </w:r>
        <w:r w:rsidRPr="005C2A87" w:rsidDel="005C2A87">
          <w:rPr>
            <w:rStyle w:val="Hyperlink"/>
            <w:noProof/>
          </w:rPr>
          <w:delText>RTL Verification Libraries</w:delText>
        </w:r>
        <w:r w:rsidDel="005C2A87">
          <w:rPr>
            <w:noProof/>
            <w:webHidden/>
          </w:rPr>
          <w:tab/>
          <w:delText>25</w:delText>
        </w:r>
      </w:del>
    </w:p>
    <w:p w14:paraId="4AB5D966" w14:textId="77777777" w:rsidR="00701258" w:rsidDel="005C2A87" w:rsidRDefault="00701258">
      <w:pPr>
        <w:pStyle w:val="TOC1"/>
        <w:rPr>
          <w:del w:id="448" w:author="Correll, Ken" w:date="2015-07-28T12:00:00Z"/>
          <w:rFonts w:asciiTheme="minorHAnsi" w:eastAsiaTheme="minorEastAsia" w:hAnsiTheme="minorHAnsi"/>
          <w:noProof/>
          <w:color w:val="auto"/>
          <w:sz w:val="22"/>
        </w:rPr>
      </w:pPr>
      <w:del w:id="449" w:author="Correll, Ken" w:date="2015-07-28T12:00:00Z">
        <w:r w:rsidRPr="005C2A87" w:rsidDel="005C2A87">
          <w:rPr>
            <w:rStyle w:val="Hyperlink"/>
            <w:noProof/>
          </w:rPr>
          <w:delText>6</w:delText>
        </w:r>
        <w:r w:rsidDel="005C2A87">
          <w:rPr>
            <w:rFonts w:asciiTheme="minorHAnsi" w:eastAsiaTheme="minorEastAsia" w:hAnsiTheme="minorHAnsi"/>
            <w:noProof/>
            <w:color w:val="auto"/>
            <w:sz w:val="22"/>
          </w:rPr>
          <w:tab/>
        </w:r>
        <w:r w:rsidRPr="005C2A87" w:rsidDel="005C2A87">
          <w:rPr>
            <w:rStyle w:val="Hyperlink"/>
            <w:noProof/>
          </w:rPr>
          <w:delText>Tools and Methodology for Integration</w:delText>
        </w:r>
        <w:r w:rsidDel="005C2A87">
          <w:rPr>
            <w:noProof/>
            <w:webHidden/>
          </w:rPr>
          <w:tab/>
          <w:delText>26</w:delText>
        </w:r>
      </w:del>
    </w:p>
    <w:p w14:paraId="3D61ED54" w14:textId="77777777" w:rsidR="00701258" w:rsidDel="005C2A87" w:rsidRDefault="00701258">
      <w:pPr>
        <w:pStyle w:val="TOC2"/>
        <w:rPr>
          <w:del w:id="450" w:author="Correll, Ken" w:date="2015-07-28T12:00:00Z"/>
          <w:rFonts w:asciiTheme="minorHAnsi" w:eastAsiaTheme="minorEastAsia" w:hAnsiTheme="minorHAnsi"/>
          <w:noProof/>
          <w:color w:val="auto"/>
          <w:sz w:val="22"/>
        </w:rPr>
      </w:pPr>
      <w:del w:id="451" w:author="Correll, Ken" w:date="2015-07-28T12:00:00Z">
        <w:r w:rsidRPr="005C2A87" w:rsidDel="005C2A87">
          <w:rPr>
            <w:rStyle w:val="Hyperlink"/>
            <w:noProof/>
          </w:rPr>
          <w:delText>6.1</w:delText>
        </w:r>
        <w:r w:rsidDel="005C2A87">
          <w:rPr>
            <w:rFonts w:asciiTheme="minorHAnsi" w:eastAsiaTheme="minorEastAsia" w:hAnsiTheme="minorHAnsi"/>
            <w:noProof/>
            <w:color w:val="auto"/>
            <w:sz w:val="22"/>
          </w:rPr>
          <w:tab/>
        </w:r>
        <w:r w:rsidRPr="005C2A87" w:rsidDel="005C2A87">
          <w:rPr>
            <w:rStyle w:val="Hyperlink"/>
            <w:noProof/>
          </w:rPr>
          <w:delText>Supported Tools</w:delText>
        </w:r>
        <w:r w:rsidDel="005C2A87">
          <w:rPr>
            <w:noProof/>
            <w:webHidden/>
          </w:rPr>
          <w:tab/>
          <w:delText>26</w:delText>
        </w:r>
      </w:del>
    </w:p>
    <w:p w14:paraId="70DA9018" w14:textId="77777777" w:rsidR="00701258" w:rsidDel="005C2A87" w:rsidRDefault="00701258">
      <w:pPr>
        <w:pStyle w:val="TOC2"/>
        <w:rPr>
          <w:del w:id="452" w:author="Correll, Ken" w:date="2015-07-28T12:00:00Z"/>
          <w:rFonts w:asciiTheme="minorHAnsi" w:eastAsiaTheme="minorEastAsia" w:hAnsiTheme="minorHAnsi"/>
          <w:noProof/>
          <w:color w:val="auto"/>
          <w:sz w:val="22"/>
        </w:rPr>
      </w:pPr>
      <w:del w:id="453" w:author="Correll, Ken" w:date="2015-07-28T12:00:00Z">
        <w:r w:rsidRPr="005C2A87" w:rsidDel="005C2A87">
          <w:rPr>
            <w:rStyle w:val="Hyperlink"/>
            <w:noProof/>
          </w:rPr>
          <w:delText>6.2</w:delText>
        </w:r>
        <w:r w:rsidDel="005C2A87">
          <w:rPr>
            <w:rFonts w:asciiTheme="minorHAnsi" w:eastAsiaTheme="minorEastAsia" w:hAnsiTheme="minorHAnsi"/>
            <w:noProof/>
            <w:color w:val="auto"/>
            <w:sz w:val="22"/>
          </w:rPr>
          <w:tab/>
        </w:r>
        <w:r w:rsidRPr="005C2A87" w:rsidDel="005C2A87">
          <w:rPr>
            <w:rStyle w:val="Hyperlink"/>
            <w:noProof/>
          </w:rPr>
          <w:delText>Environment Variables</w:delText>
        </w:r>
        <w:r w:rsidDel="005C2A87">
          <w:rPr>
            <w:noProof/>
            <w:webHidden/>
          </w:rPr>
          <w:tab/>
          <w:delText>26</w:delText>
        </w:r>
      </w:del>
    </w:p>
    <w:p w14:paraId="0BD6EE18" w14:textId="77777777" w:rsidR="00701258" w:rsidDel="005C2A87" w:rsidRDefault="00701258">
      <w:pPr>
        <w:pStyle w:val="TOC2"/>
        <w:rPr>
          <w:del w:id="454" w:author="Correll, Ken" w:date="2015-07-28T12:00:00Z"/>
          <w:rFonts w:asciiTheme="minorHAnsi" w:eastAsiaTheme="minorEastAsia" w:hAnsiTheme="minorHAnsi"/>
          <w:noProof/>
          <w:color w:val="auto"/>
          <w:sz w:val="22"/>
        </w:rPr>
      </w:pPr>
      <w:del w:id="455" w:author="Correll, Ken" w:date="2015-07-28T12:00:00Z">
        <w:r w:rsidRPr="005C2A87" w:rsidDel="005C2A87">
          <w:rPr>
            <w:rStyle w:val="Hyperlink"/>
            <w:noProof/>
          </w:rPr>
          <w:delText>6.3</w:delText>
        </w:r>
        <w:r w:rsidDel="005C2A87">
          <w:rPr>
            <w:rFonts w:asciiTheme="minorHAnsi" w:eastAsiaTheme="minorEastAsia" w:hAnsiTheme="minorHAnsi"/>
            <w:noProof/>
            <w:color w:val="auto"/>
            <w:sz w:val="22"/>
          </w:rPr>
          <w:tab/>
        </w:r>
        <w:r w:rsidRPr="005C2A87" w:rsidDel="005C2A87">
          <w:rPr>
            <w:rStyle w:val="Hyperlink"/>
            <w:noProof/>
          </w:rPr>
          <w:delText>HIP Libraries Included in Release</w:delText>
        </w:r>
        <w:r w:rsidDel="005C2A87">
          <w:rPr>
            <w:noProof/>
            <w:webHidden/>
          </w:rPr>
          <w:tab/>
          <w:delText>26</w:delText>
        </w:r>
      </w:del>
    </w:p>
    <w:p w14:paraId="4F78CE7B" w14:textId="77777777" w:rsidR="00701258" w:rsidDel="005C2A87" w:rsidRDefault="00701258">
      <w:pPr>
        <w:pStyle w:val="TOC3"/>
        <w:rPr>
          <w:del w:id="456" w:author="Correll, Ken" w:date="2015-07-28T12:00:00Z"/>
          <w:rFonts w:asciiTheme="minorHAnsi" w:eastAsiaTheme="minorEastAsia" w:hAnsiTheme="minorHAnsi"/>
          <w:noProof/>
          <w:color w:val="auto"/>
          <w:sz w:val="22"/>
        </w:rPr>
      </w:pPr>
      <w:del w:id="457" w:author="Correll, Ken" w:date="2015-07-28T12:00:00Z">
        <w:r w:rsidRPr="005C2A87" w:rsidDel="005C2A87">
          <w:rPr>
            <w:rStyle w:val="Hyperlink"/>
            <w:noProof/>
          </w:rPr>
          <w:delText>6.3.1</w:delText>
        </w:r>
        <w:r w:rsidDel="005C2A87">
          <w:rPr>
            <w:rFonts w:asciiTheme="minorHAnsi" w:eastAsiaTheme="minorEastAsia" w:hAnsiTheme="minorHAnsi"/>
            <w:noProof/>
            <w:color w:val="auto"/>
            <w:sz w:val="22"/>
          </w:rPr>
          <w:tab/>
        </w:r>
        <w:r w:rsidRPr="005C2A87" w:rsidDel="005C2A87">
          <w:rPr>
            <w:rStyle w:val="Hyperlink"/>
            <w:noProof/>
          </w:rPr>
          <w:delText>Register Files or SRAM</w:delText>
        </w:r>
        <w:r w:rsidDel="005C2A87">
          <w:rPr>
            <w:noProof/>
            <w:webHidden/>
          </w:rPr>
          <w:tab/>
          <w:delText>26</w:delText>
        </w:r>
      </w:del>
    </w:p>
    <w:p w14:paraId="689634A0" w14:textId="77777777" w:rsidR="00701258" w:rsidDel="005C2A87" w:rsidRDefault="00701258">
      <w:pPr>
        <w:pStyle w:val="TOC3"/>
        <w:rPr>
          <w:del w:id="458" w:author="Correll, Ken" w:date="2015-07-28T12:00:00Z"/>
          <w:rFonts w:asciiTheme="minorHAnsi" w:eastAsiaTheme="minorEastAsia" w:hAnsiTheme="minorHAnsi"/>
          <w:noProof/>
          <w:color w:val="auto"/>
          <w:sz w:val="22"/>
        </w:rPr>
      </w:pPr>
      <w:del w:id="459" w:author="Correll, Ken" w:date="2015-07-28T12:00:00Z">
        <w:r w:rsidRPr="005C2A87" w:rsidDel="005C2A87">
          <w:rPr>
            <w:rStyle w:val="Hyperlink"/>
            <w:noProof/>
          </w:rPr>
          <w:delText>6.3.2</w:delText>
        </w:r>
        <w:r w:rsidDel="005C2A87">
          <w:rPr>
            <w:rFonts w:asciiTheme="minorHAnsi" w:eastAsiaTheme="minorEastAsia" w:hAnsiTheme="minorHAnsi"/>
            <w:noProof/>
            <w:color w:val="auto"/>
            <w:sz w:val="22"/>
          </w:rPr>
          <w:tab/>
        </w:r>
        <w:r w:rsidRPr="005C2A87" w:rsidDel="005C2A87">
          <w:rPr>
            <w:rStyle w:val="Hyperlink"/>
            <w:noProof/>
          </w:rPr>
          <w:delText>M-PHY and Related Libraries</w:delText>
        </w:r>
        <w:r w:rsidDel="005C2A87">
          <w:rPr>
            <w:noProof/>
            <w:webHidden/>
          </w:rPr>
          <w:tab/>
          <w:delText>26</w:delText>
        </w:r>
      </w:del>
    </w:p>
    <w:p w14:paraId="656DC633" w14:textId="77777777" w:rsidR="00701258" w:rsidDel="005C2A87" w:rsidRDefault="00701258">
      <w:pPr>
        <w:pStyle w:val="TOC2"/>
        <w:rPr>
          <w:del w:id="460" w:author="Correll, Ken" w:date="2015-07-28T12:00:00Z"/>
          <w:rFonts w:asciiTheme="minorHAnsi" w:eastAsiaTheme="minorEastAsia" w:hAnsiTheme="minorHAnsi"/>
          <w:noProof/>
          <w:color w:val="auto"/>
          <w:sz w:val="22"/>
        </w:rPr>
      </w:pPr>
      <w:del w:id="461" w:author="Correll, Ken" w:date="2015-07-28T12:00:00Z">
        <w:r w:rsidRPr="005C2A87" w:rsidDel="005C2A87">
          <w:rPr>
            <w:rStyle w:val="Hyperlink"/>
            <w:noProof/>
          </w:rPr>
          <w:delText>6.4</w:delText>
        </w:r>
        <w:r w:rsidDel="005C2A87">
          <w:rPr>
            <w:rFonts w:asciiTheme="minorHAnsi" w:eastAsiaTheme="minorEastAsia" w:hAnsiTheme="minorHAnsi"/>
            <w:noProof/>
            <w:color w:val="auto"/>
            <w:sz w:val="22"/>
          </w:rPr>
          <w:tab/>
        </w:r>
        <w:r w:rsidRPr="005C2A87" w:rsidDel="005C2A87">
          <w:rPr>
            <w:rStyle w:val="Hyperlink"/>
            <w:noProof/>
          </w:rPr>
          <w:delText>Directory Structure</w:delText>
        </w:r>
        <w:r w:rsidDel="005C2A87">
          <w:rPr>
            <w:noProof/>
            <w:webHidden/>
          </w:rPr>
          <w:tab/>
          <w:delText>27</w:delText>
        </w:r>
      </w:del>
    </w:p>
    <w:p w14:paraId="3F5977D5" w14:textId="77777777" w:rsidR="00701258" w:rsidDel="005C2A87" w:rsidRDefault="00701258">
      <w:pPr>
        <w:pStyle w:val="TOC2"/>
        <w:rPr>
          <w:del w:id="462" w:author="Correll, Ken" w:date="2015-07-28T12:00:00Z"/>
          <w:rFonts w:asciiTheme="minorHAnsi" w:eastAsiaTheme="minorEastAsia" w:hAnsiTheme="minorHAnsi"/>
          <w:noProof/>
          <w:color w:val="auto"/>
          <w:sz w:val="22"/>
        </w:rPr>
      </w:pPr>
      <w:del w:id="463" w:author="Correll, Ken" w:date="2015-07-28T12:00:00Z">
        <w:r w:rsidRPr="005C2A87" w:rsidDel="005C2A87">
          <w:rPr>
            <w:rStyle w:val="Hyperlink"/>
            <w:noProof/>
          </w:rPr>
          <w:delText>6.5</w:delText>
        </w:r>
        <w:r w:rsidDel="005C2A87">
          <w:rPr>
            <w:rFonts w:asciiTheme="minorHAnsi" w:eastAsiaTheme="minorEastAsia" w:hAnsiTheme="minorHAnsi"/>
            <w:noProof/>
            <w:color w:val="auto"/>
            <w:sz w:val="22"/>
          </w:rPr>
          <w:tab/>
        </w:r>
        <w:r w:rsidRPr="005C2A87" w:rsidDel="005C2A87">
          <w:rPr>
            <w:rStyle w:val="Hyperlink"/>
            <w:noProof/>
          </w:rPr>
          <w:delText>Ace</w:delText>
        </w:r>
        <w:r w:rsidDel="005C2A87">
          <w:rPr>
            <w:noProof/>
            <w:webHidden/>
          </w:rPr>
          <w:tab/>
          <w:delText>27</w:delText>
        </w:r>
      </w:del>
    </w:p>
    <w:p w14:paraId="6656F008" w14:textId="77777777" w:rsidR="00701258" w:rsidDel="005C2A87" w:rsidRDefault="00701258">
      <w:pPr>
        <w:pStyle w:val="TOC2"/>
        <w:rPr>
          <w:del w:id="464" w:author="Correll, Ken" w:date="2015-07-28T12:00:00Z"/>
          <w:rFonts w:asciiTheme="minorHAnsi" w:eastAsiaTheme="minorEastAsia" w:hAnsiTheme="minorHAnsi"/>
          <w:noProof/>
          <w:color w:val="auto"/>
          <w:sz w:val="22"/>
        </w:rPr>
      </w:pPr>
      <w:del w:id="465" w:author="Correll, Ken" w:date="2015-07-28T12:00:00Z">
        <w:r w:rsidRPr="005C2A87" w:rsidDel="005C2A87">
          <w:rPr>
            <w:rStyle w:val="Hyperlink"/>
            <w:noProof/>
          </w:rPr>
          <w:delText>6.6</w:delText>
        </w:r>
        <w:r w:rsidDel="005C2A87">
          <w:rPr>
            <w:rFonts w:asciiTheme="minorHAnsi" w:eastAsiaTheme="minorEastAsia" w:hAnsiTheme="minorHAnsi"/>
            <w:noProof/>
            <w:color w:val="auto"/>
            <w:sz w:val="22"/>
          </w:rPr>
          <w:tab/>
        </w:r>
        <w:r w:rsidRPr="005C2A87" w:rsidDel="005C2A87">
          <w:rPr>
            <w:rStyle w:val="Hyperlink"/>
            <w:noProof/>
          </w:rPr>
          <w:delText>Lintra</w:delText>
        </w:r>
        <w:r w:rsidDel="005C2A87">
          <w:rPr>
            <w:noProof/>
            <w:webHidden/>
          </w:rPr>
          <w:tab/>
          <w:delText>27</w:delText>
        </w:r>
      </w:del>
    </w:p>
    <w:p w14:paraId="304351F4" w14:textId="77777777" w:rsidR="00701258" w:rsidDel="005C2A87" w:rsidRDefault="00701258">
      <w:pPr>
        <w:pStyle w:val="TOC2"/>
        <w:rPr>
          <w:del w:id="466" w:author="Correll, Ken" w:date="2015-07-28T12:00:00Z"/>
          <w:rFonts w:asciiTheme="minorHAnsi" w:eastAsiaTheme="minorEastAsia" w:hAnsiTheme="minorHAnsi"/>
          <w:noProof/>
          <w:color w:val="auto"/>
          <w:sz w:val="22"/>
        </w:rPr>
      </w:pPr>
      <w:del w:id="467" w:author="Correll, Ken" w:date="2015-07-28T12:00:00Z">
        <w:r w:rsidRPr="005C2A87" w:rsidDel="005C2A87">
          <w:rPr>
            <w:rStyle w:val="Hyperlink"/>
            <w:noProof/>
          </w:rPr>
          <w:delText>6.7</w:delText>
        </w:r>
        <w:r w:rsidDel="005C2A87">
          <w:rPr>
            <w:rFonts w:asciiTheme="minorHAnsi" w:eastAsiaTheme="minorEastAsia" w:hAnsiTheme="minorHAnsi"/>
            <w:noProof/>
            <w:color w:val="auto"/>
            <w:sz w:val="22"/>
          </w:rPr>
          <w:tab/>
        </w:r>
        <w:r w:rsidRPr="005C2A87" w:rsidDel="005C2A87">
          <w:rPr>
            <w:rStyle w:val="Hyperlink"/>
            <w:noProof/>
          </w:rPr>
          <w:delText>Synthesis</w:delText>
        </w:r>
        <w:r w:rsidDel="005C2A87">
          <w:rPr>
            <w:noProof/>
            <w:webHidden/>
          </w:rPr>
          <w:tab/>
          <w:delText>27</w:delText>
        </w:r>
      </w:del>
    </w:p>
    <w:p w14:paraId="21ABB876" w14:textId="77777777" w:rsidR="00701258" w:rsidDel="005C2A87" w:rsidRDefault="00701258">
      <w:pPr>
        <w:pStyle w:val="TOC3"/>
        <w:rPr>
          <w:del w:id="468" w:author="Correll, Ken" w:date="2015-07-28T12:00:00Z"/>
          <w:rFonts w:asciiTheme="minorHAnsi" w:eastAsiaTheme="minorEastAsia" w:hAnsiTheme="minorHAnsi"/>
          <w:noProof/>
          <w:color w:val="auto"/>
          <w:sz w:val="22"/>
        </w:rPr>
      </w:pPr>
      <w:del w:id="469" w:author="Correll, Ken" w:date="2015-07-28T12:00:00Z">
        <w:r w:rsidRPr="005C2A87" w:rsidDel="005C2A87">
          <w:rPr>
            <w:rStyle w:val="Hyperlink"/>
            <w:noProof/>
          </w:rPr>
          <w:delText>6.7.1</w:delText>
        </w:r>
        <w:r w:rsidDel="005C2A87">
          <w:rPr>
            <w:rFonts w:asciiTheme="minorHAnsi" w:eastAsiaTheme="minorEastAsia" w:hAnsiTheme="minorHAnsi"/>
            <w:noProof/>
            <w:color w:val="auto"/>
            <w:sz w:val="22"/>
          </w:rPr>
          <w:tab/>
        </w:r>
        <w:r w:rsidRPr="005C2A87" w:rsidDel="005C2A87">
          <w:rPr>
            <w:rStyle w:val="Hyperlink"/>
            <w:noProof/>
          </w:rPr>
          <w:delText>Clocks</w:delText>
        </w:r>
        <w:r w:rsidDel="005C2A87">
          <w:rPr>
            <w:noProof/>
            <w:webHidden/>
          </w:rPr>
          <w:tab/>
          <w:delText>27</w:delText>
        </w:r>
      </w:del>
    </w:p>
    <w:p w14:paraId="53D050E5" w14:textId="77777777" w:rsidR="00701258" w:rsidDel="005C2A87" w:rsidRDefault="00701258">
      <w:pPr>
        <w:pStyle w:val="TOC3"/>
        <w:rPr>
          <w:del w:id="470" w:author="Correll, Ken" w:date="2015-07-28T12:00:00Z"/>
          <w:rFonts w:asciiTheme="minorHAnsi" w:eastAsiaTheme="minorEastAsia" w:hAnsiTheme="minorHAnsi"/>
          <w:noProof/>
          <w:color w:val="auto"/>
          <w:sz w:val="22"/>
        </w:rPr>
      </w:pPr>
      <w:del w:id="471" w:author="Correll, Ken" w:date="2015-07-28T12:00:00Z">
        <w:r w:rsidRPr="005C2A87" w:rsidDel="005C2A87">
          <w:rPr>
            <w:rStyle w:val="Hyperlink"/>
            <w:noProof/>
          </w:rPr>
          <w:lastRenderedPageBreak/>
          <w:delText>6.7.2</w:delText>
        </w:r>
        <w:r w:rsidDel="005C2A87">
          <w:rPr>
            <w:rFonts w:asciiTheme="minorHAnsi" w:eastAsiaTheme="minorEastAsia" w:hAnsiTheme="minorHAnsi"/>
            <w:noProof/>
            <w:color w:val="auto"/>
            <w:sz w:val="22"/>
          </w:rPr>
          <w:tab/>
        </w:r>
        <w:r w:rsidRPr="005C2A87" w:rsidDel="005C2A87">
          <w:rPr>
            <w:rStyle w:val="Hyperlink"/>
            <w:noProof/>
          </w:rPr>
          <w:delText>Clock Diagram</w:delText>
        </w:r>
        <w:r w:rsidDel="005C2A87">
          <w:rPr>
            <w:noProof/>
            <w:webHidden/>
          </w:rPr>
          <w:tab/>
          <w:delText>28</w:delText>
        </w:r>
      </w:del>
    </w:p>
    <w:p w14:paraId="79BC4CB6" w14:textId="77777777" w:rsidR="00701258" w:rsidDel="005C2A87" w:rsidRDefault="00701258">
      <w:pPr>
        <w:pStyle w:val="TOC3"/>
        <w:rPr>
          <w:del w:id="472" w:author="Correll, Ken" w:date="2015-07-28T12:00:00Z"/>
          <w:rFonts w:asciiTheme="minorHAnsi" w:eastAsiaTheme="minorEastAsia" w:hAnsiTheme="minorHAnsi"/>
          <w:noProof/>
          <w:color w:val="auto"/>
          <w:sz w:val="22"/>
        </w:rPr>
      </w:pPr>
      <w:del w:id="473" w:author="Correll, Ken" w:date="2015-07-28T12:00:00Z">
        <w:r w:rsidRPr="005C2A87" w:rsidDel="005C2A87">
          <w:rPr>
            <w:rStyle w:val="Hyperlink"/>
            <w:noProof/>
          </w:rPr>
          <w:delText>6.7.3</w:delText>
        </w:r>
        <w:r w:rsidDel="005C2A87">
          <w:rPr>
            <w:rFonts w:asciiTheme="minorHAnsi" w:eastAsiaTheme="minorEastAsia" w:hAnsiTheme="minorHAnsi"/>
            <w:noProof/>
            <w:color w:val="auto"/>
            <w:sz w:val="22"/>
          </w:rPr>
          <w:tab/>
        </w:r>
        <w:r w:rsidRPr="005C2A87" w:rsidDel="005C2A87">
          <w:rPr>
            <w:rStyle w:val="Hyperlink"/>
            <w:noProof/>
          </w:rPr>
          <w:delText>Constraint Files</w:delText>
        </w:r>
        <w:r w:rsidDel="005C2A87">
          <w:rPr>
            <w:noProof/>
            <w:webHidden/>
          </w:rPr>
          <w:tab/>
          <w:delText>28</w:delText>
        </w:r>
      </w:del>
    </w:p>
    <w:p w14:paraId="47D7D50F" w14:textId="77777777" w:rsidR="00701258" w:rsidDel="005C2A87" w:rsidRDefault="00701258">
      <w:pPr>
        <w:pStyle w:val="TOC3"/>
        <w:rPr>
          <w:del w:id="474" w:author="Correll, Ken" w:date="2015-07-28T12:00:00Z"/>
          <w:rFonts w:asciiTheme="minorHAnsi" w:eastAsiaTheme="minorEastAsia" w:hAnsiTheme="minorHAnsi"/>
          <w:noProof/>
          <w:color w:val="auto"/>
          <w:sz w:val="22"/>
        </w:rPr>
      </w:pPr>
      <w:del w:id="475" w:author="Correll, Ken" w:date="2015-07-28T12:00:00Z">
        <w:r w:rsidRPr="005C2A87" w:rsidDel="005C2A87">
          <w:rPr>
            <w:rStyle w:val="Hyperlink"/>
            <w:noProof/>
          </w:rPr>
          <w:delText>6.7.4</w:delText>
        </w:r>
        <w:r w:rsidDel="005C2A87">
          <w:rPr>
            <w:rFonts w:asciiTheme="minorHAnsi" w:eastAsiaTheme="minorEastAsia" w:hAnsiTheme="minorHAnsi"/>
            <w:noProof/>
            <w:color w:val="auto"/>
            <w:sz w:val="22"/>
          </w:rPr>
          <w:tab/>
        </w:r>
        <w:r w:rsidRPr="005C2A87" w:rsidDel="005C2A87">
          <w:rPr>
            <w:rStyle w:val="Hyperlink"/>
            <w:noProof/>
          </w:rPr>
          <w:delText>Scan Insertion</w:delText>
        </w:r>
        <w:r w:rsidDel="005C2A87">
          <w:rPr>
            <w:noProof/>
            <w:webHidden/>
          </w:rPr>
          <w:tab/>
          <w:delText>28</w:delText>
        </w:r>
      </w:del>
    </w:p>
    <w:p w14:paraId="3E156C80" w14:textId="77777777" w:rsidR="00701258" w:rsidDel="005C2A87" w:rsidRDefault="00701258">
      <w:pPr>
        <w:pStyle w:val="TOC2"/>
        <w:rPr>
          <w:del w:id="476" w:author="Correll, Ken" w:date="2015-07-28T12:00:00Z"/>
          <w:rFonts w:asciiTheme="minorHAnsi" w:eastAsiaTheme="minorEastAsia" w:hAnsiTheme="minorHAnsi"/>
          <w:noProof/>
          <w:color w:val="auto"/>
          <w:sz w:val="22"/>
        </w:rPr>
      </w:pPr>
      <w:del w:id="477" w:author="Correll, Ken" w:date="2015-07-28T12:00:00Z">
        <w:r w:rsidRPr="005C2A87" w:rsidDel="005C2A87">
          <w:rPr>
            <w:rStyle w:val="Hyperlink"/>
            <w:noProof/>
          </w:rPr>
          <w:delText>6.8</w:delText>
        </w:r>
        <w:r w:rsidDel="005C2A87">
          <w:rPr>
            <w:rFonts w:asciiTheme="minorHAnsi" w:eastAsiaTheme="minorEastAsia" w:hAnsiTheme="minorHAnsi"/>
            <w:noProof/>
            <w:color w:val="auto"/>
            <w:sz w:val="22"/>
          </w:rPr>
          <w:tab/>
        </w:r>
        <w:r w:rsidRPr="005C2A87" w:rsidDel="005C2A87">
          <w:rPr>
            <w:rStyle w:val="Hyperlink"/>
            <w:noProof/>
          </w:rPr>
          <w:delText>Formal Verification</w:delText>
        </w:r>
        <w:r w:rsidDel="005C2A87">
          <w:rPr>
            <w:noProof/>
            <w:webHidden/>
          </w:rPr>
          <w:tab/>
          <w:delText>28</w:delText>
        </w:r>
      </w:del>
    </w:p>
    <w:p w14:paraId="56F05259" w14:textId="77777777" w:rsidR="00701258" w:rsidDel="005C2A87" w:rsidRDefault="00701258">
      <w:pPr>
        <w:pStyle w:val="TOC2"/>
        <w:rPr>
          <w:del w:id="478" w:author="Correll, Ken" w:date="2015-07-28T12:00:00Z"/>
          <w:rFonts w:asciiTheme="minorHAnsi" w:eastAsiaTheme="minorEastAsia" w:hAnsiTheme="minorHAnsi"/>
          <w:noProof/>
          <w:color w:val="auto"/>
          <w:sz w:val="22"/>
        </w:rPr>
      </w:pPr>
      <w:del w:id="479" w:author="Correll, Ken" w:date="2015-07-28T12:00:00Z">
        <w:r w:rsidRPr="005C2A87" w:rsidDel="005C2A87">
          <w:rPr>
            <w:rStyle w:val="Hyperlink"/>
            <w:noProof/>
          </w:rPr>
          <w:delText>6.9</w:delText>
        </w:r>
        <w:r w:rsidDel="005C2A87">
          <w:rPr>
            <w:rFonts w:asciiTheme="minorHAnsi" w:eastAsiaTheme="minorEastAsia" w:hAnsiTheme="minorHAnsi"/>
            <w:noProof/>
            <w:color w:val="auto"/>
            <w:sz w:val="22"/>
          </w:rPr>
          <w:tab/>
        </w:r>
        <w:r w:rsidRPr="005C2A87" w:rsidDel="005C2A87">
          <w:rPr>
            <w:rStyle w:val="Hyperlink"/>
            <w:noProof/>
          </w:rPr>
          <w:delText>CDC</w:delText>
        </w:r>
        <w:r w:rsidDel="005C2A87">
          <w:rPr>
            <w:noProof/>
            <w:webHidden/>
          </w:rPr>
          <w:tab/>
          <w:delText>28</w:delText>
        </w:r>
      </w:del>
    </w:p>
    <w:p w14:paraId="5C941718" w14:textId="77777777" w:rsidR="00701258" w:rsidDel="005C2A87" w:rsidRDefault="00701258">
      <w:pPr>
        <w:pStyle w:val="TOC1"/>
        <w:rPr>
          <w:del w:id="480" w:author="Correll, Ken" w:date="2015-07-28T12:00:00Z"/>
          <w:rFonts w:asciiTheme="minorHAnsi" w:eastAsiaTheme="minorEastAsia" w:hAnsiTheme="minorHAnsi"/>
          <w:noProof/>
          <w:color w:val="auto"/>
          <w:sz w:val="22"/>
        </w:rPr>
      </w:pPr>
      <w:del w:id="481" w:author="Correll, Ken" w:date="2015-07-28T12:00:00Z">
        <w:r w:rsidRPr="005C2A87" w:rsidDel="005C2A87">
          <w:rPr>
            <w:rStyle w:val="Hyperlink"/>
            <w:noProof/>
          </w:rPr>
          <w:delText>7</w:delText>
        </w:r>
        <w:r w:rsidDel="005C2A87">
          <w:rPr>
            <w:rFonts w:asciiTheme="minorHAnsi" w:eastAsiaTheme="minorEastAsia" w:hAnsiTheme="minorHAnsi"/>
            <w:noProof/>
            <w:color w:val="auto"/>
            <w:sz w:val="22"/>
          </w:rPr>
          <w:tab/>
        </w:r>
        <w:r w:rsidRPr="005C2A87" w:rsidDel="005C2A87">
          <w:rPr>
            <w:rStyle w:val="Hyperlink"/>
            <w:noProof/>
          </w:rPr>
          <w:delText>Physical Integration</w:delText>
        </w:r>
        <w:r w:rsidDel="005C2A87">
          <w:rPr>
            <w:noProof/>
            <w:webHidden/>
          </w:rPr>
          <w:tab/>
          <w:delText>29</w:delText>
        </w:r>
      </w:del>
    </w:p>
    <w:p w14:paraId="3846C9BD" w14:textId="77777777" w:rsidR="00701258" w:rsidDel="005C2A87" w:rsidRDefault="00701258">
      <w:pPr>
        <w:pStyle w:val="TOC1"/>
        <w:rPr>
          <w:del w:id="482" w:author="Correll, Ken" w:date="2015-07-28T12:00:00Z"/>
          <w:rFonts w:asciiTheme="minorHAnsi" w:eastAsiaTheme="minorEastAsia" w:hAnsiTheme="minorHAnsi"/>
          <w:noProof/>
          <w:color w:val="auto"/>
          <w:sz w:val="22"/>
        </w:rPr>
      </w:pPr>
      <w:del w:id="483" w:author="Correll, Ken" w:date="2015-07-28T12:00:00Z">
        <w:r w:rsidRPr="005C2A87" w:rsidDel="005C2A87">
          <w:rPr>
            <w:rStyle w:val="Hyperlink"/>
            <w:noProof/>
          </w:rPr>
          <w:delText>8</w:delText>
        </w:r>
        <w:r w:rsidDel="005C2A87">
          <w:rPr>
            <w:rFonts w:asciiTheme="minorHAnsi" w:eastAsiaTheme="minorEastAsia" w:hAnsiTheme="minorHAnsi"/>
            <w:noProof/>
            <w:color w:val="auto"/>
            <w:sz w:val="22"/>
          </w:rPr>
          <w:tab/>
        </w:r>
        <w:r w:rsidRPr="005C2A87" w:rsidDel="005C2A87">
          <w:rPr>
            <w:rStyle w:val="Hyperlink"/>
            <w:noProof/>
          </w:rPr>
          <w:delText>Integration Test Plan</w:delText>
        </w:r>
        <w:r w:rsidDel="005C2A87">
          <w:rPr>
            <w:noProof/>
            <w:webHidden/>
          </w:rPr>
          <w:tab/>
          <w:delText>30</w:delText>
        </w:r>
      </w:del>
    </w:p>
    <w:p w14:paraId="0EB61F38" w14:textId="77777777" w:rsidR="00701258" w:rsidDel="005C2A87" w:rsidRDefault="00701258">
      <w:pPr>
        <w:pStyle w:val="TOC1"/>
        <w:rPr>
          <w:del w:id="484" w:author="Correll, Ken" w:date="2015-07-28T12:00:00Z"/>
          <w:rFonts w:asciiTheme="minorHAnsi" w:eastAsiaTheme="minorEastAsia" w:hAnsiTheme="minorHAnsi"/>
          <w:noProof/>
          <w:color w:val="auto"/>
          <w:sz w:val="22"/>
        </w:rPr>
      </w:pPr>
      <w:del w:id="485" w:author="Correll, Ken" w:date="2015-07-28T12:00:00Z">
        <w:r w:rsidRPr="005C2A87" w:rsidDel="005C2A87">
          <w:rPr>
            <w:rStyle w:val="Hyperlink"/>
            <w:noProof/>
          </w:rPr>
          <w:delText>9</w:delText>
        </w:r>
        <w:r w:rsidDel="005C2A87">
          <w:rPr>
            <w:rFonts w:asciiTheme="minorHAnsi" w:eastAsiaTheme="minorEastAsia" w:hAnsiTheme="minorHAnsi"/>
            <w:noProof/>
            <w:color w:val="auto"/>
            <w:sz w:val="22"/>
          </w:rPr>
          <w:tab/>
        </w:r>
        <w:r w:rsidRPr="005C2A87" w:rsidDel="005C2A87">
          <w:rPr>
            <w:rStyle w:val="Hyperlink"/>
            <w:noProof/>
          </w:rPr>
          <w:delText>Appendix</w:delText>
        </w:r>
        <w:r w:rsidDel="005C2A87">
          <w:rPr>
            <w:noProof/>
            <w:webHidden/>
          </w:rPr>
          <w:tab/>
          <w:delText>31</w:delText>
        </w:r>
      </w:del>
    </w:p>
    <w:p w14:paraId="7BD86CB9" w14:textId="77777777" w:rsidR="00701258" w:rsidDel="005C2A87" w:rsidRDefault="00701258">
      <w:pPr>
        <w:pStyle w:val="TOC2"/>
        <w:rPr>
          <w:del w:id="486" w:author="Correll, Ken" w:date="2015-07-28T12:00:00Z"/>
          <w:rFonts w:asciiTheme="minorHAnsi" w:eastAsiaTheme="minorEastAsia" w:hAnsiTheme="minorHAnsi"/>
          <w:noProof/>
          <w:color w:val="auto"/>
          <w:sz w:val="22"/>
        </w:rPr>
      </w:pPr>
      <w:del w:id="487" w:author="Correll, Ken" w:date="2015-07-28T12:00:00Z">
        <w:r w:rsidRPr="005C2A87" w:rsidDel="005C2A87">
          <w:rPr>
            <w:rStyle w:val="Hyperlink"/>
            <w:noProof/>
          </w:rPr>
          <w:delText>9.1</w:delText>
        </w:r>
        <w:r w:rsidDel="005C2A87">
          <w:rPr>
            <w:rFonts w:asciiTheme="minorHAnsi" w:eastAsiaTheme="minorEastAsia" w:hAnsiTheme="minorHAnsi"/>
            <w:noProof/>
            <w:color w:val="auto"/>
            <w:sz w:val="22"/>
          </w:rPr>
          <w:tab/>
        </w:r>
        <w:r w:rsidRPr="005C2A87" w:rsidDel="005C2A87">
          <w:rPr>
            <w:rStyle w:val="Hyperlink"/>
            <w:noProof/>
          </w:rPr>
          <w:delText>Subsystem connectivity details</w:delText>
        </w:r>
        <w:r w:rsidDel="005C2A87">
          <w:rPr>
            <w:noProof/>
            <w:webHidden/>
          </w:rPr>
          <w:tab/>
          <w:delText>31</w:delText>
        </w:r>
      </w:del>
    </w:p>
    <w:p w14:paraId="5FCCCF0D" w14:textId="2ED0F1F6" w:rsidR="007D64DF" w:rsidRDefault="009E101C" w:rsidP="00213BA6">
      <w:pPr>
        <w:pStyle w:val="BodyText"/>
      </w:pPr>
      <w:r>
        <w:fldChar w:fldCharType="end"/>
      </w:r>
    </w:p>
    <w:p w14:paraId="5FCCCF0E" w14:textId="77777777" w:rsidR="007D64DF" w:rsidRDefault="007D64DF" w:rsidP="007D64DF">
      <w:pPr>
        <w:pStyle w:val="BodyText"/>
        <w:rPr>
          <w:rFonts w:eastAsiaTheme="majorEastAsia" w:cstheme="majorBidi"/>
          <w:spacing w:val="-15"/>
        </w:rPr>
      </w:pPr>
      <w:r>
        <w:br w:type="page"/>
      </w:r>
    </w:p>
    <w:p w14:paraId="47214F10" w14:textId="16C2A87A" w:rsidR="00AC062B" w:rsidRPr="009E101C" w:rsidRDefault="00AC062B" w:rsidP="009E101C">
      <w:pPr>
        <w:pStyle w:val="Heading1Preface"/>
      </w:pPr>
      <w:bookmarkStart w:id="488" w:name="_Toc301871114"/>
      <w:bookmarkStart w:id="489" w:name="_Toc300262176"/>
      <w:bookmarkEnd w:id="2"/>
      <w:bookmarkEnd w:id="3"/>
      <w:bookmarkEnd w:id="4"/>
      <w:bookmarkEnd w:id="5"/>
      <w:bookmarkEnd w:id="6"/>
      <w:bookmarkEnd w:id="7"/>
      <w:r w:rsidRPr="009E101C">
        <w:lastRenderedPageBreak/>
        <w:t>About This Template</w:t>
      </w:r>
    </w:p>
    <w:p w14:paraId="6843C041" w14:textId="0E12F840" w:rsidR="00AC062B" w:rsidRDefault="00C257A1" w:rsidP="00036150">
      <w:pPr>
        <w:pStyle w:val="Heading2Preface"/>
      </w:pPr>
      <w:r>
        <w:t>How to Use T</w:t>
      </w:r>
      <w:r w:rsidR="00AC062B">
        <w:t>his</w:t>
      </w:r>
      <w:r>
        <w:t xml:space="preserve"> T</w:t>
      </w:r>
      <w:r w:rsidR="00AC062B">
        <w:t>emplate</w:t>
      </w:r>
    </w:p>
    <w:p w14:paraId="129A1D8C" w14:textId="4BB7891C" w:rsidR="00AC062B" w:rsidRPr="00AC062B" w:rsidRDefault="00AC062B" w:rsidP="00AC062B">
      <w:pPr>
        <w:pStyle w:val="BodyText"/>
      </w:pPr>
      <w:r w:rsidRPr="00AC062B">
        <w:t>Do not remove any headings from this document. If you do not need the headings to describe your IP, enter “Not applicable” under the heading. This lets the reader know that you did not overlook this topic.</w:t>
      </w:r>
    </w:p>
    <w:p w14:paraId="3D6C3EE7" w14:textId="77777777" w:rsidR="00AC062B" w:rsidRPr="00AC062B" w:rsidRDefault="00AC062B" w:rsidP="00AC062B">
      <w:pPr>
        <w:pStyle w:val="BodyText"/>
      </w:pPr>
      <w:r w:rsidRPr="00AC062B">
        <w:t>In the main document that follows, add new headings that you need to fully describe the integration of this IP. Add them in the appropriate chapters.</w:t>
      </w:r>
    </w:p>
    <w:p w14:paraId="0A336CF6" w14:textId="7CFC3638" w:rsidR="00AC062B" w:rsidRPr="00AC062B" w:rsidRDefault="00AC062B" w:rsidP="00786FC8">
      <w:pPr>
        <w:pStyle w:val="BodyText"/>
      </w:pPr>
      <w:r w:rsidRPr="00AC062B">
        <w:t xml:space="preserve">Most </w:t>
      </w:r>
      <w:r w:rsidRPr="00786FC8">
        <w:rPr>
          <w:color w:val="FF0000"/>
        </w:rPr>
        <w:t>red</w:t>
      </w:r>
      <w:r w:rsidRPr="00AC062B">
        <w:t xml:space="preserve"> text in this document contains instructions for filling out the section where it appears. The tag for most of this red text is called “Gaps.” You should replace this text with the content </w:t>
      </w:r>
      <w:r w:rsidR="00ED35F7">
        <w:t>appropriate for that section, en</w:t>
      </w:r>
      <w:r w:rsidRPr="00AC062B">
        <w:t>suring that the text is tagged appropriately (for example, with the BodyText or List Bullet style). If a section is not relevant, do not remove it; instead just replace the “Gap” text with “Not applicable” and apply the BodyText style.</w:t>
      </w:r>
    </w:p>
    <w:p w14:paraId="2B3933A6" w14:textId="77777777" w:rsidR="00AC062B" w:rsidRDefault="00AC062B" w:rsidP="00036150">
      <w:pPr>
        <w:pStyle w:val="Heading2Preface"/>
      </w:pPr>
      <w:r>
        <w:t>Goal of This Document</w:t>
      </w:r>
    </w:p>
    <w:p w14:paraId="0839C4A2" w14:textId="6807FBA8" w:rsidR="00AC062B" w:rsidRPr="00AC062B" w:rsidRDefault="00AC062B" w:rsidP="00AC062B">
      <w:pPr>
        <w:pStyle w:val="BodyText"/>
      </w:pPr>
      <w:r w:rsidRPr="000F0C17">
        <w:t xml:space="preserve">This document should contain all information an integration team would need to accomplish the task without needing to seek help from another source. </w:t>
      </w:r>
      <w:r w:rsidRPr="00655760">
        <w:t xml:space="preserve">Try not to refer to other documents for required information; do so only if you include specific instructions for obtaining those documents, and only if you are sure your audience has access to them. Verify all links. This </w:t>
      </w:r>
      <w:r w:rsidR="00474E8F">
        <w:t>should</w:t>
      </w:r>
      <w:r w:rsidRPr="00655760">
        <w:t xml:space="preserve"> be a self-contained guide for integration</w:t>
      </w:r>
      <w:r>
        <w:t>.</w:t>
      </w:r>
    </w:p>
    <w:p w14:paraId="5FCCCF2B" w14:textId="204502A3" w:rsidR="006A5DBF" w:rsidRDefault="004B2F56" w:rsidP="00AC062B">
      <w:pPr>
        <w:pStyle w:val="Heading1"/>
      </w:pPr>
      <w:bookmarkStart w:id="490" w:name="_Toc425848163"/>
      <w:bookmarkEnd w:id="488"/>
      <w:r>
        <w:lastRenderedPageBreak/>
        <w:t>Introduction</w:t>
      </w:r>
      <w:bookmarkEnd w:id="490"/>
    </w:p>
    <w:p w14:paraId="5FCCCF2C" w14:textId="77777777" w:rsidR="006A5DBF" w:rsidRPr="00344EB9" w:rsidRDefault="006A5DBF" w:rsidP="00344EB9">
      <w:pPr>
        <w:pStyle w:val="Heading2"/>
      </w:pPr>
      <w:bookmarkStart w:id="491" w:name="_Toc425848164"/>
      <w:r w:rsidRPr="00344EB9">
        <w:t>Audience</w:t>
      </w:r>
      <w:bookmarkEnd w:id="491"/>
    </w:p>
    <w:p w14:paraId="6543038B" w14:textId="77777777" w:rsidR="001B374E" w:rsidRDefault="006A5DBF" w:rsidP="006A5DBF">
      <w:pPr>
        <w:pStyle w:val="BodyText"/>
      </w:pPr>
      <w:r>
        <w:t>The information in this document is intended for</w:t>
      </w:r>
      <w:r w:rsidR="001B374E">
        <w:t>:</w:t>
      </w:r>
    </w:p>
    <w:p w14:paraId="2CD4C88F" w14:textId="2AB2EE5D" w:rsidR="001B374E" w:rsidRDefault="001B374E" w:rsidP="004E4CDF">
      <w:pPr>
        <w:pStyle w:val="BodyText"/>
        <w:numPr>
          <w:ilvl w:val="0"/>
          <w:numId w:val="31"/>
        </w:numPr>
        <w:spacing w:before="0" w:after="0"/>
      </w:pPr>
      <w:r>
        <w:t xml:space="preserve">Subsystem </w:t>
      </w:r>
      <w:r w:rsidR="00C04B88">
        <w:t>verification</w:t>
      </w:r>
      <w:r>
        <w:t xml:space="preserve"> teams </w:t>
      </w:r>
      <w:r w:rsidR="00C04B88">
        <w:t>currently using their own copy of clk_inst.</w:t>
      </w:r>
    </w:p>
    <w:p w14:paraId="5FCCCF2D" w14:textId="56B901F7" w:rsidR="006A5DBF" w:rsidRDefault="00C04B88" w:rsidP="004E4CDF">
      <w:pPr>
        <w:pStyle w:val="BodyText"/>
        <w:numPr>
          <w:ilvl w:val="0"/>
          <w:numId w:val="31"/>
        </w:numPr>
        <w:spacing w:before="0" w:after="0"/>
      </w:pPr>
      <w:r>
        <w:t xml:space="preserve">Subsystem verification teams desiring to </w:t>
      </w:r>
      <w:r w:rsidR="004E4CDF">
        <w:t xml:space="preserve">bring </w:t>
      </w:r>
      <w:r>
        <w:t>clk_inst into their test bench.</w:t>
      </w:r>
    </w:p>
    <w:p w14:paraId="128D3BD9" w14:textId="5A52A993" w:rsidR="004E4CDF" w:rsidRDefault="004E4CDF" w:rsidP="004E4CDF">
      <w:pPr>
        <w:pStyle w:val="BodyText"/>
        <w:numPr>
          <w:ilvl w:val="0"/>
          <w:numId w:val="31"/>
        </w:numPr>
        <w:spacing w:before="0" w:after="0"/>
      </w:pPr>
      <w:r>
        <w:t>Chassis verification test bench</w:t>
      </w:r>
    </w:p>
    <w:p w14:paraId="5FCCCF2E" w14:textId="77777777" w:rsidR="00480048" w:rsidRPr="00480048" w:rsidRDefault="00101E07" w:rsidP="00480048">
      <w:pPr>
        <w:pStyle w:val="Heading2"/>
      </w:pPr>
      <w:bookmarkStart w:id="492" w:name="_Toc425848165"/>
      <w:r w:rsidRPr="00344EB9">
        <w:t>Supported Projects</w:t>
      </w:r>
      <w:bookmarkEnd w:id="492"/>
    </w:p>
    <w:p w14:paraId="1B96917F" w14:textId="24BBB08C" w:rsidR="006850F2" w:rsidRDefault="00E41E67" w:rsidP="00C052DD">
      <w:pPr>
        <w:pStyle w:val="BodyText"/>
      </w:pPr>
      <w:r>
        <w:t>This document supports the following projects at the li</w:t>
      </w:r>
      <w:r w:rsidR="00235E91">
        <w:t>sted RTL maturity level. Type “NA</w:t>
      </w:r>
      <w:r>
        <w:t>” if this IP is not included in a specific project, or remove those project names from the table.</w:t>
      </w:r>
    </w:p>
    <w:tbl>
      <w:tblPr>
        <w:tblStyle w:val="TableClassic1"/>
        <w:tblW w:w="5000" w:type="pct"/>
        <w:tblLook w:val="0620" w:firstRow="1" w:lastRow="0" w:firstColumn="0" w:lastColumn="0" w:noHBand="1" w:noVBand="1"/>
      </w:tblPr>
      <w:tblGrid>
        <w:gridCol w:w="4017"/>
        <w:gridCol w:w="4739"/>
      </w:tblGrid>
      <w:tr w:rsidR="00101E07" w:rsidRPr="00704590" w14:paraId="5FCCCF33" w14:textId="77777777" w:rsidTr="00745448">
        <w:trPr>
          <w:cnfStyle w:val="100000000000" w:firstRow="1" w:lastRow="0" w:firstColumn="0" w:lastColumn="0" w:oddVBand="0" w:evenVBand="0" w:oddHBand="0" w:evenHBand="0" w:firstRowFirstColumn="0" w:firstRowLastColumn="0" w:lastRowFirstColumn="0" w:lastRowLastColumn="0"/>
        </w:trPr>
        <w:tc>
          <w:tcPr>
            <w:tcW w:w="2294" w:type="pct"/>
          </w:tcPr>
          <w:p w14:paraId="5FCCCF31" w14:textId="77777777" w:rsidR="00101E07" w:rsidRPr="00704590" w:rsidRDefault="00101E07" w:rsidP="006807CC">
            <w:pPr>
              <w:pStyle w:val="TableBody"/>
            </w:pPr>
            <w:r>
              <w:t>Project Name</w:t>
            </w:r>
          </w:p>
        </w:tc>
        <w:tc>
          <w:tcPr>
            <w:tcW w:w="2706" w:type="pct"/>
          </w:tcPr>
          <w:p w14:paraId="5FCCCF32" w14:textId="77777777" w:rsidR="00101E07" w:rsidRPr="00704590" w:rsidRDefault="00101E07" w:rsidP="006807CC">
            <w:pPr>
              <w:pStyle w:val="TableBody"/>
            </w:pPr>
            <w:r>
              <w:t>IP Maturity Level</w:t>
            </w:r>
          </w:p>
        </w:tc>
      </w:tr>
      <w:tr w:rsidR="00AC062B" w:rsidRPr="00704590" w14:paraId="726750A2" w14:textId="77777777" w:rsidTr="00745448">
        <w:tc>
          <w:tcPr>
            <w:tcW w:w="2294" w:type="pct"/>
          </w:tcPr>
          <w:p w14:paraId="135D6026" w14:textId="726AB7CD" w:rsidR="00AC062B" w:rsidRPr="00655760" w:rsidRDefault="00465133" w:rsidP="006807CC">
            <w:pPr>
              <w:pStyle w:val="TableBody"/>
            </w:pPr>
            <w:r>
              <w:t>CNX</w:t>
            </w:r>
          </w:p>
        </w:tc>
        <w:tc>
          <w:tcPr>
            <w:tcW w:w="2706" w:type="pct"/>
          </w:tcPr>
          <w:p w14:paraId="003E559E" w14:textId="77777777" w:rsidR="00AC062B" w:rsidRPr="00655760" w:rsidRDefault="00AC062B" w:rsidP="006807CC">
            <w:pPr>
              <w:pStyle w:val="TableBody"/>
            </w:pPr>
          </w:p>
        </w:tc>
      </w:tr>
      <w:tr w:rsidR="00B138FC" w:rsidRPr="00704590" w14:paraId="1F233338" w14:textId="77777777" w:rsidTr="00745448">
        <w:tc>
          <w:tcPr>
            <w:tcW w:w="2294" w:type="pct"/>
          </w:tcPr>
          <w:p w14:paraId="6120CEA0" w14:textId="031A225F" w:rsidR="00B138FC" w:rsidRPr="00655760" w:rsidRDefault="00465133" w:rsidP="006807CC">
            <w:pPr>
              <w:pStyle w:val="TableBody"/>
            </w:pPr>
            <w:r>
              <w:t>KNH</w:t>
            </w:r>
          </w:p>
        </w:tc>
        <w:tc>
          <w:tcPr>
            <w:tcW w:w="2706" w:type="pct"/>
          </w:tcPr>
          <w:p w14:paraId="42A3C0AB" w14:textId="77777777" w:rsidR="00B138FC" w:rsidRPr="00655760" w:rsidRDefault="00B138FC" w:rsidP="006807CC">
            <w:pPr>
              <w:pStyle w:val="TableBody"/>
            </w:pPr>
          </w:p>
        </w:tc>
      </w:tr>
      <w:tr w:rsidR="00B138FC" w:rsidRPr="00704590" w14:paraId="76C9C02A" w14:textId="77777777" w:rsidTr="00745448">
        <w:tc>
          <w:tcPr>
            <w:tcW w:w="2294" w:type="pct"/>
          </w:tcPr>
          <w:p w14:paraId="1C135B29" w14:textId="1CA54365" w:rsidR="00B138FC" w:rsidRPr="00655760" w:rsidRDefault="00465133">
            <w:pPr>
              <w:pStyle w:val="TableBody"/>
            </w:pPr>
            <w:r>
              <w:t>ICX</w:t>
            </w:r>
          </w:p>
        </w:tc>
        <w:tc>
          <w:tcPr>
            <w:tcW w:w="2706" w:type="pct"/>
          </w:tcPr>
          <w:p w14:paraId="2D9CE353" w14:textId="77777777" w:rsidR="00B138FC" w:rsidRPr="00655760" w:rsidRDefault="00B138FC" w:rsidP="006807CC">
            <w:pPr>
              <w:pStyle w:val="TableBody"/>
            </w:pPr>
          </w:p>
        </w:tc>
      </w:tr>
      <w:tr w:rsidR="00B138FC" w:rsidRPr="00704590" w14:paraId="5FCCCF36" w14:textId="77777777" w:rsidTr="00745448">
        <w:tc>
          <w:tcPr>
            <w:tcW w:w="2294" w:type="pct"/>
          </w:tcPr>
          <w:p w14:paraId="5FCCCF34" w14:textId="0B174BF8" w:rsidR="00B138FC" w:rsidRPr="00655760" w:rsidRDefault="00465133" w:rsidP="006807CC">
            <w:pPr>
              <w:pStyle w:val="TableBody"/>
            </w:pPr>
            <w:r>
              <w:t>ERL</w:t>
            </w:r>
          </w:p>
        </w:tc>
        <w:tc>
          <w:tcPr>
            <w:tcW w:w="2706" w:type="pct"/>
          </w:tcPr>
          <w:p w14:paraId="5FCCCF35" w14:textId="77777777" w:rsidR="00B138FC" w:rsidRPr="00655760" w:rsidRDefault="00B138FC" w:rsidP="006807CC">
            <w:pPr>
              <w:pStyle w:val="TableBody"/>
            </w:pPr>
          </w:p>
        </w:tc>
      </w:tr>
      <w:tr w:rsidR="003934D7" w:rsidRPr="00704590" w14:paraId="56523356" w14:textId="77777777" w:rsidTr="00745448">
        <w:tc>
          <w:tcPr>
            <w:tcW w:w="2294" w:type="pct"/>
          </w:tcPr>
          <w:p w14:paraId="5EE22999" w14:textId="17CA1E25" w:rsidR="003934D7" w:rsidRPr="00655760" w:rsidRDefault="003934D7" w:rsidP="006807CC">
            <w:pPr>
              <w:pStyle w:val="TableBody"/>
            </w:pPr>
          </w:p>
        </w:tc>
        <w:tc>
          <w:tcPr>
            <w:tcW w:w="2706" w:type="pct"/>
          </w:tcPr>
          <w:p w14:paraId="2562B1F8" w14:textId="77777777" w:rsidR="003934D7" w:rsidRPr="00655760" w:rsidRDefault="003934D7" w:rsidP="006807CC">
            <w:pPr>
              <w:pStyle w:val="TableBody"/>
            </w:pPr>
          </w:p>
        </w:tc>
      </w:tr>
      <w:tr w:rsidR="00B138FC" w:rsidRPr="00704590" w14:paraId="374B7F64" w14:textId="77777777" w:rsidTr="00745448">
        <w:tc>
          <w:tcPr>
            <w:tcW w:w="2294" w:type="pct"/>
          </w:tcPr>
          <w:p w14:paraId="6B6AAC99" w14:textId="3FF33BFF" w:rsidR="00B138FC" w:rsidRPr="00655760" w:rsidRDefault="00B138FC" w:rsidP="006807CC">
            <w:pPr>
              <w:pStyle w:val="TableBody"/>
            </w:pPr>
          </w:p>
        </w:tc>
        <w:tc>
          <w:tcPr>
            <w:tcW w:w="2706" w:type="pct"/>
          </w:tcPr>
          <w:p w14:paraId="766C6429" w14:textId="77777777" w:rsidR="00B138FC" w:rsidRPr="00655760" w:rsidRDefault="00B138FC" w:rsidP="006807CC">
            <w:pPr>
              <w:pStyle w:val="TableBody"/>
            </w:pPr>
          </w:p>
        </w:tc>
      </w:tr>
      <w:tr w:rsidR="00465133" w:rsidRPr="00704590" w14:paraId="1E175248" w14:textId="77777777" w:rsidTr="00745448">
        <w:tc>
          <w:tcPr>
            <w:tcW w:w="2294" w:type="pct"/>
          </w:tcPr>
          <w:p w14:paraId="6C38D4A3" w14:textId="1F46CAEE" w:rsidR="00465133" w:rsidRPr="00655760" w:rsidRDefault="00465133" w:rsidP="006807CC">
            <w:pPr>
              <w:pStyle w:val="TableBody"/>
            </w:pPr>
          </w:p>
        </w:tc>
        <w:tc>
          <w:tcPr>
            <w:tcW w:w="2706" w:type="pct"/>
          </w:tcPr>
          <w:p w14:paraId="5B426B32" w14:textId="77777777" w:rsidR="00465133" w:rsidRPr="00655760" w:rsidRDefault="00465133" w:rsidP="006807CC">
            <w:pPr>
              <w:pStyle w:val="TableBody"/>
            </w:pPr>
          </w:p>
        </w:tc>
      </w:tr>
    </w:tbl>
    <w:p w14:paraId="5262B9EB" w14:textId="10763790" w:rsidR="00983C10" w:rsidRPr="000F0C17" w:rsidRDefault="00983C10" w:rsidP="00983C10">
      <w:pPr>
        <w:pStyle w:val="Heading2"/>
      </w:pPr>
      <w:bookmarkStart w:id="493" w:name="_Toc425848166"/>
      <w:r>
        <w:t>Terminology</w:t>
      </w:r>
      <w:bookmarkEnd w:id="493"/>
    </w:p>
    <w:p w14:paraId="35B967D8" w14:textId="2F1DD36A" w:rsidR="00983C10" w:rsidRPr="000F0C17" w:rsidRDefault="00983C10" w:rsidP="00C052DD">
      <w:pPr>
        <w:pStyle w:val="BodyText"/>
      </w:pPr>
      <w:r>
        <w:t>The table below defines uncommon terms used in this document.</w:t>
      </w:r>
    </w:p>
    <w:tbl>
      <w:tblPr>
        <w:tblStyle w:val="TableClassic1"/>
        <w:tblW w:w="5000" w:type="pct"/>
        <w:tblLook w:val="0620" w:firstRow="1" w:lastRow="0" w:firstColumn="0" w:lastColumn="0" w:noHBand="1" w:noVBand="1"/>
      </w:tblPr>
      <w:tblGrid>
        <w:gridCol w:w="3038"/>
        <w:gridCol w:w="5718"/>
      </w:tblGrid>
      <w:tr w:rsidR="00983C10" w:rsidRPr="000F0C17" w14:paraId="095EAFC1" w14:textId="77777777" w:rsidTr="00745448">
        <w:trPr>
          <w:cnfStyle w:val="100000000000" w:firstRow="1" w:lastRow="0" w:firstColumn="0" w:lastColumn="0" w:oddVBand="0" w:evenVBand="0" w:oddHBand="0" w:evenHBand="0" w:firstRowFirstColumn="0" w:firstRowLastColumn="0" w:lastRowFirstColumn="0" w:lastRowLastColumn="0"/>
        </w:trPr>
        <w:tc>
          <w:tcPr>
            <w:tcW w:w="1735" w:type="pct"/>
          </w:tcPr>
          <w:p w14:paraId="24D19945" w14:textId="194AFF02" w:rsidR="00983C10" w:rsidRPr="000F0C17" w:rsidRDefault="00983C10" w:rsidP="00E000FC">
            <w:pPr>
              <w:pStyle w:val="TableBody"/>
            </w:pPr>
            <w:r>
              <w:t>Term</w:t>
            </w:r>
          </w:p>
        </w:tc>
        <w:tc>
          <w:tcPr>
            <w:tcW w:w="3265" w:type="pct"/>
          </w:tcPr>
          <w:p w14:paraId="2E14AB8E" w14:textId="7BD49EFB" w:rsidR="00983C10" w:rsidRPr="000F0C17" w:rsidRDefault="00983C10" w:rsidP="00E000FC">
            <w:pPr>
              <w:pStyle w:val="TableBody"/>
            </w:pPr>
            <w:r>
              <w:t>Definition</w:t>
            </w:r>
          </w:p>
        </w:tc>
      </w:tr>
      <w:tr w:rsidR="00983C10" w:rsidRPr="000F0C17" w14:paraId="7309F28B" w14:textId="77777777" w:rsidTr="00745448">
        <w:tc>
          <w:tcPr>
            <w:tcW w:w="1735" w:type="pct"/>
          </w:tcPr>
          <w:p w14:paraId="108923AE" w14:textId="4A357ED9" w:rsidR="00983C10" w:rsidRPr="000F0C17" w:rsidRDefault="00983C10" w:rsidP="00E000FC">
            <w:pPr>
              <w:pStyle w:val="TableBody"/>
            </w:pPr>
          </w:p>
        </w:tc>
        <w:tc>
          <w:tcPr>
            <w:tcW w:w="3265" w:type="pct"/>
          </w:tcPr>
          <w:p w14:paraId="14D37032" w14:textId="7D0CD9F5" w:rsidR="00983C10" w:rsidRPr="000E74DC" w:rsidRDefault="00983C10" w:rsidP="00E000FC">
            <w:pPr>
              <w:pStyle w:val="TableBody"/>
            </w:pPr>
          </w:p>
        </w:tc>
      </w:tr>
      <w:tr w:rsidR="00983C10" w:rsidRPr="000F0C17" w14:paraId="17530E01" w14:textId="77777777" w:rsidTr="00745448">
        <w:tc>
          <w:tcPr>
            <w:tcW w:w="1735" w:type="pct"/>
          </w:tcPr>
          <w:p w14:paraId="5FAAAC6A" w14:textId="2C872C66" w:rsidR="00983C10" w:rsidRPr="000F0C17" w:rsidRDefault="00983C10" w:rsidP="00E000FC">
            <w:pPr>
              <w:pStyle w:val="TableBody"/>
            </w:pPr>
          </w:p>
        </w:tc>
        <w:tc>
          <w:tcPr>
            <w:tcW w:w="3265" w:type="pct"/>
          </w:tcPr>
          <w:p w14:paraId="2D2160F8" w14:textId="77777777" w:rsidR="00983C10" w:rsidRPr="000F0C17" w:rsidRDefault="00983C10" w:rsidP="00E000FC">
            <w:pPr>
              <w:pStyle w:val="TableBody"/>
            </w:pPr>
          </w:p>
        </w:tc>
      </w:tr>
      <w:tr w:rsidR="00983C10" w:rsidRPr="000F0C17" w14:paraId="43899BBF" w14:textId="77777777" w:rsidTr="00745448">
        <w:tc>
          <w:tcPr>
            <w:tcW w:w="1735" w:type="pct"/>
          </w:tcPr>
          <w:p w14:paraId="684D06EA" w14:textId="77777777" w:rsidR="00983C10" w:rsidRPr="000F0C17" w:rsidRDefault="00983C10" w:rsidP="00E000FC">
            <w:pPr>
              <w:pStyle w:val="TableBody"/>
            </w:pPr>
          </w:p>
        </w:tc>
        <w:tc>
          <w:tcPr>
            <w:tcW w:w="3265" w:type="pct"/>
          </w:tcPr>
          <w:p w14:paraId="586EFE01" w14:textId="77777777" w:rsidR="00983C10" w:rsidRPr="000F0C17" w:rsidRDefault="00983C10" w:rsidP="00E000FC">
            <w:pPr>
              <w:pStyle w:val="TableBody"/>
            </w:pPr>
          </w:p>
        </w:tc>
      </w:tr>
      <w:tr w:rsidR="00983C10" w:rsidRPr="000F0C17" w14:paraId="781ADB3C" w14:textId="77777777" w:rsidTr="00745448">
        <w:tc>
          <w:tcPr>
            <w:tcW w:w="1735" w:type="pct"/>
          </w:tcPr>
          <w:p w14:paraId="1128CC20" w14:textId="77777777" w:rsidR="00983C10" w:rsidRPr="000F0C17" w:rsidRDefault="00983C10" w:rsidP="00E000FC">
            <w:pPr>
              <w:pStyle w:val="TableBody"/>
            </w:pPr>
          </w:p>
        </w:tc>
        <w:tc>
          <w:tcPr>
            <w:tcW w:w="3265" w:type="pct"/>
          </w:tcPr>
          <w:p w14:paraId="564016BA" w14:textId="77777777" w:rsidR="00983C10" w:rsidRPr="000F0C17" w:rsidRDefault="00983C10" w:rsidP="00E000FC">
            <w:pPr>
              <w:pStyle w:val="TableBody"/>
            </w:pPr>
          </w:p>
        </w:tc>
      </w:tr>
      <w:tr w:rsidR="00983C10" w:rsidRPr="000F0C17" w14:paraId="487B395D" w14:textId="77777777" w:rsidTr="00745448">
        <w:tc>
          <w:tcPr>
            <w:tcW w:w="1735" w:type="pct"/>
          </w:tcPr>
          <w:p w14:paraId="395981E9" w14:textId="77777777" w:rsidR="00983C10" w:rsidRPr="000F0C17" w:rsidRDefault="00983C10" w:rsidP="00E000FC">
            <w:pPr>
              <w:pStyle w:val="TableBody"/>
            </w:pPr>
          </w:p>
        </w:tc>
        <w:tc>
          <w:tcPr>
            <w:tcW w:w="3265" w:type="pct"/>
          </w:tcPr>
          <w:p w14:paraId="6C8AE9ED" w14:textId="77777777" w:rsidR="00983C10" w:rsidRPr="000F0C17" w:rsidRDefault="00983C10" w:rsidP="00E000FC">
            <w:pPr>
              <w:pStyle w:val="TableBody"/>
            </w:pPr>
          </w:p>
        </w:tc>
      </w:tr>
    </w:tbl>
    <w:p w14:paraId="3B7F61DF" w14:textId="77777777" w:rsidR="00207061" w:rsidRDefault="00207061" w:rsidP="00207061">
      <w:pPr>
        <w:pStyle w:val="Heading2"/>
      </w:pPr>
      <w:bookmarkStart w:id="494" w:name="_Toc425848167"/>
      <w:r w:rsidRPr="00344EB9">
        <w:t>Related Documents</w:t>
      </w:r>
      <w:bookmarkEnd w:id="494"/>
    </w:p>
    <w:p w14:paraId="7938BF6D" w14:textId="77777777" w:rsidR="00207061" w:rsidRDefault="00207061" w:rsidP="00207061">
      <w:pPr>
        <w:pStyle w:val="BodyText"/>
      </w:pPr>
      <w:r>
        <w:t>If you need more information on this IP, you may find these documents helpful.</w:t>
      </w:r>
    </w:p>
    <w:tbl>
      <w:tblPr>
        <w:tblStyle w:val="TableClassic1"/>
        <w:tblW w:w="5000" w:type="pct"/>
        <w:tblLook w:val="0620" w:firstRow="1" w:lastRow="0" w:firstColumn="0" w:lastColumn="0" w:noHBand="1" w:noVBand="1"/>
      </w:tblPr>
      <w:tblGrid>
        <w:gridCol w:w="2669"/>
        <w:gridCol w:w="6087"/>
      </w:tblGrid>
      <w:tr w:rsidR="00207061" w:rsidRPr="000F0C17" w14:paraId="5832DACE" w14:textId="77777777" w:rsidTr="00C36EB6">
        <w:trPr>
          <w:cnfStyle w:val="100000000000" w:firstRow="1" w:lastRow="0" w:firstColumn="0" w:lastColumn="0" w:oddVBand="0" w:evenVBand="0" w:oddHBand="0" w:evenHBand="0" w:firstRowFirstColumn="0" w:firstRowLastColumn="0" w:lastRowFirstColumn="0" w:lastRowLastColumn="0"/>
        </w:trPr>
        <w:tc>
          <w:tcPr>
            <w:tcW w:w="1524" w:type="pct"/>
          </w:tcPr>
          <w:p w14:paraId="1114A9BE" w14:textId="77777777" w:rsidR="00207061" w:rsidRPr="000F0C17" w:rsidRDefault="00207061" w:rsidP="00C36EB6">
            <w:pPr>
              <w:pStyle w:val="TableBody"/>
            </w:pPr>
            <w:r>
              <w:t>Document Title</w:t>
            </w:r>
          </w:p>
        </w:tc>
        <w:tc>
          <w:tcPr>
            <w:tcW w:w="3476" w:type="pct"/>
          </w:tcPr>
          <w:p w14:paraId="60C09C23" w14:textId="77777777" w:rsidR="00207061" w:rsidRPr="000F0C17" w:rsidRDefault="00207061" w:rsidP="00C36EB6">
            <w:pPr>
              <w:pStyle w:val="TableBody"/>
            </w:pPr>
            <w:r>
              <w:t>Location</w:t>
            </w:r>
          </w:p>
        </w:tc>
      </w:tr>
      <w:tr w:rsidR="00207061" w:rsidRPr="000F0C17" w14:paraId="354D0E99" w14:textId="77777777" w:rsidTr="00C36EB6">
        <w:tc>
          <w:tcPr>
            <w:tcW w:w="1524" w:type="pct"/>
          </w:tcPr>
          <w:p w14:paraId="320106D9" w14:textId="77777777" w:rsidR="00207061" w:rsidRPr="000F0C17" w:rsidRDefault="00207061" w:rsidP="00C36EB6">
            <w:pPr>
              <w:pStyle w:val="TableBody"/>
            </w:pPr>
            <w:r>
              <w:t>HAS or EAD</w:t>
            </w:r>
          </w:p>
        </w:tc>
        <w:tc>
          <w:tcPr>
            <w:tcW w:w="3476" w:type="pct"/>
          </w:tcPr>
          <w:p w14:paraId="6C708FE4" w14:textId="374D6626" w:rsidR="00207061" w:rsidRPr="000E74DC" w:rsidRDefault="00207061">
            <w:pPr>
              <w:pStyle w:val="TableBody"/>
            </w:pPr>
          </w:p>
        </w:tc>
      </w:tr>
      <w:tr w:rsidR="00207061" w:rsidRPr="000F0C17" w14:paraId="079AF1E2" w14:textId="77777777" w:rsidTr="00C36EB6">
        <w:tc>
          <w:tcPr>
            <w:tcW w:w="1524" w:type="pct"/>
          </w:tcPr>
          <w:p w14:paraId="6835C54B" w14:textId="77777777" w:rsidR="00207061" w:rsidRPr="000F0C17" w:rsidRDefault="00207061" w:rsidP="00C36EB6">
            <w:pPr>
              <w:pStyle w:val="TableBody"/>
            </w:pPr>
            <w:r>
              <w:t>Product Brief</w:t>
            </w:r>
          </w:p>
        </w:tc>
        <w:tc>
          <w:tcPr>
            <w:tcW w:w="3476" w:type="pct"/>
          </w:tcPr>
          <w:p w14:paraId="71DEB38C" w14:textId="77777777" w:rsidR="00207061" w:rsidRPr="000F0C17" w:rsidRDefault="00207061" w:rsidP="00C36EB6">
            <w:pPr>
              <w:pStyle w:val="TableBody"/>
            </w:pPr>
          </w:p>
        </w:tc>
      </w:tr>
      <w:tr w:rsidR="00207061" w:rsidRPr="000F0C17" w14:paraId="2EE38402" w14:textId="77777777" w:rsidTr="00C36EB6">
        <w:tc>
          <w:tcPr>
            <w:tcW w:w="1524" w:type="pct"/>
          </w:tcPr>
          <w:p w14:paraId="5E3E0D7E" w14:textId="77777777" w:rsidR="00207061" w:rsidRPr="000F0C17" w:rsidRDefault="00207061" w:rsidP="00C36EB6">
            <w:pPr>
              <w:pStyle w:val="TableBody"/>
            </w:pPr>
            <w:r>
              <w:t>Release Notes</w:t>
            </w:r>
          </w:p>
        </w:tc>
        <w:tc>
          <w:tcPr>
            <w:tcW w:w="3476" w:type="pct"/>
          </w:tcPr>
          <w:p w14:paraId="0D9882ED" w14:textId="58BF2077" w:rsidR="00207061" w:rsidRPr="000F0C17" w:rsidRDefault="00207061" w:rsidP="00C36EB6">
            <w:pPr>
              <w:pStyle w:val="TableBody"/>
            </w:pPr>
          </w:p>
        </w:tc>
      </w:tr>
      <w:tr w:rsidR="00207061" w:rsidRPr="000F0C17" w14:paraId="1CD75D5B" w14:textId="77777777" w:rsidTr="00C36EB6">
        <w:tc>
          <w:tcPr>
            <w:tcW w:w="1524" w:type="pct"/>
          </w:tcPr>
          <w:p w14:paraId="694C0642" w14:textId="77777777" w:rsidR="00207061" w:rsidRPr="000F0C17" w:rsidRDefault="00207061" w:rsidP="00C36EB6">
            <w:pPr>
              <w:pStyle w:val="TableBody"/>
            </w:pPr>
            <w:r>
              <w:t>Signal List</w:t>
            </w:r>
          </w:p>
        </w:tc>
        <w:tc>
          <w:tcPr>
            <w:tcW w:w="3476" w:type="pct"/>
          </w:tcPr>
          <w:p w14:paraId="24990166" w14:textId="77777777" w:rsidR="00207061" w:rsidRPr="000F0C17" w:rsidRDefault="00207061" w:rsidP="00C36EB6">
            <w:pPr>
              <w:pStyle w:val="TableBody"/>
            </w:pPr>
          </w:p>
        </w:tc>
      </w:tr>
      <w:tr w:rsidR="00207061" w:rsidRPr="000F0C17" w14:paraId="77A03598" w14:textId="77777777" w:rsidTr="00C36EB6">
        <w:tc>
          <w:tcPr>
            <w:tcW w:w="1524" w:type="pct"/>
          </w:tcPr>
          <w:p w14:paraId="0D25217C" w14:textId="77777777" w:rsidR="00207061" w:rsidRPr="000F0C17" w:rsidRDefault="00207061" w:rsidP="00C36EB6">
            <w:pPr>
              <w:pStyle w:val="TableBody"/>
            </w:pPr>
            <w:r>
              <w:t>other</w:t>
            </w:r>
          </w:p>
        </w:tc>
        <w:tc>
          <w:tcPr>
            <w:tcW w:w="3476" w:type="pct"/>
          </w:tcPr>
          <w:p w14:paraId="64825914" w14:textId="77777777" w:rsidR="00207061" w:rsidRPr="000F0C17" w:rsidRDefault="00207061" w:rsidP="00C36EB6">
            <w:pPr>
              <w:pStyle w:val="TableBody"/>
            </w:pPr>
          </w:p>
        </w:tc>
      </w:tr>
    </w:tbl>
    <w:p w14:paraId="5835068C" w14:textId="77777777" w:rsidR="00207061" w:rsidRPr="003103D6" w:rsidRDefault="00207061" w:rsidP="00207061">
      <w:pPr>
        <w:pStyle w:val="BodyText"/>
        <w:rPr>
          <w:rStyle w:val="Emphasis"/>
          <w:i w:val="0"/>
        </w:rPr>
      </w:pPr>
    </w:p>
    <w:p w14:paraId="26E3FE98" w14:textId="7CF2E5C6" w:rsidR="00983C10" w:rsidRDefault="00983C10" w:rsidP="00983C10">
      <w:pPr>
        <w:pStyle w:val="Heading2"/>
      </w:pPr>
      <w:bookmarkStart w:id="495" w:name="_Toc425848168"/>
      <w:r>
        <w:t>Opens, Risks, and Assumptions</w:t>
      </w:r>
      <w:bookmarkEnd w:id="495"/>
    </w:p>
    <w:p w14:paraId="19A0B37A" w14:textId="74460AB7" w:rsidR="00983C10" w:rsidRPr="000F0C17" w:rsidRDefault="00983C10" w:rsidP="001D393C">
      <w:pPr>
        <w:pStyle w:val="Gaps"/>
      </w:pPr>
    </w:p>
    <w:tbl>
      <w:tblPr>
        <w:tblStyle w:val="TableClassic1"/>
        <w:tblW w:w="5000" w:type="pct"/>
        <w:tblLook w:val="0620" w:firstRow="1" w:lastRow="0" w:firstColumn="0" w:lastColumn="0" w:noHBand="1" w:noVBand="1"/>
      </w:tblPr>
      <w:tblGrid>
        <w:gridCol w:w="773"/>
        <w:gridCol w:w="3133"/>
        <w:gridCol w:w="2686"/>
        <w:gridCol w:w="2164"/>
      </w:tblGrid>
      <w:tr w:rsidR="00983C10" w:rsidRPr="000F0C17" w14:paraId="2B59869B" w14:textId="77777777" w:rsidTr="00745448">
        <w:trPr>
          <w:cnfStyle w:val="100000000000" w:firstRow="1" w:lastRow="0" w:firstColumn="0" w:lastColumn="0" w:oddVBand="0" w:evenVBand="0" w:oddHBand="0" w:evenHBand="0" w:firstRowFirstColumn="0" w:firstRowLastColumn="0" w:lastRowFirstColumn="0" w:lastRowLastColumn="0"/>
        </w:trPr>
        <w:tc>
          <w:tcPr>
            <w:tcW w:w="441" w:type="pct"/>
          </w:tcPr>
          <w:p w14:paraId="45120173" w14:textId="30C1A109" w:rsidR="00983C10" w:rsidRPr="000F0C17" w:rsidRDefault="00983C10" w:rsidP="00E000FC">
            <w:pPr>
              <w:pStyle w:val="TableBody"/>
            </w:pPr>
            <w:r>
              <w:t>Item #</w:t>
            </w:r>
          </w:p>
        </w:tc>
        <w:tc>
          <w:tcPr>
            <w:tcW w:w="1789" w:type="pct"/>
          </w:tcPr>
          <w:p w14:paraId="5ECE601C" w14:textId="1EFF60B1" w:rsidR="00983C10" w:rsidRPr="000F0C17" w:rsidRDefault="00983C10" w:rsidP="00E000FC">
            <w:pPr>
              <w:pStyle w:val="TableBody"/>
            </w:pPr>
            <w:r>
              <w:t>Description</w:t>
            </w:r>
          </w:p>
        </w:tc>
        <w:tc>
          <w:tcPr>
            <w:tcW w:w="1534" w:type="pct"/>
          </w:tcPr>
          <w:p w14:paraId="2E49E904" w14:textId="1094214D" w:rsidR="00983C10" w:rsidRPr="000F0C17" w:rsidRDefault="00983C10" w:rsidP="00E000FC">
            <w:pPr>
              <w:pStyle w:val="TableBody"/>
            </w:pPr>
            <w:r>
              <w:t>Comment</w:t>
            </w:r>
          </w:p>
        </w:tc>
        <w:tc>
          <w:tcPr>
            <w:tcW w:w="1236" w:type="pct"/>
          </w:tcPr>
          <w:p w14:paraId="647D05EF" w14:textId="19698FFD" w:rsidR="00983C10" w:rsidRPr="000F0C17" w:rsidRDefault="00983C10" w:rsidP="00E000FC">
            <w:pPr>
              <w:pStyle w:val="TableBody"/>
            </w:pPr>
            <w:r>
              <w:t>Status (Open or Closed)/Date</w:t>
            </w:r>
          </w:p>
        </w:tc>
      </w:tr>
      <w:tr w:rsidR="00983C10" w:rsidRPr="000F0C17" w14:paraId="37E271BB" w14:textId="77777777" w:rsidTr="00745448">
        <w:tc>
          <w:tcPr>
            <w:tcW w:w="441" w:type="pct"/>
          </w:tcPr>
          <w:p w14:paraId="248DA78D" w14:textId="2F548F61" w:rsidR="00983C10" w:rsidRPr="000F0C17" w:rsidRDefault="00C04B88" w:rsidP="00E000FC">
            <w:pPr>
              <w:pStyle w:val="TableBody"/>
            </w:pPr>
            <w:r>
              <w:t>1</w:t>
            </w:r>
          </w:p>
        </w:tc>
        <w:tc>
          <w:tcPr>
            <w:tcW w:w="1789" w:type="pct"/>
          </w:tcPr>
          <w:p w14:paraId="69618B63" w14:textId="4143DFDA" w:rsidR="00983C10" w:rsidRPr="000F0C17" w:rsidRDefault="00C04B88" w:rsidP="00E000FC">
            <w:pPr>
              <w:pStyle w:val="TableBody"/>
            </w:pPr>
            <w:r>
              <w:t>Addition of clock gating so that the ratio to a PLL can be changed mid test while the output is held low.</w:t>
            </w:r>
          </w:p>
        </w:tc>
        <w:tc>
          <w:tcPr>
            <w:tcW w:w="1534" w:type="pct"/>
          </w:tcPr>
          <w:p w14:paraId="5E2D3386" w14:textId="63EF90B9" w:rsidR="00983C10" w:rsidRPr="000E74DC" w:rsidRDefault="00C04B88" w:rsidP="00E000FC">
            <w:pPr>
              <w:pStyle w:val="TableBody"/>
            </w:pPr>
            <w:r>
              <w:t>Determing if required</w:t>
            </w:r>
          </w:p>
        </w:tc>
        <w:tc>
          <w:tcPr>
            <w:tcW w:w="1236" w:type="pct"/>
          </w:tcPr>
          <w:p w14:paraId="071E7E5D" w14:textId="6EBABC5F" w:rsidR="00983C10" w:rsidRPr="000F0C17" w:rsidRDefault="00111CC5" w:rsidP="00E000FC">
            <w:pPr>
              <w:pStyle w:val="TableBody"/>
            </w:pPr>
            <w:r>
              <w:t>Closed 2/27/2015</w:t>
            </w:r>
          </w:p>
        </w:tc>
      </w:tr>
      <w:tr w:rsidR="00983C10" w:rsidRPr="000F0C17" w14:paraId="62F22475" w14:textId="77777777" w:rsidTr="00745448">
        <w:tc>
          <w:tcPr>
            <w:tcW w:w="441" w:type="pct"/>
          </w:tcPr>
          <w:p w14:paraId="0531D267" w14:textId="789003F0" w:rsidR="00983C10" w:rsidRPr="000F0C17" w:rsidRDefault="00C04B88" w:rsidP="00E000FC">
            <w:pPr>
              <w:pStyle w:val="TableBody"/>
            </w:pPr>
            <w:r>
              <w:t>2</w:t>
            </w:r>
          </w:p>
        </w:tc>
        <w:tc>
          <w:tcPr>
            <w:tcW w:w="1789" w:type="pct"/>
          </w:tcPr>
          <w:p w14:paraId="6361671F" w14:textId="47F3FC42" w:rsidR="00983C10" w:rsidRPr="000F0C17" w:rsidRDefault="00C04B88" w:rsidP="00E000FC">
            <w:pPr>
              <w:pStyle w:val="TableBody"/>
            </w:pPr>
            <w:r>
              <w:t>Support for RO mode</w:t>
            </w:r>
          </w:p>
        </w:tc>
        <w:tc>
          <w:tcPr>
            <w:tcW w:w="1534" w:type="pct"/>
          </w:tcPr>
          <w:p w14:paraId="2ABE08D3" w14:textId="7621435E" w:rsidR="00983C10" w:rsidRPr="000F0C17" w:rsidRDefault="00C04B88" w:rsidP="00E000FC">
            <w:pPr>
              <w:pStyle w:val="TableBody"/>
            </w:pPr>
            <w:r>
              <w:t>Determing if required</w:t>
            </w:r>
          </w:p>
        </w:tc>
        <w:tc>
          <w:tcPr>
            <w:tcW w:w="1236" w:type="pct"/>
          </w:tcPr>
          <w:p w14:paraId="57654418" w14:textId="50F5D0A6" w:rsidR="00983C10" w:rsidRPr="000F0C17" w:rsidRDefault="00C04B88" w:rsidP="00E000FC">
            <w:pPr>
              <w:pStyle w:val="TableBody"/>
            </w:pPr>
            <w:r>
              <w:t>Open</w:t>
            </w:r>
          </w:p>
        </w:tc>
      </w:tr>
      <w:tr w:rsidR="00983C10" w:rsidRPr="000F0C17" w14:paraId="5323C3E7" w14:textId="77777777" w:rsidTr="00745448">
        <w:tc>
          <w:tcPr>
            <w:tcW w:w="441" w:type="pct"/>
          </w:tcPr>
          <w:p w14:paraId="7E6D913D" w14:textId="77777777" w:rsidR="00983C10" w:rsidRPr="000F0C17" w:rsidRDefault="00983C10" w:rsidP="00E000FC">
            <w:pPr>
              <w:pStyle w:val="TableBody"/>
            </w:pPr>
          </w:p>
        </w:tc>
        <w:tc>
          <w:tcPr>
            <w:tcW w:w="1789" w:type="pct"/>
          </w:tcPr>
          <w:p w14:paraId="4C69D136" w14:textId="3BEC36FC" w:rsidR="00983C10" w:rsidRPr="000F0C17" w:rsidRDefault="00983C10" w:rsidP="00E000FC">
            <w:pPr>
              <w:pStyle w:val="TableBody"/>
            </w:pPr>
          </w:p>
        </w:tc>
        <w:tc>
          <w:tcPr>
            <w:tcW w:w="1534" w:type="pct"/>
          </w:tcPr>
          <w:p w14:paraId="128BEECB" w14:textId="77777777" w:rsidR="00983C10" w:rsidRPr="000F0C17" w:rsidRDefault="00983C10" w:rsidP="00E000FC">
            <w:pPr>
              <w:pStyle w:val="TableBody"/>
            </w:pPr>
          </w:p>
        </w:tc>
        <w:tc>
          <w:tcPr>
            <w:tcW w:w="1236" w:type="pct"/>
          </w:tcPr>
          <w:p w14:paraId="1D54A3FC" w14:textId="1EF2D000" w:rsidR="00983C10" w:rsidRPr="000F0C17" w:rsidRDefault="00983C10" w:rsidP="00E000FC">
            <w:pPr>
              <w:pStyle w:val="TableBody"/>
            </w:pPr>
          </w:p>
        </w:tc>
      </w:tr>
      <w:tr w:rsidR="00983C10" w:rsidRPr="000F0C17" w14:paraId="6BE8C93D" w14:textId="77777777" w:rsidTr="00745448">
        <w:tc>
          <w:tcPr>
            <w:tcW w:w="441" w:type="pct"/>
          </w:tcPr>
          <w:p w14:paraId="1E1F4817" w14:textId="77777777" w:rsidR="00983C10" w:rsidRPr="000F0C17" w:rsidRDefault="00983C10" w:rsidP="00E000FC">
            <w:pPr>
              <w:pStyle w:val="TableBody"/>
            </w:pPr>
          </w:p>
        </w:tc>
        <w:tc>
          <w:tcPr>
            <w:tcW w:w="1789" w:type="pct"/>
          </w:tcPr>
          <w:p w14:paraId="311D65A9" w14:textId="0485532D" w:rsidR="00983C10" w:rsidRPr="000F0C17" w:rsidRDefault="00983C10" w:rsidP="00E000FC">
            <w:pPr>
              <w:pStyle w:val="TableBody"/>
            </w:pPr>
          </w:p>
        </w:tc>
        <w:tc>
          <w:tcPr>
            <w:tcW w:w="1534" w:type="pct"/>
          </w:tcPr>
          <w:p w14:paraId="4FD1CCED" w14:textId="77777777" w:rsidR="00983C10" w:rsidRPr="000F0C17" w:rsidRDefault="00983C10" w:rsidP="00E000FC">
            <w:pPr>
              <w:pStyle w:val="TableBody"/>
            </w:pPr>
          </w:p>
        </w:tc>
        <w:tc>
          <w:tcPr>
            <w:tcW w:w="1236" w:type="pct"/>
          </w:tcPr>
          <w:p w14:paraId="3EAF7358" w14:textId="155270CE" w:rsidR="00983C10" w:rsidRPr="000F0C17" w:rsidRDefault="00983C10" w:rsidP="00E000FC">
            <w:pPr>
              <w:pStyle w:val="TableBody"/>
            </w:pPr>
          </w:p>
        </w:tc>
      </w:tr>
      <w:tr w:rsidR="00983C10" w:rsidRPr="000F0C17" w14:paraId="2BE3334C" w14:textId="77777777" w:rsidTr="00745448">
        <w:tc>
          <w:tcPr>
            <w:tcW w:w="441" w:type="pct"/>
          </w:tcPr>
          <w:p w14:paraId="5C7D13EE" w14:textId="77777777" w:rsidR="00983C10" w:rsidRPr="000F0C17" w:rsidRDefault="00983C10" w:rsidP="00E000FC">
            <w:pPr>
              <w:pStyle w:val="TableBody"/>
            </w:pPr>
          </w:p>
        </w:tc>
        <w:tc>
          <w:tcPr>
            <w:tcW w:w="1789" w:type="pct"/>
          </w:tcPr>
          <w:p w14:paraId="45728B85" w14:textId="77777777" w:rsidR="00983C10" w:rsidRPr="000F0C17" w:rsidRDefault="00983C10" w:rsidP="00E000FC">
            <w:pPr>
              <w:pStyle w:val="TableBody"/>
            </w:pPr>
          </w:p>
        </w:tc>
        <w:tc>
          <w:tcPr>
            <w:tcW w:w="1534" w:type="pct"/>
          </w:tcPr>
          <w:p w14:paraId="565F4309" w14:textId="77777777" w:rsidR="00983C10" w:rsidRPr="000F0C17" w:rsidRDefault="00983C10" w:rsidP="00E000FC">
            <w:pPr>
              <w:pStyle w:val="TableBody"/>
            </w:pPr>
          </w:p>
        </w:tc>
        <w:tc>
          <w:tcPr>
            <w:tcW w:w="1236" w:type="pct"/>
          </w:tcPr>
          <w:p w14:paraId="1F9B8251" w14:textId="77777777" w:rsidR="00983C10" w:rsidRPr="000F0C17" w:rsidRDefault="00983C10" w:rsidP="00E000FC">
            <w:pPr>
              <w:pStyle w:val="TableBody"/>
            </w:pPr>
          </w:p>
        </w:tc>
      </w:tr>
    </w:tbl>
    <w:p w14:paraId="5FCCCF4F" w14:textId="49CF4200" w:rsidR="006A5DBF" w:rsidRPr="00344EB9" w:rsidRDefault="00FD581C" w:rsidP="00344EB9">
      <w:pPr>
        <w:pStyle w:val="Heading2"/>
      </w:pPr>
      <w:bookmarkStart w:id="496" w:name="_Toc425848169"/>
      <w:r>
        <w:t>Contact Information</w:t>
      </w:r>
      <w:bookmarkEnd w:id="496"/>
    </w:p>
    <w:p w14:paraId="7031FD88" w14:textId="1196E214" w:rsidR="006850F2" w:rsidRDefault="0087149D" w:rsidP="00C052DD">
      <w:pPr>
        <w:pStyle w:val="BodyText"/>
      </w:pPr>
      <w:r>
        <w:t>If you need additional help</w:t>
      </w:r>
      <w:r w:rsidR="00B25968">
        <w:t xml:space="preserve">, </w:t>
      </w:r>
      <w:r w:rsidR="00C143FD">
        <w:t>use the</w:t>
      </w:r>
      <w:r w:rsidR="00B25968">
        <w:t xml:space="preserve"> </w:t>
      </w:r>
      <w:r>
        <w:t>contact information</w:t>
      </w:r>
      <w:r w:rsidR="00C143FD">
        <w:t xml:space="preserve"> below</w:t>
      </w:r>
      <w:r w:rsidR="006A5DBF">
        <w:t>.</w:t>
      </w:r>
    </w:p>
    <w:tbl>
      <w:tblPr>
        <w:tblStyle w:val="TableClassic1"/>
        <w:tblW w:w="5000" w:type="pct"/>
        <w:tblLook w:val="0620" w:firstRow="1" w:lastRow="0" w:firstColumn="0" w:lastColumn="0" w:noHBand="1" w:noVBand="1"/>
      </w:tblPr>
      <w:tblGrid>
        <w:gridCol w:w="2920"/>
        <w:gridCol w:w="2919"/>
        <w:gridCol w:w="2917"/>
      </w:tblGrid>
      <w:tr w:rsidR="006A5DBF" w:rsidRPr="00704590" w14:paraId="5FCCCF54" w14:textId="77777777" w:rsidTr="00C052DD">
        <w:trPr>
          <w:cnfStyle w:val="100000000000" w:firstRow="1" w:lastRow="0" w:firstColumn="0" w:lastColumn="0" w:oddVBand="0" w:evenVBand="0" w:oddHBand="0" w:evenHBand="0" w:firstRowFirstColumn="0" w:firstRowLastColumn="0" w:lastRowFirstColumn="0" w:lastRowLastColumn="0"/>
        </w:trPr>
        <w:tc>
          <w:tcPr>
            <w:tcW w:w="1667" w:type="pct"/>
          </w:tcPr>
          <w:p w14:paraId="5FCCCF51" w14:textId="61E38569" w:rsidR="006A5DBF" w:rsidRPr="00704590" w:rsidRDefault="00ED35F7" w:rsidP="00101E07">
            <w:pPr>
              <w:pStyle w:val="TableHeading"/>
            </w:pPr>
            <w:r>
              <w:t>Function</w:t>
            </w:r>
          </w:p>
        </w:tc>
        <w:tc>
          <w:tcPr>
            <w:tcW w:w="1667" w:type="pct"/>
          </w:tcPr>
          <w:p w14:paraId="5FCCCF52" w14:textId="18394AD5" w:rsidR="006A5DBF" w:rsidRPr="00704590" w:rsidRDefault="00ED35F7" w:rsidP="00F76CBC">
            <w:pPr>
              <w:pStyle w:val="TableHeading"/>
            </w:pPr>
            <w:r>
              <w:t>Name</w:t>
            </w:r>
          </w:p>
        </w:tc>
        <w:tc>
          <w:tcPr>
            <w:tcW w:w="1666" w:type="pct"/>
          </w:tcPr>
          <w:p w14:paraId="5FCCCF53" w14:textId="77777777" w:rsidR="006A5DBF" w:rsidRPr="00704590" w:rsidRDefault="006A5DBF" w:rsidP="00F76CBC">
            <w:pPr>
              <w:pStyle w:val="TableHeading"/>
            </w:pPr>
            <w:r w:rsidRPr="00704590">
              <w:t>Email</w:t>
            </w:r>
          </w:p>
        </w:tc>
      </w:tr>
      <w:tr w:rsidR="00207061" w:rsidRPr="00704590" w14:paraId="51793E7B" w14:textId="77777777" w:rsidTr="00C052DD">
        <w:tc>
          <w:tcPr>
            <w:tcW w:w="1667" w:type="pct"/>
          </w:tcPr>
          <w:p w14:paraId="544861D7" w14:textId="0D54EADA" w:rsidR="00207061" w:rsidRPr="00704590" w:rsidRDefault="00207061" w:rsidP="00704590">
            <w:pPr>
              <w:pStyle w:val="TableBody"/>
            </w:pPr>
            <w:r>
              <w:t>IP Architecture</w:t>
            </w:r>
          </w:p>
        </w:tc>
        <w:tc>
          <w:tcPr>
            <w:tcW w:w="1667" w:type="pct"/>
          </w:tcPr>
          <w:p w14:paraId="77DE5A2E" w14:textId="01C8925D" w:rsidR="00207061" w:rsidRPr="00704590" w:rsidRDefault="00465133" w:rsidP="00704590">
            <w:pPr>
              <w:pStyle w:val="TableBody"/>
            </w:pPr>
            <w:r>
              <w:t>Richard Gammack</w:t>
            </w:r>
          </w:p>
        </w:tc>
        <w:tc>
          <w:tcPr>
            <w:tcW w:w="1666" w:type="pct"/>
          </w:tcPr>
          <w:p w14:paraId="28369830" w14:textId="4CFE9256" w:rsidR="00207061" w:rsidRPr="00704590" w:rsidRDefault="00465133" w:rsidP="00704590">
            <w:pPr>
              <w:pStyle w:val="TableBody"/>
            </w:pPr>
            <w:r>
              <w:t>richard.gammack@intel.com</w:t>
            </w:r>
          </w:p>
        </w:tc>
      </w:tr>
      <w:tr w:rsidR="00207061" w:rsidRPr="00704590" w14:paraId="6C32B40B" w14:textId="77777777" w:rsidTr="00C052DD">
        <w:tc>
          <w:tcPr>
            <w:tcW w:w="1667" w:type="pct"/>
          </w:tcPr>
          <w:p w14:paraId="0770112C" w14:textId="0DC27488" w:rsidR="00207061" w:rsidRPr="00704590" w:rsidRDefault="00207061" w:rsidP="00704590">
            <w:pPr>
              <w:pStyle w:val="TableBody"/>
            </w:pPr>
            <w:r>
              <w:t>IP Verification</w:t>
            </w:r>
          </w:p>
        </w:tc>
        <w:tc>
          <w:tcPr>
            <w:tcW w:w="1667" w:type="pct"/>
          </w:tcPr>
          <w:p w14:paraId="714F7576" w14:textId="471D6E8D" w:rsidR="00207061" w:rsidRPr="00704590" w:rsidRDefault="00E806C0" w:rsidP="00704590">
            <w:pPr>
              <w:pStyle w:val="TableBody"/>
            </w:pPr>
            <w:r>
              <w:t>N/A</w:t>
            </w:r>
          </w:p>
        </w:tc>
        <w:tc>
          <w:tcPr>
            <w:tcW w:w="1666" w:type="pct"/>
          </w:tcPr>
          <w:p w14:paraId="105A1DB7" w14:textId="77777777" w:rsidR="00207061" w:rsidRPr="00704590" w:rsidRDefault="00207061" w:rsidP="00704590">
            <w:pPr>
              <w:pStyle w:val="TableBody"/>
            </w:pPr>
          </w:p>
        </w:tc>
      </w:tr>
      <w:tr w:rsidR="00207061" w:rsidRPr="00704590" w14:paraId="1BF437C0" w14:textId="77777777" w:rsidTr="00C052DD">
        <w:tc>
          <w:tcPr>
            <w:tcW w:w="1667" w:type="pct"/>
          </w:tcPr>
          <w:p w14:paraId="0A3AD366" w14:textId="77FD35E2" w:rsidR="00207061" w:rsidRDefault="00207061" w:rsidP="00704590">
            <w:pPr>
              <w:pStyle w:val="TableBody"/>
            </w:pPr>
            <w:r>
              <w:t>IP Integration</w:t>
            </w:r>
          </w:p>
        </w:tc>
        <w:tc>
          <w:tcPr>
            <w:tcW w:w="1667" w:type="pct"/>
          </w:tcPr>
          <w:p w14:paraId="0DCCA2C9" w14:textId="4AE49DC9" w:rsidR="00207061" w:rsidRDefault="00524F62" w:rsidP="00704590">
            <w:pPr>
              <w:pStyle w:val="TableBody"/>
            </w:pPr>
            <w:r>
              <w:t>Ken Correll</w:t>
            </w:r>
          </w:p>
        </w:tc>
        <w:tc>
          <w:tcPr>
            <w:tcW w:w="1666" w:type="pct"/>
          </w:tcPr>
          <w:p w14:paraId="7E8DAB5E" w14:textId="7031523B" w:rsidR="00207061" w:rsidRDefault="00524F62" w:rsidP="00704590">
            <w:pPr>
              <w:pStyle w:val="TableBody"/>
            </w:pPr>
            <w:r>
              <w:t>ken.correll</w:t>
            </w:r>
            <w:r w:rsidR="00E806C0">
              <w:t>@intel.com</w:t>
            </w:r>
          </w:p>
        </w:tc>
      </w:tr>
      <w:tr w:rsidR="00207061" w:rsidRPr="00704590" w14:paraId="64934644" w14:textId="77777777" w:rsidTr="00C052DD">
        <w:tc>
          <w:tcPr>
            <w:tcW w:w="1667" w:type="pct"/>
          </w:tcPr>
          <w:p w14:paraId="370C34C5" w14:textId="0BF41003" w:rsidR="00207061" w:rsidRPr="00704590" w:rsidRDefault="00207061" w:rsidP="00704590">
            <w:pPr>
              <w:pStyle w:val="TableBody"/>
            </w:pPr>
            <w:r>
              <w:t>Doc Template Owner</w:t>
            </w:r>
          </w:p>
        </w:tc>
        <w:tc>
          <w:tcPr>
            <w:tcW w:w="1667" w:type="pct"/>
          </w:tcPr>
          <w:p w14:paraId="6A512A3A" w14:textId="2D16FAEA" w:rsidR="00207061" w:rsidRPr="00704590" w:rsidRDefault="00207061" w:rsidP="00704590">
            <w:pPr>
              <w:pStyle w:val="TableBody"/>
            </w:pPr>
            <w:r>
              <w:t>Susann Flowers</w:t>
            </w:r>
          </w:p>
        </w:tc>
        <w:tc>
          <w:tcPr>
            <w:tcW w:w="1666" w:type="pct"/>
          </w:tcPr>
          <w:p w14:paraId="46CDE9E8" w14:textId="49A0C28B" w:rsidR="00207061" w:rsidRPr="00704590" w:rsidRDefault="00207061" w:rsidP="00704590">
            <w:pPr>
              <w:pStyle w:val="TableBody"/>
            </w:pPr>
            <w:r>
              <w:t>susann.flowers@intel.com</w:t>
            </w:r>
          </w:p>
        </w:tc>
      </w:tr>
      <w:tr w:rsidR="00207061" w:rsidRPr="00704590" w14:paraId="5B6C6DB0" w14:textId="77777777" w:rsidTr="00C052DD">
        <w:tc>
          <w:tcPr>
            <w:tcW w:w="1667" w:type="pct"/>
          </w:tcPr>
          <w:p w14:paraId="6E52F4F7" w14:textId="4A4413E9" w:rsidR="00207061" w:rsidRPr="00704590" w:rsidRDefault="00207061" w:rsidP="00704590">
            <w:pPr>
              <w:pStyle w:val="TableBody"/>
            </w:pPr>
          </w:p>
        </w:tc>
        <w:tc>
          <w:tcPr>
            <w:tcW w:w="1667" w:type="pct"/>
          </w:tcPr>
          <w:p w14:paraId="7F8CA2FC" w14:textId="1EF8CFAE" w:rsidR="00207061" w:rsidRPr="00704590" w:rsidRDefault="00207061" w:rsidP="00F619C3">
            <w:pPr>
              <w:pStyle w:val="TableBody"/>
            </w:pPr>
          </w:p>
        </w:tc>
        <w:tc>
          <w:tcPr>
            <w:tcW w:w="1666" w:type="pct"/>
          </w:tcPr>
          <w:p w14:paraId="5155961B" w14:textId="73550048" w:rsidR="00207061" w:rsidRPr="00704590" w:rsidRDefault="00207061" w:rsidP="00704590">
            <w:pPr>
              <w:pStyle w:val="TableBody"/>
            </w:pPr>
          </w:p>
        </w:tc>
      </w:tr>
      <w:tr w:rsidR="00207061" w:rsidRPr="00704590" w14:paraId="78B25300" w14:textId="77777777" w:rsidTr="00C052DD">
        <w:tc>
          <w:tcPr>
            <w:tcW w:w="1667" w:type="pct"/>
          </w:tcPr>
          <w:p w14:paraId="5270761B" w14:textId="77777777" w:rsidR="00207061" w:rsidRPr="00704590" w:rsidRDefault="00207061" w:rsidP="00704590">
            <w:pPr>
              <w:pStyle w:val="TableBody"/>
            </w:pPr>
          </w:p>
        </w:tc>
        <w:tc>
          <w:tcPr>
            <w:tcW w:w="1667" w:type="pct"/>
          </w:tcPr>
          <w:p w14:paraId="3F6FBAE2" w14:textId="77777777" w:rsidR="00207061" w:rsidRPr="00704590" w:rsidRDefault="00207061" w:rsidP="00F619C3">
            <w:pPr>
              <w:pStyle w:val="TableBody"/>
            </w:pPr>
          </w:p>
        </w:tc>
        <w:tc>
          <w:tcPr>
            <w:tcW w:w="1666" w:type="pct"/>
          </w:tcPr>
          <w:p w14:paraId="3C61381C" w14:textId="77777777" w:rsidR="00207061" w:rsidRPr="00704590" w:rsidRDefault="00207061" w:rsidP="00704590">
            <w:pPr>
              <w:pStyle w:val="TableBody"/>
            </w:pPr>
          </w:p>
        </w:tc>
      </w:tr>
    </w:tbl>
    <w:p w14:paraId="0A101363" w14:textId="77777777" w:rsidR="00207061" w:rsidRPr="000F0C17" w:rsidRDefault="00207061" w:rsidP="00207061">
      <w:pPr>
        <w:pStyle w:val="Heading2"/>
      </w:pPr>
      <w:bookmarkStart w:id="497" w:name="_Toc425848170"/>
      <w:bookmarkStart w:id="498" w:name="_Toc300262179"/>
      <w:bookmarkStart w:id="499" w:name="_Ref354048412"/>
      <w:bookmarkStart w:id="500" w:name="_Ref354048433"/>
      <w:bookmarkStart w:id="501" w:name="_Ref354048529"/>
      <w:bookmarkEnd w:id="489"/>
      <w:r>
        <w:t xml:space="preserve">Document </w:t>
      </w:r>
      <w:r w:rsidRPr="000F0C17">
        <w:t>Revision History</w:t>
      </w:r>
      <w:bookmarkEnd w:id="497"/>
    </w:p>
    <w:p w14:paraId="25C47144" w14:textId="6C9A9FA3" w:rsidR="00207061" w:rsidRPr="000F0C17" w:rsidRDefault="00207061" w:rsidP="00207061">
      <w:pPr>
        <w:pStyle w:val="Gaps"/>
      </w:pPr>
    </w:p>
    <w:tbl>
      <w:tblPr>
        <w:tblStyle w:val="TableClassic1"/>
        <w:tblW w:w="5000" w:type="pct"/>
        <w:tblLook w:val="01E0" w:firstRow="1" w:lastRow="1" w:firstColumn="1" w:lastColumn="1" w:noHBand="0" w:noVBand="0"/>
      </w:tblPr>
      <w:tblGrid>
        <w:gridCol w:w="868"/>
        <w:gridCol w:w="5760"/>
        <w:gridCol w:w="900"/>
        <w:gridCol w:w="1228"/>
      </w:tblGrid>
      <w:tr w:rsidR="00ED35F7" w14:paraId="36CE2E69" w14:textId="77777777" w:rsidTr="00796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559A95B2" w14:textId="77777777" w:rsidR="00ED35F7" w:rsidRPr="00AC2F97" w:rsidRDefault="00ED35F7" w:rsidP="00AC2F97">
            <w:pPr>
              <w:pStyle w:val="TableBody"/>
            </w:pPr>
            <w:r w:rsidRPr="00AC2F97">
              <w:t>Revision Number</w:t>
            </w:r>
          </w:p>
        </w:tc>
        <w:tc>
          <w:tcPr>
            <w:tcW w:w="3289" w:type="pct"/>
          </w:tcPr>
          <w:p w14:paraId="266DAF5F" w14:textId="77777777" w:rsidR="00ED35F7" w:rsidRPr="00AC2F97" w:rsidRDefault="00ED35F7" w:rsidP="00AC2F97">
            <w:pPr>
              <w:pStyle w:val="TableBody"/>
              <w:cnfStyle w:val="100000000000" w:firstRow="1" w:lastRow="0" w:firstColumn="0" w:lastColumn="0" w:oddVBand="0" w:evenVBand="0" w:oddHBand="0" w:evenHBand="0" w:firstRowFirstColumn="0" w:firstRowLastColumn="0" w:lastRowFirstColumn="0" w:lastRowLastColumn="0"/>
            </w:pPr>
            <w:r w:rsidRPr="00AC2F97">
              <w:t>Description of Change</w:t>
            </w:r>
          </w:p>
        </w:tc>
        <w:tc>
          <w:tcPr>
            <w:tcW w:w="514" w:type="pct"/>
          </w:tcPr>
          <w:p w14:paraId="58EDA3F4" w14:textId="77777777" w:rsidR="00ED35F7" w:rsidRPr="00AC2F97" w:rsidRDefault="00ED35F7" w:rsidP="00AC2F97">
            <w:pPr>
              <w:pStyle w:val="TableBody"/>
              <w:cnfStyle w:val="100000000000" w:firstRow="1" w:lastRow="0" w:firstColumn="0" w:lastColumn="0" w:oddVBand="0" w:evenVBand="0" w:oddHBand="0" w:evenHBand="0" w:firstRowFirstColumn="0" w:firstRowLastColumn="0" w:lastRowFirstColumn="0" w:lastRowLastColumn="0"/>
            </w:pPr>
            <w:r w:rsidRPr="00AC2F97">
              <w:t>Date</w:t>
            </w:r>
          </w:p>
        </w:tc>
        <w:tc>
          <w:tcPr>
            <w:cnfStyle w:val="000000001000" w:firstRow="0" w:lastRow="0" w:firstColumn="0" w:lastColumn="0" w:oddVBand="0" w:evenVBand="0" w:oddHBand="0" w:evenHBand="0" w:firstRowFirstColumn="0" w:firstRowLastColumn="1" w:lastRowFirstColumn="0" w:lastRowLastColumn="0"/>
            <w:tcW w:w="701" w:type="pct"/>
          </w:tcPr>
          <w:p w14:paraId="2FB7BCAE" w14:textId="77777777" w:rsidR="00ED35F7" w:rsidRPr="00AC2F97" w:rsidRDefault="00ED35F7" w:rsidP="00AC2F97">
            <w:pPr>
              <w:pStyle w:val="TableBody"/>
            </w:pPr>
            <w:r w:rsidRPr="00AC2F97">
              <w:t>Revised By</w:t>
            </w:r>
          </w:p>
        </w:tc>
      </w:tr>
      <w:tr w:rsidR="00ED35F7" w14:paraId="77493552"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1ED74BC3" w14:textId="37F97D47" w:rsidR="00ED35F7" w:rsidRPr="00AC2F97" w:rsidRDefault="00465133" w:rsidP="00AC2F97">
            <w:pPr>
              <w:pStyle w:val="TableBody"/>
            </w:pPr>
            <w:r>
              <w:t>0.1</w:t>
            </w:r>
          </w:p>
        </w:tc>
        <w:tc>
          <w:tcPr>
            <w:tcW w:w="3289" w:type="pct"/>
          </w:tcPr>
          <w:p w14:paraId="4482349B" w14:textId="42FCC505" w:rsidR="00ED35F7" w:rsidRPr="00AC2F97" w:rsidRDefault="00524F62" w:rsidP="00AC2F97">
            <w:pPr>
              <w:pStyle w:val="TableBody"/>
              <w:cnfStyle w:val="000000100000" w:firstRow="0" w:lastRow="0" w:firstColumn="0" w:lastColumn="0" w:oddVBand="0" w:evenVBand="0" w:oddHBand="1" w:evenHBand="0" w:firstRowFirstColumn="0" w:firstRowLastColumn="0" w:lastRowFirstColumn="0" w:lastRowLastColumn="0"/>
            </w:pPr>
            <w:r>
              <w:t>Initial version using this template.  Identical in content to revision 2 of the previous document</w:t>
            </w:r>
          </w:p>
        </w:tc>
        <w:tc>
          <w:tcPr>
            <w:tcW w:w="514" w:type="pct"/>
          </w:tcPr>
          <w:p w14:paraId="5229040F" w14:textId="30405215" w:rsidR="00ED35F7" w:rsidRPr="00AC2F97" w:rsidRDefault="00524F62" w:rsidP="00AC2F97">
            <w:pPr>
              <w:pStyle w:val="TableBody"/>
              <w:cnfStyle w:val="000000100000" w:firstRow="0" w:lastRow="0" w:firstColumn="0" w:lastColumn="0" w:oddVBand="0" w:evenVBand="0" w:oddHBand="1" w:evenHBand="0" w:firstRowFirstColumn="0" w:firstRowLastColumn="0" w:lastRowFirstColumn="0" w:lastRowLastColumn="0"/>
            </w:pPr>
            <w:r>
              <w:t>15ww8</w:t>
            </w:r>
            <w:r w:rsidR="004E4CDF">
              <w:t>d</w:t>
            </w:r>
          </w:p>
        </w:tc>
        <w:tc>
          <w:tcPr>
            <w:tcW w:w="701" w:type="pct"/>
          </w:tcPr>
          <w:p w14:paraId="0A8DA6EB" w14:textId="3BBA3476" w:rsidR="00ED35F7" w:rsidRPr="00AC2F97" w:rsidRDefault="00524F62"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ED35F7" w14:paraId="06E8F981"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4E8F9495" w14:textId="047643AA" w:rsidR="00ED35F7" w:rsidRPr="00AC2F97" w:rsidRDefault="00427615" w:rsidP="00AC2F97">
            <w:pPr>
              <w:pStyle w:val="TableBody"/>
            </w:pPr>
            <w:r>
              <w:t>0.2</w:t>
            </w:r>
          </w:p>
        </w:tc>
        <w:tc>
          <w:tcPr>
            <w:tcW w:w="3289" w:type="pct"/>
          </w:tcPr>
          <w:p w14:paraId="218CC203" w14:textId="77777777" w:rsidR="00ED35F7" w:rsidRDefault="00427615" w:rsidP="00AC2F97">
            <w:pPr>
              <w:pStyle w:val="TableBody"/>
              <w:cnfStyle w:val="000000010000" w:firstRow="0" w:lastRow="0" w:firstColumn="0" w:lastColumn="0" w:oddVBand="0" w:evenVBand="0" w:oddHBand="0" w:evenHBand="1" w:firstRowFirstColumn="0" w:firstRowLastColumn="0" w:lastRowFirstColumn="0" w:lastRowLastColumn="0"/>
            </w:pPr>
            <w:r>
              <w:t>Modified file and module names to avoid naming conflicts</w:t>
            </w:r>
          </w:p>
          <w:p w14:paraId="7543F377" w14:textId="6656A94C" w:rsidR="00427615" w:rsidRPr="00AC2F97" w:rsidRDefault="00427615" w:rsidP="00AC2F97">
            <w:pPr>
              <w:pStyle w:val="TableBody"/>
              <w:cnfStyle w:val="000000010000" w:firstRow="0" w:lastRow="0" w:firstColumn="0" w:lastColumn="0" w:oddVBand="0" w:evenVBand="0" w:oddHBand="0" w:evenHBand="1" w:firstRowFirstColumn="0" w:firstRowLastColumn="0" w:lastRowFirstColumn="0" w:lastRowLastColumn="0"/>
            </w:pPr>
            <w:r>
              <w:t>Added ability to control the frequency of generated clks during a test</w:t>
            </w:r>
          </w:p>
        </w:tc>
        <w:tc>
          <w:tcPr>
            <w:tcW w:w="514" w:type="pct"/>
          </w:tcPr>
          <w:p w14:paraId="4AE0062E" w14:textId="25A9C418" w:rsidR="00ED35F7" w:rsidRPr="00AC2F97" w:rsidRDefault="00427615" w:rsidP="00AC2F97">
            <w:pPr>
              <w:pStyle w:val="TableBody"/>
              <w:cnfStyle w:val="000000010000" w:firstRow="0" w:lastRow="0" w:firstColumn="0" w:lastColumn="0" w:oddVBand="0" w:evenVBand="0" w:oddHBand="0" w:evenHBand="1" w:firstRowFirstColumn="0" w:firstRowLastColumn="0" w:lastRowFirstColumn="0" w:lastRowLastColumn="0"/>
            </w:pPr>
            <w:r>
              <w:t>15ww9c</w:t>
            </w:r>
          </w:p>
        </w:tc>
        <w:tc>
          <w:tcPr>
            <w:tcW w:w="701" w:type="pct"/>
          </w:tcPr>
          <w:p w14:paraId="08E25C7C" w14:textId="77777777" w:rsidR="00ED35F7" w:rsidRDefault="00427615" w:rsidP="00AC2F97">
            <w:pPr>
              <w:pStyle w:val="TableBody"/>
              <w:cnfStyle w:val="000000010000" w:firstRow="0" w:lastRow="0" w:firstColumn="0" w:lastColumn="0" w:oddVBand="0" w:evenVBand="0" w:oddHBand="0" w:evenHBand="1" w:firstRowFirstColumn="0" w:firstRowLastColumn="0" w:lastRowFirstColumn="0" w:lastRowLastColumn="0"/>
            </w:pPr>
            <w:r>
              <w:t>Ken Correll</w:t>
            </w:r>
          </w:p>
          <w:p w14:paraId="0F59E669" w14:textId="6F02ABE7" w:rsidR="00351A45" w:rsidRPr="00AC2F97" w:rsidRDefault="00351A45" w:rsidP="00AC2F97">
            <w:pPr>
              <w:pStyle w:val="TableBody"/>
              <w:cnfStyle w:val="000000010000" w:firstRow="0" w:lastRow="0" w:firstColumn="0" w:lastColumn="0" w:oddVBand="0" w:evenVBand="0" w:oddHBand="0" w:evenHBand="1" w:firstRowFirstColumn="0" w:firstRowLastColumn="0" w:lastRowFirstColumn="0" w:lastRowLastColumn="0"/>
            </w:pPr>
            <w:r>
              <w:t>Andy Scougal</w:t>
            </w:r>
          </w:p>
        </w:tc>
      </w:tr>
      <w:tr w:rsidR="00ED35F7" w14:paraId="1069255A"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32B8758C" w14:textId="11E8B217" w:rsidR="00ED35F7" w:rsidRPr="00AC2F97" w:rsidRDefault="00111CC5" w:rsidP="00AC2F97">
            <w:pPr>
              <w:pStyle w:val="TableBody"/>
            </w:pPr>
            <w:r>
              <w:t>0.3</w:t>
            </w:r>
          </w:p>
        </w:tc>
        <w:tc>
          <w:tcPr>
            <w:tcW w:w="3289" w:type="pct"/>
          </w:tcPr>
          <w:p w14:paraId="698251BA" w14:textId="2704CBF0" w:rsidR="00ED35F7" w:rsidRPr="00AC2F97" w:rsidRDefault="00111CC5" w:rsidP="00AC2F97">
            <w:pPr>
              <w:pStyle w:val="TableBody"/>
              <w:cnfStyle w:val="000000100000" w:firstRow="0" w:lastRow="0" w:firstColumn="0" w:lastColumn="0" w:oddVBand="0" w:evenVBand="0" w:oddHBand="1" w:evenHBand="0" w:firstRowFirstColumn="0" w:firstRowLastColumn="0" w:lastRowFirstColumn="0" w:lastRowLastColumn="0"/>
            </w:pPr>
            <w:r>
              <w:t>Added constraints to the clock changing function</w:t>
            </w:r>
          </w:p>
        </w:tc>
        <w:tc>
          <w:tcPr>
            <w:tcW w:w="514" w:type="pct"/>
          </w:tcPr>
          <w:p w14:paraId="47862C8E" w14:textId="7E1076C6" w:rsidR="00ED35F7" w:rsidRPr="00AC2F97" w:rsidRDefault="00111CC5" w:rsidP="00AC2F97">
            <w:pPr>
              <w:pStyle w:val="TableBody"/>
              <w:cnfStyle w:val="000000100000" w:firstRow="0" w:lastRow="0" w:firstColumn="0" w:lastColumn="0" w:oddVBand="0" w:evenVBand="0" w:oddHBand="1" w:evenHBand="0" w:firstRowFirstColumn="0" w:firstRowLastColumn="0" w:lastRowFirstColumn="0" w:lastRowLastColumn="0"/>
            </w:pPr>
            <w:r>
              <w:t>15ww9</w:t>
            </w:r>
          </w:p>
        </w:tc>
        <w:tc>
          <w:tcPr>
            <w:tcW w:w="701" w:type="pct"/>
          </w:tcPr>
          <w:p w14:paraId="01681137" w14:textId="58A979CC" w:rsidR="00ED35F7" w:rsidRPr="00AC2F97" w:rsidRDefault="00111CC5"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ED35F7" w14:paraId="6894A5C5"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2CCAB448" w14:textId="1056068B" w:rsidR="00ED35F7" w:rsidRPr="00AC2F97" w:rsidRDefault="00796375" w:rsidP="00AC2F97">
            <w:pPr>
              <w:pStyle w:val="TableBody"/>
            </w:pPr>
            <w:r>
              <w:t>0.4</w:t>
            </w:r>
          </w:p>
        </w:tc>
        <w:tc>
          <w:tcPr>
            <w:tcW w:w="3289" w:type="pct"/>
          </w:tcPr>
          <w:p w14:paraId="7772F12D" w14:textId="4F45C1E3" w:rsidR="00ED35F7" w:rsidRPr="00AC2F97" w:rsidRDefault="00796375" w:rsidP="00AC2F97">
            <w:pPr>
              <w:pStyle w:val="TableBody"/>
              <w:cnfStyle w:val="000000010000" w:firstRow="0" w:lastRow="0" w:firstColumn="0" w:lastColumn="0" w:oddVBand="0" w:evenVBand="0" w:oddHBand="0" w:evenHBand="1" w:firstRowFirstColumn="0" w:firstRowLastColumn="0" w:lastRowFirstColumn="0" w:lastRowLastColumn="0"/>
            </w:pPr>
            <w:r>
              <w:t>Modified instructions on how to pull clk_inst into your testbench</w:t>
            </w:r>
          </w:p>
        </w:tc>
        <w:tc>
          <w:tcPr>
            <w:tcW w:w="514" w:type="pct"/>
          </w:tcPr>
          <w:p w14:paraId="0F9B4AB1" w14:textId="2A6C06FF" w:rsidR="00ED35F7" w:rsidRPr="00AC2F97" w:rsidRDefault="00796375" w:rsidP="00AC2F97">
            <w:pPr>
              <w:pStyle w:val="TableBody"/>
              <w:cnfStyle w:val="000000010000" w:firstRow="0" w:lastRow="0" w:firstColumn="0" w:lastColumn="0" w:oddVBand="0" w:evenVBand="0" w:oddHBand="0" w:evenHBand="1" w:firstRowFirstColumn="0" w:firstRowLastColumn="0" w:lastRowFirstColumn="0" w:lastRowLastColumn="0"/>
            </w:pPr>
            <w:r>
              <w:t>15ww11d</w:t>
            </w:r>
          </w:p>
        </w:tc>
        <w:tc>
          <w:tcPr>
            <w:tcW w:w="701" w:type="pct"/>
          </w:tcPr>
          <w:p w14:paraId="538D236B" w14:textId="0D5521B5" w:rsidR="00ED35F7" w:rsidRPr="00AC2F97" w:rsidRDefault="00796375"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684948" w14:paraId="14F8D1FA"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4E0B0FE0" w14:textId="289C2F63" w:rsidR="00684948" w:rsidRPr="00F02960" w:rsidRDefault="00684948" w:rsidP="00AC2F97">
            <w:pPr>
              <w:pStyle w:val="TableBody"/>
              <w:rPr>
                <w:b/>
              </w:rPr>
            </w:pPr>
            <w:r w:rsidRPr="00F02960">
              <w:rPr>
                <w:b/>
              </w:rPr>
              <w:t>0.5</w:t>
            </w:r>
          </w:p>
        </w:tc>
        <w:tc>
          <w:tcPr>
            <w:tcW w:w="3289" w:type="pct"/>
          </w:tcPr>
          <w:p w14:paraId="196CE0EA" w14:textId="1974F879" w:rsidR="00684948" w:rsidRDefault="00684948" w:rsidP="00AC2F97">
            <w:pPr>
              <w:pStyle w:val="TableBody"/>
              <w:cnfStyle w:val="000000100000" w:firstRow="0" w:lastRow="0" w:firstColumn="0" w:lastColumn="0" w:oddVBand="0" w:evenVBand="0" w:oddHBand="1" w:evenHBand="0" w:firstRowFirstColumn="0" w:firstRowLastColumn="0" w:lastRowFirstColumn="0" w:lastRowLastColumn="0"/>
            </w:pPr>
            <w:r>
              <w:t>Added note about what timescale to use, added support for clkreq/clkack interface</w:t>
            </w:r>
          </w:p>
        </w:tc>
        <w:tc>
          <w:tcPr>
            <w:tcW w:w="514" w:type="pct"/>
          </w:tcPr>
          <w:p w14:paraId="00FD3100" w14:textId="50B7EF65" w:rsidR="00684948" w:rsidRDefault="00684948" w:rsidP="00AC2F97">
            <w:pPr>
              <w:pStyle w:val="TableBody"/>
              <w:cnfStyle w:val="000000100000" w:firstRow="0" w:lastRow="0" w:firstColumn="0" w:lastColumn="0" w:oddVBand="0" w:evenVBand="0" w:oddHBand="1" w:evenHBand="0" w:firstRowFirstColumn="0" w:firstRowLastColumn="0" w:lastRowFirstColumn="0" w:lastRowLastColumn="0"/>
            </w:pPr>
            <w:r>
              <w:t>15ww15</w:t>
            </w:r>
          </w:p>
        </w:tc>
        <w:tc>
          <w:tcPr>
            <w:tcW w:w="701" w:type="pct"/>
          </w:tcPr>
          <w:p w14:paraId="0C4D8520" w14:textId="39C7DE1F" w:rsidR="00684948" w:rsidRDefault="00684948" w:rsidP="00AC2F97">
            <w:pPr>
              <w:pStyle w:val="TableBody"/>
              <w:cnfStyle w:val="000000100000" w:firstRow="0" w:lastRow="0" w:firstColumn="0" w:lastColumn="0" w:oddVBand="0" w:evenVBand="0" w:oddHBand="1" w:evenHBand="0" w:firstRowFirstColumn="0" w:firstRowLastColumn="0" w:lastRowFirstColumn="0" w:lastRowLastColumn="0"/>
            </w:pPr>
            <w:r>
              <w:t>Ken Correll</w:t>
            </w:r>
          </w:p>
        </w:tc>
      </w:tr>
      <w:tr w:rsidR="003A4B47" w14:paraId="1CD48A2F" w14:textId="77777777" w:rsidTr="00796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4D47DB9A" w14:textId="20C5E4AC" w:rsidR="003A4B47" w:rsidRPr="003A4B47" w:rsidRDefault="003A4B47" w:rsidP="00AC2F97">
            <w:pPr>
              <w:pStyle w:val="TableBody"/>
              <w:rPr>
                <w:b/>
              </w:rPr>
            </w:pPr>
            <w:r>
              <w:t>0.6</w:t>
            </w:r>
          </w:p>
        </w:tc>
        <w:tc>
          <w:tcPr>
            <w:tcW w:w="3289" w:type="pct"/>
          </w:tcPr>
          <w:p w14:paraId="58C0736B" w14:textId="0042C38C" w:rsidR="003A4B47" w:rsidRDefault="003A4B47" w:rsidP="00AC2F97">
            <w:pPr>
              <w:pStyle w:val="TableBody"/>
              <w:cnfStyle w:val="000000010000" w:firstRow="0" w:lastRow="0" w:firstColumn="0" w:lastColumn="0" w:oddVBand="0" w:evenVBand="0" w:oddHBand="0" w:evenHBand="1" w:firstRowFirstColumn="0" w:firstRowLastColumn="0" w:lastRowFirstColumn="0" w:lastRowLastColumn="0"/>
            </w:pPr>
            <w:r>
              <w:t>Fixed typo in the block diagram</w:t>
            </w:r>
          </w:p>
        </w:tc>
        <w:tc>
          <w:tcPr>
            <w:tcW w:w="514" w:type="pct"/>
          </w:tcPr>
          <w:p w14:paraId="6A18ACDB" w14:textId="1C548E54" w:rsidR="003A4B47" w:rsidRDefault="003A4B47" w:rsidP="00AC2F97">
            <w:pPr>
              <w:pStyle w:val="TableBody"/>
              <w:cnfStyle w:val="000000010000" w:firstRow="0" w:lastRow="0" w:firstColumn="0" w:lastColumn="0" w:oddVBand="0" w:evenVBand="0" w:oddHBand="0" w:evenHBand="1" w:firstRowFirstColumn="0" w:firstRowLastColumn="0" w:lastRowFirstColumn="0" w:lastRowLastColumn="0"/>
            </w:pPr>
            <w:r>
              <w:t>15ww17</w:t>
            </w:r>
          </w:p>
        </w:tc>
        <w:tc>
          <w:tcPr>
            <w:tcW w:w="701" w:type="pct"/>
          </w:tcPr>
          <w:p w14:paraId="4FAC375B" w14:textId="72E4F665" w:rsidR="003A4B47" w:rsidRDefault="003A4B47" w:rsidP="00AC2F97">
            <w:pPr>
              <w:pStyle w:val="TableBody"/>
              <w:cnfStyle w:val="000000010000" w:firstRow="0" w:lastRow="0" w:firstColumn="0" w:lastColumn="0" w:oddVBand="0" w:evenVBand="0" w:oddHBand="0" w:evenHBand="1" w:firstRowFirstColumn="0" w:firstRowLastColumn="0" w:lastRowFirstColumn="0" w:lastRowLastColumn="0"/>
            </w:pPr>
            <w:r>
              <w:t>Ken Correll</w:t>
            </w:r>
          </w:p>
        </w:tc>
      </w:tr>
      <w:tr w:rsidR="00F02960" w14:paraId="03CE777A" w14:textId="77777777" w:rsidTr="00796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pct"/>
          </w:tcPr>
          <w:p w14:paraId="28A9A5A8" w14:textId="22CA2B2F" w:rsidR="00F02960" w:rsidRDefault="00F02960" w:rsidP="00AC2F97">
            <w:pPr>
              <w:pStyle w:val="TableBody"/>
            </w:pPr>
            <w:r>
              <w:lastRenderedPageBreak/>
              <w:t>0.7</w:t>
            </w:r>
          </w:p>
        </w:tc>
        <w:tc>
          <w:tcPr>
            <w:tcW w:w="3289" w:type="pct"/>
          </w:tcPr>
          <w:p w14:paraId="3F94B90D" w14:textId="77777777" w:rsidR="00F02960" w:rsidRDefault="00F02960" w:rsidP="00AC2F97">
            <w:pPr>
              <w:pStyle w:val="TableBody"/>
              <w:cnfStyle w:val="000000100000" w:firstRow="0" w:lastRow="0" w:firstColumn="0" w:lastColumn="0" w:oddVBand="0" w:evenVBand="0" w:oddHBand="1" w:evenHBand="0" w:firstRowFirstColumn="0" w:firstRowLastColumn="0" w:lastRowFirstColumn="0" w:lastRowLastColumn="0"/>
            </w:pPr>
            <w:r>
              <w:t>Attempted to fix one vcs clock cycle gitter on generated clocks</w:t>
            </w:r>
          </w:p>
          <w:p w14:paraId="65136898" w14:textId="77777777" w:rsidR="00F02960" w:rsidRDefault="00F02960" w:rsidP="00AC2F97">
            <w:pPr>
              <w:pStyle w:val="TableBody"/>
              <w:cnfStyle w:val="000000100000" w:firstRow="0" w:lastRow="0" w:firstColumn="0" w:lastColumn="0" w:oddVBand="0" w:evenVBand="0" w:oddHBand="1" w:evenHBand="0" w:firstRowFirstColumn="0" w:firstRowLastColumn="0" w:lastRowFirstColumn="0" w:lastRowLastColumn="0"/>
            </w:pPr>
            <w:r>
              <w:t>Added an optional wait_for_lock field to update_clk_ratio</w:t>
            </w:r>
          </w:p>
          <w:p w14:paraId="1B78B38E" w14:textId="77777777" w:rsidR="00F02960" w:rsidRDefault="00F02960" w:rsidP="00AC2F97">
            <w:pPr>
              <w:pStyle w:val="TableBody"/>
              <w:cnfStyle w:val="000000100000" w:firstRow="0" w:lastRow="0" w:firstColumn="0" w:lastColumn="0" w:oddVBand="0" w:evenVBand="0" w:oddHBand="1" w:evenHBand="0" w:firstRowFirstColumn="0" w:firstRowLastColumn="0" w:lastRowFirstColumn="0" w:lastRowLastColumn="0"/>
            </w:pPr>
            <w:r>
              <w:t>Added functions get_freq_change_status_by_&lt;name/number&gt;</w:t>
            </w:r>
          </w:p>
          <w:p w14:paraId="0F44EAC3" w14:textId="29DF9CB7" w:rsidR="00F02960" w:rsidRDefault="00F02960" w:rsidP="00AC2F97">
            <w:pPr>
              <w:pStyle w:val="TableBody"/>
              <w:cnfStyle w:val="000000100000" w:firstRow="0" w:lastRow="0" w:firstColumn="0" w:lastColumn="0" w:oddVBand="0" w:evenVBand="0" w:oddHBand="1" w:evenHBand="0" w:firstRowFirstColumn="0" w:firstRowLastColumn="0" w:lastRowFirstColumn="0" w:lastRowLastColumn="0"/>
            </w:pPr>
            <w:r>
              <w:t xml:space="preserve">Added function to set the xtal frequency output </w:t>
            </w:r>
          </w:p>
        </w:tc>
        <w:tc>
          <w:tcPr>
            <w:tcW w:w="514" w:type="pct"/>
          </w:tcPr>
          <w:p w14:paraId="61EEEE50" w14:textId="028BE07E" w:rsidR="00F02960" w:rsidRDefault="00F02960" w:rsidP="00AC2F97">
            <w:pPr>
              <w:pStyle w:val="TableBody"/>
              <w:cnfStyle w:val="000000100000" w:firstRow="0" w:lastRow="0" w:firstColumn="0" w:lastColumn="0" w:oddVBand="0" w:evenVBand="0" w:oddHBand="1" w:evenHBand="0" w:firstRowFirstColumn="0" w:firstRowLastColumn="0" w:lastRowFirstColumn="0" w:lastRowLastColumn="0"/>
            </w:pPr>
            <w:r>
              <w:t>6/22/15</w:t>
            </w:r>
          </w:p>
        </w:tc>
        <w:tc>
          <w:tcPr>
            <w:tcW w:w="701" w:type="pct"/>
          </w:tcPr>
          <w:p w14:paraId="26396B19" w14:textId="1B8D1BCC" w:rsidR="00F02960" w:rsidRDefault="00CD7D62" w:rsidP="00AC2F97">
            <w:pPr>
              <w:pStyle w:val="TableBody"/>
              <w:cnfStyle w:val="000000100000" w:firstRow="0" w:lastRow="0" w:firstColumn="0" w:lastColumn="0" w:oddVBand="0" w:evenVBand="0" w:oddHBand="1" w:evenHBand="0" w:firstRowFirstColumn="0" w:firstRowLastColumn="0" w:lastRowFirstColumn="0" w:lastRowLastColumn="0"/>
            </w:pPr>
            <w:ins w:id="502" w:author="Correll, Ken" w:date="2015-07-28T11:45:00Z">
              <w:r>
                <w:t>Ken Correll</w:t>
              </w:r>
            </w:ins>
          </w:p>
        </w:tc>
      </w:tr>
      <w:tr w:rsidR="00CD7D62" w14:paraId="1C7028B5" w14:textId="77777777" w:rsidTr="00796375">
        <w:trPr>
          <w:cnfStyle w:val="010000000000" w:firstRow="0" w:lastRow="1" w:firstColumn="0" w:lastColumn="0" w:oddVBand="0" w:evenVBand="0" w:oddHBand="0" w:evenHBand="0" w:firstRowFirstColumn="0" w:firstRowLastColumn="0" w:lastRowFirstColumn="0" w:lastRowLastColumn="0"/>
          <w:ins w:id="503" w:author="Correll, Ken" w:date="2015-07-28T11:45:00Z"/>
        </w:trPr>
        <w:tc>
          <w:tcPr>
            <w:cnfStyle w:val="001000000001" w:firstRow="0" w:lastRow="0" w:firstColumn="1" w:lastColumn="0" w:oddVBand="0" w:evenVBand="0" w:oddHBand="0" w:evenHBand="0" w:firstRowFirstColumn="0" w:firstRowLastColumn="0" w:lastRowFirstColumn="1" w:lastRowLastColumn="0"/>
            <w:tcW w:w="496" w:type="pct"/>
          </w:tcPr>
          <w:p w14:paraId="4D618430" w14:textId="15D67588" w:rsidR="00CD7D62" w:rsidRDefault="00CD7D62" w:rsidP="00AC2F97">
            <w:pPr>
              <w:pStyle w:val="TableBody"/>
              <w:rPr>
                <w:ins w:id="504" w:author="Correll, Ken" w:date="2015-07-28T11:45:00Z"/>
              </w:rPr>
            </w:pPr>
            <w:ins w:id="505" w:author="Correll, Ken" w:date="2015-07-28T11:45:00Z">
              <w:r>
                <w:t>0.8</w:t>
              </w:r>
            </w:ins>
          </w:p>
        </w:tc>
        <w:tc>
          <w:tcPr>
            <w:tcW w:w="3289" w:type="pct"/>
          </w:tcPr>
          <w:p w14:paraId="31190280" w14:textId="45AAF641" w:rsidR="00CD7D62" w:rsidRDefault="00CD7D62" w:rsidP="00AC2F97">
            <w:pPr>
              <w:pStyle w:val="TableBody"/>
              <w:cnfStyle w:val="010000000000" w:firstRow="0" w:lastRow="1" w:firstColumn="0" w:lastColumn="0" w:oddVBand="0" w:evenVBand="0" w:oddHBand="0" w:evenHBand="0" w:firstRowFirstColumn="0" w:firstRowLastColumn="0" w:lastRowFirstColumn="0" w:lastRowLastColumn="0"/>
              <w:rPr>
                <w:ins w:id="506" w:author="Correll, Ken" w:date="2015-07-28T11:45:00Z"/>
              </w:rPr>
            </w:pPr>
            <w:ins w:id="507" w:author="Correll, Ken" w:date="2015-07-28T11:46:00Z">
              <w:r>
                <w:t xml:space="preserve">Added functions </w:t>
              </w:r>
            </w:ins>
            <w:ins w:id="508" w:author="Correll, Ken" w:date="2015-07-28T11:47:00Z">
              <w:r>
                <w:t>clock_gen_enable_by_&lt;name/number&gt;</w:t>
              </w:r>
            </w:ins>
          </w:p>
        </w:tc>
        <w:tc>
          <w:tcPr>
            <w:tcW w:w="514" w:type="pct"/>
          </w:tcPr>
          <w:p w14:paraId="2781B2E8" w14:textId="4AB5FF91" w:rsidR="00CD7D62" w:rsidRDefault="00CD7D62" w:rsidP="00AC2F97">
            <w:pPr>
              <w:pStyle w:val="TableBody"/>
              <w:cnfStyle w:val="010000000000" w:firstRow="0" w:lastRow="1" w:firstColumn="0" w:lastColumn="0" w:oddVBand="0" w:evenVBand="0" w:oddHBand="0" w:evenHBand="0" w:firstRowFirstColumn="0" w:firstRowLastColumn="0" w:lastRowFirstColumn="0" w:lastRowLastColumn="0"/>
              <w:rPr>
                <w:ins w:id="509" w:author="Correll, Ken" w:date="2015-07-28T11:45:00Z"/>
              </w:rPr>
            </w:pPr>
            <w:ins w:id="510" w:author="Correll, Ken" w:date="2015-07-28T11:47:00Z">
              <w:r>
                <w:t>7/29</w:t>
              </w:r>
            </w:ins>
          </w:p>
        </w:tc>
        <w:tc>
          <w:tcPr>
            <w:tcW w:w="701" w:type="pct"/>
          </w:tcPr>
          <w:p w14:paraId="35B92FEB" w14:textId="431A435B" w:rsidR="00CD7D62" w:rsidRDefault="00CD7D62" w:rsidP="00AC2F97">
            <w:pPr>
              <w:pStyle w:val="TableBody"/>
              <w:cnfStyle w:val="010000000000" w:firstRow="0" w:lastRow="1" w:firstColumn="0" w:lastColumn="0" w:oddVBand="0" w:evenVBand="0" w:oddHBand="0" w:evenHBand="0" w:firstRowFirstColumn="0" w:firstRowLastColumn="0" w:lastRowFirstColumn="0" w:lastRowLastColumn="0"/>
              <w:rPr>
                <w:ins w:id="511" w:author="Correll, Ken" w:date="2015-07-28T11:45:00Z"/>
              </w:rPr>
            </w:pPr>
            <w:ins w:id="512" w:author="Correll, Ken" w:date="2015-07-28T11:47:00Z">
              <w:r>
                <w:t>Ken Correll</w:t>
              </w:r>
            </w:ins>
          </w:p>
        </w:tc>
      </w:tr>
    </w:tbl>
    <w:p w14:paraId="32886520" w14:textId="34A084A2" w:rsidR="00207061" w:rsidRDefault="00207061" w:rsidP="00207061">
      <w:pPr>
        <w:pStyle w:val="BodyText"/>
      </w:pPr>
    </w:p>
    <w:p w14:paraId="5FCCCF62" w14:textId="77777777" w:rsidR="00251046" w:rsidRDefault="00251046" w:rsidP="00ED7A45">
      <w:pPr>
        <w:pStyle w:val="Heading1"/>
      </w:pPr>
      <w:bookmarkStart w:id="513" w:name="_Toc425848171"/>
      <w:r w:rsidRPr="001C362B">
        <w:lastRenderedPageBreak/>
        <w:t>Quick</w:t>
      </w:r>
      <w:r>
        <w:t xml:space="preserve"> </w:t>
      </w:r>
      <w:r w:rsidRPr="00ED7A45">
        <w:t>Start</w:t>
      </w:r>
      <w:bookmarkEnd w:id="498"/>
      <w:bookmarkEnd w:id="499"/>
      <w:bookmarkEnd w:id="500"/>
      <w:bookmarkEnd w:id="501"/>
      <w:bookmarkEnd w:id="513"/>
    </w:p>
    <w:p w14:paraId="74264EC1" w14:textId="77777777" w:rsidR="00545566" w:rsidRPr="00545566" w:rsidRDefault="00545566" w:rsidP="00545566">
      <w:pPr>
        <w:pStyle w:val="BodyText"/>
      </w:pPr>
    </w:p>
    <w:p w14:paraId="2CFB3FA6" w14:textId="77777777" w:rsidR="00966E10" w:rsidRDefault="00943080" w:rsidP="00344EB9">
      <w:pPr>
        <w:pStyle w:val="Heading2"/>
        <w:rPr>
          <w:ins w:id="514" w:author="Bhatt, Pratik R" w:date="2015-12-18T10:26:00Z"/>
        </w:rPr>
      </w:pPr>
      <w:bookmarkStart w:id="515" w:name="_Toc425848172"/>
      <w:bookmarkStart w:id="516" w:name="_Toc294097324"/>
      <w:bookmarkStart w:id="517" w:name="_Toc294097398"/>
      <w:bookmarkStart w:id="518" w:name="_Toc294097470"/>
      <w:bookmarkStart w:id="519" w:name="_Toc294099855"/>
      <w:bookmarkStart w:id="520" w:name="_Toc296358125"/>
      <w:bookmarkStart w:id="521" w:name="_Toc299025140"/>
      <w:bookmarkStart w:id="522" w:name="_Toc299031451"/>
      <w:bookmarkStart w:id="523" w:name="_Toc300262180"/>
      <w:del w:id="524" w:author="Bhatt, Pratik R" w:date="2015-12-18T10:25:00Z">
        <w:r w:rsidDel="00966E10">
          <w:delText xml:space="preserve">Downloading </w:delText>
        </w:r>
      </w:del>
      <w:ins w:id="525" w:author="Bhatt, Pratik R" w:date="2015-12-18T10:25:00Z">
        <w:r w:rsidR="00966E10">
          <w:t xml:space="preserve">Integrating clk_inst </w:t>
        </w:r>
      </w:ins>
    </w:p>
    <w:p w14:paraId="02346EFA" w14:textId="77777777" w:rsidR="00966E10" w:rsidRPr="00111F82" w:rsidRDefault="00966E10" w:rsidP="00966E10">
      <w:pPr>
        <w:pStyle w:val="BodyText"/>
        <w:rPr>
          <w:ins w:id="526" w:author="Bhatt, Pratik R" w:date="2015-12-18T10:26:00Z"/>
          <w:b/>
        </w:rPr>
      </w:pPr>
      <w:ins w:id="527" w:author="Bhatt, Pratik R" w:date="2015-12-18T10:26:00Z">
        <w:r>
          <w:rPr>
            <w:b/>
          </w:rPr>
          <w:t xml:space="preserve">Integrating 0p5 clk_inst version in IP/Subsytem: </w:t>
        </w:r>
      </w:ins>
    </w:p>
    <w:p w14:paraId="309214E9" w14:textId="5A030F3B" w:rsidR="00966E10" w:rsidRPr="00D877D4" w:rsidRDefault="00966E10" w:rsidP="00966E10">
      <w:pPr>
        <w:pStyle w:val="BodyText"/>
        <w:rPr>
          <w:ins w:id="528" w:author="Bhatt, Pratik R" w:date="2015-12-18T10:26:00Z"/>
          <w:b/>
          <w:i/>
        </w:rPr>
      </w:pPr>
      <w:ins w:id="529" w:author="Bhatt, Pratik R" w:date="2015-12-18T10:26:00Z">
        <w:r>
          <w:t xml:space="preserve">1. </w:t>
        </w:r>
        <w:r w:rsidRPr="00D877D4">
          <w:rPr>
            <w:b/>
            <w:i/>
          </w:rPr>
          <w:t>$MODEL_ROOT/cfg/IPToolData.pm</w:t>
        </w:r>
      </w:ins>
    </w:p>
    <w:p w14:paraId="6F38E8F0" w14:textId="42354018" w:rsidR="00966E10" w:rsidRDefault="00DA772E" w:rsidP="00DA772E">
      <w:pPr>
        <w:pStyle w:val="BodyText"/>
        <w:numPr>
          <w:ilvl w:val="0"/>
          <w:numId w:val="37"/>
        </w:numPr>
        <w:rPr>
          <w:ins w:id="530" w:author="Bhatt, Pratik R" w:date="2015-12-18T10:26:00Z"/>
        </w:rPr>
        <w:pPrChange w:id="531" w:author="Bhatt, Pratik R" w:date="2015-12-21T11:06:00Z">
          <w:pPr>
            <w:pStyle w:val="BodyText"/>
          </w:pPr>
        </w:pPrChange>
      </w:pPr>
      <w:ins w:id="532" w:author="Bhatt, Pratik R" w:date="2015-12-21T11:06:00Z">
        <w:r>
          <w:t>I</w:t>
        </w:r>
      </w:ins>
      <w:ins w:id="533" w:author="Bhatt, Pratik R" w:date="2015-12-18T10:26:00Z">
        <w:r w:rsidR="00966E10">
          <w:t>nclude the globalclk repo and following scope :</w:t>
        </w:r>
      </w:ins>
    </w:p>
    <w:p w14:paraId="754D3C2A" w14:textId="77777777" w:rsidR="00966E10" w:rsidRPr="00D877D4" w:rsidRDefault="00966E10" w:rsidP="00966E10">
      <w:pPr>
        <w:rPr>
          <w:ins w:id="534" w:author="Bhatt, Pratik R" w:date="2015-12-18T10:26:00Z"/>
          <w:rFonts w:ascii="Calibri" w:hAnsi="Calibri"/>
          <w:sz w:val="22"/>
        </w:rPr>
      </w:pPr>
      <w:ins w:id="535" w:author="Bhatt, Pratik R" w:date="2015-12-18T10:26:00Z">
        <w:r w:rsidRPr="00D877D4">
          <w:rPr>
            <w:rFonts w:ascii="Calibri" w:hAnsi="Calibri"/>
            <w:sz w:val="22"/>
          </w:rPr>
          <w:t>$ToolConfig_ips{clk_inst_vc} = {</w:t>
        </w:r>
      </w:ins>
    </w:p>
    <w:p w14:paraId="2F0A1690" w14:textId="77777777" w:rsidR="00966E10" w:rsidRPr="00D877D4" w:rsidRDefault="00966E10" w:rsidP="00966E10">
      <w:pPr>
        <w:rPr>
          <w:ins w:id="536" w:author="Bhatt, Pratik R" w:date="2015-12-18T10:26:00Z"/>
          <w:rFonts w:ascii="Calibri" w:hAnsi="Calibri"/>
          <w:sz w:val="22"/>
        </w:rPr>
      </w:pPr>
      <w:ins w:id="537" w:author="Bhatt, Pratik R" w:date="2015-12-18T10:26:00Z">
        <w:r w:rsidRPr="00D877D4">
          <w:rPr>
            <w:rFonts w:ascii="Calibri" w:hAnsi="Calibri"/>
            <w:sz w:val="22"/>
          </w:rPr>
          <w:t>      OTHER   =&gt; {</w:t>
        </w:r>
      </w:ins>
    </w:p>
    <w:p w14:paraId="31105D2B" w14:textId="77777777" w:rsidR="00966E10" w:rsidRPr="00D877D4" w:rsidRDefault="00966E10" w:rsidP="00966E10">
      <w:pPr>
        <w:rPr>
          <w:ins w:id="538" w:author="Bhatt, Pratik R" w:date="2015-12-18T10:26:00Z"/>
          <w:rFonts w:ascii="Calibri" w:hAnsi="Calibri"/>
          <w:sz w:val="22"/>
        </w:rPr>
      </w:pPr>
    </w:p>
    <w:p w14:paraId="5BD2FFB4" w14:textId="77777777" w:rsidR="00966E10" w:rsidRPr="00D877D4" w:rsidRDefault="00966E10" w:rsidP="00966E10">
      <w:pPr>
        <w:rPr>
          <w:ins w:id="539" w:author="Bhatt, Pratik R" w:date="2015-12-18T10:26:00Z"/>
          <w:rFonts w:ascii="Calibri" w:hAnsi="Calibri"/>
          <w:sz w:val="22"/>
        </w:rPr>
      </w:pPr>
      <w:ins w:id="540" w:author="Bhatt, Pratik R" w:date="2015-12-18T10:26:00Z">
        <w:r w:rsidRPr="00D877D4">
          <w:rPr>
            <w:rFonts w:ascii="Calibri" w:hAnsi="Calibri"/>
            <w:sz w:val="22"/>
          </w:rPr>
          <w:t>                IMPORT =&gt; ["cfg/clk_inst_vc_IPToolData.pm"],</w:t>
        </w:r>
      </w:ins>
    </w:p>
    <w:p w14:paraId="48A8885D" w14:textId="77777777" w:rsidR="00966E10" w:rsidRPr="00D877D4" w:rsidRDefault="00966E10" w:rsidP="00966E10">
      <w:pPr>
        <w:rPr>
          <w:ins w:id="541" w:author="Bhatt, Pratik R" w:date="2015-12-18T10:26:00Z"/>
          <w:rFonts w:ascii="Calibri" w:hAnsi="Calibri"/>
          <w:sz w:val="22"/>
        </w:rPr>
      </w:pPr>
      <w:ins w:id="542" w:author="Bhatt, Pratik R" w:date="2015-12-18T10:26:00Z">
        <w:r w:rsidRPr="00D877D4">
          <w:rPr>
            <w:rFonts w:ascii="Calibri" w:hAnsi="Calibri"/>
            <w:sz w:val="22"/>
          </w:rPr>
          <w:t>      },</w:t>
        </w:r>
      </w:ins>
    </w:p>
    <w:p w14:paraId="048427D0" w14:textId="77777777" w:rsidR="00966E10" w:rsidRPr="00D877D4" w:rsidRDefault="00966E10" w:rsidP="00966E10">
      <w:pPr>
        <w:rPr>
          <w:ins w:id="543" w:author="Bhatt, Pratik R" w:date="2015-12-18T10:26:00Z"/>
          <w:rFonts w:ascii="Calibri" w:hAnsi="Calibri"/>
          <w:sz w:val="22"/>
        </w:rPr>
      </w:pPr>
      <w:ins w:id="544" w:author="Bhatt, Pratik R" w:date="2015-12-18T10:26:00Z">
        <w:r w:rsidRPr="00D877D4">
          <w:rPr>
            <w:rFonts w:ascii="Calibri" w:hAnsi="Calibri"/>
            <w:sz w:val="22"/>
          </w:rPr>
          <w:t>};</w:t>
        </w:r>
      </w:ins>
    </w:p>
    <w:p w14:paraId="5CF809BD" w14:textId="77777777" w:rsidR="00966E10" w:rsidRPr="00D877D4" w:rsidRDefault="00966E10" w:rsidP="00966E10">
      <w:pPr>
        <w:rPr>
          <w:ins w:id="545" w:author="Bhatt, Pratik R" w:date="2015-12-18T10:26:00Z"/>
          <w:rFonts w:ascii="Calibri" w:hAnsi="Calibri"/>
          <w:sz w:val="22"/>
        </w:rPr>
      </w:pPr>
      <w:ins w:id="546" w:author="Bhatt, Pratik R" w:date="2015-12-18T10:26:00Z">
        <w:r w:rsidRPr="00D877D4">
          <w:rPr>
            <w:rFonts w:ascii="Calibri" w:hAnsi="Calibri"/>
            <w:sz w:val="22"/>
          </w:rPr>
          <w:t>$ToolConfig_ips{clk_inst_vc}{VERSION} = "</w:t>
        </w:r>
        <w:r w:rsidRPr="00D877D4">
          <w:rPr>
            <w:rFonts w:ascii="Calibri" w:hAnsi="Calibri"/>
            <w:sz w:val="22"/>
            <w:highlight w:val="yellow"/>
          </w:rPr>
          <w:t>globalclk-srvr10nm-15ww50d</w:t>
        </w:r>
        <w:r w:rsidRPr="00D877D4">
          <w:rPr>
            <w:rFonts w:ascii="Calibri" w:hAnsi="Calibri"/>
            <w:sz w:val="22"/>
          </w:rPr>
          <w:t>";</w:t>
        </w:r>
      </w:ins>
    </w:p>
    <w:p w14:paraId="329A73D3" w14:textId="77777777" w:rsidR="00966E10" w:rsidRPr="00D877D4" w:rsidRDefault="00966E10" w:rsidP="00966E10">
      <w:pPr>
        <w:rPr>
          <w:ins w:id="547" w:author="Bhatt, Pratik R" w:date="2015-12-18T10:26:00Z"/>
          <w:rFonts w:ascii="Calibri" w:hAnsi="Calibri"/>
          <w:sz w:val="22"/>
        </w:rPr>
      </w:pPr>
      <w:ins w:id="548" w:author="Bhatt, Pratik R" w:date="2015-12-18T10:26:00Z">
        <w:r w:rsidRPr="00D877D4">
          <w:rPr>
            <w:rFonts w:ascii="Calibri" w:hAnsi="Calibri"/>
            <w:sz w:val="22"/>
          </w:rPr>
          <w:t>$ToolConfig_ips{clk_inst_vc}{PATH} = "$IP_MODELS/globalclk/" . $ToolConfig_ips{clk_inst_vc}{VERSION};</w:t>
        </w:r>
      </w:ins>
    </w:p>
    <w:p w14:paraId="6A5A2929" w14:textId="77777777" w:rsidR="00966E10" w:rsidRPr="00D877D4" w:rsidRDefault="00966E10" w:rsidP="00966E10">
      <w:pPr>
        <w:rPr>
          <w:ins w:id="549" w:author="Bhatt, Pratik R" w:date="2015-12-18T10:26:00Z"/>
          <w:rFonts w:ascii="Calibri" w:hAnsi="Calibri"/>
          <w:sz w:val="22"/>
        </w:rPr>
      </w:pPr>
    </w:p>
    <w:p w14:paraId="1FE9FCFD" w14:textId="77777777" w:rsidR="00966E10" w:rsidRPr="00D877D4" w:rsidRDefault="00966E10" w:rsidP="00966E10">
      <w:pPr>
        <w:rPr>
          <w:ins w:id="550" w:author="Bhatt, Pratik R" w:date="2015-12-18T10:26:00Z"/>
          <w:rFonts w:ascii="Calibri" w:hAnsi="Calibri"/>
          <w:sz w:val="22"/>
        </w:rPr>
      </w:pPr>
      <w:ins w:id="551" w:author="Bhatt, Pratik R" w:date="2015-12-18T10:26:00Z">
        <w:r w:rsidRPr="00D877D4">
          <w:rPr>
            <w:rFonts w:ascii="Calibri" w:hAnsi="Calibri"/>
            <w:sz w:val="22"/>
          </w:rPr>
          <w:t>IPToolDataExtras::import_files("clk_inst_vc",\%ToolConfig_ips);</w:t>
        </w:r>
      </w:ins>
    </w:p>
    <w:p w14:paraId="6E9B2962" w14:textId="77777777" w:rsidR="00966E10" w:rsidRDefault="00966E10" w:rsidP="00966E10">
      <w:pPr>
        <w:pStyle w:val="BodyText"/>
        <w:spacing w:before="0" w:after="0"/>
        <w:rPr>
          <w:ins w:id="552" w:author="Bhatt, Pratik R" w:date="2015-12-18T10:27:00Z"/>
        </w:rPr>
      </w:pPr>
    </w:p>
    <w:p w14:paraId="273A09EF" w14:textId="0E894660" w:rsidR="009D5E8A" w:rsidRPr="009D5E8A" w:rsidRDefault="009D5E8A" w:rsidP="00966E10">
      <w:pPr>
        <w:pStyle w:val="BodyText"/>
        <w:spacing w:before="0" w:after="0"/>
        <w:rPr>
          <w:ins w:id="553" w:author="Bhatt, Pratik R" w:date="2015-12-18T10:29:00Z"/>
          <w:rFonts w:ascii="Calibri" w:hAnsi="Calibri"/>
          <w:b/>
          <w:i/>
          <w:sz w:val="22"/>
          <w:rPrChange w:id="554" w:author="Bhatt, Pratik R" w:date="2015-12-18T10:31:00Z">
            <w:rPr>
              <w:ins w:id="555" w:author="Bhatt, Pratik R" w:date="2015-12-18T10:29:00Z"/>
              <w:rFonts w:ascii="Calibri" w:hAnsi="Calibri"/>
              <w:sz w:val="22"/>
            </w:rPr>
          </w:rPrChange>
        </w:rPr>
      </w:pPr>
      <w:ins w:id="556" w:author="Bhatt, Pratik R" w:date="2015-12-18T10:31:00Z">
        <w:r w:rsidRPr="009D5E8A">
          <w:rPr>
            <w:b/>
            <w:i/>
            <w:sz w:val="22"/>
            <w:szCs w:val="22"/>
            <w:rPrChange w:id="557" w:author="Bhatt, Pratik R" w:date="2015-12-18T10:31:00Z">
              <w:rPr/>
            </w:rPrChange>
          </w:rPr>
          <w:t>Note:</w:t>
        </w:r>
        <w:r>
          <w:t xml:space="preserve">  </w:t>
        </w:r>
      </w:ins>
      <w:ins w:id="558" w:author="Bhatt, Pratik R" w:date="2015-12-18T10:29:00Z">
        <w:r>
          <w:t xml:space="preserve"> </w:t>
        </w:r>
        <w:r w:rsidRPr="009D5E8A">
          <w:rPr>
            <w:rFonts w:ascii="Calibri" w:hAnsi="Calibri"/>
            <w:b/>
            <w:i/>
            <w:sz w:val="22"/>
            <w:rPrChange w:id="559" w:author="Bhatt, Pratik R" w:date="2015-12-18T10:31:00Z">
              <w:rPr>
                <w:rFonts w:ascii="Calibri" w:hAnsi="Calibri"/>
                <w:sz w:val="22"/>
                <w:highlight w:val="yellow"/>
              </w:rPr>
            </w:rPrChange>
          </w:rPr>
          <w:t>globalclk-srvr10nm-15ww50d</w:t>
        </w:r>
        <w:r w:rsidRPr="009D5E8A">
          <w:rPr>
            <w:b/>
            <w:i/>
            <w:rPrChange w:id="560" w:author="Bhatt, Pratik R" w:date="2015-12-18T10:31:00Z">
              <w:rPr/>
            </w:rPrChange>
          </w:rPr>
          <w:t xml:space="preserve">   </w:t>
        </w:r>
        <w:r w:rsidRPr="009D5E8A">
          <w:rPr>
            <w:b/>
            <w:i/>
            <w:color w:val="FF0000"/>
            <w:rPrChange w:id="561" w:author="Bhatt, Pratik R" w:date="2015-12-18T10:31:00Z">
              <w:rPr/>
            </w:rPrChange>
          </w:rPr>
          <w:t xml:space="preserve">is 0p5 released version. </w:t>
        </w:r>
      </w:ins>
      <w:ins w:id="562" w:author="Bhatt, Pratik R" w:date="2015-12-18T10:27:00Z">
        <w:r w:rsidRPr="009D5E8A">
          <w:rPr>
            <w:b/>
            <w:i/>
            <w:color w:val="FF0000"/>
            <w:rPrChange w:id="563" w:author="Bhatt, Pratik R" w:date="2015-12-18T10:31:00Z">
              <w:rPr/>
            </w:rPrChange>
          </w:rPr>
          <w:t xml:space="preserve">It is receomned to check with </w:t>
        </w:r>
      </w:ins>
      <w:ins w:id="564" w:author="Bhatt, Pratik R" w:date="2015-12-18T10:33:00Z">
        <w:r w:rsidR="00353FD7">
          <w:rPr>
            <w:b/>
            <w:i/>
            <w:color w:val="FF0000"/>
          </w:rPr>
          <w:t xml:space="preserve">clk_iinst </w:t>
        </w:r>
      </w:ins>
      <w:ins w:id="565" w:author="Bhatt, Pratik R" w:date="2015-12-18T10:28:00Z">
        <w:r w:rsidR="00353FD7" w:rsidRPr="00353FD7">
          <w:rPr>
            <w:b/>
            <w:i/>
            <w:color w:val="FF0000"/>
          </w:rPr>
          <w:t>IP owner</w:t>
        </w:r>
        <w:r w:rsidRPr="009D5E8A">
          <w:rPr>
            <w:b/>
            <w:i/>
            <w:color w:val="FF0000"/>
            <w:rPrChange w:id="566" w:author="Bhatt, Pratik R" w:date="2015-12-18T10:31:00Z">
              <w:rPr/>
            </w:rPrChange>
          </w:rPr>
          <w:t xml:space="preserve"> to use any version later than </w:t>
        </w:r>
        <w:r w:rsidRPr="009D5E8A">
          <w:rPr>
            <w:rFonts w:ascii="Calibri" w:hAnsi="Calibri"/>
            <w:b/>
            <w:i/>
            <w:sz w:val="22"/>
            <w:rPrChange w:id="567" w:author="Bhatt, Pratik R" w:date="2015-12-18T10:31:00Z">
              <w:rPr>
                <w:rFonts w:ascii="Calibri" w:hAnsi="Calibri"/>
                <w:sz w:val="22"/>
                <w:highlight w:val="yellow"/>
              </w:rPr>
            </w:rPrChange>
          </w:rPr>
          <w:t>15ww50d</w:t>
        </w:r>
      </w:ins>
      <w:ins w:id="568" w:author="Bhatt, Pratik R" w:date="2015-12-18T10:29:00Z">
        <w:r w:rsidRPr="009D5E8A">
          <w:rPr>
            <w:rFonts w:ascii="Calibri" w:hAnsi="Calibri"/>
            <w:b/>
            <w:i/>
            <w:sz w:val="22"/>
            <w:rPrChange w:id="569" w:author="Bhatt, Pratik R" w:date="2015-12-18T10:31:00Z">
              <w:rPr>
                <w:rFonts w:ascii="Calibri" w:hAnsi="Calibri"/>
                <w:sz w:val="22"/>
              </w:rPr>
            </w:rPrChange>
          </w:rPr>
          <w:t>.</w:t>
        </w:r>
      </w:ins>
    </w:p>
    <w:p w14:paraId="10AB9E47" w14:textId="77777777" w:rsidR="009D5E8A" w:rsidRDefault="009D5E8A" w:rsidP="00966E10">
      <w:pPr>
        <w:pStyle w:val="BodyText"/>
        <w:spacing w:before="0" w:after="0"/>
        <w:rPr>
          <w:ins w:id="570" w:author="Bhatt, Pratik R" w:date="2015-12-21T11:05:00Z"/>
        </w:rPr>
      </w:pPr>
    </w:p>
    <w:p w14:paraId="17FF45D0" w14:textId="77777777" w:rsidR="00DA772E" w:rsidRDefault="00DA772E" w:rsidP="00DA772E">
      <w:pPr>
        <w:pStyle w:val="ListParagraph"/>
        <w:numPr>
          <w:ilvl w:val="0"/>
          <w:numId w:val="36"/>
        </w:numPr>
        <w:rPr>
          <w:ins w:id="571" w:author="Bhatt, Pratik R" w:date="2015-12-21T11:05:00Z"/>
          <w:rFonts w:ascii="Calibri" w:hAnsi="Calibri"/>
          <w:sz w:val="22"/>
        </w:rPr>
      </w:pPr>
      <w:ins w:id="572" w:author="Bhatt, Pratik R" w:date="2015-12-21T11:05:00Z">
        <w:r w:rsidRPr="00D877D4">
          <w:rPr>
            <w:rFonts w:ascii="Calibri" w:hAnsi="Calibri"/>
            <w:sz w:val="22"/>
          </w:rPr>
          <w:t xml:space="preserve">add val scope “clk_inst_vc”  </w:t>
        </w:r>
      </w:ins>
    </w:p>
    <w:p w14:paraId="48C95B06" w14:textId="77777777" w:rsidR="00DA772E" w:rsidRPr="00D877D4" w:rsidRDefault="00DA772E" w:rsidP="00DA772E">
      <w:pPr>
        <w:pStyle w:val="ListParagraph"/>
        <w:rPr>
          <w:ins w:id="573" w:author="Bhatt, Pratik R" w:date="2015-12-21T11:05:00Z"/>
          <w:rFonts w:ascii="Calibri" w:hAnsi="Calibri"/>
          <w:sz w:val="22"/>
        </w:rPr>
        <w:pPrChange w:id="574" w:author="Bhatt, Pratik R" w:date="2015-12-21T11:06:00Z">
          <w:pPr>
            <w:pStyle w:val="ListParagraph"/>
            <w:numPr>
              <w:numId w:val="36"/>
            </w:numPr>
            <w:ind w:hanging="360"/>
          </w:pPr>
        </w:pPrChange>
      </w:pPr>
    </w:p>
    <w:p w14:paraId="4988966A" w14:textId="77777777" w:rsidR="00DA772E" w:rsidRDefault="00DA772E" w:rsidP="00966E10">
      <w:pPr>
        <w:pStyle w:val="BodyText"/>
        <w:spacing w:before="0" w:after="0"/>
        <w:rPr>
          <w:ins w:id="575" w:author="Bhatt, Pratik R" w:date="2015-12-18T10:26:00Z"/>
        </w:rPr>
      </w:pPr>
    </w:p>
    <w:p w14:paraId="518F8CA3" w14:textId="6DFFBF25" w:rsidR="00966E10" w:rsidRPr="00966E10" w:rsidRDefault="00966E10" w:rsidP="00966E10">
      <w:pPr>
        <w:rPr>
          <w:ins w:id="576" w:author="Bhatt, Pratik R" w:date="2015-12-18T10:26:00Z"/>
          <w:rFonts w:ascii="Calibri" w:hAnsi="Calibri"/>
          <w:b/>
          <w:bCs/>
          <w:i/>
          <w:iCs/>
          <w:color w:val="000000"/>
          <w:sz w:val="22"/>
        </w:rPr>
      </w:pPr>
      <w:ins w:id="577" w:author="Bhatt, Pratik R" w:date="2015-12-18T10:26:00Z">
        <w:r w:rsidRPr="00966E10">
          <w:rPr>
            <w:b/>
            <w:i/>
            <w:rPrChange w:id="578" w:author="Bhatt, Pratik R" w:date="2015-12-18T10:26:00Z">
              <w:rPr/>
            </w:rPrChange>
          </w:rPr>
          <w:t xml:space="preserve">2. </w:t>
        </w:r>
      </w:ins>
      <w:ins w:id="579" w:author="Bhatt, Pratik R" w:date="2015-12-18T10:27:00Z">
        <w:r>
          <w:rPr>
            <w:b/>
            <w:i/>
          </w:rPr>
          <w:t xml:space="preserve"> </w:t>
        </w:r>
        <w:r w:rsidRPr="00DA772E">
          <w:rPr>
            <w:b/>
            <w:i/>
            <w:szCs w:val="18"/>
          </w:rPr>
          <w:t>$MODEL_ROOT/</w:t>
        </w:r>
      </w:ins>
      <w:ins w:id="580" w:author="Bhatt, Pratik R" w:date="2015-12-18T10:26:00Z">
        <w:r w:rsidR="00DA772E" w:rsidRPr="00DA772E">
          <w:rPr>
            <w:b/>
            <w:bCs/>
            <w:i/>
            <w:iCs/>
            <w:color w:val="000000"/>
            <w:szCs w:val="18"/>
          </w:rPr>
          <w:t>Cfg/&lt;IP&gt;</w:t>
        </w:r>
        <w:bookmarkStart w:id="581" w:name="_GoBack"/>
        <w:bookmarkEnd w:id="581"/>
        <w:r w:rsidRPr="00DA772E">
          <w:rPr>
            <w:b/>
            <w:bCs/>
            <w:i/>
            <w:iCs/>
            <w:color w:val="000000"/>
            <w:szCs w:val="18"/>
            <w:rPrChange w:id="582" w:author="Bhatt, Pratik R" w:date="2015-12-21T11:05:00Z">
              <w:rPr>
                <w:rFonts w:ascii="Calibri" w:hAnsi="Calibri"/>
                <w:b/>
                <w:bCs/>
                <w:i/>
                <w:iCs/>
                <w:color w:val="000000"/>
                <w:sz w:val="22"/>
              </w:rPr>
            </w:rPrChange>
          </w:rPr>
          <w:t>_integ.udf</w:t>
        </w:r>
      </w:ins>
    </w:p>
    <w:p w14:paraId="0B1322C2" w14:textId="77777777" w:rsidR="00966E10" w:rsidRDefault="00966E10" w:rsidP="00966E10">
      <w:pPr>
        <w:rPr>
          <w:ins w:id="583" w:author="Bhatt, Pratik R" w:date="2015-12-18T10:26:00Z"/>
          <w:rFonts w:ascii="Calibri" w:hAnsi="Calibri"/>
          <w:b/>
          <w:bCs/>
          <w:i/>
          <w:iCs/>
          <w:color w:val="000000"/>
          <w:sz w:val="22"/>
        </w:rPr>
      </w:pPr>
    </w:p>
    <w:p w14:paraId="5D14C14D" w14:textId="77777777" w:rsidR="00966E10" w:rsidRPr="00D877D4" w:rsidRDefault="00966E10" w:rsidP="00966E10">
      <w:pPr>
        <w:rPr>
          <w:ins w:id="584" w:author="Bhatt, Pratik R" w:date="2015-12-18T10:26:00Z"/>
          <w:rFonts w:ascii="Calibri" w:hAnsi="Calibri"/>
          <w:sz w:val="22"/>
        </w:rPr>
      </w:pPr>
    </w:p>
    <w:p w14:paraId="00489A24" w14:textId="77777777" w:rsidR="00966E10" w:rsidRPr="00D877D4" w:rsidRDefault="00966E10" w:rsidP="00966E10">
      <w:pPr>
        <w:pStyle w:val="ListParagraph"/>
        <w:numPr>
          <w:ilvl w:val="0"/>
          <w:numId w:val="36"/>
        </w:numPr>
        <w:rPr>
          <w:ins w:id="585" w:author="Bhatt, Pratik R" w:date="2015-12-18T10:26:00Z"/>
          <w:rFonts w:ascii="Calibri" w:hAnsi="Calibri"/>
          <w:sz w:val="22"/>
        </w:rPr>
      </w:pPr>
      <w:ins w:id="586" w:author="Bhatt, Pratik R" w:date="2015-12-18T10:26:00Z">
        <w:r w:rsidRPr="00D877D4">
          <w:rPr>
            <w:rFonts w:ascii="Calibri" w:hAnsi="Calibri"/>
            <w:sz w:val="22"/>
          </w:rPr>
          <w:t xml:space="preserve">add  "clk_inst_vc:cfg/clk_inst_vc_hdl.udf", </w:t>
        </w:r>
      </w:ins>
    </w:p>
    <w:p w14:paraId="15769B67" w14:textId="77777777" w:rsidR="00966E10" w:rsidRPr="00353FD7" w:rsidRDefault="00966E10">
      <w:pPr>
        <w:pStyle w:val="BodyText"/>
        <w:rPr>
          <w:ins w:id="587" w:author="Bhatt, Pratik R" w:date="2015-12-18T10:25:00Z"/>
        </w:rPr>
        <w:pPrChange w:id="588" w:author="Bhatt, Pratik R" w:date="2015-12-18T10:26:00Z">
          <w:pPr>
            <w:pStyle w:val="Heading2"/>
          </w:pPr>
        </w:pPrChange>
      </w:pPr>
    </w:p>
    <w:p w14:paraId="5FCCCF63" w14:textId="3DC58DB5" w:rsidR="00943080" w:rsidRDefault="003F6C6F">
      <w:pPr>
        <w:pStyle w:val="Heading2"/>
        <w:numPr>
          <w:ilvl w:val="0"/>
          <w:numId w:val="0"/>
        </w:numPr>
        <w:ind w:left="360"/>
        <w:pPrChange w:id="589" w:author="Bhatt, Pratik R" w:date="2015-12-18T10:25:00Z">
          <w:pPr>
            <w:pStyle w:val="Heading2"/>
          </w:pPr>
        </w:pPrChange>
      </w:pPr>
      <w:del w:id="590" w:author="Bhatt, Pratik R" w:date="2015-12-18T10:25:00Z">
        <w:r w:rsidDel="00966E10">
          <w:delText>Sub IP</w:delText>
        </w:r>
      </w:del>
      <w:bookmarkEnd w:id="515"/>
    </w:p>
    <w:p w14:paraId="5D211F5E" w14:textId="245CF713" w:rsidR="00142AE7" w:rsidRPr="00943080" w:rsidDel="00966E10" w:rsidRDefault="00871335" w:rsidP="00C04B88">
      <w:pPr>
        <w:pStyle w:val="BodyText"/>
        <w:rPr>
          <w:del w:id="591" w:author="Bhatt, Pratik R" w:date="2015-12-18T10:25:00Z"/>
        </w:rPr>
      </w:pPr>
      <w:del w:id="592" w:author="Bhatt, Pratik R" w:date="2015-12-18T10:25:00Z">
        <w:r w:rsidDel="00966E10">
          <w:delText>Not applicable</w:delText>
        </w:r>
      </w:del>
    </w:p>
    <w:p w14:paraId="5FCCCF65" w14:textId="77777777" w:rsidR="00251046" w:rsidRPr="00344EB9" w:rsidRDefault="00251046" w:rsidP="00344EB9">
      <w:pPr>
        <w:pStyle w:val="Heading2"/>
      </w:pPr>
      <w:bookmarkStart w:id="593" w:name="_Toc425848173"/>
      <w:r w:rsidRPr="00344EB9">
        <w:t>Integrity Checks for Standalone IP</w:t>
      </w:r>
      <w:bookmarkEnd w:id="516"/>
      <w:bookmarkEnd w:id="517"/>
      <w:bookmarkEnd w:id="518"/>
      <w:bookmarkEnd w:id="519"/>
      <w:bookmarkEnd w:id="520"/>
      <w:bookmarkEnd w:id="521"/>
      <w:bookmarkEnd w:id="522"/>
      <w:bookmarkEnd w:id="523"/>
      <w:bookmarkEnd w:id="593"/>
    </w:p>
    <w:p w14:paraId="5FCCCF66" w14:textId="0748583C" w:rsidR="00251046" w:rsidRDefault="001358DC" w:rsidP="00251046">
      <w:pPr>
        <w:pStyle w:val="BodyText"/>
      </w:pPr>
      <w:r>
        <w:t xml:space="preserve">Following are steps for running standalone integrity checks of this IP. It is assumed that the environment variable </w:t>
      </w:r>
      <w:r w:rsidRPr="008121D1">
        <w:rPr>
          <w:rStyle w:val="Filename"/>
        </w:rPr>
        <w:t>IP_ROOT</w:t>
      </w:r>
      <w:r>
        <w:t xml:space="preserve"> is set t</w:t>
      </w:r>
      <w:r w:rsidR="003F6C6F">
        <w:t>o the path of the IP collateral</w:t>
      </w:r>
      <w:r>
        <w:t>.</w:t>
      </w:r>
    </w:p>
    <w:p w14:paraId="5FCCCF68" w14:textId="77777777" w:rsidR="00251046" w:rsidRDefault="00251046" w:rsidP="007B4BFF">
      <w:pPr>
        <w:pStyle w:val="List"/>
        <w:numPr>
          <w:ilvl w:val="0"/>
          <w:numId w:val="1"/>
        </w:numPr>
      </w:pPr>
      <w:r>
        <w:t>Run the environment script:</w:t>
      </w:r>
    </w:p>
    <w:p w14:paraId="4C6A9AAB" w14:textId="13C818E3" w:rsidR="00DB7DD8" w:rsidRPr="00524F62" w:rsidRDefault="00524F62" w:rsidP="00524F62">
      <w:pPr>
        <w:pStyle w:val="List"/>
        <w:numPr>
          <w:ilvl w:val="0"/>
          <w:numId w:val="0"/>
        </w:numPr>
        <w:ind w:left="360"/>
      </w:pPr>
      <w:r>
        <w:t>Not applicable</w:t>
      </w:r>
    </w:p>
    <w:p w14:paraId="5FCCCF6C" w14:textId="77777777" w:rsidR="00251046" w:rsidRDefault="00251046" w:rsidP="007B4BFF">
      <w:pPr>
        <w:pStyle w:val="List"/>
        <w:numPr>
          <w:ilvl w:val="0"/>
          <w:numId w:val="1"/>
        </w:numPr>
      </w:pPr>
      <w:r>
        <w:t>Run Lintra:</w:t>
      </w:r>
    </w:p>
    <w:p w14:paraId="1602ADB6" w14:textId="77777777" w:rsidR="00524F62" w:rsidRDefault="00524F62" w:rsidP="00524F62">
      <w:pPr>
        <w:pStyle w:val="List"/>
        <w:numPr>
          <w:ilvl w:val="0"/>
          <w:numId w:val="0"/>
        </w:numPr>
        <w:ind w:left="360"/>
      </w:pPr>
      <w:r>
        <w:lastRenderedPageBreak/>
        <w:t>Not applicable</w:t>
      </w:r>
    </w:p>
    <w:p w14:paraId="3FA5442E" w14:textId="52AC056A" w:rsidR="00524F62" w:rsidRDefault="00251046" w:rsidP="00524F62">
      <w:pPr>
        <w:pStyle w:val="List"/>
        <w:numPr>
          <w:ilvl w:val="0"/>
          <w:numId w:val="1"/>
        </w:numPr>
        <w:rPr>
          <w:ins w:id="594" w:author="Bhatt, Pratik R" w:date="2015-12-18T10:25:00Z"/>
        </w:rPr>
      </w:pPr>
      <w:r w:rsidRPr="00177EFD">
        <w:t>Compile</w:t>
      </w:r>
      <w:r>
        <w:t xml:space="preserve"> </w:t>
      </w:r>
      <w:r w:rsidRPr="00B45AAA">
        <w:t>the</w:t>
      </w:r>
      <w:r>
        <w:t xml:space="preserve"> model:</w:t>
      </w:r>
      <w:r w:rsidR="00545B08">
        <w:br/>
      </w:r>
      <w:r w:rsidR="00545B08">
        <w:br/>
      </w:r>
      <w:r w:rsidR="00524F62">
        <w:t>Not applicable</w:t>
      </w:r>
    </w:p>
    <w:p w14:paraId="24393BFB" w14:textId="77777777" w:rsidR="00966E10" w:rsidRPr="00524F62" w:rsidRDefault="00966E10" w:rsidP="00524F62">
      <w:pPr>
        <w:pStyle w:val="List"/>
        <w:numPr>
          <w:ilvl w:val="0"/>
          <w:numId w:val="1"/>
        </w:numPr>
      </w:pPr>
    </w:p>
    <w:p w14:paraId="0DDDD610" w14:textId="77777777" w:rsidR="00545566" w:rsidRDefault="00545566" w:rsidP="00545566">
      <w:pPr>
        <w:pStyle w:val="Heading1"/>
      </w:pPr>
      <w:bookmarkStart w:id="595" w:name="_Toc299025142"/>
      <w:bookmarkStart w:id="596" w:name="_Toc299031453"/>
      <w:bookmarkStart w:id="597" w:name="_Toc300262181"/>
      <w:bookmarkStart w:id="598" w:name="_Toc301871700"/>
      <w:bookmarkStart w:id="599" w:name="_Toc300262205"/>
      <w:r>
        <w:lastRenderedPageBreak/>
        <w:tab/>
      </w:r>
      <w:bookmarkStart w:id="600" w:name="_Toc425848174"/>
      <w:r w:rsidRPr="001C362B">
        <w:t>Quick</w:t>
      </w:r>
      <w:r>
        <w:t xml:space="preserve"> </w:t>
      </w:r>
      <w:r w:rsidRPr="00ED7A45">
        <w:t>Start</w:t>
      </w:r>
      <w:bookmarkEnd w:id="600"/>
    </w:p>
    <w:p w14:paraId="0F5C2FF3" w14:textId="77777777" w:rsidR="00257D4A" w:rsidRPr="00344EB9" w:rsidRDefault="00257D4A" w:rsidP="00257D4A">
      <w:pPr>
        <w:pStyle w:val="Heading2"/>
      </w:pPr>
      <w:bookmarkStart w:id="601" w:name="_Toc425848175"/>
      <w:r w:rsidRPr="00344EB9">
        <w:t>IP Block Diagram</w:t>
      </w:r>
      <w:bookmarkEnd w:id="601"/>
    </w:p>
    <w:p w14:paraId="15BEBABA" w14:textId="77777777" w:rsidR="00514039" w:rsidRDefault="00514039" w:rsidP="00514039">
      <w:r>
        <w:t>Clk_inst is a behavioral block that supplies clocks and usync signals to the DUT compliant with 10nm products.</w:t>
      </w:r>
    </w:p>
    <w:p w14:paraId="3F4DBAEC" w14:textId="20E5376C" w:rsidR="005972C6" w:rsidRDefault="005972C6" w:rsidP="00514039"/>
    <w:p w14:paraId="66B34883" w14:textId="56DFF875" w:rsidR="008958CD" w:rsidRDefault="00F02960" w:rsidP="00514039">
      <w:r>
        <w:object w:dxaOrig="8341" w:dyaOrig="7981" w14:anchorId="45EF7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396pt" o:ole="">
            <v:imagedata r:id="rId12" o:title=""/>
          </v:shape>
          <o:OLEObject Type="Embed" ProgID="Visio.Drawing.15" ShapeID="_x0000_i1025" DrawAspect="Content" ObjectID="_1512201184" r:id="rId13"/>
        </w:object>
      </w:r>
    </w:p>
    <w:p w14:paraId="174E49CD" w14:textId="61BFEAF0" w:rsidR="00C978C6" w:rsidRDefault="00C978C6" w:rsidP="00257D4A">
      <w:pPr>
        <w:pStyle w:val="Gaps"/>
      </w:pPr>
    </w:p>
    <w:p w14:paraId="76EFDBEF" w14:textId="77777777" w:rsidR="00257D4A" w:rsidRDefault="00257D4A" w:rsidP="00257D4A">
      <w:pPr>
        <w:pStyle w:val="Heading2"/>
      </w:pPr>
      <w:bookmarkStart w:id="602" w:name="_Toc425848176"/>
      <w:r w:rsidRPr="00344EB9">
        <w:t>Functional Top-Level Signals</w:t>
      </w:r>
      <w:bookmarkEnd w:id="602"/>
    </w:p>
    <w:p w14:paraId="3DA777AB" w14:textId="273A319A" w:rsidR="009701E1" w:rsidRDefault="009701E1" w:rsidP="009701E1">
      <w:pPr>
        <w:pStyle w:val="BodyText"/>
      </w:pPr>
      <w:r>
        <w:t>Clk_inst generates the following clocks:</w:t>
      </w:r>
    </w:p>
    <w:p w14:paraId="7763ED7F" w14:textId="56CF4CD4" w:rsidR="009701E1" w:rsidRDefault="009701E1" w:rsidP="009701E1">
      <w:pPr>
        <w:pStyle w:val="ListParagraph"/>
        <w:numPr>
          <w:ilvl w:val="1"/>
          <w:numId w:val="32"/>
        </w:numPr>
        <w:ind w:left="360"/>
      </w:pPr>
      <w:r>
        <w:t>x1clk and x1clk_usync</w:t>
      </w:r>
    </w:p>
    <w:p w14:paraId="14CA7886" w14:textId="05F36456" w:rsidR="009701E1" w:rsidRDefault="009701E1" w:rsidP="009701E1">
      <w:pPr>
        <w:pStyle w:val="ListParagraph"/>
        <w:ind w:left="360"/>
      </w:pPr>
      <w:r>
        <w:t>A programmable 100MHz clk is generated with a period of (10</w:t>
      </w:r>
      <w:r w:rsidRPr="00F01A5F">
        <w:rPr>
          <w:vertAlign w:val="superscript"/>
        </w:rPr>
        <w:t>7</w:t>
      </w:r>
      <w:r>
        <w:t>/ratio) x 100 fs or 10</w:t>
      </w:r>
      <w:r w:rsidRPr="00F01A5F">
        <w:rPr>
          <w:vertAlign w:val="superscript"/>
        </w:rPr>
        <w:t>4</w:t>
      </w:r>
      <w:r>
        <w:t xml:space="preserve"> ps, where ratio is internally set to 100.  This should not be changed.  This clock is also assigned to:</w:t>
      </w:r>
    </w:p>
    <w:p w14:paraId="2E86D703" w14:textId="17CB873A" w:rsidR="009701E1" w:rsidRDefault="009701E1" w:rsidP="009701E1">
      <w:pPr>
        <w:pStyle w:val="ListParagraph"/>
        <w:ind w:left="360"/>
      </w:pPr>
      <w:r>
        <w:tab/>
        <w:t>Bclk_p = x1clk</w:t>
      </w:r>
    </w:p>
    <w:p w14:paraId="390A01FD" w14:textId="1E9D68D5" w:rsidR="009701E1" w:rsidRDefault="009701E1" w:rsidP="009701E1">
      <w:pPr>
        <w:pStyle w:val="ListParagraph"/>
        <w:ind w:left="360"/>
      </w:pPr>
      <w:r>
        <w:lastRenderedPageBreak/>
        <w:tab/>
        <w:t>Bclk_n = ~x1clk</w:t>
      </w:r>
    </w:p>
    <w:p w14:paraId="760F795C" w14:textId="300C47CD" w:rsidR="009701E1" w:rsidRDefault="009701E1" w:rsidP="009701E1">
      <w:pPr>
        <w:pStyle w:val="ListParagraph"/>
        <w:ind w:left="360"/>
      </w:pPr>
      <w:r>
        <w:tab/>
        <w:t>refclk = x1clk</w:t>
      </w:r>
    </w:p>
    <w:p w14:paraId="622B4303" w14:textId="69E9B110" w:rsidR="009701E1" w:rsidRDefault="009701E1" w:rsidP="009701E1">
      <w:pPr>
        <w:pStyle w:val="ListParagraph"/>
        <w:ind w:left="360"/>
      </w:pPr>
      <w:r>
        <w:tab/>
        <w:t>ClkRefX1H = x1clk</w:t>
      </w:r>
    </w:p>
    <w:p w14:paraId="2C57EC62" w14:textId="77777777" w:rsidR="009701E1" w:rsidRDefault="009701E1" w:rsidP="009701E1">
      <w:pPr>
        <w:pStyle w:val="ListParagraph"/>
        <w:ind w:left="360"/>
      </w:pPr>
    </w:p>
    <w:p w14:paraId="0972855C" w14:textId="4BC2F038" w:rsidR="009701E1" w:rsidRDefault="009701E1" w:rsidP="009701E1">
      <w:pPr>
        <w:pStyle w:val="ListParagraph"/>
        <w:numPr>
          <w:ilvl w:val="1"/>
          <w:numId w:val="32"/>
        </w:numPr>
        <w:ind w:left="360"/>
      </w:pPr>
      <w:r>
        <w:t>x3clk and x3clk_usync</w:t>
      </w:r>
    </w:p>
    <w:p w14:paraId="0972E31B" w14:textId="73BF627D" w:rsidR="009701E1" w:rsidRDefault="009701E1" w:rsidP="009701E1">
      <w:pPr>
        <w:pStyle w:val="ListParagraph"/>
        <w:ind w:left="0" w:firstLine="360"/>
      </w:pPr>
      <w:r>
        <w:t>This clock is not programmable and is fixed at a 7.5ns period or 133.3333MHz</w:t>
      </w:r>
    </w:p>
    <w:p w14:paraId="335A50E6" w14:textId="373F901F" w:rsidR="002E2BD7" w:rsidRDefault="009701E1" w:rsidP="002E2BD7">
      <w:pPr>
        <w:pStyle w:val="ListParagraph"/>
        <w:numPr>
          <w:ilvl w:val="1"/>
          <w:numId w:val="32"/>
        </w:numPr>
        <w:ind w:left="360"/>
      </w:pPr>
      <w:r>
        <w:t xml:space="preserve">xclk[X] and xclk_usync[X] </w:t>
      </w:r>
    </w:p>
    <w:p w14:paraId="1B1246FE" w14:textId="6088F1D7" w:rsidR="009701E1" w:rsidRDefault="009701E1" w:rsidP="002E2BD7">
      <w:pPr>
        <w:pStyle w:val="BodyText"/>
        <w:ind w:left="360"/>
      </w:pPr>
      <w:r>
        <w:t>A programmable number of clkgen blocks can be instantiated.  Each instantiation will accept an input ratio and supply a clk and usync output.  By default three clocks are generated:</w:t>
      </w:r>
    </w:p>
    <w:p w14:paraId="614A7D5A" w14:textId="77777777" w:rsidR="009701E1" w:rsidRDefault="009701E1" w:rsidP="009701E1">
      <w:pPr>
        <w:pStyle w:val="ListParagraph"/>
      </w:pPr>
      <w:r>
        <w:t>parameter          NUM_CLKS = 3</w:t>
      </w:r>
    </w:p>
    <w:p w14:paraId="01B7C828" w14:textId="77777777" w:rsidR="009701E1" w:rsidRDefault="009701E1" w:rsidP="009701E1">
      <w:pPr>
        <w:ind w:firstLine="720"/>
      </w:pPr>
      <w:r>
        <w:t>parameter [7:0] RATIO[NUM_CLKS-1:0] = ‘{8’d12,8’d8, 8’d4};</w:t>
      </w:r>
    </w:p>
    <w:p w14:paraId="02864D93" w14:textId="77777777" w:rsidR="009701E1" w:rsidRDefault="009701E1" w:rsidP="009701E1">
      <w:pPr>
        <w:ind w:firstLine="720"/>
      </w:pPr>
      <w:r>
        <w:t>logic [NUM_CLKS-1:0] enable = {NUM_CLKS{1’b1}};</w:t>
      </w:r>
    </w:p>
    <w:p w14:paraId="755AA5DE" w14:textId="77777777" w:rsidR="009701E1" w:rsidRDefault="009701E1" w:rsidP="009701E1">
      <w:pPr>
        <w:ind w:firstLine="720"/>
      </w:pPr>
      <w:r>
        <w:t>logic [NUM_CLKS-1:0] xclk;</w:t>
      </w:r>
    </w:p>
    <w:p w14:paraId="319A1F98" w14:textId="77777777" w:rsidR="009701E1" w:rsidRDefault="009701E1" w:rsidP="009701E1">
      <w:pPr>
        <w:ind w:firstLine="720"/>
      </w:pPr>
      <w:r>
        <w:t>logic [NUM_CLKS-1:0] xclk_usync;</w:t>
      </w:r>
    </w:p>
    <w:p w14:paraId="00F9D85E" w14:textId="77777777" w:rsidR="009701E1" w:rsidRDefault="009701E1" w:rsidP="009701E1">
      <w:pPr>
        <w:ind w:firstLine="720"/>
      </w:pPr>
    </w:p>
    <w:p w14:paraId="0BEE3351" w14:textId="77777777" w:rsidR="009701E1" w:rsidRDefault="009701E1" w:rsidP="009701E1">
      <w:pPr>
        <w:ind w:firstLine="720"/>
      </w:pPr>
    </w:p>
    <w:tbl>
      <w:tblPr>
        <w:tblStyle w:val="TableGrid"/>
        <w:tblW w:w="0" w:type="auto"/>
        <w:jc w:val="center"/>
        <w:tblLook w:val="04A0" w:firstRow="1" w:lastRow="0" w:firstColumn="1" w:lastColumn="0" w:noHBand="0" w:noVBand="1"/>
      </w:tblPr>
      <w:tblGrid>
        <w:gridCol w:w="1260"/>
        <w:gridCol w:w="1260"/>
        <w:gridCol w:w="1440"/>
      </w:tblGrid>
      <w:tr w:rsidR="009701E1" w14:paraId="604D9812" w14:textId="77777777" w:rsidTr="009701E1">
        <w:trPr>
          <w:jc w:val="center"/>
        </w:trPr>
        <w:tc>
          <w:tcPr>
            <w:tcW w:w="1260" w:type="dxa"/>
          </w:tcPr>
          <w:p w14:paraId="3E5231FB" w14:textId="6C424105" w:rsidR="009701E1" w:rsidRDefault="009701E1" w:rsidP="00111F82">
            <w:r>
              <w:t>X</w:t>
            </w:r>
          </w:p>
        </w:tc>
        <w:tc>
          <w:tcPr>
            <w:tcW w:w="1260" w:type="dxa"/>
          </w:tcPr>
          <w:p w14:paraId="725434A9" w14:textId="77777777" w:rsidR="009701E1" w:rsidRDefault="009701E1" w:rsidP="00111F82">
            <w:r>
              <w:t>RATIO</w:t>
            </w:r>
          </w:p>
        </w:tc>
        <w:tc>
          <w:tcPr>
            <w:tcW w:w="1440" w:type="dxa"/>
          </w:tcPr>
          <w:p w14:paraId="2375265E" w14:textId="77777777" w:rsidR="009701E1" w:rsidRDefault="009701E1" w:rsidP="00111F82">
            <w:r>
              <w:t>CLK FREQ</w:t>
            </w:r>
          </w:p>
        </w:tc>
      </w:tr>
      <w:tr w:rsidR="009701E1" w14:paraId="63738489" w14:textId="77777777" w:rsidTr="009701E1">
        <w:trPr>
          <w:jc w:val="center"/>
        </w:trPr>
        <w:tc>
          <w:tcPr>
            <w:tcW w:w="1260" w:type="dxa"/>
          </w:tcPr>
          <w:p w14:paraId="1BCFE606" w14:textId="77777777" w:rsidR="009701E1" w:rsidRDefault="009701E1" w:rsidP="00111F82">
            <w:r>
              <w:t>0</w:t>
            </w:r>
          </w:p>
        </w:tc>
        <w:tc>
          <w:tcPr>
            <w:tcW w:w="1260" w:type="dxa"/>
          </w:tcPr>
          <w:p w14:paraId="11B834D9" w14:textId="77777777" w:rsidR="009701E1" w:rsidRDefault="009701E1" w:rsidP="00111F82">
            <w:r>
              <w:t>4</w:t>
            </w:r>
          </w:p>
        </w:tc>
        <w:tc>
          <w:tcPr>
            <w:tcW w:w="1440" w:type="dxa"/>
          </w:tcPr>
          <w:p w14:paraId="62D012F1" w14:textId="77777777" w:rsidR="009701E1" w:rsidRDefault="009701E1" w:rsidP="00111F82">
            <w:r>
              <w:t>400 MHz</w:t>
            </w:r>
          </w:p>
        </w:tc>
      </w:tr>
      <w:tr w:rsidR="009701E1" w14:paraId="1F9382D7" w14:textId="77777777" w:rsidTr="009701E1">
        <w:trPr>
          <w:jc w:val="center"/>
        </w:trPr>
        <w:tc>
          <w:tcPr>
            <w:tcW w:w="1260" w:type="dxa"/>
          </w:tcPr>
          <w:p w14:paraId="61B06591" w14:textId="77777777" w:rsidR="009701E1" w:rsidRDefault="009701E1" w:rsidP="00111F82">
            <w:r>
              <w:t>1</w:t>
            </w:r>
          </w:p>
        </w:tc>
        <w:tc>
          <w:tcPr>
            <w:tcW w:w="1260" w:type="dxa"/>
          </w:tcPr>
          <w:p w14:paraId="473557CC" w14:textId="77777777" w:rsidR="009701E1" w:rsidRDefault="009701E1" w:rsidP="00111F82">
            <w:r>
              <w:t>8</w:t>
            </w:r>
          </w:p>
        </w:tc>
        <w:tc>
          <w:tcPr>
            <w:tcW w:w="1440" w:type="dxa"/>
          </w:tcPr>
          <w:p w14:paraId="64760B11" w14:textId="77777777" w:rsidR="009701E1" w:rsidRDefault="009701E1" w:rsidP="00111F82">
            <w:r>
              <w:t>800 MHz</w:t>
            </w:r>
          </w:p>
        </w:tc>
      </w:tr>
      <w:tr w:rsidR="009701E1" w14:paraId="05E017B3" w14:textId="77777777" w:rsidTr="009701E1">
        <w:trPr>
          <w:jc w:val="center"/>
        </w:trPr>
        <w:tc>
          <w:tcPr>
            <w:tcW w:w="1260" w:type="dxa"/>
          </w:tcPr>
          <w:p w14:paraId="790F28A6" w14:textId="77777777" w:rsidR="009701E1" w:rsidRDefault="009701E1" w:rsidP="00111F82">
            <w:r>
              <w:t>2</w:t>
            </w:r>
          </w:p>
        </w:tc>
        <w:tc>
          <w:tcPr>
            <w:tcW w:w="1260" w:type="dxa"/>
          </w:tcPr>
          <w:p w14:paraId="5597717F" w14:textId="77777777" w:rsidR="009701E1" w:rsidRDefault="009701E1" w:rsidP="00111F82">
            <w:r>
              <w:t>12</w:t>
            </w:r>
          </w:p>
        </w:tc>
        <w:tc>
          <w:tcPr>
            <w:tcW w:w="1440" w:type="dxa"/>
          </w:tcPr>
          <w:p w14:paraId="2DEA0575" w14:textId="77777777" w:rsidR="009701E1" w:rsidRDefault="009701E1" w:rsidP="00111F82">
            <w:r>
              <w:t>1200 MHz</w:t>
            </w:r>
          </w:p>
        </w:tc>
      </w:tr>
    </w:tbl>
    <w:p w14:paraId="7560A2E3" w14:textId="23372491" w:rsidR="009701E1" w:rsidRDefault="009701E1" w:rsidP="002E2BD7">
      <w:pPr>
        <w:pStyle w:val="BodyText"/>
        <w:ind w:left="360"/>
      </w:pPr>
      <w:r>
        <w:t>Due to the common usage of x4clk and x8clk, they have been assigned to the following top level signals:</w:t>
      </w:r>
    </w:p>
    <w:p w14:paraId="00B2B25B" w14:textId="5428E1BD" w:rsidR="009701E1" w:rsidRDefault="009701E1" w:rsidP="002E2BD7">
      <w:pPr>
        <w:pStyle w:val="BodyText"/>
        <w:spacing w:after="0"/>
      </w:pPr>
      <w:r>
        <w:tab/>
      </w:r>
      <w:r w:rsidR="002E2BD7">
        <w:tab/>
      </w:r>
      <w:r>
        <w:t xml:space="preserve">ClkRefX4H = </w:t>
      </w:r>
      <w:r w:rsidR="002E2BD7">
        <w:t xml:space="preserve">xclk[0] </w:t>
      </w:r>
    </w:p>
    <w:p w14:paraId="6D59DE98" w14:textId="7A71BD25" w:rsidR="002E2BD7" w:rsidRDefault="002E2BD7" w:rsidP="002E2BD7">
      <w:pPr>
        <w:pStyle w:val="BodyText"/>
        <w:spacing w:before="0"/>
        <w:ind w:left="360" w:firstLine="360"/>
      </w:pPr>
      <w:r>
        <w:t>ClkM1H     = xclk[1]</w:t>
      </w:r>
    </w:p>
    <w:p w14:paraId="28B1C0B3" w14:textId="01943386" w:rsidR="008958CD" w:rsidRDefault="008958CD" w:rsidP="002E2BD7">
      <w:pPr>
        <w:pStyle w:val="ListParagraph"/>
        <w:numPr>
          <w:ilvl w:val="1"/>
          <w:numId w:val="32"/>
        </w:numPr>
        <w:ind w:left="360"/>
      </w:pPr>
      <w:r>
        <w:t>xtalclk</w:t>
      </w:r>
    </w:p>
    <w:p w14:paraId="10EEF469" w14:textId="77777777" w:rsidR="008958CD" w:rsidRDefault="008958CD" w:rsidP="00CF4111">
      <w:pPr>
        <w:ind w:firstLine="360"/>
      </w:pPr>
      <w:r>
        <w:t xml:space="preserve">Three crystal clock frequencies are generated – 19.2MHz, 24MHz, 25MHz.  </w:t>
      </w:r>
    </w:p>
    <w:p w14:paraId="3A232095" w14:textId="54B42190" w:rsidR="008958CD" w:rsidRDefault="008958CD" w:rsidP="00CF4111">
      <w:pPr>
        <w:ind w:firstLine="360"/>
      </w:pPr>
      <w:r>
        <w:t>Each can be accessed in xtalclkgen.xtal_19p2M, xtalclkgen.xtal_24M and</w:t>
      </w:r>
      <w:r>
        <w:tab/>
        <w:t xml:space="preserve">xtalclkgen.xtal25M.  </w:t>
      </w:r>
    </w:p>
    <w:p w14:paraId="37C01AAE" w14:textId="77777777" w:rsidR="00F53CC1" w:rsidRDefault="008958CD" w:rsidP="00CD7D62">
      <w:pPr>
        <w:ind w:left="360"/>
      </w:pPr>
      <w:r>
        <w:t xml:space="preserve">There is an output pin xtalclk, where the frequency selected </w:t>
      </w:r>
      <w:r w:rsidR="00F02960">
        <w:t xml:space="preserve">defaults to 19.2MHz, but can be modified in the test program with the </w:t>
      </w:r>
      <w:r w:rsidR="00F53CC1">
        <w:t>call xtal_frequency_select(sel).  Where:</w:t>
      </w:r>
    </w:p>
    <w:p w14:paraId="3F1C5F3F" w14:textId="77777777" w:rsidR="00F53CC1" w:rsidRDefault="00F53CC1" w:rsidP="00CD7D62">
      <w:pPr>
        <w:ind w:left="360"/>
      </w:pPr>
      <w:r>
        <w:t>0 -&gt; 19.2MHz</w:t>
      </w:r>
    </w:p>
    <w:p w14:paraId="5C5DF725" w14:textId="77777777" w:rsidR="00F53CC1" w:rsidRDefault="00F53CC1" w:rsidP="00CD7D62">
      <w:pPr>
        <w:ind w:left="360"/>
      </w:pPr>
      <w:r>
        <w:t>1 -&gt; 24MHz</w:t>
      </w:r>
    </w:p>
    <w:p w14:paraId="5B648AA0" w14:textId="77777777" w:rsidR="00F53CC1" w:rsidRDefault="00F53CC1" w:rsidP="00CD7D62">
      <w:pPr>
        <w:ind w:left="360"/>
      </w:pPr>
      <w:r>
        <w:t>2 -&gt; 25MHz</w:t>
      </w:r>
    </w:p>
    <w:p w14:paraId="70A5D60F" w14:textId="79A25EEA" w:rsidR="008958CD" w:rsidRDefault="00F53CC1" w:rsidP="00CD7D62">
      <w:pPr>
        <w:ind w:left="360"/>
      </w:pPr>
      <w:r>
        <w:t>3 -&gt; no output</w:t>
      </w:r>
      <w:r w:rsidR="00F02960">
        <w:t xml:space="preserve"> </w:t>
      </w:r>
    </w:p>
    <w:p w14:paraId="639C6323" w14:textId="77777777" w:rsidR="008958CD" w:rsidRDefault="008958CD" w:rsidP="00CF4111">
      <w:pPr>
        <w:pStyle w:val="ListParagraph"/>
        <w:ind w:left="360"/>
      </w:pPr>
    </w:p>
    <w:p w14:paraId="49E3A6BB" w14:textId="6F0666A3" w:rsidR="008958CD" w:rsidRDefault="008958CD" w:rsidP="00CF4111">
      <w:pPr>
        <w:pStyle w:val="ListParagraph"/>
        <w:numPr>
          <w:ilvl w:val="0"/>
          <w:numId w:val="35"/>
        </w:numPr>
      </w:pPr>
      <w:r>
        <w:t>clkreq[i]/clkack[i]</w:t>
      </w:r>
    </w:p>
    <w:p w14:paraId="5AC378D2" w14:textId="26B37E12" w:rsidR="008958CD" w:rsidRDefault="008958CD" w:rsidP="002E2BD7">
      <w:pPr>
        <w:ind w:left="360"/>
      </w:pPr>
      <w:r>
        <w:t>These signals implement a req/ack interface for each of the NUM_CLKS clock generators.</w:t>
      </w:r>
    </w:p>
    <w:p w14:paraId="4CA9C70B" w14:textId="13CEC990" w:rsidR="008958CD" w:rsidRDefault="008958CD" w:rsidP="00CF4111"/>
    <w:p w14:paraId="4C7C90C3" w14:textId="77777777" w:rsidR="00C95922" w:rsidRDefault="00C95922" w:rsidP="002E2BD7">
      <w:pPr>
        <w:ind w:left="360"/>
      </w:pPr>
    </w:p>
    <w:p w14:paraId="27DC29A2" w14:textId="77777777" w:rsidR="00C95922" w:rsidRDefault="00C95922" w:rsidP="002E2BD7">
      <w:pPr>
        <w:ind w:left="360"/>
      </w:pPr>
    </w:p>
    <w:p w14:paraId="4435F25C" w14:textId="578AFA0E" w:rsidR="00C95922" w:rsidRDefault="00C95922" w:rsidP="00C95922">
      <w:r>
        <w:t>refclkgen.sv I/O</w:t>
      </w:r>
    </w:p>
    <w:tbl>
      <w:tblPr>
        <w:tblStyle w:val="TableGrid"/>
        <w:tblW w:w="9558" w:type="dxa"/>
        <w:tblLook w:val="04A0" w:firstRow="1" w:lastRow="0" w:firstColumn="1" w:lastColumn="0" w:noHBand="0" w:noVBand="1"/>
      </w:tblPr>
      <w:tblGrid>
        <w:gridCol w:w="1366"/>
        <w:gridCol w:w="1262"/>
        <w:gridCol w:w="1155"/>
        <w:gridCol w:w="5775"/>
      </w:tblGrid>
      <w:tr w:rsidR="00C95922" w14:paraId="1ED3E720" w14:textId="77777777" w:rsidTr="00C95922">
        <w:tc>
          <w:tcPr>
            <w:tcW w:w="1366" w:type="dxa"/>
          </w:tcPr>
          <w:p w14:paraId="1388CC51" w14:textId="77777777" w:rsidR="00C95922" w:rsidRPr="00CF7484" w:rsidRDefault="00C95922" w:rsidP="00111F82">
            <w:pPr>
              <w:rPr>
                <w:b/>
              </w:rPr>
            </w:pPr>
            <w:r w:rsidRPr="00CF7484">
              <w:rPr>
                <w:b/>
              </w:rPr>
              <w:t>Signal Name</w:t>
            </w:r>
          </w:p>
        </w:tc>
        <w:tc>
          <w:tcPr>
            <w:tcW w:w="1262" w:type="dxa"/>
          </w:tcPr>
          <w:p w14:paraId="0212FDFF" w14:textId="77777777" w:rsidR="00C95922" w:rsidRPr="00CF7484" w:rsidRDefault="00C95922" w:rsidP="00111F82">
            <w:pPr>
              <w:rPr>
                <w:b/>
              </w:rPr>
            </w:pPr>
            <w:r>
              <w:rPr>
                <w:b/>
              </w:rPr>
              <w:t>I/O</w:t>
            </w:r>
          </w:p>
        </w:tc>
        <w:tc>
          <w:tcPr>
            <w:tcW w:w="1155" w:type="dxa"/>
          </w:tcPr>
          <w:p w14:paraId="2DA6C673" w14:textId="77777777" w:rsidR="00C95922" w:rsidRPr="00CF7484" w:rsidRDefault="00C95922" w:rsidP="00111F82">
            <w:pPr>
              <w:rPr>
                <w:b/>
              </w:rPr>
            </w:pPr>
            <w:r>
              <w:rPr>
                <w:b/>
              </w:rPr>
              <w:t>Initial value</w:t>
            </w:r>
          </w:p>
        </w:tc>
        <w:tc>
          <w:tcPr>
            <w:tcW w:w="5775" w:type="dxa"/>
          </w:tcPr>
          <w:p w14:paraId="72180710" w14:textId="77777777" w:rsidR="00C95922" w:rsidRPr="00CF7484" w:rsidRDefault="00C95922" w:rsidP="00111F82">
            <w:pPr>
              <w:rPr>
                <w:b/>
              </w:rPr>
            </w:pPr>
            <w:r w:rsidRPr="00CF7484">
              <w:rPr>
                <w:b/>
              </w:rPr>
              <w:t>Description</w:t>
            </w:r>
          </w:p>
        </w:tc>
      </w:tr>
      <w:tr w:rsidR="00C95922" w14:paraId="132F5D6E" w14:textId="77777777" w:rsidTr="00C95922">
        <w:tc>
          <w:tcPr>
            <w:tcW w:w="1366" w:type="dxa"/>
          </w:tcPr>
          <w:p w14:paraId="42568945" w14:textId="77777777" w:rsidR="00C95922" w:rsidRDefault="00C95922" w:rsidP="00111F82">
            <w:r>
              <w:t>ref_ratio</w:t>
            </w:r>
          </w:p>
        </w:tc>
        <w:tc>
          <w:tcPr>
            <w:tcW w:w="1262" w:type="dxa"/>
          </w:tcPr>
          <w:p w14:paraId="0CDD0352" w14:textId="77777777" w:rsidR="00C95922" w:rsidRDefault="00C95922" w:rsidP="00111F82">
            <w:r>
              <w:t>Input</w:t>
            </w:r>
          </w:p>
        </w:tc>
        <w:tc>
          <w:tcPr>
            <w:tcW w:w="1155" w:type="dxa"/>
          </w:tcPr>
          <w:p w14:paraId="15D51FCF" w14:textId="77777777" w:rsidR="00C95922" w:rsidRDefault="00C95922" w:rsidP="00111F82">
            <w:r>
              <w:t>100</w:t>
            </w:r>
          </w:p>
        </w:tc>
        <w:tc>
          <w:tcPr>
            <w:tcW w:w="5775" w:type="dxa"/>
          </w:tcPr>
          <w:p w14:paraId="2C31F276" w14:textId="77777777" w:rsidR="00C95922" w:rsidRDefault="00C95922" w:rsidP="00111F82">
            <w:r>
              <w:t>results in a 100MHz refclk/bclk frequency</w:t>
            </w:r>
          </w:p>
        </w:tc>
      </w:tr>
      <w:tr w:rsidR="00C95922" w14:paraId="1319D925" w14:textId="77777777" w:rsidTr="00C95922">
        <w:tc>
          <w:tcPr>
            <w:tcW w:w="1366" w:type="dxa"/>
          </w:tcPr>
          <w:p w14:paraId="1B200028" w14:textId="77777777" w:rsidR="00C95922" w:rsidRDefault="00C95922" w:rsidP="00111F82">
            <w:r>
              <w:t>ref_enable</w:t>
            </w:r>
          </w:p>
        </w:tc>
        <w:tc>
          <w:tcPr>
            <w:tcW w:w="1262" w:type="dxa"/>
          </w:tcPr>
          <w:p w14:paraId="35B2C50A" w14:textId="77777777" w:rsidR="00C95922" w:rsidRDefault="00C95922" w:rsidP="00111F82">
            <w:r>
              <w:t>Input</w:t>
            </w:r>
          </w:p>
        </w:tc>
        <w:tc>
          <w:tcPr>
            <w:tcW w:w="1155" w:type="dxa"/>
          </w:tcPr>
          <w:p w14:paraId="263DE78D" w14:textId="77777777" w:rsidR="00C95922" w:rsidRDefault="00C95922" w:rsidP="00111F82">
            <w:r>
              <w:t>1</w:t>
            </w:r>
          </w:p>
        </w:tc>
        <w:tc>
          <w:tcPr>
            <w:tcW w:w="5775" w:type="dxa"/>
          </w:tcPr>
          <w:p w14:paraId="2FE8DAAD" w14:textId="77777777" w:rsidR="00C95922" w:rsidRDefault="00C95922" w:rsidP="00111F82">
            <w:r>
              <w:t xml:space="preserve">1: enable refclk, 0: disable refclk  </w:t>
            </w:r>
          </w:p>
        </w:tc>
      </w:tr>
      <w:tr w:rsidR="00C95922" w14:paraId="467C6855" w14:textId="77777777" w:rsidTr="00C95922">
        <w:tc>
          <w:tcPr>
            <w:tcW w:w="1366" w:type="dxa"/>
          </w:tcPr>
          <w:p w14:paraId="61AC200E" w14:textId="77777777" w:rsidR="00C95922" w:rsidRDefault="00C95922" w:rsidP="00111F82">
            <w:r>
              <w:t>x1clk</w:t>
            </w:r>
          </w:p>
        </w:tc>
        <w:tc>
          <w:tcPr>
            <w:tcW w:w="1262" w:type="dxa"/>
          </w:tcPr>
          <w:p w14:paraId="23569B18" w14:textId="77777777" w:rsidR="00C95922" w:rsidRDefault="00C95922" w:rsidP="00111F82">
            <w:r>
              <w:t>output</w:t>
            </w:r>
          </w:p>
        </w:tc>
        <w:tc>
          <w:tcPr>
            <w:tcW w:w="1155" w:type="dxa"/>
          </w:tcPr>
          <w:p w14:paraId="4C88B1AC" w14:textId="77777777" w:rsidR="00C95922" w:rsidRDefault="00C95922" w:rsidP="00111F82"/>
        </w:tc>
        <w:tc>
          <w:tcPr>
            <w:tcW w:w="5775" w:type="dxa"/>
          </w:tcPr>
          <w:p w14:paraId="3314F80A" w14:textId="77777777" w:rsidR="00C95922" w:rsidRDefault="00C95922" w:rsidP="00111F82">
            <w:r>
              <w:t>Connected in clk_inst to bclk_p, bclk_n, refclk</w:t>
            </w:r>
          </w:p>
        </w:tc>
      </w:tr>
      <w:tr w:rsidR="00C95922" w14:paraId="5A67FB70" w14:textId="77777777" w:rsidTr="00C95922">
        <w:tc>
          <w:tcPr>
            <w:tcW w:w="1366" w:type="dxa"/>
          </w:tcPr>
          <w:p w14:paraId="2DBB5068" w14:textId="77777777" w:rsidR="00C95922" w:rsidRDefault="00C95922" w:rsidP="00111F82">
            <w:r>
              <w:t>x1clk_usync</w:t>
            </w:r>
          </w:p>
        </w:tc>
        <w:tc>
          <w:tcPr>
            <w:tcW w:w="1262" w:type="dxa"/>
          </w:tcPr>
          <w:p w14:paraId="06088338" w14:textId="77777777" w:rsidR="00C95922" w:rsidRDefault="00C95922" w:rsidP="00111F82">
            <w:r>
              <w:t>output</w:t>
            </w:r>
          </w:p>
        </w:tc>
        <w:tc>
          <w:tcPr>
            <w:tcW w:w="1155" w:type="dxa"/>
          </w:tcPr>
          <w:p w14:paraId="0F9EC23B" w14:textId="77777777" w:rsidR="00C95922" w:rsidRDefault="00C95922" w:rsidP="00111F82"/>
        </w:tc>
        <w:tc>
          <w:tcPr>
            <w:tcW w:w="5775" w:type="dxa"/>
          </w:tcPr>
          <w:p w14:paraId="588DFE77" w14:textId="77777777" w:rsidR="00C95922" w:rsidRDefault="00C95922" w:rsidP="00111F82">
            <w:r>
              <w:t>x1clk usync, delayed 10ps relative to x1clk</w:t>
            </w:r>
          </w:p>
        </w:tc>
      </w:tr>
      <w:tr w:rsidR="00C95922" w14:paraId="15C345B8" w14:textId="77777777" w:rsidTr="00C95922">
        <w:tc>
          <w:tcPr>
            <w:tcW w:w="1366" w:type="dxa"/>
          </w:tcPr>
          <w:p w14:paraId="6225DA37" w14:textId="77777777" w:rsidR="00C95922" w:rsidRDefault="00C95922" w:rsidP="00111F82">
            <w:r>
              <w:t>x3clk</w:t>
            </w:r>
          </w:p>
        </w:tc>
        <w:tc>
          <w:tcPr>
            <w:tcW w:w="1262" w:type="dxa"/>
          </w:tcPr>
          <w:p w14:paraId="61316AB6" w14:textId="77777777" w:rsidR="00C95922" w:rsidRDefault="00C95922" w:rsidP="00111F82">
            <w:r>
              <w:t>output</w:t>
            </w:r>
          </w:p>
        </w:tc>
        <w:tc>
          <w:tcPr>
            <w:tcW w:w="1155" w:type="dxa"/>
          </w:tcPr>
          <w:p w14:paraId="3FD7B630" w14:textId="77777777" w:rsidR="00C95922" w:rsidRDefault="00C95922" w:rsidP="00111F82"/>
        </w:tc>
        <w:tc>
          <w:tcPr>
            <w:tcW w:w="5775" w:type="dxa"/>
          </w:tcPr>
          <w:p w14:paraId="517522C2" w14:textId="77777777" w:rsidR="00C95922" w:rsidRDefault="00C95922" w:rsidP="00111F82">
            <w:r>
              <w:t>133.333MHz clk</w:t>
            </w:r>
          </w:p>
        </w:tc>
      </w:tr>
      <w:tr w:rsidR="00C95922" w14:paraId="71E9DCA1" w14:textId="77777777" w:rsidTr="00C95922">
        <w:tc>
          <w:tcPr>
            <w:tcW w:w="1366" w:type="dxa"/>
          </w:tcPr>
          <w:p w14:paraId="7F566421" w14:textId="77777777" w:rsidR="00C95922" w:rsidRDefault="00C95922" w:rsidP="00111F82">
            <w:r>
              <w:t>x3clk_usync</w:t>
            </w:r>
          </w:p>
        </w:tc>
        <w:tc>
          <w:tcPr>
            <w:tcW w:w="1262" w:type="dxa"/>
          </w:tcPr>
          <w:p w14:paraId="304C4059" w14:textId="77777777" w:rsidR="00C95922" w:rsidRDefault="00C95922" w:rsidP="00111F82">
            <w:r>
              <w:t>output</w:t>
            </w:r>
          </w:p>
        </w:tc>
        <w:tc>
          <w:tcPr>
            <w:tcW w:w="1155" w:type="dxa"/>
          </w:tcPr>
          <w:p w14:paraId="784D61A2" w14:textId="77777777" w:rsidR="00C95922" w:rsidRDefault="00C95922" w:rsidP="00111F82"/>
        </w:tc>
        <w:tc>
          <w:tcPr>
            <w:tcW w:w="5775" w:type="dxa"/>
          </w:tcPr>
          <w:p w14:paraId="4BA772BF" w14:textId="77777777" w:rsidR="00C95922" w:rsidRDefault="00C95922" w:rsidP="00111F82">
            <w:r>
              <w:t>Usync associated with 133.333 MHz clk, delayed 10ps relative to x3clk</w:t>
            </w:r>
          </w:p>
        </w:tc>
      </w:tr>
    </w:tbl>
    <w:p w14:paraId="736562B6" w14:textId="77777777" w:rsidR="00C95922" w:rsidRDefault="00C95922" w:rsidP="00C95922"/>
    <w:p w14:paraId="2D8175E4" w14:textId="77777777" w:rsidR="00C95922" w:rsidRDefault="00C95922" w:rsidP="00C95922">
      <w:r>
        <w:t>clkgen.sv I/O – instantiated NUM_CLKS time with set inside clk_inst.sv to 2 (3 instances)</w:t>
      </w:r>
    </w:p>
    <w:tbl>
      <w:tblPr>
        <w:tblStyle w:val="TableGrid"/>
        <w:tblW w:w="9558" w:type="dxa"/>
        <w:tblLook w:val="04A0" w:firstRow="1" w:lastRow="0" w:firstColumn="1" w:lastColumn="0" w:noHBand="0" w:noVBand="1"/>
      </w:tblPr>
      <w:tblGrid>
        <w:gridCol w:w="2088"/>
        <w:gridCol w:w="810"/>
        <w:gridCol w:w="2151"/>
        <w:gridCol w:w="4509"/>
      </w:tblGrid>
      <w:tr w:rsidR="00C95922" w14:paraId="135634E3" w14:textId="77777777" w:rsidTr="00EA5256">
        <w:tc>
          <w:tcPr>
            <w:tcW w:w="2088" w:type="dxa"/>
          </w:tcPr>
          <w:p w14:paraId="1FA17872" w14:textId="77777777" w:rsidR="00C95922" w:rsidRPr="00CF7484" w:rsidRDefault="00C95922" w:rsidP="00111F82">
            <w:pPr>
              <w:rPr>
                <w:b/>
              </w:rPr>
            </w:pPr>
            <w:r w:rsidRPr="00CF7484">
              <w:rPr>
                <w:b/>
              </w:rPr>
              <w:lastRenderedPageBreak/>
              <w:t>Signal Name</w:t>
            </w:r>
          </w:p>
        </w:tc>
        <w:tc>
          <w:tcPr>
            <w:tcW w:w="810" w:type="dxa"/>
          </w:tcPr>
          <w:p w14:paraId="10968037" w14:textId="77777777" w:rsidR="00C95922" w:rsidRPr="00CF7484" w:rsidRDefault="00C95922" w:rsidP="00111F82">
            <w:pPr>
              <w:rPr>
                <w:b/>
              </w:rPr>
            </w:pPr>
            <w:r>
              <w:rPr>
                <w:b/>
              </w:rPr>
              <w:t>I/O</w:t>
            </w:r>
          </w:p>
        </w:tc>
        <w:tc>
          <w:tcPr>
            <w:tcW w:w="2151" w:type="dxa"/>
          </w:tcPr>
          <w:p w14:paraId="78C16670" w14:textId="77777777" w:rsidR="00C95922" w:rsidRPr="00CF7484" w:rsidRDefault="00C95922" w:rsidP="00111F82">
            <w:pPr>
              <w:rPr>
                <w:b/>
              </w:rPr>
            </w:pPr>
            <w:r>
              <w:rPr>
                <w:b/>
              </w:rPr>
              <w:t>Initial value</w:t>
            </w:r>
          </w:p>
        </w:tc>
        <w:tc>
          <w:tcPr>
            <w:tcW w:w="4509" w:type="dxa"/>
          </w:tcPr>
          <w:p w14:paraId="2E83DA30" w14:textId="77777777" w:rsidR="00C95922" w:rsidRPr="00CF7484" w:rsidRDefault="00C95922" w:rsidP="00111F82">
            <w:pPr>
              <w:rPr>
                <w:b/>
              </w:rPr>
            </w:pPr>
            <w:r w:rsidRPr="00CF7484">
              <w:rPr>
                <w:b/>
              </w:rPr>
              <w:t>Description</w:t>
            </w:r>
          </w:p>
        </w:tc>
      </w:tr>
      <w:tr w:rsidR="00C95922" w14:paraId="07FDF81C" w14:textId="77777777" w:rsidTr="00EA5256">
        <w:tc>
          <w:tcPr>
            <w:tcW w:w="2088" w:type="dxa"/>
          </w:tcPr>
          <w:p w14:paraId="6D37ACF2" w14:textId="79D426E5" w:rsidR="00C95922" w:rsidRDefault="00C95922" w:rsidP="00C95922">
            <w:r>
              <w:t>clkref</w:t>
            </w:r>
          </w:p>
        </w:tc>
        <w:tc>
          <w:tcPr>
            <w:tcW w:w="810" w:type="dxa"/>
          </w:tcPr>
          <w:p w14:paraId="0BF2C0DF" w14:textId="77777777" w:rsidR="00C95922" w:rsidRDefault="00C95922" w:rsidP="00C95922">
            <w:r>
              <w:t>Input</w:t>
            </w:r>
          </w:p>
        </w:tc>
        <w:tc>
          <w:tcPr>
            <w:tcW w:w="2151" w:type="dxa"/>
          </w:tcPr>
          <w:p w14:paraId="7ADDCF59" w14:textId="23403BEC" w:rsidR="00C95922" w:rsidRDefault="00C95922" w:rsidP="00C95922"/>
        </w:tc>
        <w:tc>
          <w:tcPr>
            <w:tcW w:w="4509" w:type="dxa"/>
          </w:tcPr>
          <w:p w14:paraId="2A688D35" w14:textId="64134473" w:rsidR="00C95922" w:rsidRDefault="00C95922" w:rsidP="00C95922">
            <w:r>
              <w:t>Connect to the x1clk output of refclkgen.sv</w:t>
            </w:r>
          </w:p>
        </w:tc>
      </w:tr>
      <w:tr w:rsidR="00C95922" w14:paraId="6EED8E31" w14:textId="77777777" w:rsidTr="00EA5256">
        <w:tc>
          <w:tcPr>
            <w:tcW w:w="2088" w:type="dxa"/>
          </w:tcPr>
          <w:p w14:paraId="3523F315" w14:textId="0AF43435" w:rsidR="00C95922" w:rsidRDefault="00C95922" w:rsidP="00C95922">
            <w:r>
              <w:t>clkref_usync</w:t>
            </w:r>
          </w:p>
        </w:tc>
        <w:tc>
          <w:tcPr>
            <w:tcW w:w="810" w:type="dxa"/>
          </w:tcPr>
          <w:p w14:paraId="3F314D36" w14:textId="77777777" w:rsidR="00C95922" w:rsidRDefault="00C95922" w:rsidP="00C95922">
            <w:r>
              <w:t>Input</w:t>
            </w:r>
          </w:p>
        </w:tc>
        <w:tc>
          <w:tcPr>
            <w:tcW w:w="2151" w:type="dxa"/>
          </w:tcPr>
          <w:p w14:paraId="616BEFA0" w14:textId="2D85C615" w:rsidR="00C95922" w:rsidRDefault="00C95922" w:rsidP="00C95922"/>
        </w:tc>
        <w:tc>
          <w:tcPr>
            <w:tcW w:w="4509" w:type="dxa"/>
          </w:tcPr>
          <w:p w14:paraId="04D4B342" w14:textId="2A6F06EE" w:rsidR="00C95922" w:rsidRDefault="00C95922" w:rsidP="00C95922">
            <w:r>
              <w:t>Connected to the x1clk_usync output of refclkgen</w:t>
            </w:r>
          </w:p>
        </w:tc>
      </w:tr>
      <w:tr w:rsidR="00EA5256" w14:paraId="5B2A6FE6" w14:textId="77777777" w:rsidTr="00EA5256">
        <w:tc>
          <w:tcPr>
            <w:tcW w:w="2088" w:type="dxa"/>
          </w:tcPr>
          <w:p w14:paraId="2A74D5E1" w14:textId="02BFF5C9" w:rsidR="00EA5256" w:rsidRDefault="00EA5256" w:rsidP="00EA5256">
            <w:r>
              <w:t>[7:0] RATIO[NUM_CLKS-1]</w:t>
            </w:r>
          </w:p>
        </w:tc>
        <w:tc>
          <w:tcPr>
            <w:tcW w:w="810" w:type="dxa"/>
          </w:tcPr>
          <w:p w14:paraId="5F3DD7C0" w14:textId="00AEDE19" w:rsidR="00EA5256" w:rsidRDefault="00EA5256" w:rsidP="00EA5256">
            <w:r>
              <w:t>Input</w:t>
            </w:r>
          </w:p>
        </w:tc>
        <w:tc>
          <w:tcPr>
            <w:tcW w:w="2151" w:type="dxa"/>
          </w:tcPr>
          <w:p w14:paraId="18575C8F" w14:textId="77777777" w:rsidR="00EA5256" w:rsidRDefault="00EA5256" w:rsidP="00EA5256">
            <w:r>
              <w:t>[0]: 4</w:t>
            </w:r>
          </w:p>
          <w:p w14:paraId="6A868C99" w14:textId="77777777" w:rsidR="00EA5256" w:rsidRDefault="00EA5256" w:rsidP="00EA5256">
            <w:r>
              <w:t>[1]: 8</w:t>
            </w:r>
          </w:p>
          <w:p w14:paraId="628AD7BC" w14:textId="46CCC1B1" w:rsidR="00EA5256" w:rsidRDefault="00EA5256" w:rsidP="00EA5256">
            <w:r>
              <w:t>[2]: 12</w:t>
            </w:r>
          </w:p>
        </w:tc>
        <w:tc>
          <w:tcPr>
            <w:tcW w:w="4509" w:type="dxa"/>
          </w:tcPr>
          <w:p w14:paraId="2E12938F" w14:textId="77777777" w:rsidR="00EA5256" w:rsidRDefault="00EA5256" w:rsidP="00EA5256">
            <w:r>
              <w:t>400MHz</w:t>
            </w:r>
          </w:p>
          <w:p w14:paraId="19B3AFC4" w14:textId="77777777" w:rsidR="00EA5256" w:rsidRDefault="00EA5256" w:rsidP="00EA5256">
            <w:r>
              <w:t>800MHz</w:t>
            </w:r>
          </w:p>
          <w:p w14:paraId="03833239" w14:textId="1D6AAB60" w:rsidR="00EA5256" w:rsidRDefault="00EA5256" w:rsidP="00EA5256">
            <w:r>
              <w:t>1200MHz</w:t>
            </w:r>
          </w:p>
        </w:tc>
      </w:tr>
      <w:tr w:rsidR="00EA5256" w14:paraId="4837D7E1" w14:textId="77777777" w:rsidTr="00EA5256">
        <w:tc>
          <w:tcPr>
            <w:tcW w:w="2088" w:type="dxa"/>
          </w:tcPr>
          <w:p w14:paraId="0613B76E" w14:textId="6BC43768" w:rsidR="00EA5256" w:rsidRDefault="00EA5256" w:rsidP="00EA5256">
            <w:r>
              <w:t>[NUM_CLKS-1] enable</w:t>
            </w:r>
          </w:p>
        </w:tc>
        <w:tc>
          <w:tcPr>
            <w:tcW w:w="810" w:type="dxa"/>
          </w:tcPr>
          <w:p w14:paraId="3D70A784" w14:textId="776C81D8" w:rsidR="00EA5256" w:rsidRDefault="00EA5256" w:rsidP="00EA5256">
            <w:r>
              <w:t>Input</w:t>
            </w:r>
          </w:p>
        </w:tc>
        <w:tc>
          <w:tcPr>
            <w:tcW w:w="2151" w:type="dxa"/>
          </w:tcPr>
          <w:p w14:paraId="25D74168" w14:textId="286EF602" w:rsidR="00EA5256" w:rsidRDefault="00EA5256" w:rsidP="00EA5256">
            <w:r>
              <w:t>{ NUM_CLKS{1’b1}}</w:t>
            </w:r>
          </w:p>
        </w:tc>
        <w:tc>
          <w:tcPr>
            <w:tcW w:w="4509" w:type="dxa"/>
          </w:tcPr>
          <w:p w14:paraId="4DF4ED13" w14:textId="77777777" w:rsidR="00EA5256" w:rsidRDefault="00EA5256" w:rsidP="00EA5256">
            <w:r>
              <w:t>x1clk usync, delayed 10ps relative to x1clk</w:t>
            </w:r>
          </w:p>
        </w:tc>
      </w:tr>
      <w:tr w:rsidR="00EA5256" w14:paraId="3C7D72BF" w14:textId="77777777" w:rsidTr="00EA5256">
        <w:tc>
          <w:tcPr>
            <w:tcW w:w="2088" w:type="dxa"/>
          </w:tcPr>
          <w:p w14:paraId="2161B4BF" w14:textId="3D1DAAD6" w:rsidR="00EA5256" w:rsidRDefault="00EA5256" w:rsidP="00EA5256">
            <w:r>
              <w:t>[NUM_CLKS-1]xclk</w:t>
            </w:r>
          </w:p>
        </w:tc>
        <w:tc>
          <w:tcPr>
            <w:tcW w:w="810" w:type="dxa"/>
          </w:tcPr>
          <w:p w14:paraId="3C5FCD57" w14:textId="77777777" w:rsidR="00EA5256" w:rsidRDefault="00EA5256" w:rsidP="00EA5256">
            <w:r>
              <w:t>output</w:t>
            </w:r>
          </w:p>
        </w:tc>
        <w:tc>
          <w:tcPr>
            <w:tcW w:w="2151" w:type="dxa"/>
          </w:tcPr>
          <w:p w14:paraId="42556729" w14:textId="77777777" w:rsidR="00EA5256" w:rsidRDefault="00EA5256" w:rsidP="00EA5256"/>
        </w:tc>
        <w:tc>
          <w:tcPr>
            <w:tcW w:w="4509" w:type="dxa"/>
          </w:tcPr>
          <w:p w14:paraId="2B163D71" w14:textId="77777777" w:rsidR="00EA5256" w:rsidRDefault="00EA5256" w:rsidP="00EA5256">
            <w:r>
              <w:t>[0]:  400MHz output phase locked to clkref</w:t>
            </w:r>
          </w:p>
          <w:p w14:paraId="0F3FD56C" w14:textId="77777777" w:rsidR="00EA5256" w:rsidRDefault="00EA5256" w:rsidP="00EA5256">
            <w:r>
              <w:t>[1]:  800MHz output phase locked to clkref</w:t>
            </w:r>
          </w:p>
          <w:p w14:paraId="61636097" w14:textId="1EEB3AA5" w:rsidR="00EA5256" w:rsidRDefault="00EA5256" w:rsidP="00EA5256">
            <w:r>
              <w:t>[2]: 1200MHz output phase locked to clkref</w:t>
            </w:r>
          </w:p>
        </w:tc>
      </w:tr>
      <w:tr w:rsidR="00EA5256" w14:paraId="0B3988C4" w14:textId="77777777" w:rsidTr="00EA5256">
        <w:tc>
          <w:tcPr>
            <w:tcW w:w="2088" w:type="dxa"/>
          </w:tcPr>
          <w:p w14:paraId="33A7E6D3" w14:textId="362FAC75" w:rsidR="00EA5256" w:rsidRDefault="00EA5256" w:rsidP="00EA5256">
            <w:r>
              <w:t>[NUM_CLKS-1]xclk_usync</w:t>
            </w:r>
          </w:p>
        </w:tc>
        <w:tc>
          <w:tcPr>
            <w:tcW w:w="810" w:type="dxa"/>
          </w:tcPr>
          <w:p w14:paraId="4B4EF389" w14:textId="77777777" w:rsidR="00EA5256" w:rsidRDefault="00EA5256" w:rsidP="00EA5256">
            <w:r>
              <w:t>output</w:t>
            </w:r>
          </w:p>
        </w:tc>
        <w:tc>
          <w:tcPr>
            <w:tcW w:w="2151" w:type="dxa"/>
          </w:tcPr>
          <w:p w14:paraId="2EE1A22B" w14:textId="77777777" w:rsidR="00EA5256" w:rsidRDefault="00EA5256" w:rsidP="00EA5256"/>
        </w:tc>
        <w:tc>
          <w:tcPr>
            <w:tcW w:w="4509" w:type="dxa"/>
          </w:tcPr>
          <w:p w14:paraId="21170578" w14:textId="03B929A5" w:rsidR="00EA5256" w:rsidRDefault="00EA5256" w:rsidP="00EA5256">
            <w:r>
              <w:t>Usync, delayed 10ps relative to its xclk</w:t>
            </w:r>
          </w:p>
        </w:tc>
      </w:tr>
    </w:tbl>
    <w:p w14:paraId="33BC4CE4" w14:textId="77777777" w:rsidR="00C95922" w:rsidRDefault="00C95922" w:rsidP="00C95922"/>
    <w:p w14:paraId="449430B4" w14:textId="77777777" w:rsidR="00C95922" w:rsidRDefault="00C95922" w:rsidP="00C95922">
      <w:pPr>
        <w:ind w:left="720"/>
      </w:pPr>
    </w:p>
    <w:p w14:paraId="041D44E2" w14:textId="77777777" w:rsidR="00C95922" w:rsidRDefault="00C95922" w:rsidP="00C95922">
      <w:r>
        <w:t>Other clk_inst.sv signals available:</w:t>
      </w:r>
    </w:p>
    <w:tbl>
      <w:tblPr>
        <w:tblStyle w:val="TableClassic1"/>
        <w:tblW w:w="8756" w:type="dxa"/>
        <w:tblLook w:val="04A0" w:firstRow="1" w:lastRow="0" w:firstColumn="1" w:lastColumn="0" w:noHBand="0" w:noVBand="1"/>
      </w:tblPr>
      <w:tblGrid>
        <w:gridCol w:w="1768"/>
        <w:gridCol w:w="6988"/>
      </w:tblGrid>
      <w:tr w:rsidR="009C0398" w14:paraId="5FDA7645" w14:textId="77777777" w:rsidTr="009C0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6343615D" w14:textId="527B531B" w:rsidR="009C0398" w:rsidRDefault="009C0398" w:rsidP="009C0398">
            <w:r w:rsidRPr="00CF7484">
              <w:t>Signal Name</w:t>
            </w:r>
          </w:p>
        </w:tc>
        <w:tc>
          <w:tcPr>
            <w:tcW w:w="6988" w:type="dxa"/>
          </w:tcPr>
          <w:p w14:paraId="5A85F37A" w14:textId="3337732E" w:rsidR="009C0398" w:rsidRDefault="009C0398" w:rsidP="009C0398">
            <w:pPr>
              <w:jc w:val="left"/>
              <w:cnfStyle w:val="100000000000" w:firstRow="1" w:lastRow="0" w:firstColumn="0" w:lastColumn="0" w:oddVBand="0" w:evenVBand="0" w:oddHBand="0" w:evenHBand="0" w:firstRowFirstColumn="0" w:firstRowLastColumn="0" w:lastRowFirstColumn="0" w:lastRowLastColumn="0"/>
            </w:pPr>
            <w:r w:rsidRPr="00CF7484">
              <w:t>Description</w:t>
            </w:r>
          </w:p>
        </w:tc>
      </w:tr>
      <w:tr w:rsidR="009C0398" w14:paraId="318F24E3" w14:textId="77777777" w:rsidTr="009C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7E0B7955" w14:textId="60301E7B" w:rsidR="009C0398" w:rsidRDefault="009C0398" w:rsidP="009C0398">
            <w:r>
              <w:t>Bclk_p</w:t>
            </w:r>
          </w:p>
        </w:tc>
        <w:tc>
          <w:tcPr>
            <w:tcW w:w="6988" w:type="dxa"/>
          </w:tcPr>
          <w:p w14:paraId="7CADC5EE" w14:textId="6E81649A" w:rsidR="009C0398" w:rsidRDefault="009C0398" w:rsidP="009C0398">
            <w:pPr>
              <w:cnfStyle w:val="000000100000" w:firstRow="0" w:lastRow="0" w:firstColumn="0" w:lastColumn="0" w:oddVBand="0" w:evenVBand="0" w:oddHBand="1" w:evenHBand="0" w:firstRowFirstColumn="0" w:firstRowLastColumn="0" w:lastRowFirstColumn="0" w:lastRowLastColumn="0"/>
            </w:pPr>
            <w:r>
              <w:t>Connect to x1clk output of refclkgen.sv</w:t>
            </w:r>
          </w:p>
        </w:tc>
      </w:tr>
      <w:tr w:rsidR="009C0398" w14:paraId="5D5B622B" w14:textId="77777777" w:rsidTr="009C03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7BF3FF9E" w14:textId="310E2F33" w:rsidR="009C0398" w:rsidRDefault="009C0398" w:rsidP="009C0398">
            <w:r>
              <w:t>Bclk_n</w:t>
            </w:r>
          </w:p>
        </w:tc>
        <w:tc>
          <w:tcPr>
            <w:tcW w:w="6988" w:type="dxa"/>
          </w:tcPr>
          <w:p w14:paraId="60920875" w14:textId="647DD618" w:rsidR="009C0398" w:rsidRDefault="009C0398" w:rsidP="009C0398">
            <w:pPr>
              <w:cnfStyle w:val="000000010000" w:firstRow="0" w:lastRow="0" w:firstColumn="0" w:lastColumn="0" w:oddVBand="0" w:evenVBand="0" w:oddHBand="0" w:evenHBand="1" w:firstRowFirstColumn="0" w:firstRowLastColumn="0" w:lastRowFirstColumn="0" w:lastRowLastColumn="0"/>
            </w:pPr>
            <w:r>
              <w:t>Connected to ~x1clk output of refclkgen.sv</w:t>
            </w:r>
          </w:p>
        </w:tc>
      </w:tr>
      <w:tr w:rsidR="009C0398" w14:paraId="7A5E0FCC" w14:textId="77777777" w:rsidTr="009C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1DA230CC" w14:textId="08357B31" w:rsidR="009C0398" w:rsidRDefault="009C0398" w:rsidP="009C0398">
            <w:r>
              <w:t>refclk</w:t>
            </w:r>
          </w:p>
        </w:tc>
        <w:tc>
          <w:tcPr>
            <w:tcW w:w="6988" w:type="dxa"/>
          </w:tcPr>
          <w:p w14:paraId="33846D33" w14:textId="37047EF1" w:rsidR="009C0398" w:rsidRDefault="009C0398" w:rsidP="009C0398">
            <w:pPr>
              <w:cnfStyle w:val="000000100000" w:firstRow="0" w:lastRow="0" w:firstColumn="0" w:lastColumn="0" w:oddVBand="0" w:evenVBand="0" w:oddHBand="1" w:evenHBand="0" w:firstRowFirstColumn="0" w:firstRowLastColumn="0" w:lastRowFirstColumn="0" w:lastRowLastColumn="0"/>
            </w:pPr>
            <w:r>
              <w:t>Connect to x1clk output of refclkgen.sv</w:t>
            </w:r>
          </w:p>
        </w:tc>
      </w:tr>
      <w:tr w:rsidR="009C0398" w14:paraId="19A65BD4" w14:textId="77777777" w:rsidTr="009C03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3C7E7803" w14:textId="06C3BB1B" w:rsidR="009C0398" w:rsidRDefault="009C0398" w:rsidP="009C0398">
            <w:r>
              <w:t>ClkRefX1H</w:t>
            </w:r>
          </w:p>
        </w:tc>
        <w:tc>
          <w:tcPr>
            <w:tcW w:w="6988" w:type="dxa"/>
          </w:tcPr>
          <w:p w14:paraId="244F84CC" w14:textId="4591A13E" w:rsidR="009C0398" w:rsidRDefault="009C0398" w:rsidP="009C0398">
            <w:pPr>
              <w:cnfStyle w:val="000000010000" w:firstRow="0" w:lastRow="0" w:firstColumn="0" w:lastColumn="0" w:oddVBand="0" w:evenVBand="0" w:oddHBand="0" w:evenHBand="1" w:firstRowFirstColumn="0" w:firstRowLastColumn="0" w:lastRowFirstColumn="0" w:lastRowLastColumn="0"/>
            </w:pPr>
            <w:r>
              <w:t>Connected to x1clk output of refclkgen.sv</w:t>
            </w:r>
          </w:p>
        </w:tc>
      </w:tr>
      <w:tr w:rsidR="009C0398" w14:paraId="118E97C1" w14:textId="77777777" w:rsidTr="009C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795FAEDD" w14:textId="26607EB6" w:rsidR="009C0398" w:rsidRDefault="009C0398" w:rsidP="009C0398">
            <w:r>
              <w:t>ClkRefX4H</w:t>
            </w:r>
          </w:p>
        </w:tc>
        <w:tc>
          <w:tcPr>
            <w:tcW w:w="6988" w:type="dxa"/>
          </w:tcPr>
          <w:p w14:paraId="09E4EE09" w14:textId="77777777" w:rsidR="009C0398" w:rsidRDefault="009C0398" w:rsidP="009C0398">
            <w:pPr>
              <w:cnfStyle w:val="000000100000" w:firstRow="0" w:lastRow="0" w:firstColumn="0" w:lastColumn="0" w:oddVBand="0" w:evenVBand="0" w:oddHBand="1" w:evenHBand="0" w:firstRowFirstColumn="0" w:firstRowLastColumn="0" w:lastRowFirstColumn="0" w:lastRowLastColumn="0"/>
            </w:pPr>
            <w:r>
              <w:t xml:space="preserve">Connected to xclk[0] which defaults to 400MHz.  </w:t>
            </w:r>
          </w:p>
          <w:p w14:paraId="66C43E15" w14:textId="2E8C80A6" w:rsidR="009C0398" w:rsidRDefault="009C0398" w:rsidP="009C0398">
            <w:pPr>
              <w:cnfStyle w:val="000000100000" w:firstRow="0" w:lastRow="0" w:firstColumn="0" w:lastColumn="0" w:oddVBand="0" w:evenVBand="0" w:oddHBand="1" w:evenHBand="0" w:firstRowFirstColumn="0" w:firstRowLastColumn="0" w:lastRowFirstColumn="0" w:lastRowLastColumn="0"/>
            </w:pPr>
            <w:r w:rsidRPr="009C0398">
              <w:rPr>
                <w:color w:val="FF0000"/>
              </w:rPr>
              <w:t>If the parameters are changed this might be affected.</w:t>
            </w:r>
          </w:p>
        </w:tc>
      </w:tr>
      <w:tr w:rsidR="009C0398" w14:paraId="1546B832" w14:textId="77777777" w:rsidTr="009C03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tcPr>
          <w:p w14:paraId="4D459ABD" w14:textId="1DEDA60B" w:rsidR="009C0398" w:rsidRDefault="009C0398" w:rsidP="009C0398">
            <w:r>
              <w:t>ClkM1H</w:t>
            </w:r>
          </w:p>
        </w:tc>
        <w:tc>
          <w:tcPr>
            <w:tcW w:w="6988" w:type="dxa"/>
          </w:tcPr>
          <w:p w14:paraId="5F302EAE" w14:textId="77777777" w:rsidR="009C0398" w:rsidRDefault="009C0398" w:rsidP="009C0398">
            <w:pPr>
              <w:cnfStyle w:val="000000010000" w:firstRow="0" w:lastRow="0" w:firstColumn="0" w:lastColumn="0" w:oddVBand="0" w:evenVBand="0" w:oddHBand="0" w:evenHBand="1" w:firstRowFirstColumn="0" w:firstRowLastColumn="0" w:lastRowFirstColumn="0" w:lastRowLastColumn="0"/>
            </w:pPr>
            <w:r>
              <w:t xml:space="preserve">Connected to xclk[1] which defaults to 800MHz.  </w:t>
            </w:r>
          </w:p>
          <w:p w14:paraId="727889AD" w14:textId="567BA2E6" w:rsidR="009C0398" w:rsidRDefault="009C0398" w:rsidP="009C0398">
            <w:pPr>
              <w:cnfStyle w:val="000000010000" w:firstRow="0" w:lastRow="0" w:firstColumn="0" w:lastColumn="0" w:oddVBand="0" w:evenVBand="0" w:oddHBand="0" w:evenHBand="1" w:firstRowFirstColumn="0" w:firstRowLastColumn="0" w:lastRowFirstColumn="0" w:lastRowLastColumn="0"/>
            </w:pPr>
            <w:r w:rsidRPr="009C0398">
              <w:rPr>
                <w:color w:val="FF0000"/>
              </w:rPr>
              <w:t>If the parameters are changed this might be affected.</w:t>
            </w:r>
          </w:p>
        </w:tc>
      </w:tr>
    </w:tbl>
    <w:p w14:paraId="1D297B2A" w14:textId="77777777" w:rsidR="009C0398" w:rsidRDefault="009C0398" w:rsidP="00C95922"/>
    <w:p w14:paraId="5B66B66D" w14:textId="22C41895" w:rsidR="009C0398" w:rsidRDefault="009C0398" w:rsidP="00C95922">
      <w:r>
        <w:t>Xtalclkgen signals</w:t>
      </w:r>
    </w:p>
    <w:tbl>
      <w:tblPr>
        <w:tblStyle w:val="TableClassic1"/>
        <w:tblW w:w="8756" w:type="dxa"/>
        <w:tblLook w:val="04A0" w:firstRow="1" w:lastRow="0" w:firstColumn="1" w:lastColumn="0" w:noHBand="0" w:noVBand="1"/>
      </w:tblPr>
      <w:tblGrid>
        <w:gridCol w:w="1398"/>
        <w:gridCol w:w="833"/>
        <w:gridCol w:w="6525"/>
      </w:tblGrid>
      <w:tr w:rsidR="009C0398" w14:paraId="26661AA2" w14:textId="77777777" w:rsidTr="00295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29202E83" w14:textId="77777777" w:rsidR="009C0398" w:rsidRDefault="009C0398" w:rsidP="00111F82">
            <w:r w:rsidRPr="00CF7484">
              <w:t>Signal Name</w:t>
            </w:r>
          </w:p>
        </w:tc>
        <w:tc>
          <w:tcPr>
            <w:tcW w:w="833" w:type="dxa"/>
          </w:tcPr>
          <w:p w14:paraId="2EF22564" w14:textId="34F65041" w:rsidR="009C0398" w:rsidRPr="00CF7484" w:rsidRDefault="009C0398" w:rsidP="00111F82">
            <w:pPr>
              <w:cnfStyle w:val="100000000000" w:firstRow="1" w:lastRow="0" w:firstColumn="0" w:lastColumn="0" w:oddVBand="0" w:evenVBand="0" w:oddHBand="0" w:evenHBand="0" w:firstRowFirstColumn="0" w:firstRowLastColumn="0" w:lastRowFirstColumn="0" w:lastRowLastColumn="0"/>
              <w:rPr>
                <w:b w:val="0"/>
              </w:rPr>
            </w:pPr>
            <w:r>
              <w:t>I/O</w:t>
            </w:r>
          </w:p>
        </w:tc>
        <w:tc>
          <w:tcPr>
            <w:tcW w:w="6525" w:type="dxa"/>
          </w:tcPr>
          <w:p w14:paraId="52A5316E" w14:textId="2F8F7E6F" w:rsidR="009C0398" w:rsidRDefault="009C0398" w:rsidP="00111F82">
            <w:pPr>
              <w:jc w:val="left"/>
              <w:cnfStyle w:val="100000000000" w:firstRow="1" w:lastRow="0" w:firstColumn="0" w:lastColumn="0" w:oddVBand="0" w:evenVBand="0" w:oddHBand="0" w:evenHBand="0" w:firstRowFirstColumn="0" w:firstRowLastColumn="0" w:lastRowFirstColumn="0" w:lastRowLastColumn="0"/>
            </w:pPr>
            <w:r w:rsidRPr="00CF7484">
              <w:t>Description</w:t>
            </w:r>
          </w:p>
        </w:tc>
      </w:tr>
      <w:tr w:rsidR="009C0398" w14:paraId="44D4EB81" w14:textId="77777777" w:rsidTr="00295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618923E" w14:textId="651B8EB4" w:rsidR="009C0398" w:rsidRDefault="002958D3" w:rsidP="00111F82">
            <w:r>
              <w:t>x</w:t>
            </w:r>
            <w:r w:rsidR="009C0398">
              <w:t>tal_freq_sel</w:t>
            </w:r>
          </w:p>
        </w:tc>
        <w:tc>
          <w:tcPr>
            <w:tcW w:w="833" w:type="dxa"/>
          </w:tcPr>
          <w:p w14:paraId="529AABD6" w14:textId="3DEEFB09" w:rsidR="009C0398" w:rsidRDefault="009C0398" w:rsidP="00111F82">
            <w:pPr>
              <w:cnfStyle w:val="000000100000" w:firstRow="0" w:lastRow="0" w:firstColumn="0" w:lastColumn="0" w:oddVBand="0" w:evenVBand="0" w:oddHBand="1" w:evenHBand="0" w:firstRowFirstColumn="0" w:firstRowLastColumn="0" w:lastRowFirstColumn="0" w:lastRowLastColumn="0"/>
            </w:pPr>
            <w:r>
              <w:t>internal</w:t>
            </w:r>
          </w:p>
        </w:tc>
        <w:tc>
          <w:tcPr>
            <w:tcW w:w="6525" w:type="dxa"/>
          </w:tcPr>
          <w:p w14:paraId="38EA854C" w14:textId="77777777" w:rsidR="009C0398" w:rsidRDefault="009C0398" w:rsidP="009C0398">
            <w:pPr>
              <w:cnfStyle w:val="000000100000" w:firstRow="0" w:lastRow="0" w:firstColumn="0" w:lastColumn="0" w:oddVBand="0" w:evenVBand="0" w:oddHBand="1" w:evenHBand="0" w:firstRowFirstColumn="0" w:firstRowLastColumn="0" w:lastRowFirstColumn="0" w:lastRowLastColumn="0"/>
            </w:pPr>
            <w:r>
              <w:t>0: Connects 19.2MHz clk to output</w:t>
            </w:r>
          </w:p>
          <w:p w14:paraId="2E8D08C0" w14:textId="10D9CE83" w:rsidR="009C0398" w:rsidRDefault="009C0398" w:rsidP="009C0398">
            <w:pPr>
              <w:cnfStyle w:val="000000100000" w:firstRow="0" w:lastRow="0" w:firstColumn="0" w:lastColumn="0" w:oddVBand="0" w:evenVBand="0" w:oddHBand="1" w:evenHBand="0" w:firstRowFirstColumn="0" w:firstRowLastColumn="0" w:lastRowFirstColumn="0" w:lastRowLastColumn="0"/>
            </w:pPr>
            <w:r>
              <w:t>1: Connects 24MHz clk to output</w:t>
            </w:r>
          </w:p>
          <w:p w14:paraId="67AF22BF" w14:textId="5DC13332" w:rsidR="009C0398" w:rsidRDefault="009C0398" w:rsidP="009C0398">
            <w:pPr>
              <w:cnfStyle w:val="000000100000" w:firstRow="0" w:lastRow="0" w:firstColumn="0" w:lastColumn="0" w:oddVBand="0" w:evenVBand="0" w:oddHBand="1" w:evenHBand="0" w:firstRowFirstColumn="0" w:firstRowLastColumn="0" w:lastRowFirstColumn="0" w:lastRowLastColumn="0"/>
            </w:pPr>
            <w:r>
              <w:t>2: Connects 25MHz clk to output</w:t>
            </w:r>
          </w:p>
        </w:tc>
      </w:tr>
      <w:tr w:rsidR="009C0398" w14:paraId="70BE2D6D" w14:textId="77777777" w:rsidTr="002958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75B7FD7" w14:textId="3C7D18E8" w:rsidR="009C0398" w:rsidRDefault="009C0398" w:rsidP="00111F82">
            <w:r>
              <w:t>xtal_25M</w:t>
            </w:r>
          </w:p>
        </w:tc>
        <w:tc>
          <w:tcPr>
            <w:tcW w:w="833" w:type="dxa"/>
          </w:tcPr>
          <w:p w14:paraId="45B82B4B" w14:textId="29DAEF72" w:rsidR="009C0398" w:rsidRDefault="009C0398" w:rsidP="00111F82">
            <w:pPr>
              <w:cnfStyle w:val="000000010000" w:firstRow="0" w:lastRow="0" w:firstColumn="0" w:lastColumn="0" w:oddVBand="0" w:evenVBand="0" w:oddHBand="0" w:evenHBand="1" w:firstRowFirstColumn="0" w:firstRowLastColumn="0" w:lastRowFirstColumn="0" w:lastRowLastColumn="0"/>
            </w:pPr>
            <w:r>
              <w:t>internal</w:t>
            </w:r>
          </w:p>
        </w:tc>
        <w:tc>
          <w:tcPr>
            <w:tcW w:w="6525" w:type="dxa"/>
          </w:tcPr>
          <w:p w14:paraId="4C443BFD" w14:textId="2AF433AE" w:rsidR="009C0398" w:rsidRDefault="009C0398" w:rsidP="00111F82">
            <w:pPr>
              <w:cnfStyle w:val="000000010000" w:firstRow="0" w:lastRow="0" w:firstColumn="0" w:lastColumn="0" w:oddVBand="0" w:evenVBand="0" w:oddHBand="0" w:evenHBand="1" w:firstRowFirstColumn="0" w:firstRowLastColumn="0" w:lastRowFirstColumn="0" w:lastRowLastColumn="0"/>
            </w:pPr>
            <w:r>
              <w:t>Internal 25MHz clk</w:t>
            </w:r>
          </w:p>
        </w:tc>
      </w:tr>
      <w:tr w:rsidR="009C0398" w14:paraId="0BA2DAD4" w14:textId="77777777" w:rsidTr="00295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AE1AA9B" w14:textId="5043E175" w:rsidR="009C0398" w:rsidRDefault="009C0398" w:rsidP="00111F82">
            <w:r>
              <w:t>xtal_24M</w:t>
            </w:r>
          </w:p>
        </w:tc>
        <w:tc>
          <w:tcPr>
            <w:tcW w:w="833" w:type="dxa"/>
          </w:tcPr>
          <w:p w14:paraId="4FEF6309" w14:textId="43EB02E5" w:rsidR="009C0398" w:rsidRDefault="009C0398" w:rsidP="00111F82">
            <w:pPr>
              <w:cnfStyle w:val="000000100000" w:firstRow="0" w:lastRow="0" w:firstColumn="0" w:lastColumn="0" w:oddVBand="0" w:evenVBand="0" w:oddHBand="1" w:evenHBand="0" w:firstRowFirstColumn="0" w:firstRowLastColumn="0" w:lastRowFirstColumn="0" w:lastRowLastColumn="0"/>
            </w:pPr>
            <w:r>
              <w:t>Internal</w:t>
            </w:r>
          </w:p>
        </w:tc>
        <w:tc>
          <w:tcPr>
            <w:tcW w:w="6525" w:type="dxa"/>
          </w:tcPr>
          <w:p w14:paraId="4E5AC776" w14:textId="4DB63B7F" w:rsidR="009C0398" w:rsidRDefault="009C0398" w:rsidP="00111F82">
            <w:pPr>
              <w:cnfStyle w:val="000000100000" w:firstRow="0" w:lastRow="0" w:firstColumn="0" w:lastColumn="0" w:oddVBand="0" w:evenVBand="0" w:oddHBand="1" w:evenHBand="0" w:firstRowFirstColumn="0" w:firstRowLastColumn="0" w:lastRowFirstColumn="0" w:lastRowLastColumn="0"/>
            </w:pPr>
            <w:r>
              <w:t>Internal 24MHz clk</w:t>
            </w:r>
          </w:p>
        </w:tc>
      </w:tr>
      <w:tr w:rsidR="009C0398" w14:paraId="79418966" w14:textId="77777777" w:rsidTr="002958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01B1AC25" w14:textId="4C7326F9" w:rsidR="009C0398" w:rsidRDefault="009C0398" w:rsidP="00111F82">
            <w:r>
              <w:t>xtal_19p2M</w:t>
            </w:r>
          </w:p>
        </w:tc>
        <w:tc>
          <w:tcPr>
            <w:tcW w:w="833" w:type="dxa"/>
          </w:tcPr>
          <w:p w14:paraId="677B1E78" w14:textId="7E6176C9" w:rsidR="009C0398" w:rsidRDefault="009C0398" w:rsidP="00111F82">
            <w:pPr>
              <w:cnfStyle w:val="000000010000" w:firstRow="0" w:lastRow="0" w:firstColumn="0" w:lastColumn="0" w:oddVBand="0" w:evenVBand="0" w:oddHBand="0" w:evenHBand="1" w:firstRowFirstColumn="0" w:firstRowLastColumn="0" w:lastRowFirstColumn="0" w:lastRowLastColumn="0"/>
            </w:pPr>
            <w:r>
              <w:t>Internal</w:t>
            </w:r>
          </w:p>
        </w:tc>
        <w:tc>
          <w:tcPr>
            <w:tcW w:w="6525" w:type="dxa"/>
          </w:tcPr>
          <w:p w14:paraId="1825B29A" w14:textId="442C545B" w:rsidR="009C0398" w:rsidRDefault="009C0398" w:rsidP="009C0398">
            <w:pPr>
              <w:cnfStyle w:val="000000010000" w:firstRow="0" w:lastRow="0" w:firstColumn="0" w:lastColumn="0" w:oddVBand="0" w:evenVBand="0" w:oddHBand="0" w:evenHBand="1" w:firstRowFirstColumn="0" w:firstRowLastColumn="0" w:lastRowFirstColumn="0" w:lastRowLastColumn="0"/>
            </w:pPr>
            <w:r>
              <w:t>Internal 19.2MHz clk</w:t>
            </w:r>
          </w:p>
        </w:tc>
      </w:tr>
      <w:tr w:rsidR="009C0398" w14:paraId="22BC2A17" w14:textId="77777777" w:rsidTr="00295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6240FB86" w14:textId="3A56D459" w:rsidR="009C0398" w:rsidRDefault="009C0398" w:rsidP="00111F82">
            <w:r>
              <w:t>xtalclk</w:t>
            </w:r>
          </w:p>
        </w:tc>
        <w:tc>
          <w:tcPr>
            <w:tcW w:w="833" w:type="dxa"/>
          </w:tcPr>
          <w:p w14:paraId="14B8C9B5" w14:textId="7A5E7E2D" w:rsidR="009C0398" w:rsidRDefault="009C0398" w:rsidP="00111F82">
            <w:pPr>
              <w:cnfStyle w:val="000000100000" w:firstRow="0" w:lastRow="0" w:firstColumn="0" w:lastColumn="0" w:oddVBand="0" w:evenVBand="0" w:oddHBand="1" w:evenHBand="0" w:firstRowFirstColumn="0" w:firstRowLastColumn="0" w:lastRowFirstColumn="0" w:lastRowLastColumn="0"/>
            </w:pPr>
            <w:r>
              <w:t>output</w:t>
            </w:r>
          </w:p>
        </w:tc>
        <w:tc>
          <w:tcPr>
            <w:tcW w:w="6525" w:type="dxa"/>
          </w:tcPr>
          <w:p w14:paraId="3EECEFE6" w14:textId="6D88E329" w:rsidR="009C0398" w:rsidRDefault="009C0398" w:rsidP="00111F82">
            <w:pPr>
              <w:cnfStyle w:val="000000100000" w:firstRow="0" w:lastRow="0" w:firstColumn="0" w:lastColumn="0" w:oddVBand="0" w:evenVBand="0" w:oddHBand="1" w:evenHBand="0" w:firstRowFirstColumn="0" w:firstRowLastColumn="0" w:lastRowFirstColumn="0" w:lastRowLastColumn="0"/>
            </w:pPr>
            <w:r>
              <w:t>Output frequency dependent on xtal_freq_sel</w:t>
            </w:r>
          </w:p>
        </w:tc>
      </w:tr>
    </w:tbl>
    <w:p w14:paraId="0E7147F8" w14:textId="77777777" w:rsidR="009C0398" w:rsidRDefault="009C0398" w:rsidP="00C95922"/>
    <w:p w14:paraId="1F808F29" w14:textId="77777777" w:rsidR="00C95922" w:rsidRDefault="00C95922" w:rsidP="00C95922"/>
    <w:p w14:paraId="361EF5C3" w14:textId="457DFF56" w:rsidR="00545566" w:rsidRDefault="00545566" w:rsidP="00545566">
      <w:pPr>
        <w:pStyle w:val="Heading2"/>
      </w:pPr>
      <w:bookmarkStart w:id="603" w:name="_Toc425848177"/>
      <w:r>
        <w:t>Timing Diagram</w:t>
      </w:r>
      <w:bookmarkEnd w:id="603"/>
    </w:p>
    <w:p w14:paraId="6AD4B625" w14:textId="28A7BA00" w:rsidR="00545566" w:rsidRPr="00545566" w:rsidRDefault="00545566" w:rsidP="00545566">
      <w:pPr>
        <w:pStyle w:val="BodyText"/>
      </w:pPr>
      <w:r>
        <w:t>The following figure shows the relationship of the usync signal to the usync (or gal) edge.</w:t>
      </w:r>
    </w:p>
    <w:p w14:paraId="53EAB8CB" w14:textId="4839C203" w:rsidR="00545566" w:rsidRPr="00545566" w:rsidRDefault="00545566" w:rsidP="00545566">
      <w:pPr>
        <w:pStyle w:val="BodyText"/>
      </w:pPr>
      <w:r>
        <w:object w:dxaOrig="14280" w:dyaOrig="5821" w14:anchorId="121C663F">
          <v:shape id="_x0000_i1026" type="#_x0000_t75" style="width:6in;height:173.25pt" o:ole="">
            <v:imagedata r:id="rId14" o:title=""/>
          </v:shape>
          <o:OLEObject Type="Embed" ProgID="Visio.Drawing.15" ShapeID="_x0000_i1026" DrawAspect="Content" ObjectID="_1512201185" r:id="rId15"/>
        </w:object>
      </w:r>
    </w:p>
    <w:p w14:paraId="04EA5BBA" w14:textId="45976698" w:rsidR="00545566" w:rsidRDefault="00545566" w:rsidP="00C95922">
      <w:r>
        <w:t>This relationship will hold true for any clock generated by modifying the parameters.</w:t>
      </w:r>
    </w:p>
    <w:p w14:paraId="05A71715" w14:textId="77777777" w:rsidR="00427615" w:rsidRDefault="00427615" w:rsidP="00796375">
      <w:pPr>
        <w:pStyle w:val="Heading2"/>
      </w:pPr>
      <w:bookmarkStart w:id="604" w:name="_Toc425848178"/>
      <w:r>
        <w:t>Frequency changes</w:t>
      </w:r>
      <w:bookmarkEnd w:id="604"/>
    </w:p>
    <w:p w14:paraId="41B2E4C5" w14:textId="4D307B44" w:rsidR="00427615" w:rsidRDefault="00427615" w:rsidP="00796375">
      <w:pPr>
        <w:pStyle w:val="BodyText"/>
      </w:pPr>
      <w:r>
        <w:t>The capability has been added for the test to dynamically change the ratio presented to one of the instantiated ipclkgen_inst modules on the fly</w:t>
      </w:r>
      <w:r w:rsidR="00F53CC1">
        <w:t xml:space="preserve"> with the wait_for_lock not included or set to 1</w:t>
      </w:r>
      <w:r>
        <w:t>.  When this happens the logic:</w:t>
      </w:r>
    </w:p>
    <w:p w14:paraId="0832E525" w14:textId="55F7C73B" w:rsidR="00427615" w:rsidRDefault="00427615" w:rsidP="00796375">
      <w:pPr>
        <w:pStyle w:val="BodyText"/>
        <w:numPr>
          <w:ilvl w:val="1"/>
          <w:numId w:val="1"/>
        </w:numPr>
      </w:pPr>
      <w:r>
        <w:t>Gates the output clock synchronized to the next usync edge</w:t>
      </w:r>
    </w:p>
    <w:p w14:paraId="1DA3147A" w14:textId="71A47797" w:rsidR="00427615" w:rsidRDefault="00427615" w:rsidP="00796375">
      <w:pPr>
        <w:pStyle w:val="BodyText"/>
        <w:numPr>
          <w:ilvl w:val="1"/>
          <w:numId w:val="1"/>
        </w:numPr>
      </w:pPr>
      <w:r>
        <w:t>Waits for the ipclkgen_inst module targeted to indicate the gate has been asserted</w:t>
      </w:r>
    </w:p>
    <w:p w14:paraId="76D1BD8C" w14:textId="79355A24" w:rsidR="00427615" w:rsidRDefault="00427615" w:rsidP="00796375">
      <w:pPr>
        <w:pStyle w:val="BodyText"/>
        <w:numPr>
          <w:ilvl w:val="1"/>
          <w:numId w:val="1"/>
        </w:numPr>
      </w:pPr>
      <w:r>
        <w:t>Changes the ratio</w:t>
      </w:r>
    </w:p>
    <w:p w14:paraId="26251F7A" w14:textId="60987136" w:rsidR="00427615" w:rsidRDefault="00427615" w:rsidP="00796375">
      <w:pPr>
        <w:pStyle w:val="BodyText"/>
        <w:numPr>
          <w:ilvl w:val="1"/>
          <w:numId w:val="1"/>
        </w:numPr>
      </w:pPr>
      <w:r>
        <w:t>Waits for the PLL model to indicate lock</w:t>
      </w:r>
    </w:p>
    <w:p w14:paraId="0ED01A95" w14:textId="533C0F77" w:rsidR="00427615" w:rsidRDefault="00427615" w:rsidP="00796375">
      <w:pPr>
        <w:pStyle w:val="BodyText"/>
        <w:numPr>
          <w:ilvl w:val="1"/>
          <w:numId w:val="1"/>
        </w:numPr>
      </w:pPr>
      <w:r>
        <w:t>Ungates the output clock synchronized to the next usync edge</w:t>
      </w:r>
    </w:p>
    <w:p w14:paraId="7038D709" w14:textId="4F9E609D" w:rsidR="00427615" w:rsidRDefault="00427615" w:rsidP="00796375">
      <w:pPr>
        <w:pStyle w:val="BodyText"/>
        <w:numPr>
          <w:ilvl w:val="1"/>
          <w:numId w:val="1"/>
        </w:numPr>
      </w:pPr>
      <w:r>
        <w:t>Waits fo the ipclkgen_inst module targeted to indicate the gate has been deasserted</w:t>
      </w:r>
    </w:p>
    <w:p w14:paraId="2C5BEB1F" w14:textId="752A6C19" w:rsidR="00BF283B" w:rsidRDefault="00BF283B" w:rsidP="00796375">
      <w:pPr>
        <w:pStyle w:val="BodyText"/>
      </w:pPr>
      <w:r>
        <w:t>Timing diagram:</w:t>
      </w:r>
    </w:p>
    <w:p w14:paraId="4DCE0F36" w14:textId="5A573712" w:rsidR="00BF283B" w:rsidRDefault="00BF283B" w:rsidP="00796375">
      <w:pPr>
        <w:pStyle w:val="BodyText"/>
      </w:pPr>
      <w:r>
        <w:object w:dxaOrig="14101" w:dyaOrig="4560" w14:anchorId="778D7C4A">
          <v:shape id="_x0000_i1027" type="#_x0000_t75" style="width:6in;height:136.5pt" o:ole="">
            <v:imagedata r:id="rId16" o:title=""/>
          </v:shape>
          <o:OLEObject Type="Embed" ProgID="Visio.Drawing.15" ShapeID="_x0000_i1027" DrawAspect="Content" ObjectID="_1512201186" r:id="rId17"/>
        </w:object>
      </w:r>
    </w:p>
    <w:p w14:paraId="57F5B6FE" w14:textId="19E6016D" w:rsidR="00F53CC1" w:rsidRDefault="00F53CC1" w:rsidP="00796375">
      <w:pPr>
        <w:pStyle w:val="BodyText"/>
      </w:pPr>
      <w:r>
        <w:t>If wait_for_lock is set to ‘0’, then the new ratio is written and the program returns.  The steps above still occur, the PLI call doesn’t wait for them to complete.</w:t>
      </w:r>
    </w:p>
    <w:p w14:paraId="6793530D" w14:textId="26E7610C" w:rsidR="00F53CC1" w:rsidRDefault="00F53CC1" w:rsidP="00796375">
      <w:pPr>
        <w:pStyle w:val="BodyText"/>
      </w:pPr>
      <w:r>
        <w:t xml:space="preserve">In this case multiple </w:t>
      </w:r>
      <w:r w:rsidR="00E53D31">
        <w:t>new ratio’s can be written at the same time and all will immediately be acted on.</w:t>
      </w:r>
    </w:p>
    <w:p w14:paraId="087A1F92" w14:textId="27C3A3F7" w:rsidR="00F53CC1" w:rsidRDefault="00E53D31" w:rsidP="00796375">
      <w:pPr>
        <w:pStyle w:val="BodyText"/>
      </w:pPr>
      <w:r>
        <w:lastRenderedPageBreak/>
        <w:t>To know when the frequency switch is done and the clocks are stable again, a new function to check the lock status has been added.</w:t>
      </w:r>
    </w:p>
    <w:p w14:paraId="22259289" w14:textId="63AF3FF5" w:rsidR="00E873C1" w:rsidRDefault="00E873C1" w:rsidP="00796375">
      <w:pPr>
        <w:pStyle w:val="BodyText"/>
      </w:pPr>
      <w:r>
        <w:t>Notes:</w:t>
      </w:r>
    </w:p>
    <w:p w14:paraId="087038C5" w14:textId="0B40A770" w:rsidR="00E873C1" w:rsidRDefault="00E873C1">
      <w:pPr>
        <w:pStyle w:val="BodyText"/>
      </w:pPr>
      <w:r>
        <w:t>A ratio of 1 is invalid.</w:t>
      </w:r>
    </w:p>
    <w:p w14:paraId="16736325" w14:textId="65203DF4" w:rsidR="00E873C1" w:rsidRPr="00796375" w:rsidRDefault="00E873C1" w:rsidP="00796375">
      <w:pPr>
        <w:pStyle w:val="BodyText"/>
      </w:pPr>
      <w:r>
        <w:t>Requesting a ratio change where the ratio does not change will hang the test</w:t>
      </w:r>
      <w:r w:rsidR="00E53D31">
        <w:t xml:space="preserve"> if</w:t>
      </w:r>
      <w:r w:rsidR="00F53CC1">
        <w:t xml:space="preserve"> wait_for</w:t>
      </w:r>
      <w:r w:rsidR="00E53D31">
        <w:t>_lock is ‘0’.</w:t>
      </w:r>
    </w:p>
    <w:p w14:paraId="2B08EB0A" w14:textId="21C8B888" w:rsidR="00427615" w:rsidRDefault="00427615" w:rsidP="00796375">
      <w:pPr>
        <w:pStyle w:val="Heading2"/>
        <w:numPr>
          <w:ilvl w:val="0"/>
          <w:numId w:val="0"/>
        </w:numPr>
        <w:ind w:left="360" w:hanging="360"/>
      </w:pPr>
    </w:p>
    <w:p w14:paraId="376CED0F" w14:textId="14EB47CF" w:rsidR="00684948" w:rsidRDefault="00684948" w:rsidP="00CF4111">
      <w:pPr>
        <w:pStyle w:val="Heading2"/>
      </w:pPr>
      <w:bookmarkStart w:id="605" w:name="_Toc425848179"/>
      <w:r>
        <w:t>clkreq / clkack interface support</w:t>
      </w:r>
      <w:bookmarkEnd w:id="605"/>
    </w:p>
    <w:p w14:paraId="212E8A0C" w14:textId="7704D169" w:rsidR="00684948" w:rsidRDefault="00684948" w:rsidP="00CF4111">
      <w:pPr>
        <w:pStyle w:val="BodyText"/>
      </w:pPr>
      <w:r>
        <w:t>Support for the standard clkreq/clkack interface has been added.  Use of this interface is not required.</w:t>
      </w:r>
    </w:p>
    <w:p w14:paraId="1172AA88" w14:textId="77777777" w:rsidR="00684948" w:rsidRDefault="00684948" w:rsidP="00CF4111">
      <w:pPr>
        <w:pStyle w:val="BodyText"/>
      </w:pPr>
      <w:r>
        <w:t>If desired connect the clkreq / clkack signals in the IP to the corresponding clkreq / clkack signals that exist in clk_inst.sv;</w:t>
      </w:r>
    </w:p>
    <w:p w14:paraId="0EE29738" w14:textId="30193385" w:rsidR="00684948" w:rsidRDefault="00684948" w:rsidP="00CF4111">
      <w:pPr>
        <w:pStyle w:val="BodyText"/>
        <w:spacing w:before="0" w:after="0"/>
        <w:ind w:firstLine="360"/>
      </w:pPr>
      <w:r>
        <w:t>assign &lt;ip&gt;.clkack = clk_inst.clkack[i];</w:t>
      </w:r>
    </w:p>
    <w:p w14:paraId="2AD59AB7" w14:textId="51DA530D" w:rsidR="00684948" w:rsidRDefault="00684948" w:rsidP="00CF4111">
      <w:pPr>
        <w:pStyle w:val="BodyText"/>
        <w:spacing w:before="0"/>
        <w:ind w:firstLine="360"/>
      </w:pPr>
      <w:r>
        <w:t>assign clk_inst.clkreq[i] = &lt;ip&gt;.clkreq;</w:t>
      </w:r>
    </w:p>
    <w:p w14:paraId="4CE67EF8" w14:textId="27DAEB63" w:rsidR="00684948" w:rsidRDefault="00684948" w:rsidP="00CF4111">
      <w:pPr>
        <w:pStyle w:val="BodyText"/>
        <w:spacing w:before="0" w:after="0"/>
      </w:pPr>
      <w:r>
        <w:t xml:space="preserve">Where i corresponds to one of the instanced ipclkgen_inst modules. </w:t>
      </w:r>
    </w:p>
    <w:p w14:paraId="14850F2E" w14:textId="77777777" w:rsidR="00684948" w:rsidRDefault="00684948" w:rsidP="00CF4111">
      <w:pPr>
        <w:pStyle w:val="BodyText"/>
        <w:spacing w:before="0" w:after="0"/>
      </w:pPr>
    </w:p>
    <w:p w14:paraId="4FA425DC" w14:textId="1E861794" w:rsidR="00684948" w:rsidRDefault="00B92BA5" w:rsidP="00CF4111">
      <w:pPr>
        <w:pStyle w:val="BodyText"/>
        <w:spacing w:before="0" w:after="0"/>
      </w:pPr>
      <w:r>
        <w:t>Timing is illustrated below.  Note that there is no relationship in this implementation between clkreq and usync.</w:t>
      </w:r>
    </w:p>
    <w:p w14:paraId="0285DDA5" w14:textId="77777777" w:rsidR="00B92BA5" w:rsidRDefault="00B92BA5" w:rsidP="00CF4111">
      <w:pPr>
        <w:pStyle w:val="BodyText"/>
        <w:spacing w:before="0" w:after="0"/>
      </w:pPr>
    </w:p>
    <w:p w14:paraId="6494A45C" w14:textId="0EB7896C" w:rsidR="00B92BA5" w:rsidRPr="00CF4111" w:rsidRDefault="00B92BA5" w:rsidP="00CF4111">
      <w:pPr>
        <w:pStyle w:val="BodyText"/>
        <w:spacing w:before="0" w:after="0"/>
      </w:pPr>
      <w:r>
        <w:object w:dxaOrig="14461" w:dyaOrig="4560" w14:anchorId="6391558D">
          <v:shape id="_x0000_i1028" type="#_x0000_t75" style="width:6in;height:136.5pt" o:ole="">
            <v:imagedata r:id="rId18" o:title=""/>
          </v:shape>
          <o:OLEObject Type="Embed" ProgID="Visio.Drawing.15" ShapeID="_x0000_i1028" DrawAspect="Content" ObjectID="_1512201187" r:id="rId19"/>
        </w:object>
      </w:r>
    </w:p>
    <w:p w14:paraId="0CE4AF15" w14:textId="6962BFBF" w:rsidR="00E53D31" w:rsidRDefault="00E53D31" w:rsidP="00CD7D62">
      <w:pPr>
        <w:pStyle w:val="Heading2"/>
      </w:pPr>
      <w:bookmarkStart w:id="606" w:name="_Toc425848180"/>
      <w:r>
        <w:t>Clock edge jitter on the gal edge</w:t>
      </w:r>
      <w:bookmarkEnd w:id="606"/>
    </w:p>
    <w:p w14:paraId="4ED1690B" w14:textId="7EA3B4F9" w:rsidR="00E53D31" w:rsidRDefault="00E53D31" w:rsidP="00CD7D62">
      <w:pPr>
        <w:pStyle w:val="BodyText"/>
        <w:rPr>
          <w:ins w:id="607" w:author="Correll, Ken" w:date="2015-07-28T11:48:00Z"/>
        </w:rPr>
      </w:pPr>
      <w:r>
        <w:t>In some test benches it has been seen that there is a single vcs cycle of uncertainty between generated clock edges on the gal edge.  An attempt has been made to fix this.</w:t>
      </w:r>
    </w:p>
    <w:p w14:paraId="616D2052" w14:textId="19926F68" w:rsidR="00CD7D62" w:rsidRDefault="00CD7D62" w:rsidP="00CD7D62">
      <w:pPr>
        <w:pStyle w:val="Heading2"/>
        <w:rPr>
          <w:ins w:id="608" w:author="Correll, Ken" w:date="2015-07-28T11:48:00Z"/>
        </w:rPr>
      </w:pPr>
      <w:bookmarkStart w:id="609" w:name="_Toc425848181"/>
      <w:ins w:id="610" w:author="Correll, Ken" w:date="2015-07-28T11:48:00Z">
        <w:r>
          <w:t>Enabling xclk[n] and xclk_usync[n] outputs</w:t>
        </w:r>
        <w:bookmarkEnd w:id="609"/>
        <w:r>
          <w:tab/>
        </w:r>
      </w:ins>
    </w:p>
    <w:p w14:paraId="3F50CB42" w14:textId="29B1CF8B" w:rsidR="00CD7D62" w:rsidRDefault="00CD7D62">
      <w:pPr>
        <w:pStyle w:val="BodyText"/>
        <w:rPr>
          <w:ins w:id="611" w:author="Correll, Ken" w:date="2015-07-28T11:49:00Z"/>
        </w:rPr>
        <w:pPrChange w:id="612" w:author="Correll, Ken" w:date="2015-07-28T11:49:00Z">
          <w:pPr>
            <w:pStyle w:val="Heading2"/>
          </w:pPr>
        </w:pPrChange>
      </w:pPr>
      <w:ins w:id="613" w:author="Correll, Ken" w:date="2015-07-28T11:49:00Z">
        <w:r>
          <w:t>Two functions have been added with support logic in the RTL to enable the capability of having the outputs drive X until enabled.</w:t>
        </w:r>
      </w:ins>
    </w:p>
    <w:p w14:paraId="21C8A6C0" w14:textId="765DA74E" w:rsidR="00CD7D62" w:rsidRDefault="00CD7D62">
      <w:pPr>
        <w:pStyle w:val="BodyText"/>
        <w:rPr>
          <w:ins w:id="614" w:author="Correll, Ken" w:date="2015-07-28T11:51:00Z"/>
        </w:rPr>
        <w:pPrChange w:id="615" w:author="Correll, Ken" w:date="2015-07-28T11:49:00Z">
          <w:pPr>
            <w:pStyle w:val="Heading2"/>
          </w:pPr>
        </w:pPrChange>
      </w:pPr>
      <w:ins w:id="616" w:author="Correll, Ken" w:date="2015-07-28T11:50:00Z">
        <w:r>
          <w:t xml:space="preserve">Parameter CLK_ENABLE = </w:t>
        </w:r>
      </w:ins>
      <w:ins w:id="617" w:author="Correll, Ken" w:date="2015-07-28T11:51:00Z">
        <w:r>
          <w:t>{NUM_CLKS{1’b1}}</w:t>
        </w:r>
      </w:ins>
    </w:p>
    <w:p w14:paraId="25DDD0B9" w14:textId="149727F4" w:rsidR="00CD7D62" w:rsidRDefault="00CD7D62">
      <w:pPr>
        <w:pStyle w:val="BodyText"/>
        <w:rPr>
          <w:ins w:id="618" w:author="Correll, Ken" w:date="2015-07-28T11:52:00Z"/>
        </w:rPr>
        <w:pPrChange w:id="619" w:author="Correll, Ken" w:date="2015-07-28T11:49:00Z">
          <w:pPr>
            <w:pStyle w:val="Heading2"/>
          </w:pPr>
        </w:pPrChange>
      </w:pPr>
      <w:ins w:id="620" w:author="Correll, Ken" w:date="2015-07-28T11:51:00Z">
        <w:r>
          <w:t xml:space="preserve">The parameter CLK_ENABLE sets the initial state of the enable signal.  If not included or if set to </w:t>
        </w:r>
      </w:ins>
      <w:ins w:id="621" w:author="Correll, Ken" w:date="2015-07-28T11:52:00Z">
        <w:r>
          <w:t>‘1, then that set of outputs (xclk[n] &amp; xclk_usync[n]) will behave as before, driving the frequency set by the RATIO parameter until changed.</w:t>
        </w:r>
      </w:ins>
    </w:p>
    <w:p w14:paraId="0E98BCFE" w14:textId="3276E1D0" w:rsidR="00CD7D62" w:rsidRDefault="00CD7D62">
      <w:pPr>
        <w:pStyle w:val="BodyText"/>
        <w:rPr>
          <w:ins w:id="622" w:author="Correll, Ken" w:date="2015-07-28T11:55:00Z"/>
        </w:rPr>
        <w:pPrChange w:id="623" w:author="Correll, Ken" w:date="2015-07-28T11:49:00Z">
          <w:pPr>
            <w:pStyle w:val="Heading2"/>
          </w:pPr>
        </w:pPrChange>
      </w:pPr>
      <w:ins w:id="624" w:author="Correll, Ken" w:date="2015-07-28T11:53:00Z">
        <w:r>
          <w:lastRenderedPageBreak/>
          <w:t>If a CLK_ENABLE bit is ‘0, then that set of outputs will drive ‘</w:t>
        </w:r>
      </w:ins>
      <w:ins w:id="625" w:author="Correll, Ken" w:date="2015-07-28T11:54:00Z">
        <w:r>
          <w:t xml:space="preserve">X until set by the new function call clock_gen_enable_ by_name(clk_name, enable) or clock_gen_enable_by_number(clk_number, enable).  Enable can be set to </w:t>
        </w:r>
      </w:ins>
      <w:ins w:id="626" w:author="Correll, Ken" w:date="2015-07-28T11:55:00Z">
        <w:r>
          <w:t>‘0 or ‘1.  Setting to ‘0 will cause the associated set of outputs to drive ‘X.   Setting to ‘1 will cause the associated outputs to drive the clock and usync generated.</w:t>
        </w:r>
      </w:ins>
    </w:p>
    <w:p w14:paraId="1F058974" w14:textId="14631F1E" w:rsidR="00CD7D62" w:rsidRPr="00353FD7" w:rsidRDefault="00CD7D62">
      <w:pPr>
        <w:pStyle w:val="BodyText"/>
        <w:rPr>
          <w:ins w:id="627" w:author="Correll, Ken" w:date="2015-07-28T11:48:00Z"/>
        </w:rPr>
        <w:pPrChange w:id="628" w:author="Correll, Ken" w:date="2015-07-28T11:49:00Z">
          <w:pPr>
            <w:pStyle w:val="Heading2"/>
          </w:pPr>
        </w:pPrChange>
      </w:pPr>
      <w:ins w:id="629" w:author="Correll, Ken" w:date="2015-07-28T11:56:00Z">
        <w:r>
          <w:t xml:space="preserve">Note that changing the ratio of a clock generator while not enabled (driving </w:t>
        </w:r>
      </w:ins>
      <w:ins w:id="630" w:author="Correll, Ken" w:date="2015-07-28T11:57:00Z">
        <w:r>
          <w:t>‘X) will still have affect.  When the appropriate clk_enable bit is set the new frequency (if the change has completed) will be driven.</w:t>
        </w:r>
      </w:ins>
    </w:p>
    <w:p w14:paraId="6F57F23D" w14:textId="77777777" w:rsidR="00CD7D62" w:rsidRPr="00CD7D62" w:rsidRDefault="00CD7D62" w:rsidP="00CD7D62">
      <w:pPr>
        <w:pStyle w:val="BodyText"/>
      </w:pPr>
    </w:p>
    <w:p w14:paraId="5FCCCF86" w14:textId="77777777" w:rsidR="00344EB9" w:rsidRPr="000F6379" w:rsidRDefault="00344EB9" w:rsidP="009A537A">
      <w:pPr>
        <w:pStyle w:val="Heading1"/>
      </w:pPr>
      <w:bookmarkStart w:id="631" w:name="_Toc425848182"/>
      <w:r w:rsidRPr="00B263CA">
        <w:lastRenderedPageBreak/>
        <w:t>Design</w:t>
      </w:r>
      <w:r>
        <w:t xml:space="preserve"> </w:t>
      </w:r>
      <w:r w:rsidRPr="00172284">
        <w:t>Information</w:t>
      </w:r>
      <w:r>
        <w:t xml:space="preserve"> for Integration</w:t>
      </w:r>
      <w:bookmarkEnd w:id="595"/>
      <w:bookmarkEnd w:id="596"/>
      <w:bookmarkEnd w:id="597"/>
      <w:bookmarkEnd w:id="598"/>
      <w:bookmarkEnd w:id="631"/>
    </w:p>
    <w:p w14:paraId="5FCCCF87" w14:textId="2E389A64" w:rsidR="00344EB9" w:rsidRDefault="00545566" w:rsidP="00344EB9">
      <w:pPr>
        <w:pStyle w:val="BodyText"/>
      </w:pPr>
      <w:r>
        <w:t xml:space="preserve">This chapter is </w:t>
      </w:r>
      <w:r w:rsidR="00344EB9">
        <w:t xml:space="preserve">targeted </w:t>
      </w:r>
      <w:r w:rsidR="003F6C6F">
        <w:t>to</w:t>
      </w:r>
      <w:r>
        <w:t xml:space="preserve"> the IP verification</w:t>
      </w:r>
      <w:r w:rsidR="00344EB9">
        <w:t xml:space="preserve"> team responsible for integrating this IP into </w:t>
      </w:r>
      <w:r>
        <w:t>a local test bench</w:t>
      </w:r>
      <w:r w:rsidR="00344EB9">
        <w:t>.</w:t>
      </w:r>
    </w:p>
    <w:p w14:paraId="5A72027E" w14:textId="27DC09DE" w:rsidR="00246AD5" w:rsidRDefault="00246AD5" w:rsidP="00246AD5">
      <w:pPr>
        <w:pStyle w:val="Heading2"/>
      </w:pPr>
      <w:bookmarkStart w:id="632" w:name="_Toc425848183"/>
      <w:bookmarkStart w:id="633" w:name="_Toc299025145"/>
      <w:bookmarkStart w:id="634" w:name="_Toc299031456"/>
      <w:bookmarkStart w:id="635" w:name="_Toc300262184"/>
      <w:bookmarkStart w:id="636" w:name="_Toc301871703"/>
      <w:r>
        <w:t>RTL Directory Structure</w:t>
      </w:r>
      <w:bookmarkEnd w:id="632"/>
    </w:p>
    <w:p w14:paraId="3F7350C1" w14:textId="15893238" w:rsidR="00246AD5" w:rsidRPr="00246AD5" w:rsidRDefault="00545566" w:rsidP="00246AD5">
      <w:pPr>
        <w:pStyle w:val="BodyText"/>
      </w:pPr>
      <w:r>
        <w:t>All files are located in $IP_MODELS/globalclk/</w:t>
      </w:r>
      <w:r w:rsidRPr="00545566">
        <w:t>globalclk-srvr10nm-latest/</w:t>
      </w:r>
      <w:r>
        <w:t>verif/testbench/</w:t>
      </w:r>
    </w:p>
    <w:p w14:paraId="5FCCCF8C" w14:textId="57BAEA83" w:rsidR="00344EB9" w:rsidRDefault="00572C18" w:rsidP="00572C18">
      <w:pPr>
        <w:pStyle w:val="Heading2"/>
      </w:pPr>
      <w:bookmarkStart w:id="637" w:name="_Toc425848184"/>
      <w:r>
        <w:t>Clock</w:t>
      </w:r>
      <w:r w:rsidR="00B36622">
        <w:t>,</w:t>
      </w:r>
      <w:r>
        <w:t xml:space="preserve"> </w:t>
      </w:r>
      <w:r w:rsidR="00344EB9" w:rsidRPr="00344EB9">
        <w:t>Power and Reset Domain</w:t>
      </w:r>
      <w:bookmarkEnd w:id="633"/>
      <w:bookmarkEnd w:id="634"/>
      <w:bookmarkEnd w:id="635"/>
      <w:bookmarkEnd w:id="636"/>
      <w:r w:rsidR="00B36622">
        <w:t>s</w:t>
      </w:r>
      <w:bookmarkEnd w:id="637"/>
    </w:p>
    <w:p w14:paraId="7520ABE8" w14:textId="016FDF24" w:rsidR="00F605FE" w:rsidRPr="00F605FE" w:rsidRDefault="00F605FE" w:rsidP="00F605FE">
      <w:pPr>
        <w:pStyle w:val="BodyText"/>
      </w:pPr>
      <w:r>
        <w:t>Not applicable</w:t>
      </w:r>
    </w:p>
    <w:p w14:paraId="5FCCCF8E" w14:textId="77777777" w:rsidR="00344EB9" w:rsidRDefault="00344EB9" w:rsidP="00480048">
      <w:pPr>
        <w:pStyle w:val="Heading3"/>
      </w:pPr>
      <w:bookmarkStart w:id="638" w:name="_Toc299025146"/>
      <w:bookmarkStart w:id="639" w:name="_Toc299031457"/>
      <w:bookmarkStart w:id="640" w:name="_Toc300262185"/>
      <w:bookmarkStart w:id="641" w:name="_Toc301871704"/>
      <w:bookmarkStart w:id="642" w:name="_Toc425848185"/>
      <w:r w:rsidRPr="00480048">
        <w:t>Clock</w:t>
      </w:r>
      <w:r>
        <w:t xml:space="preserve"> Domain Diagram</w:t>
      </w:r>
      <w:bookmarkEnd w:id="638"/>
      <w:bookmarkEnd w:id="639"/>
      <w:bookmarkEnd w:id="640"/>
      <w:bookmarkEnd w:id="641"/>
      <w:bookmarkEnd w:id="642"/>
    </w:p>
    <w:p w14:paraId="5FCCCF8F" w14:textId="4E7F63BA" w:rsidR="00344EB9" w:rsidRPr="00B746FF" w:rsidRDefault="000F2169" w:rsidP="00C04B88">
      <w:pPr>
        <w:pStyle w:val="BodyText"/>
      </w:pPr>
      <w:r>
        <w:t>Not applicable</w:t>
      </w:r>
    </w:p>
    <w:p w14:paraId="5FCCCF90" w14:textId="77777777" w:rsidR="00344EB9" w:rsidRPr="00344EB9" w:rsidRDefault="00344EB9" w:rsidP="00344EB9">
      <w:pPr>
        <w:pStyle w:val="Heading2"/>
      </w:pPr>
      <w:bookmarkStart w:id="643" w:name="_Toc299025147"/>
      <w:bookmarkStart w:id="644" w:name="_Toc299031458"/>
      <w:bookmarkStart w:id="645" w:name="_Toc300262186"/>
      <w:bookmarkStart w:id="646" w:name="_Toc301871705"/>
      <w:bookmarkStart w:id="647" w:name="_Toc425848186"/>
      <w:r w:rsidRPr="00344EB9">
        <w:t>Embedded Building Blocks/Custom Logic</w:t>
      </w:r>
      <w:bookmarkEnd w:id="643"/>
      <w:bookmarkEnd w:id="644"/>
      <w:bookmarkEnd w:id="645"/>
      <w:bookmarkEnd w:id="646"/>
      <w:bookmarkEnd w:id="647"/>
    </w:p>
    <w:p w14:paraId="7ABA2FCD" w14:textId="7C3F2B1F" w:rsidR="00142AE7" w:rsidRDefault="00142AE7" w:rsidP="00344EB9">
      <w:pPr>
        <w:pStyle w:val="Gaps"/>
      </w:pPr>
    </w:p>
    <w:tbl>
      <w:tblPr>
        <w:tblStyle w:val="TableClassic1"/>
        <w:tblW w:w="5000" w:type="pct"/>
        <w:tblLook w:val="0620" w:firstRow="1" w:lastRow="0" w:firstColumn="0" w:lastColumn="0" w:noHBand="1" w:noVBand="1"/>
      </w:tblPr>
      <w:tblGrid>
        <w:gridCol w:w="2896"/>
        <w:gridCol w:w="2741"/>
        <w:gridCol w:w="3119"/>
      </w:tblGrid>
      <w:tr w:rsidR="00142AE7" w:rsidRPr="00AA1982" w14:paraId="2569E76F" w14:textId="77777777" w:rsidTr="00B0145D">
        <w:trPr>
          <w:cnfStyle w:val="100000000000" w:firstRow="1" w:lastRow="0" w:firstColumn="0" w:lastColumn="0" w:oddVBand="0" w:evenVBand="0" w:oddHBand="0" w:evenHBand="0" w:firstRowFirstColumn="0" w:firstRowLastColumn="0" w:lastRowFirstColumn="0" w:lastRowLastColumn="0"/>
        </w:trPr>
        <w:tc>
          <w:tcPr>
            <w:tcW w:w="1654" w:type="pct"/>
          </w:tcPr>
          <w:p w14:paraId="73EF4056" w14:textId="6B6FDABA" w:rsidR="00142AE7" w:rsidRPr="00344EB9" w:rsidRDefault="00142AE7" w:rsidP="00E000FC">
            <w:pPr>
              <w:pStyle w:val="TableHeading"/>
            </w:pPr>
            <w:r>
              <w:t>Name</w:t>
            </w:r>
          </w:p>
        </w:tc>
        <w:tc>
          <w:tcPr>
            <w:tcW w:w="1565" w:type="pct"/>
          </w:tcPr>
          <w:p w14:paraId="3C8419A1" w14:textId="0F83391D" w:rsidR="00142AE7" w:rsidRPr="00344EB9" w:rsidRDefault="00142AE7" w:rsidP="00E000FC">
            <w:pPr>
              <w:pStyle w:val="TableHeading"/>
            </w:pPr>
            <w:r>
              <w:t>Library</w:t>
            </w:r>
          </w:p>
        </w:tc>
        <w:tc>
          <w:tcPr>
            <w:tcW w:w="1781" w:type="pct"/>
          </w:tcPr>
          <w:p w14:paraId="32D80F07" w14:textId="72C1567A" w:rsidR="00142AE7" w:rsidRPr="00AA1982" w:rsidRDefault="00142AE7" w:rsidP="00E000FC">
            <w:pPr>
              <w:pStyle w:val="TableHeading"/>
            </w:pPr>
            <w:r>
              <w:t>Synthesis exchange?</w:t>
            </w:r>
          </w:p>
        </w:tc>
      </w:tr>
      <w:tr w:rsidR="00142AE7" w:rsidRPr="00466683" w14:paraId="16E47ECB" w14:textId="77777777" w:rsidTr="00B0145D">
        <w:tc>
          <w:tcPr>
            <w:tcW w:w="1654" w:type="pct"/>
          </w:tcPr>
          <w:p w14:paraId="6AE040CC" w14:textId="77777777" w:rsidR="00142AE7" w:rsidRPr="00466683" w:rsidRDefault="00142AE7" w:rsidP="00E000FC">
            <w:pPr>
              <w:pStyle w:val="TableBody"/>
            </w:pPr>
          </w:p>
        </w:tc>
        <w:tc>
          <w:tcPr>
            <w:tcW w:w="1565" w:type="pct"/>
          </w:tcPr>
          <w:p w14:paraId="3822CA25" w14:textId="77777777" w:rsidR="00142AE7" w:rsidRPr="00466683" w:rsidRDefault="00142AE7" w:rsidP="00E000FC">
            <w:pPr>
              <w:pStyle w:val="TableBody"/>
            </w:pPr>
          </w:p>
        </w:tc>
        <w:tc>
          <w:tcPr>
            <w:tcW w:w="1781" w:type="pct"/>
          </w:tcPr>
          <w:p w14:paraId="29B1C6D5" w14:textId="77777777" w:rsidR="00142AE7" w:rsidRPr="00466683" w:rsidRDefault="00142AE7" w:rsidP="00E000FC">
            <w:pPr>
              <w:pStyle w:val="TableBody"/>
            </w:pPr>
          </w:p>
        </w:tc>
      </w:tr>
      <w:tr w:rsidR="00142AE7" w:rsidRPr="00466683" w14:paraId="4F3097FB" w14:textId="77777777" w:rsidTr="00B0145D">
        <w:tc>
          <w:tcPr>
            <w:tcW w:w="1654" w:type="pct"/>
          </w:tcPr>
          <w:p w14:paraId="56E0EC44" w14:textId="77777777" w:rsidR="00142AE7" w:rsidRPr="00466683" w:rsidRDefault="00142AE7" w:rsidP="00E000FC">
            <w:pPr>
              <w:pStyle w:val="TableBody"/>
            </w:pPr>
          </w:p>
        </w:tc>
        <w:tc>
          <w:tcPr>
            <w:tcW w:w="1565" w:type="pct"/>
          </w:tcPr>
          <w:p w14:paraId="0DD4C13A" w14:textId="77777777" w:rsidR="00142AE7" w:rsidRPr="00466683" w:rsidRDefault="00142AE7" w:rsidP="00E000FC">
            <w:pPr>
              <w:pStyle w:val="TableBody"/>
            </w:pPr>
          </w:p>
        </w:tc>
        <w:tc>
          <w:tcPr>
            <w:tcW w:w="1781" w:type="pct"/>
          </w:tcPr>
          <w:p w14:paraId="36057D5A" w14:textId="77777777" w:rsidR="00142AE7" w:rsidRPr="00466683" w:rsidRDefault="00142AE7" w:rsidP="00E000FC">
            <w:pPr>
              <w:pStyle w:val="TableBody"/>
            </w:pPr>
          </w:p>
        </w:tc>
      </w:tr>
      <w:tr w:rsidR="00142AE7" w:rsidRPr="00466683" w14:paraId="61A8FB69" w14:textId="77777777" w:rsidTr="00B0145D">
        <w:tc>
          <w:tcPr>
            <w:tcW w:w="1654" w:type="pct"/>
          </w:tcPr>
          <w:p w14:paraId="16434955" w14:textId="77777777" w:rsidR="00142AE7" w:rsidRPr="00C92396" w:rsidRDefault="00142AE7" w:rsidP="00E000FC">
            <w:pPr>
              <w:pStyle w:val="TableBody"/>
            </w:pPr>
          </w:p>
        </w:tc>
        <w:tc>
          <w:tcPr>
            <w:tcW w:w="1565" w:type="pct"/>
          </w:tcPr>
          <w:p w14:paraId="2E6110DB" w14:textId="77777777" w:rsidR="00142AE7" w:rsidRPr="00466683" w:rsidRDefault="00142AE7" w:rsidP="00E000FC">
            <w:pPr>
              <w:pStyle w:val="TableBody"/>
            </w:pPr>
          </w:p>
        </w:tc>
        <w:tc>
          <w:tcPr>
            <w:tcW w:w="1781" w:type="pct"/>
          </w:tcPr>
          <w:p w14:paraId="5CD06644" w14:textId="77777777" w:rsidR="00142AE7" w:rsidRPr="00466683" w:rsidRDefault="00142AE7" w:rsidP="00E000FC">
            <w:pPr>
              <w:pStyle w:val="TableBody"/>
            </w:pPr>
          </w:p>
        </w:tc>
      </w:tr>
    </w:tbl>
    <w:p w14:paraId="5FCCCF92" w14:textId="77777777" w:rsidR="00344EB9" w:rsidRDefault="00344EB9" w:rsidP="00FE2FED">
      <w:pPr>
        <w:pStyle w:val="Heading2"/>
      </w:pPr>
      <w:bookmarkStart w:id="648" w:name="_Toc299025148"/>
      <w:bookmarkStart w:id="649" w:name="_Toc299031459"/>
      <w:bookmarkStart w:id="650" w:name="_Toc300262187"/>
      <w:bookmarkStart w:id="651" w:name="_Toc301871706"/>
      <w:bookmarkStart w:id="652" w:name="_Toc425848187"/>
      <w:r>
        <w:t>RTL Configuration Parameters</w:t>
      </w:r>
      <w:bookmarkEnd w:id="648"/>
      <w:bookmarkEnd w:id="649"/>
      <w:bookmarkEnd w:id="650"/>
      <w:bookmarkEnd w:id="651"/>
      <w:bookmarkEnd w:id="652"/>
    </w:p>
    <w:p w14:paraId="5FCCCF93" w14:textId="77777777" w:rsidR="00344EB9" w:rsidRDefault="00344EB9" w:rsidP="00344EB9">
      <w:pPr>
        <w:pStyle w:val="BodyText"/>
      </w:pPr>
      <w:r>
        <w:t>The following tables list all RTL configuration parameters for this IP. If the parameter is derived, it must not be changed by the user.</w:t>
      </w:r>
    </w:p>
    <w:p w14:paraId="5FCCCF94" w14:textId="77777777" w:rsidR="00344EB9" w:rsidRPr="00344EB9" w:rsidRDefault="00344EB9" w:rsidP="00BE6139">
      <w:pPr>
        <w:pStyle w:val="Heading3"/>
      </w:pPr>
      <w:bookmarkStart w:id="653" w:name="_Toc425848188"/>
      <w:r w:rsidRPr="006611C2">
        <w:t>Mandatory</w:t>
      </w:r>
      <w:r w:rsidRPr="00344EB9">
        <w:t xml:space="preserve"> </w:t>
      </w:r>
      <w:r w:rsidR="00BE6139">
        <w:t>P</w:t>
      </w:r>
      <w:r w:rsidRPr="00344EB9">
        <w:t>arameters</w:t>
      </w:r>
      <w:bookmarkEnd w:id="653"/>
    </w:p>
    <w:tbl>
      <w:tblPr>
        <w:tblStyle w:val="TableClassic1"/>
        <w:tblW w:w="5000" w:type="pct"/>
        <w:tblLook w:val="0620" w:firstRow="1" w:lastRow="0" w:firstColumn="0" w:lastColumn="0" w:noHBand="1" w:noVBand="1"/>
      </w:tblPr>
      <w:tblGrid>
        <w:gridCol w:w="2398"/>
        <w:gridCol w:w="1171"/>
        <w:gridCol w:w="990"/>
        <w:gridCol w:w="989"/>
        <w:gridCol w:w="3208"/>
      </w:tblGrid>
      <w:tr w:rsidR="00BE6139" w:rsidRPr="00AA1982" w14:paraId="5FCCCF9A" w14:textId="77777777" w:rsidTr="00B0145D">
        <w:trPr>
          <w:cnfStyle w:val="100000000000" w:firstRow="1" w:lastRow="0" w:firstColumn="0" w:lastColumn="0" w:oddVBand="0" w:evenVBand="0" w:oddHBand="0" w:evenHBand="0" w:firstRowFirstColumn="0" w:firstRowLastColumn="0" w:lastRowFirstColumn="0" w:lastRowLastColumn="0"/>
        </w:trPr>
        <w:tc>
          <w:tcPr>
            <w:tcW w:w="1369" w:type="pct"/>
          </w:tcPr>
          <w:p w14:paraId="5FCCCF95" w14:textId="77777777" w:rsidR="00BE6139" w:rsidRPr="00344EB9" w:rsidRDefault="00BE6139" w:rsidP="00A33AF3">
            <w:pPr>
              <w:pStyle w:val="TableHeading"/>
            </w:pPr>
            <w:r w:rsidRPr="00AA1982">
              <w:t>Parameter</w:t>
            </w:r>
            <w:r>
              <w:t xml:space="preserve"> Name</w:t>
            </w:r>
          </w:p>
        </w:tc>
        <w:tc>
          <w:tcPr>
            <w:tcW w:w="668" w:type="pct"/>
          </w:tcPr>
          <w:p w14:paraId="5FCCCF96" w14:textId="77777777" w:rsidR="00BE6139" w:rsidRPr="00344EB9" w:rsidRDefault="00BE6139" w:rsidP="00A33AF3">
            <w:pPr>
              <w:pStyle w:val="TableHeading"/>
            </w:pPr>
            <w:r>
              <w:t>Derived?</w:t>
            </w:r>
          </w:p>
        </w:tc>
        <w:tc>
          <w:tcPr>
            <w:tcW w:w="565" w:type="pct"/>
          </w:tcPr>
          <w:p w14:paraId="5FCCCF97" w14:textId="77777777" w:rsidR="00BE6139" w:rsidRPr="00AA1982" w:rsidRDefault="00BE6139" w:rsidP="00A33AF3">
            <w:pPr>
              <w:pStyle w:val="TableHeading"/>
            </w:pPr>
            <w:r>
              <w:t>Range</w:t>
            </w:r>
          </w:p>
        </w:tc>
        <w:tc>
          <w:tcPr>
            <w:tcW w:w="565" w:type="pct"/>
          </w:tcPr>
          <w:p w14:paraId="5FCCCF98" w14:textId="77777777" w:rsidR="00BE6139" w:rsidRDefault="00BE6139" w:rsidP="00A33AF3">
            <w:pPr>
              <w:pStyle w:val="TableHeading"/>
            </w:pPr>
            <w:r>
              <w:t>Default</w:t>
            </w:r>
          </w:p>
        </w:tc>
        <w:tc>
          <w:tcPr>
            <w:tcW w:w="1832" w:type="pct"/>
          </w:tcPr>
          <w:p w14:paraId="5FCCCF99" w14:textId="77777777" w:rsidR="00BE6139" w:rsidRPr="00AA1982" w:rsidRDefault="00BE6139" w:rsidP="00A33AF3">
            <w:pPr>
              <w:pStyle w:val="TableHeading"/>
            </w:pPr>
            <w:r>
              <w:t>Descriptions</w:t>
            </w:r>
            <w:r>
              <w:br/>
              <w:t>(including interdependencies)</w:t>
            </w:r>
          </w:p>
        </w:tc>
      </w:tr>
      <w:tr w:rsidR="00BE6139" w:rsidRPr="00466683" w14:paraId="5FCCCFA0" w14:textId="77777777" w:rsidTr="00B0145D">
        <w:tc>
          <w:tcPr>
            <w:tcW w:w="1369" w:type="pct"/>
          </w:tcPr>
          <w:p w14:paraId="5FCCCF9B" w14:textId="5206F089" w:rsidR="00BE6139" w:rsidRPr="00466683" w:rsidRDefault="00BE6139">
            <w:pPr>
              <w:pStyle w:val="TableBody"/>
            </w:pPr>
          </w:p>
        </w:tc>
        <w:tc>
          <w:tcPr>
            <w:tcW w:w="668" w:type="pct"/>
          </w:tcPr>
          <w:p w14:paraId="5FCCCF9C" w14:textId="30E4BBD7" w:rsidR="00BE6139" w:rsidRPr="00466683" w:rsidRDefault="00BE6139">
            <w:pPr>
              <w:pStyle w:val="TableBody"/>
            </w:pPr>
          </w:p>
        </w:tc>
        <w:tc>
          <w:tcPr>
            <w:tcW w:w="565" w:type="pct"/>
          </w:tcPr>
          <w:p w14:paraId="5FCCCF9D" w14:textId="4BAFC350" w:rsidR="00BE6139" w:rsidRPr="00466683" w:rsidRDefault="00BE6139">
            <w:pPr>
              <w:pStyle w:val="TableBody"/>
            </w:pPr>
          </w:p>
        </w:tc>
        <w:tc>
          <w:tcPr>
            <w:tcW w:w="565" w:type="pct"/>
          </w:tcPr>
          <w:p w14:paraId="5FCCCF9E" w14:textId="7FFA9840" w:rsidR="00BE6139" w:rsidRPr="00466683" w:rsidRDefault="00BE6139">
            <w:pPr>
              <w:pStyle w:val="TableBody"/>
            </w:pPr>
          </w:p>
        </w:tc>
        <w:tc>
          <w:tcPr>
            <w:tcW w:w="1832" w:type="pct"/>
          </w:tcPr>
          <w:p w14:paraId="5FCCCF9F" w14:textId="68FB3269" w:rsidR="00BE6139" w:rsidRPr="00466683" w:rsidRDefault="00BE6139">
            <w:pPr>
              <w:pStyle w:val="TableBody"/>
            </w:pPr>
          </w:p>
        </w:tc>
      </w:tr>
      <w:tr w:rsidR="00BE6139" w:rsidRPr="00466683" w14:paraId="5FCCCFA6" w14:textId="77777777" w:rsidTr="00B0145D">
        <w:tc>
          <w:tcPr>
            <w:tcW w:w="1369" w:type="pct"/>
          </w:tcPr>
          <w:p w14:paraId="5FCCCFA1" w14:textId="77777777" w:rsidR="00BE6139" w:rsidRPr="00466683" w:rsidRDefault="00BE6139" w:rsidP="00BE6139">
            <w:pPr>
              <w:pStyle w:val="TableBody"/>
            </w:pPr>
          </w:p>
        </w:tc>
        <w:tc>
          <w:tcPr>
            <w:tcW w:w="668" w:type="pct"/>
          </w:tcPr>
          <w:p w14:paraId="5FCCCFA2" w14:textId="77777777" w:rsidR="00BE6139" w:rsidRPr="00466683" w:rsidRDefault="00BE6139" w:rsidP="00BE6139">
            <w:pPr>
              <w:pStyle w:val="TableBody"/>
            </w:pPr>
          </w:p>
        </w:tc>
        <w:tc>
          <w:tcPr>
            <w:tcW w:w="565" w:type="pct"/>
          </w:tcPr>
          <w:p w14:paraId="5FCCCFA3" w14:textId="77777777" w:rsidR="00BE6139" w:rsidRPr="00466683" w:rsidRDefault="00BE6139" w:rsidP="00BE6139">
            <w:pPr>
              <w:pStyle w:val="TableBody"/>
            </w:pPr>
          </w:p>
        </w:tc>
        <w:tc>
          <w:tcPr>
            <w:tcW w:w="565" w:type="pct"/>
          </w:tcPr>
          <w:p w14:paraId="5FCCCFA4" w14:textId="77777777" w:rsidR="00BE6139" w:rsidRPr="00466683" w:rsidRDefault="00BE6139" w:rsidP="00BE6139">
            <w:pPr>
              <w:pStyle w:val="TableBody"/>
            </w:pPr>
          </w:p>
        </w:tc>
        <w:tc>
          <w:tcPr>
            <w:tcW w:w="1832" w:type="pct"/>
          </w:tcPr>
          <w:p w14:paraId="5FCCCFA5" w14:textId="77777777" w:rsidR="00BE6139" w:rsidRPr="00466683" w:rsidRDefault="00BE6139" w:rsidP="00BE6139">
            <w:pPr>
              <w:pStyle w:val="TableBody"/>
            </w:pPr>
          </w:p>
        </w:tc>
      </w:tr>
      <w:tr w:rsidR="00BE6139" w:rsidRPr="00466683" w14:paraId="5FCCCFAC" w14:textId="77777777" w:rsidTr="00B0145D">
        <w:tc>
          <w:tcPr>
            <w:tcW w:w="1369" w:type="pct"/>
          </w:tcPr>
          <w:p w14:paraId="5FCCCFA7" w14:textId="77777777" w:rsidR="00BE6139" w:rsidRPr="00C92396" w:rsidRDefault="00BE6139" w:rsidP="00BE6139">
            <w:pPr>
              <w:pStyle w:val="TableBody"/>
            </w:pPr>
          </w:p>
        </w:tc>
        <w:tc>
          <w:tcPr>
            <w:tcW w:w="668" w:type="pct"/>
          </w:tcPr>
          <w:p w14:paraId="5FCCCFA8" w14:textId="77777777" w:rsidR="00BE6139" w:rsidRPr="00466683" w:rsidRDefault="00BE6139" w:rsidP="00BE6139">
            <w:pPr>
              <w:pStyle w:val="TableBody"/>
            </w:pPr>
          </w:p>
        </w:tc>
        <w:tc>
          <w:tcPr>
            <w:tcW w:w="565" w:type="pct"/>
          </w:tcPr>
          <w:p w14:paraId="5FCCCFA9" w14:textId="77777777" w:rsidR="00BE6139" w:rsidRPr="00466683" w:rsidRDefault="00BE6139" w:rsidP="00BE6139">
            <w:pPr>
              <w:pStyle w:val="TableBody"/>
            </w:pPr>
          </w:p>
        </w:tc>
        <w:tc>
          <w:tcPr>
            <w:tcW w:w="565" w:type="pct"/>
          </w:tcPr>
          <w:p w14:paraId="5FCCCFAA" w14:textId="77777777" w:rsidR="00BE6139" w:rsidRPr="00466683" w:rsidRDefault="00BE6139" w:rsidP="00BE6139">
            <w:pPr>
              <w:pStyle w:val="TableBody"/>
            </w:pPr>
          </w:p>
        </w:tc>
        <w:tc>
          <w:tcPr>
            <w:tcW w:w="1832" w:type="pct"/>
          </w:tcPr>
          <w:p w14:paraId="5FCCCFAB" w14:textId="77777777" w:rsidR="00BE6139" w:rsidRPr="00466683" w:rsidRDefault="00BE6139" w:rsidP="00BE6139">
            <w:pPr>
              <w:pStyle w:val="TableBody"/>
            </w:pPr>
          </w:p>
        </w:tc>
      </w:tr>
    </w:tbl>
    <w:p w14:paraId="5FCCCFAD" w14:textId="77777777" w:rsidR="00344EB9" w:rsidRPr="00344EB9" w:rsidRDefault="00344EB9" w:rsidP="00BE6139">
      <w:pPr>
        <w:pStyle w:val="Heading3"/>
      </w:pPr>
      <w:bookmarkStart w:id="654" w:name="_Toc425848189"/>
      <w:r>
        <w:t xml:space="preserve">Boundary </w:t>
      </w:r>
      <w:r w:rsidR="00BE6139">
        <w:t>S</w:t>
      </w:r>
      <w:r>
        <w:t xml:space="preserve">can </w:t>
      </w:r>
      <w:r w:rsidR="00BE6139">
        <w:t>P</w:t>
      </w:r>
      <w:r w:rsidRPr="00344EB9">
        <w:t>arameters</w:t>
      </w:r>
      <w:bookmarkEnd w:id="654"/>
    </w:p>
    <w:tbl>
      <w:tblPr>
        <w:tblStyle w:val="TableClassic1"/>
        <w:tblW w:w="5000" w:type="pct"/>
        <w:tblLook w:val="0620" w:firstRow="1" w:lastRow="0" w:firstColumn="0" w:lastColumn="0" w:noHBand="1" w:noVBand="1"/>
      </w:tblPr>
      <w:tblGrid>
        <w:gridCol w:w="2398"/>
        <w:gridCol w:w="1171"/>
        <w:gridCol w:w="990"/>
        <w:gridCol w:w="989"/>
        <w:gridCol w:w="3208"/>
      </w:tblGrid>
      <w:tr w:rsidR="00BE6139" w:rsidRPr="00AA1982" w14:paraId="5FCCCFB3" w14:textId="77777777" w:rsidTr="00B0145D">
        <w:trPr>
          <w:cnfStyle w:val="100000000000" w:firstRow="1" w:lastRow="0" w:firstColumn="0" w:lastColumn="0" w:oddVBand="0" w:evenVBand="0" w:oddHBand="0" w:evenHBand="0" w:firstRowFirstColumn="0" w:firstRowLastColumn="0" w:lastRowFirstColumn="0" w:lastRowLastColumn="0"/>
        </w:trPr>
        <w:tc>
          <w:tcPr>
            <w:tcW w:w="1369" w:type="pct"/>
          </w:tcPr>
          <w:p w14:paraId="5FCCCFAE" w14:textId="77777777" w:rsidR="00BE6139" w:rsidRPr="00344EB9" w:rsidRDefault="00BE6139" w:rsidP="00A33AF3">
            <w:pPr>
              <w:pStyle w:val="TableHeading"/>
            </w:pPr>
            <w:r w:rsidRPr="00AA1982">
              <w:t>Parameter</w:t>
            </w:r>
            <w:r>
              <w:t xml:space="preserve"> Name</w:t>
            </w:r>
          </w:p>
        </w:tc>
        <w:tc>
          <w:tcPr>
            <w:tcW w:w="668" w:type="pct"/>
          </w:tcPr>
          <w:p w14:paraId="5FCCCFAF" w14:textId="77777777" w:rsidR="00BE6139" w:rsidRPr="00344EB9" w:rsidRDefault="00BE6139" w:rsidP="00A33AF3">
            <w:pPr>
              <w:pStyle w:val="TableHeading"/>
            </w:pPr>
            <w:r>
              <w:t>Derived?</w:t>
            </w:r>
          </w:p>
        </w:tc>
        <w:tc>
          <w:tcPr>
            <w:tcW w:w="565" w:type="pct"/>
          </w:tcPr>
          <w:p w14:paraId="5FCCCFB0" w14:textId="77777777" w:rsidR="00BE6139" w:rsidRPr="00AA1982" w:rsidRDefault="00BE6139" w:rsidP="00A33AF3">
            <w:pPr>
              <w:pStyle w:val="TableHeading"/>
            </w:pPr>
            <w:r>
              <w:t>Range</w:t>
            </w:r>
          </w:p>
        </w:tc>
        <w:tc>
          <w:tcPr>
            <w:tcW w:w="565" w:type="pct"/>
          </w:tcPr>
          <w:p w14:paraId="5FCCCFB1" w14:textId="77777777" w:rsidR="00BE6139" w:rsidRDefault="00BE6139" w:rsidP="00A33AF3">
            <w:pPr>
              <w:pStyle w:val="TableHeading"/>
            </w:pPr>
            <w:r>
              <w:t>Default</w:t>
            </w:r>
          </w:p>
        </w:tc>
        <w:tc>
          <w:tcPr>
            <w:tcW w:w="1832" w:type="pct"/>
          </w:tcPr>
          <w:p w14:paraId="5FCCCFB2" w14:textId="77777777" w:rsidR="00BE6139" w:rsidRPr="00AA1982" w:rsidRDefault="00BE6139" w:rsidP="00A33AF3">
            <w:pPr>
              <w:pStyle w:val="TableHeading"/>
            </w:pPr>
            <w:r>
              <w:t>Descriptions</w:t>
            </w:r>
            <w:r>
              <w:br/>
              <w:t>(including interdependencies)</w:t>
            </w:r>
          </w:p>
        </w:tc>
      </w:tr>
      <w:tr w:rsidR="00BE6139" w:rsidRPr="00466683" w14:paraId="5FCCCFB9" w14:textId="77777777" w:rsidTr="00B0145D">
        <w:tc>
          <w:tcPr>
            <w:tcW w:w="1369" w:type="pct"/>
          </w:tcPr>
          <w:p w14:paraId="5FCCCFB4" w14:textId="77777777" w:rsidR="00BE6139" w:rsidRPr="00466683" w:rsidRDefault="00BE6139" w:rsidP="00BE6139">
            <w:pPr>
              <w:pStyle w:val="TableBody"/>
            </w:pPr>
          </w:p>
        </w:tc>
        <w:tc>
          <w:tcPr>
            <w:tcW w:w="668" w:type="pct"/>
          </w:tcPr>
          <w:p w14:paraId="5FCCCFB5" w14:textId="77777777" w:rsidR="00BE6139" w:rsidRPr="00466683" w:rsidRDefault="00BE6139" w:rsidP="00BE6139">
            <w:pPr>
              <w:pStyle w:val="TableBody"/>
            </w:pPr>
          </w:p>
        </w:tc>
        <w:tc>
          <w:tcPr>
            <w:tcW w:w="565" w:type="pct"/>
          </w:tcPr>
          <w:p w14:paraId="5FCCCFB6" w14:textId="77777777" w:rsidR="00BE6139" w:rsidRPr="00466683" w:rsidRDefault="00BE6139" w:rsidP="00BE6139">
            <w:pPr>
              <w:pStyle w:val="TableBody"/>
            </w:pPr>
          </w:p>
        </w:tc>
        <w:tc>
          <w:tcPr>
            <w:tcW w:w="565" w:type="pct"/>
          </w:tcPr>
          <w:p w14:paraId="5FCCCFB7" w14:textId="77777777" w:rsidR="00BE6139" w:rsidRPr="00466683" w:rsidRDefault="00BE6139" w:rsidP="00BE6139">
            <w:pPr>
              <w:pStyle w:val="TableBody"/>
            </w:pPr>
          </w:p>
        </w:tc>
        <w:tc>
          <w:tcPr>
            <w:tcW w:w="1832" w:type="pct"/>
          </w:tcPr>
          <w:p w14:paraId="5FCCCFB8" w14:textId="77777777" w:rsidR="00BE6139" w:rsidRPr="00466683" w:rsidRDefault="00BE6139" w:rsidP="00BE6139">
            <w:pPr>
              <w:pStyle w:val="TableBody"/>
            </w:pPr>
          </w:p>
        </w:tc>
      </w:tr>
      <w:tr w:rsidR="00BE6139" w:rsidRPr="00466683" w14:paraId="5FCCCFBF" w14:textId="77777777" w:rsidTr="00B0145D">
        <w:tc>
          <w:tcPr>
            <w:tcW w:w="1369" w:type="pct"/>
          </w:tcPr>
          <w:p w14:paraId="5FCCCFBA" w14:textId="77777777" w:rsidR="00BE6139" w:rsidRPr="00466683" w:rsidRDefault="00BE6139" w:rsidP="00BE6139">
            <w:pPr>
              <w:pStyle w:val="TableBody"/>
            </w:pPr>
          </w:p>
        </w:tc>
        <w:tc>
          <w:tcPr>
            <w:tcW w:w="668" w:type="pct"/>
          </w:tcPr>
          <w:p w14:paraId="5FCCCFBB" w14:textId="77777777" w:rsidR="00BE6139" w:rsidRPr="00466683" w:rsidRDefault="00BE6139" w:rsidP="00BE6139">
            <w:pPr>
              <w:pStyle w:val="TableBody"/>
            </w:pPr>
          </w:p>
        </w:tc>
        <w:tc>
          <w:tcPr>
            <w:tcW w:w="565" w:type="pct"/>
          </w:tcPr>
          <w:p w14:paraId="5FCCCFBC" w14:textId="77777777" w:rsidR="00BE6139" w:rsidRPr="00466683" w:rsidRDefault="00BE6139" w:rsidP="00BE6139">
            <w:pPr>
              <w:pStyle w:val="TableBody"/>
            </w:pPr>
          </w:p>
        </w:tc>
        <w:tc>
          <w:tcPr>
            <w:tcW w:w="565" w:type="pct"/>
          </w:tcPr>
          <w:p w14:paraId="5FCCCFBD" w14:textId="77777777" w:rsidR="00BE6139" w:rsidRPr="00466683" w:rsidRDefault="00BE6139" w:rsidP="00BE6139">
            <w:pPr>
              <w:pStyle w:val="TableBody"/>
            </w:pPr>
          </w:p>
        </w:tc>
        <w:tc>
          <w:tcPr>
            <w:tcW w:w="1832" w:type="pct"/>
          </w:tcPr>
          <w:p w14:paraId="5FCCCFBE" w14:textId="77777777" w:rsidR="00BE6139" w:rsidRPr="00466683" w:rsidRDefault="00BE6139" w:rsidP="00BE6139">
            <w:pPr>
              <w:pStyle w:val="TableBody"/>
            </w:pPr>
          </w:p>
        </w:tc>
      </w:tr>
      <w:tr w:rsidR="00BE6139" w:rsidRPr="00466683" w14:paraId="5FCCCFC5" w14:textId="77777777" w:rsidTr="00B0145D">
        <w:tc>
          <w:tcPr>
            <w:tcW w:w="1369" w:type="pct"/>
          </w:tcPr>
          <w:p w14:paraId="5FCCCFC0" w14:textId="77777777" w:rsidR="00BE6139" w:rsidRPr="00C92396" w:rsidRDefault="00BE6139" w:rsidP="00BE6139">
            <w:pPr>
              <w:pStyle w:val="TableBody"/>
            </w:pPr>
          </w:p>
        </w:tc>
        <w:tc>
          <w:tcPr>
            <w:tcW w:w="668" w:type="pct"/>
          </w:tcPr>
          <w:p w14:paraId="5FCCCFC1" w14:textId="77777777" w:rsidR="00BE6139" w:rsidRPr="00466683" w:rsidRDefault="00BE6139" w:rsidP="00BE6139">
            <w:pPr>
              <w:pStyle w:val="TableBody"/>
            </w:pPr>
          </w:p>
        </w:tc>
        <w:tc>
          <w:tcPr>
            <w:tcW w:w="565" w:type="pct"/>
          </w:tcPr>
          <w:p w14:paraId="5FCCCFC2" w14:textId="77777777" w:rsidR="00BE6139" w:rsidRPr="00466683" w:rsidRDefault="00BE6139" w:rsidP="00BE6139">
            <w:pPr>
              <w:pStyle w:val="TableBody"/>
            </w:pPr>
          </w:p>
        </w:tc>
        <w:tc>
          <w:tcPr>
            <w:tcW w:w="565" w:type="pct"/>
          </w:tcPr>
          <w:p w14:paraId="5FCCCFC3" w14:textId="77777777" w:rsidR="00BE6139" w:rsidRPr="00466683" w:rsidRDefault="00BE6139" w:rsidP="00BE6139">
            <w:pPr>
              <w:pStyle w:val="TableBody"/>
            </w:pPr>
          </w:p>
        </w:tc>
        <w:tc>
          <w:tcPr>
            <w:tcW w:w="1832" w:type="pct"/>
          </w:tcPr>
          <w:p w14:paraId="5FCCCFC4" w14:textId="77777777" w:rsidR="00BE6139" w:rsidRPr="00466683" w:rsidRDefault="00BE6139" w:rsidP="00BE6139">
            <w:pPr>
              <w:pStyle w:val="TableBody"/>
            </w:pPr>
          </w:p>
        </w:tc>
      </w:tr>
    </w:tbl>
    <w:p w14:paraId="5FCCCFC6" w14:textId="77777777" w:rsidR="00344EB9" w:rsidRPr="00344EB9" w:rsidRDefault="00344EB9" w:rsidP="00BE6139">
      <w:pPr>
        <w:pStyle w:val="Heading3"/>
      </w:pPr>
      <w:bookmarkStart w:id="655" w:name="_Toc425848190"/>
      <w:r>
        <w:lastRenderedPageBreak/>
        <w:t xml:space="preserve">Test </w:t>
      </w:r>
      <w:r w:rsidR="00DF3B45">
        <w:t xml:space="preserve">Data Register </w:t>
      </w:r>
      <w:r w:rsidR="00DF3B45" w:rsidRPr="00344EB9">
        <w:t>Parameters</w:t>
      </w:r>
      <w:bookmarkEnd w:id="655"/>
    </w:p>
    <w:tbl>
      <w:tblPr>
        <w:tblStyle w:val="TableClassic1"/>
        <w:tblW w:w="5000" w:type="pct"/>
        <w:tblLook w:val="0620" w:firstRow="1" w:lastRow="0" w:firstColumn="0" w:lastColumn="0" w:noHBand="1" w:noVBand="1"/>
      </w:tblPr>
      <w:tblGrid>
        <w:gridCol w:w="2398"/>
        <w:gridCol w:w="1171"/>
        <w:gridCol w:w="990"/>
        <w:gridCol w:w="989"/>
        <w:gridCol w:w="3208"/>
      </w:tblGrid>
      <w:tr w:rsidR="00E302B3" w:rsidRPr="00AA1982" w14:paraId="5FCCCFCC" w14:textId="77777777" w:rsidTr="00B0145D">
        <w:trPr>
          <w:cnfStyle w:val="100000000000" w:firstRow="1" w:lastRow="0" w:firstColumn="0" w:lastColumn="0" w:oddVBand="0" w:evenVBand="0" w:oddHBand="0" w:evenHBand="0" w:firstRowFirstColumn="0" w:firstRowLastColumn="0" w:lastRowFirstColumn="0" w:lastRowLastColumn="0"/>
        </w:trPr>
        <w:tc>
          <w:tcPr>
            <w:tcW w:w="1369" w:type="pct"/>
          </w:tcPr>
          <w:p w14:paraId="5FCCCFC7" w14:textId="77777777" w:rsidR="00E302B3" w:rsidRPr="00344EB9" w:rsidRDefault="00E302B3" w:rsidP="00A33AF3">
            <w:pPr>
              <w:pStyle w:val="TableHeading"/>
            </w:pPr>
            <w:r w:rsidRPr="00AA1982">
              <w:t>Parameter</w:t>
            </w:r>
            <w:r>
              <w:t xml:space="preserve"> Name</w:t>
            </w:r>
          </w:p>
        </w:tc>
        <w:tc>
          <w:tcPr>
            <w:tcW w:w="668" w:type="pct"/>
          </w:tcPr>
          <w:p w14:paraId="5FCCCFC8" w14:textId="77777777" w:rsidR="00E302B3" w:rsidRPr="00344EB9" w:rsidRDefault="00E302B3" w:rsidP="00A33AF3">
            <w:pPr>
              <w:pStyle w:val="TableHeading"/>
            </w:pPr>
            <w:r>
              <w:t>Derived?</w:t>
            </w:r>
          </w:p>
        </w:tc>
        <w:tc>
          <w:tcPr>
            <w:tcW w:w="565" w:type="pct"/>
          </w:tcPr>
          <w:p w14:paraId="5FCCCFC9" w14:textId="77777777" w:rsidR="00E302B3" w:rsidRPr="00AA1982" w:rsidRDefault="00E302B3" w:rsidP="00A33AF3">
            <w:pPr>
              <w:pStyle w:val="TableHeading"/>
            </w:pPr>
            <w:r>
              <w:t>Range</w:t>
            </w:r>
          </w:p>
        </w:tc>
        <w:tc>
          <w:tcPr>
            <w:tcW w:w="565" w:type="pct"/>
          </w:tcPr>
          <w:p w14:paraId="5FCCCFCA" w14:textId="77777777" w:rsidR="00E302B3" w:rsidRDefault="00E302B3" w:rsidP="00A33AF3">
            <w:pPr>
              <w:pStyle w:val="TableHeading"/>
            </w:pPr>
            <w:r>
              <w:t>Default</w:t>
            </w:r>
          </w:p>
        </w:tc>
        <w:tc>
          <w:tcPr>
            <w:tcW w:w="1832" w:type="pct"/>
          </w:tcPr>
          <w:p w14:paraId="5FCCCFCB" w14:textId="77777777" w:rsidR="00E302B3" w:rsidRPr="00AA1982" w:rsidRDefault="00E302B3" w:rsidP="00A33AF3">
            <w:pPr>
              <w:pStyle w:val="TableHeading"/>
            </w:pPr>
            <w:r>
              <w:t>Descriptions</w:t>
            </w:r>
            <w:r>
              <w:br/>
              <w:t>(including interdependencies)</w:t>
            </w:r>
          </w:p>
        </w:tc>
      </w:tr>
      <w:tr w:rsidR="00E302B3" w:rsidRPr="00466683" w14:paraId="5FCCCFD2" w14:textId="77777777" w:rsidTr="00B0145D">
        <w:tc>
          <w:tcPr>
            <w:tcW w:w="1369" w:type="pct"/>
          </w:tcPr>
          <w:p w14:paraId="5FCCCFCD" w14:textId="77777777" w:rsidR="00E302B3" w:rsidRPr="00466683" w:rsidRDefault="00E302B3" w:rsidP="00BE6139">
            <w:pPr>
              <w:pStyle w:val="TableBody"/>
            </w:pPr>
          </w:p>
        </w:tc>
        <w:tc>
          <w:tcPr>
            <w:tcW w:w="668" w:type="pct"/>
          </w:tcPr>
          <w:p w14:paraId="5FCCCFCE" w14:textId="77777777" w:rsidR="00E302B3" w:rsidRPr="00466683" w:rsidRDefault="00E302B3" w:rsidP="00BE6139">
            <w:pPr>
              <w:pStyle w:val="TableBody"/>
            </w:pPr>
          </w:p>
        </w:tc>
        <w:tc>
          <w:tcPr>
            <w:tcW w:w="565" w:type="pct"/>
          </w:tcPr>
          <w:p w14:paraId="5FCCCFCF" w14:textId="77777777" w:rsidR="00E302B3" w:rsidRPr="00466683" w:rsidRDefault="00E302B3" w:rsidP="00BE6139">
            <w:pPr>
              <w:pStyle w:val="TableBody"/>
            </w:pPr>
          </w:p>
        </w:tc>
        <w:tc>
          <w:tcPr>
            <w:tcW w:w="565" w:type="pct"/>
          </w:tcPr>
          <w:p w14:paraId="5FCCCFD0" w14:textId="77777777" w:rsidR="00E302B3" w:rsidRPr="00466683" w:rsidRDefault="00E302B3" w:rsidP="00BE6139">
            <w:pPr>
              <w:pStyle w:val="TableBody"/>
            </w:pPr>
          </w:p>
        </w:tc>
        <w:tc>
          <w:tcPr>
            <w:tcW w:w="1832" w:type="pct"/>
          </w:tcPr>
          <w:p w14:paraId="5FCCCFD1" w14:textId="77777777" w:rsidR="00E302B3" w:rsidRPr="00466683" w:rsidRDefault="00E302B3" w:rsidP="00BE6139">
            <w:pPr>
              <w:pStyle w:val="TableBody"/>
            </w:pPr>
          </w:p>
        </w:tc>
      </w:tr>
      <w:tr w:rsidR="00E302B3" w:rsidRPr="00466683" w14:paraId="5FCCCFD8" w14:textId="77777777" w:rsidTr="00B0145D">
        <w:tc>
          <w:tcPr>
            <w:tcW w:w="1369" w:type="pct"/>
          </w:tcPr>
          <w:p w14:paraId="5FCCCFD3" w14:textId="77777777" w:rsidR="00E302B3" w:rsidRPr="00466683" w:rsidRDefault="00E302B3" w:rsidP="00BE6139">
            <w:pPr>
              <w:pStyle w:val="TableBody"/>
            </w:pPr>
          </w:p>
        </w:tc>
        <w:tc>
          <w:tcPr>
            <w:tcW w:w="668" w:type="pct"/>
          </w:tcPr>
          <w:p w14:paraId="5FCCCFD4" w14:textId="77777777" w:rsidR="00E302B3" w:rsidRPr="00466683" w:rsidRDefault="00E302B3" w:rsidP="00BE6139">
            <w:pPr>
              <w:pStyle w:val="TableBody"/>
            </w:pPr>
          </w:p>
        </w:tc>
        <w:tc>
          <w:tcPr>
            <w:tcW w:w="565" w:type="pct"/>
          </w:tcPr>
          <w:p w14:paraId="5FCCCFD5" w14:textId="77777777" w:rsidR="00E302B3" w:rsidRPr="00466683" w:rsidRDefault="00E302B3" w:rsidP="00BE6139">
            <w:pPr>
              <w:pStyle w:val="TableBody"/>
            </w:pPr>
          </w:p>
        </w:tc>
        <w:tc>
          <w:tcPr>
            <w:tcW w:w="565" w:type="pct"/>
          </w:tcPr>
          <w:p w14:paraId="5FCCCFD6" w14:textId="77777777" w:rsidR="00E302B3" w:rsidRPr="00466683" w:rsidRDefault="00E302B3" w:rsidP="00BE6139">
            <w:pPr>
              <w:pStyle w:val="TableBody"/>
            </w:pPr>
          </w:p>
        </w:tc>
        <w:tc>
          <w:tcPr>
            <w:tcW w:w="1832" w:type="pct"/>
          </w:tcPr>
          <w:p w14:paraId="5FCCCFD7" w14:textId="77777777" w:rsidR="00E302B3" w:rsidRPr="00466683" w:rsidRDefault="00E302B3" w:rsidP="00BE6139">
            <w:pPr>
              <w:pStyle w:val="TableBody"/>
            </w:pPr>
          </w:p>
        </w:tc>
      </w:tr>
      <w:tr w:rsidR="00E302B3" w:rsidRPr="00466683" w14:paraId="5FCCCFDE" w14:textId="77777777" w:rsidTr="00B0145D">
        <w:tc>
          <w:tcPr>
            <w:tcW w:w="1369" w:type="pct"/>
          </w:tcPr>
          <w:p w14:paraId="5FCCCFD9" w14:textId="77777777" w:rsidR="00E302B3" w:rsidRPr="00C92396" w:rsidRDefault="00E302B3" w:rsidP="00BE6139">
            <w:pPr>
              <w:pStyle w:val="TableBody"/>
            </w:pPr>
          </w:p>
        </w:tc>
        <w:tc>
          <w:tcPr>
            <w:tcW w:w="668" w:type="pct"/>
          </w:tcPr>
          <w:p w14:paraId="5FCCCFDA" w14:textId="77777777" w:rsidR="00E302B3" w:rsidRPr="00466683" w:rsidRDefault="00E302B3" w:rsidP="00BE6139">
            <w:pPr>
              <w:pStyle w:val="TableBody"/>
            </w:pPr>
          </w:p>
        </w:tc>
        <w:tc>
          <w:tcPr>
            <w:tcW w:w="565" w:type="pct"/>
          </w:tcPr>
          <w:p w14:paraId="5FCCCFDB" w14:textId="77777777" w:rsidR="00E302B3" w:rsidRPr="00466683" w:rsidRDefault="00E302B3" w:rsidP="00BE6139">
            <w:pPr>
              <w:pStyle w:val="TableBody"/>
            </w:pPr>
          </w:p>
        </w:tc>
        <w:tc>
          <w:tcPr>
            <w:tcW w:w="565" w:type="pct"/>
          </w:tcPr>
          <w:p w14:paraId="5FCCCFDC" w14:textId="77777777" w:rsidR="00E302B3" w:rsidRPr="00466683" w:rsidRDefault="00E302B3" w:rsidP="00BE6139">
            <w:pPr>
              <w:pStyle w:val="TableBody"/>
            </w:pPr>
          </w:p>
        </w:tc>
        <w:tc>
          <w:tcPr>
            <w:tcW w:w="1832" w:type="pct"/>
          </w:tcPr>
          <w:p w14:paraId="5FCCCFDD" w14:textId="77777777" w:rsidR="00E302B3" w:rsidRPr="00466683" w:rsidRDefault="00E302B3" w:rsidP="00BE6139">
            <w:pPr>
              <w:pStyle w:val="TableBody"/>
            </w:pPr>
          </w:p>
        </w:tc>
      </w:tr>
    </w:tbl>
    <w:p w14:paraId="5FCCCFDF" w14:textId="77777777" w:rsidR="00344EB9" w:rsidRPr="00344EB9" w:rsidRDefault="00344EB9" w:rsidP="00344EB9">
      <w:pPr>
        <w:pStyle w:val="Heading2"/>
      </w:pPr>
      <w:bookmarkStart w:id="656" w:name="_Toc294097337"/>
      <w:bookmarkStart w:id="657" w:name="_Toc294097410"/>
      <w:bookmarkStart w:id="658" w:name="_Toc294097482"/>
      <w:bookmarkStart w:id="659" w:name="_Toc294099867"/>
      <w:bookmarkStart w:id="660" w:name="_Toc296358134"/>
      <w:bookmarkStart w:id="661" w:name="_Toc299025149"/>
      <w:bookmarkStart w:id="662" w:name="_Toc299031460"/>
      <w:bookmarkStart w:id="663" w:name="_Toc300262188"/>
      <w:bookmarkStart w:id="664" w:name="_Toc301871707"/>
      <w:bookmarkStart w:id="665" w:name="_Toc425848191"/>
      <w:r w:rsidRPr="00344EB9">
        <w:t>Testbench Parameters</w:t>
      </w:r>
      <w:bookmarkEnd w:id="656"/>
      <w:bookmarkEnd w:id="657"/>
      <w:bookmarkEnd w:id="658"/>
      <w:bookmarkEnd w:id="659"/>
      <w:bookmarkEnd w:id="660"/>
      <w:bookmarkEnd w:id="661"/>
      <w:bookmarkEnd w:id="662"/>
      <w:bookmarkEnd w:id="663"/>
      <w:bookmarkEnd w:id="664"/>
      <w:bookmarkEnd w:id="665"/>
    </w:p>
    <w:p w14:paraId="5FCCCFE1" w14:textId="5E21FAF1" w:rsidR="00344EB9" w:rsidRDefault="00344EB9" w:rsidP="00EF4C57">
      <w:pPr>
        <w:pStyle w:val="BodyText"/>
      </w:pPr>
      <w:r>
        <w:t>The following table lists all testbench configuration parameters for this IP.</w:t>
      </w:r>
    </w:p>
    <w:tbl>
      <w:tblPr>
        <w:tblStyle w:val="TableClassic1"/>
        <w:tblW w:w="5000" w:type="pct"/>
        <w:tblLook w:val="0620" w:firstRow="1" w:lastRow="0" w:firstColumn="0" w:lastColumn="0" w:noHBand="1" w:noVBand="1"/>
      </w:tblPr>
      <w:tblGrid>
        <w:gridCol w:w="2341"/>
        <w:gridCol w:w="1319"/>
        <w:gridCol w:w="967"/>
        <w:gridCol w:w="4129"/>
      </w:tblGrid>
      <w:tr w:rsidR="00E302B3" w:rsidRPr="00AA1982" w14:paraId="5FCCCFE6" w14:textId="77777777" w:rsidTr="00B0145D">
        <w:trPr>
          <w:cnfStyle w:val="100000000000" w:firstRow="1" w:lastRow="0" w:firstColumn="0" w:lastColumn="0" w:oddVBand="0" w:evenVBand="0" w:oddHBand="0" w:evenHBand="0" w:firstRowFirstColumn="0" w:firstRowLastColumn="0" w:lastRowFirstColumn="0" w:lastRowLastColumn="0"/>
        </w:trPr>
        <w:tc>
          <w:tcPr>
            <w:tcW w:w="1337" w:type="pct"/>
          </w:tcPr>
          <w:p w14:paraId="5FCCCFE2" w14:textId="77777777" w:rsidR="00E302B3" w:rsidRPr="00344EB9" w:rsidRDefault="00E302B3" w:rsidP="00A33AF3">
            <w:pPr>
              <w:pStyle w:val="TableHeading"/>
            </w:pPr>
            <w:bookmarkStart w:id="666" w:name="_Toc299025150"/>
            <w:bookmarkStart w:id="667" w:name="_Toc299031461"/>
            <w:bookmarkStart w:id="668" w:name="_Toc300262189"/>
            <w:bookmarkStart w:id="669" w:name="_Toc301871708"/>
            <w:r w:rsidRPr="00AA1982">
              <w:t>Parameter</w:t>
            </w:r>
            <w:r>
              <w:t xml:space="preserve"> Name</w:t>
            </w:r>
          </w:p>
        </w:tc>
        <w:tc>
          <w:tcPr>
            <w:tcW w:w="753" w:type="pct"/>
          </w:tcPr>
          <w:p w14:paraId="5FCCCFE3" w14:textId="77777777" w:rsidR="00E302B3" w:rsidRPr="00344EB9" w:rsidRDefault="00E302B3" w:rsidP="00A33AF3">
            <w:pPr>
              <w:pStyle w:val="TableHeading"/>
            </w:pPr>
            <w:r>
              <w:t>Range</w:t>
            </w:r>
          </w:p>
        </w:tc>
        <w:tc>
          <w:tcPr>
            <w:tcW w:w="552" w:type="pct"/>
          </w:tcPr>
          <w:p w14:paraId="5FCCCFE4" w14:textId="77777777" w:rsidR="00E302B3" w:rsidRPr="00AA1982" w:rsidRDefault="00E302B3" w:rsidP="00A33AF3">
            <w:pPr>
              <w:pStyle w:val="TableHeading"/>
            </w:pPr>
            <w:r>
              <w:t>Default</w:t>
            </w:r>
          </w:p>
        </w:tc>
        <w:tc>
          <w:tcPr>
            <w:tcW w:w="2358" w:type="pct"/>
          </w:tcPr>
          <w:p w14:paraId="5FCCCFE5" w14:textId="77777777" w:rsidR="00E302B3" w:rsidRPr="00AA1982" w:rsidRDefault="00E302B3" w:rsidP="00A33AF3">
            <w:pPr>
              <w:pStyle w:val="TableHeading"/>
            </w:pPr>
            <w:r>
              <w:t>Descriptions</w:t>
            </w:r>
            <w:r>
              <w:br/>
              <w:t>(including interdependencies)</w:t>
            </w:r>
          </w:p>
        </w:tc>
      </w:tr>
      <w:tr w:rsidR="00E302B3" w:rsidRPr="00466683" w14:paraId="5FCCCFEB" w14:textId="77777777" w:rsidTr="00B0145D">
        <w:tc>
          <w:tcPr>
            <w:tcW w:w="1337" w:type="pct"/>
          </w:tcPr>
          <w:p w14:paraId="5FCCCFE7" w14:textId="01585ED5" w:rsidR="00E302B3" w:rsidRPr="00466683" w:rsidRDefault="00F605FE" w:rsidP="00BE6139">
            <w:pPr>
              <w:pStyle w:val="TableBody"/>
            </w:pPr>
            <w:r>
              <w:t>NUM_CLKS</w:t>
            </w:r>
          </w:p>
        </w:tc>
        <w:tc>
          <w:tcPr>
            <w:tcW w:w="753" w:type="pct"/>
          </w:tcPr>
          <w:p w14:paraId="5FCCCFE8" w14:textId="363AB412" w:rsidR="00E302B3" w:rsidRPr="00466683" w:rsidRDefault="00F605FE" w:rsidP="00BE6139">
            <w:pPr>
              <w:pStyle w:val="TableBody"/>
            </w:pPr>
            <w:r>
              <w:t>1 : unlimited</w:t>
            </w:r>
          </w:p>
        </w:tc>
        <w:tc>
          <w:tcPr>
            <w:tcW w:w="552" w:type="pct"/>
          </w:tcPr>
          <w:p w14:paraId="5FCCCFE9" w14:textId="051AF434" w:rsidR="00E302B3" w:rsidRPr="00466683" w:rsidRDefault="00F605FE" w:rsidP="00BE6139">
            <w:pPr>
              <w:pStyle w:val="TableBody"/>
            </w:pPr>
            <w:r>
              <w:t>3</w:t>
            </w:r>
          </w:p>
        </w:tc>
        <w:tc>
          <w:tcPr>
            <w:tcW w:w="2358" w:type="pct"/>
          </w:tcPr>
          <w:p w14:paraId="5FCCCFEA" w14:textId="41534BAD" w:rsidR="00E302B3" w:rsidRPr="00466683" w:rsidRDefault="00F605FE" w:rsidP="00BE6139">
            <w:pPr>
              <w:pStyle w:val="TableBody"/>
            </w:pPr>
            <w:r>
              <w:t>Defines the number of times the clkgen module is instantiated inside clk_inst</w:t>
            </w:r>
          </w:p>
        </w:tc>
      </w:tr>
      <w:tr w:rsidR="00E302B3" w:rsidRPr="00466683" w14:paraId="5FCCCFF0" w14:textId="77777777" w:rsidTr="00B0145D">
        <w:tc>
          <w:tcPr>
            <w:tcW w:w="1337" w:type="pct"/>
          </w:tcPr>
          <w:p w14:paraId="5FCCCFEC" w14:textId="338B1041" w:rsidR="00E302B3" w:rsidRPr="00466683" w:rsidRDefault="00F605FE" w:rsidP="00BE6139">
            <w:pPr>
              <w:pStyle w:val="TableBody"/>
            </w:pPr>
            <w:r>
              <w:t>RATIO</w:t>
            </w:r>
          </w:p>
        </w:tc>
        <w:tc>
          <w:tcPr>
            <w:tcW w:w="753" w:type="pct"/>
          </w:tcPr>
          <w:p w14:paraId="2E7C0C9E" w14:textId="77777777" w:rsidR="00F605FE" w:rsidRDefault="00F605FE" w:rsidP="00BE6139">
            <w:pPr>
              <w:pStyle w:val="TableBody"/>
            </w:pPr>
            <w:r>
              <w:t xml:space="preserve">Each term </w:t>
            </w:r>
          </w:p>
          <w:p w14:paraId="5FCCCFED" w14:textId="67FCE1BD" w:rsidR="00E302B3" w:rsidRPr="00466683" w:rsidRDefault="00F605FE" w:rsidP="00BE6139">
            <w:pPr>
              <w:pStyle w:val="TableBody"/>
            </w:pPr>
            <w:r>
              <w:t>1 to 48</w:t>
            </w:r>
          </w:p>
        </w:tc>
        <w:tc>
          <w:tcPr>
            <w:tcW w:w="552" w:type="pct"/>
          </w:tcPr>
          <w:p w14:paraId="5FCCCFEE" w14:textId="6B6CEF6B" w:rsidR="00E302B3" w:rsidRPr="00466683" w:rsidRDefault="00F605FE" w:rsidP="00BE6139">
            <w:pPr>
              <w:pStyle w:val="TableBody"/>
            </w:pPr>
            <w:r>
              <w:t>{12,8,4}</w:t>
            </w:r>
          </w:p>
        </w:tc>
        <w:tc>
          <w:tcPr>
            <w:tcW w:w="2358" w:type="pct"/>
          </w:tcPr>
          <w:p w14:paraId="5FCCCFEF" w14:textId="101A503E" w:rsidR="00E302B3" w:rsidRPr="00466683" w:rsidRDefault="00F605FE" w:rsidP="00BE6139">
            <w:pPr>
              <w:pStyle w:val="TableBody"/>
            </w:pPr>
            <w:r>
              <w:t>The ratio defines the multiplier times 100MHz to generate the clock desired in each instance of clkgen.</w:t>
            </w:r>
          </w:p>
        </w:tc>
      </w:tr>
    </w:tbl>
    <w:p w14:paraId="5FCCD004" w14:textId="3156ADC9" w:rsidR="00344EB9" w:rsidRPr="00344EB9" w:rsidRDefault="0087149D" w:rsidP="00344EB9">
      <w:pPr>
        <w:pStyle w:val="Heading2"/>
      </w:pPr>
      <w:bookmarkStart w:id="670" w:name="_Toc294097339"/>
      <w:bookmarkStart w:id="671" w:name="_Toc294097412"/>
      <w:bookmarkStart w:id="672" w:name="_Toc294097484"/>
      <w:bookmarkStart w:id="673" w:name="_Toc294099869"/>
      <w:bookmarkStart w:id="674" w:name="_Toc296358136"/>
      <w:bookmarkStart w:id="675" w:name="_Toc299025151"/>
      <w:bookmarkStart w:id="676" w:name="_Toc299031462"/>
      <w:bookmarkStart w:id="677" w:name="_Toc300262190"/>
      <w:bookmarkStart w:id="678" w:name="_Toc301871709"/>
      <w:bookmarkStart w:id="679" w:name="_Toc425848192"/>
      <w:bookmarkEnd w:id="666"/>
      <w:bookmarkEnd w:id="667"/>
      <w:bookmarkEnd w:id="668"/>
      <w:bookmarkEnd w:id="669"/>
      <w:r>
        <w:t xml:space="preserve">IP </w:t>
      </w:r>
      <w:r w:rsidR="00344EB9" w:rsidRPr="00344EB9">
        <w:t>Straps</w:t>
      </w:r>
      <w:bookmarkEnd w:id="670"/>
      <w:bookmarkEnd w:id="671"/>
      <w:bookmarkEnd w:id="672"/>
      <w:bookmarkEnd w:id="673"/>
      <w:bookmarkEnd w:id="674"/>
      <w:bookmarkEnd w:id="675"/>
      <w:bookmarkEnd w:id="676"/>
      <w:bookmarkEnd w:id="677"/>
      <w:bookmarkEnd w:id="678"/>
      <w:bookmarkEnd w:id="679"/>
    </w:p>
    <w:p w14:paraId="5FCCD006" w14:textId="2435966A" w:rsidR="00344EB9" w:rsidRDefault="00344EB9" w:rsidP="00344EB9">
      <w:pPr>
        <w:pStyle w:val="Gaps"/>
      </w:pPr>
    </w:p>
    <w:tbl>
      <w:tblPr>
        <w:tblStyle w:val="TableClassic1"/>
        <w:tblW w:w="5000" w:type="pct"/>
        <w:tblLook w:val="0620" w:firstRow="1" w:lastRow="0" w:firstColumn="0" w:lastColumn="0" w:noHBand="1" w:noVBand="1"/>
      </w:tblPr>
      <w:tblGrid>
        <w:gridCol w:w="3128"/>
        <w:gridCol w:w="5628"/>
      </w:tblGrid>
      <w:tr w:rsidR="00497C4D" w:rsidRPr="00AA1982" w14:paraId="5FCCD009" w14:textId="77777777" w:rsidTr="00B0145D">
        <w:trPr>
          <w:cnfStyle w:val="100000000000" w:firstRow="1" w:lastRow="0" w:firstColumn="0" w:lastColumn="0" w:oddVBand="0" w:evenVBand="0" w:oddHBand="0" w:evenHBand="0" w:firstRowFirstColumn="0" w:firstRowLastColumn="0" w:lastRowFirstColumn="0" w:lastRowLastColumn="0"/>
        </w:trPr>
        <w:tc>
          <w:tcPr>
            <w:tcW w:w="1786" w:type="pct"/>
          </w:tcPr>
          <w:p w14:paraId="5FCCD007" w14:textId="77777777" w:rsidR="00497C4D" w:rsidRPr="00344EB9" w:rsidRDefault="00520F87" w:rsidP="00A33AF3">
            <w:pPr>
              <w:pStyle w:val="TableHeading"/>
            </w:pPr>
            <w:bookmarkStart w:id="680" w:name="_Toc294097340"/>
            <w:bookmarkStart w:id="681" w:name="_Toc294097413"/>
            <w:bookmarkStart w:id="682" w:name="_Toc294097485"/>
            <w:bookmarkStart w:id="683" w:name="_Toc294099870"/>
            <w:bookmarkStart w:id="684" w:name="_Toc296358137"/>
            <w:bookmarkStart w:id="685" w:name="_Toc299025152"/>
            <w:bookmarkStart w:id="686" w:name="_Toc299031463"/>
            <w:bookmarkStart w:id="687" w:name="_Toc300262191"/>
            <w:bookmarkStart w:id="688" w:name="_Toc301871710"/>
            <w:r>
              <w:t>Strap</w:t>
            </w:r>
          </w:p>
        </w:tc>
        <w:tc>
          <w:tcPr>
            <w:tcW w:w="3214" w:type="pct"/>
          </w:tcPr>
          <w:p w14:paraId="5FCCD008" w14:textId="77777777" w:rsidR="00497C4D" w:rsidRPr="00344EB9" w:rsidRDefault="00520F87" w:rsidP="00A33AF3">
            <w:pPr>
              <w:pStyle w:val="TableHeading"/>
            </w:pPr>
            <w:r>
              <w:t>Purpose</w:t>
            </w:r>
          </w:p>
        </w:tc>
      </w:tr>
      <w:tr w:rsidR="00497C4D" w:rsidRPr="00466683" w14:paraId="5FCCD00C" w14:textId="77777777" w:rsidTr="00B0145D">
        <w:tc>
          <w:tcPr>
            <w:tcW w:w="1786" w:type="pct"/>
          </w:tcPr>
          <w:p w14:paraId="5FCCD00A" w14:textId="77777777" w:rsidR="00497C4D" w:rsidRPr="00466683" w:rsidRDefault="00497C4D" w:rsidP="00BE6139">
            <w:pPr>
              <w:pStyle w:val="TableBody"/>
            </w:pPr>
          </w:p>
        </w:tc>
        <w:tc>
          <w:tcPr>
            <w:tcW w:w="3214" w:type="pct"/>
          </w:tcPr>
          <w:p w14:paraId="5FCCD00B" w14:textId="77777777" w:rsidR="00497C4D" w:rsidRPr="00466683" w:rsidRDefault="00497C4D" w:rsidP="00BE6139">
            <w:pPr>
              <w:pStyle w:val="TableBody"/>
            </w:pPr>
          </w:p>
        </w:tc>
      </w:tr>
      <w:tr w:rsidR="00497C4D" w:rsidRPr="00466683" w14:paraId="5FCCD00F" w14:textId="77777777" w:rsidTr="00B0145D">
        <w:tc>
          <w:tcPr>
            <w:tcW w:w="1786" w:type="pct"/>
          </w:tcPr>
          <w:p w14:paraId="5FCCD00D" w14:textId="77777777" w:rsidR="00497C4D" w:rsidRPr="00466683" w:rsidRDefault="00497C4D" w:rsidP="00BE6139">
            <w:pPr>
              <w:pStyle w:val="TableBody"/>
            </w:pPr>
          </w:p>
        </w:tc>
        <w:tc>
          <w:tcPr>
            <w:tcW w:w="3214" w:type="pct"/>
          </w:tcPr>
          <w:p w14:paraId="5FCCD00E" w14:textId="77777777" w:rsidR="00497C4D" w:rsidRPr="00466683" w:rsidRDefault="00497C4D" w:rsidP="00BE6139">
            <w:pPr>
              <w:pStyle w:val="TableBody"/>
            </w:pPr>
          </w:p>
        </w:tc>
      </w:tr>
      <w:tr w:rsidR="00497C4D" w:rsidRPr="00466683" w14:paraId="5FCCD012" w14:textId="77777777" w:rsidTr="00B0145D">
        <w:tc>
          <w:tcPr>
            <w:tcW w:w="1786" w:type="pct"/>
          </w:tcPr>
          <w:p w14:paraId="5FCCD010" w14:textId="77777777" w:rsidR="00497C4D" w:rsidRPr="00C92396" w:rsidRDefault="00497C4D" w:rsidP="00BE6139">
            <w:pPr>
              <w:pStyle w:val="TableBody"/>
            </w:pPr>
          </w:p>
        </w:tc>
        <w:tc>
          <w:tcPr>
            <w:tcW w:w="3214" w:type="pct"/>
          </w:tcPr>
          <w:p w14:paraId="5FCCD011" w14:textId="77777777" w:rsidR="00497C4D" w:rsidRPr="00466683" w:rsidRDefault="00497C4D" w:rsidP="00BE6139">
            <w:pPr>
              <w:pStyle w:val="TableBody"/>
            </w:pPr>
          </w:p>
        </w:tc>
      </w:tr>
    </w:tbl>
    <w:p w14:paraId="5FCCD013" w14:textId="77777777" w:rsidR="00344EB9" w:rsidRPr="00344EB9" w:rsidRDefault="00344EB9" w:rsidP="00344EB9">
      <w:pPr>
        <w:pStyle w:val="Heading2"/>
      </w:pPr>
      <w:bookmarkStart w:id="689" w:name="_Toc425848193"/>
      <w:r w:rsidRPr="00344EB9">
        <w:t>Fuses</w:t>
      </w:r>
      <w:bookmarkEnd w:id="680"/>
      <w:bookmarkEnd w:id="681"/>
      <w:bookmarkEnd w:id="682"/>
      <w:bookmarkEnd w:id="683"/>
      <w:bookmarkEnd w:id="684"/>
      <w:bookmarkEnd w:id="685"/>
      <w:bookmarkEnd w:id="686"/>
      <w:bookmarkEnd w:id="687"/>
      <w:bookmarkEnd w:id="688"/>
      <w:bookmarkEnd w:id="689"/>
    </w:p>
    <w:p w14:paraId="5FCCD014" w14:textId="41030F85" w:rsidR="00344EB9" w:rsidRDefault="000F2169" w:rsidP="00C04B88">
      <w:pPr>
        <w:pStyle w:val="BodyText"/>
      </w:pPr>
      <w:bookmarkStart w:id="690" w:name="_Toc294099943"/>
      <w:bookmarkStart w:id="691" w:name="_Toc294099944"/>
      <w:bookmarkEnd w:id="690"/>
      <w:bookmarkEnd w:id="691"/>
      <w:r>
        <w:t>Not applicable.</w:t>
      </w:r>
    </w:p>
    <w:p w14:paraId="5FCCD015" w14:textId="77777777" w:rsidR="00344EB9" w:rsidRPr="00344EB9" w:rsidRDefault="00344EB9" w:rsidP="00344EB9">
      <w:pPr>
        <w:pStyle w:val="Heading2"/>
      </w:pPr>
      <w:bookmarkStart w:id="692" w:name="_Toc294097343"/>
      <w:bookmarkStart w:id="693" w:name="_Toc294097416"/>
      <w:bookmarkStart w:id="694" w:name="_Toc294097488"/>
      <w:bookmarkStart w:id="695" w:name="_Toc294099873"/>
      <w:bookmarkStart w:id="696" w:name="_Toc296358138"/>
      <w:bookmarkStart w:id="697" w:name="_Toc299025153"/>
      <w:bookmarkStart w:id="698" w:name="_Toc299031464"/>
      <w:bookmarkStart w:id="699" w:name="_Toc300262192"/>
      <w:bookmarkStart w:id="700" w:name="_Toc301871711"/>
      <w:bookmarkStart w:id="701" w:name="_Toc425848194"/>
      <w:r w:rsidRPr="00344EB9">
        <w:t>Power Information</w:t>
      </w:r>
      <w:bookmarkEnd w:id="692"/>
      <w:bookmarkEnd w:id="693"/>
      <w:bookmarkEnd w:id="694"/>
      <w:bookmarkEnd w:id="695"/>
      <w:bookmarkEnd w:id="696"/>
      <w:bookmarkEnd w:id="697"/>
      <w:bookmarkEnd w:id="698"/>
      <w:bookmarkEnd w:id="699"/>
      <w:bookmarkEnd w:id="700"/>
      <w:bookmarkEnd w:id="701"/>
    </w:p>
    <w:p w14:paraId="5FCCD016" w14:textId="77777777" w:rsidR="00344EB9" w:rsidRPr="00F141AE" w:rsidRDefault="00344EB9" w:rsidP="00C14F29">
      <w:pPr>
        <w:pStyle w:val="Heading3"/>
      </w:pPr>
      <w:bookmarkStart w:id="702" w:name="_Toc425848195"/>
      <w:r w:rsidRPr="00F141AE">
        <w:t>Power Supply</w:t>
      </w:r>
      <w:bookmarkEnd w:id="702"/>
    </w:p>
    <w:p w14:paraId="5FCCD017" w14:textId="51F46167" w:rsidR="00344EB9" w:rsidRDefault="000F2169" w:rsidP="00C04B88">
      <w:pPr>
        <w:pStyle w:val="BodyText"/>
      </w:pPr>
      <w:r>
        <w:t>Not applicable.</w:t>
      </w:r>
    </w:p>
    <w:p w14:paraId="5FCCD018" w14:textId="77777777" w:rsidR="00344EB9" w:rsidRDefault="00C14F29" w:rsidP="00C86AF0">
      <w:pPr>
        <w:pStyle w:val="Heading3"/>
      </w:pPr>
      <w:bookmarkStart w:id="703" w:name="_Toc425848196"/>
      <w:r>
        <w:t>Static Clock Gating</w:t>
      </w:r>
      <w:bookmarkEnd w:id="703"/>
    </w:p>
    <w:p w14:paraId="5FCCD019" w14:textId="27497F24" w:rsidR="00344EB9" w:rsidRDefault="000F2169" w:rsidP="00C04B88">
      <w:pPr>
        <w:pStyle w:val="BodyText"/>
      </w:pPr>
      <w:r>
        <w:t>Not applicable</w:t>
      </w:r>
      <w:r w:rsidR="00344EB9">
        <w:t>.</w:t>
      </w:r>
    </w:p>
    <w:p w14:paraId="5FCCD01A" w14:textId="77777777" w:rsidR="00344EB9" w:rsidRDefault="00C14F29" w:rsidP="00C86AF0">
      <w:pPr>
        <w:pStyle w:val="Heading3"/>
      </w:pPr>
      <w:bookmarkStart w:id="704" w:name="_Toc425848197"/>
      <w:r>
        <w:t>Power Gating</w:t>
      </w:r>
      <w:bookmarkEnd w:id="704"/>
    </w:p>
    <w:p w14:paraId="060662A9" w14:textId="53A97482" w:rsidR="00B81DB1" w:rsidRDefault="000F2169" w:rsidP="00C04B88">
      <w:pPr>
        <w:pStyle w:val="BodyText"/>
      </w:pPr>
      <w:r>
        <w:t>Not applicable</w:t>
      </w:r>
      <w:r w:rsidR="00B81DB1">
        <w:t>.</w:t>
      </w:r>
    </w:p>
    <w:p w14:paraId="5FCCD01C" w14:textId="6A54AA1F" w:rsidR="00344EB9" w:rsidRDefault="00050BCD" w:rsidP="00C14F29">
      <w:pPr>
        <w:pStyle w:val="Heading3"/>
      </w:pPr>
      <w:bookmarkStart w:id="705" w:name="_Toc425848198"/>
      <w:r>
        <w:lastRenderedPageBreak/>
        <w:t>Bumps and Their Power D</w:t>
      </w:r>
      <w:r w:rsidR="00C14F29">
        <w:t>omains</w:t>
      </w:r>
      <w:bookmarkEnd w:id="705"/>
    </w:p>
    <w:p w14:paraId="207E75CB" w14:textId="1872BA7B" w:rsidR="00FE2FED" w:rsidRDefault="000F2169" w:rsidP="00C04B88">
      <w:pPr>
        <w:pStyle w:val="BodyText"/>
      </w:pPr>
      <w:bookmarkStart w:id="706" w:name="_Toc294097344"/>
      <w:bookmarkStart w:id="707" w:name="_Toc294097417"/>
      <w:bookmarkStart w:id="708" w:name="_Toc294097489"/>
      <w:bookmarkStart w:id="709" w:name="_Toc294099874"/>
      <w:bookmarkStart w:id="710" w:name="_Toc296358139"/>
      <w:bookmarkStart w:id="711" w:name="_Toc299025154"/>
      <w:bookmarkStart w:id="712" w:name="_Toc299031465"/>
      <w:bookmarkStart w:id="713" w:name="_Toc300262193"/>
      <w:bookmarkStart w:id="714" w:name="_Toc301871712"/>
      <w:r>
        <w:t>Not applicable</w:t>
      </w:r>
    </w:p>
    <w:p w14:paraId="5EA20AE0" w14:textId="77777777" w:rsidR="00EF55F1" w:rsidRPr="00EF55F1" w:rsidRDefault="00EF55F1" w:rsidP="006D5ECE">
      <w:pPr>
        <w:pStyle w:val="Heading2"/>
      </w:pPr>
      <w:bookmarkStart w:id="715" w:name="_Toc294097345"/>
      <w:bookmarkStart w:id="716" w:name="_Toc294097418"/>
      <w:bookmarkStart w:id="717" w:name="_Toc294097490"/>
      <w:bookmarkStart w:id="718" w:name="_Toc294099875"/>
      <w:bookmarkStart w:id="719" w:name="_Toc296358140"/>
      <w:bookmarkStart w:id="720" w:name="_Toc299025155"/>
      <w:bookmarkStart w:id="721" w:name="_Toc299031466"/>
      <w:bookmarkStart w:id="722" w:name="_Toc300262194"/>
      <w:bookmarkStart w:id="723" w:name="_Toc301871713"/>
      <w:bookmarkStart w:id="724" w:name="_Toc425848199"/>
      <w:r w:rsidRPr="00EF55F1">
        <w:t>Power-up Requirements</w:t>
      </w:r>
      <w:bookmarkEnd w:id="715"/>
      <w:bookmarkEnd w:id="716"/>
      <w:bookmarkEnd w:id="717"/>
      <w:bookmarkEnd w:id="718"/>
      <w:bookmarkEnd w:id="719"/>
      <w:bookmarkEnd w:id="720"/>
      <w:bookmarkEnd w:id="721"/>
      <w:bookmarkEnd w:id="722"/>
      <w:bookmarkEnd w:id="723"/>
      <w:bookmarkEnd w:id="724"/>
    </w:p>
    <w:p w14:paraId="09882100" w14:textId="0468C0AD" w:rsidR="00EF55F1" w:rsidRPr="002A7F48" w:rsidRDefault="000F2169" w:rsidP="00C04B88">
      <w:pPr>
        <w:pStyle w:val="BodyText"/>
      </w:pPr>
      <w:r>
        <w:t>Not applicable</w:t>
      </w:r>
      <w:r w:rsidR="00EF55F1">
        <w:t>.</w:t>
      </w:r>
    </w:p>
    <w:p w14:paraId="7E6B9B27" w14:textId="12969FCD" w:rsidR="00B81DB1" w:rsidRDefault="00B81DB1" w:rsidP="00344EB9">
      <w:pPr>
        <w:pStyle w:val="Heading2"/>
      </w:pPr>
      <w:bookmarkStart w:id="725" w:name="_Toc425848200"/>
      <w:r>
        <w:t>Macros used by IP</w:t>
      </w:r>
      <w:bookmarkEnd w:id="725"/>
    </w:p>
    <w:p w14:paraId="012C110C" w14:textId="41B464F8" w:rsidR="00B81DB1" w:rsidRPr="00B81DB1" w:rsidRDefault="000F2169" w:rsidP="00C04B88">
      <w:pPr>
        <w:pStyle w:val="BodyText"/>
      </w:pPr>
      <w:r>
        <w:t>Not applicable</w:t>
      </w:r>
      <w:r w:rsidR="00B81DB1">
        <w:t>.</w:t>
      </w:r>
    </w:p>
    <w:p w14:paraId="5FCCD01E" w14:textId="77777777" w:rsidR="00344EB9" w:rsidRPr="00344EB9" w:rsidRDefault="00344EB9" w:rsidP="00344EB9">
      <w:pPr>
        <w:pStyle w:val="Heading2"/>
      </w:pPr>
      <w:bookmarkStart w:id="726" w:name="_Toc425848201"/>
      <w:r w:rsidRPr="00344EB9">
        <w:t>Other Design Considerations</w:t>
      </w:r>
      <w:bookmarkEnd w:id="706"/>
      <w:bookmarkEnd w:id="707"/>
      <w:bookmarkEnd w:id="708"/>
      <w:bookmarkEnd w:id="709"/>
      <w:bookmarkEnd w:id="710"/>
      <w:bookmarkEnd w:id="711"/>
      <w:bookmarkEnd w:id="712"/>
      <w:bookmarkEnd w:id="713"/>
      <w:bookmarkEnd w:id="714"/>
      <w:bookmarkEnd w:id="726"/>
    </w:p>
    <w:p w14:paraId="5FCCD020" w14:textId="1ED861CC" w:rsidR="00344EB9" w:rsidRDefault="000F2169" w:rsidP="00C04B88">
      <w:pPr>
        <w:pStyle w:val="BodyText"/>
      </w:pPr>
      <w:r>
        <w:t>Not applicable</w:t>
      </w:r>
    </w:p>
    <w:p w14:paraId="0FFC2478" w14:textId="0D8F72D3" w:rsidR="00142AE7" w:rsidRDefault="00344EB9" w:rsidP="00142AE7">
      <w:pPr>
        <w:pStyle w:val="Heading2"/>
      </w:pPr>
      <w:bookmarkStart w:id="727" w:name="_Toc294097346"/>
      <w:bookmarkStart w:id="728" w:name="_Toc294097419"/>
      <w:bookmarkStart w:id="729" w:name="_Toc294097491"/>
      <w:bookmarkStart w:id="730" w:name="_Toc294099876"/>
      <w:bookmarkStart w:id="731" w:name="_Toc296358141"/>
      <w:bookmarkStart w:id="732" w:name="_Toc299025156"/>
      <w:bookmarkStart w:id="733" w:name="_Toc299031467"/>
      <w:bookmarkStart w:id="734" w:name="_Toc300262195"/>
      <w:bookmarkStart w:id="735" w:name="_Toc301871714"/>
      <w:bookmarkStart w:id="736" w:name="_Toc425848202"/>
      <w:r w:rsidRPr="00344EB9">
        <w:t>DFx Considerations</w:t>
      </w:r>
      <w:bookmarkEnd w:id="727"/>
      <w:bookmarkEnd w:id="728"/>
      <w:bookmarkEnd w:id="729"/>
      <w:bookmarkEnd w:id="730"/>
      <w:bookmarkEnd w:id="731"/>
      <w:bookmarkEnd w:id="732"/>
      <w:bookmarkEnd w:id="733"/>
      <w:bookmarkEnd w:id="734"/>
      <w:bookmarkEnd w:id="735"/>
      <w:bookmarkEnd w:id="736"/>
    </w:p>
    <w:p w14:paraId="5334CBDD" w14:textId="3C444A0B" w:rsidR="00142AE7" w:rsidRPr="00142AE7" w:rsidRDefault="000F2169" w:rsidP="00C04B88">
      <w:pPr>
        <w:pStyle w:val="BodyText"/>
      </w:pPr>
      <w:r>
        <w:t>Not applicable</w:t>
      </w:r>
      <w:r w:rsidR="00142AE7">
        <w:t>.</w:t>
      </w:r>
      <w:r>
        <w:tab/>
      </w:r>
    </w:p>
    <w:p w14:paraId="5FCCD024" w14:textId="4F2CFF10" w:rsidR="00344EB9" w:rsidRDefault="00344EB9" w:rsidP="00E2417E">
      <w:pPr>
        <w:pStyle w:val="Heading3"/>
      </w:pPr>
      <w:bookmarkStart w:id="737" w:name="_Toc294097347"/>
      <w:bookmarkStart w:id="738" w:name="_Toc294097420"/>
      <w:bookmarkStart w:id="739" w:name="_Toc294097492"/>
      <w:bookmarkStart w:id="740" w:name="_Toc294099877"/>
      <w:bookmarkStart w:id="741" w:name="_Toc296358142"/>
      <w:bookmarkStart w:id="742" w:name="_Toc299025157"/>
      <w:bookmarkStart w:id="743" w:name="_Toc299031468"/>
      <w:bookmarkStart w:id="744" w:name="_Toc300262196"/>
      <w:bookmarkStart w:id="745" w:name="_Toc301871715"/>
      <w:bookmarkStart w:id="746" w:name="_Toc425848203"/>
      <w:r>
        <w:t>DFx Top-Level</w:t>
      </w:r>
      <w:bookmarkEnd w:id="737"/>
      <w:bookmarkEnd w:id="738"/>
      <w:bookmarkEnd w:id="739"/>
      <w:bookmarkEnd w:id="740"/>
      <w:bookmarkEnd w:id="741"/>
      <w:bookmarkEnd w:id="742"/>
      <w:bookmarkEnd w:id="743"/>
      <w:bookmarkEnd w:id="744"/>
      <w:bookmarkEnd w:id="745"/>
      <w:r w:rsidR="00EF55F1">
        <w:t xml:space="preserve"> Signals</w:t>
      </w:r>
      <w:bookmarkEnd w:id="746"/>
    </w:p>
    <w:p w14:paraId="5FCCD025" w14:textId="686F2AAD" w:rsidR="00344EB9" w:rsidRDefault="000F2169" w:rsidP="00C04B88">
      <w:pPr>
        <w:pStyle w:val="BodyText"/>
      </w:pPr>
      <w:r>
        <w:t>Not applicable</w:t>
      </w:r>
    </w:p>
    <w:p w14:paraId="65C08922" w14:textId="1CF1DB15" w:rsidR="00B81DB1" w:rsidRDefault="00B81DB1" w:rsidP="00B81DB1">
      <w:pPr>
        <w:pStyle w:val="Heading3"/>
      </w:pPr>
      <w:bookmarkStart w:id="747" w:name="_Toc425848204"/>
      <w:r>
        <w:t>DFx Clock Definition</w:t>
      </w:r>
      <w:bookmarkEnd w:id="747"/>
    </w:p>
    <w:p w14:paraId="056E6B1B" w14:textId="60CB9C20" w:rsidR="00B81DB1" w:rsidRDefault="00B81DB1" w:rsidP="00B81DB1">
      <w:pPr>
        <w:pStyle w:val="Heading3"/>
      </w:pPr>
      <w:bookmarkStart w:id="748" w:name="_Toc425848205"/>
      <w:r>
        <w:t>Clock Crossings</w:t>
      </w:r>
      <w:bookmarkEnd w:id="748"/>
    </w:p>
    <w:p w14:paraId="54A10826" w14:textId="7B7A86D2" w:rsidR="00B81DB1" w:rsidRDefault="000F2169" w:rsidP="00C04B88">
      <w:pPr>
        <w:pStyle w:val="BodyText"/>
      </w:pPr>
      <w:r>
        <w:t>Not applicable</w:t>
      </w:r>
    </w:p>
    <w:p w14:paraId="40C27943" w14:textId="77E4CE2C" w:rsidR="00B81DB1" w:rsidRDefault="00FD6239" w:rsidP="00B81DB1">
      <w:pPr>
        <w:pStyle w:val="Heading3"/>
      </w:pPr>
      <w:bookmarkStart w:id="749" w:name="_Toc425848206"/>
      <w:r>
        <w:t>N/A</w:t>
      </w:r>
      <w:r w:rsidR="00B81DB1">
        <w:t>Debug Registers</w:t>
      </w:r>
      <w:bookmarkEnd w:id="749"/>
    </w:p>
    <w:p w14:paraId="7FB2E8E9" w14:textId="1C8F4C52" w:rsidR="00B81DB1" w:rsidRDefault="00B81DB1" w:rsidP="00B81DB1">
      <w:pPr>
        <w:pStyle w:val="Heading3"/>
      </w:pPr>
      <w:bookmarkStart w:id="750" w:name="_Toc425848207"/>
      <w:r>
        <w:t>Scan – Clock Gating in RTL</w:t>
      </w:r>
      <w:bookmarkEnd w:id="750"/>
    </w:p>
    <w:p w14:paraId="5369CABE" w14:textId="406F9BE4" w:rsidR="00B81DB1" w:rsidRPr="00B81DB1" w:rsidRDefault="00B81DB1" w:rsidP="00B81DB1">
      <w:pPr>
        <w:pStyle w:val="BodyText"/>
      </w:pPr>
      <w:r>
        <w:t>Document the override signal that makes clocks free-running in scan mode.</w:t>
      </w:r>
    </w:p>
    <w:p w14:paraId="598A516C" w14:textId="25FD8933" w:rsidR="00B81DB1" w:rsidRDefault="00B81DB1" w:rsidP="00B81DB1">
      <w:pPr>
        <w:pStyle w:val="Heading3"/>
      </w:pPr>
      <w:bookmarkStart w:id="751" w:name="_Toc425848208"/>
      <w:bookmarkStart w:id="752" w:name="_Toc294097356"/>
      <w:bookmarkStart w:id="753" w:name="_Toc294097429"/>
      <w:bookmarkStart w:id="754" w:name="_Toc294097501"/>
      <w:bookmarkStart w:id="755" w:name="_Toc294099887"/>
      <w:bookmarkStart w:id="756" w:name="_Toc296358147"/>
      <w:bookmarkStart w:id="757" w:name="_Toc299025162"/>
      <w:bookmarkStart w:id="758" w:name="_Toc299031473"/>
      <w:bookmarkStart w:id="759" w:name="_Toc300262201"/>
      <w:bookmarkStart w:id="760" w:name="_Toc301871716"/>
      <w:r>
        <w:t>Scan – Reset Override</w:t>
      </w:r>
      <w:bookmarkEnd w:id="751"/>
    </w:p>
    <w:p w14:paraId="4D6CC4ED" w14:textId="0A8539EE" w:rsidR="00B81DB1" w:rsidRDefault="00B81DB1" w:rsidP="00B81DB1">
      <w:pPr>
        <w:pStyle w:val="BodyText"/>
      </w:pPr>
      <w:r>
        <w:t>Describe the mechanism to override reset during scan mode.</w:t>
      </w:r>
    </w:p>
    <w:p w14:paraId="340C0F1E" w14:textId="7DC36CE3" w:rsidR="00B81DB1" w:rsidRPr="00B81DB1" w:rsidRDefault="00B81DB1" w:rsidP="00B81DB1">
      <w:pPr>
        <w:pStyle w:val="Heading3"/>
      </w:pPr>
      <w:bookmarkStart w:id="761" w:name="_Toc425848209"/>
      <w:r>
        <w:t>TAP and Associated Registers</w:t>
      </w:r>
      <w:bookmarkEnd w:id="761"/>
    </w:p>
    <w:p w14:paraId="5FCCD026" w14:textId="77777777" w:rsidR="00344EB9" w:rsidRPr="00344EB9" w:rsidRDefault="00344EB9" w:rsidP="00344EB9">
      <w:pPr>
        <w:pStyle w:val="Heading2"/>
      </w:pPr>
      <w:bookmarkStart w:id="762" w:name="_Toc425848210"/>
      <w:r w:rsidRPr="00344EB9">
        <w:t>System Startup</w:t>
      </w:r>
      <w:bookmarkEnd w:id="752"/>
      <w:bookmarkEnd w:id="753"/>
      <w:bookmarkEnd w:id="754"/>
      <w:bookmarkEnd w:id="755"/>
      <w:bookmarkEnd w:id="756"/>
      <w:bookmarkEnd w:id="757"/>
      <w:bookmarkEnd w:id="758"/>
      <w:bookmarkEnd w:id="759"/>
      <w:bookmarkEnd w:id="760"/>
      <w:bookmarkEnd w:id="762"/>
    </w:p>
    <w:p w14:paraId="5FCCD027" w14:textId="77777777" w:rsidR="00344EB9" w:rsidRDefault="00344EB9" w:rsidP="00E2417E">
      <w:pPr>
        <w:pStyle w:val="Heading3"/>
      </w:pPr>
      <w:bookmarkStart w:id="763" w:name="_Toc294097357"/>
      <w:bookmarkStart w:id="764" w:name="_Toc294097430"/>
      <w:bookmarkStart w:id="765" w:name="_Toc294097502"/>
      <w:bookmarkStart w:id="766" w:name="_Toc294099888"/>
      <w:bookmarkStart w:id="767" w:name="_Toc296358148"/>
      <w:bookmarkStart w:id="768" w:name="_Toc299025163"/>
      <w:bookmarkStart w:id="769" w:name="_Toc299031474"/>
      <w:bookmarkStart w:id="770" w:name="_Toc300262202"/>
      <w:bookmarkStart w:id="771" w:name="_Toc301871717"/>
      <w:bookmarkStart w:id="772" w:name="_Toc425848211"/>
      <w:r w:rsidRPr="00E2417E">
        <w:t>Power</w:t>
      </w:r>
      <w:r>
        <w:t>-up Sequence</w:t>
      </w:r>
      <w:bookmarkEnd w:id="763"/>
      <w:bookmarkEnd w:id="764"/>
      <w:bookmarkEnd w:id="765"/>
      <w:bookmarkEnd w:id="766"/>
      <w:bookmarkEnd w:id="767"/>
      <w:bookmarkEnd w:id="768"/>
      <w:bookmarkEnd w:id="769"/>
      <w:bookmarkEnd w:id="770"/>
      <w:bookmarkEnd w:id="771"/>
      <w:bookmarkEnd w:id="772"/>
    </w:p>
    <w:p w14:paraId="5FCCD028" w14:textId="1FC66D84" w:rsidR="00344EB9" w:rsidRPr="002A7F48" w:rsidRDefault="000F2169" w:rsidP="00C04B88">
      <w:pPr>
        <w:pStyle w:val="BodyText"/>
      </w:pPr>
      <w:r>
        <w:t>Not applicable</w:t>
      </w:r>
    </w:p>
    <w:p w14:paraId="5FCCD029" w14:textId="77777777" w:rsidR="00344EB9" w:rsidRDefault="00344EB9" w:rsidP="00E2417E">
      <w:pPr>
        <w:pStyle w:val="Heading3"/>
      </w:pPr>
      <w:bookmarkStart w:id="773" w:name="_Toc294097358"/>
      <w:bookmarkStart w:id="774" w:name="_Toc294097431"/>
      <w:bookmarkStart w:id="775" w:name="_Toc294097503"/>
      <w:bookmarkStart w:id="776" w:name="_Toc294099889"/>
      <w:bookmarkStart w:id="777" w:name="_Toc296358149"/>
      <w:bookmarkStart w:id="778" w:name="_Toc299025164"/>
      <w:bookmarkStart w:id="779" w:name="_Toc299031475"/>
      <w:bookmarkStart w:id="780" w:name="_Toc300262203"/>
      <w:bookmarkStart w:id="781" w:name="_Toc301871718"/>
      <w:bookmarkStart w:id="782" w:name="_Toc425848212"/>
      <w:r w:rsidRPr="00E2417E">
        <w:lastRenderedPageBreak/>
        <w:t>Initialization</w:t>
      </w:r>
      <w:r>
        <w:t xml:space="preserve"> Sequence</w:t>
      </w:r>
      <w:bookmarkEnd w:id="773"/>
      <w:bookmarkEnd w:id="774"/>
      <w:bookmarkEnd w:id="775"/>
      <w:bookmarkEnd w:id="776"/>
      <w:bookmarkEnd w:id="777"/>
      <w:bookmarkEnd w:id="778"/>
      <w:bookmarkEnd w:id="779"/>
      <w:bookmarkEnd w:id="780"/>
      <w:bookmarkEnd w:id="781"/>
      <w:bookmarkEnd w:id="782"/>
    </w:p>
    <w:p w14:paraId="5FCCD02A" w14:textId="4B90E47E" w:rsidR="00344EB9" w:rsidRPr="002A7F48" w:rsidRDefault="000F2169" w:rsidP="00C04B88">
      <w:pPr>
        <w:pStyle w:val="BodyText"/>
      </w:pPr>
      <w:r>
        <w:t>Not applicable</w:t>
      </w:r>
    </w:p>
    <w:p w14:paraId="5FCCD02B" w14:textId="77777777" w:rsidR="00344EB9" w:rsidRDefault="00344EB9" w:rsidP="00E2417E">
      <w:pPr>
        <w:pStyle w:val="Heading3"/>
      </w:pPr>
      <w:bookmarkStart w:id="783" w:name="_Toc294097359"/>
      <w:bookmarkStart w:id="784" w:name="_Toc294097432"/>
      <w:bookmarkStart w:id="785" w:name="_Toc294097504"/>
      <w:bookmarkStart w:id="786" w:name="_Toc294099890"/>
      <w:bookmarkStart w:id="787" w:name="_Toc296358150"/>
      <w:bookmarkStart w:id="788" w:name="_Toc299025165"/>
      <w:bookmarkStart w:id="789" w:name="_Toc299031476"/>
      <w:bookmarkStart w:id="790" w:name="_Toc300262204"/>
      <w:bookmarkStart w:id="791" w:name="_Toc301871719"/>
      <w:bookmarkStart w:id="792" w:name="_Toc425848213"/>
      <w:r w:rsidRPr="00E2417E">
        <w:t>Device</w:t>
      </w:r>
      <w:r>
        <w:t xml:space="preserve"> Configuration</w:t>
      </w:r>
      <w:bookmarkEnd w:id="783"/>
      <w:bookmarkEnd w:id="784"/>
      <w:bookmarkEnd w:id="785"/>
      <w:bookmarkEnd w:id="786"/>
      <w:bookmarkEnd w:id="787"/>
      <w:bookmarkEnd w:id="788"/>
      <w:bookmarkEnd w:id="789"/>
      <w:bookmarkEnd w:id="790"/>
      <w:bookmarkEnd w:id="791"/>
      <w:bookmarkEnd w:id="792"/>
    </w:p>
    <w:p w14:paraId="5FCCD02C" w14:textId="109AA1F9" w:rsidR="00344EB9" w:rsidRPr="002A7F48" w:rsidRDefault="000F2169" w:rsidP="00C04B88">
      <w:pPr>
        <w:pStyle w:val="BodyText"/>
      </w:pPr>
      <w:r>
        <w:t>Not applicable</w:t>
      </w:r>
    </w:p>
    <w:p w14:paraId="5FCCD02D" w14:textId="77777777" w:rsidR="00344EB9" w:rsidRDefault="00344EB9" w:rsidP="00AA220C">
      <w:pPr>
        <w:pStyle w:val="Heading3"/>
      </w:pPr>
      <w:bookmarkStart w:id="793" w:name="_Toc294097360"/>
      <w:bookmarkStart w:id="794" w:name="_Toc294097433"/>
      <w:bookmarkStart w:id="795" w:name="_Toc294097505"/>
      <w:bookmarkStart w:id="796" w:name="_Toc425848214"/>
      <w:r>
        <w:t>Header for Windows Boot</w:t>
      </w:r>
      <w:bookmarkEnd w:id="793"/>
      <w:bookmarkEnd w:id="794"/>
      <w:bookmarkEnd w:id="795"/>
      <w:bookmarkEnd w:id="796"/>
    </w:p>
    <w:p w14:paraId="5FCCD02E" w14:textId="4BD47358" w:rsidR="00344EB9" w:rsidRDefault="000F2169" w:rsidP="00C04B88">
      <w:pPr>
        <w:pStyle w:val="BodyText"/>
      </w:pPr>
      <w:r>
        <w:t>Not applicable</w:t>
      </w:r>
    </w:p>
    <w:p w14:paraId="5FCCD02F" w14:textId="77777777" w:rsidR="0024344B" w:rsidRDefault="0024344B" w:rsidP="0023531E">
      <w:pPr>
        <w:pStyle w:val="Heading2"/>
        <w:rPr>
          <w:rStyle w:val="Security"/>
        </w:rPr>
      </w:pPr>
      <w:bookmarkStart w:id="797" w:name="_Toc425848215"/>
      <w:r w:rsidRPr="000C123F">
        <w:rPr>
          <w:rStyle w:val="Security"/>
        </w:rPr>
        <w:t>Security Considerations</w:t>
      </w:r>
      <w:bookmarkEnd w:id="797"/>
    </w:p>
    <w:p w14:paraId="2C676408" w14:textId="017E3D6F" w:rsidR="00C039DE" w:rsidRPr="000F2169" w:rsidRDefault="000F2169">
      <w:pPr>
        <w:pStyle w:val="BodyText"/>
      </w:pPr>
      <w:r w:rsidRPr="00C04B88">
        <w:rPr>
          <w:rStyle w:val="Hyperlink"/>
          <w:color w:val="auto"/>
          <w:u w:val="none"/>
        </w:rPr>
        <w:t>Not applicable</w:t>
      </w:r>
    </w:p>
    <w:p w14:paraId="5FCCD030" w14:textId="77777777" w:rsidR="0024344B" w:rsidRPr="000C123F" w:rsidRDefault="0024344B" w:rsidP="0023531E">
      <w:pPr>
        <w:pStyle w:val="Heading3"/>
        <w:rPr>
          <w:rStyle w:val="Security"/>
        </w:rPr>
      </w:pPr>
      <w:bookmarkStart w:id="798" w:name="_Toc425848216"/>
      <w:r w:rsidRPr="000C123F">
        <w:rPr>
          <w:rStyle w:val="Security"/>
        </w:rPr>
        <w:t>Security Threats</w:t>
      </w:r>
      <w:bookmarkEnd w:id="798"/>
    </w:p>
    <w:p w14:paraId="5FCCD031" w14:textId="326FE673" w:rsidR="002F6CF1" w:rsidRPr="000C123F" w:rsidRDefault="000F2169" w:rsidP="00C04B88">
      <w:pPr>
        <w:pStyle w:val="BodyText"/>
        <w:rPr>
          <w:rStyle w:val="Security"/>
          <w:rFonts w:eastAsiaTheme="majorEastAsia" w:cstheme="majorBidi"/>
          <w:bCs/>
          <w:color w:val="0860A8"/>
          <w:spacing w:val="-15"/>
          <w:sz w:val="24"/>
          <w:szCs w:val="22"/>
        </w:rPr>
      </w:pPr>
      <w:r>
        <w:rPr>
          <w:rStyle w:val="Security"/>
        </w:rPr>
        <w:t>Not applicable</w:t>
      </w:r>
      <w:r w:rsidR="000E3F80" w:rsidRPr="000C123F">
        <w:rPr>
          <w:rStyle w:val="Security"/>
        </w:rPr>
        <w:t>.</w:t>
      </w:r>
    </w:p>
    <w:p w14:paraId="5FCCD033" w14:textId="77777777" w:rsidR="003504D0" w:rsidRPr="000C123F" w:rsidRDefault="003504D0" w:rsidP="003504D0">
      <w:pPr>
        <w:pStyle w:val="Heading3"/>
        <w:rPr>
          <w:rStyle w:val="Security"/>
        </w:rPr>
      </w:pPr>
      <w:bookmarkStart w:id="799" w:name="_Toc425848217"/>
      <w:r w:rsidRPr="000C123F">
        <w:rPr>
          <w:rStyle w:val="Security"/>
        </w:rPr>
        <w:t>Security Tests</w:t>
      </w:r>
      <w:bookmarkEnd w:id="799"/>
    </w:p>
    <w:p w14:paraId="5FCCD035" w14:textId="77526DCB" w:rsidR="003504D0" w:rsidRPr="000C123F" w:rsidRDefault="000F2169" w:rsidP="00C04B88">
      <w:pPr>
        <w:pStyle w:val="BodyText"/>
        <w:rPr>
          <w:rStyle w:val="Security"/>
          <w:szCs w:val="22"/>
        </w:rPr>
      </w:pPr>
      <w:r>
        <w:rPr>
          <w:rStyle w:val="Security"/>
        </w:rPr>
        <w:t>Not applicable</w:t>
      </w:r>
      <w:r w:rsidR="003504D0" w:rsidRPr="000C123F">
        <w:rPr>
          <w:rStyle w:val="Security"/>
        </w:rPr>
        <w:t>.</w:t>
      </w:r>
    </w:p>
    <w:p w14:paraId="5FCCD036" w14:textId="77777777" w:rsidR="003504D0" w:rsidRPr="000C123F" w:rsidRDefault="003504D0" w:rsidP="003504D0">
      <w:pPr>
        <w:pStyle w:val="Heading3"/>
        <w:rPr>
          <w:rStyle w:val="Security"/>
        </w:rPr>
      </w:pPr>
      <w:bookmarkStart w:id="800" w:name="_Toc425848218"/>
      <w:r w:rsidRPr="000C123F">
        <w:rPr>
          <w:rStyle w:val="Security"/>
        </w:rPr>
        <w:t>Interface Signals Implemented for Security</w:t>
      </w:r>
      <w:bookmarkEnd w:id="800"/>
    </w:p>
    <w:p w14:paraId="164446A6" w14:textId="7BA79EA5" w:rsidR="00E6042E" w:rsidRPr="00E6042E" w:rsidRDefault="000F2169" w:rsidP="00C04B88">
      <w:pPr>
        <w:pStyle w:val="BodyText"/>
      </w:pPr>
      <w:r>
        <w:rPr>
          <w:rStyle w:val="Security"/>
        </w:rPr>
        <w:t>Not applicable</w:t>
      </w:r>
      <w:r w:rsidR="005A49E1" w:rsidRPr="00E6042E">
        <w:t>.</w:t>
      </w:r>
    </w:p>
    <w:p w14:paraId="0ED28B17" w14:textId="77777777" w:rsidR="000F0E78" w:rsidRPr="00E6042E" w:rsidRDefault="000F0E78" w:rsidP="00E6042E">
      <w:pPr>
        <w:pStyle w:val="Heading2"/>
      </w:pPr>
      <w:bookmarkStart w:id="801" w:name="_Toc425848219"/>
      <w:r w:rsidRPr="00E6042E">
        <w:t>RTL Design Libraries</w:t>
      </w:r>
      <w:bookmarkEnd w:id="801"/>
    </w:p>
    <w:p w14:paraId="3E2EA0DC" w14:textId="076AE89F" w:rsidR="000F0E78" w:rsidRDefault="00F605FE" w:rsidP="00F605FE">
      <w:pPr>
        <w:pStyle w:val="BodyText"/>
      </w:pPr>
      <w:r>
        <w:rPr>
          <w:rStyle w:val="Security"/>
        </w:rPr>
        <w:t>Not applicable</w:t>
      </w:r>
      <w:r w:rsidRPr="00E6042E">
        <w:t>.</w:t>
      </w:r>
    </w:p>
    <w:p w14:paraId="37C198F3" w14:textId="77777777" w:rsidR="00E6042E" w:rsidRDefault="00246AD5" w:rsidP="00E6042E">
      <w:pPr>
        <w:pStyle w:val="Heading2"/>
        <w:rPr>
          <w:rStyle w:val="Security"/>
        </w:rPr>
      </w:pPr>
      <w:bookmarkStart w:id="802" w:name="_Toc425848220"/>
      <w:r w:rsidRPr="00246AD5">
        <w:rPr>
          <w:rStyle w:val="Security"/>
        </w:rPr>
        <w:t>RTL Uniquification</w:t>
      </w:r>
      <w:bookmarkEnd w:id="802"/>
    </w:p>
    <w:p w14:paraId="1771545F" w14:textId="61D345D7" w:rsidR="00246AD5" w:rsidRDefault="000F2169" w:rsidP="00C04B88">
      <w:pPr>
        <w:pStyle w:val="BodyText"/>
      </w:pPr>
      <w:r>
        <w:t>Not applicable</w:t>
      </w:r>
    </w:p>
    <w:p w14:paraId="66FF3B26" w14:textId="1AC4E4ED" w:rsidR="00246AD5" w:rsidRDefault="00246AD5" w:rsidP="00246AD5">
      <w:pPr>
        <w:pStyle w:val="Heading2"/>
      </w:pPr>
      <w:bookmarkStart w:id="803" w:name="_Toc425848221"/>
      <w:r>
        <w:t>Emulation Support</w:t>
      </w:r>
      <w:bookmarkEnd w:id="803"/>
    </w:p>
    <w:p w14:paraId="6E5A56E8" w14:textId="7435328B" w:rsidR="00246AD5" w:rsidRDefault="000F2169" w:rsidP="00C04B88">
      <w:pPr>
        <w:pStyle w:val="BodyText"/>
      </w:pPr>
      <w:r>
        <w:t>Not applicable</w:t>
      </w:r>
    </w:p>
    <w:p w14:paraId="5FCCD03C" w14:textId="77777777" w:rsidR="00251046" w:rsidRDefault="00251046" w:rsidP="00251046">
      <w:pPr>
        <w:pStyle w:val="Heading1"/>
      </w:pPr>
      <w:bookmarkStart w:id="804" w:name="_Toc425848222"/>
      <w:r>
        <w:lastRenderedPageBreak/>
        <w:t>Verification Information for Integration</w:t>
      </w:r>
      <w:bookmarkEnd w:id="599"/>
      <w:bookmarkEnd w:id="804"/>
    </w:p>
    <w:p w14:paraId="5FCCD03D" w14:textId="77777777" w:rsidR="00251046" w:rsidRDefault="00251046" w:rsidP="00344EB9">
      <w:pPr>
        <w:pStyle w:val="Heading2"/>
      </w:pPr>
      <w:bookmarkStart w:id="805" w:name="_Toc300262206"/>
      <w:bookmarkStart w:id="806" w:name="_Toc425848223"/>
      <w:bookmarkStart w:id="807" w:name="_Toc266468312"/>
      <w:bookmarkStart w:id="808" w:name="_Toc294097363"/>
      <w:bookmarkStart w:id="809" w:name="_Toc294097436"/>
      <w:bookmarkStart w:id="810" w:name="_Toc294097508"/>
      <w:bookmarkStart w:id="811" w:name="_Toc294099893"/>
      <w:bookmarkStart w:id="812" w:name="_Toc296358152"/>
      <w:bookmarkStart w:id="813" w:name="_Toc298854073"/>
      <w:bookmarkStart w:id="814" w:name="_Toc299016716"/>
      <w:bookmarkStart w:id="815" w:name="_Toc299025167"/>
      <w:bookmarkStart w:id="816" w:name="_Toc299031478"/>
      <w:r w:rsidRPr="00344EB9">
        <w:t>IP Testbench Overview</w:t>
      </w:r>
      <w:bookmarkEnd w:id="805"/>
      <w:bookmarkEnd w:id="806"/>
    </w:p>
    <w:p w14:paraId="2F15859E" w14:textId="058FCC59" w:rsidR="004E4CDF" w:rsidRDefault="004E4CDF" w:rsidP="004E4CDF">
      <w:pPr>
        <w:pStyle w:val="BodyText"/>
      </w:pPr>
      <w:r>
        <w:t>Clk_inst is typically instantiated in a test benches soc_pre_ti_include.sv file:</w:t>
      </w:r>
    </w:p>
    <w:p w14:paraId="789F159F" w14:textId="3EBAB72B" w:rsidR="004E4CDF" w:rsidRDefault="004E4CDF" w:rsidP="004E4CDF">
      <w:pPr>
        <w:pStyle w:val="BodyText"/>
      </w:pPr>
      <w:r w:rsidRPr="004E4CDF">
        <w:t>clk_inst clk_inst();</w:t>
      </w:r>
    </w:p>
    <w:p w14:paraId="066BEDB1" w14:textId="0968A373" w:rsidR="00D06EC7" w:rsidRPr="004E4CDF" w:rsidRDefault="00D06EC7" w:rsidP="004E4CDF">
      <w:pPr>
        <w:pStyle w:val="BodyText"/>
      </w:pPr>
      <w:r>
        <w:t xml:space="preserve">NOTE:  clk_inst uses </w:t>
      </w:r>
      <w:r w:rsidR="00C46ED8">
        <w:t>timeunit and timeprecision of 100fs.  Problems have been seen in IP’s that try to compile their Verilog with a timescale of 1ns/1ns.  It is therefor suggested that 1ps/1ps be used.</w:t>
      </w:r>
    </w:p>
    <w:p w14:paraId="5FCCD03F" w14:textId="497BE5A5" w:rsidR="00251046" w:rsidRPr="00344EB9" w:rsidRDefault="0056379B" w:rsidP="00344EB9">
      <w:pPr>
        <w:pStyle w:val="Heading2"/>
      </w:pPr>
      <w:bookmarkStart w:id="817" w:name="_Toc425848224"/>
      <w:r>
        <w:t>IP does not use any unit level test bench or test island.</w:t>
      </w:r>
      <w:bookmarkStart w:id="818" w:name="_Toc300262207"/>
      <w:r w:rsidR="00251046" w:rsidRPr="00344EB9">
        <w:t>Reusable IP Testbench Components</w:t>
      </w:r>
      <w:bookmarkEnd w:id="817"/>
      <w:bookmarkEnd w:id="818"/>
    </w:p>
    <w:p w14:paraId="5FCCD040" w14:textId="77777777" w:rsidR="00251046" w:rsidRDefault="00251046" w:rsidP="00251046">
      <w:pPr>
        <w:pStyle w:val="Heading3"/>
      </w:pPr>
      <w:bookmarkStart w:id="819" w:name="_Toc300262208"/>
      <w:bookmarkStart w:id="820" w:name="_Toc425848225"/>
      <w:r>
        <w:t>Test Island</w:t>
      </w:r>
      <w:bookmarkEnd w:id="819"/>
      <w:bookmarkEnd w:id="820"/>
    </w:p>
    <w:p w14:paraId="1A782642" w14:textId="15C0345B" w:rsidR="001170AE" w:rsidRDefault="001170AE" w:rsidP="00251046">
      <w:pPr>
        <w:pStyle w:val="BodyText"/>
      </w:pPr>
      <w:r>
        <w:t>Clk_inst is a parameterized module.  The parameters NUM_CLKS and RATIO define how many clocks will be generated (in addition to the 100MHz x1clk and the 133.333MHz x3clk) and what the frequencies will be.</w:t>
      </w:r>
    </w:p>
    <w:p w14:paraId="7C9FB3C3" w14:textId="255E4D71" w:rsidR="001170AE" w:rsidRDefault="001170AE" w:rsidP="00251046">
      <w:pPr>
        <w:pStyle w:val="BodyText"/>
      </w:pPr>
      <w:r>
        <w:t>The default assignment is:</w:t>
      </w:r>
    </w:p>
    <w:p w14:paraId="6D296DAE" w14:textId="77777777" w:rsidR="001170AE" w:rsidRDefault="001170AE" w:rsidP="001170AE">
      <w:pPr>
        <w:pStyle w:val="BodyText"/>
        <w:spacing w:before="0" w:after="0"/>
      </w:pPr>
      <w:r>
        <w:t xml:space="preserve">   parameter NUM_CLKS = 3; // number of clk generators</w:t>
      </w:r>
    </w:p>
    <w:p w14:paraId="69618FDD" w14:textId="77777777" w:rsidR="001170AE" w:rsidRDefault="001170AE" w:rsidP="001170AE">
      <w:pPr>
        <w:pStyle w:val="BodyText"/>
        <w:spacing w:before="0" w:after="0"/>
      </w:pPr>
      <w:r>
        <w:t xml:space="preserve">   parameter [7:0] RATIO [NUM_CLKS-1:0] = '{8'd12, 8'd8, 8'd4};</w:t>
      </w:r>
    </w:p>
    <w:p w14:paraId="5ED9019A" w14:textId="77777777" w:rsidR="001170AE" w:rsidRDefault="001170AE" w:rsidP="001170AE">
      <w:pPr>
        <w:pStyle w:val="BodyText"/>
        <w:spacing w:before="0" w:after="0"/>
      </w:pPr>
      <w:r>
        <w:t xml:space="preserve">   // array of ratio's for the clkgen units instantiated</w:t>
      </w:r>
    </w:p>
    <w:p w14:paraId="09A54BEC" w14:textId="461F5580" w:rsidR="001170AE" w:rsidRDefault="001170AE" w:rsidP="001170AE">
      <w:pPr>
        <w:pStyle w:val="BodyText"/>
        <w:spacing w:before="0" w:after="0"/>
      </w:pPr>
      <w:r>
        <w:t xml:space="preserve">   // this parameter list sets xclk[2] at 1200MHz, xclk[1] at 800MHz and xclk[0] at 400MHz</w:t>
      </w:r>
    </w:p>
    <w:p w14:paraId="0E6076D7" w14:textId="06803817" w:rsidR="001170AE" w:rsidRDefault="001170AE" w:rsidP="00251046">
      <w:pPr>
        <w:pStyle w:val="BodyText"/>
      </w:pPr>
      <w:r>
        <w:t>If the desired output is 400MHz, 800MHz, 1300Mhz and 2400MHz, then the instantiation of clk_inst would be:</w:t>
      </w:r>
    </w:p>
    <w:p w14:paraId="7FC17E5B" w14:textId="7726C904" w:rsidR="001170AE" w:rsidRDefault="001170AE" w:rsidP="00251046">
      <w:pPr>
        <w:pStyle w:val="BodyText"/>
      </w:pPr>
      <w:r>
        <w:t xml:space="preserve">Clk_inst </w:t>
      </w:r>
      <w:r w:rsidR="004A03C3">
        <w:t>#</w:t>
      </w:r>
      <w:r>
        <w:t>(NUM_CLK</w:t>
      </w:r>
      <w:r w:rsidR="001D1DA3">
        <w:t xml:space="preserve">S=4, </w:t>
      </w:r>
      <w:r>
        <w:t>RATIO = `{8</w:t>
      </w:r>
      <w:r w:rsidR="001D1DA3">
        <w:t>`d24, 8`d13, 8`d8, 8`d4}) clk_inst();</w:t>
      </w:r>
    </w:p>
    <w:p w14:paraId="5FCCD041" w14:textId="77777777" w:rsidR="00251046" w:rsidRDefault="00251046" w:rsidP="00251046">
      <w:pPr>
        <w:pStyle w:val="BodyText"/>
      </w:pPr>
      <w:r>
        <w:t>Following are</w:t>
      </w:r>
      <w:r w:rsidRPr="00FF5552">
        <w:t xml:space="preserve"> details of </w:t>
      </w:r>
      <w:r>
        <w:t>interfaces</w:t>
      </w:r>
      <w:r w:rsidRPr="00FF5552">
        <w:t xml:space="preserve"> that are to be connected at the SoC level.</w:t>
      </w:r>
    </w:p>
    <w:tbl>
      <w:tblPr>
        <w:tblStyle w:val="TableClassic1"/>
        <w:tblW w:w="5000" w:type="pct"/>
        <w:tblLook w:val="0620" w:firstRow="1" w:lastRow="0" w:firstColumn="0" w:lastColumn="0" w:noHBand="1" w:noVBand="1"/>
      </w:tblPr>
      <w:tblGrid>
        <w:gridCol w:w="2920"/>
        <w:gridCol w:w="2919"/>
        <w:gridCol w:w="2917"/>
      </w:tblGrid>
      <w:tr w:rsidR="00251046" w:rsidRPr="00466683" w14:paraId="5FCCD045" w14:textId="77777777" w:rsidTr="001049B3">
        <w:trPr>
          <w:cnfStyle w:val="100000000000" w:firstRow="1" w:lastRow="0" w:firstColumn="0" w:lastColumn="0" w:oddVBand="0" w:evenVBand="0" w:oddHBand="0" w:evenHBand="0" w:firstRowFirstColumn="0" w:firstRowLastColumn="0" w:lastRowFirstColumn="0" w:lastRowLastColumn="0"/>
        </w:trPr>
        <w:tc>
          <w:tcPr>
            <w:tcW w:w="1667" w:type="pct"/>
          </w:tcPr>
          <w:p w14:paraId="5FCCD042" w14:textId="77777777" w:rsidR="00251046" w:rsidRPr="009175B3" w:rsidRDefault="00251046" w:rsidP="00A33AF3">
            <w:pPr>
              <w:pStyle w:val="TableHeading"/>
            </w:pPr>
            <w:r w:rsidRPr="009175B3">
              <w:t>Signal</w:t>
            </w:r>
          </w:p>
        </w:tc>
        <w:tc>
          <w:tcPr>
            <w:tcW w:w="1667" w:type="pct"/>
          </w:tcPr>
          <w:p w14:paraId="5FCCD043" w14:textId="77777777" w:rsidR="00251046" w:rsidRPr="009175B3" w:rsidRDefault="00251046" w:rsidP="00A33AF3">
            <w:pPr>
              <w:pStyle w:val="TableHeading"/>
            </w:pPr>
            <w:r w:rsidRPr="009175B3">
              <w:t>Connect to</w:t>
            </w:r>
          </w:p>
        </w:tc>
        <w:tc>
          <w:tcPr>
            <w:tcW w:w="1666" w:type="pct"/>
          </w:tcPr>
          <w:p w14:paraId="5FCCD044" w14:textId="77777777" w:rsidR="00251046" w:rsidRPr="00466683" w:rsidRDefault="00251046" w:rsidP="00A33AF3">
            <w:pPr>
              <w:pStyle w:val="TableHeading"/>
            </w:pPr>
            <w:r>
              <w:t>Description</w:t>
            </w:r>
          </w:p>
        </w:tc>
      </w:tr>
      <w:tr w:rsidR="00251046" w:rsidRPr="00466683" w14:paraId="5FCCD049" w14:textId="77777777" w:rsidTr="001049B3">
        <w:tc>
          <w:tcPr>
            <w:tcW w:w="1667" w:type="pct"/>
          </w:tcPr>
          <w:p w14:paraId="5FCCD046" w14:textId="77777777" w:rsidR="00251046" w:rsidRPr="00466683" w:rsidRDefault="00251046" w:rsidP="00BE6139">
            <w:pPr>
              <w:pStyle w:val="TableBody"/>
            </w:pPr>
          </w:p>
        </w:tc>
        <w:tc>
          <w:tcPr>
            <w:tcW w:w="1667" w:type="pct"/>
          </w:tcPr>
          <w:p w14:paraId="5FCCD047" w14:textId="77777777" w:rsidR="00251046" w:rsidRPr="00466683" w:rsidRDefault="00251046" w:rsidP="00BE6139">
            <w:pPr>
              <w:pStyle w:val="TableBody"/>
            </w:pPr>
          </w:p>
        </w:tc>
        <w:tc>
          <w:tcPr>
            <w:tcW w:w="1666" w:type="pct"/>
          </w:tcPr>
          <w:p w14:paraId="5FCCD048" w14:textId="77777777" w:rsidR="00251046" w:rsidRPr="00466683" w:rsidRDefault="00251046" w:rsidP="00BE6139">
            <w:pPr>
              <w:pStyle w:val="TableBody"/>
            </w:pPr>
          </w:p>
        </w:tc>
      </w:tr>
      <w:tr w:rsidR="00251046" w:rsidRPr="00466683" w14:paraId="5FCCD04D" w14:textId="77777777" w:rsidTr="001049B3">
        <w:tc>
          <w:tcPr>
            <w:tcW w:w="1667" w:type="pct"/>
          </w:tcPr>
          <w:p w14:paraId="5FCCD04A" w14:textId="77777777" w:rsidR="00251046" w:rsidRPr="00466683" w:rsidRDefault="00251046" w:rsidP="00BE6139">
            <w:pPr>
              <w:pStyle w:val="TableBody"/>
            </w:pPr>
          </w:p>
        </w:tc>
        <w:tc>
          <w:tcPr>
            <w:tcW w:w="1667" w:type="pct"/>
          </w:tcPr>
          <w:p w14:paraId="5FCCD04B" w14:textId="77777777" w:rsidR="00251046" w:rsidRPr="00466683" w:rsidRDefault="00251046" w:rsidP="00BE6139">
            <w:pPr>
              <w:pStyle w:val="TableBody"/>
            </w:pPr>
          </w:p>
        </w:tc>
        <w:tc>
          <w:tcPr>
            <w:tcW w:w="1666" w:type="pct"/>
          </w:tcPr>
          <w:p w14:paraId="5FCCD04C" w14:textId="77777777" w:rsidR="00251046" w:rsidRPr="00466683" w:rsidRDefault="00251046" w:rsidP="00BE6139">
            <w:pPr>
              <w:pStyle w:val="TableBody"/>
            </w:pPr>
          </w:p>
        </w:tc>
      </w:tr>
    </w:tbl>
    <w:p w14:paraId="076C4800" w14:textId="3185C9F6" w:rsidR="00142AE7" w:rsidRDefault="00142AE7" w:rsidP="00142AE7">
      <w:pPr>
        <w:pStyle w:val="Heading3"/>
      </w:pPr>
      <w:bookmarkStart w:id="821" w:name="_Toc425848226"/>
      <w:bookmarkStart w:id="822" w:name="_Toc300262209"/>
      <w:r>
        <w:t>Collage or Sandbox Files</w:t>
      </w:r>
      <w:bookmarkEnd w:id="821"/>
    </w:p>
    <w:p w14:paraId="0022ECC8" w14:textId="31CE396C" w:rsidR="00111F82" w:rsidRPr="00111F82" w:rsidRDefault="00CC05B0" w:rsidP="00617BBE">
      <w:pPr>
        <w:pStyle w:val="BodyText"/>
        <w:rPr>
          <w:b/>
        </w:rPr>
      </w:pPr>
      <w:ins w:id="823" w:author="Bhatt, Pratik R" w:date="2015-12-18T10:22:00Z">
        <w:r>
          <w:rPr>
            <w:b/>
          </w:rPr>
          <w:t xml:space="preserve">Integrating 0p5 clk_inst version in IP/Subsytem: </w:t>
        </w:r>
      </w:ins>
      <w:del w:id="824" w:author="Bhatt, Pratik R" w:date="2015-12-18T10:22:00Z">
        <w:r w:rsidR="00111F82" w:rsidRPr="00111F82" w:rsidDel="00CC05B0">
          <w:rPr>
            <w:b/>
          </w:rPr>
          <w:delText>If the chassis library is not already include</w:delText>
        </w:r>
        <w:r w:rsidR="00111F82" w:rsidDel="00CC05B0">
          <w:rPr>
            <w:b/>
          </w:rPr>
          <w:delText>d</w:delText>
        </w:r>
      </w:del>
    </w:p>
    <w:p w14:paraId="397BC4CB" w14:textId="1757F256" w:rsidR="00111F82" w:rsidDel="00CC05B0" w:rsidRDefault="00CC05B0" w:rsidP="00617BBE">
      <w:pPr>
        <w:pStyle w:val="BodyText"/>
        <w:rPr>
          <w:del w:id="825" w:author="Bhatt, Pratik R" w:date="2015-12-18T10:21:00Z"/>
        </w:rPr>
      </w:pPr>
      <w:ins w:id="826" w:author="Bhatt, Pratik R" w:date="2015-12-18T10:20:00Z">
        <w:r>
          <w:t>1.</w:t>
        </w:r>
      </w:ins>
      <w:r w:rsidR="00111F82">
        <w:t>The file:</w:t>
      </w:r>
    </w:p>
    <w:p w14:paraId="1940900A" w14:textId="23F89194" w:rsidR="00617BBE" w:rsidRPr="00CC05B0" w:rsidRDefault="00CC05B0" w:rsidP="00617BBE">
      <w:pPr>
        <w:pStyle w:val="BodyText"/>
        <w:rPr>
          <w:b/>
          <w:i/>
          <w:rPrChange w:id="827" w:author="Bhatt, Pratik R" w:date="2015-12-18T10:22:00Z">
            <w:rPr/>
          </w:rPrChange>
        </w:rPr>
      </w:pPr>
      <w:ins w:id="828" w:author="Bhatt, Pratik R" w:date="2015-12-18T10:21:00Z">
        <w:r>
          <w:t xml:space="preserve">  </w:t>
        </w:r>
      </w:ins>
      <w:r w:rsidR="00617BBE" w:rsidRPr="00CC05B0">
        <w:rPr>
          <w:b/>
          <w:i/>
          <w:rPrChange w:id="829" w:author="Bhatt, Pratik R" w:date="2015-12-18T10:22:00Z">
            <w:rPr/>
          </w:rPrChange>
        </w:rPr>
        <w:t>$MODEL_ROOT/cfg/IPToolData.pm</w:t>
      </w:r>
    </w:p>
    <w:p w14:paraId="54863A5C" w14:textId="412E3C06" w:rsidR="00617BBE" w:rsidRDefault="00617BBE" w:rsidP="00617BBE">
      <w:pPr>
        <w:pStyle w:val="BodyText"/>
      </w:pPr>
      <w:r>
        <w:t>must include the globalclk repo</w:t>
      </w:r>
      <w:ins w:id="830" w:author="Bhatt, Pratik R" w:date="2015-12-18T10:19:00Z">
        <w:r w:rsidR="00CC05B0">
          <w:t xml:space="preserve"> and following scope </w:t>
        </w:r>
      </w:ins>
      <w:r>
        <w:t>:</w:t>
      </w:r>
    </w:p>
    <w:p w14:paraId="5D5D55B1" w14:textId="77777777" w:rsidR="00CC05B0" w:rsidRPr="00CC05B0" w:rsidRDefault="00CC05B0" w:rsidP="00CC05B0">
      <w:pPr>
        <w:rPr>
          <w:ins w:id="831" w:author="Bhatt, Pratik R" w:date="2015-12-18T10:18:00Z"/>
          <w:rFonts w:ascii="Calibri" w:hAnsi="Calibri"/>
          <w:sz w:val="22"/>
          <w:rPrChange w:id="832" w:author="Bhatt, Pratik R" w:date="2015-12-18T10:19:00Z">
            <w:rPr>
              <w:ins w:id="833" w:author="Bhatt, Pratik R" w:date="2015-12-18T10:18:00Z"/>
              <w:rFonts w:ascii="Calibri" w:hAnsi="Calibri"/>
              <w:color w:val="1F497D"/>
              <w:sz w:val="22"/>
            </w:rPr>
          </w:rPrChange>
        </w:rPr>
      </w:pPr>
      <w:ins w:id="834" w:author="Bhatt, Pratik R" w:date="2015-12-18T10:18:00Z">
        <w:r w:rsidRPr="00CC05B0">
          <w:rPr>
            <w:rFonts w:ascii="Calibri" w:hAnsi="Calibri"/>
            <w:sz w:val="22"/>
            <w:rPrChange w:id="835" w:author="Bhatt, Pratik R" w:date="2015-12-18T10:19:00Z">
              <w:rPr>
                <w:rFonts w:ascii="Calibri" w:hAnsi="Calibri"/>
                <w:color w:val="1F497D"/>
                <w:sz w:val="22"/>
              </w:rPr>
            </w:rPrChange>
          </w:rPr>
          <w:t>$ToolConfig_ips{clk_inst_vc} = {</w:t>
        </w:r>
      </w:ins>
    </w:p>
    <w:p w14:paraId="60AD4389" w14:textId="77777777" w:rsidR="00CC05B0" w:rsidRPr="00CC05B0" w:rsidRDefault="00CC05B0" w:rsidP="00CC05B0">
      <w:pPr>
        <w:rPr>
          <w:ins w:id="836" w:author="Bhatt, Pratik R" w:date="2015-12-18T10:18:00Z"/>
          <w:rFonts w:ascii="Calibri" w:hAnsi="Calibri"/>
          <w:sz w:val="22"/>
          <w:rPrChange w:id="837" w:author="Bhatt, Pratik R" w:date="2015-12-18T10:19:00Z">
            <w:rPr>
              <w:ins w:id="838" w:author="Bhatt, Pratik R" w:date="2015-12-18T10:18:00Z"/>
              <w:rFonts w:ascii="Calibri" w:hAnsi="Calibri"/>
              <w:color w:val="1F497D"/>
              <w:sz w:val="22"/>
            </w:rPr>
          </w:rPrChange>
        </w:rPr>
      </w:pPr>
      <w:ins w:id="839" w:author="Bhatt, Pratik R" w:date="2015-12-18T10:18:00Z">
        <w:r w:rsidRPr="00CC05B0">
          <w:rPr>
            <w:rFonts w:ascii="Calibri" w:hAnsi="Calibri"/>
            <w:sz w:val="22"/>
            <w:rPrChange w:id="840" w:author="Bhatt, Pratik R" w:date="2015-12-18T10:19:00Z">
              <w:rPr>
                <w:rFonts w:ascii="Calibri" w:hAnsi="Calibri"/>
                <w:color w:val="1F497D"/>
                <w:sz w:val="22"/>
              </w:rPr>
            </w:rPrChange>
          </w:rPr>
          <w:t>      OTHER   =&gt; {</w:t>
        </w:r>
      </w:ins>
    </w:p>
    <w:p w14:paraId="7204CF9C" w14:textId="77777777" w:rsidR="00CC05B0" w:rsidRPr="00CC05B0" w:rsidRDefault="00CC05B0" w:rsidP="00CC05B0">
      <w:pPr>
        <w:rPr>
          <w:ins w:id="841" w:author="Bhatt, Pratik R" w:date="2015-12-18T10:18:00Z"/>
          <w:rFonts w:ascii="Calibri" w:hAnsi="Calibri"/>
          <w:sz w:val="22"/>
          <w:rPrChange w:id="842" w:author="Bhatt, Pratik R" w:date="2015-12-18T10:19:00Z">
            <w:rPr>
              <w:ins w:id="843" w:author="Bhatt, Pratik R" w:date="2015-12-18T10:18:00Z"/>
              <w:rFonts w:ascii="Calibri" w:hAnsi="Calibri"/>
              <w:color w:val="1F497D"/>
              <w:sz w:val="22"/>
            </w:rPr>
          </w:rPrChange>
        </w:rPr>
      </w:pPr>
    </w:p>
    <w:p w14:paraId="3D9D82A4" w14:textId="77777777" w:rsidR="00CC05B0" w:rsidRPr="00CC05B0" w:rsidRDefault="00CC05B0" w:rsidP="00CC05B0">
      <w:pPr>
        <w:rPr>
          <w:ins w:id="844" w:author="Bhatt, Pratik R" w:date="2015-12-18T10:18:00Z"/>
          <w:rFonts w:ascii="Calibri" w:hAnsi="Calibri"/>
          <w:sz w:val="22"/>
          <w:rPrChange w:id="845" w:author="Bhatt, Pratik R" w:date="2015-12-18T10:19:00Z">
            <w:rPr>
              <w:ins w:id="846" w:author="Bhatt, Pratik R" w:date="2015-12-18T10:18:00Z"/>
              <w:rFonts w:ascii="Calibri" w:hAnsi="Calibri"/>
              <w:color w:val="1F497D"/>
              <w:sz w:val="22"/>
            </w:rPr>
          </w:rPrChange>
        </w:rPr>
      </w:pPr>
      <w:ins w:id="847" w:author="Bhatt, Pratik R" w:date="2015-12-18T10:18:00Z">
        <w:r w:rsidRPr="00CC05B0">
          <w:rPr>
            <w:rFonts w:ascii="Calibri" w:hAnsi="Calibri"/>
            <w:sz w:val="22"/>
            <w:rPrChange w:id="848" w:author="Bhatt, Pratik R" w:date="2015-12-18T10:19:00Z">
              <w:rPr>
                <w:rFonts w:ascii="Calibri" w:hAnsi="Calibri"/>
                <w:color w:val="1F497D"/>
                <w:sz w:val="22"/>
              </w:rPr>
            </w:rPrChange>
          </w:rPr>
          <w:lastRenderedPageBreak/>
          <w:t>                IMPORT =&gt; ["cfg/clk_inst_vc_IPToolData.pm"],</w:t>
        </w:r>
      </w:ins>
    </w:p>
    <w:p w14:paraId="5EA9A7DD" w14:textId="77777777" w:rsidR="00CC05B0" w:rsidRPr="00CC05B0" w:rsidRDefault="00CC05B0" w:rsidP="00CC05B0">
      <w:pPr>
        <w:rPr>
          <w:ins w:id="849" w:author="Bhatt, Pratik R" w:date="2015-12-18T10:18:00Z"/>
          <w:rFonts w:ascii="Calibri" w:hAnsi="Calibri"/>
          <w:sz w:val="22"/>
          <w:rPrChange w:id="850" w:author="Bhatt, Pratik R" w:date="2015-12-18T10:19:00Z">
            <w:rPr>
              <w:ins w:id="851" w:author="Bhatt, Pratik R" w:date="2015-12-18T10:18:00Z"/>
              <w:rFonts w:ascii="Calibri" w:hAnsi="Calibri"/>
              <w:color w:val="1F497D"/>
              <w:sz w:val="22"/>
            </w:rPr>
          </w:rPrChange>
        </w:rPr>
      </w:pPr>
      <w:ins w:id="852" w:author="Bhatt, Pratik R" w:date="2015-12-18T10:18:00Z">
        <w:r w:rsidRPr="00CC05B0">
          <w:rPr>
            <w:rFonts w:ascii="Calibri" w:hAnsi="Calibri"/>
            <w:sz w:val="22"/>
            <w:rPrChange w:id="853" w:author="Bhatt, Pratik R" w:date="2015-12-18T10:19:00Z">
              <w:rPr>
                <w:rFonts w:ascii="Calibri" w:hAnsi="Calibri"/>
                <w:color w:val="1F497D"/>
                <w:sz w:val="22"/>
              </w:rPr>
            </w:rPrChange>
          </w:rPr>
          <w:t>      },</w:t>
        </w:r>
      </w:ins>
    </w:p>
    <w:p w14:paraId="2D99C4C5" w14:textId="77777777" w:rsidR="00CC05B0" w:rsidRPr="00CC05B0" w:rsidRDefault="00CC05B0" w:rsidP="00CC05B0">
      <w:pPr>
        <w:rPr>
          <w:ins w:id="854" w:author="Bhatt, Pratik R" w:date="2015-12-18T10:18:00Z"/>
          <w:rFonts w:ascii="Calibri" w:hAnsi="Calibri"/>
          <w:sz w:val="22"/>
          <w:rPrChange w:id="855" w:author="Bhatt, Pratik R" w:date="2015-12-18T10:19:00Z">
            <w:rPr>
              <w:ins w:id="856" w:author="Bhatt, Pratik R" w:date="2015-12-18T10:18:00Z"/>
              <w:rFonts w:ascii="Calibri" w:hAnsi="Calibri"/>
              <w:color w:val="1F497D"/>
              <w:sz w:val="22"/>
            </w:rPr>
          </w:rPrChange>
        </w:rPr>
      </w:pPr>
      <w:ins w:id="857" w:author="Bhatt, Pratik R" w:date="2015-12-18T10:18:00Z">
        <w:r w:rsidRPr="00CC05B0">
          <w:rPr>
            <w:rFonts w:ascii="Calibri" w:hAnsi="Calibri"/>
            <w:sz w:val="22"/>
            <w:rPrChange w:id="858" w:author="Bhatt, Pratik R" w:date="2015-12-18T10:19:00Z">
              <w:rPr>
                <w:rFonts w:ascii="Calibri" w:hAnsi="Calibri"/>
                <w:color w:val="1F497D"/>
                <w:sz w:val="22"/>
              </w:rPr>
            </w:rPrChange>
          </w:rPr>
          <w:t>};</w:t>
        </w:r>
      </w:ins>
    </w:p>
    <w:p w14:paraId="7F1E7A3A" w14:textId="0D4ACBCF" w:rsidR="00CC05B0" w:rsidRPr="00CC05B0" w:rsidRDefault="00CC05B0" w:rsidP="00CC05B0">
      <w:pPr>
        <w:rPr>
          <w:ins w:id="859" w:author="Bhatt, Pratik R" w:date="2015-12-18T10:18:00Z"/>
          <w:rFonts w:ascii="Calibri" w:hAnsi="Calibri"/>
          <w:sz w:val="22"/>
          <w:rPrChange w:id="860" w:author="Bhatt, Pratik R" w:date="2015-12-18T10:19:00Z">
            <w:rPr>
              <w:ins w:id="861" w:author="Bhatt, Pratik R" w:date="2015-12-18T10:18:00Z"/>
              <w:rFonts w:ascii="Calibri" w:hAnsi="Calibri"/>
              <w:color w:val="1F497D"/>
              <w:sz w:val="22"/>
            </w:rPr>
          </w:rPrChange>
        </w:rPr>
      </w:pPr>
      <w:ins w:id="862" w:author="Bhatt, Pratik R" w:date="2015-12-18T10:18:00Z">
        <w:r w:rsidRPr="00CC05B0">
          <w:rPr>
            <w:rFonts w:ascii="Calibri" w:hAnsi="Calibri"/>
            <w:sz w:val="22"/>
            <w:rPrChange w:id="863" w:author="Bhatt, Pratik R" w:date="2015-12-18T10:19:00Z">
              <w:rPr>
                <w:rFonts w:ascii="Calibri" w:hAnsi="Calibri"/>
                <w:color w:val="1F497D"/>
                <w:sz w:val="22"/>
              </w:rPr>
            </w:rPrChange>
          </w:rPr>
          <w:t>$ToolConfig_ips{clk_inst_vc}{VERSION} = "</w:t>
        </w:r>
        <w:r>
          <w:rPr>
            <w:rFonts w:ascii="Calibri" w:hAnsi="Calibri"/>
            <w:sz w:val="22"/>
            <w:highlight w:val="yellow"/>
          </w:rPr>
          <w:t>globalclk-srvr10nm-15ww50d</w:t>
        </w:r>
        <w:r w:rsidRPr="00CC05B0">
          <w:rPr>
            <w:rFonts w:ascii="Calibri" w:hAnsi="Calibri"/>
            <w:sz w:val="22"/>
            <w:rPrChange w:id="864" w:author="Bhatt, Pratik R" w:date="2015-12-18T10:19:00Z">
              <w:rPr>
                <w:rFonts w:ascii="Calibri" w:hAnsi="Calibri"/>
                <w:color w:val="1F497D"/>
                <w:sz w:val="22"/>
              </w:rPr>
            </w:rPrChange>
          </w:rPr>
          <w:t>";</w:t>
        </w:r>
      </w:ins>
    </w:p>
    <w:p w14:paraId="4F43F9E8" w14:textId="77777777" w:rsidR="00CC05B0" w:rsidRPr="00CC05B0" w:rsidRDefault="00CC05B0" w:rsidP="00CC05B0">
      <w:pPr>
        <w:rPr>
          <w:ins w:id="865" w:author="Bhatt, Pratik R" w:date="2015-12-18T10:18:00Z"/>
          <w:rFonts w:ascii="Calibri" w:hAnsi="Calibri"/>
          <w:sz w:val="22"/>
          <w:rPrChange w:id="866" w:author="Bhatt, Pratik R" w:date="2015-12-18T10:19:00Z">
            <w:rPr>
              <w:ins w:id="867" w:author="Bhatt, Pratik R" w:date="2015-12-18T10:18:00Z"/>
              <w:rFonts w:ascii="Calibri" w:hAnsi="Calibri"/>
              <w:color w:val="1F497D"/>
              <w:sz w:val="22"/>
            </w:rPr>
          </w:rPrChange>
        </w:rPr>
      </w:pPr>
      <w:ins w:id="868" w:author="Bhatt, Pratik R" w:date="2015-12-18T10:18:00Z">
        <w:r w:rsidRPr="00CC05B0">
          <w:rPr>
            <w:rFonts w:ascii="Calibri" w:hAnsi="Calibri"/>
            <w:sz w:val="22"/>
            <w:rPrChange w:id="869" w:author="Bhatt, Pratik R" w:date="2015-12-18T10:19:00Z">
              <w:rPr>
                <w:rFonts w:ascii="Calibri" w:hAnsi="Calibri"/>
                <w:color w:val="1F497D"/>
                <w:sz w:val="22"/>
              </w:rPr>
            </w:rPrChange>
          </w:rPr>
          <w:t>$ToolConfig_ips{clk_inst_vc}{PATH} = "$IP_MODELS/globalclk/" . $ToolConfig_ips{clk_inst_vc}{VERSION};</w:t>
        </w:r>
      </w:ins>
    </w:p>
    <w:p w14:paraId="7DD7166A" w14:textId="77777777" w:rsidR="00CC05B0" w:rsidRPr="00CC05B0" w:rsidRDefault="00CC05B0" w:rsidP="00CC05B0">
      <w:pPr>
        <w:rPr>
          <w:ins w:id="870" w:author="Bhatt, Pratik R" w:date="2015-12-18T10:18:00Z"/>
          <w:rFonts w:ascii="Calibri" w:hAnsi="Calibri"/>
          <w:sz w:val="22"/>
          <w:rPrChange w:id="871" w:author="Bhatt, Pratik R" w:date="2015-12-18T10:19:00Z">
            <w:rPr>
              <w:ins w:id="872" w:author="Bhatt, Pratik R" w:date="2015-12-18T10:18:00Z"/>
              <w:rFonts w:ascii="Calibri" w:hAnsi="Calibri"/>
              <w:color w:val="1F497D"/>
              <w:sz w:val="22"/>
            </w:rPr>
          </w:rPrChange>
        </w:rPr>
      </w:pPr>
    </w:p>
    <w:p w14:paraId="3F83D83E" w14:textId="77777777" w:rsidR="00CC05B0" w:rsidRPr="00CC05B0" w:rsidRDefault="00CC05B0" w:rsidP="00CC05B0">
      <w:pPr>
        <w:rPr>
          <w:ins w:id="873" w:author="Bhatt, Pratik R" w:date="2015-12-18T10:18:00Z"/>
          <w:rFonts w:ascii="Calibri" w:hAnsi="Calibri"/>
          <w:sz w:val="22"/>
          <w:rPrChange w:id="874" w:author="Bhatt, Pratik R" w:date="2015-12-18T10:19:00Z">
            <w:rPr>
              <w:ins w:id="875" w:author="Bhatt, Pratik R" w:date="2015-12-18T10:18:00Z"/>
              <w:rFonts w:ascii="Calibri" w:hAnsi="Calibri"/>
              <w:color w:val="1F497D"/>
              <w:sz w:val="22"/>
            </w:rPr>
          </w:rPrChange>
        </w:rPr>
      </w:pPr>
      <w:ins w:id="876" w:author="Bhatt, Pratik R" w:date="2015-12-18T10:18:00Z">
        <w:r w:rsidRPr="00CC05B0">
          <w:rPr>
            <w:rFonts w:ascii="Calibri" w:hAnsi="Calibri"/>
            <w:sz w:val="22"/>
            <w:rPrChange w:id="877" w:author="Bhatt, Pratik R" w:date="2015-12-18T10:19:00Z">
              <w:rPr>
                <w:rFonts w:ascii="Calibri" w:hAnsi="Calibri"/>
                <w:color w:val="1F497D"/>
                <w:sz w:val="22"/>
              </w:rPr>
            </w:rPrChange>
          </w:rPr>
          <w:t>IPToolDataExtras::import_files("clk_inst_vc",\%ToolConfig_ips);</w:t>
        </w:r>
      </w:ins>
    </w:p>
    <w:p w14:paraId="11F5A76C" w14:textId="77777777" w:rsidR="00CC05B0" w:rsidRDefault="00CC05B0" w:rsidP="00617BBE">
      <w:pPr>
        <w:pStyle w:val="BodyText"/>
        <w:spacing w:before="0" w:after="0"/>
        <w:rPr>
          <w:ins w:id="878" w:author="Bhatt, Pratik R" w:date="2015-12-18T10:21:00Z"/>
        </w:rPr>
      </w:pPr>
    </w:p>
    <w:p w14:paraId="434004F3" w14:textId="77777777" w:rsidR="00CC05B0" w:rsidRDefault="00CC05B0" w:rsidP="00CC05B0">
      <w:pPr>
        <w:rPr>
          <w:ins w:id="879" w:author="Bhatt, Pratik R" w:date="2015-12-18T10:23:00Z"/>
          <w:rFonts w:ascii="Calibri" w:hAnsi="Calibri"/>
          <w:b/>
          <w:bCs/>
          <w:i/>
          <w:iCs/>
          <w:color w:val="000000"/>
          <w:sz w:val="22"/>
        </w:rPr>
      </w:pPr>
      <w:ins w:id="880" w:author="Bhatt, Pratik R" w:date="2015-12-18T10:21:00Z">
        <w:r>
          <w:t xml:space="preserve">2. </w:t>
        </w:r>
        <w:r>
          <w:rPr>
            <w:rFonts w:ascii="Calibri" w:hAnsi="Calibri"/>
            <w:b/>
            <w:bCs/>
            <w:i/>
            <w:iCs/>
            <w:color w:val="000000"/>
            <w:sz w:val="22"/>
          </w:rPr>
          <w:t>Cfg/*_integ.udf</w:t>
        </w:r>
      </w:ins>
    </w:p>
    <w:p w14:paraId="32B0995E" w14:textId="77777777" w:rsidR="00CC05B0" w:rsidRDefault="00CC05B0" w:rsidP="00CC05B0">
      <w:pPr>
        <w:rPr>
          <w:ins w:id="881" w:author="Bhatt, Pratik R" w:date="2015-12-18T10:21:00Z"/>
          <w:rFonts w:ascii="Calibri" w:hAnsi="Calibri"/>
          <w:b/>
          <w:bCs/>
          <w:i/>
          <w:iCs/>
          <w:color w:val="000000"/>
          <w:sz w:val="22"/>
        </w:rPr>
      </w:pPr>
    </w:p>
    <w:p w14:paraId="0A0AC3D0" w14:textId="2D7BD21F" w:rsidR="00CC05B0" w:rsidRPr="00CC05B0" w:rsidRDefault="00CC05B0">
      <w:pPr>
        <w:pStyle w:val="ListParagraph"/>
        <w:numPr>
          <w:ilvl w:val="0"/>
          <w:numId w:val="36"/>
        </w:numPr>
        <w:rPr>
          <w:ins w:id="882" w:author="Bhatt, Pratik R" w:date="2015-12-18T10:21:00Z"/>
          <w:rFonts w:ascii="Calibri" w:hAnsi="Calibri"/>
          <w:sz w:val="22"/>
          <w:rPrChange w:id="883" w:author="Bhatt, Pratik R" w:date="2015-12-18T10:23:00Z">
            <w:rPr>
              <w:ins w:id="884" w:author="Bhatt, Pratik R" w:date="2015-12-18T10:21:00Z"/>
              <w:rFonts w:ascii="Calibri" w:hAnsi="Calibri"/>
              <w:color w:val="1F497D"/>
              <w:sz w:val="22"/>
            </w:rPr>
          </w:rPrChange>
        </w:rPr>
        <w:pPrChange w:id="885" w:author="Bhatt, Pratik R" w:date="2015-12-18T10:23:00Z">
          <w:pPr/>
        </w:pPrChange>
      </w:pPr>
      <w:ins w:id="886" w:author="Bhatt, Pratik R" w:date="2015-12-18T10:21:00Z">
        <w:r w:rsidRPr="00CC05B0">
          <w:rPr>
            <w:rFonts w:ascii="Calibri" w:hAnsi="Calibri"/>
            <w:sz w:val="22"/>
            <w:rPrChange w:id="887" w:author="Bhatt, Pratik R" w:date="2015-12-18T10:23:00Z">
              <w:rPr>
                <w:rFonts w:ascii="Calibri" w:hAnsi="Calibri"/>
                <w:color w:val="1F497D"/>
                <w:sz w:val="22"/>
              </w:rPr>
            </w:rPrChange>
          </w:rPr>
          <w:t xml:space="preserve">add val scope “clk_inst_vc”  </w:t>
        </w:r>
      </w:ins>
    </w:p>
    <w:p w14:paraId="5A06AB66" w14:textId="77777777" w:rsidR="00CC05B0" w:rsidRPr="00CC05B0" w:rsidRDefault="00CC05B0" w:rsidP="00CC05B0">
      <w:pPr>
        <w:rPr>
          <w:ins w:id="888" w:author="Bhatt, Pratik R" w:date="2015-12-18T10:21:00Z"/>
          <w:rFonts w:ascii="Calibri" w:hAnsi="Calibri"/>
          <w:sz w:val="22"/>
          <w:rPrChange w:id="889" w:author="Bhatt, Pratik R" w:date="2015-12-18T10:23:00Z">
            <w:rPr>
              <w:ins w:id="890" w:author="Bhatt, Pratik R" w:date="2015-12-18T10:21:00Z"/>
              <w:rFonts w:ascii="Calibri" w:hAnsi="Calibri"/>
              <w:color w:val="1F497D"/>
              <w:sz w:val="22"/>
            </w:rPr>
          </w:rPrChange>
        </w:rPr>
      </w:pPr>
    </w:p>
    <w:p w14:paraId="4CEA41AB" w14:textId="77777777" w:rsidR="00CC05B0" w:rsidRPr="00CC05B0" w:rsidRDefault="00CC05B0">
      <w:pPr>
        <w:pStyle w:val="ListParagraph"/>
        <w:numPr>
          <w:ilvl w:val="0"/>
          <w:numId w:val="36"/>
        </w:numPr>
        <w:rPr>
          <w:ins w:id="891" w:author="Bhatt, Pratik R" w:date="2015-12-18T10:21:00Z"/>
          <w:rFonts w:ascii="Calibri" w:hAnsi="Calibri"/>
          <w:sz w:val="22"/>
          <w:rPrChange w:id="892" w:author="Bhatt, Pratik R" w:date="2015-12-18T10:23:00Z">
            <w:rPr>
              <w:ins w:id="893" w:author="Bhatt, Pratik R" w:date="2015-12-18T10:21:00Z"/>
              <w:rFonts w:ascii="Calibri" w:hAnsi="Calibri"/>
              <w:color w:val="1F497D"/>
              <w:sz w:val="22"/>
            </w:rPr>
          </w:rPrChange>
        </w:rPr>
        <w:pPrChange w:id="894" w:author="Bhatt, Pratik R" w:date="2015-12-18T10:23:00Z">
          <w:pPr/>
        </w:pPrChange>
      </w:pPr>
      <w:ins w:id="895" w:author="Bhatt, Pratik R" w:date="2015-12-18T10:21:00Z">
        <w:r w:rsidRPr="00CC05B0">
          <w:rPr>
            <w:rFonts w:ascii="Calibri" w:hAnsi="Calibri"/>
            <w:sz w:val="22"/>
            <w:rPrChange w:id="896" w:author="Bhatt, Pratik R" w:date="2015-12-18T10:23:00Z">
              <w:rPr>
                <w:rFonts w:ascii="Calibri" w:hAnsi="Calibri"/>
                <w:color w:val="1F497D"/>
                <w:sz w:val="22"/>
              </w:rPr>
            </w:rPrChange>
          </w:rPr>
          <w:t xml:space="preserve">add  "clk_inst_vc:cfg/clk_inst_vc_hdl.udf", </w:t>
        </w:r>
      </w:ins>
    </w:p>
    <w:p w14:paraId="64520413" w14:textId="4C51FCD1" w:rsidR="00617BBE" w:rsidRPr="00CC05B0" w:rsidDel="00CC05B0" w:rsidRDefault="00617BBE" w:rsidP="00617BBE">
      <w:pPr>
        <w:pStyle w:val="BodyText"/>
        <w:spacing w:before="0" w:after="0"/>
        <w:rPr>
          <w:del w:id="897" w:author="Bhatt, Pratik R" w:date="2015-12-18T10:18:00Z"/>
        </w:rPr>
      </w:pPr>
      <w:del w:id="898" w:author="Bhatt, Pratik R" w:date="2015-12-18T10:18:00Z">
        <w:r w:rsidRPr="00CC05B0" w:rsidDel="00CC05B0">
          <w:delText>$ToolConfig_ips{globalclk} = {</w:delText>
        </w:r>
      </w:del>
    </w:p>
    <w:p w14:paraId="39733175" w14:textId="44C91C64" w:rsidR="00617BBE" w:rsidRPr="00CC05B0" w:rsidDel="00CC05B0" w:rsidRDefault="00617BBE" w:rsidP="00617BBE">
      <w:pPr>
        <w:pStyle w:val="BodyText"/>
        <w:spacing w:before="0" w:after="0"/>
        <w:rPr>
          <w:del w:id="899" w:author="Bhatt, Pratik R" w:date="2015-12-18T10:18:00Z"/>
        </w:rPr>
      </w:pPr>
      <w:del w:id="900" w:author="Bhatt, Pratik R" w:date="2015-12-18T10:18:00Z">
        <w:r w:rsidRPr="00CC05B0" w:rsidDel="00CC05B0">
          <w:delText xml:space="preserve">      PATH =&gt; "$IP_MODELS/globalclk/&amp;get_tool_version()",</w:delText>
        </w:r>
      </w:del>
    </w:p>
    <w:p w14:paraId="133D2634" w14:textId="76AC3019" w:rsidR="00617BBE" w:rsidRPr="00CC05B0" w:rsidDel="00CC05B0" w:rsidRDefault="00617BBE" w:rsidP="00617BBE">
      <w:pPr>
        <w:pStyle w:val="BodyText"/>
        <w:spacing w:before="0" w:after="0"/>
        <w:rPr>
          <w:del w:id="901" w:author="Bhatt, Pratik R" w:date="2015-12-18T10:18:00Z"/>
        </w:rPr>
      </w:pPr>
      <w:del w:id="902" w:author="Bhatt, Pratik R" w:date="2015-12-18T10:18:00Z">
        <w:r w:rsidRPr="00CC05B0" w:rsidDel="00CC05B0">
          <w:delText xml:space="preserve">      VERSION =&gt; "globalclk-srvr10nm-latest",</w:delText>
        </w:r>
      </w:del>
    </w:p>
    <w:p w14:paraId="2BEF646B" w14:textId="0956D333" w:rsidR="00617BBE" w:rsidRPr="00CC05B0" w:rsidDel="00CC05B0" w:rsidRDefault="00617BBE" w:rsidP="00617BBE">
      <w:pPr>
        <w:pStyle w:val="BodyText"/>
        <w:spacing w:before="0" w:after="0"/>
        <w:rPr>
          <w:del w:id="903" w:author="Bhatt, Pratik R" w:date="2015-12-18T10:18:00Z"/>
        </w:rPr>
      </w:pPr>
      <w:del w:id="904" w:author="Bhatt, Pratik R" w:date="2015-12-18T10:18:00Z">
        <w:r w:rsidRPr="00CC05B0" w:rsidDel="00CC05B0">
          <w:delText xml:space="preserve">      OTHER   =&gt; {</w:delText>
        </w:r>
      </w:del>
    </w:p>
    <w:p w14:paraId="19EC3A4F" w14:textId="550B9D29" w:rsidR="00617BBE" w:rsidRPr="00CC05B0" w:rsidDel="00CC05B0" w:rsidRDefault="00617BBE" w:rsidP="00617BBE">
      <w:pPr>
        <w:pStyle w:val="BodyText"/>
        <w:spacing w:before="0" w:after="0"/>
        <w:rPr>
          <w:del w:id="905" w:author="Bhatt, Pratik R" w:date="2015-12-18T10:18:00Z"/>
        </w:rPr>
      </w:pPr>
      <w:del w:id="906" w:author="Bhatt, Pratik R" w:date="2015-12-18T10:18:00Z">
        <w:r w:rsidRPr="00CC05B0" w:rsidDel="00CC05B0">
          <w:delText xml:space="preserve">          SEARCH_PATHS   =&gt; [ "&amp;get_tool_path()" ],</w:delText>
        </w:r>
      </w:del>
    </w:p>
    <w:p w14:paraId="1685AF96" w14:textId="5F56D1DA" w:rsidR="00617BBE" w:rsidRPr="00CC05B0" w:rsidRDefault="00617BBE" w:rsidP="00617BBE">
      <w:pPr>
        <w:pStyle w:val="BodyText"/>
        <w:spacing w:before="0" w:after="0"/>
      </w:pPr>
      <w:del w:id="907" w:author="Bhatt, Pratik R" w:date="2015-12-18T10:18:00Z">
        <w:r w:rsidRPr="00CC05B0" w:rsidDel="00CC05B0">
          <w:delText xml:space="preserve">      },</w:delText>
        </w:r>
      </w:del>
    </w:p>
    <w:p w14:paraId="5186E9BA" w14:textId="233921FD" w:rsidR="00617BBE" w:rsidRDefault="00617BBE" w:rsidP="00617BBE">
      <w:pPr>
        <w:pStyle w:val="BodyText"/>
        <w:spacing w:before="0" w:after="0"/>
      </w:pPr>
      <w:del w:id="908" w:author="Bhatt, Pratik R" w:date="2015-12-18T10:18:00Z">
        <w:r w:rsidDel="00CC05B0">
          <w:delText>};</w:delText>
        </w:r>
      </w:del>
    </w:p>
    <w:p w14:paraId="798EC575" w14:textId="13CAD29A" w:rsidR="00617BBE" w:rsidRDefault="00617BBE" w:rsidP="00617BBE">
      <w:pPr>
        <w:pStyle w:val="BodyText"/>
      </w:pPr>
      <w:r>
        <w:t>Where the version could be any of the released versions from 15ww08b forward.</w:t>
      </w:r>
      <w:r w:rsidR="00111F82">
        <w:t xml:space="preserve">  Specifying latest is preferred as any bug fixes or feature enhancements will automatically be picked up.  Any feature enhancement will be backwards compatible.</w:t>
      </w:r>
    </w:p>
    <w:p w14:paraId="4B9FC339" w14:textId="4B1136C0" w:rsidR="00796375" w:rsidRPr="00684948" w:rsidRDefault="00796375" w:rsidP="00617BBE">
      <w:pPr>
        <w:pStyle w:val="BodyText"/>
        <w:rPr>
          <w:b/>
        </w:rPr>
      </w:pPr>
      <w:r w:rsidRPr="00684948">
        <w:rPr>
          <w:b/>
        </w:rPr>
        <w:t>In all cases add:</w:t>
      </w:r>
    </w:p>
    <w:p w14:paraId="23A6078C" w14:textId="3FB90987" w:rsidR="00617BBE" w:rsidRDefault="00617BBE" w:rsidP="00617BBE">
      <w:pPr>
        <w:pStyle w:val="BodyText"/>
      </w:pPr>
      <w:r>
        <w:t>In the testbench .hdl file:</w:t>
      </w:r>
    </w:p>
    <w:p w14:paraId="26DD5F07" w14:textId="2A73FD7F" w:rsidR="00617BBE" w:rsidRPr="00617BBE" w:rsidRDefault="00617BBE" w:rsidP="00617BBE">
      <w:pPr>
        <w:pStyle w:val="BodyText"/>
        <w:spacing w:before="0" w:after="0"/>
      </w:pPr>
      <w:r w:rsidRPr="00617BBE">
        <w:t>-vlog_files =&gt; [</w:t>
      </w:r>
    </w:p>
    <w:p w14:paraId="400E2890" w14:textId="05513204" w:rsidR="00617BBE" w:rsidRPr="00617BBE" w:rsidRDefault="00617BBE" w:rsidP="00617BBE">
      <w:pPr>
        <w:pStyle w:val="BodyText"/>
        <w:spacing w:before="0" w:after="0"/>
      </w:pPr>
      <w:r w:rsidRPr="00617BBE">
        <w:t xml:space="preserve">        &amp;ToolConfig::get_tool_path("ipconfig/globalclk") . "/verif/testbench/clk_inst.sv",</w:t>
      </w:r>
    </w:p>
    <w:p w14:paraId="4812DEBB" w14:textId="17C61466" w:rsidR="00617BBE" w:rsidRDefault="00617BBE" w:rsidP="00896586">
      <w:pPr>
        <w:pStyle w:val="BodyText"/>
        <w:spacing w:before="0" w:after="0"/>
      </w:pPr>
      <w:r w:rsidRPr="00617BBE">
        <w:t xml:space="preserve">    ],</w:t>
      </w:r>
    </w:p>
    <w:p w14:paraId="1FB3784D" w14:textId="77777777" w:rsidR="00796375" w:rsidRDefault="00796375" w:rsidP="00896586">
      <w:pPr>
        <w:pStyle w:val="BodyText"/>
        <w:spacing w:before="0" w:after="0"/>
      </w:pPr>
    </w:p>
    <w:p w14:paraId="1C08FD6F" w14:textId="77777777" w:rsidR="00796375" w:rsidRDefault="00796375" w:rsidP="00684948">
      <w:pPr>
        <w:pStyle w:val="BodyText"/>
        <w:spacing w:before="0" w:after="0"/>
      </w:pPr>
      <w:r>
        <w:t xml:space="preserve">     -vlog_lib_dirs =&gt; [</w:t>
      </w:r>
    </w:p>
    <w:p w14:paraId="1FEF5100" w14:textId="77777777" w:rsidR="00796375" w:rsidRDefault="00796375" w:rsidP="00684948">
      <w:pPr>
        <w:pStyle w:val="BodyText"/>
        <w:spacing w:before="0" w:after="0"/>
      </w:pPr>
      <w:r>
        <w:tab/>
        <w:t>&amp;ToolConfig::get_tool_path("ipconfig/globalclk") . "/verif/testbench",</w:t>
      </w:r>
    </w:p>
    <w:p w14:paraId="3B0334BF" w14:textId="77777777" w:rsidR="00796375" w:rsidRDefault="00796375" w:rsidP="00684948">
      <w:pPr>
        <w:pStyle w:val="BodyText"/>
        <w:spacing w:before="0" w:after="0"/>
      </w:pPr>
      <w:r>
        <w:t xml:space="preserve">    ],</w:t>
      </w:r>
    </w:p>
    <w:p w14:paraId="050B4703" w14:textId="77777777" w:rsidR="00796375" w:rsidRDefault="00796375" w:rsidP="00684948">
      <w:pPr>
        <w:pStyle w:val="BodyText"/>
        <w:spacing w:before="0" w:after="0"/>
      </w:pPr>
    </w:p>
    <w:p w14:paraId="274E5CC5" w14:textId="7B1624EF" w:rsidR="00796375" w:rsidRDefault="00796375" w:rsidP="00684948">
      <w:pPr>
        <w:pStyle w:val="BodyText"/>
        <w:spacing w:before="0" w:after="0"/>
      </w:pPr>
      <w:r>
        <w:t xml:space="preserve">   -vlog_opts =&gt; [</w:t>
      </w:r>
    </w:p>
    <w:p w14:paraId="0449AE90" w14:textId="77777777" w:rsidR="00796375" w:rsidRDefault="00796375" w:rsidP="00684948">
      <w:pPr>
        <w:pStyle w:val="BodyText"/>
        <w:spacing w:before="0" w:after="0"/>
      </w:pPr>
      <w:r>
        <w:t xml:space="preserve">        "+libext+.sv",</w:t>
      </w:r>
    </w:p>
    <w:p w14:paraId="19BA783F" w14:textId="77777777" w:rsidR="00796375" w:rsidRDefault="00796375" w:rsidP="00684948">
      <w:pPr>
        <w:pStyle w:val="BodyText"/>
        <w:spacing w:before="0" w:after="0"/>
      </w:pPr>
      <w:r>
        <w:t xml:space="preserve">        "+libext+.vs",</w:t>
      </w:r>
    </w:p>
    <w:p w14:paraId="489F9AEB" w14:textId="21A3C9A0" w:rsidR="00896586" w:rsidRDefault="00796375" w:rsidP="00796375">
      <w:pPr>
        <w:pStyle w:val="BodyText"/>
        <w:spacing w:before="0" w:after="0"/>
      </w:pPr>
      <w:r>
        <w:t xml:space="preserve">    ],</w:t>
      </w:r>
    </w:p>
    <w:p w14:paraId="47A56E19" w14:textId="77777777" w:rsidR="00796375" w:rsidRDefault="00796375" w:rsidP="00896586">
      <w:pPr>
        <w:pStyle w:val="BodyText"/>
        <w:spacing w:before="0" w:after="0"/>
      </w:pPr>
    </w:p>
    <w:p w14:paraId="307D9B5C" w14:textId="7945F7F4" w:rsidR="00796375" w:rsidRDefault="00796375" w:rsidP="00896586">
      <w:pPr>
        <w:pStyle w:val="BodyText"/>
        <w:spacing w:before="0" w:after="0"/>
      </w:pPr>
      <w:r>
        <w:t>Note that it is important to only point to the top level file.  Doing this and added the vlog_lib_dirs and vlog_opts entries will avoid any naming conflicts in sub modules.</w:t>
      </w:r>
    </w:p>
    <w:p w14:paraId="7B22989F" w14:textId="77777777" w:rsidR="00796375" w:rsidRDefault="00796375" w:rsidP="00896586">
      <w:pPr>
        <w:pStyle w:val="BodyText"/>
        <w:spacing w:before="0" w:after="0"/>
      </w:pPr>
    </w:p>
    <w:p w14:paraId="435959A1" w14:textId="415CB6FA" w:rsidR="00896586" w:rsidRDefault="00896586" w:rsidP="00896586">
      <w:pPr>
        <w:pStyle w:val="BodyText"/>
        <w:spacing w:before="0" w:after="0"/>
      </w:pPr>
      <w:r>
        <w:t>Any reference of local copies of the old versions of these files in the testbench should be deleted.</w:t>
      </w:r>
    </w:p>
    <w:p w14:paraId="66FE0D4D" w14:textId="77777777" w:rsidR="00111F82" w:rsidRDefault="00111F82" w:rsidP="00896586">
      <w:pPr>
        <w:pStyle w:val="BodyText"/>
        <w:spacing w:before="0" w:after="0"/>
      </w:pPr>
    </w:p>
    <w:p w14:paraId="2B9CE24C" w14:textId="77777777" w:rsidR="003D3663" w:rsidRDefault="003D3663" w:rsidP="003E4DF8">
      <w:pPr>
        <w:pStyle w:val="BodyText"/>
        <w:spacing w:before="0" w:after="0"/>
        <w:rPr>
          <w:sz w:val="16"/>
        </w:rPr>
      </w:pPr>
    </w:p>
    <w:p w14:paraId="4E88909E" w14:textId="77777777" w:rsidR="00BF283B" w:rsidRDefault="00BF283B" w:rsidP="00BF283B">
      <w:pPr>
        <w:pStyle w:val="BodyText"/>
        <w:spacing w:before="0" w:after="0"/>
        <w:rPr>
          <w:b/>
        </w:rPr>
      </w:pPr>
      <w:r>
        <w:rPr>
          <w:b/>
        </w:rPr>
        <w:t>Adding optional control of output frequency from test sequences</w:t>
      </w:r>
    </w:p>
    <w:p w14:paraId="3C16B773" w14:textId="77777777" w:rsidR="00BF283B" w:rsidRDefault="00BF283B" w:rsidP="003E4DF8">
      <w:pPr>
        <w:pStyle w:val="BodyText"/>
        <w:spacing w:before="0" w:after="0"/>
        <w:rPr>
          <w:sz w:val="16"/>
        </w:rPr>
      </w:pPr>
    </w:p>
    <w:p w14:paraId="0D9CDD12" w14:textId="1C4F904A" w:rsidR="003D3663" w:rsidRDefault="003D3663" w:rsidP="003E4DF8">
      <w:pPr>
        <w:pStyle w:val="BodyText"/>
        <w:spacing w:before="0" w:after="0"/>
        <w:rPr>
          <w:sz w:val="16"/>
        </w:rPr>
      </w:pPr>
      <w:r>
        <w:rPr>
          <w:sz w:val="16"/>
        </w:rPr>
        <w:t>If it is desired to modify the output frequency of one of the ipclkgen_inst modules during a test the following setup is required.</w:t>
      </w:r>
    </w:p>
    <w:p w14:paraId="55D9B708" w14:textId="77777777" w:rsidR="003D3663" w:rsidRDefault="003D3663" w:rsidP="003E4DF8">
      <w:pPr>
        <w:pStyle w:val="BodyText"/>
        <w:spacing w:before="0" w:after="0"/>
        <w:rPr>
          <w:sz w:val="16"/>
        </w:rPr>
      </w:pPr>
    </w:p>
    <w:p w14:paraId="7BCEB8BD" w14:textId="77777777" w:rsidR="009E399A" w:rsidRPr="00B86C2D" w:rsidRDefault="009E399A" w:rsidP="009E399A">
      <w:pPr>
        <w:pStyle w:val="BodyText"/>
        <w:spacing w:before="0" w:after="0"/>
        <w:rPr>
          <w:sz w:val="16"/>
          <w:szCs w:val="16"/>
        </w:rPr>
      </w:pPr>
      <w:r>
        <w:rPr>
          <w:sz w:val="16"/>
          <w:szCs w:val="16"/>
        </w:rPr>
        <w:t>In the testbench *_env_pkg.sv file, i</w:t>
      </w:r>
      <w:r w:rsidRPr="00B86C2D">
        <w:rPr>
          <w:sz w:val="16"/>
          <w:szCs w:val="16"/>
        </w:rPr>
        <w:t>mport the clk_ctrl_pkg</w:t>
      </w:r>
      <w:r>
        <w:rPr>
          <w:sz w:val="16"/>
          <w:szCs w:val="16"/>
        </w:rPr>
        <w:t>.sv, e.g.</w:t>
      </w:r>
    </w:p>
    <w:p w14:paraId="44922D09" w14:textId="77777777" w:rsidR="009E399A" w:rsidRPr="00B86C2D" w:rsidRDefault="009E399A" w:rsidP="009E399A">
      <w:pPr>
        <w:pStyle w:val="BodyText"/>
        <w:spacing w:before="0" w:after="0"/>
        <w:ind w:firstLine="360"/>
        <w:rPr>
          <w:color w:val="FF0000"/>
          <w:sz w:val="16"/>
          <w:szCs w:val="16"/>
        </w:rPr>
      </w:pPr>
      <w:r w:rsidRPr="00B86C2D">
        <w:rPr>
          <w:color w:val="FF0000"/>
          <w:sz w:val="16"/>
          <w:szCs w:val="16"/>
        </w:rPr>
        <w:t>import clk_ctrl_pkg::*;</w:t>
      </w:r>
    </w:p>
    <w:p w14:paraId="36D68E35" w14:textId="77777777" w:rsidR="009E399A" w:rsidRPr="00B86C2D" w:rsidRDefault="009E399A" w:rsidP="009E399A">
      <w:pPr>
        <w:pStyle w:val="BodyText"/>
        <w:spacing w:before="0" w:after="0"/>
        <w:rPr>
          <w:sz w:val="16"/>
          <w:szCs w:val="16"/>
        </w:rPr>
      </w:pPr>
    </w:p>
    <w:p w14:paraId="601A5C39" w14:textId="77777777" w:rsidR="009E399A" w:rsidRPr="00B86C2D" w:rsidRDefault="009E399A" w:rsidP="009E399A">
      <w:pPr>
        <w:pStyle w:val="BodyText"/>
        <w:spacing w:before="0" w:after="0"/>
        <w:rPr>
          <w:sz w:val="16"/>
          <w:szCs w:val="16"/>
        </w:rPr>
      </w:pPr>
      <w:r>
        <w:rPr>
          <w:sz w:val="16"/>
          <w:szCs w:val="16"/>
        </w:rPr>
        <w:t xml:space="preserve">In the testbench </w:t>
      </w:r>
      <w:r w:rsidRPr="00B86C2D">
        <w:rPr>
          <w:sz w:val="16"/>
          <w:szCs w:val="16"/>
        </w:rPr>
        <w:t>env class, add</w:t>
      </w:r>
      <w:r>
        <w:rPr>
          <w:sz w:val="16"/>
          <w:szCs w:val="16"/>
        </w:rPr>
        <w:t xml:space="preserve"> something like the following</w:t>
      </w:r>
      <w:r w:rsidRPr="00B86C2D">
        <w:rPr>
          <w:sz w:val="16"/>
          <w:szCs w:val="16"/>
        </w:rPr>
        <w:t>:</w:t>
      </w:r>
    </w:p>
    <w:p w14:paraId="6E50CFCB" w14:textId="77777777" w:rsidR="009E399A" w:rsidRPr="00B86C2D" w:rsidRDefault="009E399A" w:rsidP="009E399A">
      <w:pPr>
        <w:pStyle w:val="BodyText"/>
        <w:spacing w:before="0" w:after="0"/>
        <w:ind w:firstLine="360"/>
        <w:rPr>
          <w:color w:val="FF0000"/>
          <w:sz w:val="16"/>
          <w:szCs w:val="16"/>
        </w:rPr>
      </w:pPr>
      <w:r w:rsidRPr="00B86C2D">
        <w:rPr>
          <w:color w:val="FF0000"/>
          <w:sz w:val="16"/>
          <w:szCs w:val="16"/>
        </w:rPr>
        <w:t>clk_control m_clk_ctrl;</w:t>
      </w:r>
    </w:p>
    <w:p w14:paraId="2D409DD3" w14:textId="77777777" w:rsidR="009E399A" w:rsidRPr="00B86C2D" w:rsidRDefault="009E399A" w:rsidP="009E399A">
      <w:pPr>
        <w:pStyle w:val="BodyText"/>
        <w:spacing w:before="0" w:after="0"/>
        <w:ind w:firstLine="360"/>
        <w:rPr>
          <w:sz w:val="16"/>
          <w:szCs w:val="16"/>
        </w:rPr>
      </w:pPr>
    </w:p>
    <w:p w14:paraId="22F383E4" w14:textId="77777777" w:rsidR="009E399A" w:rsidRPr="00B86C2D" w:rsidRDefault="009E399A" w:rsidP="009E399A">
      <w:pPr>
        <w:pStyle w:val="BodyText"/>
        <w:spacing w:before="0" w:after="0"/>
        <w:rPr>
          <w:sz w:val="16"/>
          <w:szCs w:val="16"/>
        </w:rPr>
      </w:pPr>
      <w:r w:rsidRPr="00B86C2D">
        <w:rPr>
          <w:sz w:val="16"/>
          <w:szCs w:val="16"/>
        </w:rPr>
        <w:t>In build()</w:t>
      </w:r>
      <w:r>
        <w:rPr>
          <w:sz w:val="16"/>
          <w:szCs w:val="16"/>
        </w:rPr>
        <w:t xml:space="preserve"> method of the env class</w:t>
      </w:r>
      <w:r w:rsidRPr="00B86C2D">
        <w:rPr>
          <w:sz w:val="16"/>
          <w:szCs w:val="16"/>
        </w:rPr>
        <w:t>, add</w:t>
      </w:r>
      <w:r>
        <w:rPr>
          <w:sz w:val="16"/>
          <w:szCs w:val="16"/>
        </w:rPr>
        <w:t xml:space="preserve"> something like the following</w:t>
      </w:r>
      <w:r w:rsidRPr="00B86C2D">
        <w:rPr>
          <w:sz w:val="16"/>
          <w:szCs w:val="16"/>
        </w:rPr>
        <w:t>:</w:t>
      </w:r>
    </w:p>
    <w:p w14:paraId="73178C4E" w14:textId="77777777" w:rsidR="009E399A" w:rsidRPr="00B86C2D" w:rsidRDefault="009E399A" w:rsidP="009E399A">
      <w:pPr>
        <w:pStyle w:val="BodyText"/>
        <w:spacing w:before="0" w:after="0"/>
        <w:ind w:firstLine="360"/>
        <w:rPr>
          <w:color w:val="FF0000"/>
          <w:sz w:val="16"/>
          <w:szCs w:val="16"/>
        </w:rPr>
      </w:pPr>
      <w:r w:rsidRPr="00B86C2D">
        <w:rPr>
          <w:color w:val="FF0000"/>
          <w:sz w:val="16"/>
          <w:szCs w:val="16"/>
        </w:rPr>
        <w:t>m_clk_ctrl = clk_control::type_id::create("clk_ctrl", this);</w:t>
      </w:r>
    </w:p>
    <w:p w14:paraId="696E7B4D" w14:textId="77777777" w:rsidR="009E399A" w:rsidRPr="00B86C2D" w:rsidRDefault="009E399A" w:rsidP="009E399A">
      <w:pPr>
        <w:pStyle w:val="BodyText"/>
        <w:spacing w:before="0" w:after="0"/>
        <w:rPr>
          <w:sz w:val="16"/>
          <w:szCs w:val="16"/>
        </w:rPr>
      </w:pPr>
    </w:p>
    <w:p w14:paraId="4E7D39A0" w14:textId="77777777" w:rsidR="009E399A" w:rsidRPr="00B86C2D" w:rsidRDefault="009E399A" w:rsidP="009E399A">
      <w:pPr>
        <w:pStyle w:val="BodyText"/>
        <w:spacing w:before="0" w:after="0"/>
        <w:rPr>
          <w:sz w:val="16"/>
          <w:szCs w:val="16"/>
        </w:rPr>
      </w:pPr>
      <w:r w:rsidRPr="00B86C2D">
        <w:rPr>
          <w:sz w:val="16"/>
          <w:szCs w:val="16"/>
        </w:rPr>
        <w:t xml:space="preserve">In connect() </w:t>
      </w:r>
      <w:r>
        <w:rPr>
          <w:sz w:val="16"/>
          <w:szCs w:val="16"/>
        </w:rPr>
        <w:t xml:space="preserve">method of the env class, </w:t>
      </w:r>
      <w:r w:rsidRPr="00B86C2D">
        <w:rPr>
          <w:sz w:val="16"/>
          <w:szCs w:val="16"/>
        </w:rPr>
        <w:t>add path to the clk_inst</w:t>
      </w:r>
      <w:r>
        <w:rPr>
          <w:sz w:val="16"/>
          <w:szCs w:val="16"/>
        </w:rPr>
        <w:t>, e.g.</w:t>
      </w:r>
    </w:p>
    <w:p w14:paraId="3518843F" w14:textId="77777777" w:rsidR="009E399A" w:rsidRPr="00B86C2D" w:rsidRDefault="009E399A" w:rsidP="009E399A">
      <w:pPr>
        <w:pStyle w:val="BodyText"/>
        <w:spacing w:before="0" w:after="0"/>
        <w:ind w:firstLine="360"/>
        <w:rPr>
          <w:color w:val="FF0000"/>
          <w:sz w:val="16"/>
          <w:szCs w:val="16"/>
        </w:rPr>
      </w:pPr>
      <w:r w:rsidRPr="00B86C2D">
        <w:rPr>
          <w:color w:val="FF0000"/>
          <w:sz w:val="16"/>
          <w:szCs w:val="16"/>
        </w:rPr>
        <w:t xml:space="preserve">m_clk_ctrl.set_clk_path("soc_tb.clk_inst");       </w:t>
      </w:r>
    </w:p>
    <w:p w14:paraId="0896258E" w14:textId="77777777" w:rsidR="009E399A" w:rsidRPr="00B86C2D" w:rsidRDefault="009E399A" w:rsidP="009E399A">
      <w:pPr>
        <w:pStyle w:val="BodyText"/>
        <w:spacing w:before="0" w:after="0"/>
        <w:rPr>
          <w:sz w:val="16"/>
          <w:szCs w:val="16"/>
        </w:rPr>
      </w:pPr>
    </w:p>
    <w:p w14:paraId="032B62B3" w14:textId="77777777" w:rsidR="009E399A" w:rsidRPr="00B86C2D" w:rsidRDefault="009E399A" w:rsidP="009E399A">
      <w:pPr>
        <w:pStyle w:val="BodyText"/>
        <w:spacing w:before="0" w:after="0"/>
        <w:rPr>
          <w:sz w:val="16"/>
          <w:szCs w:val="16"/>
        </w:rPr>
      </w:pPr>
      <w:r w:rsidRPr="00B86C2D">
        <w:rPr>
          <w:sz w:val="16"/>
          <w:szCs w:val="16"/>
        </w:rPr>
        <w:t xml:space="preserve">Optionally - </w:t>
      </w:r>
      <w:r>
        <w:rPr>
          <w:sz w:val="16"/>
          <w:szCs w:val="16"/>
        </w:rPr>
        <w:t>s</w:t>
      </w:r>
      <w:r w:rsidRPr="00B86C2D">
        <w:rPr>
          <w:sz w:val="16"/>
          <w:szCs w:val="16"/>
        </w:rPr>
        <w:t>etup name to number map for easier reference</w:t>
      </w:r>
      <w:r>
        <w:rPr>
          <w:sz w:val="16"/>
          <w:szCs w:val="16"/>
        </w:rPr>
        <w:t>, for example:</w:t>
      </w:r>
    </w:p>
    <w:p w14:paraId="327623A7" w14:textId="77777777" w:rsidR="009E399A" w:rsidRPr="00B86C2D" w:rsidRDefault="009E399A" w:rsidP="009E399A">
      <w:pPr>
        <w:pStyle w:val="BodyText"/>
        <w:spacing w:before="0" w:after="0"/>
        <w:ind w:firstLine="360"/>
        <w:rPr>
          <w:color w:val="FF0000"/>
          <w:sz w:val="16"/>
          <w:szCs w:val="16"/>
        </w:rPr>
      </w:pPr>
      <w:r w:rsidRPr="00B86C2D">
        <w:rPr>
          <w:color w:val="FF0000"/>
          <w:sz w:val="16"/>
          <w:szCs w:val="16"/>
        </w:rPr>
        <w:t>m_clk_ctrl.set_clk_map({"clk400":1, "clk800":2, "clk200":3, "clk100":4});</w:t>
      </w:r>
    </w:p>
    <w:p w14:paraId="7942811A" w14:textId="77777777" w:rsidR="009E399A" w:rsidRPr="00B86C2D" w:rsidRDefault="009E399A" w:rsidP="009E399A">
      <w:pPr>
        <w:pStyle w:val="BodyText"/>
        <w:spacing w:before="0" w:after="0"/>
        <w:ind w:firstLine="360"/>
        <w:rPr>
          <w:color w:val="FF0000"/>
          <w:sz w:val="16"/>
          <w:szCs w:val="16"/>
        </w:rPr>
      </w:pPr>
      <w:r w:rsidRPr="00B86C2D">
        <w:rPr>
          <w:color w:val="FF0000"/>
          <w:sz w:val="16"/>
          <w:szCs w:val="16"/>
        </w:rPr>
        <w:t xml:space="preserve">m_clk_ctrl.update_clk_map("newclk", 5);    </w:t>
      </w:r>
    </w:p>
    <w:p w14:paraId="075FC593" w14:textId="77777777" w:rsidR="009E399A" w:rsidRDefault="009E399A" w:rsidP="00796375">
      <w:pPr>
        <w:pStyle w:val="BodyText"/>
        <w:spacing w:before="0" w:after="0"/>
        <w:rPr>
          <w:sz w:val="16"/>
        </w:rPr>
      </w:pPr>
    </w:p>
    <w:p w14:paraId="502542A5" w14:textId="77777777" w:rsidR="009E399A" w:rsidRDefault="009E399A" w:rsidP="009E399A">
      <w:pPr>
        <w:pStyle w:val="BodyText"/>
        <w:spacing w:before="0" w:after="0"/>
        <w:rPr>
          <w:sz w:val="16"/>
          <w:szCs w:val="16"/>
        </w:rPr>
      </w:pPr>
      <w:r w:rsidRPr="00B86C2D">
        <w:rPr>
          <w:b/>
          <w:sz w:val="16"/>
          <w:szCs w:val="16"/>
        </w:rPr>
        <w:t>Using clk contro</w:t>
      </w:r>
      <w:r>
        <w:rPr>
          <w:b/>
          <w:sz w:val="16"/>
          <w:szCs w:val="16"/>
        </w:rPr>
        <w:t>l in test sequences</w:t>
      </w:r>
    </w:p>
    <w:p w14:paraId="407A8E9B" w14:textId="77777777" w:rsidR="009E399A" w:rsidRDefault="009E399A" w:rsidP="009E399A">
      <w:pPr>
        <w:pStyle w:val="BodyText"/>
        <w:spacing w:before="0" w:after="0"/>
        <w:rPr>
          <w:sz w:val="16"/>
          <w:szCs w:val="16"/>
        </w:rPr>
      </w:pPr>
    </w:p>
    <w:p w14:paraId="38BDA1E8" w14:textId="77777777" w:rsidR="009E399A" w:rsidRPr="00B86C2D" w:rsidRDefault="009E399A" w:rsidP="009E399A">
      <w:pPr>
        <w:pStyle w:val="BodyText"/>
        <w:spacing w:before="0" w:after="0"/>
        <w:rPr>
          <w:sz w:val="16"/>
          <w:szCs w:val="16"/>
        </w:rPr>
      </w:pPr>
      <w:r>
        <w:rPr>
          <w:sz w:val="16"/>
          <w:szCs w:val="16"/>
        </w:rPr>
        <w:t>U</w:t>
      </w:r>
      <w:r w:rsidRPr="00B86C2D">
        <w:rPr>
          <w:sz w:val="16"/>
          <w:szCs w:val="16"/>
        </w:rPr>
        <w:t xml:space="preserve">sage - in </w:t>
      </w:r>
      <w:r>
        <w:rPr>
          <w:sz w:val="16"/>
          <w:szCs w:val="16"/>
        </w:rPr>
        <w:t xml:space="preserve">test </w:t>
      </w:r>
      <w:r w:rsidRPr="00B86C2D">
        <w:rPr>
          <w:sz w:val="16"/>
          <w:szCs w:val="16"/>
        </w:rPr>
        <w:t>sequence, etc:</w:t>
      </w:r>
    </w:p>
    <w:p w14:paraId="5DF913B3" w14:textId="7977F892" w:rsidR="009E399A" w:rsidRPr="00B86C2D" w:rsidRDefault="009E399A" w:rsidP="009E399A">
      <w:pPr>
        <w:pStyle w:val="BodyText"/>
        <w:spacing w:before="0" w:after="0"/>
        <w:ind w:firstLine="360"/>
        <w:rPr>
          <w:color w:val="FF0000"/>
          <w:sz w:val="16"/>
          <w:szCs w:val="16"/>
        </w:rPr>
      </w:pPr>
      <w:r w:rsidRPr="00B86C2D">
        <w:rPr>
          <w:color w:val="FF0000"/>
          <w:sz w:val="16"/>
          <w:szCs w:val="16"/>
        </w:rPr>
        <w:t>env.m_clk_ctrl.update_ratio_by_name("clk400", 4</w:t>
      </w:r>
      <w:r w:rsidR="00E53D31">
        <w:rPr>
          <w:color w:val="FF0000"/>
          <w:sz w:val="16"/>
          <w:szCs w:val="16"/>
        </w:rPr>
        <w:t>, wait_for_lock</w:t>
      </w:r>
      <w:r w:rsidRPr="00B86C2D">
        <w:rPr>
          <w:color w:val="FF0000"/>
          <w:sz w:val="16"/>
          <w:szCs w:val="16"/>
        </w:rPr>
        <w:t>);  // Change to 400 Mhz</w:t>
      </w:r>
    </w:p>
    <w:p w14:paraId="3775B2BD" w14:textId="0A87E2D7" w:rsidR="009E399A" w:rsidRPr="00B86C2D" w:rsidRDefault="009E399A" w:rsidP="009E399A">
      <w:pPr>
        <w:pStyle w:val="BodyText"/>
        <w:spacing w:before="0" w:after="0"/>
        <w:ind w:firstLine="360"/>
        <w:rPr>
          <w:color w:val="FF0000"/>
          <w:sz w:val="16"/>
          <w:szCs w:val="16"/>
        </w:rPr>
      </w:pPr>
      <w:r w:rsidRPr="00B86C2D">
        <w:rPr>
          <w:color w:val="FF0000"/>
          <w:sz w:val="16"/>
          <w:szCs w:val="16"/>
        </w:rPr>
        <w:t>env.m_clk_ctrl.update_ratio_by_number(5, 8</w:t>
      </w:r>
      <w:r w:rsidR="00E53D31">
        <w:rPr>
          <w:color w:val="FF0000"/>
          <w:sz w:val="16"/>
          <w:szCs w:val="16"/>
        </w:rPr>
        <w:t>, wait_for_lock</w:t>
      </w:r>
      <w:r w:rsidRPr="00B86C2D">
        <w:rPr>
          <w:color w:val="FF0000"/>
          <w:sz w:val="16"/>
          <w:szCs w:val="16"/>
        </w:rPr>
        <w:t>);         // Change to 800 Mhz</w:t>
      </w:r>
    </w:p>
    <w:p w14:paraId="3956C80A" w14:textId="0CD05670" w:rsidR="009E399A" w:rsidRDefault="00E53D31" w:rsidP="00CD7D62">
      <w:pPr>
        <w:pStyle w:val="BodyText"/>
        <w:spacing w:before="0" w:after="0"/>
        <w:rPr>
          <w:sz w:val="16"/>
          <w:szCs w:val="16"/>
        </w:rPr>
      </w:pPr>
      <w:r>
        <w:rPr>
          <w:sz w:val="16"/>
          <w:szCs w:val="16"/>
        </w:rPr>
        <w:t>Note that wait_for_lock is a new parameter initialized to ‘1’.  In order for multiple clocks to change frequency at the same time this must be included and set to ‘0’.</w:t>
      </w:r>
    </w:p>
    <w:p w14:paraId="5EB2C9E2" w14:textId="77777777" w:rsidR="00E53D31" w:rsidRDefault="00E53D31" w:rsidP="00CD7D62">
      <w:pPr>
        <w:pStyle w:val="BodyText"/>
        <w:spacing w:before="0" w:after="0"/>
        <w:rPr>
          <w:sz w:val="16"/>
          <w:szCs w:val="16"/>
        </w:rPr>
      </w:pPr>
    </w:p>
    <w:p w14:paraId="675D73D1" w14:textId="07311469" w:rsidR="00E53D31" w:rsidRDefault="00E53D31" w:rsidP="00CD7D62">
      <w:pPr>
        <w:pStyle w:val="BodyText"/>
        <w:spacing w:before="0" w:after="0"/>
        <w:rPr>
          <w:sz w:val="16"/>
          <w:szCs w:val="16"/>
        </w:rPr>
      </w:pPr>
      <w:r>
        <w:rPr>
          <w:sz w:val="16"/>
          <w:szCs w:val="16"/>
        </w:rPr>
        <w:t>To determine if the frequency change requested above is complete when programmed with wait_for_lock = 0:</w:t>
      </w:r>
    </w:p>
    <w:p w14:paraId="0BF7DB97" w14:textId="6CA5B0C8" w:rsidR="00E53D31" w:rsidRPr="00CD7D62" w:rsidRDefault="00E53D31" w:rsidP="00CD7D62">
      <w:pPr>
        <w:pStyle w:val="BodyText"/>
        <w:spacing w:before="0" w:after="0"/>
        <w:rPr>
          <w:color w:val="FF0000"/>
          <w:sz w:val="16"/>
          <w:szCs w:val="16"/>
        </w:rPr>
      </w:pPr>
      <w:r>
        <w:rPr>
          <w:sz w:val="16"/>
          <w:szCs w:val="16"/>
        </w:rPr>
        <w:tab/>
      </w:r>
      <w:r w:rsidRPr="00CD7D62">
        <w:rPr>
          <w:color w:val="FF0000"/>
          <w:sz w:val="16"/>
          <w:szCs w:val="16"/>
        </w:rPr>
        <w:t>done = env.m_clk_ctrl.get_freq_change_status_by_number(“clk400”, &lt;new ratio&gt;);</w:t>
      </w:r>
    </w:p>
    <w:p w14:paraId="6EFEAD59" w14:textId="54FA3861" w:rsidR="00E53D31" w:rsidRDefault="00E53D31" w:rsidP="00CD7D62">
      <w:pPr>
        <w:pStyle w:val="BodyText"/>
        <w:spacing w:before="0" w:after="0"/>
        <w:rPr>
          <w:color w:val="FF0000"/>
          <w:sz w:val="16"/>
          <w:szCs w:val="16"/>
        </w:rPr>
      </w:pPr>
      <w:r w:rsidRPr="00CD7D62">
        <w:rPr>
          <w:color w:val="FF0000"/>
          <w:sz w:val="16"/>
          <w:szCs w:val="16"/>
        </w:rPr>
        <w:tab/>
        <w:t>done = env.m_clk_ctrl.get_freq_change_status_by_number(2, &lt;new ratio&gt;);</w:t>
      </w:r>
    </w:p>
    <w:p w14:paraId="1E51B65C" w14:textId="7DAB16E3" w:rsidR="00E53D31" w:rsidRDefault="00E53D31" w:rsidP="00CD7D62">
      <w:pPr>
        <w:pStyle w:val="BodyText"/>
        <w:spacing w:before="0" w:after="0"/>
        <w:rPr>
          <w:sz w:val="16"/>
          <w:szCs w:val="16"/>
        </w:rPr>
      </w:pPr>
      <w:r>
        <w:rPr>
          <w:sz w:val="16"/>
          <w:szCs w:val="16"/>
        </w:rPr>
        <w:t>This function returns ‘1’ when the clock specified is locked to the new frequency</w:t>
      </w:r>
    </w:p>
    <w:p w14:paraId="77972D20" w14:textId="77777777" w:rsidR="00E53D31" w:rsidRDefault="00E53D31" w:rsidP="00CD7D62">
      <w:pPr>
        <w:pStyle w:val="BodyText"/>
        <w:spacing w:before="0" w:after="0"/>
        <w:rPr>
          <w:sz w:val="16"/>
          <w:szCs w:val="16"/>
        </w:rPr>
      </w:pPr>
    </w:p>
    <w:p w14:paraId="279A02D2" w14:textId="52DD97C9" w:rsidR="00E53D31" w:rsidRDefault="00E53D31" w:rsidP="00CD7D62">
      <w:pPr>
        <w:pStyle w:val="BodyText"/>
        <w:spacing w:before="0" w:after="0"/>
        <w:rPr>
          <w:sz w:val="16"/>
          <w:szCs w:val="16"/>
        </w:rPr>
      </w:pPr>
      <w:r>
        <w:rPr>
          <w:sz w:val="16"/>
          <w:szCs w:val="16"/>
        </w:rPr>
        <w:t>To change the xtal clock frequency, use:</w:t>
      </w:r>
    </w:p>
    <w:p w14:paraId="5A6AEB9C" w14:textId="0694A8ED" w:rsidR="00E53D31" w:rsidRPr="00CD7D62" w:rsidRDefault="00E53D31" w:rsidP="00CD7D62">
      <w:pPr>
        <w:pStyle w:val="BodyText"/>
        <w:spacing w:before="0" w:after="0"/>
        <w:rPr>
          <w:sz w:val="16"/>
          <w:szCs w:val="16"/>
        </w:rPr>
      </w:pPr>
      <w:r>
        <w:rPr>
          <w:sz w:val="16"/>
          <w:szCs w:val="16"/>
        </w:rPr>
        <w:tab/>
      </w:r>
      <w:r w:rsidRPr="00CD7D62">
        <w:rPr>
          <w:color w:val="FF0000"/>
          <w:sz w:val="16"/>
          <w:szCs w:val="16"/>
        </w:rPr>
        <w:t>env.m_clk_ctrl.xtal_frequency_select(select)</w:t>
      </w:r>
    </w:p>
    <w:p w14:paraId="3FCDB38D" w14:textId="77777777" w:rsidR="00E53D31" w:rsidRDefault="00E53D31" w:rsidP="00CD7D62">
      <w:pPr>
        <w:pStyle w:val="BodyText"/>
        <w:spacing w:before="0" w:after="0"/>
        <w:rPr>
          <w:sz w:val="16"/>
          <w:szCs w:val="16"/>
        </w:rPr>
      </w:pPr>
    </w:p>
    <w:p w14:paraId="77699B6C" w14:textId="297C7DFD" w:rsidR="00E53D31" w:rsidRPr="00CD7D62" w:rsidRDefault="00E53D31" w:rsidP="00CD7D62">
      <w:pPr>
        <w:pStyle w:val="BodyText"/>
        <w:spacing w:before="0" w:after="0"/>
        <w:rPr>
          <w:sz w:val="16"/>
          <w:szCs w:val="16"/>
        </w:rPr>
      </w:pPr>
      <w:r>
        <w:rPr>
          <w:sz w:val="16"/>
          <w:szCs w:val="16"/>
        </w:rPr>
        <w:t>Note that there is not attempt to make a clean, glitch free change in xtal clock frequencies.</w:t>
      </w:r>
    </w:p>
    <w:p w14:paraId="6499B2B4" w14:textId="77777777" w:rsidR="00E53D31" w:rsidRDefault="00E53D31" w:rsidP="00CD7D62">
      <w:pPr>
        <w:pStyle w:val="BodyText"/>
        <w:spacing w:before="0" w:after="0"/>
        <w:rPr>
          <w:color w:val="FF0000"/>
          <w:sz w:val="16"/>
          <w:szCs w:val="16"/>
        </w:rPr>
      </w:pPr>
    </w:p>
    <w:p w14:paraId="10213277" w14:textId="77777777" w:rsidR="00E53D31" w:rsidRPr="00CD7D62" w:rsidRDefault="00E53D31" w:rsidP="00CD7D62">
      <w:pPr>
        <w:pStyle w:val="BodyText"/>
        <w:spacing w:before="0" w:after="0"/>
        <w:rPr>
          <w:color w:val="FF0000"/>
          <w:sz w:val="16"/>
          <w:szCs w:val="16"/>
        </w:rPr>
      </w:pPr>
    </w:p>
    <w:p w14:paraId="5144F722" w14:textId="77777777" w:rsidR="009E399A" w:rsidRPr="00B86C2D" w:rsidRDefault="009E399A" w:rsidP="009E399A">
      <w:pPr>
        <w:pStyle w:val="BodyText"/>
        <w:spacing w:before="0" w:after="0"/>
        <w:rPr>
          <w:b/>
          <w:sz w:val="16"/>
          <w:szCs w:val="16"/>
        </w:rPr>
      </w:pPr>
      <w:r w:rsidRPr="00B86C2D">
        <w:rPr>
          <w:b/>
          <w:sz w:val="16"/>
          <w:szCs w:val="16"/>
        </w:rPr>
        <w:t>Updates to testbench udf files to support clk_ctrl</w:t>
      </w:r>
    </w:p>
    <w:p w14:paraId="5DC9A279" w14:textId="77777777" w:rsidR="009E399A" w:rsidRPr="00B86C2D" w:rsidRDefault="009E399A" w:rsidP="009E399A">
      <w:pPr>
        <w:pStyle w:val="BodyText"/>
        <w:numPr>
          <w:ilvl w:val="0"/>
          <w:numId w:val="34"/>
        </w:numPr>
        <w:rPr>
          <w:sz w:val="16"/>
          <w:szCs w:val="16"/>
        </w:rPr>
      </w:pPr>
      <w:r>
        <w:rPr>
          <w:sz w:val="16"/>
          <w:szCs w:val="16"/>
        </w:rPr>
        <w:t>I</w:t>
      </w:r>
      <w:r w:rsidRPr="00B86C2D">
        <w:rPr>
          <w:sz w:val="16"/>
          <w:szCs w:val="16"/>
        </w:rPr>
        <w:t>n *_integ.udf ensure "Includes" section has line with globalclk:cfg/globalclk_hdl.udf</w:t>
      </w:r>
    </w:p>
    <w:p w14:paraId="1B6AF4F8" w14:textId="77777777" w:rsidR="009E399A" w:rsidRPr="00B86C2D" w:rsidRDefault="009E399A" w:rsidP="009E399A">
      <w:pPr>
        <w:pStyle w:val="BodyText"/>
        <w:numPr>
          <w:ilvl w:val="0"/>
          <w:numId w:val="34"/>
        </w:numPr>
        <w:rPr>
          <w:sz w:val="16"/>
          <w:szCs w:val="16"/>
        </w:rPr>
      </w:pPr>
      <w:r>
        <w:rPr>
          <w:sz w:val="16"/>
          <w:szCs w:val="16"/>
        </w:rPr>
        <w:t>I</w:t>
      </w:r>
      <w:r w:rsidRPr="00B86C2D">
        <w:rPr>
          <w:sz w:val="16"/>
          <w:szCs w:val="16"/>
        </w:rPr>
        <w:t>n IPToolData.pm ensure SUB_SCOPES has line with "globalclk"</w:t>
      </w:r>
    </w:p>
    <w:p w14:paraId="71448EFB" w14:textId="77777777" w:rsidR="009E399A" w:rsidRPr="00B86C2D" w:rsidRDefault="009E399A" w:rsidP="009E399A">
      <w:pPr>
        <w:pStyle w:val="BodyText"/>
        <w:numPr>
          <w:ilvl w:val="0"/>
          <w:numId w:val="34"/>
        </w:numPr>
        <w:rPr>
          <w:sz w:val="16"/>
          <w:szCs w:val="16"/>
        </w:rPr>
      </w:pPr>
      <w:r>
        <w:rPr>
          <w:sz w:val="16"/>
          <w:szCs w:val="16"/>
        </w:rPr>
        <w:t xml:space="preserve">In *_hdl.udf ensure “clk_verif_lib” </w:t>
      </w:r>
      <w:r w:rsidRPr="00B86C2D">
        <w:rPr>
          <w:sz w:val="16"/>
          <w:szCs w:val="16"/>
        </w:rPr>
        <w:t>is excluded from lintra and sglp checks: clk_verif_lib</w:t>
      </w:r>
    </w:p>
    <w:p w14:paraId="6E2E188F" w14:textId="77777777" w:rsidR="009E399A" w:rsidRPr="00B86C2D" w:rsidRDefault="009E399A" w:rsidP="009E399A">
      <w:pPr>
        <w:pStyle w:val="BodyText"/>
        <w:numPr>
          <w:ilvl w:val="0"/>
          <w:numId w:val="34"/>
        </w:numPr>
        <w:rPr>
          <w:sz w:val="16"/>
          <w:szCs w:val="16"/>
        </w:rPr>
      </w:pPr>
      <w:r>
        <w:rPr>
          <w:sz w:val="16"/>
          <w:szCs w:val="16"/>
        </w:rPr>
        <w:t xml:space="preserve">In *_hdl.udf </w:t>
      </w:r>
      <w:r w:rsidRPr="00B86C2D">
        <w:rPr>
          <w:sz w:val="16"/>
          <w:szCs w:val="16"/>
        </w:rPr>
        <w:t xml:space="preserve">ensure </w:t>
      </w:r>
      <w:r>
        <w:rPr>
          <w:sz w:val="16"/>
          <w:szCs w:val="16"/>
        </w:rPr>
        <w:t>“</w:t>
      </w:r>
      <w:r w:rsidRPr="00B86C2D">
        <w:rPr>
          <w:sz w:val="16"/>
          <w:szCs w:val="16"/>
        </w:rPr>
        <w:t>clk_verif_lib</w:t>
      </w:r>
      <w:r>
        <w:rPr>
          <w:sz w:val="16"/>
          <w:szCs w:val="16"/>
        </w:rPr>
        <w:t>”</w:t>
      </w:r>
      <w:r w:rsidRPr="00B86C2D">
        <w:rPr>
          <w:sz w:val="16"/>
          <w:szCs w:val="16"/>
        </w:rPr>
        <w:t xml:space="preserve"> is imported</w:t>
      </w:r>
      <w:r>
        <w:rPr>
          <w:sz w:val="16"/>
          <w:szCs w:val="16"/>
        </w:rPr>
        <w:t xml:space="preserve"> e.g.</w:t>
      </w:r>
      <w:r w:rsidRPr="00B86C2D">
        <w:rPr>
          <w:sz w:val="16"/>
          <w:szCs w:val="16"/>
        </w:rPr>
        <w:t xml:space="preserve"> </w:t>
      </w:r>
    </w:p>
    <w:p w14:paraId="79711D02" w14:textId="77777777" w:rsidR="009E399A" w:rsidRPr="00B86C2D" w:rsidRDefault="009E399A" w:rsidP="009E399A">
      <w:pPr>
        <w:pStyle w:val="BodyText0"/>
        <w:rPr>
          <w:color w:val="FF0000"/>
          <w:sz w:val="16"/>
          <w:szCs w:val="16"/>
        </w:rPr>
      </w:pPr>
      <w:r w:rsidRPr="00B86C2D">
        <w:t xml:space="preserve">         </w:t>
      </w:r>
      <w:r w:rsidRPr="00B86C2D">
        <w:rPr>
          <w:color w:val="FF0000"/>
          <w:sz w:val="16"/>
          <w:szCs w:val="16"/>
        </w:rPr>
        <w:t>HDLSpec =&gt; {</w:t>
      </w:r>
    </w:p>
    <w:p w14:paraId="0372C7B2" w14:textId="77777777" w:rsidR="009E399A" w:rsidRPr="00B86C2D" w:rsidRDefault="009E399A" w:rsidP="009E399A">
      <w:pPr>
        <w:pStyle w:val="BodyText0"/>
        <w:rPr>
          <w:color w:val="FF0000"/>
          <w:sz w:val="16"/>
          <w:szCs w:val="16"/>
        </w:rPr>
      </w:pPr>
      <w:r w:rsidRPr="00B86C2D">
        <w:rPr>
          <w:color w:val="FF0000"/>
          <w:sz w:val="16"/>
          <w:szCs w:val="16"/>
        </w:rPr>
        <w:t xml:space="preserve">                     InterfaceVars =&gt; { </w:t>
      </w:r>
    </w:p>
    <w:p w14:paraId="6563B5C7" w14:textId="77777777" w:rsidR="009E399A" w:rsidRPr="00B86C2D" w:rsidRDefault="009E399A" w:rsidP="009E399A">
      <w:pPr>
        <w:pStyle w:val="BodyText0"/>
        <w:rPr>
          <w:color w:val="FF0000"/>
          <w:sz w:val="16"/>
          <w:szCs w:val="16"/>
        </w:rPr>
      </w:pPr>
      <w:r w:rsidRPr="00B86C2D">
        <w:rPr>
          <w:color w:val="FF0000"/>
          <w:sz w:val="16"/>
          <w:szCs w:val="16"/>
        </w:rPr>
        <w:t xml:space="preserve">                                       -vlog_opts =&gt; ["-full64",],</w:t>
      </w:r>
    </w:p>
    <w:p w14:paraId="3D418363" w14:textId="77777777" w:rsidR="009E399A" w:rsidRPr="00B86C2D" w:rsidRDefault="009E399A" w:rsidP="009E399A">
      <w:pPr>
        <w:pStyle w:val="BodyText0"/>
        <w:rPr>
          <w:color w:val="FF0000"/>
          <w:sz w:val="16"/>
          <w:szCs w:val="16"/>
        </w:rPr>
      </w:pPr>
      <w:r w:rsidRPr="00B86C2D">
        <w:rPr>
          <w:color w:val="FF0000"/>
          <w:sz w:val="16"/>
          <w:szCs w:val="16"/>
        </w:rPr>
        <w:t xml:space="preserve">                                      },</w:t>
      </w:r>
    </w:p>
    <w:p w14:paraId="155A3C9E" w14:textId="77777777" w:rsidR="009E399A" w:rsidRPr="00B86C2D" w:rsidRDefault="009E399A" w:rsidP="009E399A">
      <w:pPr>
        <w:pStyle w:val="BodyText0"/>
        <w:rPr>
          <w:color w:val="FF0000"/>
          <w:sz w:val="16"/>
          <w:szCs w:val="16"/>
        </w:rPr>
      </w:pPr>
      <w:r w:rsidRPr="00B86C2D">
        <w:rPr>
          <w:color w:val="FF0000"/>
          <w:sz w:val="16"/>
          <w:szCs w:val="16"/>
        </w:rPr>
        <w:t xml:space="preserve">                     $scope =&gt; {</w:t>
      </w:r>
    </w:p>
    <w:p w14:paraId="41D43019" w14:textId="77777777" w:rsidR="009E399A" w:rsidRPr="00B86C2D" w:rsidRDefault="009E399A" w:rsidP="009E399A">
      <w:pPr>
        <w:pStyle w:val="BodyText0"/>
        <w:rPr>
          <w:color w:val="FF0000"/>
          <w:sz w:val="16"/>
          <w:szCs w:val="16"/>
        </w:rPr>
      </w:pPr>
      <w:r w:rsidRPr="00B86C2D">
        <w:rPr>
          <w:color w:val="FF0000"/>
          <w:sz w:val="16"/>
          <w:szCs w:val="16"/>
        </w:rPr>
        <w:t xml:space="preserve">                                import =&gt; {</w:t>
      </w:r>
    </w:p>
    <w:p w14:paraId="0445F97D" w14:textId="77777777" w:rsidR="009E399A" w:rsidRDefault="009E399A" w:rsidP="009E399A">
      <w:pPr>
        <w:pStyle w:val="BodyText0"/>
        <w:rPr>
          <w:color w:val="FF0000"/>
          <w:sz w:val="16"/>
          <w:szCs w:val="16"/>
        </w:rPr>
      </w:pPr>
      <w:r w:rsidRPr="00B86C2D">
        <w:rPr>
          <w:color w:val="FF0000"/>
          <w:sz w:val="16"/>
          <w:szCs w:val="16"/>
        </w:rPr>
        <w:t xml:space="preserve">                                           globalclk =&gt; { </w:t>
      </w:r>
      <w:r>
        <w:rPr>
          <w:color w:val="FF0000"/>
          <w:sz w:val="16"/>
          <w:szCs w:val="16"/>
        </w:rPr>
        <w:t>libs =&gt; ["clk_verif_lib", ], },</w:t>
      </w:r>
    </w:p>
    <w:p w14:paraId="0B80F20D" w14:textId="77777777" w:rsidR="009E399A" w:rsidRPr="00B86C2D" w:rsidRDefault="009E399A" w:rsidP="009E399A">
      <w:pPr>
        <w:pStyle w:val="BodyText0"/>
        <w:rPr>
          <w:color w:val="FF0000"/>
          <w:sz w:val="16"/>
          <w:szCs w:val="16"/>
        </w:rPr>
      </w:pPr>
    </w:p>
    <w:p w14:paraId="6CD294B1" w14:textId="77777777" w:rsidR="009E399A" w:rsidRPr="00B86C2D" w:rsidRDefault="009E399A" w:rsidP="009E399A">
      <w:pPr>
        <w:pStyle w:val="BodyText0"/>
        <w:numPr>
          <w:ilvl w:val="0"/>
          <w:numId w:val="34"/>
        </w:numPr>
      </w:pPr>
      <w:r>
        <w:t xml:space="preserve">In *_hdl.udf </w:t>
      </w:r>
      <w:r w:rsidRPr="00B86C2D">
        <w:t xml:space="preserve">update dependent libs to include </w:t>
      </w:r>
      <w:r>
        <w:t>“</w:t>
      </w:r>
      <w:r w:rsidRPr="00B86C2D">
        <w:t>clk_verif_lib</w:t>
      </w:r>
      <w:r>
        <w:t>”, e.g.</w:t>
      </w:r>
    </w:p>
    <w:p w14:paraId="659F3E70" w14:textId="77777777" w:rsidR="009E399A" w:rsidRPr="00B86C2D" w:rsidRDefault="009E399A" w:rsidP="009E399A">
      <w:pPr>
        <w:pStyle w:val="BodyText0"/>
        <w:rPr>
          <w:color w:val="FF0000"/>
          <w:sz w:val="16"/>
          <w:szCs w:val="16"/>
        </w:rPr>
      </w:pPr>
      <w:r w:rsidRPr="00B86C2D">
        <w:rPr>
          <w:color w:val="FF0000"/>
          <w:sz w:val="16"/>
          <w:szCs w:val="16"/>
        </w:rPr>
        <w:t xml:space="preserve">                                libs =&gt; {</w:t>
      </w:r>
    </w:p>
    <w:p w14:paraId="292B3D82" w14:textId="77777777" w:rsidR="009E399A" w:rsidRPr="00B86C2D" w:rsidRDefault="009E399A" w:rsidP="009E399A">
      <w:pPr>
        <w:pStyle w:val="BodyText0"/>
        <w:rPr>
          <w:color w:val="FF0000"/>
          <w:sz w:val="16"/>
          <w:szCs w:val="16"/>
        </w:rPr>
      </w:pPr>
      <w:r w:rsidRPr="00B86C2D">
        <w:rPr>
          <w:color w:val="FF0000"/>
          <w:sz w:val="16"/>
          <w:szCs w:val="16"/>
        </w:rPr>
        <w:t xml:space="preserve">                                         sbbridge_env_lib =&gt; {</w:t>
      </w:r>
    </w:p>
    <w:p w14:paraId="7AE37080" w14:textId="77777777" w:rsidR="009E399A" w:rsidRPr="00B86C2D" w:rsidRDefault="009E399A" w:rsidP="009E399A">
      <w:pPr>
        <w:pStyle w:val="BodyText0"/>
        <w:rPr>
          <w:color w:val="FF0000"/>
          <w:sz w:val="16"/>
          <w:szCs w:val="16"/>
        </w:rPr>
      </w:pPr>
      <w:r w:rsidRPr="00B86C2D">
        <w:rPr>
          <w:color w:val="FF0000"/>
          <w:sz w:val="16"/>
          <w:szCs w:val="16"/>
        </w:rPr>
        <w:t xml:space="preserve">                                                              -hdl_spec =&gt; ["verif/tb/bridge/ace/sbbridge_env.hdl",],</w:t>
      </w:r>
    </w:p>
    <w:p w14:paraId="025FDB42" w14:textId="77777777" w:rsidR="009E399A" w:rsidRPr="00B86C2D" w:rsidRDefault="009E399A" w:rsidP="009E399A">
      <w:pPr>
        <w:pStyle w:val="BodyText0"/>
        <w:rPr>
          <w:color w:val="FF0000"/>
          <w:sz w:val="16"/>
          <w:szCs w:val="16"/>
        </w:rPr>
      </w:pPr>
      <w:r w:rsidRPr="00B86C2D">
        <w:rPr>
          <w:color w:val="FF0000"/>
          <w:sz w:val="16"/>
          <w:szCs w:val="16"/>
        </w:rPr>
        <w:t xml:space="preserve">                                                              -dependent_libs =&gt; ["sip_shared_lib", ..., "clk_verif_lib"],</w:t>
      </w:r>
    </w:p>
    <w:p w14:paraId="326B3716" w14:textId="77777777" w:rsidR="009E399A" w:rsidRDefault="009E399A" w:rsidP="009E399A">
      <w:pPr>
        <w:pStyle w:val="BodyText0"/>
        <w:rPr>
          <w:color w:val="FF0000"/>
          <w:sz w:val="16"/>
          <w:szCs w:val="16"/>
        </w:rPr>
      </w:pPr>
      <w:r w:rsidRPr="00B86C2D">
        <w:rPr>
          <w:color w:val="FF0000"/>
          <w:sz w:val="16"/>
          <w:szCs w:val="16"/>
        </w:rPr>
        <w:t xml:space="preserve">                                </w:t>
      </w:r>
      <w:r>
        <w:rPr>
          <w:color w:val="FF0000"/>
          <w:sz w:val="16"/>
          <w:szCs w:val="16"/>
        </w:rPr>
        <w:t xml:space="preserve">                             },</w:t>
      </w:r>
    </w:p>
    <w:p w14:paraId="562D251A" w14:textId="77777777" w:rsidR="009E399A" w:rsidRPr="00B86C2D" w:rsidRDefault="009E399A" w:rsidP="009E399A">
      <w:pPr>
        <w:pStyle w:val="BodyText0"/>
        <w:rPr>
          <w:color w:val="FF0000"/>
          <w:sz w:val="16"/>
          <w:szCs w:val="16"/>
        </w:rPr>
      </w:pPr>
    </w:p>
    <w:p w14:paraId="1CF54CAF" w14:textId="77777777" w:rsidR="009E399A" w:rsidRPr="00B86C2D" w:rsidRDefault="009E399A" w:rsidP="009E399A">
      <w:pPr>
        <w:pStyle w:val="BodyText0"/>
        <w:numPr>
          <w:ilvl w:val="0"/>
          <w:numId w:val="34"/>
        </w:numPr>
      </w:pPr>
      <w:r>
        <w:t xml:space="preserve">In *_hdl.udf, </w:t>
      </w:r>
      <w:r w:rsidRPr="00B86C2D">
        <w:t xml:space="preserve">in model section add </w:t>
      </w:r>
      <w:r>
        <w:t>“</w:t>
      </w:r>
      <w:r w:rsidRPr="00B86C2D">
        <w:t>clk_verif_lib</w:t>
      </w:r>
      <w:r>
        <w:t>”</w:t>
      </w:r>
      <w:r w:rsidRPr="00B86C2D">
        <w:t xml:space="preserve"> to list of libs</w:t>
      </w:r>
      <w:r>
        <w:t>, e.g.</w:t>
      </w:r>
    </w:p>
    <w:p w14:paraId="098BA12E" w14:textId="77777777" w:rsidR="009E399A" w:rsidRPr="00B86C2D" w:rsidRDefault="009E399A" w:rsidP="009E399A">
      <w:pPr>
        <w:pStyle w:val="BodyText0"/>
        <w:rPr>
          <w:color w:val="FF0000"/>
          <w:sz w:val="16"/>
          <w:szCs w:val="16"/>
        </w:rPr>
      </w:pPr>
      <w:r w:rsidRPr="00B86C2D">
        <w:rPr>
          <w:color w:val="FF0000"/>
          <w:sz w:val="16"/>
          <w:szCs w:val="16"/>
        </w:rPr>
        <w:t xml:space="preserve">                                models =&gt; {</w:t>
      </w:r>
    </w:p>
    <w:p w14:paraId="4CB31FC0" w14:textId="77777777" w:rsidR="009E399A" w:rsidRPr="00B86C2D" w:rsidRDefault="009E399A" w:rsidP="009E399A">
      <w:pPr>
        <w:pStyle w:val="BodyText0"/>
        <w:rPr>
          <w:color w:val="FF0000"/>
          <w:sz w:val="16"/>
          <w:szCs w:val="16"/>
        </w:rPr>
      </w:pPr>
      <w:r w:rsidRPr="00B86C2D">
        <w:rPr>
          <w:color w:val="FF0000"/>
          <w:sz w:val="16"/>
          <w:szCs w:val="16"/>
        </w:rPr>
        <w:t xml:space="preserve">                                           sbbridge =&gt; { top =&gt; "sbbridge_top_lib.sbbridge_cfg",</w:t>
      </w:r>
    </w:p>
    <w:p w14:paraId="0ED5F1E1" w14:textId="77777777" w:rsidR="009E399A" w:rsidRPr="00B86C2D" w:rsidRDefault="009E399A" w:rsidP="009E399A">
      <w:pPr>
        <w:pStyle w:val="BodyText0"/>
        <w:rPr>
          <w:color w:val="FF0000"/>
          <w:sz w:val="16"/>
          <w:szCs w:val="16"/>
        </w:rPr>
      </w:pPr>
      <w:r w:rsidRPr="00B86C2D">
        <w:rPr>
          <w:color w:val="FF0000"/>
          <w:sz w:val="16"/>
          <w:szCs w:val="16"/>
        </w:rPr>
        <w:t xml:space="preserve">                                                         libs =&gt; [</w:t>
      </w:r>
    </w:p>
    <w:p w14:paraId="40ACF225" w14:textId="77777777" w:rsidR="009E399A" w:rsidRPr="00B86C2D" w:rsidRDefault="009E399A" w:rsidP="009E399A">
      <w:pPr>
        <w:pStyle w:val="BodyText0"/>
        <w:rPr>
          <w:color w:val="FF0000"/>
          <w:sz w:val="16"/>
          <w:szCs w:val="16"/>
        </w:rPr>
      </w:pPr>
      <w:r w:rsidRPr="00B86C2D">
        <w:rPr>
          <w:color w:val="FF0000"/>
          <w:sz w:val="16"/>
          <w:szCs w:val="16"/>
        </w:rPr>
        <w:t xml:space="preserve">                                                                  "sip_shared_lib",</w:t>
      </w:r>
    </w:p>
    <w:p w14:paraId="45D25221" w14:textId="77777777" w:rsidR="009E399A" w:rsidRPr="00B86C2D" w:rsidRDefault="009E399A" w:rsidP="009E399A">
      <w:pPr>
        <w:pStyle w:val="BodyText0"/>
        <w:rPr>
          <w:color w:val="FF0000"/>
          <w:sz w:val="16"/>
          <w:szCs w:val="16"/>
        </w:rPr>
      </w:pPr>
      <w:r w:rsidRPr="00B86C2D">
        <w:rPr>
          <w:color w:val="FF0000"/>
          <w:sz w:val="16"/>
          <w:szCs w:val="16"/>
        </w:rPr>
        <w:t xml:space="preserve">                                                                  "clk_verif_lib",</w:t>
      </w:r>
    </w:p>
    <w:p w14:paraId="775B2166" w14:textId="77777777" w:rsidR="009E399A" w:rsidRDefault="009E399A" w:rsidP="00796375">
      <w:pPr>
        <w:pStyle w:val="BodyText"/>
        <w:spacing w:before="0" w:after="0"/>
        <w:rPr>
          <w:sz w:val="16"/>
        </w:rPr>
      </w:pPr>
    </w:p>
    <w:p w14:paraId="5FCCD04E" w14:textId="77777777" w:rsidR="00251046" w:rsidRDefault="00251046" w:rsidP="00251046">
      <w:pPr>
        <w:pStyle w:val="Heading3"/>
      </w:pPr>
      <w:bookmarkStart w:id="909" w:name="_Toc425848227"/>
      <w:r>
        <w:t>IP Environment</w:t>
      </w:r>
      <w:bookmarkEnd w:id="822"/>
      <w:bookmarkEnd w:id="909"/>
    </w:p>
    <w:p w14:paraId="5FCCD04F" w14:textId="44FC21B1" w:rsidR="002A7F48" w:rsidRPr="002A7F48" w:rsidRDefault="000F2169" w:rsidP="00C04B88">
      <w:pPr>
        <w:pStyle w:val="BodyText"/>
      </w:pPr>
      <w:r>
        <w:t>Not applicable</w:t>
      </w:r>
    </w:p>
    <w:p w14:paraId="5FCCD050" w14:textId="77777777" w:rsidR="002A7F48" w:rsidRDefault="00251046" w:rsidP="004875D7">
      <w:pPr>
        <w:pStyle w:val="Heading4"/>
      </w:pPr>
      <w:bookmarkStart w:id="910" w:name="_Ref291081777"/>
      <w:bookmarkStart w:id="911" w:name="_Ref291081784"/>
      <w:bookmarkStart w:id="912" w:name="_Toc294097367"/>
      <w:bookmarkStart w:id="913" w:name="_Toc294097440"/>
      <w:bookmarkStart w:id="914" w:name="_Toc294097512"/>
      <w:bookmarkStart w:id="915" w:name="_Toc294099897"/>
      <w:bookmarkStart w:id="916" w:name="_Toc296358156"/>
      <w:bookmarkStart w:id="917" w:name="_Toc299025171"/>
      <w:bookmarkStart w:id="918" w:name="_Toc299031482"/>
      <w:r w:rsidRPr="004875D7">
        <w:t>Configuring</w:t>
      </w:r>
      <w:r>
        <w:t xml:space="preserve"> the IP Environment</w:t>
      </w:r>
    </w:p>
    <w:p w14:paraId="5FCCD051" w14:textId="5D26C6BD" w:rsidR="002A7F48" w:rsidRPr="002A7F48" w:rsidRDefault="000F2169" w:rsidP="00C04B88">
      <w:pPr>
        <w:pStyle w:val="BodyText"/>
      </w:pPr>
      <w:r>
        <w:t>Not applicable</w:t>
      </w:r>
    </w:p>
    <w:p w14:paraId="5FCCD052" w14:textId="77777777" w:rsidR="00251046" w:rsidRDefault="00251046" w:rsidP="004875D7">
      <w:pPr>
        <w:pStyle w:val="Heading4"/>
      </w:pPr>
      <w:r>
        <w:t>Saola Environment Walkthrough</w:t>
      </w:r>
      <w:bookmarkEnd w:id="910"/>
      <w:bookmarkEnd w:id="911"/>
      <w:bookmarkEnd w:id="912"/>
      <w:bookmarkEnd w:id="913"/>
      <w:bookmarkEnd w:id="914"/>
      <w:bookmarkEnd w:id="915"/>
      <w:bookmarkEnd w:id="916"/>
      <w:bookmarkEnd w:id="917"/>
      <w:bookmarkEnd w:id="918"/>
    </w:p>
    <w:p w14:paraId="5FCCD054" w14:textId="77777777" w:rsidR="00251046" w:rsidRDefault="00251046">
      <w:pPr>
        <w:pStyle w:val="BodyText"/>
      </w:pPr>
      <w:r>
        <w:t>Following</w:t>
      </w:r>
      <w:r w:rsidRPr="007D6B3D">
        <w:t xml:space="preserve"> are the components of RAL:</w:t>
      </w:r>
    </w:p>
    <w:tbl>
      <w:tblPr>
        <w:tblStyle w:val="TableClassic1"/>
        <w:tblW w:w="5000" w:type="pct"/>
        <w:tblLook w:val="0620" w:firstRow="1" w:lastRow="0" w:firstColumn="0" w:lastColumn="0" w:noHBand="1" w:noVBand="1"/>
      </w:tblPr>
      <w:tblGrid>
        <w:gridCol w:w="3667"/>
        <w:gridCol w:w="5089"/>
      </w:tblGrid>
      <w:tr w:rsidR="00251046" w:rsidRPr="00466683" w14:paraId="5FCCD057" w14:textId="77777777" w:rsidTr="001049B3">
        <w:trPr>
          <w:cnfStyle w:val="100000000000" w:firstRow="1" w:lastRow="0" w:firstColumn="0" w:lastColumn="0" w:oddVBand="0" w:evenVBand="0" w:oddHBand="0" w:evenHBand="0" w:firstRowFirstColumn="0" w:firstRowLastColumn="0" w:lastRowFirstColumn="0" w:lastRowLastColumn="0"/>
          <w:trHeight w:val="314"/>
        </w:trPr>
        <w:tc>
          <w:tcPr>
            <w:tcW w:w="2094" w:type="pct"/>
          </w:tcPr>
          <w:p w14:paraId="5FCCD055" w14:textId="77777777" w:rsidR="00251046" w:rsidRPr="009C2512" w:rsidRDefault="00251046" w:rsidP="00A33AF3">
            <w:pPr>
              <w:pStyle w:val="TableHeading"/>
            </w:pPr>
            <w:r w:rsidRPr="009C2512">
              <w:t>File</w:t>
            </w:r>
          </w:p>
        </w:tc>
        <w:tc>
          <w:tcPr>
            <w:tcW w:w="2906" w:type="pct"/>
          </w:tcPr>
          <w:p w14:paraId="5FCCD056" w14:textId="77777777" w:rsidR="00251046" w:rsidRPr="009C2512" w:rsidRDefault="00251046" w:rsidP="00A33AF3">
            <w:pPr>
              <w:pStyle w:val="TableHeading"/>
            </w:pPr>
            <w:r w:rsidRPr="009C2512">
              <w:t>Description</w:t>
            </w:r>
          </w:p>
        </w:tc>
      </w:tr>
      <w:tr w:rsidR="00251046" w:rsidRPr="00466683" w14:paraId="5FCCD05A" w14:textId="77777777" w:rsidTr="001049B3">
        <w:trPr>
          <w:trHeight w:val="313"/>
        </w:trPr>
        <w:tc>
          <w:tcPr>
            <w:tcW w:w="2094" w:type="pct"/>
          </w:tcPr>
          <w:p w14:paraId="5FCCD058" w14:textId="67DB2347" w:rsidR="00251046" w:rsidRPr="00466683" w:rsidRDefault="000D6834" w:rsidP="00BE6139">
            <w:pPr>
              <w:pStyle w:val="TableBody"/>
            </w:pPr>
            <w:r>
              <w:t>N/A</w:t>
            </w:r>
          </w:p>
        </w:tc>
        <w:tc>
          <w:tcPr>
            <w:tcW w:w="2906" w:type="pct"/>
          </w:tcPr>
          <w:p w14:paraId="5FCCD059" w14:textId="14B23818" w:rsidR="00251046" w:rsidRPr="00466683" w:rsidRDefault="000D6834" w:rsidP="00BE6139">
            <w:pPr>
              <w:pStyle w:val="TableBody"/>
            </w:pPr>
            <w:r>
              <w:t>N/A</w:t>
            </w:r>
          </w:p>
        </w:tc>
      </w:tr>
      <w:tr w:rsidR="00251046" w:rsidRPr="00466683" w14:paraId="5FCCD05D" w14:textId="77777777" w:rsidTr="001049B3">
        <w:trPr>
          <w:trHeight w:val="426"/>
        </w:trPr>
        <w:tc>
          <w:tcPr>
            <w:tcW w:w="2094" w:type="pct"/>
          </w:tcPr>
          <w:p w14:paraId="5FCCD05B" w14:textId="77777777" w:rsidR="00251046" w:rsidRPr="00466683" w:rsidRDefault="00251046" w:rsidP="00BE6139">
            <w:pPr>
              <w:pStyle w:val="TableBody"/>
            </w:pPr>
          </w:p>
        </w:tc>
        <w:tc>
          <w:tcPr>
            <w:tcW w:w="2906" w:type="pct"/>
          </w:tcPr>
          <w:p w14:paraId="5FCCD05C" w14:textId="77777777" w:rsidR="00251046" w:rsidRPr="00466683" w:rsidRDefault="00251046" w:rsidP="00BE6139">
            <w:pPr>
              <w:pStyle w:val="TableBody"/>
            </w:pPr>
          </w:p>
        </w:tc>
      </w:tr>
      <w:tr w:rsidR="00251046" w:rsidRPr="00466683" w14:paraId="5FCCD060" w14:textId="77777777" w:rsidTr="001049B3">
        <w:trPr>
          <w:trHeight w:val="426"/>
        </w:trPr>
        <w:tc>
          <w:tcPr>
            <w:tcW w:w="2094" w:type="pct"/>
          </w:tcPr>
          <w:p w14:paraId="5FCCD05E" w14:textId="77777777" w:rsidR="00251046" w:rsidRPr="00466683" w:rsidRDefault="00251046" w:rsidP="00BE6139">
            <w:pPr>
              <w:pStyle w:val="TableBody"/>
            </w:pPr>
          </w:p>
        </w:tc>
        <w:tc>
          <w:tcPr>
            <w:tcW w:w="2906" w:type="pct"/>
          </w:tcPr>
          <w:p w14:paraId="5FCCD05F" w14:textId="77777777" w:rsidR="00251046" w:rsidRPr="00466683" w:rsidRDefault="00251046" w:rsidP="00BE6139">
            <w:pPr>
              <w:pStyle w:val="TableBody"/>
            </w:pPr>
          </w:p>
        </w:tc>
      </w:tr>
    </w:tbl>
    <w:p w14:paraId="5FCCD062" w14:textId="331BD61F" w:rsidR="00251046" w:rsidRPr="005A2C3F" w:rsidRDefault="00251046" w:rsidP="00C04B88">
      <w:pPr>
        <w:pStyle w:val="Heading4"/>
      </w:pPr>
      <w:bookmarkStart w:id="919" w:name="_Toc294097368"/>
      <w:bookmarkStart w:id="920" w:name="_Toc294097441"/>
      <w:bookmarkStart w:id="921" w:name="_Toc294097513"/>
      <w:bookmarkStart w:id="922" w:name="_Toc294099898"/>
      <w:bookmarkStart w:id="923" w:name="_Toc296358157"/>
      <w:bookmarkStart w:id="924" w:name="_Toc299025172"/>
      <w:bookmarkStart w:id="925" w:name="_Toc299031483"/>
      <w:r>
        <w:t>Saola/RAL Components</w:t>
      </w:r>
      <w:bookmarkEnd w:id="919"/>
      <w:bookmarkEnd w:id="920"/>
      <w:bookmarkEnd w:id="921"/>
      <w:bookmarkEnd w:id="922"/>
      <w:bookmarkEnd w:id="923"/>
      <w:bookmarkEnd w:id="924"/>
      <w:bookmarkEnd w:id="925"/>
    </w:p>
    <w:tbl>
      <w:tblPr>
        <w:tblStyle w:val="TableClassic1"/>
        <w:tblW w:w="5000" w:type="pct"/>
        <w:tblLook w:val="0620" w:firstRow="1" w:lastRow="0" w:firstColumn="0" w:lastColumn="0" w:noHBand="1" w:noVBand="1"/>
      </w:tblPr>
      <w:tblGrid>
        <w:gridCol w:w="2725"/>
        <w:gridCol w:w="1366"/>
        <w:gridCol w:w="3317"/>
        <w:gridCol w:w="1348"/>
      </w:tblGrid>
      <w:tr w:rsidR="00251046" w:rsidRPr="00466683" w14:paraId="5FCCD067" w14:textId="77777777" w:rsidTr="005A7016">
        <w:trPr>
          <w:cnfStyle w:val="100000000000" w:firstRow="1" w:lastRow="0" w:firstColumn="0" w:lastColumn="0" w:oddVBand="0" w:evenVBand="0" w:oddHBand="0" w:evenHBand="0" w:firstRowFirstColumn="0" w:firstRowLastColumn="0" w:lastRowFirstColumn="0" w:lastRowLastColumn="0"/>
        </w:trPr>
        <w:tc>
          <w:tcPr>
            <w:tcW w:w="1556" w:type="pct"/>
          </w:tcPr>
          <w:p w14:paraId="5FCCD063" w14:textId="77777777" w:rsidR="00251046" w:rsidRPr="009C2512" w:rsidRDefault="00251046" w:rsidP="00A33AF3">
            <w:pPr>
              <w:pStyle w:val="TableHeading"/>
            </w:pPr>
            <w:r w:rsidRPr="009C2512">
              <w:t>SAOLA components</w:t>
            </w:r>
          </w:p>
        </w:tc>
        <w:tc>
          <w:tcPr>
            <w:tcW w:w="780" w:type="pct"/>
          </w:tcPr>
          <w:p w14:paraId="5FCCD064" w14:textId="77777777" w:rsidR="00251046" w:rsidRPr="009C2512" w:rsidRDefault="00251046" w:rsidP="00A33AF3">
            <w:pPr>
              <w:pStyle w:val="TableHeading"/>
            </w:pPr>
            <w:r w:rsidRPr="009C2512">
              <w:t>Description</w:t>
            </w:r>
          </w:p>
        </w:tc>
        <w:tc>
          <w:tcPr>
            <w:tcW w:w="1894" w:type="pct"/>
          </w:tcPr>
          <w:p w14:paraId="5FCCD065" w14:textId="77777777" w:rsidR="00251046" w:rsidRPr="009C2512" w:rsidRDefault="00251046" w:rsidP="00A33AF3">
            <w:pPr>
              <w:pStyle w:val="TableHeading"/>
            </w:pPr>
            <w:r w:rsidRPr="009C2512">
              <w:t>SoC recommendations</w:t>
            </w:r>
          </w:p>
        </w:tc>
        <w:tc>
          <w:tcPr>
            <w:tcW w:w="770" w:type="pct"/>
          </w:tcPr>
          <w:p w14:paraId="5FCCD066" w14:textId="77777777" w:rsidR="00251046" w:rsidRPr="009C2512" w:rsidRDefault="00251046" w:rsidP="00A33AF3">
            <w:pPr>
              <w:pStyle w:val="TableHeading"/>
            </w:pPr>
            <w:r>
              <w:t>Require</w:t>
            </w:r>
            <w:r w:rsidRPr="009C2512">
              <w:t>d</w:t>
            </w:r>
            <w:r>
              <w:t>?</w:t>
            </w:r>
          </w:p>
        </w:tc>
      </w:tr>
      <w:tr w:rsidR="00251046" w:rsidRPr="00926028" w14:paraId="5FCCD06C" w14:textId="77777777" w:rsidTr="005A7016">
        <w:tc>
          <w:tcPr>
            <w:tcW w:w="1556" w:type="pct"/>
          </w:tcPr>
          <w:p w14:paraId="5FCCD068" w14:textId="14162379" w:rsidR="00251046" w:rsidRPr="00926028" w:rsidRDefault="000D6834" w:rsidP="00BE6139">
            <w:pPr>
              <w:pStyle w:val="TableBody"/>
            </w:pPr>
            <w:r>
              <w:t>N/A</w:t>
            </w:r>
          </w:p>
        </w:tc>
        <w:tc>
          <w:tcPr>
            <w:tcW w:w="780" w:type="pct"/>
          </w:tcPr>
          <w:p w14:paraId="5FCCD069" w14:textId="77777777" w:rsidR="00251046" w:rsidRPr="00926028" w:rsidRDefault="00251046" w:rsidP="00BE6139">
            <w:pPr>
              <w:pStyle w:val="TableBody"/>
            </w:pPr>
          </w:p>
        </w:tc>
        <w:tc>
          <w:tcPr>
            <w:tcW w:w="1894" w:type="pct"/>
          </w:tcPr>
          <w:p w14:paraId="5FCCD06A" w14:textId="77777777" w:rsidR="00251046" w:rsidRPr="00926028" w:rsidRDefault="00251046" w:rsidP="00BE6139">
            <w:pPr>
              <w:pStyle w:val="TableBody"/>
            </w:pPr>
          </w:p>
        </w:tc>
        <w:tc>
          <w:tcPr>
            <w:tcW w:w="770" w:type="pct"/>
          </w:tcPr>
          <w:p w14:paraId="5FCCD06B" w14:textId="77777777" w:rsidR="00251046" w:rsidRPr="00926028" w:rsidRDefault="00251046" w:rsidP="00BE6139">
            <w:pPr>
              <w:pStyle w:val="TableBody"/>
            </w:pPr>
          </w:p>
        </w:tc>
      </w:tr>
      <w:tr w:rsidR="00251046" w:rsidRPr="00466683" w14:paraId="5FCCD071" w14:textId="77777777" w:rsidTr="005A7016">
        <w:tc>
          <w:tcPr>
            <w:tcW w:w="1556" w:type="pct"/>
          </w:tcPr>
          <w:p w14:paraId="5FCCD06D" w14:textId="77777777" w:rsidR="00251046" w:rsidRPr="009175B3" w:rsidRDefault="00251046" w:rsidP="00BE6139">
            <w:pPr>
              <w:pStyle w:val="TableBody"/>
            </w:pPr>
          </w:p>
        </w:tc>
        <w:tc>
          <w:tcPr>
            <w:tcW w:w="780" w:type="pct"/>
          </w:tcPr>
          <w:p w14:paraId="5FCCD06E" w14:textId="77777777" w:rsidR="00251046" w:rsidRPr="009175B3" w:rsidRDefault="00251046" w:rsidP="00BE6139">
            <w:pPr>
              <w:pStyle w:val="TableBody"/>
            </w:pPr>
          </w:p>
        </w:tc>
        <w:tc>
          <w:tcPr>
            <w:tcW w:w="1894" w:type="pct"/>
          </w:tcPr>
          <w:p w14:paraId="5FCCD06F" w14:textId="77777777" w:rsidR="00251046" w:rsidRPr="00466683" w:rsidRDefault="00251046" w:rsidP="00BE6139">
            <w:pPr>
              <w:pStyle w:val="TableBody"/>
            </w:pPr>
          </w:p>
        </w:tc>
        <w:tc>
          <w:tcPr>
            <w:tcW w:w="770" w:type="pct"/>
          </w:tcPr>
          <w:p w14:paraId="5FCCD070" w14:textId="77777777" w:rsidR="00251046" w:rsidRPr="009175B3" w:rsidRDefault="00251046" w:rsidP="00BE6139">
            <w:pPr>
              <w:pStyle w:val="TableBody"/>
            </w:pPr>
          </w:p>
        </w:tc>
      </w:tr>
      <w:tr w:rsidR="00251046" w:rsidRPr="00466683" w14:paraId="5FCCD076" w14:textId="77777777" w:rsidTr="005A7016">
        <w:tc>
          <w:tcPr>
            <w:tcW w:w="1556" w:type="pct"/>
          </w:tcPr>
          <w:p w14:paraId="5FCCD072" w14:textId="77777777" w:rsidR="00251046" w:rsidRPr="009175B3" w:rsidRDefault="00251046" w:rsidP="00BE6139">
            <w:pPr>
              <w:pStyle w:val="TableBody"/>
            </w:pPr>
          </w:p>
        </w:tc>
        <w:tc>
          <w:tcPr>
            <w:tcW w:w="780" w:type="pct"/>
          </w:tcPr>
          <w:p w14:paraId="5FCCD073" w14:textId="77777777" w:rsidR="00251046" w:rsidRPr="009175B3" w:rsidRDefault="00251046" w:rsidP="00BE6139">
            <w:pPr>
              <w:pStyle w:val="TableBody"/>
            </w:pPr>
          </w:p>
        </w:tc>
        <w:tc>
          <w:tcPr>
            <w:tcW w:w="1894" w:type="pct"/>
          </w:tcPr>
          <w:p w14:paraId="5FCCD074" w14:textId="77777777" w:rsidR="00251046" w:rsidRPr="00466683" w:rsidRDefault="00251046" w:rsidP="00BE6139">
            <w:pPr>
              <w:pStyle w:val="TableBody"/>
            </w:pPr>
          </w:p>
        </w:tc>
        <w:tc>
          <w:tcPr>
            <w:tcW w:w="770" w:type="pct"/>
          </w:tcPr>
          <w:p w14:paraId="5FCCD075" w14:textId="77777777" w:rsidR="00251046" w:rsidRPr="009175B3" w:rsidRDefault="00251046" w:rsidP="00BE6139">
            <w:pPr>
              <w:pStyle w:val="TableBody"/>
            </w:pPr>
          </w:p>
        </w:tc>
      </w:tr>
    </w:tbl>
    <w:p w14:paraId="5FCCD077" w14:textId="77777777" w:rsidR="00A829EE" w:rsidRDefault="00A829EE" w:rsidP="00A829EE">
      <w:pPr>
        <w:pStyle w:val="BodyText"/>
      </w:pPr>
      <w:bookmarkStart w:id="926" w:name="_Toc300262210"/>
    </w:p>
    <w:tbl>
      <w:tblPr>
        <w:tblStyle w:val="TableClassic1"/>
        <w:tblW w:w="5000" w:type="pct"/>
        <w:tblLook w:val="0620" w:firstRow="1" w:lastRow="0" w:firstColumn="0" w:lastColumn="0" w:noHBand="1" w:noVBand="1"/>
      </w:tblPr>
      <w:tblGrid>
        <w:gridCol w:w="2725"/>
        <w:gridCol w:w="1366"/>
        <w:gridCol w:w="3317"/>
        <w:gridCol w:w="1348"/>
      </w:tblGrid>
      <w:tr w:rsidR="0044157B" w:rsidRPr="00466683" w14:paraId="5FCCD07C" w14:textId="77777777" w:rsidTr="004D27AA">
        <w:trPr>
          <w:cnfStyle w:val="100000000000" w:firstRow="1" w:lastRow="0" w:firstColumn="0" w:lastColumn="0" w:oddVBand="0" w:evenVBand="0" w:oddHBand="0" w:evenHBand="0" w:firstRowFirstColumn="0" w:firstRowLastColumn="0" w:lastRowFirstColumn="0" w:lastRowLastColumn="0"/>
        </w:trPr>
        <w:tc>
          <w:tcPr>
            <w:tcW w:w="1556" w:type="pct"/>
          </w:tcPr>
          <w:p w14:paraId="5FCCD078" w14:textId="77777777" w:rsidR="0044157B" w:rsidRPr="009C2512" w:rsidRDefault="0044157B" w:rsidP="0044157B">
            <w:pPr>
              <w:pStyle w:val="TableHeading"/>
            </w:pPr>
            <w:r>
              <w:t>RAL</w:t>
            </w:r>
            <w:r w:rsidRPr="009C2512">
              <w:t xml:space="preserve"> components</w:t>
            </w:r>
          </w:p>
        </w:tc>
        <w:tc>
          <w:tcPr>
            <w:tcW w:w="780" w:type="pct"/>
          </w:tcPr>
          <w:p w14:paraId="5FCCD079" w14:textId="77777777" w:rsidR="0044157B" w:rsidRPr="009C2512" w:rsidRDefault="0044157B" w:rsidP="0044157B">
            <w:pPr>
              <w:pStyle w:val="TableHeading"/>
            </w:pPr>
            <w:r w:rsidRPr="009C2512">
              <w:t>Description</w:t>
            </w:r>
          </w:p>
        </w:tc>
        <w:tc>
          <w:tcPr>
            <w:tcW w:w="1894" w:type="pct"/>
          </w:tcPr>
          <w:p w14:paraId="5FCCD07A" w14:textId="77777777" w:rsidR="0044157B" w:rsidRPr="009C2512" w:rsidRDefault="0044157B" w:rsidP="0044157B">
            <w:pPr>
              <w:pStyle w:val="TableHeading"/>
            </w:pPr>
            <w:r w:rsidRPr="009C2512">
              <w:t>SoC recommendations</w:t>
            </w:r>
          </w:p>
        </w:tc>
        <w:tc>
          <w:tcPr>
            <w:tcW w:w="770" w:type="pct"/>
          </w:tcPr>
          <w:p w14:paraId="5FCCD07B" w14:textId="77777777" w:rsidR="0044157B" w:rsidRPr="0044157B" w:rsidRDefault="0044157B" w:rsidP="0044157B">
            <w:pPr>
              <w:pStyle w:val="TableHeading"/>
            </w:pPr>
            <w:r>
              <w:t>Require</w:t>
            </w:r>
            <w:r w:rsidRPr="0044157B">
              <w:t>d?</w:t>
            </w:r>
          </w:p>
        </w:tc>
      </w:tr>
      <w:tr w:rsidR="0044157B" w:rsidRPr="00926028" w14:paraId="5FCCD081" w14:textId="77777777" w:rsidTr="004D27AA">
        <w:tc>
          <w:tcPr>
            <w:tcW w:w="1556" w:type="pct"/>
          </w:tcPr>
          <w:p w14:paraId="5FCCD07D" w14:textId="77777777" w:rsidR="0044157B" w:rsidRPr="00926028" w:rsidRDefault="0044157B" w:rsidP="0044157B">
            <w:pPr>
              <w:pStyle w:val="TableBody"/>
            </w:pPr>
          </w:p>
        </w:tc>
        <w:tc>
          <w:tcPr>
            <w:tcW w:w="780" w:type="pct"/>
          </w:tcPr>
          <w:p w14:paraId="5FCCD07E" w14:textId="77777777" w:rsidR="0044157B" w:rsidRPr="00926028" w:rsidRDefault="0044157B" w:rsidP="0044157B">
            <w:pPr>
              <w:pStyle w:val="TableBody"/>
            </w:pPr>
          </w:p>
        </w:tc>
        <w:tc>
          <w:tcPr>
            <w:tcW w:w="1894" w:type="pct"/>
          </w:tcPr>
          <w:p w14:paraId="5FCCD07F" w14:textId="77777777" w:rsidR="0044157B" w:rsidRPr="00926028" w:rsidRDefault="0044157B" w:rsidP="0044157B">
            <w:pPr>
              <w:pStyle w:val="TableBody"/>
            </w:pPr>
          </w:p>
        </w:tc>
        <w:tc>
          <w:tcPr>
            <w:tcW w:w="770" w:type="pct"/>
          </w:tcPr>
          <w:p w14:paraId="5FCCD080" w14:textId="77777777" w:rsidR="0044157B" w:rsidRPr="00926028" w:rsidRDefault="0044157B" w:rsidP="0044157B">
            <w:pPr>
              <w:pStyle w:val="TableBody"/>
            </w:pPr>
          </w:p>
        </w:tc>
      </w:tr>
      <w:tr w:rsidR="0044157B" w:rsidRPr="00466683" w14:paraId="5FCCD086" w14:textId="77777777" w:rsidTr="004D27AA">
        <w:tc>
          <w:tcPr>
            <w:tcW w:w="1556" w:type="pct"/>
          </w:tcPr>
          <w:p w14:paraId="5FCCD082" w14:textId="77777777" w:rsidR="0044157B" w:rsidRPr="009175B3" w:rsidRDefault="0044157B" w:rsidP="0044157B">
            <w:pPr>
              <w:pStyle w:val="TableBody"/>
            </w:pPr>
          </w:p>
        </w:tc>
        <w:tc>
          <w:tcPr>
            <w:tcW w:w="780" w:type="pct"/>
          </w:tcPr>
          <w:p w14:paraId="5FCCD083" w14:textId="77777777" w:rsidR="0044157B" w:rsidRPr="009175B3" w:rsidRDefault="0044157B" w:rsidP="0044157B">
            <w:pPr>
              <w:pStyle w:val="TableBody"/>
            </w:pPr>
          </w:p>
        </w:tc>
        <w:tc>
          <w:tcPr>
            <w:tcW w:w="1894" w:type="pct"/>
          </w:tcPr>
          <w:p w14:paraId="5FCCD084" w14:textId="77777777" w:rsidR="0044157B" w:rsidRPr="00466683" w:rsidRDefault="0044157B" w:rsidP="0044157B">
            <w:pPr>
              <w:pStyle w:val="TableBody"/>
            </w:pPr>
          </w:p>
        </w:tc>
        <w:tc>
          <w:tcPr>
            <w:tcW w:w="770" w:type="pct"/>
          </w:tcPr>
          <w:p w14:paraId="5FCCD085" w14:textId="77777777" w:rsidR="0044157B" w:rsidRPr="009175B3" w:rsidRDefault="0044157B" w:rsidP="0044157B">
            <w:pPr>
              <w:pStyle w:val="TableBody"/>
            </w:pPr>
          </w:p>
        </w:tc>
      </w:tr>
      <w:tr w:rsidR="0044157B" w:rsidRPr="00466683" w14:paraId="5FCCD08B" w14:textId="77777777" w:rsidTr="004D27AA">
        <w:tc>
          <w:tcPr>
            <w:tcW w:w="1556" w:type="pct"/>
          </w:tcPr>
          <w:p w14:paraId="5FCCD087" w14:textId="77777777" w:rsidR="0044157B" w:rsidRPr="009175B3" w:rsidRDefault="0044157B" w:rsidP="0044157B">
            <w:pPr>
              <w:pStyle w:val="TableBody"/>
            </w:pPr>
          </w:p>
        </w:tc>
        <w:tc>
          <w:tcPr>
            <w:tcW w:w="780" w:type="pct"/>
          </w:tcPr>
          <w:p w14:paraId="5FCCD088" w14:textId="77777777" w:rsidR="0044157B" w:rsidRPr="009175B3" w:rsidRDefault="0044157B" w:rsidP="0044157B">
            <w:pPr>
              <w:pStyle w:val="TableBody"/>
            </w:pPr>
          </w:p>
        </w:tc>
        <w:tc>
          <w:tcPr>
            <w:tcW w:w="1894" w:type="pct"/>
          </w:tcPr>
          <w:p w14:paraId="5FCCD089" w14:textId="77777777" w:rsidR="0044157B" w:rsidRPr="009175B3" w:rsidRDefault="0044157B" w:rsidP="0044157B">
            <w:pPr>
              <w:pStyle w:val="TableBody"/>
            </w:pPr>
          </w:p>
        </w:tc>
        <w:tc>
          <w:tcPr>
            <w:tcW w:w="770" w:type="pct"/>
          </w:tcPr>
          <w:p w14:paraId="5FCCD08A" w14:textId="77777777" w:rsidR="0044157B" w:rsidRPr="009175B3" w:rsidRDefault="0044157B" w:rsidP="0044157B">
            <w:pPr>
              <w:pStyle w:val="TableBody"/>
            </w:pPr>
          </w:p>
        </w:tc>
      </w:tr>
    </w:tbl>
    <w:p w14:paraId="5FCCD08C" w14:textId="77777777" w:rsidR="001D74DC" w:rsidRDefault="001D74DC" w:rsidP="001D74DC">
      <w:pPr>
        <w:pStyle w:val="Heading4"/>
      </w:pPr>
      <w:r>
        <w:t>System Manager</w:t>
      </w:r>
    </w:p>
    <w:p w14:paraId="5AC4ED4E" w14:textId="2AA5DFC8" w:rsidR="00AE205E" w:rsidRDefault="000F2169" w:rsidP="00C04B88">
      <w:pPr>
        <w:pStyle w:val="BodyText"/>
      </w:pPr>
      <w:r>
        <w:t>Not applicable</w:t>
      </w:r>
    </w:p>
    <w:p w14:paraId="5FCCD08E" w14:textId="40CF5138" w:rsidR="00251046" w:rsidRDefault="00B67EF7" w:rsidP="00251046">
      <w:pPr>
        <w:pStyle w:val="Heading3"/>
      </w:pPr>
      <w:bookmarkStart w:id="927" w:name="_Toc425848228"/>
      <w:r>
        <w:lastRenderedPageBreak/>
        <w:t>N/A. IP does not has any fuse requirements.</w:t>
      </w:r>
      <w:r w:rsidR="00251046">
        <w:t>Sequences</w:t>
      </w:r>
      <w:bookmarkEnd w:id="926"/>
      <w:bookmarkEnd w:id="927"/>
    </w:p>
    <w:p w14:paraId="5FCCD08F" w14:textId="6C6BA6AF" w:rsidR="00A829EE" w:rsidRPr="00A829EE" w:rsidRDefault="00A829EE" w:rsidP="00634F6E">
      <w:pPr>
        <w:pStyle w:val="BodyText"/>
      </w:pPr>
      <w:r>
        <w:t>Sequences are located here:</w:t>
      </w:r>
      <w:r w:rsidR="0056379B">
        <w:t xml:space="preserve"> N/A</w:t>
      </w:r>
    </w:p>
    <w:p w14:paraId="5FCCD090" w14:textId="77777777" w:rsidR="00251046" w:rsidRDefault="00251046" w:rsidP="00251046">
      <w:pPr>
        <w:pStyle w:val="Heading4"/>
      </w:pPr>
      <w:bookmarkStart w:id="928" w:name="_Toc296358159"/>
      <w:bookmarkStart w:id="929" w:name="_Toc299025174"/>
      <w:bookmarkStart w:id="930" w:name="_Toc299031485"/>
      <w:r>
        <w:t>Sequence for Bringing up the IP</w:t>
      </w:r>
      <w:bookmarkEnd w:id="928"/>
      <w:bookmarkEnd w:id="929"/>
      <w:bookmarkEnd w:id="930"/>
    </w:p>
    <w:p w14:paraId="5FCCD092" w14:textId="3E4FD67D" w:rsidR="00251046" w:rsidRDefault="00B67EF7" w:rsidP="00251046">
      <w:pPr>
        <w:pStyle w:val="Heading4"/>
        <w:rPr>
          <w:rFonts w:eastAsia="SimSun"/>
          <w:lang w:eastAsia="zh-CN"/>
        </w:rPr>
      </w:pPr>
      <w:bookmarkStart w:id="931" w:name="_Toc274409669"/>
      <w:bookmarkStart w:id="932" w:name="_Toc279392643"/>
      <w:bookmarkStart w:id="933" w:name="_Toc279415915"/>
      <w:bookmarkStart w:id="934" w:name="_Toc279417981"/>
      <w:bookmarkStart w:id="935" w:name="_Toc285497077"/>
      <w:bookmarkStart w:id="936" w:name="_Toc285509671"/>
      <w:bookmarkStart w:id="937" w:name="_Toc285510346"/>
      <w:r>
        <w:t>N/A</w:t>
      </w:r>
      <w:bookmarkStart w:id="938" w:name="_Toc294097375"/>
      <w:bookmarkStart w:id="939" w:name="_Toc294097448"/>
      <w:bookmarkStart w:id="940" w:name="_Toc294097520"/>
      <w:bookmarkStart w:id="941" w:name="_Toc294099905"/>
      <w:bookmarkStart w:id="942" w:name="_Toc296358164"/>
      <w:bookmarkStart w:id="943" w:name="_Toc299025179"/>
      <w:bookmarkStart w:id="944" w:name="_Toc299031490"/>
      <w:bookmarkEnd w:id="931"/>
      <w:bookmarkEnd w:id="932"/>
      <w:bookmarkEnd w:id="933"/>
      <w:bookmarkEnd w:id="934"/>
      <w:bookmarkEnd w:id="935"/>
      <w:bookmarkEnd w:id="936"/>
      <w:bookmarkEnd w:id="937"/>
      <w:r w:rsidR="00251046" w:rsidRPr="009A6844">
        <w:rPr>
          <w:rFonts w:eastAsia="SimSun"/>
          <w:lang w:eastAsia="zh-CN"/>
        </w:rPr>
        <w:t>BFM Sequences</w:t>
      </w:r>
      <w:bookmarkEnd w:id="938"/>
      <w:bookmarkEnd w:id="939"/>
      <w:bookmarkEnd w:id="940"/>
      <w:bookmarkEnd w:id="941"/>
      <w:bookmarkEnd w:id="942"/>
      <w:bookmarkEnd w:id="943"/>
      <w:bookmarkEnd w:id="944"/>
    </w:p>
    <w:p w14:paraId="5FCCD093" w14:textId="14994F6E" w:rsidR="00251046" w:rsidRDefault="00251046" w:rsidP="002A7F48">
      <w:pPr>
        <w:pStyle w:val="Gaps"/>
      </w:pPr>
    </w:p>
    <w:tbl>
      <w:tblPr>
        <w:tblStyle w:val="TableClassic1"/>
        <w:tblW w:w="5000" w:type="pct"/>
        <w:tblLook w:val="0620" w:firstRow="1" w:lastRow="0" w:firstColumn="0" w:lastColumn="0" w:noHBand="1" w:noVBand="1"/>
      </w:tblPr>
      <w:tblGrid>
        <w:gridCol w:w="2245"/>
        <w:gridCol w:w="2399"/>
        <w:gridCol w:w="2373"/>
        <w:gridCol w:w="1739"/>
      </w:tblGrid>
      <w:tr w:rsidR="00D77F8F" w:rsidRPr="00545AC9" w14:paraId="5FCCD098" w14:textId="77777777" w:rsidTr="009C0BBF">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94" w14:textId="77777777" w:rsidR="00D77F8F" w:rsidRPr="00D77F8F" w:rsidRDefault="00D77F8F" w:rsidP="00D77F8F">
            <w:pPr>
              <w:pStyle w:val="TableHeading"/>
            </w:pPr>
            <w:r w:rsidRPr="00545AC9">
              <w:t xml:space="preserve">Sequence </w:t>
            </w:r>
            <w:r w:rsidRPr="00D77F8F">
              <w:t>Name</w:t>
            </w:r>
          </w:p>
        </w:tc>
        <w:tc>
          <w:tcPr>
            <w:tcW w:w="1370" w:type="pct"/>
            <w:noWrap/>
          </w:tcPr>
          <w:p w14:paraId="5FCCD095" w14:textId="77777777" w:rsidR="00D77F8F" w:rsidRPr="00D77F8F" w:rsidRDefault="00D77F8F" w:rsidP="00D77F8F">
            <w:pPr>
              <w:pStyle w:val="TableHeading"/>
            </w:pPr>
            <w:r w:rsidRPr="00545AC9">
              <w:t>Description</w:t>
            </w:r>
          </w:p>
        </w:tc>
        <w:tc>
          <w:tcPr>
            <w:tcW w:w="1355" w:type="pct"/>
          </w:tcPr>
          <w:p w14:paraId="5FCCD096" w14:textId="77777777" w:rsidR="00D77F8F" w:rsidRPr="00D77F8F" w:rsidRDefault="00D77F8F" w:rsidP="00D77F8F">
            <w:pPr>
              <w:pStyle w:val="TableHeading"/>
            </w:pPr>
            <w:r w:rsidRPr="00545AC9">
              <w:t>Parameters</w:t>
            </w:r>
          </w:p>
        </w:tc>
        <w:tc>
          <w:tcPr>
            <w:tcW w:w="993" w:type="pct"/>
          </w:tcPr>
          <w:p w14:paraId="5FCCD097" w14:textId="77777777" w:rsidR="00D77F8F" w:rsidRPr="00D77F8F" w:rsidRDefault="00D77F8F" w:rsidP="00D77F8F">
            <w:pPr>
              <w:pStyle w:val="TableHeading"/>
            </w:pPr>
            <w:r w:rsidRPr="00545AC9">
              <w:t xml:space="preserve">Saola </w:t>
            </w:r>
            <w:r w:rsidRPr="00D77F8F">
              <w:t>Phase</w:t>
            </w:r>
          </w:p>
        </w:tc>
      </w:tr>
      <w:tr w:rsidR="00D77F8F" w:rsidRPr="00545AC9" w14:paraId="5FCCD09D" w14:textId="77777777" w:rsidTr="009C0BBF">
        <w:trPr>
          <w:trHeight w:val="255"/>
        </w:trPr>
        <w:tc>
          <w:tcPr>
            <w:tcW w:w="1282" w:type="pct"/>
            <w:noWrap/>
          </w:tcPr>
          <w:p w14:paraId="5FCCD099" w14:textId="77777777" w:rsidR="00D77F8F" w:rsidRPr="00D77F8F" w:rsidRDefault="00D77F8F" w:rsidP="00D77F8F">
            <w:pPr>
              <w:pStyle w:val="TableBody"/>
            </w:pPr>
            <w:r w:rsidRPr="00545AC9">
              <w:t xml:space="preserve"> </w:t>
            </w:r>
          </w:p>
        </w:tc>
        <w:tc>
          <w:tcPr>
            <w:tcW w:w="1370" w:type="pct"/>
            <w:noWrap/>
          </w:tcPr>
          <w:p w14:paraId="5FCCD09A" w14:textId="77777777" w:rsidR="00D77F8F" w:rsidRPr="00545AC9" w:rsidRDefault="00D77F8F" w:rsidP="00D77F8F">
            <w:pPr>
              <w:pStyle w:val="TableBody"/>
            </w:pPr>
          </w:p>
        </w:tc>
        <w:tc>
          <w:tcPr>
            <w:tcW w:w="1355" w:type="pct"/>
          </w:tcPr>
          <w:p w14:paraId="5FCCD09B" w14:textId="77777777" w:rsidR="00D77F8F" w:rsidRPr="00545AC9" w:rsidRDefault="00D77F8F" w:rsidP="00D77F8F">
            <w:pPr>
              <w:pStyle w:val="TableBody"/>
            </w:pPr>
          </w:p>
        </w:tc>
        <w:tc>
          <w:tcPr>
            <w:tcW w:w="993" w:type="pct"/>
          </w:tcPr>
          <w:p w14:paraId="5FCCD09C" w14:textId="77777777" w:rsidR="00D77F8F" w:rsidRPr="00545AC9" w:rsidRDefault="00D77F8F" w:rsidP="00D77F8F">
            <w:pPr>
              <w:pStyle w:val="TableBody"/>
            </w:pPr>
          </w:p>
        </w:tc>
      </w:tr>
      <w:tr w:rsidR="00D77F8F" w:rsidRPr="00545AC9" w14:paraId="5FCCD0A2" w14:textId="77777777" w:rsidTr="009C0BBF">
        <w:trPr>
          <w:trHeight w:val="255"/>
        </w:trPr>
        <w:tc>
          <w:tcPr>
            <w:tcW w:w="1282" w:type="pct"/>
            <w:noWrap/>
          </w:tcPr>
          <w:p w14:paraId="5FCCD09E" w14:textId="77777777" w:rsidR="00D77F8F" w:rsidRPr="00D77F8F" w:rsidRDefault="00D77F8F" w:rsidP="00D77F8F">
            <w:pPr>
              <w:pStyle w:val="TableBody"/>
            </w:pPr>
            <w:r w:rsidRPr="00545AC9">
              <w:t xml:space="preserve"> </w:t>
            </w:r>
          </w:p>
        </w:tc>
        <w:tc>
          <w:tcPr>
            <w:tcW w:w="1370" w:type="pct"/>
            <w:noWrap/>
          </w:tcPr>
          <w:p w14:paraId="5FCCD09F" w14:textId="77777777" w:rsidR="00D77F8F" w:rsidRPr="00545AC9" w:rsidRDefault="00D77F8F" w:rsidP="00D77F8F">
            <w:pPr>
              <w:pStyle w:val="TableBody"/>
            </w:pPr>
          </w:p>
        </w:tc>
        <w:tc>
          <w:tcPr>
            <w:tcW w:w="1355" w:type="pct"/>
          </w:tcPr>
          <w:p w14:paraId="5FCCD0A0" w14:textId="77777777" w:rsidR="00D77F8F" w:rsidRPr="00545AC9" w:rsidRDefault="00D77F8F" w:rsidP="00D77F8F">
            <w:pPr>
              <w:pStyle w:val="TableBody"/>
            </w:pPr>
          </w:p>
        </w:tc>
        <w:tc>
          <w:tcPr>
            <w:tcW w:w="993" w:type="pct"/>
          </w:tcPr>
          <w:p w14:paraId="5FCCD0A1" w14:textId="77777777" w:rsidR="00D77F8F" w:rsidRPr="00545AC9" w:rsidRDefault="00D77F8F" w:rsidP="00D77F8F">
            <w:pPr>
              <w:pStyle w:val="TableBody"/>
            </w:pPr>
          </w:p>
        </w:tc>
      </w:tr>
      <w:tr w:rsidR="00D77F8F" w:rsidRPr="00545AC9" w14:paraId="5FCCD0A7" w14:textId="77777777" w:rsidTr="009C0BBF">
        <w:trPr>
          <w:trHeight w:val="255"/>
        </w:trPr>
        <w:tc>
          <w:tcPr>
            <w:tcW w:w="1282" w:type="pct"/>
            <w:noWrap/>
          </w:tcPr>
          <w:p w14:paraId="5FCCD0A3" w14:textId="77777777" w:rsidR="00D77F8F" w:rsidRPr="00D77F8F" w:rsidRDefault="00D77F8F" w:rsidP="00D77F8F">
            <w:pPr>
              <w:pStyle w:val="TableBody"/>
            </w:pPr>
            <w:r w:rsidRPr="00545AC9">
              <w:t xml:space="preserve"> </w:t>
            </w:r>
          </w:p>
        </w:tc>
        <w:tc>
          <w:tcPr>
            <w:tcW w:w="1370" w:type="pct"/>
            <w:noWrap/>
          </w:tcPr>
          <w:p w14:paraId="5FCCD0A4" w14:textId="77777777" w:rsidR="00D77F8F" w:rsidRPr="00545AC9" w:rsidRDefault="00D77F8F" w:rsidP="00D77F8F">
            <w:pPr>
              <w:pStyle w:val="TableBody"/>
            </w:pPr>
          </w:p>
        </w:tc>
        <w:tc>
          <w:tcPr>
            <w:tcW w:w="1355" w:type="pct"/>
          </w:tcPr>
          <w:p w14:paraId="5FCCD0A5" w14:textId="77777777" w:rsidR="00D77F8F" w:rsidRPr="00545AC9" w:rsidRDefault="00D77F8F" w:rsidP="00D77F8F">
            <w:pPr>
              <w:pStyle w:val="TableBody"/>
            </w:pPr>
          </w:p>
        </w:tc>
        <w:tc>
          <w:tcPr>
            <w:tcW w:w="993" w:type="pct"/>
          </w:tcPr>
          <w:p w14:paraId="5FCCD0A6" w14:textId="77777777" w:rsidR="00D77F8F" w:rsidRPr="00545AC9" w:rsidRDefault="00D77F8F" w:rsidP="00D77F8F">
            <w:pPr>
              <w:pStyle w:val="TableBody"/>
            </w:pPr>
          </w:p>
        </w:tc>
      </w:tr>
    </w:tbl>
    <w:p w14:paraId="5FCCD0A8" w14:textId="77777777" w:rsidR="00251046" w:rsidRDefault="00251046" w:rsidP="00251046">
      <w:pPr>
        <w:pStyle w:val="Heading4"/>
        <w:rPr>
          <w:rFonts w:eastAsia="SimSun"/>
          <w:lang w:eastAsia="zh-CN"/>
        </w:rPr>
      </w:pPr>
      <w:bookmarkStart w:id="945" w:name="_Toc294097376"/>
      <w:bookmarkStart w:id="946" w:name="_Toc294097449"/>
      <w:bookmarkStart w:id="947" w:name="_Toc294097521"/>
      <w:bookmarkStart w:id="948" w:name="_Toc294099906"/>
      <w:bookmarkStart w:id="949" w:name="_Toc296358165"/>
      <w:bookmarkStart w:id="950" w:name="_Toc299025180"/>
      <w:bookmarkStart w:id="951" w:name="_Toc299031491"/>
      <w:r>
        <w:rPr>
          <w:rFonts w:eastAsia="SimSun"/>
          <w:lang w:eastAsia="zh-CN"/>
        </w:rPr>
        <w:t>IOSF Primary/Sideband</w:t>
      </w:r>
      <w:r w:rsidRPr="009A6844">
        <w:rPr>
          <w:rFonts w:eastAsia="SimSun"/>
          <w:lang w:eastAsia="zh-CN"/>
        </w:rPr>
        <w:t xml:space="preserve"> BFM Sequences</w:t>
      </w:r>
      <w:bookmarkEnd w:id="945"/>
      <w:bookmarkEnd w:id="946"/>
      <w:bookmarkEnd w:id="947"/>
      <w:bookmarkEnd w:id="948"/>
      <w:bookmarkEnd w:id="949"/>
      <w:bookmarkEnd w:id="950"/>
      <w:bookmarkEnd w:id="951"/>
    </w:p>
    <w:p w14:paraId="5FCCD0A9" w14:textId="16D98F0F" w:rsidR="00251046" w:rsidRDefault="00251046" w:rsidP="002A7F48">
      <w:pPr>
        <w:pStyle w:val="Gaps"/>
      </w:pPr>
    </w:p>
    <w:tbl>
      <w:tblPr>
        <w:tblStyle w:val="TableClassic1"/>
        <w:tblW w:w="5000" w:type="pct"/>
        <w:tblLook w:val="0620" w:firstRow="1" w:lastRow="0" w:firstColumn="0" w:lastColumn="0" w:noHBand="1" w:noVBand="1"/>
      </w:tblPr>
      <w:tblGrid>
        <w:gridCol w:w="2245"/>
        <w:gridCol w:w="2399"/>
        <w:gridCol w:w="2373"/>
        <w:gridCol w:w="1739"/>
      </w:tblGrid>
      <w:tr w:rsidR="00841C77" w:rsidRPr="00545AC9" w14:paraId="5FCCD0AE" w14:textId="77777777" w:rsidTr="00A84F13">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AA" w14:textId="77777777" w:rsidR="00841C77" w:rsidRPr="00841C77" w:rsidRDefault="00841C77" w:rsidP="00841C77">
            <w:pPr>
              <w:pStyle w:val="TableHeading"/>
            </w:pPr>
            <w:r w:rsidRPr="00545AC9">
              <w:t xml:space="preserve">Sequence </w:t>
            </w:r>
            <w:r w:rsidRPr="00841C77">
              <w:t>Name</w:t>
            </w:r>
          </w:p>
        </w:tc>
        <w:tc>
          <w:tcPr>
            <w:tcW w:w="1370" w:type="pct"/>
            <w:noWrap/>
          </w:tcPr>
          <w:p w14:paraId="5FCCD0AB" w14:textId="77777777" w:rsidR="00841C77" w:rsidRPr="00841C77" w:rsidRDefault="00841C77" w:rsidP="00841C77">
            <w:pPr>
              <w:pStyle w:val="TableHeading"/>
            </w:pPr>
            <w:r w:rsidRPr="00545AC9">
              <w:t>Description</w:t>
            </w:r>
          </w:p>
        </w:tc>
        <w:tc>
          <w:tcPr>
            <w:tcW w:w="1355" w:type="pct"/>
          </w:tcPr>
          <w:p w14:paraId="5FCCD0AC" w14:textId="77777777" w:rsidR="00841C77" w:rsidRPr="00841C77" w:rsidRDefault="00841C77" w:rsidP="00841C77">
            <w:pPr>
              <w:pStyle w:val="TableHeading"/>
            </w:pPr>
            <w:r w:rsidRPr="00545AC9">
              <w:t>Parameters</w:t>
            </w:r>
          </w:p>
        </w:tc>
        <w:tc>
          <w:tcPr>
            <w:tcW w:w="993" w:type="pct"/>
          </w:tcPr>
          <w:p w14:paraId="5FCCD0AD" w14:textId="77777777" w:rsidR="00841C77" w:rsidRPr="00841C77" w:rsidRDefault="00841C77" w:rsidP="00841C77">
            <w:pPr>
              <w:pStyle w:val="TableHeading"/>
            </w:pPr>
            <w:r w:rsidRPr="00545AC9">
              <w:t xml:space="preserve">Saola </w:t>
            </w:r>
            <w:r w:rsidRPr="00841C77">
              <w:t>Phase</w:t>
            </w:r>
          </w:p>
        </w:tc>
      </w:tr>
      <w:tr w:rsidR="00841C77" w:rsidRPr="00545AC9" w14:paraId="5FCCD0B3" w14:textId="77777777" w:rsidTr="00A84F13">
        <w:trPr>
          <w:trHeight w:val="255"/>
        </w:trPr>
        <w:tc>
          <w:tcPr>
            <w:tcW w:w="1282" w:type="pct"/>
            <w:noWrap/>
          </w:tcPr>
          <w:p w14:paraId="5FCCD0AF" w14:textId="33908C0A" w:rsidR="00841C77" w:rsidRPr="00841C77" w:rsidRDefault="00841C77" w:rsidP="00841C77">
            <w:pPr>
              <w:pStyle w:val="TableBody"/>
            </w:pPr>
            <w:r w:rsidRPr="00545AC9">
              <w:t xml:space="preserve"> </w:t>
            </w:r>
            <w:r w:rsidR="000C4EFA">
              <w:t>N/A</w:t>
            </w:r>
          </w:p>
        </w:tc>
        <w:tc>
          <w:tcPr>
            <w:tcW w:w="1370" w:type="pct"/>
            <w:noWrap/>
          </w:tcPr>
          <w:p w14:paraId="5FCCD0B0" w14:textId="77777777" w:rsidR="00841C77" w:rsidRPr="00545AC9" w:rsidRDefault="00841C77" w:rsidP="00841C77">
            <w:pPr>
              <w:pStyle w:val="TableBody"/>
            </w:pPr>
          </w:p>
        </w:tc>
        <w:tc>
          <w:tcPr>
            <w:tcW w:w="1355" w:type="pct"/>
          </w:tcPr>
          <w:p w14:paraId="5FCCD0B1" w14:textId="77777777" w:rsidR="00841C77" w:rsidRPr="00545AC9" w:rsidRDefault="00841C77" w:rsidP="00841C77">
            <w:pPr>
              <w:pStyle w:val="TableBody"/>
            </w:pPr>
          </w:p>
        </w:tc>
        <w:tc>
          <w:tcPr>
            <w:tcW w:w="993" w:type="pct"/>
          </w:tcPr>
          <w:p w14:paraId="5FCCD0B2" w14:textId="77777777" w:rsidR="00841C77" w:rsidRPr="00545AC9" w:rsidRDefault="00841C77" w:rsidP="00841C77">
            <w:pPr>
              <w:pStyle w:val="TableBody"/>
            </w:pPr>
          </w:p>
        </w:tc>
      </w:tr>
      <w:tr w:rsidR="00841C77" w:rsidRPr="00545AC9" w14:paraId="5FCCD0B8" w14:textId="77777777" w:rsidTr="00A84F13">
        <w:trPr>
          <w:trHeight w:val="255"/>
        </w:trPr>
        <w:tc>
          <w:tcPr>
            <w:tcW w:w="1282" w:type="pct"/>
            <w:noWrap/>
          </w:tcPr>
          <w:p w14:paraId="5FCCD0B4" w14:textId="77777777" w:rsidR="00841C77" w:rsidRPr="00841C77" w:rsidRDefault="00841C77" w:rsidP="00841C77">
            <w:pPr>
              <w:pStyle w:val="TableBody"/>
            </w:pPr>
            <w:r w:rsidRPr="00545AC9">
              <w:t xml:space="preserve"> </w:t>
            </w:r>
          </w:p>
        </w:tc>
        <w:tc>
          <w:tcPr>
            <w:tcW w:w="1370" w:type="pct"/>
            <w:noWrap/>
          </w:tcPr>
          <w:p w14:paraId="5FCCD0B5" w14:textId="77777777" w:rsidR="00841C77" w:rsidRPr="00545AC9" w:rsidRDefault="00841C77" w:rsidP="00841C77">
            <w:pPr>
              <w:pStyle w:val="TableBody"/>
            </w:pPr>
          </w:p>
        </w:tc>
        <w:tc>
          <w:tcPr>
            <w:tcW w:w="1355" w:type="pct"/>
          </w:tcPr>
          <w:p w14:paraId="5FCCD0B6" w14:textId="77777777" w:rsidR="00841C77" w:rsidRPr="00545AC9" w:rsidRDefault="00841C77" w:rsidP="00841C77">
            <w:pPr>
              <w:pStyle w:val="TableBody"/>
            </w:pPr>
          </w:p>
        </w:tc>
        <w:tc>
          <w:tcPr>
            <w:tcW w:w="993" w:type="pct"/>
          </w:tcPr>
          <w:p w14:paraId="5FCCD0B7" w14:textId="77777777" w:rsidR="00841C77" w:rsidRPr="00545AC9" w:rsidRDefault="00841C77" w:rsidP="00841C77">
            <w:pPr>
              <w:pStyle w:val="TableBody"/>
            </w:pPr>
          </w:p>
        </w:tc>
      </w:tr>
      <w:tr w:rsidR="00841C77" w:rsidRPr="00545AC9" w14:paraId="5FCCD0BD" w14:textId="77777777" w:rsidTr="00A84F13">
        <w:trPr>
          <w:trHeight w:val="255"/>
        </w:trPr>
        <w:tc>
          <w:tcPr>
            <w:tcW w:w="1282" w:type="pct"/>
            <w:noWrap/>
          </w:tcPr>
          <w:p w14:paraId="5FCCD0B9" w14:textId="77777777" w:rsidR="00841C77" w:rsidRPr="00841C77" w:rsidRDefault="00841C77" w:rsidP="00841C77">
            <w:pPr>
              <w:pStyle w:val="TableBody"/>
            </w:pPr>
            <w:r w:rsidRPr="00545AC9">
              <w:t xml:space="preserve"> </w:t>
            </w:r>
          </w:p>
        </w:tc>
        <w:tc>
          <w:tcPr>
            <w:tcW w:w="1370" w:type="pct"/>
            <w:noWrap/>
          </w:tcPr>
          <w:p w14:paraId="5FCCD0BA" w14:textId="77777777" w:rsidR="00841C77" w:rsidRPr="00545AC9" w:rsidRDefault="00841C77" w:rsidP="00841C77">
            <w:pPr>
              <w:pStyle w:val="TableBody"/>
            </w:pPr>
          </w:p>
        </w:tc>
        <w:tc>
          <w:tcPr>
            <w:tcW w:w="1355" w:type="pct"/>
          </w:tcPr>
          <w:p w14:paraId="5FCCD0BB" w14:textId="77777777" w:rsidR="00841C77" w:rsidRPr="00545AC9" w:rsidRDefault="00841C77" w:rsidP="00841C77">
            <w:pPr>
              <w:pStyle w:val="TableBody"/>
            </w:pPr>
          </w:p>
        </w:tc>
        <w:tc>
          <w:tcPr>
            <w:tcW w:w="993" w:type="pct"/>
          </w:tcPr>
          <w:p w14:paraId="5FCCD0BC" w14:textId="77777777" w:rsidR="00841C77" w:rsidRPr="00545AC9" w:rsidRDefault="00841C77" w:rsidP="00841C77">
            <w:pPr>
              <w:pStyle w:val="TableBody"/>
            </w:pPr>
          </w:p>
        </w:tc>
      </w:tr>
    </w:tbl>
    <w:p w14:paraId="5FCCD0BE" w14:textId="77777777" w:rsidR="00251046" w:rsidRDefault="00251046" w:rsidP="00251046">
      <w:pPr>
        <w:pStyle w:val="Heading4"/>
      </w:pPr>
      <w:r>
        <w:t>Other Reusable Sequences</w:t>
      </w:r>
    </w:p>
    <w:tbl>
      <w:tblPr>
        <w:tblStyle w:val="TableClassic1"/>
        <w:tblW w:w="5000" w:type="pct"/>
        <w:tblLook w:val="0620" w:firstRow="1" w:lastRow="0" w:firstColumn="0" w:lastColumn="0" w:noHBand="1" w:noVBand="1"/>
      </w:tblPr>
      <w:tblGrid>
        <w:gridCol w:w="2245"/>
        <w:gridCol w:w="2399"/>
        <w:gridCol w:w="2373"/>
        <w:gridCol w:w="1739"/>
      </w:tblGrid>
      <w:tr w:rsidR="00251046" w:rsidRPr="00545AC9" w14:paraId="5FCCD0C3"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1282" w:type="pct"/>
            <w:noWrap/>
          </w:tcPr>
          <w:p w14:paraId="5FCCD0BF" w14:textId="77777777" w:rsidR="00251046" w:rsidRPr="00545AC9" w:rsidRDefault="00251046" w:rsidP="00A33AF3">
            <w:pPr>
              <w:pStyle w:val="TableHeading"/>
            </w:pPr>
            <w:r w:rsidRPr="00545AC9">
              <w:t xml:space="preserve">Sequence </w:t>
            </w:r>
            <w:r w:rsidR="000C523C" w:rsidRPr="00545AC9">
              <w:t>Name</w:t>
            </w:r>
          </w:p>
        </w:tc>
        <w:tc>
          <w:tcPr>
            <w:tcW w:w="1370" w:type="pct"/>
            <w:noWrap/>
          </w:tcPr>
          <w:p w14:paraId="5FCCD0C0" w14:textId="77777777" w:rsidR="00251046" w:rsidRPr="00545AC9" w:rsidRDefault="00251046" w:rsidP="00A33AF3">
            <w:pPr>
              <w:pStyle w:val="TableHeading"/>
            </w:pPr>
            <w:r w:rsidRPr="00545AC9">
              <w:t>Description</w:t>
            </w:r>
          </w:p>
        </w:tc>
        <w:tc>
          <w:tcPr>
            <w:tcW w:w="1355" w:type="pct"/>
          </w:tcPr>
          <w:p w14:paraId="5FCCD0C1" w14:textId="77777777" w:rsidR="00251046" w:rsidRPr="00545AC9" w:rsidRDefault="00251046" w:rsidP="00A33AF3">
            <w:pPr>
              <w:pStyle w:val="TableHeading"/>
            </w:pPr>
            <w:r w:rsidRPr="00545AC9">
              <w:t>Parameters</w:t>
            </w:r>
          </w:p>
        </w:tc>
        <w:tc>
          <w:tcPr>
            <w:tcW w:w="993" w:type="pct"/>
          </w:tcPr>
          <w:p w14:paraId="5FCCD0C2" w14:textId="77777777" w:rsidR="00251046" w:rsidRPr="00545AC9" w:rsidRDefault="00251046" w:rsidP="00A33AF3">
            <w:pPr>
              <w:pStyle w:val="TableHeading"/>
            </w:pPr>
            <w:r w:rsidRPr="00545AC9">
              <w:t xml:space="preserve">Saola </w:t>
            </w:r>
            <w:r w:rsidR="000C523C" w:rsidRPr="00545AC9">
              <w:t>Phase</w:t>
            </w:r>
          </w:p>
        </w:tc>
      </w:tr>
      <w:tr w:rsidR="00251046" w:rsidRPr="00545AC9" w14:paraId="5FCCD0C8" w14:textId="77777777" w:rsidTr="005A7016">
        <w:trPr>
          <w:trHeight w:val="255"/>
        </w:trPr>
        <w:tc>
          <w:tcPr>
            <w:tcW w:w="1282" w:type="pct"/>
            <w:noWrap/>
          </w:tcPr>
          <w:p w14:paraId="5FCCD0C4" w14:textId="1B179DFB" w:rsidR="00251046" w:rsidRPr="00545AC9" w:rsidRDefault="00251046" w:rsidP="00BE6139">
            <w:pPr>
              <w:pStyle w:val="TableBody"/>
            </w:pPr>
            <w:r w:rsidRPr="00545AC9">
              <w:t xml:space="preserve"> </w:t>
            </w:r>
            <w:r w:rsidR="000C4EFA">
              <w:t>N/A</w:t>
            </w:r>
          </w:p>
        </w:tc>
        <w:tc>
          <w:tcPr>
            <w:tcW w:w="1370" w:type="pct"/>
            <w:noWrap/>
          </w:tcPr>
          <w:p w14:paraId="5FCCD0C5" w14:textId="77777777" w:rsidR="00251046" w:rsidRPr="00545AC9" w:rsidRDefault="00251046" w:rsidP="00BE6139">
            <w:pPr>
              <w:pStyle w:val="TableBody"/>
            </w:pPr>
          </w:p>
        </w:tc>
        <w:tc>
          <w:tcPr>
            <w:tcW w:w="1355" w:type="pct"/>
          </w:tcPr>
          <w:p w14:paraId="5FCCD0C6" w14:textId="77777777" w:rsidR="00251046" w:rsidRPr="00545AC9" w:rsidRDefault="00251046" w:rsidP="00BE6139">
            <w:pPr>
              <w:pStyle w:val="TableBody"/>
            </w:pPr>
          </w:p>
        </w:tc>
        <w:tc>
          <w:tcPr>
            <w:tcW w:w="993" w:type="pct"/>
          </w:tcPr>
          <w:p w14:paraId="5FCCD0C7" w14:textId="77777777" w:rsidR="00251046" w:rsidRPr="00545AC9" w:rsidRDefault="00251046" w:rsidP="00BE6139">
            <w:pPr>
              <w:pStyle w:val="TableBody"/>
            </w:pPr>
          </w:p>
        </w:tc>
      </w:tr>
      <w:tr w:rsidR="00251046" w:rsidRPr="00545AC9" w14:paraId="5FCCD0CD" w14:textId="77777777" w:rsidTr="005A7016">
        <w:trPr>
          <w:trHeight w:val="255"/>
        </w:trPr>
        <w:tc>
          <w:tcPr>
            <w:tcW w:w="1282" w:type="pct"/>
            <w:noWrap/>
          </w:tcPr>
          <w:p w14:paraId="5FCCD0C9" w14:textId="77777777" w:rsidR="00251046" w:rsidRPr="00545AC9" w:rsidRDefault="00251046" w:rsidP="00BE6139">
            <w:pPr>
              <w:pStyle w:val="TableBody"/>
            </w:pPr>
            <w:r w:rsidRPr="00545AC9">
              <w:t xml:space="preserve"> </w:t>
            </w:r>
          </w:p>
        </w:tc>
        <w:tc>
          <w:tcPr>
            <w:tcW w:w="1370" w:type="pct"/>
            <w:noWrap/>
          </w:tcPr>
          <w:p w14:paraId="5FCCD0CA" w14:textId="77777777" w:rsidR="00251046" w:rsidRPr="00545AC9" w:rsidRDefault="00251046" w:rsidP="00BE6139">
            <w:pPr>
              <w:pStyle w:val="TableBody"/>
            </w:pPr>
          </w:p>
        </w:tc>
        <w:tc>
          <w:tcPr>
            <w:tcW w:w="1355" w:type="pct"/>
          </w:tcPr>
          <w:p w14:paraId="5FCCD0CB" w14:textId="77777777" w:rsidR="00251046" w:rsidRPr="00545AC9" w:rsidRDefault="00251046" w:rsidP="00BE6139">
            <w:pPr>
              <w:pStyle w:val="TableBody"/>
            </w:pPr>
          </w:p>
        </w:tc>
        <w:tc>
          <w:tcPr>
            <w:tcW w:w="993" w:type="pct"/>
          </w:tcPr>
          <w:p w14:paraId="5FCCD0CC" w14:textId="77777777" w:rsidR="00251046" w:rsidRPr="00545AC9" w:rsidRDefault="00251046" w:rsidP="00BE6139">
            <w:pPr>
              <w:pStyle w:val="TableBody"/>
            </w:pPr>
          </w:p>
        </w:tc>
      </w:tr>
      <w:tr w:rsidR="00251046" w:rsidRPr="00545AC9" w14:paraId="5FCCD0D2" w14:textId="77777777" w:rsidTr="005A7016">
        <w:trPr>
          <w:trHeight w:val="255"/>
        </w:trPr>
        <w:tc>
          <w:tcPr>
            <w:tcW w:w="1282" w:type="pct"/>
            <w:noWrap/>
          </w:tcPr>
          <w:p w14:paraId="5FCCD0CE" w14:textId="77777777" w:rsidR="00251046" w:rsidRPr="00545AC9" w:rsidRDefault="00251046" w:rsidP="00BE6139">
            <w:pPr>
              <w:pStyle w:val="TableBody"/>
            </w:pPr>
            <w:r w:rsidRPr="00545AC9">
              <w:t xml:space="preserve"> </w:t>
            </w:r>
          </w:p>
        </w:tc>
        <w:tc>
          <w:tcPr>
            <w:tcW w:w="1370" w:type="pct"/>
            <w:noWrap/>
          </w:tcPr>
          <w:p w14:paraId="5FCCD0CF" w14:textId="77777777" w:rsidR="00251046" w:rsidRPr="00545AC9" w:rsidRDefault="00251046" w:rsidP="00BE6139">
            <w:pPr>
              <w:pStyle w:val="TableBody"/>
            </w:pPr>
          </w:p>
        </w:tc>
        <w:tc>
          <w:tcPr>
            <w:tcW w:w="1355" w:type="pct"/>
          </w:tcPr>
          <w:p w14:paraId="5FCCD0D0" w14:textId="77777777" w:rsidR="00251046" w:rsidRPr="00545AC9" w:rsidRDefault="00251046" w:rsidP="00BE6139">
            <w:pPr>
              <w:pStyle w:val="TableBody"/>
            </w:pPr>
          </w:p>
        </w:tc>
        <w:tc>
          <w:tcPr>
            <w:tcW w:w="993" w:type="pct"/>
          </w:tcPr>
          <w:p w14:paraId="5FCCD0D1" w14:textId="77777777" w:rsidR="00251046" w:rsidRPr="00545AC9" w:rsidRDefault="00251046" w:rsidP="00BE6139">
            <w:pPr>
              <w:pStyle w:val="TableBody"/>
            </w:pPr>
          </w:p>
        </w:tc>
      </w:tr>
    </w:tbl>
    <w:p w14:paraId="5FCCD0D3" w14:textId="77777777" w:rsidR="00251046" w:rsidRDefault="00251046" w:rsidP="00251046">
      <w:pPr>
        <w:pStyle w:val="Heading4"/>
      </w:pPr>
      <w:bookmarkStart w:id="952" w:name="_Toc294097373"/>
      <w:bookmarkStart w:id="953" w:name="_Toc294097446"/>
      <w:bookmarkStart w:id="954" w:name="_Toc294097518"/>
      <w:bookmarkStart w:id="955" w:name="_Toc294099903"/>
      <w:bookmarkStart w:id="956" w:name="_Toc296358162"/>
      <w:bookmarkStart w:id="957" w:name="_Toc299025177"/>
      <w:bookmarkStart w:id="958" w:name="_Toc299031488"/>
      <w:r>
        <w:t xml:space="preserve">IP </w:t>
      </w:r>
      <w:r w:rsidRPr="00D509BE">
        <w:t>Test Sequence</w:t>
      </w:r>
      <w:bookmarkEnd w:id="952"/>
      <w:bookmarkEnd w:id="953"/>
      <w:bookmarkEnd w:id="954"/>
      <w:bookmarkEnd w:id="955"/>
      <w:r>
        <w:t>s</w:t>
      </w:r>
      <w:bookmarkEnd w:id="956"/>
      <w:bookmarkEnd w:id="957"/>
      <w:bookmarkEnd w:id="958"/>
    </w:p>
    <w:tbl>
      <w:tblPr>
        <w:tblStyle w:val="TableClassic1"/>
        <w:tblW w:w="5000" w:type="pct"/>
        <w:tblLook w:val="0620" w:firstRow="1" w:lastRow="0" w:firstColumn="0" w:lastColumn="0" w:noHBand="1" w:noVBand="1"/>
      </w:tblPr>
      <w:tblGrid>
        <w:gridCol w:w="2837"/>
        <w:gridCol w:w="2914"/>
        <w:gridCol w:w="3005"/>
      </w:tblGrid>
      <w:tr w:rsidR="00251046" w:rsidRPr="00545AC9" w14:paraId="5FCCD0D7"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1620" w:type="pct"/>
            <w:noWrap/>
          </w:tcPr>
          <w:p w14:paraId="5FCCD0D4" w14:textId="77777777" w:rsidR="00251046" w:rsidRPr="00545AC9" w:rsidRDefault="00251046" w:rsidP="00A33AF3">
            <w:pPr>
              <w:pStyle w:val="TableHeading"/>
            </w:pPr>
            <w:r w:rsidRPr="00545AC9">
              <w:t xml:space="preserve">Test </w:t>
            </w:r>
            <w:r w:rsidR="000C523C" w:rsidRPr="00545AC9">
              <w:t>Sequence Name</w:t>
            </w:r>
          </w:p>
        </w:tc>
        <w:tc>
          <w:tcPr>
            <w:tcW w:w="1664" w:type="pct"/>
            <w:noWrap/>
          </w:tcPr>
          <w:p w14:paraId="5FCCD0D5" w14:textId="77777777" w:rsidR="00251046" w:rsidRPr="00545AC9" w:rsidRDefault="00251046" w:rsidP="00A33AF3">
            <w:pPr>
              <w:pStyle w:val="TableHeading"/>
            </w:pPr>
            <w:r w:rsidRPr="00545AC9">
              <w:t>Parameters</w:t>
            </w:r>
          </w:p>
        </w:tc>
        <w:tc>
          <w:tcPr>
            <w:tcW w:w="1716" w:type="pct"/>
          </w:tcPr>
          <w:p w14:paraId="5FCCD0D6" w14:textId="77777777" w:rsidR="00251046" w:rsidRPr="00545AC9" w:rsidRDefault="00251046" w:rsidP="00A33AF3">
            <w:pPr>
              <w:pStyle w:val="TableHeading"/>
            </w:pPr>
            <w:r w:rsidRPr="00545AC9">
              <w:t>Function</w:t>
            </w:r>
          </w:p>
        </w:tc>
      </w:tr>
      <w:tr w:rsidR="00251046" w:rsidRPr="00545AC9" w14:paraId="5FCCD0DB" w14:textId="77777777" w:rsidTr="005A7016">
        <w:trPr>
          <w:trHeight w:val="255"/>
        </w:trPr>
        <w:tc>
          <w:tcPr>
            <w:tcW w:w="1620" w:type="pct"/>
            <w:noWrap/>
          </w:tcPr>
          <w:p w14:paraId="5FCCD0D8" w14:textId="196FE7D9" w:rsidR="00251046" w:rsidRPr="00545AC9" w:rsidRDefault="000C4EFA" w:rsidP="00BE6139">
            <w:pPr>
              <w:pStyle w:val="TableBody"/>
            </w:pPr>
            <w:r>
              <w:t>N/A</w:t>
            </w:r>
          </w:p>
        </w:tc>
        <w:tc>
          <w:tcPr>
            <w:tcW w:w="1664" w:type="pct"/>
            <w:noWrap/>
          </w:tcPr>
          <w:p w14:paraId="5FCCD0D9" w14:textId="77777777" w:rsidR="00251046" w:rsidRPr="00545AC9" w:rsidRDefault="00251046" w:rsidP="00BE6139">
            <w:pPr>
              <w:pStyle w:val="TableBody"/>
            </w:pPr>
          </w:p>
        </w:tc>
        <w:tc>
          <w:tcPr>
            <w:tcW w:w="1716" w:type="pct"/>
          </w:tcPr>
          <w:p w14:paraId="5FCCD0DA" w14:textId="77777777" w:rsidR="00251046" w:rsidRPr="00545AC9" w:rsidRDefault="00251046" w:rsidP="00BE6139">
            <w:pPr>
              <w:pStyle w:val="TableBody"/>
            </w:pPr>
          </w:p>
        </w:tc>
      </w:tr>
      <w:tr w:rsidR="00251046" w:rsidRPr="00545AC9" w14:paraId="5FCCD0DF" w14:textId="77777777" w:rsidTr="005A7016">
        <w:trPr>
          <w:trHeight w:val="255"/>
        </w:trPr>
        <w:tc>
          <w:tcPr>
            <w:tcW w:w="1620" w:type="pct"/>
            <w:noWrap/>
          </w:tcPr>
          <w:p w14:paraId="5FCCD0DC" w14:textId="77777777" w:rsidR="00251046" w:rsidRPr="00545AC9" w:rsidRDefault="00251046" w:rsidP="00BE6139">
            <w:pPr>
              <w:pStyle w:val="TableBody"/>
            </w:pPr>
          </w:p>
        </w:tc>
        <w:tc>
          <w:tcPr>
            <w:tcW w:w="1664" w:type="pct"/>
            <w:noWrap/>
          </w:tcPr>
          <w:p w14:paraId="5FCCD0DD" w14:textId="77777777" w:rsidR="00251046" w:rsidRPr="00545AC9" w:rsidRDefault="00251046" w:rsidP="00BE6139">
            <w:pPr>
              <w:pStyle w:val="TableBody"/>
            </w:pPr>
          </w:p>
        </w:tc>
        <w:tc>
          <w:tcPr>
            <w:tcW w:w="1716" w:type="pct"/>
          </w:tcPr>
          <w:p w14:paraId="5FCCD0DE" w14:textId="77777777" w:rsidR="00251046" w:rsidRPr="00545AC9" w:rsidRDefault="00251046" w:rsidP="00BE6139">
            <w:pPr>
              <w:pStyle w:val="TableBody"/>
            </w:pPr>
          </w:p>
        </w:tc>
      </w:tr>
      <w:tr w:rsidR="00251046" w:rsidRPr="00545AC9" w14:paraId="5FCCD0E3" w14:textId="77777777" w:rsidTr="005A7016">
        <w:trPr>
          <w:trHeight w:val="255"/>
        </w:trPr>
        <w:tc>
          <w:tcPr>
            <w:tcW w:w="1620" w:type="pct"/>
            <w:noWrap/>
          </w:tcPr>
          <w:p w14:paraId="5FCCD0E0" w14:textId="77777777" w:rsidR="00251046" w:rsidRPr="00545AC9" w:rsidRDefault="00251046" w:rsidP="00BE6139">
            <w:pPr>
              <w:pStyle w:val="TableBody"/>
            </w:pPr>
          </w:p>
        </w:tc>
        <w:tc>
          <w:tcPr>
            <w:tcW w:w="1664" w:type="pct"/>
            <w:noWrap/>
          </w:tcPr>
          <w:p w14:paraId="5FCCD0E1" w14:textId="77777777" w:rsidR="00251046" w:rsidRPr="00545AC9" w:rsidRDefault="00251046" w:rsidP="00BE6139">
            <w:pPr>
              <w:pStyle w:val="TableBody"/>
            </w:pPr>
          </w:p>
        </w:tc>
        <w:tc>
          <w:tcPr>
            <w:tcW w:w="1716" w:type="pct"/>
          </w:tcPr>
          <w:p w14:paraId="5FCCD0E2" w14:textId="77777777" w:rsidR="00251046" w:rsidRPr="00545AC9" w:rsidRDefault="00251046" w:rsidP="00BE6139">
            <w:pPr>
              <w:pStyle w:val="TableBody"/>
            </w:pPr>
          </w:p>
        </w:tc>
      </w:tr>
    </w:tbl>
    <w:p w14:paraId="5FCCD0E4" w14:textId="77777777" w:rsidR="00251046" w:rsidRDefault="00251046" w:rsidP="00251046">
      <w:pPr>
        <w:pStyle w:val="Heading4"/>
      </w:pPr>
      <w:r>
        <w:t>SoC Requirements for Sequence Reuse</w:t>
      </w:r>
    </w:p>
    <w:p w14:paraId="5FCCD0E5" w14:textId="77777777" w:rsidR="00251046" w:rsidRDefault="00251046" w:rsidP="00200EB5">
      <w:pPr>
        <w:pStyle w:val="BodyText"/>
      </w:pPr>
    </w:p>
    <w:p w14:paraId="5FCCD0E6" w14:textId="77777777" w:rsidR="00251046" w:rsidRDefault="00251046" w:rsidP="00251046">
      <w:pPr>
        <w:pStyle w:val="Heading4"/>
      </w:pPr>
      <w:r>
        <w:lastRenderedPageBreak/>
        <w:t>Sequence File Dependencies</w:t>
      </w:r>
    </w:p>
    <w:p w14:paraId="52F3BE2A" w14:textId="4AE08DDB" w:rsidR="00AE205E" w:rsidRPr="00AE205E" w:rsidRDefault="000C4EFA" w:rsidP="00AE205E">
      <w:pPr>
        <w:pStyle w:val="Heading3"/>
      </w:pPr>
      <w:bookmarkStart w:id="959" w:name="_Toc425848229"/>
      <w:r>
        <w:t>Ip does not used any sequences or extended sequences.</w:t>
      </w:r>
      <w:bookmarkStart w:id="960" w:name="_Toc300262211"/>
      <w:r w:rsidR="00251046">
        <w:t>Miscellaneous</w:t>
      </w:r>
      <w:bookmarkEnd w:id="959"/>
      <w:bookmarkEnd w:id="960"/>
    </w:p>
    <w:p w14:paraId="5FCCD0E9" w14:textId="77777777" w:rsidR="00251046" w:rsidRDefault="00251046" w:rsidP="00251046">
      <w:pPr>
        <w:pStyle w:val="Heading4"/>
      </w:pPr>
      <w:bookmarkStart w:id="961" w:name="_Toc296358160"/>
      <w:bookmarkStart w:id="962" w:name="_Toc299025175"/>
      <w:bookmarkStart w:id="963" w:name="_Toc299031486"/>
      <w:r>
        <w:t>Using the Runtime or Post-Processing Checkers</w:t>
      </w:r>
      <w:bookmarkEnd w:id="961"/>
      <w:bookmarkEnd w:id="962"/>
      <w:bookmarkEnd w:id="963"/>
    </w:p>
    <w:p w14:paraId="5FCCD0EA" w14:textId="574723B2" w:rsidR="00251046" w:rsidRPr="0049252F" w:rsidRDefault="000F2169" w:rsidP="00C04B88">
      <w:pPr>
        <w:pStyle w:val="BodyText"/>
      </w:pPr>
      <w:r>
        <w:t>Not applicable</w:t>
      </w:r>
    </w:p>
    <w:p w14:paraId="5FCCD0EB" w14:textId="77777777" w:rsidR="00251046" w:rsidRDefault="00251046" w:rsidP="00251046">
      <w:pPr>
        <w:pStyle w:val="Heading4"/>
      </w:pPr>
      <w:r>
        <w:t>Environment Files</w:t>
      </w:r>
    </w:p>
    <w:p w14:paraId="5FCCD0EC" w14:textId="20D4FA63" w:rsidR="00CC4994" w:rsidRDefault="007655EA" w:rsidP="00C04B88">
      <w:pPr>
        <w:pStyle w:val="BodyText"/>
      </w:pPr>
      <w:r>
        <w:t>N</w:t>
      </w:r>
      <w:r w:rsidR="000F2169">
        <w:t>ot applicable</w:t>
      </w:r>
      <w:r w:rsidR="000F2169" w:rsidDel="000F2169">
        <w:t xml:space="preserve"> </w:t>
      </w:r>
    </w:p>
    <w:p w14:paraId="7E786FC8" w14:textId="736B7067" w:rsidR="00AE205E" w:rsidRDefault="00AE205E" w:rsidP="00AE205E">
      <w:pPr>
        <w:pStyle w:val="Heading4"/>
      </w:pPr>
      <w:r>
        <w:t>Coverage</w:t>
      </w:r>
    </w:p>
    <w:p w14:paraId="5FCCD0EE" w14:textId="5BDB1831" w:rsidR="00251046" w:rsidRDefault="000F2169" w:rsidP="00C04B88">
      <w:pPr>
        <w:pStyle w:val="BodyText"/>
      </w:pPr>
      <w:r>
        <w:t>Not applicable</w:t>
      </w:r>
      <w:r w:rsidR="00251046">
        <w:t>.</w:t>
      </w:r>
    </w:p>
    <w:p w14:paraId="5FCCD0EF" w14:textId="77777777" w:rsidR="00251046" w:rsidRPr="00344EB9" w:rsidRDefault="00251046" w:rsidP="00344EB9">
      <w:pPr>
        <w:pStyle w:val="Heading2"/>
      </w:pPr>
      <w:bookmarkStart w:id="964" w:name="_Toc300262213"/>
      <w:bookmarkStart w:id="965" w:name="_Toc425848230"/>
      <w:r w:rsidRPr="00344EB9">
        <w:t>Environment Settings and Files</w:t>
      </w:r>
      <w:bookmarkEnd w:id="964"/>
      <w:bookmarkEnd w:id="965"/>
    </w:p>
    <w:p w14:paraId="5FCCD0F0" w14:textId="77777777" w:rsidR="00251046" w:rsidRDefault="00251046" w:rsidP="00251046">
      <w:pPr>
        <w:pStyle w:val="Heading3"/>
      </w:pPr>
      <w:bookmarkStart w:id="966" w:name="_Toc300262214"/>
      <w:bookmarkStart w:id="967" w:name="_Toc425848231"/>
      <w:r>
        <w:t>Base Test</w:t>
      </w:r>
      <w:bookmarkEnd w:id="966"/>
      <w:bookmarkEnd w:id="967"/>
    </w:p>
    <w:p w14:paraId="5FCCD0F2" w14:textId="3C6D1CFD" w:rsidR="00251046" w:rsidRDefault="00BE3F1E" w:rsidP="00251046">
      <w:pPr>
        <w:pStyle w:val="Heading3"/>
      </w:pPr>
      <w:bookmarkStart w:id="968" w:name="_Toc425848232"/>
      <w:r>
        <w:t>N/A</w:t>
      </w:r>
      <w:bookmarkStart w:id="969" w:name="_Toc300262215"/>
      <w:r w:rsidR="00251046">
        <w:t>Configuration Object</w:t>
      </w:r>
      <w:bookmarkEnd w:id="968"/>
      <w:bookmarkEnd w:id="969"/>
    </w:p>
    <w:p w14:paraId="5FCCD0F3" w14:textId="656292C5" w:rsidR="00CC4994" w:rsidRDefault="000F2169" w:rsidP="00C04B88">
      <w:pPr>
        <w:pStyle w:val="BodyText"/>
      </w:pPr>
      <w:r>
        <w:t>Not applicable</w:t>
      </w:r>
    </w:p>
    <w:p w14:paraId="5FCCD0F4" w14:textId="77777777" w:rsidR="004875D7" w:rsidRDefault="004875D7" w:rsidP="004875D7">
      <w:pPr>
        <w:pStyle w:val="Heading3"/>
      </w:pPr>
      <w:bookmarkStart w:id="970" w:name="_Toc425848233"/>
      <w:r>
        <w:t>API</w:t>
      </w:r>
      <w:bookmarkEnd w:id="970"/>
    </w:p>
    <w:p w14:paraId="5FCCD0F8" w14:textId="42B59EE0" w:rsidR="00251046" w:rsidRPr="00344EB9" w:rsidRDefault="008A1914" w:rsidP="00344EB9">
      <w:pPr>
        <w:pStyle w:val="Heading2"/>
      </w:pPr>
      <w:bookmarkStart w:id="971" w:name="_Toc425848234"/>
      <w:r>
        <w:t>N/A</w:t>
      </w:r>
      <w:bookmarkStart w:id="972" w:name="_Toc296358154"/>
      <w:bookmarkStart w:id="973" w:name="_Toc298854075"/>
      <w:bookmarkStart w:id="974" w:name="_Toc299016718"/>
      <w:bookmarkStart w:id="975" w:name="_Toc299025169"/>
      <w:bookmarkStart w:id="976" w:name="_Toc299031480"/>
      <w:bookmarkStart w:id="977" w:name="_Toc300262217"/>
      <w:bookmarkEnd w:id="807"/>
      <w:bookmarkEnd w:id="808"/>
      <w:bookmarkEnd w:id="809"/>
      <w:bookmarkEnd w:id="810"/>
      <w:bookmarkEnd w:id="811"/>
      <w:bookmarkEnd w:id="812"/>
      <w:bookmarkEnd w:id="813"/>
      <w:bookmarkEnd w:id="814"/>
      <w:bookmarkEnd w:id="815"/>
      <w:bookmarkEnd w:id="816"/>
      <w:r w:rsidR="00251046" w:rsidRPr="00344EB9">
        <w:t xml:space="preserve">Description of Reusable </w:t>
      </w:r>
      <w:bookmarkEnd w:id="972"/>
      <w:bookmarkEnd w:id="973"/>
      <w:bookmarkEnd w:id="974"/>
      <w:bookmarkEnd w:id="975"/>
      <w:bookmarkEnd w:id="976"/>
      <w:bookmarkEnd w:id="977"/>
      <w:r w:rsidR="004875D7">
        <w:t>Tests</w:t>
      </w:r>
      <w:bookmarkEnd w:id="971"/>
    </w:p>
    <w:p w14:paraId="5FCCD0F9" w14:textId="65A9CA77" w:rsidR="00CC4994" w:rsidRPr="00CC4994" w:rsidRDefault="00CC4994" w:rsidP="00CC4994">
      <w:pPr>
        <w:pStyle w:val="Gaps"/>
      </w:pPr>
    </w:p>
    <w:tbl>
      <w:tblPr>
        <w:tblStyle w:val="TableClassic1"/>
        <w:tblW w:w="5000" w:type="pct"/>
        <w:tblLook w:val="0620" w:firstRow="1" w:lastRow="0" w:firstColumn="0" w:lastColumn="0" w:noHBand="1" w:noVBand="1"/>
      </w:tblPr>
      <w:tblGrid>
        <w:gridCol w:w="2739"/>
        <w:gridCol w:w="1184"/>
        <w:gridCol w:w="900"/>
        <w:gridCol w:w="1471"/>
        <w:gridCol w:w="2462"/>
      </w:tblGrid>
      <w:tr w:rsidR="00251046" w:rsidRPr="00607423" w14:paraId="5FCCD0FF" w14:textId="77777777" w:rsidTr="009C0BBF">
        <w:trPr>
          <w:cnfStyle w:val="100000000000" w:firstRow="1" w:lastRow="0" w:firstColumn="0" w:lastColumn="0" w:oddVBand="0" w:evenVBand="0" w:oddHBand="0" w:evenHBand="0" w:firstRowFirstColumn="0" w:firstRowLastColumn="0" w:lastRowFirstColumn="0" w:lastRowLastColumn="0"/>
        </w:trPr>
        <w:tc>
          <w:tcPr>
            <w:tcW w:w="1564" w:type="pct"/>
          </w:tcPr>
          <w:p w14:paraId="5FCCD0FA" w14:textId="77777777" w:rsidR="00251046" w:rsidRPr="00607423" w:rsidRDefault="00251046" w:rsidP="00A33AF3">
            <w:pPr>
              <w:pStyle w:val="TableHeading"/>
            </w:pPr>
            <w:r>
              <w:t>Test</w:t>
            </w:r>
            <w:r w:rsidRPr="00607423">
              <w:t xml:space="preserve"> Name</w:t>
            </w:r>
          </w:p>
        </w:tc>
        <w:tc>
          <w:tcPr>
            <w:tcW w:w="676" w:type="pct"/>
          </w:tcPr>
          <w:p w14:paraId="5FCCD0FB" w14:textId="77777777" w:rsidR="00251046" w:rsidRPr="00607423" w:rsidRDefault="00251046" w:rsidP="00A33AF3">
            <w:pPr>
              <w:pStyle w:val="TableHeading"/>
            </w:pPr>
            <w:r>
              <w:t>Runcmd</w:t>
            </w:r>
          </w:p>
        </w:tc>
        <w:tc>
          <w:tcPr>
            <w:tcW w:w="514" w:type="pct"/>
          </w:tcPr>
          <w:p w14:paraId="5FCCD0FC" w14:textId="77777777" w:rsidR="00251046" w:rsidRPr="00607423" w:rsidRDefault="00251046" w:rsidP="00A33AF3">
            <w:pPr>
              <w:pStyle w:val="TableHeading"/>
            </w:pPr>
            <w:r w:rsidRPr="00607423">
              <w:t>Range</w:t>
            </w:r>
          </w:p>
        </w:tc>
        <w:tc>
          <w:tcPr>
            <w:tcW w:w="840" w:type="pct"/>
          </w:tcPr>
          <w:p w14:paraId="5FCCD0FD" w14:textId="77777777" w:rsidR="00251046" w:rsidRPr="00607423" w:rsidRDefault="00251046" w:rsidP="00A33AF3">
            <w:pPr>
              <w:pStyle w:val="TableHeading"/>
            </w:pPr>
            <w:r>
              <w:t>Transaction</w:t>
            </w:r>
          </w:p>
        </w:tc>
        <w:tc>
          <w:tcPr>
            <w:tcW w:w="1406" w:type="pct"/>
          </w:tcPr>
          <w:p w14:paraId="5FCCD0FE" w14:textId="77777777" w:rsidR="00251046" w:rsidRPr="00607423" w:rsidRDefault="00251046" w:rsidP="00A33AF3">
            <w:pPr>
              <w:pStyle w:val="TableHeading"/>
            </w:pPr>
            <w:r>
              <w:t>Source</w:t>
            </w:r>
          </w:p>
        </w:tc>
      </w:tr>
      <w:tr w:rsidR="00251046" w:rsidRPr="00607423" w14:paraId="5FCCD105" w14:textId="77777777" w:rsidTr="009C0BBF">
        <w:tc>
          <w:tcPr>
            <w:tcW w:w="1564" w:type="pct"/>
          </w:tcPr>
          <w:p w14:paraId="5FCCD100" w14:textId="43C9F2DA" w:rsidR="00251046" w:rsidRPr="00607423" w:rsidRDefault="007655EA" w:rsidP="00BE6139">
            <w:pPr>
              <w:pStyle w:val="TableBody"/>
            </w:pPr>
            <w:r>
              <w:t>N/A</w:t>
            </w:r>
          </w:p>
        </w:tc>
        <w:tc>
          <w:tcPr>
            <w:tcW w:w="676" w:type="pct"/>
          </w:tcPr>
          <w:p w14:paraId="5FCCD101" w14:textId="77777777" w:rsidR="00251046" w:rsidRPr="00607423" w:rsidRDefault="00251046" w:rsidP="00BE6139">
            <w:pPr>
              <w:pStyle w:val="TableBody"/>
            </w:pPr>
          </w:p>
        </w:tc>
        <w:tc>
          <w:tcPr>
            <w:tcW w:w="514" w:type="pct"/>
          </w:tcPr>
          <w:p w14:paraId="5FCCD102" w14:textId="77777777" w:rsidR="00251046" w:rsidRPr="00607423" w:rsidRDefault="00251046" w:rsidP="00BE6139">
            <w:pPr>
              <w:pStyle w:val="TableBody"/>
            </w:pPr>
          </w:p>
        </w:tc>
        <w:tc>
          <w:tcPr>
            <w:tcW w:w="840" w:type="pct"/>
          </w:tcPr>
          <w:p w14:paraId="5FCCD103" w14:textId="77777777" w:rsidR="00251046" w:rsidRPr="00607423" w:rsidRDefault="00251046" w:rsidP="00BE6139">
            <w:pPr>
              <w:pStyle w:val="TableBody"/>
            </w:pPr>
          </w:p>
        </w:tc>
        <w:tc>
          <w:tcPr>
            <w:tcW w:w="1406" w:type="pct"/>
          </w:tcPr>
          <w:p w14:paraId="5FCCD104" w14:textId="77777777" w:rsidR="00251046" w:rsidRPr="00607423" w:rsidRDefault="00251046" w:rsidP="00BE6139">
            <w:pPr>
              <w:pStyle w:val="TableBody"/>
            </w:pPr>
          </w:p>
        </w:tc>
      </w:tr>
      <w:tr w:rsidR="00251046" w:rsidRPr="00607423" w14:paraId="5FCCD10B" w14:textId="77777777" w:rsidTr="009C0BBF">
        <w:tc>
          <w:tcPr>
            <w:tcW w:w="1564" w:type="pct"/>
          </w:tcPr>
          <w:p w14:paraId="5FCCD106" w14:textId="77777777" w:rsidR="00251046" w:rsidRPr="00607423" w:rsidRDefault="00251046" w:rsidP="00BE6139">
            <w:pPr>
              <w:pStyle w:val="TableBody"/>
            </w:pPr>
          </w:p>
        </w:tc>
        <w:tc>
          <w:tcPr>
            <w:tcW w:w="676" w:type="pct"/>
          </w:tcPr>
          <w:p w14:paraId="5FCCD107" w14:textId="77777777" w:rsidR="00251046" w:rsidRPr="00607423" w:rsidRDefault="00251046" w:rsidP="00BE6139">
            <w:pPr>
              <w:pStyle w:val="TableBody"/>
            </w:pPr>
          </w:p>
        </w:tc>
        <w:tc>
          <w:tcPr>
            <w:tcW w:w="514" w:type="pct"/>
          </w:tcPr>
          <w:p w14:paraId="5FCCD108" w14:textId="77777777" w:rsidR="00251046" w:rsidRPr="00607423" w:rsidRDefault="00251046" w:rsidP="00BE6139">
            <w:pPr>
              <w:pStyle w:val="TableBody"/>
            </w:pPr>
          </w:p>
        </w:tc>
        <w:tc>
          <w:tcPr>
            <w:tcW w:w="840" w:type="pct"/>
          </w:tcPr>
          <w:p w14:paraId="5FCCD109" w14:textId="77777777" w:rsidR="00251046" w:rsidRPr="00607423" w:rsidRDefault="00251046" w:rsidP="00BE6139">
            <w:pPr>
              <w:pStyle w:val="TableBody"/>
            </w:pPr>
          </w:p>
        </w:tc>
        <w:tc>
          <w:tcPr>
            <w:tcW w:w="1406" w:type="pct"/>
          </w:tcPr>
          <w:p w14:paraId="5FCCD10A" w14:textId="77777777" w:rsidR="00251046" w:rsidRPr="00607423" w:rsidRDefault="00251046" w:rsidP="00BE6139">
            <w:pPr>
              <w:pStyle w:val="TableBody"/>
            </w:pPr>
          </w:p>
        </w:tc>
      </w:tr>
      <w:tr w:rsidR="00251046" w:rsidRPr="00607423" w14:paraId="5FCCD111" w14:textId="77777777" w:rsidTr="009C0BBF">
        <w:tc>
          <w:tcPr>
            <w:tcW w:w="1564" w:type="pct"/>
          </w:tcPr>
          <w:p w14:paraId="5FCCD10C" w14:textId="77777777" w:rsidR="00251046" w:rsidRPr="00607423" w:rsidRDefault="00251046" w:rsidP="00BE6139">
            <w:pPr>
              <w:pStyle w:val="TableBody"/>
            </w:pPr>
          </w:p>
        </w:tc>
        <w:tc>
          <w:tcPr>
            <w:tcW w:w="676" w:type="pct"/>
          </w:tcPr>
          <w:p w14:paraId="5FCCD10D" w14:textId="77777777" w:rsidR="00251046" w:rsidRPr="00607423" w:rsidRDefault="00251046" w:rsidP="00BE6139">
            <w:pPr>
              <w:pStyle w:val="TableBody"/>
            </w:pPr>
          </w:p>
        </w:tc>
        <w:tc>
          <w:tcPr>
            <w:tcW w:w="514" w:type="pct"/>
          </w:tcPr>
          <w:p w14:paraId="5FCCD10E" w14:textId="77777777" w:rsidR="00251046" w:rsidRPr="00607423" w:rsidRDefault="00251046" w:rsidP="00BE6139">
            <w:pPr>
              <w:pStyle w:val="TableBody"/>
            </w:pPr>
          </w:p>
        </w:tc>
        <w:tc>
          <w:tcPr>
            <w:tcW w:w="840" w:type="pct"/>
          </w:tcPr>
          <w:p w14:paraId="5FCCD10F" w14:textId="77777777" w:rsidR="00251046" w:rsidRPr="00607423" w:rsidRDefault="00251046" w:rsidP="00BE6139">
            <w:pPr>
              <w:pStyle w:val="TableBody"/>
            </w:pPr>
          </w:p>
        </w:tc>
        <w:tc>
          <w:tcPr>
            <w:tcW w:w="1406" w:type="pct"/>
          </w:tcPr>
          <w:p w14:paraId="5FCCD110" w14:textId="77777777" w:rsidR="00251046" w:rsidRPr="00607423" w:rsidRDefault="00251046" w:rsidP="00BE6139">
            <w:pPr>
              <w:pStyle w:val="TableBody"/>
            </w:pPr>
          </w:p>
        </w:tc>
      </w:tr>
    </w:tbl>
    <w:p w14:paraId="5A0E393E" w14:textId="15DC7AF6" w:rsidR="00142AE7" w:rsidRDefault="00142AE7" w:rsidP="00344EB9">
      <w:pPr>
        <w:pStyle w:val="Heading2"/>
      </w:pPr>
      <w:bookmarkStart w:id="978" w:name="_Toc425848235"/>
      <w:bookmarkStart w:id="979" w:name="_Toc296358153"/>
      <w:bookmarkStart w:id="980" w:name="_Toc298854074"/>
      <w:bookmarkStart w:id="981" w:name="_Toc299016717"/>
      <w:bookmarkStart w:id="982" w:name="_Toc299025168"/>
      <w:bookmarkStart w:id="983" w:name="_Toc299031479"/>
      <w:bookmarkStart w:id="984" w:name="_Toc300262218"/>
      <w:r>
        <w:t>Description of Reusable Automation Scripts</w:t>
      </w:r>
      <w:bookmarkEnd w:id="978"/>
    </w:p>
    <w:p w14:paraId="5FCCD112" w14:textId="689A6EF0" w:rsidR="00251046" w:rsidRPr="00344EB9" w:rsidRDefault="008A1914" w:rsidP="00344EB9">
      <w:pPr>
        <w:pStyle w:val="Heading2"/>
      </w:pPr>
      <w:bookmarkStart w:id="985" w:name="_Toc425848236"/>
      <w:r>
        <w:t>N/A</w:t>
      </w:r>
      <w:r w:rsidR="00251046" w:rsidRPr="00344EB9">
        <w:t>Supported Compiler Options for Simulation</w:t>
      </w:r>
      <w:bookmarkEnd w:id="979"/>
      <w:bookmarkEnd w:id="980"/>
      <w:bookmarkEnd w:id="981"/>
      <w:bookmarkEnd w:id="982"/>
      <w:bookmarkEnd w:id="983"/>
      <w:bookmarkEnd w:id="984"/>
      <w:bookmarkEnd w:id="985"/>
    </w:p>
    <w:p w14:paraId="52AF7624" w14:textId="264AD085" w:rsidR="008C6D86" w:rsidRPr="003233F8" w:rsidRDefault="00251046" w:rsidP="008C6D86">
      <w:pPr>
        <w:pStyle w:val="BodyText"/>
        <w:tabs>
          <w:tab w:val="left" w:pos="5666"/>
        </w:tabs>
      </w:pPr>
      <w:r>
        <w:rPr>
          <w:lang w:eastAsia="zh-CN"/>
        </w:rPr>
        <w:t>The t</w:t>
      </w:r>
      <w:r w:rsidRPr="003233F8">
        <w:rPr>
          <w:lang w:eastAsia="zh-CN"/>
        </w:rPr>
        <w:t xml:space="preserve">able </w:t>
      </w:r>
      <w:r>
        <w:rPr>
          <w:lang w:eastAsia="zh-CN"/>
        </w:rPr>
        <w:t>below summarizes the</w:t>
      </w:r>
      <w:r w:rsidRPr="003233F8">
        <w:rPr>
          <w:lang w:eastAsia="zh-CN"/>
        </w:rPr>
        <w:t xml:space="preserve"> support</w:t>
      </w:r>
      <w:r>
        <w:rPr>
          <w:lang w:eastAsia="zh-CN"/>
        </w:rPr>
        <w:t>ed options.</w:t>
      </w:r>
    </w:p>
    <w:tbl>
      <w:tblPr>
        <w:tblStyle w:val="TableClassic1"/>
        <w:tblW w:w="5000" w:type="pct"/>
        <w:tblLook w:val="06A0" w:firstRow="1" w:lastRow="0" w:firstColumn="1" w:lastColumn="0" w:noHBand="1" w:noVBand="1"/>
      </w:tblPr>
      <w:tblGrid>
        <w:gridCol w:w="2920"/>
        <w:gridCol w:w="2919"/>
        <w:gridCol w:w="2917"/>
      </w:tblGrid>
      <w:tr w:rsidR="00251046" w:rsidRPr="00711E92" w14:paraId="5FCCD118" w14:textId="77777777" w:rsidTr="009C0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FCCD115" w14:textId="77777777" w:rsidR="00251046" w:rsidRPr="00711E92" w:rsidRDefault="00251046" w:rsidP="00A33AF3">
            <w:pPr>
              <w:pStyle w:val="TableHeading"/>
            </w:pPr>
            <w:r w:rsidRPr="00711E92">
              <w:t>Argument</w:t>
            </w:r>
          </w:p>
        </w:tc>
        <w:tc>
          <w:tcPr>
            <w:tcW w:w="1667" w:type="pct"/>
          </w:tcPr>
          <w:p w14:paraId="5FCCD116" w14:textId="77777777" w:rsidR="00251046" w:rsidRPr="00711E92"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rsidRPr="00711E92">
              <w:t>Input</w:t>
            </w:r>
          </w:p>
        </w:tc>
        <w:tc>
          <w:tcPr>
            <w:tcW w:w="1666" w:type="pct"/>
          </w:tcPr>
          <w:p w14:paraId="5FCCD117" w14:textId="77777777" w:rsidR="00251046" w:rsidRPr="00711E92"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rsidRPr="00711E92">
              <w:t>Example</w:t>
            </w:r>
          </w:p>
        </w:tc>
      </w:tr>
      <w:tr w:rsidR="00251046" w14:paraId="5FCCD11C"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19" w14:textId="14314508" w:rsidR="00251046" w:rsidRDefault="007655EA" w:rsidP="00BE6139">
            <w:pPr>
              <w:pStyle w:val="TableBody"/>
            </w:pPr>
            <w:r>
              <w:t>N/A</w:t>
            </w:r>
          </w:p>
        </w:tc>
        <w:tc>
          <w:tcPr>
            <w:tcW w:w="1667" w:type="pct"/>
          </w:tcPr>
          <w:p w14:paraId="5FCCD11A"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1B"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20"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1D" w14:textId="77777777" w:rsidR="00251046" w:rsidRDefault="00251046" w:rsidP="00BE6139">
            <w:pPr>
              <w:pStyle w:val="TableBody"/>
            </w:pPr>
          </w:p>
        </w:tc>
        <w:tc>
          <w:tcPr>
            <w:tcW w:w="1667" w:type="pct"/>
          </w:tcPr>
          <w:p w14:paraId="5FCCD11E"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1F"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24"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5FCCD121" w14:textId="77777777" w:rsidR="00251046" w:rsidRDefault="00251046" w:rsidP="00BE6139">
            <w:pPr>
              <w:pStyle w:val="TableBody"/>
            </w:pPr>
          </w:p>
        </w:tc>
        <w:tc>
          <w:tcPr>
            <w:tcW w:w="1667" w:type="pct"/>
          </w:tcPr>
          <w:p w14:paraId="5FCCD122"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5FCCD123"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8C6D86" w14:paraId="50162B3E" w14:textId="77777777" w:rsidTr="009C0BBF">
        <w:tc>
          <w:tcPr>
            <w:cnfStyle w:val="001000000000" w:firstRow="0" w:lastRow="0" w:firstColumn="1" w:lastColumn="0" w:oddVBand="0" w:evenVBand="0" w:oddHBand="0" w:evenHBand="0" w:firstRowFirstColumn="0" w:firstRowLastColumn="0" w:lastRowFirstColumn="0" w:lastRowLastColumn="0"/>
            <w:tcW w:w="1667" w:type="pct"/>
          </w:tcPr>
          <w:p w14:paraId="7656B887" w14:textId="77777777" w:rsidR="008C6D86" w:rsidRDefault="008C6D86" w:rsidP="00BE6139">
            <w:pPr>
              <w:pStyle w:val="TableBody"/>
            </w:pPr>
          </w:p>
        </w:tc>
        <w:tc>
          <w:tcPr>
            <w:tcW w:w="1667" w:type="pct"/>
          </w:tcPr>
          <w:p w14:paraId="77F2156A" w14:textId="77777777" w:rsidR="008C6D86" w:rsidRDefault="008C6D86" w:rsidP="00BE6139">
            <w:pPr>
              <w:pStyle w:val="TableBody"/>
              <w:cnfStyle w:val="000000000000" w:firstRow="0" w:lastRow="0" w:firstColumn="0" w:lastColumn="0" w:oddVBand="0" w:evenVBand="0" w:oddHBand="0" w:evenHBand="0" w:firstRowFirstColumn="0" w:firstRowLastColumn="0" w:lastRowFirstColumn="0" w:lastRowLastColumn="0"/>
            </w:pPr>
          </w:p>
        </w:tc>
        <w:tc>
          <w:tcPr>
            <w:tcW w:w="1666" w:type="pct"/>
          </w:tcPr>
          <w:p w14:paraId="1D2C85D0" w14:textId="77777777" w:rsidR="008C6D86" w:rsidRDefault="008C6D86" w:rsidP="00BE6139">
            <w:pPr>
              <w:pStyle w:val="TableBody"/>
              <w:cnfStyle w:val="000000000000" w:firstRow="0" w:lastRow="0" w:firstColumn="0" w:lastColumn="0" w:oddVBand="0" w:evenVBand="0" w:oddHBand="0" w:evenHBand="0" w:firstRowFirstColumn="0" w:firstRowLastColumn="0" w:lastRowFirstColumn="0" w:lastRowLastColumn="0"/>
            </w:pPr>
          </w:p>
        </w:tc>
      </w:tr>
    </w:tbl>
    <w:p w14:paraId="694AA575" w14:textId="051D4DE1" w:rsidR="008C6D86" w:rsidRDefault="008C6D86" w:rsidP="008C6D86">
      <w:pPr>
        <w:pStyle w:val="Heading2"/>
      </w:pPr>
      <w:bookmarkStart w:id="986" w:name="_Toc425848237"/>
      <w:bookmarkStart w:id="987" w:name="_Toc300262219"/>
      <w:r>
        <w:lastRenderedPageBreak/>
        <w:t xml:space="preserve">Reusable </w:t>
      </w:r>
      <w:r w:rsidR="00473E92">
        <w:t>Simulation</w:t>
      </w:r>
      <w:r>
        <w:t xml:space="preserve"> RUNMODEs</w:t>
      </w:r>
      <w:bookmarkEnd w:id="986"/>
    </w:p>
    <w:p w14:paraId="292A4A49" w14:textId="14F4CD39" w:rsidR="008C6D86" w:rsidRPr="008C6D86" w:rsidRDefault="008C6D86" w:rsidP="008C6D86">
      <w:pPr>
        <w:pStyle w:val="Gaps"/>
      </w:pPr>
    </w:p>
    <w:tbl>
      <w:tblPr>
        <w:tblStyle w:val="TableClassic1"/>
        <w:tblW w:w="5000" w:type="pct"/>
        <w:tblLook w:val="0620" w:firstRow="1" w:lastRow="0" w:firstColumn="0" w:lastColumn="0" w:noHBand="1" w:noVBand="1"/>
      </w:tblPr>
      <w:tblGrid>
        <w:gridCol w:w="3667"/>
        <w:gridCol w:w="5089"/>
      </w:tblGrid>
      <w:tr w:rsidR="00A4271A" w:rsidRPr="00466683" w14:paraId="71685994" w14:textId="77777777" w:rsidTr="009C0BBF">
        <w:trPr>
          <w:cnfStyle w:val="100000000000" w:firstRow="1" w:lastRow="0" w:firstColumn="0" w:lastColumn="0" w:oddVBand="0" w:evenVBand="0" w:oddHBand="0" w:evenHBand="0" w:firstRowFirstColumn="0" w:firstRowLastColumn="0" w:lastRowFirstColumn="0" w:lastRowLastColumn="0"/>
          <w:trHeight w:val="314"/>
        </w:trPr>
        <w:tc>
          <w:tcPr>
            <w:tcW w:w="2094" w:type="pct"/>
          </w:tcPr>
          <w:p w14:paraId="4110FB8F" w14:textId="39456F44" w:rsidR="00A4271A" w:rsidRPr="00A4271A" w:rsidRDefault="00A4271A" w:rsidP="00A4271A">
            <w:pPr>
              <w:pStyle w:val="TableHeading"/>
            </w:pPr>
            <w:r>
              <w:t>RUNMODE</w:t>
            </w:r>
          </w:p>
        </w:tc>
        <w:tc>
          <w:tcPr>
            <w:tcW w:w="2906" w:type="pct"/>
          </w:tcPr>
          <w:p w14:paraId="438F742A" w14:textId="77777777" w:rsidR="00A4271A" w:rsidRPr="00A4271A" w:rsidRDefault="00A4271A" w:rsidP="00A4271A">
            <w:pPr>
              <w:pStyle w:val="TableHeading"/>
            </w:pPr>
            <w:r w:rsidRPr="00A4271A">
              <w:t>Description</w:t>
            </w:r>
          </w:p>
        </w:tc>
      </w:tr>
      <w:tr w:rsidR="00A4271A" w:rsidRPr="00466683" w14:paraId="47821DB2" w14:textId="77777777" w:rsidTr="009C0BBF">
        <w:trPr>
          <w:trHeight w:val="313"/>
        </w:trPr>
        <w:tc>
          <w:tcPr>
            <w:tcW w:w="2094" w:type="pct"/>
          </w:tcPr>
          <w:p w14:paraId="4B41794D" w14:textId="5D070A2B" w:rsidR="00A4271A" w:rsidRPr="00A4271A" w:rsidRDefault="00495EB8" w:rsidP="00A4271A">
            <w:pPr>
              <w:pStyle w:val="TableBody"/>
            </w:pPr>
            <w:r>
              <w:t>N/A</w:t>
            </w:r>
          </w:p>
        </w:tc>
        <w:tc>
          <w:tcPr>
            <w:tcW w:w="2906" w:type="pct"/>
          </w:tcPr>
          <w:p w14:paraId="29D76673" w14:textId="77777777" w:rsidR="00A4271A" w:rsidRPr="00A4271A" w:rsidRDefault="00A4271A" w:rsidP="00A4271A">
            <w:pPr>
              <w:pStyle w:val="TableBody"/>
            </w:pPr>
          </w:p>
        </w:tc>
      </w:tr>
      <w:tr w:rsidR="00A4271A" w:rsidRPr="00466683" w14:paraId="26389DAB" w14:textId="77777777" w:rsidTr="009C0BBF">
        <w:trPr>
          <w:trHeight w:val="426"/>
        </w:trPr>
        <w:tc>
          <w:tcPr>
            <w:tcW w:w="2094" w:type="pct"/>
          </w:tcPr>
          <w:p w14:paraId="65BA2049" w14:textId="77777777" w:rsidR="00A4271A" w:rsidRPr="00A4271A" w:rsidRDefault="00A4271A" w:rsidP="00A4271A">
            <w:pPr>
              <w:pStyle w:val="TableBody"/>
            </w:pPr>
          </w:p>
        </w:tc>
        <w:tc>
          <w:tcPr>
            <w:tcW w:w="2906" w:type="pct"/>
          </w:tcPr>
          <w:p w14:paraId="30757C91" w14:textId="77777777" w:rsidR="00A4271A" w:rsidRPr="00A4271A" w:rsidRDefault="00A4271A" w:rsidP="00A4271A">
            <w:pPr>
              <w:pStyle w:val="TableBody"/>
            </w:pPr>
          </w:p>
        </w:tc>
      </w:tr>
      <w:tr w:rsidR="00A4271A" w:rsidRPr="00466683" w14:paraId="52279679" w14:textId="77777777" w:rsidTr="009C0BBF">
        <w:trPr>
          <w:trHeight w:val="426"/>
        </w:trPr>
        <w:tc>
          <w:tcPr>
            <w:tcW w:w="2094" w:type="pct"/>
          </w:tcPr>
          <w:p w14:paraId="65057E8A" w14:textId="77777777" w:rsidR="00A4271A" w:rsidRPr="00A4271A" w:rsidRDefault="00A4271A" w:rsidP="00A4271A">
            <w:pPr>
              <w:pStyle w:val="TableBody"/>
            </w:pPr>
          </w:p>
        </w:tc>
        <w:tc>
          <w:tcPr>
            <w:tcW w:w="2906" w:type="pct"/>
          </w:tcPr>
          <w:p w14:paraId="1ED450AC" w14:textId="77777777" w:rsidR="00A4271A" w:rsidRPr="00A4271A" w:rsidRDefault="00A4271A" w:rsidP="00A4271A">
            <w:pPr>
              <w:pStyle w:val="TableBody"/>
            </w:pPr>
          </w:p>
        </w:tc>
      </w:tr>
    </w:tbl>
    <w:p w14:paraId="1575DF53" w14:textId="37132016" w:rsidR="000F0E78" w:rsidRDefault="000F0E78" w:rsidP="00EE7EFE">
      <w:pPr>
        <w:pStyle w:val="Heading2"/>
        <w:rPr>
          <w:rStyle w:val="Security"/>
          <w:rFonts w:eastAsiaTheme="minorHAnsi" w:cstheme="minorBidi"/>
          <w:bCs w:val="0"/>
          <w:color w:val="auto"/>
          <w:spacing w:val="0"/>
          <w:sz w:val="18"/>
          <w:szCs w:val="22"/>
        </w:rPr>
      </w:pPr>
      <w:bookmarkStart w:id="988" w:name="_Toc425848238"/>
      <w:r>
        <w:rPr>
          <w:rStyle w:val="Security"/>
        </w:rPr>
        <w:t>RTL Verification Libraries</w:t>
      </w:r>
      <w:bookmarkEnd w:id="988"/>
    </w:p>
    <w:p w14:paraId="66052EDE" w14:textId="0E71D336" w:rsidR="000F0E78" w:rsidRDefault="000F0E78" w:rsidP="00530F85">
      <w:pPr>
        <w:pStyle w:val="Gaps"/>
      </w:pPr>
    </w:p>
    <w:tbl>
      <w:tblPr>
        <w:tblStyle w:val="TableClassic1"/>
        <w:tblW w:w="5000" w:type="pct"/>
        <w:tblLook w:val="04A0" w:firstRow="1" w:lastRow="0" w:firstColumn="1" w:lastColumn="0" w:noHBand="0" w:noVBand="1"/>
      </w:tblPr>
      <w:tblGrid>
        <w:gridCol w:w="2920"/>
        <w:gridCol w:w="2919"/>
        <w:gridCol w:w="2917"/>
      </w:tblGrid>
      <w:tr w:rsidR="000F0E78" w14:paraId="12D3099A" w14:textId="77777777" w:rsidTr="009C0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FE3F1EF" w14:textId="77777777" w:rsidR="000F0E78" w:rsidRDefault="000F0E78" w:rsidP="003934D7">
            <w:pPr>
              <w:pStyle w:val="TableBody"/>
            </w:pPr>
            <w:r>
              <w:t>Library</w:t>
            </w:r>
          </w:p>
        </w:tc>
        <w:tc>
          <w:tcPr>
            <w:tcW w:w="1667" w:type="pct"/>
          </w:tcPr>
          <w:p w14:paraId="16C53E43" w14:textId="77777777" w:rsidR="000F0E78" w:rsidRDefault="000F0E78" w:rsidP="003934D7">
            <w:pPr>
              <w:pStyle w:val="TableBody"/>
              <w:cnfStyle w:val="100000000000" w:firstRow="1" w:lastRow="0" w:firstColumn="0" w:lastColumn="0" w:oddVBand="0" w:evenVBand="0" w:oddHBand="0" w:evenHBand="0" w:firstRowFirstColumn="0" w:firstRowLastColumn="0" w:lastRowFirstColumn="0" w:lastRowLastColumn="0"/>
            </w:pPr>
            <w:r>
              <w:t>Version</w:t>
            </w:r>
          </w:p>
        </w:tc>
        <w:tc>
          <w:tcPr>
            <w:tcW w:w="1666" w:type="pct"/>
          </w:tcPr>
          <w:p w14:paraId="27F23B20" w14:textId="77777777" w:rsidR="000F0E78" w:rsidRDefault="000F0E78" w:rsidP="003934D7">
            <w:pPr>
              <w:pStyle w:val="TableBody"/>
              <w:cnfStyle w:val="100000000000" w:firstRow="1" w:lastRow="0" w:firstColumn="0" w:lastColumn="0" w:oddVBand="0" w:evenVBand="0" w:oddHBand="0" w:evenHBand="0" w:firstRowFirstColumn="0" w:firstRowLastColumn="0" w:lastRowFirstColumn="0" w:lastRowLastColumn="0"/>
            </w:pPr>
            <w:r>
              <w:t>Special usage</w:t>
            </w:r>
          </w:p>
        </w:tc>
      </w:tr>
      <w:tr w:rsidR="000F0E78" w14:paraId="1D29E859" w14:textId="77777777" w:rsidTr="009C0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5241DA8" w14:textId="6E2BB7F9" w:rsidR="000F0E78" w:rsidRDefault="00492BF0" w:rsidP="003934D7">
            <w:pPr>
              <w:pStyle w:val="TableBody"/>
            </w:pPr>
            <w:r>
              <w:t>N/A</w:t>
            </w:r>
          </w:p>
        </w:tc>
        <w:tc>
          <w:tcPr>
            <w:tcW w:w="1667" w:type="pct"/>
          </w:tcPr>
          <w:p w14:paraId="15927F2A"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c>
          <w:tcPr>
            <w:tcW w:w="1666" w:type="pct"/>
          </w:tcPr>
          <w:p w14:paraId="30252C86"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r>
      <w:tr w:rsidR="000F0E78" w14:paraId="17CFE295" w14:textId="77777777" w:rsidTr="009C0B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BC365BD" w14:textId="77777777" w:rsidR="000F0E78" w:rsidRDefault="000F0E78" w:rsidP="003934D7">
            <w:pPr>
              <w:pStyle w:val="TableBody"/>
            </w:pPr>
          </w:p>
        </w:tc>
        <w:tc>
          <w:tcPr>
            <w:tcW w:w="1667" w:type="pct"/>
          </w:tcPr>
          <w:p w14:paraId="4222E178"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c>
          <w:tcPr>
            <w:tcW w:w="1666" w:type="pct"/>
          </w:tcPr>
          <w:p w14:paraId="4F30A251"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r>
      <w:tr w:rsidR="000F0E78" w14:paraId="03FE7203" w14:textId="77777777" w:rsidTr="009C0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1D3429D9" w14:textId="77777777" w:rsidR="000F0E78" w:rsidRDefault="000F0E78" w:rsidP="003934D7">
            <w:pPr>
              <w:pStyle w:val="TableBody"/>
            </w:pPr>
          </w:p>
        </w:tc>
        <w:tc>
          <w:tcPr>
            <w:tcW w:w="1667" w:type="pct"/>
          </w:tcPr>
          <w:p w14:paraId="75363AC0"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c>
          <w:tcPr>
            <w:tcW w:w="1666" w:type="pct"/>
          </w:tcPr>
          <w:p w14:paraId="3C78DE8C" w14:textId="77777777" w:rsidR="000F0E78" w:rsidRDefault="000F0E78" w:rsidP="003934D7">
            <w:pPr>
              <w:pStyle w:val="TableBody"/>
              <w:cnfStyle w:val="000000100000" w:firstRow="0" w:lastRow="0" w:firstColumn="0" w:lastColumn="0" w:oddVBand="0" w:evenVBand="0" w:oddHBand="1" w:evenHBand="0" w:firstRowFirstColumn="0" w:firstRowLastColumn="0" w:lastRowFirstColumn="0" w:lastRowLastColumn="0"/>
            </w:pPr>
          </w:p>
        </w:tc>
      </w:tr>
      <w:tr w:rsidR="000F0E78" w14:paraId="3D72E908" w14:textId="77777777" w:rsidTr="009C0B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36885B3" w14:textId="77777777" w:rsidR="000F0E78" w:rsidRDefault="000F0E78" w:rsidP="003934D7">
            <w:pPr>
              <w:pStyle w:val="TableBody"/>
            </w:pPr>
          </w:p>
        </w:tc>
        <w:tc>
          <w:tcPr>
            <w:tcW w:w="1667" w:type="pct"/>
          </w:tcPr>
          <w:p w14:paraId="6BDE0F19"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c>
          <w:tcPr>
            <w:tcW w:w="1666" w:type="pct"/>
          </w:tcPr>
          <w:p w14:paraId="40F62193" w14:textId="77777777" w:rsidR="000F0E78" w:rsidRDefault="000F0E78" w:rsidP="003934D7">
            <w:pPr>
              <w:pStyle w:val="TableBody"/>
              <w:cnfStyle w:val="000000010000" w:firstRow="0" w:lastRow="0" w:firstColumn="0" w:lastColumn="0" w:oddVBand="0" w:evenVBand="0" w:oddHBand="0" w:evenHBand="1" w:firstRowFirstColumn="0" w:firstRowLastColumn="0" w:lastRowFirstColumn="0" w:lastRowLastColumn="0"/>
            </w:pPr>
          </w:p>
        </w:tc>
      </w:tr>
    </w:tbl>
    <w:p w14:paraId="61C6FA67" w14:textId="77777777" w:rsidR="008C6D86" w:rsidRPr="008C6D86" w:rsidRDefault="008C6D86" w:rsidP="008C6D86">
      <w:pPr>
        <w:pStyle w:val="BodyText"/>
      </w:pPr>
    </w:p>
    <w:p w14:paraId="5FCCD125" w14:textId="77777777" w:rsidR="00251046" w:rsidRPr="000F6379" w:rsidRDefault="00251046" w:rsidP="00251046">
      <w:pPr>
        <w:pStyle w:val="Heading1"/>
      </w:pPr>
      <w:bookmarkStart w:id="989" w:name="_Toc425848239"/>
      <w:r>
        <w:lastRenderedPageBreak/>
        <w:t>Tools and Methodology for Integration</w:t>
      </w:r>
      <w:bookmarkEnd w:id="987"/>
      <w:bookmarkEnd w:id="989"/>
    </w:p>
    <w:p w14:paraId="5FCCD126" w14:textId="77777777" w:rsidR="00251046" w:rsidRPr="00344EB9" w:rsidRDefault="00251046" w:rsidP="00344EB9">
      <w:pPr>
        <w:pStyle w:val="Heading2"/>
      </w:pPr>
      <w:bookmarkStart w:id="990" w:name="_Toc294097380"/>
      <w:bookmarkStart w:id="991" w:name="_Toc294097453"/>
      <w:bookmarkStart w:id="992" w:name="_Toc294097525"/>
      <w:bookmarkStart w:id="993" w:name="_Toc294099910"/>
      <w:bookmarkStart w:id="994" w:name="_Toc296358168"/>
      <w:bookmarkStart w:id="995" w:name="_Toc298854077"/>
      <w:bookmarkStart w:id="996" w:name="_Toc299016720"/>
      <w:bookmarkStart w:id="997" w:name="_Toc299025183"/>
      <w:bookmarkStart w:id="998" w:name="_Toc299031494"/>
      <w:bookmarkStart w:id="999" w:name="_Toc300262220"/>
      <w:bookmarkStart w:id="1000" w:name="_Toc425848240"/>
      <w:r w:rsidRPr="00344EB9">
        <w:t>Supported Tools</w:t>
      </w:r>
      <w:bookmarkEnd w:id="990"/>
      <w:bookmarkEnd w:id="991"/>
      <w:bookmarkEnd w:id="992"/>
      <w:bookmarkEnd w:id="993"/>
      <w:bookmarkEnd w:id="994"/>
      <w:bookmarkEnd w:id="995"/>
      <w:bookmarkEnd w:id="996"/>
      <w:bookmarkEnd w:id="997"/>
      <w:bookmarkEnd w:id="998"/>
      <w:bookmarkEnd w:id="999"/>
      <w:bookmarkEnd w:id="1000"/>
    </w:p>
    <w:p w14:paraId="5FCCD128" w14:textId="77777777" w:rsidR="00251046" w:rsidRDefault="00251046" w:rsidP="00251046">
      <w:pPr>
        <w:pStyle w:val="BodyText"/>
      </w:pPr>
      <w:bookmarkStart w:id="1001" w:name="_Toc294097381"/>
      <w:bookmarkStart w:id="1002" w:name="_Toc294097454"/>
      <w:bookmarkStart w:id="1003" w:name="_Toc294097526"/>
      <w:bookmarkStart w:id="1004" w:name="_Toc294099911"/>
      <w:r>
        <w:t xml:space="preserve">The </w:t>
      </w:r>
      <w:r w:rsidRPr="0057554F">
        <w:t>following</w:t>
      </w:r>
      <w:r>
        <w:t xml:space="preserve"> tools are used in the integration of this IP. For versions supported by each release, see Release Notes in the </w:t>
      </w:r>
      <w:r w:rsidR="00217E66">
        <w:t>"</w:t>
      </w:r>
      <w:r w:rsidRPr="00BD45AA">
        <w:t>doc</w:t>
      </w:r>
      <w:r w:rsidR="00217E66">
        <w:t>"</w:t>
      </w:r>
      <w:r>
        <w:t xml:space="preserve"> directory of the release package.</w:t>
      </w:r>
    </w:p>
    <w:p w14:paraId="5FCCD129" w14:textId="77777777" w:rsidR="00251046" w:rsidRDefault="00251046" w:rsidP="00B611F6">
      <w:pPr>
        <w:pStyle w:val="ListBullet"/>
      </w:pPr>
      <w:r>
        <w:t>VCSMX</w:t>
      </w:r>
    </w:p>
    <w:p w14:paraId="5FCCD12A" w14:textId="77777777" w:rsidR="00251046" w:rsidRDefault="00251046" w:rsidP="00B611F6">
      <w:pPr>
        <w:pStyle w:val="ListBullet"/>
      </w:pPr>
      <w:r>
        <w:t>OVM</w:t>
      </w:r>
    </w:p>
    <w:p w14:paraId="5FCCD12B" w14:textId="77777777" w:rsidR="00251046" w:rsidRDefault="00251046" w:rsidP="00B611F6">
      <w:pPr>
        <w:pStyle w:val="ListBullet"/>
      </w:pPr>
      <w:r>
        <w:t>A</w:t>
      </w:r>
      <w:r w:rsidR="00217E66">
        <w:t>ce</w:t>
      </w:r>
    </w:p>
    <w:p w14:paraId="5FCCD12F" w14:textId="5678C064" w:rsidR="00251046" w:rsidRDefault="00251046" w:rsidP="00B611F6">
      <w:pPr>
        <w:pStyle w:val="ListBullet"/>
      </w:pPr>
      <w:r>
        <w:t>S</w:t>
      </w:r>
      <w:r w:rsidR="00217E66">
        <w:t>aola</w:t>
      </w:r>
      <w:r>
        <w:t>Lintra</w:t>
      </w:r>
    </w:p>
    <w:p w14:paraId="5FCCD130" w14:textId="77777777" w:rsidR="00251046" w:rsidRDefault="00251046" w:rsidP="00B611F6">
      <w:pPr>
        <w:pStyle w:val="ListBullet"/>
      </w:pPr>
      <w:r>
        <w:t>Design Compiler</w:t>
      </w:r>
    </w:p>
    <w:p w14:paraId="5FCCD131" w14:textId="77777777" w:rsidR="00251046" w:rsidRDefault="00251046" w:rsidP="00B611F6">
      <w:pPr>
        <w:pStyle w:val="ListBullet"/>
      </w:pPr>
      <w:r>
        <w:t>Conformal</w:t>
      </w:r>
    </w:p>
    <w:p w14:paraId="5FCCD132" w14:textId="77777777" w:rsidR="00251046" w:rsidRDefault="00BA6B1B" w:rsidP="00B611F6">
      <w:pPr>
        <w:pStyle w:val="ListBullet"/>
      </w:pPr>
      <w:r>
        <w:t>0-I</w:t>
      </w:r>
      <w:r w:rsidR="00251046">
        <w:t>n</w:t>
      </w:r>
    </w:p>
    <w:p w14:paraId="5FCCD134" w14:textId="77777777" w:rsidR="00251046" w:rsidRPr="00344EB9" w:rsidRDefault="00251046" w:rsidP="00344EB9">
      <w:pPr>
        <w:pStyle w:val="Heading2"/>
      </w:pPr>
      <w:bookmarkStart w:id="1005" w:name="_Toc296358169"/>
      <w:bookmarkStart w:id="1006" w:name="_Toc298854078"/>
      <w:bookmarkStart w:id="1007" w:name="_Toc299016721"/>
      <w:bookmarkStart w:id="1008" w:name="_Toc299025184"/>
      <w:bookmarkStart w:id="1009" w:name="_Toc299031495"/>
      <w:bookmarkStart w:id="1010" w:name="_Toc300262221"/>
      <w:bookmarkStart w:id="1011" w:name="_Toc425848241"/>
      <w:r w:rsidRPr="00344EB9">
        <w:t>Environment Variables</w:t>
      </w:r>
      <w:bookmarkEnd w:id="1001"/>
      <w:bookmarkEnd w:id="1002"/>
      <w:bookmarkEnd w:id="1003"/>
      <w:bookmarkEnd w:id="1004"/>
      <w:bookmarkEnd w:id="1005"/>
      <w:bookmarkEnd w:id="1006"/>
      <w:bookmarkEnd w:id="1007"/>
      <w:bookmarkEnd w:id="1008"/>
      <w:bookmarkEnd w:id="1009"/>
      <w:bookmarkEnd w:id="1010"/>
      <w:bookmarkEnd w:id="1011"/>
    </w:p>
    <w:p w14:paraId="5FCCD136" w14:textId="77777777" w:rsidR="00251046" w:rsidRDefault="00251046" w:rsidP="00251046">
      <w:pPr>
        <w:pStyle w:val="BodyText"/>
      </w:pPr>
      <w:r>
        <w:t>Set the following environment variables as listed.</w:t>
      </w:r>
    </w:p>
    <w:tbl>
      <w:tblPr>
        <w:tblStyle w:val="TableClassic1"/>
        <w:tblW w:w="5000" w:type="pct"/>
        <w:tblLook w:val="06A0" w:firstRow="1" w:lastRow="0" w:firstColumn="1" w:lastColumn="0" w:noHBand="1" w:noVBand="1"/>
      </w:tblPr>
      <w:tblGrid>
        <w:gridCol w:w="4558"/>
        <w:gridCol w:w="4198"/>
      </w:tblGrid>
      <w:tr w:rsidR="00251046" w14:paraId="5FCCD139" w14:textId="77777777" w:rsidTr="00FA64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pct"/>
          </w:tcPr>
          <w:p w14:paraId="5FCCD137" w14:textId="77777777" w:rsidR="00251046" w:rsidRDefault="00251046" w:rsidP="00A33AF3">
            <w:pPr>
              <w:pStyle w:val="TableHeading"/>
            </w:pPr>
            <w:r>
              <w:t>Variable</w:t>
            </w:r>
          </w:p>
        </w:tc>
        <w:tc>
          <w:tcPr>
            <w:tcW w:w="2397" w:type="pct"/>
          </w:tcPr>
          <w:p w14:paraId="5FCCD138" w14:textId="77777777" w:rsidR="00251046" w:rsidRDefault="00251046" w:rsidP="00A33AF3">
            <w:pPr>
              <w:pStyle w:val="TableHeading"/>
              <w:cnfStyle w:val="100000000000" w:firstRow="1" w:lastRow="0" w:firstColumn="0" w:lastColumn="0" w:oddVBand="0" w:evenVBand="0" w:oddHBand="0" w:evenHBand="0" w:firstRowFirstColumn="0" w:firstRowLastColumn="0" w:lastRowFirstColumn="0" w:lastRowLastColumn="0"/>
            </w:pPr>
            <w:r>
              <w:t>Description</w:t>
            </w:r>
          </w:p>
        </w:tc>
      </w:tr>
      <w:tr w:rsidR="00251046" w14:paraId="5FCCD13C"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3A" w14:textId="77A34A5E" w:rsidR="00251046" w:rsidRDefault="00495EB8" w:rsidP="00BE6139">
            <w:pPr>
              <w:pStyle w:val="TableBody"/>
            </w:pPr>
            <w:r>
              <w:t>N/A</w:t>
            </w:r>
          </w:p>
        </w:tc>
        <w:tc>
          <w:tcPr>
            <w:tcW w:w="2397" w:type="pct"/>
          </w:tcPr>
          <w:p w14:paraId="5FCCD13B"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3F"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3D" w14:textId="77777777" w:rsidR="00251046" w:rsidRDefault="00251046" w:rsidP="00BE6139">
            <w:pPr>
              <w:pStyle w:val="TableBody"/>
            </w:pPr>
          </w:p>
        </w:tc>
        <w:tc>
          <w:tcPr>
            <w:tcW w:w="2397" w:type="pct"/>
          </w:tcPr>
          <w:p w14:paraId="5FCCD13E"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r w:rsidR="00251046" w14:paraId="5FCCD142" w14:textId="77777777" w:rsidTr="00FA6471">
        <w:tc>
          <w:tcPr>
            <w:cnfStyle w:val="001000000000" w:firstRow="0" w:lastRow="0" w:firstColumn="1" w:lastColumn="0" w:oddVBand="0" w:evenVBand="0" w:oddHBand="0" w:evenHBand="0" w:firstRowFirstColumn="0" w:firstRowLastColumn="0" w:lastRowFirstColumn="0" w:lastRowLastColumn="0"/>
            <w:tcW w:w="2603" w:type="pct"/>
          </w:tcPr>
          <w:p w14:paraId="5FCCD140" w14:textId="77777777" w:rsidR="00251046" w:rsidRDefault="00251046" w:rsidP="00BE6139">
            <w:pPr>
              <w:pStyle w:val="TableBody"/>
            </w:pPr>
          </w:p>
        </w:tc>
        <w:tc>
          <w:tcPr>
            <w:tcW w:w="2397" w:type="pct"/>
          </w:tcPr>
          <w:p w14:paraId="5FCCD141" w14:textId="77777777" w:rsidR="00251046" w:rsidRDefault="00251046" w:rsidP="00BE6139">
            <w:pPr>
              <w:pStyle w:val="TableBody"/>
              <w:cnfStyle w:val="000000000000" w:firstRow="0" w:lastRow="0" w:firstColumn="0" w:lastColumn="0" w:oddVBand="0" w:evenVBand="0" w:oddHBand="0" w:evenHBand="0" w:firstRowFirstColumn="0" w:firstRowLastColumn="0" w:lastRowFirstColumn="0" w:lastRowLastColumn="0"/>
            </w:pPr>
          </w:p>
        </w:tc>
      </w:tr>
    </w:tbl>
    <w:p w14:paraId="57661E45" w14:textId="77777777" w:rsidR="00FA6471" w:rsidRDefault="00251046" w:rsidP="00344EB9">
      <w:pPr>
        <w:pStyle w:val="Heading2"/>
      </w:pPr>
      <w:bookmarkStart w:id="1012" w:name="_Toc278006802"/>
      <w:bookmarkStart w:id="1013" w:name="_Ref291080146"/>
      <w:bookmarkStart w:id="1014" w:name="_Ref291080153"/>
      <w:bookmarkStart w:id="1015" w:name="_Ref291080184"/>
      <w:bookmarkStart w:id="1016" w:name="_Ref291080193"/>
      <w:bookmarkStart w:id="1017" w:name="_Ref291080329"/>
      <w:bookmarkStart w:id="1018" w:name="_Ref291080341"/>
      <w:bookmarkStart w:id="1019" w:name="_Ref291080417"/>
      <w:bookmarkStart w:id="1020" w:name="_Toc294097383"/>
      <w:bookmarkStart w:id="1021" w:name="_Toc294097456"/>
      <w:bookmarkStart w:id="1022" w:name="_Toc294097528"/>
      <w:bookmarkStart w:id="1023" w:name="_Toc294099913"/>
      <w:bookmarkStart w:id="1024" w:name="_Toc296358171"/>
      <w:bookmarkStart w:id="1025" w:name="_Toc298854079"/>
      <w:bookmarkStart w:id="1026" w:name="_Toc299016722"/>
      <w:bookmarkStart w:id="1027" w:name="_Toc299025185"/>
      <w:bookmarkStart w:id="1028" w:name="_Toc299031496"/>
      <w:bookmarkStart w:id="1029" w:name="_Toc300262222"/>
      <w:bookmarkStart w:id="1030" w:name="_Toc425848242"/>
      <w:r w:rsidRPr="00344EB9">
        <w:t>HIP Libraries Included in Release</w:t>
      </w:r>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p>
    <w:p w14:paraId="4AE6FEBE" w14:textId="35E38344" w:rsidR="00FA6471" w:rsidRPr="00E12539" w:rsidRDefault="00FA6471" w:rsidP="00FA6471">
      <w:pPr>
        <w:pStyle w:val="Gaps"/>
      </w:pPr>
    </w:p>
    <w:tbl>
      <w:tblPr>
        <w:tblStyle w:val="TableClassic1"/>
        <w:tblW w:w="5000" w:type="pct"/>
        <w:tblLook w:val="06A0" w:firstRow="1" w:lastRow="0" w:firstColumn="1" w:lastColumn="0" w:noHBand="1" w:noVBand="1"/>
      </w:tblPr>
      <w:tblGrid>
        <w:gridCol w:w="3027"/>
        <w:gridCol w:w="1531"/>
        <w:gridCol w:w="4198"/>
      </w:tblGrid>
      <w:tr w:rsidR="001B37DF" w14:paraId="5FCCD147" w14:textId="77777777" w:rsidTr="001B3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pct"/>
          </w:tcPr>
          <w:p w14:paraId="5FCCD144" w14:textId="77777777" w:rsidR="001B37DF" w:rsidRDefault="001B37DF" w:rsidP="00EA1837">
            <w:pPr>
              <w:pStyle w:val="TableHeading"/>
            </w:pPr>
            <w:r>
              <w:t>Library</w:t>
            </w:r>
          </w:p>
        </w:tc>
        <w:tc>
          <w:tcPr>
            <w:tcW w:w="874" w:type="pct"/>
          </w:tcPr>
          <w:p w14:paraId="5FCCD145" w14:textId="77777777" w:rsidR="001B37DF" w:rsidRDefault="001B37DF" w:rsidP="00EA1837">
            <w:pPr>
              <w:pStyle w:val="TableHeading"/>
              <w:cnfStyle w:val="100000000000" w:firstRow="1" w:lastRow="0" w:firstColumn="0" w:lastColumn="0" w:oddVBand="0" w:evenVBand="0" w:oddHBand="0" w:evenHBand="0" w:firstRowFirstColumn="0" w:firstRowLastColumn="0" w:lastRowFirstColumn="0" w:lastRowLastColumn="0"/>
            </w:pPr>
            <w:r>
              <w:t>Version</w:t>
            </w:r>
          </w:p>
        </w:tc>
        <w:tc>
          <w:tcPr>
            <w:tcW w:w="2397" w:type="pct"/>
          </w:tcPr>
          <w:p w14:paraId="5FCCD146" w14:textId="77777777" w:rsidR="001B37DF" w:rsidRDefault="001B37DF" w:rsidP="00EA1837">
            <w:pPr>
              <w:pStyle w:val="TableHeading"/>
              <w:cnfStyle w:val="100000000000" w:firstRow="1" w:lastRow="0" w:firstColumn="0" w:lastColumn="0" w:oddVBand="0" w:evenVBand="0" w:oddHBand="0" w:evenHBand="0" w:firstRowFirstColumn="0" w:firstRowLastColumn="0" w:lastRowFirstColumn="0" w:lastRowLastColumn="0"/>
            </w:pPr>
            <w:r>
              <w:t>Location</w:t>
            </w:r>
          </w:p>
        </w:tc>
      </w:tr>
      <w:tr w:rsidR="001B37DF" w14:paraId="5FCCD14B"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48" w14:textId="6FB5957F" w:rsidR="001B37DF" w:rsidRDefault="00B40189" w:rsidP="00EA1837">
            <w:pPr>
              <w:pStyle w:val="TableBody"/>
            </w:pPr>
            <w:r>
              <w:t>N/A</w:t>
            </w:r>
          </w:p>
        </w:tc>
        <w:tc>
          <w:tcPr>
            <w:tcW w:w="874" w:type="pct"/>
          </w:tcPr>
          <w:p w14:paraId="5FCCD149"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4A"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4F"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4C" w14:textId="77777777" w:rsidR="001B37DF" w:rsidRDefault="001B37DF" w:rsidP="00EA1837">
            <w:pPr>
              <w:pStyle w:val="TableBody"/>
            </w:pPr>
          </w:p>
        </w:tc>
        <w:tc>
          <w:tcPr>
            <w:tcW w:w="874" w:type="pct"/>
          </w:tcPr>
          <w:p w14:paraId="5FCCD14D"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4E"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53" w14:textId="77777777" w:rsidTr="001B37DF">
        <w:tc>
          <w:tcPr>
            <w:cnfStyle w:val="001000000000" w:firstRow="0" w:lastRow="0" w:firstColumn="1" w:lastColumn="0" w:oddVBand="0" w:evenVBand="0" w:oddHBand="0" w:evenHBand="0" w:firstRowFirstColumn="0" w:firstRowLastColumn="0" w:lastRowFirstColumn="0" w:lastRowLastColumn="0"/>
            <w:tcW w:w="1729" w:type="pct"/>
          </w:tcPr>
          <w:p w14:paraId="5FCCD150" w14:textId="77777777" w:rsidR="001B37DF" w:rsidRDefault="001B37DF" w:rsidP="00EA1837">
            <w:pPr>
              <w:pStyle w:val="TableBody"/>
            </w:pPr>
          </w:p>
        </w:tc>
        <w:tc>
          <w:tcPr>
            <w:tcW w:w="874" w:type="pct"/>
          </w:tcPr>
          <w:p w14:paraId="5FCCD151"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c>
          <w:tcPr>
            <w:tcW w:w="2397" w:type="pct"/>
          </w:tcPr>
          <w:p w14:paraId="5FCCD152" w14:textId="77777777" w:rsidR="001B37DF" w:rsidRDefault="001B37DF" w:rsidP="00EA1837">
            <w:pPr>
              <w:pStyle w:val="TableBody"/>
              <w:cnfStyle w:val="000000000000" w:firstRow="0" w:lastRow="0" w:firstColumn="0" w:lastColumn="0" w:oddVBand="0" w:evenVBand="0" w:oddHBand="0" w:evenHBand="0" w:firstRowFirstColumn="0" w:firstRowLastColumn="0" w:lastRowFirstColumn="0" w:lastRowLastColumn="0"/>
            </w:pPr>
          </w:p>
        </w:tc>
      </w:tr>
    </w:tbl>
    <w:p w14:paraId="5FCCD155" w14:textId="77777777" w:rsidR="00251046" w:rsidRDefault="00251046" w:rsidP="00251046">
      <w:pPr>
        <w:pStyle w:val="Heading3"/>
      </w:pPr>
      <w:bookmarkStart w:id="1031" w:name="_Toc294097384"/>
      <w:bookmarkStart w:id="1032" w:name="_Toc294097457"/>
      <w:bookmarkStart w:id="1033" w:name="_Toc294097529"/>
      <w:bookmarkStart w:id="1034" w:name="_Toc294099914"/>
      <w:bookmarkStart w:id="1035" w:name="_Toc296358172"/>
      <w:bookmarkStart w:id="1036" w:name="_Toc298854080"/>
      <w:bookmarkStart w:id="1037" w:name="_Toc299016723"/>
      <w:bookmarkStart w:id="1038" w:name="_Toc299025186"/>
      <w:bookmarkStart w:id="1039" w:name="_Toc299031497"/>
      <w:bookmarkStart w:id="1040" w:name="_Toc300262223"/>
      <w:bookmarkStart w:id="1041" w:name="_Toc425848243"/>
      <w:r w:rsidRPr="006A58ED">
        <w:t>Register</w:t>
      </w:r>
      <w:r>
        <w:t xml:space="preserve"> Files</w:t>
      </w:r>
      <w:r w:rsidRPr="006A58ED">
        <w:t xml:space="preserve"> or </w:t>
      </w:r>
      <w:bookmarkEnd w:id="1031"/>
      <w:bookmarkEnd w:id="1032"/>
      <w:bookmarkEnd w:id="1033"/>
      <w:bookmarkEnd w:id="1034"/>
      <w:bookmarkEnd w:id="1035"/>
      <w:bookmarkEnd w:id="1036"/>
      <w:bookmarkEnd w:id="1037"/>
      <w:bookmarkEnd w:id="1038"/>
      <w:r>
        <w:t>SRAM</w:t>
      </w:r>
      <w:bookmarkEnd w:id="1039"/>
      <w:bookmarkEnd w:id="1040"/>
      <w:bookmarkEnd w:id="1041"/>
      <w:r w:rsidRPr="006A58ED">
        <w:t xml:space="preserve"> </w:t>
      </w:r>
    </w:p>
    <w:p w14:paraId="5FCCD156" w14:textId="742F8FC8" w:rsidR="00251046" w:rsidRPr="00E12539" w:rsidRDefault="000F2169" w:rsidP="00C04B88">
      <w:pPr>
        <w:pStyle w:val="BodyText"/>
      </w:pPr>
      <w:r>
        <w:t>Not applicable</w:t>
      </w:r>
    </w:p>
    <w:p w14:paraId="5FCCD157" w14:textId="7E5638FD" w:rsidR="00251046" w:rsidRDefault="00634F6E" w:rsidP="00251046">
      <w:pPr>
        <w:pStyle w:val="Heading3"/>
      </w:pPr>
      <w:bookmarkStart w:id="1042" w:name="_Toc294097385"/>
      <w:bookmarkStart w:id="1043" w:name="_Toc294097458"/>
      <w:bookmarkStart w:id="1044" w:name="_Toc294097530"/>
      <w:bookmarkStart w:id="1045" w:name="_Toc294099915"/>
      <w:bookmarkStart w:id="1046" w:name="_Toc296358173"/>
      <w:bookmarkStart w:id="1047" w:name="_Toc298854081"/>
      <w:bookmarkStart w:id="1048" w:name="_Toc299016724"/>
      <w:bookmarkStart w:id="1049" w:name="_Toc299025187"/>
      <w:bookmarkStart w:id="1050" w:name="_Toc299031498"/>
      <w:bookmarkStart w:id="1051" w:name="_Toc300262224"/>
      <w:bookmarkStart w:id="1052" w:name="_Toc425848244"/>
      <w:r>
        <w:t>M</w:t>
      </w:r>
      <w:r w:rsidR="00EE7EFE">
        <w:t>-</w:t>
      </w:r>
      <w:r w:rsidR="00251046" w:rsidRPr="00035F63">
        <w:t xml:space="preserve">PHY and </w:t>
      </w:r>
      <w:r w:rsidR="00251046">
        <w:t>R</w:t>
      </w:r>
      <w:r w:rsidR="00251046" w:rsidRPr="00035F63">
        <w:t xml:space="preserve">elated </w:t>
      </w:r>
      <w:r w:rsidR="00251046">
        <w:t>L</w:t>
      </w:r>
      <w:r w:rsidR="00251046" w:rsidRPr="00035F63">
        <w:t>ibraries</w:t>
      </w:r>
      <w:bookmarkEnd w:id="1042"/>
      <w:bookmarkEnd w:id="1043"/>
      <w:bookmarkEnd w:id="1044"/>
      <w:bookmarkEnd w:id="1045"/>
      <w:bookmarkEnd w:id="1046"/>
      <w:bookmarkEnd w:id="1047"/>
      <w:bookmarkEnd w:id="1048"/>
      <w:bookmarkEnd w:id="1049"/>
      <w:bookmarkEnd w:id="1050"/>
      <w:bookmarkEnd w:id="1051"/>
      <w:bookmarkEnd w:id="1052"/>
    </w:p>
    <w:p w14:paraId="5FCCD158" w14:textId="6D3D9B21" w:rsidR="001B37DF" w:rsidRDefault="001B37DF" w:rsidP="00CC4994">
      <w:pPr>
        <w:pStyle w:val="Gaps"/>
      </w:pPr>
    </w:p>
    <w:tbl>
      <w:tblPr>
        <w:tblStyle w:val="TableClassic1"/>
        <w:tblW w:w="5000" w:type="pct"/>
        <w:tblLook w:val="06A0" w:firstRow="1" w:lastRow="0" w:firstColumn="1" w:lastColumn="0" w:noHBand="1" w:noVBand="1"/>
      </w:tblPr>
      <w:tblGrid>
        <w:gridCol w:w="3658"/>
        <w:gridCol w:w="2520"/>
        <w:gridCol w:w="2578"/>
      </w:tblGrid>
      <w:tr w:rsidR="001B37DF" w14:paraId="5FCCD15C" w14:textId="77777777" w:rsidTr="001B3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FCCD159" w14:textId="77777777" w:rsidR="001B37DF" w:rsidRPr="001B37DF" w:rsidRDefault="001B37DF" w:rsidP="001B37DF">
            <w:pPr>
              <w:pStyle w:val="TableHeading"/>
            </w:pPr>
            <w:r>
              <w:t>L</w:t>
            </w:r>
            <w:r w:rsidRPr="001B37DF">
              <w:t>ibrary</w:t>
            </w:r>
          </w:p>
        </w:tc>
        <w:tc>
          <w:tcPr>
            <w:tcW w:w="1439" w:type="pct"/>
          </w:tcPr>
          <w:p w14:paraId="5FCCD15A" w14:textId="77777777" w:rsidR="001B37DF" w:rsidRPr="001B37DF" w:rsidRDefault="001B37DF" w:rsidP="001B37DF">
            <w:pPr>
              <w:pStyle w:val="TableHeading"/>
              <w:cnfStyle w:val="100000000000" w:firstRow="1" w:lastRow="0" w:firstColumn="0" w:lastColumn="0" w:oddVBand="0" w:evenVBand="0" w:oddHBand="0" w:evenHBand="0" w:firstRowFirstColumn="0" w:firstRowLastColumn="0" w:lastRowFirstColumn="0" w:lastRowLastColumn="0"/>
            </w:pPr>
            <w:r>
              <w:t>Version</w:t>
            </w:r>
          </w:p>
        </w:tc>
        <w:tc>
          <w:tcPr>
            <w:tcW w:w="1472" w:type="pct"/>
          </w:tcPr>
          <w:p w14:paraId="5FCCD15B" w14:textId="77777777" w:rsidR="001B37DF" w:rsidRPr="001B37DF" w:rsidRDefault="001B37DF" w:rsidP="001B37DF">
            <w:pPr>
              <w:pStyle w:val="TableHeading"/>
              <w:cnfStyle w:val="100000000000" w:firstRow="1" w:lastRow="0" w:firstColumn="0" w:lastColumn="0" w:oddVBand="0" w:evenVBand="0" w:oddHBand="0" w:evenHBand="0" w:firstRowFirstColumn="0" w:firstRowLastColumn="0" w:lastRowFirstColumn="0" w:lastRowLastColumn="0"/>
            </w:pPr>
            <w:r>
              <w:t>Date</w:t>
            </w:r>
          </w:p>
        </w:tc>
      </w:tr>
      <w:tr w:rsidR="001B37DF" w14:paraId="5FCCD160"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5D" w14:textId="0E20554B" w:rsidR="001B37DF" w:rsidRDefault="00B40189" w:rsidP="001B37DF">
            <w:pPr>
              <w:pStyle w:val="TableBody"/>
            </w:pPr>
            <w:r>
              <w:t>N/A</w:t>
            </w:r>
          </w:p>
        </w:tc>
        <w:tc>
          <w:tcPr>
            <w:tcW w:w="1439" w:type="pct"/>
          </w:tcPr>
          <w:p w14:paraId="5FCCD15E"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5F"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64"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61" w14:textId="77777777" w:rsidR="001B37DF" w:rsidRDefault="001B37DF" w:rsidP="001B37DF">
            <w:pPr>
              <w:pStyle w:val="TableBody"/>
            </w:pPr>
          </w:p>
        </w:tc>
        <w:tc>
          <w:tcPr>
            <w:tcW w:w="1439" w:type="pct"/>
          </w:tcPr>
          <w:p w14:paraId="5FCCD162"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63"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r w:rsidR="001B37DF" w14:paraId="5FCCD168" w14:textId="77777777" w:rsidTr="001B37DF">
        <w:tc>
          <w:tcPr>
            <w:cnfStyle w:val="001000000000" w:firstRow="0" w:lastRow="0" w:firstColumn="1" w:lastColumn="0" w:oddVBand="0" w:evenVBand="0" w:oddHBand="0" w:evenHBand="0" w:firstRowFirstColumn="0" w:firstRowLastColumn="0" w:lastRowFirstColumn="0" w:lastRowLastColumn="0"/>
            <w:tcW w:w="2089" w:type="pct"/>
          </w:tcPr>
          <w:p w14:paraId="5FCCD165" w14:textId="77777777" w:rsidR="001B37DF" w:rsidRDefault="001B37DF" w:rsidP="001B37DF">
            <w:pPr>
              <w:pStyle w:val="TableBody"/>
            </w:pPr>
          </w:p>
        </w:tc>
        <w:tc>
          <w:tcPr>
            <w:tcW w:w="1439" w:type="pct"/>
          </w:tcPr>
          <w:p w14:paraId="5FCCD166"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c>
          <w:tcPr>
            <w:tcW w:w="1472" w:type="pct"/>
          </w:tcPr>
          <w:p w14:paraId="5FCCD167" w14:textId="77777777" w:rsidR="001B37DF" w:rsidRDefault="001B37DF" w:rsidP="001B37DF">
            <w:pPr>
              <w:pStyle w:val="TableBody"/>
              <w:cnfStyle w:val="000000000000" w:firstRow="0" w:lastRow="0" w:firstColumn="0" w:lastColumn="0" w:oddVBand="0" w:evenVBand="0" w:oddHBand="0" w:evenHBand="0" w:firstRowFirstColumn="0" w:firstRowLastColumn="0" w:lastRowFirstColumn="0" w:lastRowLastColumn="0"/>
            </w:pPr>
          </w:p>
        </w:tc>
      </w:tr>
    </w:tbl>
    <w:p w14:paraId="5FCCD169" w14:textId="77777777" w:rsidR="00251046" w:rsidRPr="00344EB9" w:rsidRDefault="00251046" w:rsidP="00344EB9">
      <w:pPr>
        <w:pStyle w:val="Heading2"/>
      </w:pPr>
      <w:bookmarkStart w:id="1053" w:name="_Toc294097386"/>
      <w:bookmarkStart w:id="1054" w:name="_Toc294097459"/>
      <w:bookmarkStart w:id="1055" w:name="_Toc294097531"/>
      <w:bookmarkStart w:id="1056" w:name="_Toc294099916"/>
      <w:bookmarkStart w:id="1057" w:name="_Toc296358174"/>
      <w:bookmarkStart w:id="1058" w:name="_Toc298854082"/>
      <w:bookmarkStart w:id="1059" w:name="_Toc299016725"/>
      <w:bookmarkStart w:id="1060" w:name="_Toc299025188"/>
      <w:bookmarkStart w:id="1061" w:name="_Toc299031499"/>
      <w:bookmarkStart w:id="1062" w:name="_Toc300262225"/>
      <w:bookmarkStart w:id="1063" w:name="_Toc425848245"/>
      <w:r w:rsidRPr="00344EB9">
        <w:lastRenderedPageBreak/>
        <w:t>Directory Structure</w:t>
      </w:r>
      <w:bookmarkEnd w:id="1053"/>
      <w:bookmarkEnd w:id="1054"/>
      <w:bookmarkEnd w:id="1055"/>
      <w:bookmarkEnd w:id="1056"/>
      <w:bookmarkEnd w:id="1057"/>
      <w:bookmarkEnd w:id="1058"/>
      <w:bookmarkEnd w:id="1059"/>
      <w:bookmarkEnd w:id="1060"/>
      <w:bookmarkEnd w:id="1061"/>
      <w:bookmarkEnd w:id="1062"/>
      <w:bookmarkEnd w:id="1063"/>
    </w:p>
    <w:p w14:paraId="54AE9323" w14:textId="45BADF68" w:rsidR="00B40189" w:rsidRDefault="00B40189" w:rsidP="00C04B88">
      <w:pPr>
        <w:pStyle w:val="BodyText0"/>
      </w:pPr>
      <w:r>
        <w:t>Doc</w:t>
      </w:r>
    </w:p>
    <w:p w14:paraId="2D1980EF" w14:textId="2AB35D65" w:rsidR="00B40189" w:rsidRDefault="00B40189" w:rsidP="00C04B88">
      <w:pPr>
        <w:pStyle w:val="BodyText0"/>
      </w:pPr>
      <w:r>
        <w:t>Cfg</w:t>
      </w:r>
    </w:p>
    <w:p w14:paraId="2C998B10" w14:textId="06A6B2B5" w:rsidR="00B40189" w:rsidRDefault="00B40189" w:rsidP="00C04B88">
      <w:pPr>
        <w:pStyle w:val="BodyText0"/>
      </w:pPr>
      <w:r>
        <w:t>Bin</w:t>
      </w:r>
    </w:p>
    <w:p w14:paraId="3E12A649" w14:textId="03E6ACA2" w:rsidR="00B40189" w:rsidRDefault="00B40189" w:rsidP="00C04B88">
      <w:pPr>
        <w:pStyle w:val="BodyText0"/>
      </w:pPr>
      <w:r>
        <w:t>Src</w:t>
      </w:r>
    </w:p>
    <w:p w14:paraId="442279DC" w14:textId="777492E8" w:rsidR="00B40189" w:rsidRDefault="00B40189" w:rsidP="00C04B88">
      <w:pPr>
        <w:pStyle w:val="BodyText0"/>
      </w:pPr>
      <w:r>
        <w:t>Tools</w:t>
      </w:r>
    </w:p>
    <w:p w14:paraId="43796D56" w14:textId="3B58296A" w:rsidR="00B40189" w:rsidRDefault="00B40189" w:rsidP="00C04B88">
      <w:pPr>
        <w:pStyle w:val="BodyText0"/>
      </w:pPr>
      <w:r>
        <w:t xml:space="preserve">Target </w:t>
      </w:r>
    </w:p>
    <w:p w14:paraId="029D469E" w14:textId="44085F71" w:rsidR="00AE205E" w:rsidRDefault="00AE205E" w:rsidP="00344EB9">
      <w:pPr>
        <w:pStyle w:val="Heading2"/>
      </w:pPr>
      <w:bookmarkStart w:id="1064" w:name="_Toc425848246"/>
      <w:bookmarkStart w:id="1065" w:name="_Toc294097387"/>
      <w:bookmarkStart w:id="1066" w:name="_Toc294097460"/>
      <w:bookmarkStart w:id="1067" w:name="_Toc294097532"/>
      <w:bookmarkStart w:id="1068" w:name="_Toc294099917"/>
      <w:bookmarkStart w:id="1069" w:name="_Toc296358175"/>
      <w:bookmarkStart w:id="1070" w:name="_Toc298854083"/>
      <w:bookmarkStart w:id="1071" w:name="_Toc299016726"/>
      <w:bookmarkStart w:id="1072" w:name="_Toc299025189"/>
      <w:bookmarkStart w:id="1073" w:name="_Toc299031500"/>
      <w:bookmarkStart w:id="1074" w:name="_Toc300262226"/>
      <w:r>
        <w:t>Ace</w:t>
      </w:r>
      <w:bookmarkEnd w:id="1064"/>
    </w:p>
    <w:p w14:paraId="66AADDB5" w14:textId="68458778" w:rsidR="00AE205E" w:rsidRDefault="00AE205E" w:rsidP="00AE205E">
      <w:pPr>
        <w:pStyle w:val="BodyText"/>
      </w:pPr>
      <w:r>
        <w:t>Paths to acerc:</w:t>
      </w:r>
      <w:r w:rsidR="000478D4">
        <w:t xml:space="preserve"> </w:t>
      </w:r>
      <w:r w:rsidR="00B40189">
        <w:t>$MODEL_ROOT/cfg/globalclk.acerc</w:t>
      </w:r>
    </w:p>
    <w:p w14:paraId="4945E81B" w14:textId="602588F7" w:rsidR="00AE205E" w:rsidRDefault="00AE205E" w:rsidP="00AE205E">
      <w:pPr>
        <w:pStyle w:val="BodyText"/>
      </w:pPr>
      <w:r>
        <w:t>Location of udf file:</w:t>
      </w:r>
      <w:r w:rsidR="00492BF0">
        <w:t>$MODEL_ROOT/cfg/globalclk_hdl.udf</w:t>
      </w:r>
    </w:p>
    <w:p w14:paraId="65C6DD93" w14:textId="58828661" w:rsidR="00AE205E" w:rsidRDefault="00AE205E" w:rsidP="00AE205E">
      <w:pPr>
        <w:pStyle w:val="BodyText"/>
      </w:pPr>
      <w:r>
        <w:t>Model to use when importing libraries:</w:t>
      </w:r>
      <w:r w:rsidR="00492BF0">
        <w:t>globalclk</w:t>
      </w:r>
    </w:p>
    <w:p w14:paraId="7B281241" w14:textId="7CF35FBC" w:rsidR="00AE205E" w:rsidRDefault="00AE205E" w:rsidP="00AE205E">
      <w:pPr>
        <w:pStyle w:val="BodyText"/>
      </w:pPr>
      <w:r>
        <w:t>Elaboration options not exported:</w:t>
      </w:r>
      <w:r w:rsidR="00492BF0">
        <w:t>N/A</w:t>
      </w:r>
    </w:p>
    <w:p w14:paraId="424BF47F" w14:textId="027771E1" w:rsidR="00AE205E" w:rsidRPr="00AE205E" w:rsidRDefault="00AE205E" w:rsidP="00AE205E">
      <w:pPr>
        <w:pStyle w:val="BodyText"/>
      </w:pPr>
      <w:r>
        <w:t>Required content in sip_shared_libs:</w:t>
      </w:r>
      <w:r w:rsidR="00492BF0">
        <w:t>N/A</w:t>
      </w:r>
    </w:p>
    <w:p w14:paraId="5FCCD16B" w14:textId="77777777" w:rsidR="00251046" w:rsidRPr="00344EB9" w:rsidRDefault="00251046" w:rsidP="00344EB9">
      <w:pPr>
        <w:pStyle w:val="Heading2"/>
      </w:pPr>
      <w:bookmarkStart w:id="1075" w:name="_Toc425848247"/>
      <w:r w:rsidRPr="00344EB9">
        <w:t>Lintra</w:t>
      </w:r>
      <w:bookmarkEnd w:id="1065"/>
      <w:bookmarkEnd w:id="1066"/>
      <w:bookmarkEnd w:id="1067"/>
      <w:bookmarkEnd w:id="1068"/>
      <w:bookmarkEnd w:id="1069"/>
      <w:bookmarkEnd w:id="1070"/>
      <w:bookmarkEnd w:id="1071"/>
      <w:bookmarkEnd w:id="1072"/>
      <w:bookmarkEnd w:id="1073"/>
      <w:bookmarkEnd w:id="1074"/>
      <w:bookmarkEnd w:id="1075"/>
    </w:p>
    <w:p w14:paraId="5FCCD16C" w14:textId="19337122" w:rsidR="00251046" w:rsidRPr="002B71AB" w:rsidRDefault="00251046" w:rsidP="00B50447">
      <w:pPr>
        <w:pStyle w:val="BodyText"/>
      </w:pPr>
      <w:r w:rsidRPr="00897D91">
        <w:t>Lintra Version</w:t>
      </w:r>
      <w:r>
        <w:t>:</w:t>
      </w:r>
      <w:r w:rsidRPr="00897D91">
        <w:tab/>
      </w:r>
      <w:r w:rsidR="000478D4" w:rsidRPr="000478D4">
        <w:t>14.1p9_shOpt64</w:t>
      </w:r>
    </w:p>
    <w:p w14:paraId="5FCCD16D" w14:textId="50B22C6A" w:rsidR="00251046" w:rsidRPr="00897D91" w:rsidRDefault="00251046" w:rsidP="00B50447">
      <w:pPr>
        <w:pStyle w:val="BodyText"/>
      </w:pPr>
      <w:r w:rsidRPr="00897D91">
        <w:t xml:space="preserve">Lintra location </w:t>
      </w:r>
      <w:r>
        <w:t xml:space="preserve">: </w:t>
      </w:r>
      <w:r w:rsidR="00492BF0">
        <w:t>tools/lintra/</w:t>
      </w:r>
    </w:p>
    <w:p w14:paraId="5FCCD16E" w14:textId="39DE4CA7" w:rsidR="00251046" w:rsidRPr="00897D91" w:rsidRDefault="00633141" w:rsidP="00B50447">
      <w:pPr>
        <w:pStyle w:val="BodyText"/>
      </w:pPr>
      <w:r>
        <w:t>Location of w</w:t>
      </w:r>
      <w:r w:rsidR="00251046" w:rsidRPr="00897D91">
        <w:t>aiver files</w:t>
      </w:r>
      <w:r w:rsidR="00251046">
        <w:t xml:space="preserve">: </w:t>
      </w:r>
      <w:r w:rsidR="00492BF0">
        <w:t xml:space="preserve"> tools/lintra/waivers</w:t>
      </w:r>
    </w:p>
    <w:p w14:paraId="5FCCD16F" w14:textId="75126511" w:rsidR="00251046" w:rsidRPr="00897D91" w:rsidRDefault="00633141" w:rsidP="00B50447">
      <w:pPr>
        <w:pStyle w:val="BodyText"/>
      </w:pPr>
      <w:r>
        <w:t xml:space="preserve">Location of </w:t>
      </w:r>
      <w:r w:rsidR="00251046" w:rsidRPr="00897D91">
        <w:t xml:space="preserve">Lintra patches &amp; </w:t>
      </w:r>
      <w:r w:rsidR="00251046">
        <w:t>c</w:t>
      </w:r>
      <w:r w:rsidR="00251046" w:rsidRPr="00897D91">
        <w:t>onfiguration</w:t>
      </w:r>
      <w:r w:rsidR="00251046">
        <w:t xml:space="preserve">: </w:t>
      </w:r>
      <w:r w:rsidR="00492BF0">
        <w:t>N/A</w:t>
      </w:r>
    </w:p>
    <w:p w14:paraId="4542D039" w14:textId="77777777" w:rsidR="000478D4" w:rsidRDefault="00633141" w:rsidP="00B50447">
      <w:pPr>
        <w:pStyle w:val="BodyText"/>
      </w:pPr>
      <w:r>
        <w:t xml:space="preserve">Location of </w:t>
      </w:r>
      <w:r w:rsidR="00251046">
        <w:t>Lintra</w:t>
      </w:r>
      <w:r w:rsidR="00251046" w:rsidRPr="00897D91">
        <w:t xml:space="preserve"> repo</w:t>
      </w:r>
      <w:r w:rsidR="00251046">
        <w:t xml:space="preserve">rt file for warnings and errors: </w:t>
      </w:r>
    </w:p>
    <w:p w14:paraId="5FCCD170" w14:textId="7D5F9186" w:rsidR="00251046" w:rsidRPr="00897D91" w:rsidRDefault="000478D4" w:rsidP="00B50447">
      <w:pPr>
        <w:pStyle w:val="BodyText"/>
      </w:pPr>
      <w:r>
        <w:t xml:space="preserve"> $MODEL_ROOT/</w:t>
      </w:r>
      <w:r w:rsidR="00492BF0" w:rsidRPr="00492BF0">
        <w:t>target/lint/</w:t>
      </w:r>
      <w:r>
        <w:t>&lt;model_name&gt;</w:t>
      </w:r>
      <w:r w:rsidRPr="00492BF0">
        <w:t xml:space="preserve"> </w:t>
      </w:r>
      <w:r w:rsidR="00492BF0" w:rsidRPr="00492BF0">
        <w:t>/</w:t>
      </w:r>
      <w:r>
        <w:t>&lt;model_name&gt;.log</w:t>
      </w:r>
    </w:p>
    <w:p w14:paraId="5FCCD171" w14:textId="77777777" w:rsidR="00251046" w:rsidRPr="00344EB9" w:rsidRDefault="00251046" w:rsidP="00344EB9">
      <w:pPr>
        <w:pStyle w:val="Heading2"/>
      </w:pPr>
      <w:bookmarkStart w:id="1076" w:name="_Toc294097388"/>
      <w:bookmarkStart w:id="1077" w:name="_Toc294097461"/>
      <w:bookmarkStart w:id="1078" w:name="_Toc294097533"/>
      <w:bookmarkStart w:id="1079" w:name="_Toc294099918"/>
      <w:bookmarkStart w:id="1080" w:name="_Toc296358176"/>
      <w:bookmarkStart w:id="1081" w:name="_Toc299025190"/>
      <w:bookmarkStart w:id="1082" w:name="_Toc299031501"/>
      <w:bookmarkStart w:id="1083" w:name="_Toc300262227"/>
      <w:bookmarkStart w:id="1084" w:name="_Toc425848248"/>
      <w:r w:rsidRPr="00344EB9">
        <w:t>Synthesis</w:t>
      </w:r>
      <w:bookmarkEnd w:id="1076"/>
      <w:bookmarkEnd w:id="1077"/>
      <w:bookmarkEnd w:id="1078"/>
      <w:bookmarkEnd w:id="1079"/>
      <w:bookmarkEnd w:id="1080"/>
      <w:bookmarkEnd w:id="1081"/>
      <w:bookmarkEnd w:id="1082"/>
      <w:bookmarkEnd w:id="1083"/>
      <w:bookmarkEnd w:id="1084"/>
    </w:p>
    <w:p w14:paraId="5FCCD172" w14:textId="060C3C5C" w:rsidR="00251046" w:rsidRDefault="006B0759" w:rsidP="00C04B88">
      <w:pPr>
        <w:pStyle w:val="BodyText"/>
      </w:pPr>
      <w:r>
        <w:t>Not applicable</w:t>
      </w:r>
    </w:p>
    <w:p w14:paraId="67695DA3" w14:textId="3E62C4F3" w:rsidR="00810FC1" w:rsidRPr="00810FC1" w:rsidRDefault="00810FC1" w:rsidP="00810FC1">
      <w:pPr>
        <w:pStyle w:val="Heading3"/>
      </w:pPr>
      <w:bookmarkStart w:id="1085" w:name="_Toc425848249"/>
      <w:r>
        <w:t>Clocks</w:t>
      </w:r>
      <w:bookmarkEnd w:id="1085"/>
    </w:p>
    <w:p w14:paraId="5FCCD173" w14:textId="1E744DFF" w:rsidR="00CC4994" w:rsidRPr="00CC4994" w:rsidRDefault="00CC4994" w:rsidP="00CC4994">
      <w:pPr>
        <w:pStyle w:val="Gaps"/>
      </w:pPr>
    </w:p>
    <w:p w14:paraId="5FCCD174" w14:textId="77777777" w:rsidR="00D32A25" w:rsidRDefault="00D32A25" w:rsidP="00DF3B45">
      <w:pPr>
        <w:pStyle w:val="TableCaption"/>
      </w:pPr>
      <w:r>
        <w:t>Primary Clocks</w:t>
      </w:r>
    </w:p>
    <w:tbl>
      <w:tblPr>
        <w:tblStyle w:val="TableClassic1"/>
        <w:tblW w:w="5000" w:type="pct"/>
        <w:tblLook w:val="0620" w:firstRow="1" w:lastRow="0" w:firstColumn="0" w:lastColumn="0" w:noHBand="1" w:noVBand="1"/>
      </w:tblPr>
      <w:tblGrid>
        <w:gridCol w:w="565"/>
        <w:gridCol w:w="1590"/>
        <w:gridCol w:w="1461"/>
        <w:gridCol w:w="1823"/>
        <w:gridCol w:w="3317"/>
      </w:tblGrid>
      <w:tr w:rsidR="00251046" w:rsidRPr="00151B31" w14:paraId="5FCCD17A" w14:textId="77777777" w:rsidTr="00DE3CB3">
        <w:trPr>
          <w:cnfStyle w:val="100000000000" w:firstRow="1" w:lastRow="0" w:firstColumn="0" w:lastColumn="0" w:oddVBand="0" w:evenVBand="0" w:oddHBand="0" w:evenHBand="0" w:firstRowFirstColumn="0" w:firstRowLastColumn="0" w:lastRowFirstColumn="0" w:lastRowLastColumn="0"/>
          <w:trHeight w:val="255"/>
        </w:trPr>
        <w:tc>
          <w:tcPr>
            <w:tcW w:w="323" w:type="pct"/>
            <w:noWrap/>
          </w:tcPr>
          <w:p w14:paraId="5FCCD175" w14:textId="77777777" w:rsidR="00251046" w:rsidRPr="00151B31" w:rsidRDefault="00251046" w:rsidP="00A33AF3">
            <w:pPr>
              <w:pStyle w:val="TableHeading"/>
            </w:pPr>
            <w:r w:rsidRPr="00151B31">
              <w:t>No.</w:t>
            </w:r>
          </w:p>
        </w:tc>
        <w:tc>
          <w:tcPr>
            <w:tcW w:w="908" w:type="pct"/>
            <w:noWrap/>
          </w:tcPr>
          <w:p w14:paraId="5FCCD176" w14:textId="77777777" w:rsidR="00251046" w:rsidRPr="00151B31" w:rsidRDefault="00251046" w:rsidP="00A33AF3">
            <w:pPr>
              <w:pStyle w:val="TableHeading"/>
            </w:pPr>
            <w:r w:rsidRPr="00151B31">
              <w:t>Clock name</w:t>
            </w:r>
          </w:p>
        </w:tc>
        <w:tc>
          <w:tcPr>
            <w:tcW w:w="834" w:type="pct"/>
            <w:noWrap/>
          </w:tcPr>
          <w:p w14:paraId="5FCCD177" w14:textId="77777777" w:rsidR="00251046" w:rsidRPr="00151B31" w:rsidRDefault="00251046" w:rsidP="00A33AF3">
            <w:pPr>
              <w:pStyle w:val="TableHeading"/>
            </w:pPr>
            <w:r w:rsidRPr="00151B31">
              <w:t>Clock period</w:t>
            </w:r>
          </w:p>
        </w:tc>
        <w:tc>
          <w:tcPr>
            <w:tcW w:w="1041" w:type="pct"/>
            <w:noWrap/>
          </w:tcPr>
          <w:p w14:paraId="5FCCD178" w14:textId="77777777" w:rsidR="00251046" w:rsidRPr="00151B31" w:rsidRDefault="00251046" w:rsidP="00A33AF3">
            <w:pPr>
              <w:pStyle w:val="TableHeading"/>
            </w:pPr>
            <w:r w:rsidRPr="00151B31">
              <w:t>Clock waveform</w:t>
            </w:r>
          </w:p>
        </w:tc>
        <w:tc>
          <w:tcPr>
            <w:tcW w:w="1894" w:type="pct"/>
            <w:noWrap/>
          </w:tcPr>
          <w:p w14:paraId="5FCCD179" w14:textId="77777777" w:rsidR="00251046" w:rsidRPr="00151B31" w:rsidRDefault="00251046" w:rsidP="00A33AF3">
            <w:pPr>
              <w:pStyle w:val="TableHeading"/>
            </w:pPr>
            <w:r w:rsidRPr="00151B31">
              <w:t>Clock source</w:t>
            </w:r>
          </w:p>
        </w:tc>
      </w:tr>
      <w:tr w:rsidR="00251046" w:rsidRPr="00466683" w14:paraId="5FCCD180" w14:textId="77777777" w:rsidTr="00DE3CB3">
        <w:trPr>
          <w:trHeight w:val="255"/>
        </w:trPr>
        <w:tc>
          <w:tcPr>
            <w:tcW w:w="323" w:type="pct"/>
            <w:noWrap/>
          </w:tcPr>
          <w:p w14:paraId="5FCCD17B" w14:textId="77777777" w:rsidR="00251046" w:rsidRPr="009175B3" w:rsidRDefault="00251046" w:rsidP="00BA6B1B">
            <w:pPr>
              <w:pStyle w:val="TableBody"/>
            </w:pPr>
          </w:p>
        </w:tc>
        <w:tc>
          <w:tcPr>
            <w:tcW w:w="908" w:type="pct"/>
            <w:noWrap/>
          </w:tcPr>
          <w:p w14:paraId="5FCCD17C" w14:textId="77777777" w:rsidR="00251046" w:rsidRPr="009175B3" w:rsidRDefault="00251046" w:rsidP="00BA6B1B">
            <w:pPr>
              <w:pStyle w:val="TableBody"/>
            </w:pPr>
          </w:p>
        </w:tc>
        <w:tc>
          <w:tcPr>
            <w:tcW w:w="834" w:type="pct"/>
            <w:noWrap/>
          </w:tcPr>
          <w:p w14:paraId="5FCCD17D" w14:textId="77777777" w:rsidR="00251046" w:rsidRPr="009175B3" w:rsidRDefault="00251046" w:rsidP="00BA6B1B">
            <w:pPr>
              <w:pStyle w:val="TableBody"/>
            </w:pPr>
          </w:p>
        </w:tc>
        <w:tc>
          <w:tcPr>
            <w:tcW w:w="1041" w:type="pct"/>
            <w:noWrap/>
          </w:tcPr>
          <w:p w14:paraId="5FCCD17E" w14:textId="77777777" w:rsidR="00251046" w:rsidRPr="009175B3" w:rsidRDefault="00251046" w:rsidP="00BA6B1B">
            <w:pPr>
              <w:pStyle w:val="TableBody"/>
            </w:pPr>
          </w:p>
        </w:tc>
        <w:tc>
          <w:tcPr>
            <w:tcW w:w="1894" w:type="pct"/>
            <w:noWrap/>
          </w:tcPr>
          <w:p w14:paraId="5FCCD17F" w14:textId="77777777" w:rsidR="00251046" w:rsidRPr="009175B3" w:rsidRDefault="00251046" w:rsidP="00BA6B1B">
            <w:pPr>
              <w:pStyle w:val="TableBody"/>
            </w:pPr>
          </w:p>
        </w:tc>
      </w:tr>
      <w:tr w:rsidR="00251046" w:rsidRPr="00466683" w14:paraId="5FCCD186" w14:textId="77777777" w:rsidTr="00DE3CB3">
        <w:trPr>
          <w:trHeight w:val="255"/>
        </w:trPr>
        <w:tc>
          <w:tcPr>
            <w:tcW w:w="323" w:type="pct"/>
            <w:noWrap/>
          </w:tcPr>
          <w:p w14:paraId="5FCCD181" w14:textId="77777777" w:rsidR="00251046" w:rsidRPr="009175B3" w:rsidRDefault="00251046" w:rsidP="00BA6B1B">
            <w:pPr>
              <w:pStyle w:val="TableBody"/>
            </w:pPr>
          </w:p>
        </w:tc>
        <w:tc>
          <w:tcPr>
            <w:tcW w:w="908" w:type="pct"/>
            <w:noWrap/>
          </w:tcPr>
          <w:p w14:paraId="5FCCD182" w14:textId="77777777" w:rsidR="00251046" w:rsidRPr="009175B3" w:rsidRDefault="00251046" w:rsidP="00BA6B1B">
            <w:pPr>
              <w:pStyle w:val="TableBody"/>
            </w:pPr>
          </w:p>
        </w:tc>
        <w:tc>
          <w:tcPr>
            <w:tcW w:w="834" w:type="pct"/>
            <w:noWrap/>
          </w:tcPr>
          <w:p w14:paraId="5FCCD183" w14:textId="77777777" w:rsidR="00251046" w:rsidRPr="009175B3" w:rsidRDefault="00251046" w:rsidP="00BA6B1B">
            <w:pPr>
              <w:pStyle w:val="TableBody"/>
            </w:pPr>
          </w:p>
        </w:tc>
        <w:tc>
          <w:tcPr>
            <w:tcW w:w="1041" w:type="pct"/>
            <w:noWrap/>
          </w:tcPr>
          <w:p w14:paraId="5FCCD184" w14:textId="77777777" w:rsidR="00251046" w:rsidRPr="009175B3" w:rsidRDefault="00251046" w:rsidP="00BA6B1B">
            <w:pPr>
              <w:pStyle w:val="TableBody"/>
            </w:pPr>
          </w:p>
        </w:tc>
        <w:tc>
          <w:tcPr>
            <w:tcW w:w="1894" w:type="pct"/>
            <w:noWrap/>
          </w:tcPr>
          <w:p w14:paraId="5FCCD185" w14:textId="77777777" w:rsidR="00251046" w:rsidRPr="009175B3" w:rsidRDefault="00251046" w:rsidP="00BA6B1B">
            <w:pPr>
              <w:pStyle w:val="TableBody"/>
            </w:pPr>
          </w:p>
        </w:tc>
      </w:tr>
      <w:tr w:rsidR="00251046" w:rsidRPr="00466683" w14:paraId="5FCCD18C" w14:textId="77777777" w:rsidTr="00DE3CB3">
        <w:trPr>
          <w:trHeight w:val="255"/>
        </w:trPr>
        <w:tc>
          <w:tcPr>
            <w:tcW w:w="323" w:type="pct"/>
            <w:noWrap/>
          </w:tcPr>
          <w:p w14:paraId="5FCCD187" w14:textId="77777777" w:rsidR="00251046" w:rsidRPr="009175B3" w:rsidRDefault="00251046" w:rsidP="00BA6B1B">
            <w:pPr>
              <w:pStyle w:val="TableBody"/>
            </w:pPr>
          </w:p>
        </w:tc>
        <w:tc>
          <w:tcPr>
            <w:tcW w:w="908" w:type="pct"/>
            <w:noWrap/>
          </w:tcPr>
          <w:p w14:paraId="5FCCD188" w14:textId="77777777" w:rsidR="00251046" w:rsidRPr="009175B3" w:rsidRDefault="00251046" w:rsidP="00BA6B1B">
            <w:pPr>
              <w:pStyle w:val="TableBody"/>
            </w:pPr>
          </w:p>
        </w:tc>
        <w:tc>
          <w:tcPr>
            <w:tcW w:w="834" w:type="pct"/>
            <w:noWrap/>
          </w:tcPr>
          <w:p w14:paraId="5FCCD189" w14:textId="77777777" w:rsidR="00251046" w:rsidRPr="009175B3" w:rsidRDefault="00251046" w:rsidP="00BA6B1B">
            <w:pPr>
              <w:pStyle w:val="TableBody"/>
            </w:pPr>
          </w:p>
        </w:tc>
        <w:tc>
          <w:tcPr>
            <w:tcW w:w="1041" w:type="pct"/>
            <w:noWrap/>
          </w:tcPr>
          <w:p w14:paraId="5FCCD18A" w14:textId="77777777" w:rsidR="00251046" w:rsidRPr="009175B3" w:rsidRDefault="00251046" w:rsidP="00BA6B1B">
            <w:pPr>
              <w:pStyle w:val="TableBody"/>
            </w:pPr>
          </w:p>
        </w:tc>
        <w:tc>
          <w:tcPr>
            <w:tcW w:w="1894" w:type="pct"/>
            <w:noWrap/>
          </w:tcPr>
          <w:p w14:paraId="5FCCD18B" w14:textId="77777777" w:rsidR="00251046" w:rsidRPr="009175B3" w:rsidRDefault="00251046" w:rsidP="00BA6B1B">
            <w:pPr>
              <w:pStyle w:val="TableBody"/>
            </w:pPr>
          </w:p>
        </w:tc>
      </w:tr>
    </w:tbl>
    <w:p w14:paraId="5FCCD18E" w14:textId="77777777" w:rsidR="00D32A25" w:rsidRDefault="00D32A25" w:rsidP="00DF3B45">
      <w:pPr>
        <w:pStyle w:val="TableCaption"/>
      </w:pPr>
      <w:r>
        <w:lastRenderedPageBreak/>
        <w:t>Generated Clocks</w:t>
      </w:r>
    </w:p>
    <w:tbl>
      <w:tblPr>
        <w:tblStyle w:val="TableClassic1"/>
        <w:tblW w:w="5000" w:type="pct"/>
        <w:tblLook w:val="0620" w:firstRow="1" w:lastRow="0" w:firstColumn="0" w:lastColumn="0" w:noHBand="1" w:noVBand="1"/>
      </w:tblPr>
      <w:tblGrid>
        <w:gridCol w:w="564"/>
        <w:gridCol w:w="1399"/>
        <w:gridCol w:w="2140"/>
        <w:gridCol w:w="2250"/>
        <w:gridCol w:w="820"/>
        <w:gridCol w:w="1583"/>
      </w:tblGrid>
      <w:tr w:rsidR="005A7016" w:rsidRPr="00545AC9" w14:paraId="5FCCD195" w14:textId="77777777" w:rsidTr="005A7016">
        <w:trPr>
          <w:cnfStyle w:val="100000000000" w:firstRow="1" w:lastRow="0" w:firstColumn="0" w:lastColumn="0" w:oddVBand="0" w:evenVBand="0" w:oddHBand="0" w:evenHBand="0" w:firstRowFirstColumn="0" w:firstRowLastColumn="0" w:lastRowFirstColumn="0" w:lastRowLastColumn="0"/>
          <w:trHeight w:val="255"/>
        </w:trPr>
        <w:tc>
          <w:tcPr>
            <w:tcW w:w="322" w:type="pct"/>
            <w:noWrap/>
          </w:tcPr>
          <w:p w14:paraId="5FCCD18F" w14:textId="77777777" w:rsidR="00251046" w:rsidRPr="00545AC9" w:rsidRDefault="00251046" w:rsidP="00A33AF3">
            <w:pPr>
              <w:pStyle w:val="TableHeading"/>
            </w:pPr>
            <w:r w:rsidRPr="00545AC9">
              <w:t>No.</w:t>
            </w:r>
          </w:p>
        </w:tc>
        <w:tc>
          <w:tcPr>
            <w:tcW w:w="799" w:type="pct"/>
            <w:noWrap/>
          </w:tcPr>
          <w:p w14:paraId="5FCCD190" w14:textId="77777777" w:rsidR="00251046" w:rsidRPr="00545AC9" w:rsidRDefault="00251046" w:rsidP="00A33AF3">
            <w:pPr>
              <w:pStyle w:val="TableHeading"/>
            </w:pPr>
            <w:r w:rsidRPr="00545AC9">
              <w:t>Clock Name</w:t>
            </w:r>
          </w:p>
        </w:tc>
        <w:tc>
          <w:tcPr>
            <w:tcW w:w="1222" w:type="pct"/>
            <w:noWrap/>
          </w:tcPr>
          <w:p w14:paraId="5FCCD191" w14:textId="77777777" w:rsidR="00251046" w:rsidRPr="00545AC9" w:rsidRDefault="00251046" w:rsidP="00A33AF3">
            <w:pPr>
              <w:pStyle w:val="TableHeading"/>
            </w:pPr>
            <w:r w:rsidRPr="00545AC9">
              <w:t>Master Clock Name</w:t>
            </w:r>
          </w:p>
        </w:tc>
        <w:tc>
          <w:tcPr>
            <w:tcW w:w="1285" w:type="pct"/>
            <w:noWrap/>
          </w:tcPr>
          <w:p w14:paraId="5FCCD192" w14:textId="77777777" w:rsidR="00251046" w:rsidRPr="00545AC9" w:rsidRDefault="00251046" w:rsidP="00A33AF3">
            <w:pPr>
              <w:pStyle w:val="TableHeading"/>
            </w:pPr>
            <w:r w:rsidRPr="00545AC9">
              <w:t>Master Clock Source</w:t>
            </w:r>
          </w:p>
        </w:tc>
        <w:tc>
          <w:tcPr>
            <w:tcW w:w="468" w:type="pct"/>
            <w:noWrap/>
          </w:tcPr>
          <w:p w14:paraId="5FCCD193" w14:textId="77777777" w:rsidR="00251046" w:rsidRPr="00545AC9" w:rsidRDefault="00251046" w:rsidP="00A33AF3">
            <w:pPr>
              <w:pStyle w:val="TableHeading"/>
            </w:pPr>
            <w:r w:rsidRPr="00545AC9">
              <w:t>Edges</w:t>
            </w:r>
          </w:p>
        </w:tc>
        <w:tc>
          <w:tcPr>
            <w:tcW w:w="904" w:type="pct"/>
            <w:noWrap/>
          </w:tcPr>
          <w:p w14:paraId="5FCCD194" w14:textId="77777777" w:rsidR="00251046" w:rsidRPr="00545AC9" w:rsidRDefault="00251046" w:rsidP="00A33AF3">
            <w:pPr>
              <w:pStyle w:val="TableHeading"/>
            </w:pPr>
            <w:r w:rsidRPr="00545AC9">
              <w:t>Source</w:t>
            </w:r>
          </w:p>
        </w:tc>
      </w:tr>
      <w:tr w:rsidR="00251046" w:rsidRPr="00545AC9" w14:paraId="5FCCD19C" w14:textId="77777777" w:rsidTr="005A7016">
        <w:trPr>
          <w:trHeight w:val="255"/>
        </w:trPr>
        <w:tc>
          <w:tcPr>
            <w:tcW w:w="322" w:type="pct"/>
            <w:noWrap/>
          </w:tcPr>
          <w:p w14:paraId="5FCCD196" w14:textId="77777777" w:rsidR="00251046" w:rsidRPr="00545AC9" w:rsidRDefault="00251046" w:rsidP="00BA6B1B">
            <w:pPr>
              <w:pStyle w:val="TableBody"/>
            </w:pPr>
          </w:p>
        </w:tc>
        <w:tc>
          <w:tcPr>
            <w:tcW w:w="799" w:type="pct"/>
            <w:noWrap/>
          </w:tcPr>
          <w:p w14:paraId="5FCCD197" w14:textId="77777777" w:rsidR="00251046" w:rsidRPr="00545AC9" w:rsidRDefault="00251046" w:rsidP="00BA6B1B">
            <w:pPr>
              <w:pStyle w:val="TableBody"/>
            </w:pPr>
          </w:p>
        </w:tc>
        <w:tc>
          <w:tcPr>
            <w:tcW w:w="1222" w:type="pct"/>
            <w:noWrap/>
          </w:tcPr>
          <w:p w14:paraId="5FCCD198" w14:textId="77777777" w:rsidR="00251046" w:rsidRPr="00545AC9" w:rsidRDefault="00251046" w:rsidP="00BA6B1B">
            <w:pPr>
              <w:pStyle w:val="TableBody"/>
            </w:pPr>
          </w:p>
        </w:tc>
        <w:tc>
          <w:tcPr>
            <w:tcW w:w="1285" w:type="pct"/>
            <w:noWrap/>
          </w:tcPr>
          <w:p w14:paraId="5FCCD199" w14:textId="77777777" w:rsidR="00251046" w:rsidRPr="00545AC9" w:rsidRDefault="00251046" w:rsidP="00BA6B1B">
            <w:pPr>
              <w:pStyle w:val="TableBody"/>
            </w:pPr>
          </w:p>
        </w:tc>
        <w:tc>
          <w:tcPr>
            <w:tcW w:w="468" w:type="pct"/>
            <w:noWrap/>
          </w:tcPr>
          <w:p w14:paraId="5FCCD19A" w14:textId="77777777" w:rsidR="00251046" w:rsidRPr="00545AC9" w:rsidRDefault="00251046" w:rsidP="00BA6B1B">
            <w:pPr>
              <w:pStyle w:val="TableBody"/>
            </w:pPr>
          </w:p>
        </w:tc>
        <w:tc>
          <w:tcPr>
            <w:tcW w:w="904" w:type="pct"/>
            <w:noWrap/>
          </w:tcPr>
          <w:p w14:paraId="5FCCD19B" w14:textId="77777777" w:rsidR="00251046" w:rsidRPr="00545AC9" w:rsidRDefault="00251046" w:rsidP="00BA6B1B">
            <w:pPr>
              <w:pStyle w:val="TableBody"/>
            </w:pPr>
          </w:p>
        </w:tc>
      </w:tr>
      <w:tr w:rsidR="00251046" w:rsidRPr="00545AC9" w14:paraId="5FCCD1A3" w14:textId="77777777" w:rsidTr="005A7016">
        <w:trPr>
          <w:trHeight w:val="255"/>
        </w:trPr>
        <w:tc>
          <w:tcPr>
            <w:tcW w:w="322" w:type="pct"/>
            <w:noWrap/>
          </w:tcPr>
          <w:p w14:paraId="5FCCD19D" w14:textId="77777777" w:rsidR="00251046" w:rsidRPr="00545AC9" w:rsidRDefault="00251046" w:rsidP="00BA6B1B">
            <w:pPr>
              <w:pStyle w:val="TableBody"/>
            </w:pPr>
          </w:p>
        </w:tc>
        <w:tc>
          <w:tcPr>
            <w:tcW w:w="799" w:type="pct"/>
            <w:noWrap/>
          </w:tcPr>
          <w:p w14:paraId="5FCCD19E" w14:textId="77777777" w:rsidR="00251046" w:rsidRPr="00545AC9" w:rsidRDefault="00251046" w:rsidP="00BA6B1B">
            <w:pPr>
              <w:pStyle w:val="TableBody"/>
            </w:pPr>
          </w:p>
        </w:tc>
        <w:tc>
          <w:tcPr>
            <w:tcW w:w="1222" w:type="pct"/>
            <w:noWrap/>
          </w:tcPr>
          <w:p w14:paraId="5FCCD19F" w14:textId="77777777" w:rsidR="00251046" w:rsidRPr="00545AC9" w:rsidRDefault="00251046" w:rsidP="00BA6B1B">
            <w:pPr>
              <w:pStyle w:val="TableBody"/>
            </w:pPr>
          </w:p>
        </w:tc>
        <w:tc>
          <w:tcPr>
            <w:tcW w:w="1285" w:type="pct"/>
            <w:noWrap/>
          </w:tcPr>
          <w:p w14:paraId="5FCCD1A0" w14:textId="77777777" w:rsidR="00251046" w:rsidRPr="00545AC9" w:rsidRDefault="00251046" w:rsidP="00BA6B1B">
            <w:pPr>
              <w:pStyle w:val="TableBody"/>
            </w:pPr>
          </w:p>
        </w:tc>
        <w:tc>
          <w:tcPr>
            <w:tcW w:w="468" w:type="pct"/>
            <w:noWrap/>
          </w:tcPr>
          <w:p w14:paraId="5FCCD1A1" w14:textId="77777777" w:rsidR="00251046" w:rsidRPr="00545AC9" w:rsidRDefault="00251046" w:rsidP="00BA6B1B">
            <w:pPr>
              <w:pStyle w:val="TableBody"/>
            </w:pPr>
          </w:p>
        </w:tc>
        <w:tc>
          <w:tcPr>
            <w:tcW w:w="904" w:type="pct"/>
            <w:noWrap/>
          </w:tcPr>
          <w:p w14:paraId="5FCCD1A2" w14:textId="77777777" w:rsidR="00251046" w:rsidRPr="00545AC9" w:rsidRDefault="00251046" w:rsidP="00BA6B1B">
            <w:pPr>
              <w:pStyle w:val="TableBody"/>
            </w:pPr>
          </w:p>
        </w:tc>
      </w:tr>
    </w:tbl>
    <w:p w14:paraId="4FDB658B" w14:textId="2ED366C1" w:rsidR="00810FC1" w:rsidRDefault="00810FC1" w:rsidP="00810FC1">
      <w:pPr>
        <w:pStyle w:val="Heading3"/>
      </w:pPr>
      <w:bookmarkStart w:id="1086" w:name="_Toc425848250"/>
      <w:bookmarkStart w:id="1087" w:name="_Toc294097389"/>
      <w:bookmarkStart w:id="1088" w:name="_Toc294097462"/>
      <w:bookmarkStart w:id="1089" w:name="_Toc294097534"/>
      <w:bookmarkStart w:id="1090" w:name="_Toc294099919"/>
      <w:bookmarkStart w:id="1091" w:name="_Toc296358177"/>
      <w:bookmarkStart w:id="1092" w:name="_Toc299025191"/>
      <w:bookmarkStart w:id="1093" w:name="_Toc299031502"/>
      <w:bookmarkStart w:id="1094" w:name="_Toc300262228"/>
      <w:r>
        <w:t>Clock Diagram</w:t>
      </w:r>
      <w:bookmarkEnd w:id="1086"/>
    </w:p>
    <w:p w14:paraId="1C340771" w14:textId="24A186F0" w:rsidR="00810FC1" w:rsidRDefault="00810FC1" w:rsidP="00810FC1">
      <w:pPr>
        <w:pStyle w:val="Heading3"/>
      </w:pPr>
      <w:bookmarkStart w:id="1095" w:name="_Toc425848251"/>
      <w:r>
        <w:t>Constraint Files</w:t>
      </w:r>
      <w:bookmarkEnd w:id="1095"/>
    </w:p>
    <w:p w14:paraId="292104BC" w14:textId="4BDA480F" w:rsidR="00810FC1" w:rsidRDefault="006B0759" w:rsidP="00C04B88">
      <w:pPr>
        <w:pStyle w:val="BodyText"/>
      </w:pPr>
      <w:r>
        <w:t>Not applicable</w:t>
      </w:r>
    </w:p>
    <w:p w14:paraId="44041376" w14:textId="725C089E" w:rsidR="00810FC1" w:rsidRDefault="00810FC1" w:rsidP="00C04B88">
      <w:pPr>
        <w:pStyle w:val="Heading3"/>
      </w:pPr>
      <w:bookmarkStart w:id="1096" w:name="_Toc425848252"/>
      <w:r>
        <w:t>Scan Insertion</w:t>
      </w:r>
      <w:bookmarkEnd w:id="1096"/>
    </w:p>
    <w:p w14:paraId="12F2EFF2" w14:textId="4181FAD1" w:rsidR="00DA56F7" w:rsidRPr="00810FC1" w:rsidRDefault="006B0759" w:rsidP="00C04B88">
      <w:pPr>
        <w:pStyle w:val="BodyText"/>
      </w:pPr>
      <w:r>
        <w:t>Not applicable</w:t>
      </w:r>
    </w:p>
    <w:p w14:paraId="5FCCD1A5" w14:textId="77777777" w:rsidR="00251046" w:rsidRPr="00344EB9" w:rsidRDefault="00251046" w:rsidP="00344EB9">
      <w:pPr>
        <w:pStyle w:val="Heading2"/>
      </w:pPr>
      <w:bookmarkStart w:id="1097" w:name="_Toc425848253"/>
      <w:r w:rsidRPr="00344EB9">
        <w:t>Formal Verification</w:t>
      </w:r>
      <w:bookmarkEnd w:id="1087"/>
      <w:bookmarkEnd w:id="1088"/>
      <w:bookmarkEnd w:id="1089"/>
      <w:bookmarkEnd w:id="1090"/>
      <w:bookmarkEnd w:id="1091"/>
      <w:bookmarkEnd w:id="1092"/>
      <w:bookmarkEnd w:id="1093"/>
      <w:bookmarkEnd w:id="1094"/>
      <w:bookmarkEnd w:id="1097"/>
    </w:p>
    <w:p w14:paraId="5FCCD1A6" w14:textId="38C88B90" w:rsidR="00251046" w:rsidRPr="00814F9E" w:rsidRDefault="006B0759" w:rsidP="00C04B88">
      <w:pPr>
        <w:pStyle w:val="BodyText"/>
      </w:pPr>
      <w:r>
        <w:t>Not applicable</w:t>
      </w:r>
    </w:p>
    <w:p w14:paraId="5FCCD1A7" w14:textId="77777777" w:rsidR="00251046" w:rsidRPr="00344EB9" w:rsidRDefault="00251046" w:rsidP="00344EB9">
      <w:pPr>
        <w:pStyle w:val="Heading2"/>
      </w:pPr>
      <w:bookmarkStart w:id="1098" w:name="_Toc294097390"/>
      <w:bookmarkStart w:id="1099" w:name="_Toc294097463"/>
      <w:bookmarkStart w:id="1100" w:name="_Toc294097535"/>
      <w:bookmarkStart w:id="1101" w:name="_Toc294099920"/>
      <w:bookmarkStart w:id="1102" w:name="_Toc296358178"/>
      <w:bookmarkStart w:id="1103" w:name="_Toc299025192"/>
      <w:bookmarkStart w:id="1104" w:name="_Toc299031503"/>
      <w:bookmarkStart w:id="1105" w:name="_Toc300262229"/>
      <w:bookmarkStart w:id="1106" w:name="_Toc425848254"/>
      <w:r w:rsidRPr="00344EB9">
        <w:t>CDC</w:t>
      </w:r>
      <w:bookmarkEnd w:id="1098"/>
      <w:bookmarkEnd w:id="1099"/>
      <w:bookmarkEnd w:id="1100"/>
      <w:bookmarkEnd w:id="1101"/>
      <w:bookmarkEnd w:id="1102"/>
      <w:bookmarkEnd w:id="1103"/>
      <w:bookmarkEnd w:id="1104"/>
      <w:bookmarkEnd w:id="1105"/>
      <w:bookmarkEnd w:id="1106"/>
    </w:p>
    <w:p w14:paraId="407B632B" w14:textId="0FAD0610" w:rsidR="00E32E4D" w:rsidRDefault="006B0759" w:rsidP="00C04B88">
      <w:pPr>
        <w:pStyle w:val="BodyText"/>
      </w:pPr>
      <w:r>
        <w:t>Not applicable</w:t>
      </w:r>
    </w:p>
    <w:p w14:paraId="080E72F1" w14:textId="421330A6" w:rsidR="000A293F" w:rsidRDefault="000A293F">
      <w:pPr>
        <w:pStyle w:val="Heading1"/>
      </w:pPr>
      <w:bookmarkStart w:id="1107" w:name="_Toc425848255"/>
      <w:bookmarkStart w:id="1108" w:name="_Toc300262231"/>
      <w:r>
        <w:lastRenderedPageBreak/>
        <w:t>Physical Integration</w:t>
      </w:r>
      <w:bookmarkEnd w:id="1107"/>
      <w:r>
        <w:t xml:space="preserve"> </w:t>
      </w:r>
    </w:p>
    <w:p w14:paraId="2D5C45F8" w14:textId="439A5613" w:rsidR="000A293F" w:rsidRDefault="000A293F" w:rsidP="000A293F">
      <w:pPr>
        <w:pStyle w:val="BodyText"/>
      </w:pPr>
      <w:r>
        <w:t>This chapter is intended to capture the aspect ratio requirements and any fixed size impact, etc., of memories that will be used in the IP.  It is not intended to be “accurate” so much as an indication of what the impact and limitations might be.  As this information will be based on the current memories, it would be only as accurate as the current design.</w:t>
      </w:r>
    </w:p>
    <w:p w14:paraId="47F4FA55" w14:textId="778DA33D" w:rsidR="000A293F" w:rsidRDefault="000A293F" w:rsidP="000A293F">
      <w:pPr>
        <w:pStyle w:val="Gaps"/>
      </w:pPr>
    </w:p>
    <w:tbl>
      <w:tblPr>
        <w:tblStyle w:val="TableGrid"/>
        <w:tblW w:w="5000" w:type="pct"/>
        <w:tblLook w:val="04A0" w:firstRow="1" w:lastRow="0" w:firstColumn="1" w:lastColumn="0" w:noHBand="0" w:noVBand="1"/>
      </w:tblPr>
      <w:tblGrid>
        <w:gridCol w:w="3882"/>
        <w:gridCol w:w="4974"/>
      </w:tblGrid>
      <w:tr w:rsidR="000A293F" w14:paraId="187B244A" w14:textId="77777777" w:rsidTr="00C36EB6">
        <w:tc>
          <w:tcPr>
            <w:tcW w:w="2192" w:type="pct"/>
          </w:tcPr>
          <w:p w14:paraId="1C347469" w14:textId="77777777" w:rsidR="000A293F" w:rsidRPr="00E6042E" w:rsidRDefault="000A293F" w:rsidP="00C36EB6">
            <w:pPr>
              <w:pStyle w:val="TableBody"/>
            </w:pPr>
            <w:r w:rsidRPr="00E6042E">
              <w:t>Array type and number of instances</w:t>
            </w:r>
          </w:p>
        </w:tc>
        <w:tc>
          <w:tcPr>
            <w:tcW w:w="2808" w:type="pct"/>
          </w:tcPr>
          <w:p w14:paraId="23629858" w14:textId="7E17ABA7" w:rsidR="000A293F" w:rsidRDefault="00E72EDA" w:rsidP="00C36EB6">
            <w:pPr>
              <w:pStyle w:val="TableBody"/>
            </w:pPr>
            <w:r>
              <w:t>N/A</w:t>
            </w:r>
          </w:p>
        </w:tc>
      </w:tr>
      <w:tr w:rsidR="000A293F" w14:paraId="7A28CCC0" w14:textId="77777777" w:rsidTr="00C36EB6">
        <w:tc>
          <w:tcPr>
            <w:tcW w:w="2192" w:type="pct"/>
          </w:tcPr>
          <w:p w14:paraId="472BE6D3" w14:textId="77777777" w:rsidR="000A293F" w:rsidRPr="00E6042E" w:rsidRDefault="000A293F" w:rsidP="00C36EB6">
            <w:pPr>
              <w:pStyle w:val="TableBody"/>
            </w:pPr>
            <w:r w:rsidRPr="00E6042E">
              <w:t>Functional usage (how many bits are used)</w:t>
            </w:r>
          </w:p>
        </w:tc>
        <w:tc>
          <w:tcPr>
            <w:tcW w:w="2808" w:type="pct"/>
          </w:tcPr>
          <w:p w14:paraId="7A43127A" w14:textId="77777777" w:rsidR="000A293F" w:rsidRDefault="000A293F" w:rsidP="00C36EB6">
            <w:pPr>
              <w:pStyle w:val="TableBody"/>
            </w:pPr>
          </w:p>
        </w:tc>
      </w:tr>
      <w:tr w:rsidR="000A293F" w14:paraId="6BF2C879" w14:textId="77777777" w:rsidTr="00C36EB6">
        <w:tc>
          <w:tcPr>
            <w:tcW w:w="2192" w:type="pct"/>
          </w:tcPr>
          <w:p w14:paraId="0A43DA50" w14:textId="77777777" w:rsidR="000A293F" w:rsidRPr="00E6042E" w:rsidRDefault="000A293F" w:rsidP="00C36EB6">
            <w:pPr>
              <w:pStyle w:val="TableBody"/>
            </w:pPr>
            <w:r w:rsidRPr="00E6042E">
              <w:t>Highest functional clock frequency</w:t>
            </w:r>
          </w:p>
        </w:tc>
        <w:tc>
          <w:tcPr>
            <w:tcW w:w="2808" w:type="pct"/>
          </w:tcPr>
          <w:p w14:paraId="681AEC94" w14:textId="77777777" w:rsidR="000A293F" w:rsidRDefault="000A293F" w:rsidP="00C36EB6">
            <w:pPr>
              <w:pStyle w:val="TableBody"/>
            </w:pPr>
          </w:p>
        </w:tc>
      </w:tr>
      <w:tr w:rsidR="000A293F" w14:paraId="6DE062AD" w14:textId="77777777" w:rsidTr="00C36EB6">
        <w:tc>
          <w:tcPr>
            <w:tcW w:w="2192" w:type="pct"/>
          </w:tcPr>
          <w:p w14:paraId="5C01BA93" w14:textId="77777777" w:rsidR="000A293F" w:rsidRPr="00E6042E" w:rsidRDefault="000A293F" w:rsidP="00C36EB6">
            <w:pPr>
              <w:pStyle w:val="TableBody"/>
            </w:pPr>
            <w:r w:rsidRPr="00E6042E">
              <w:t>Floorplan details</w:t>
            </w:r>
          </w:p>
        </w:tc>
        <w:tc>
          <w:tcPr>
            <w:tcW w:w="2808" w:type="pct"/>
          </w:tcPr>
          <w:p w14:paraId="495F738A" w14:textId="77777777" w:rsidR="000A293F" w:rsidRDefault="000A293F" w:rsidP="00C36EB6">
            <w:pPr>
              <w:pStyle w:val="TableBody"/>
            </w:pPr>
          </w:p>
        </w:tc>
      </w:tr>
      <w:tr w:rsidR="000A293F" w14:paraId="5FE593A9" w14:textId="77777777" w:rsidTr="00C36EB6">
        <w:tc>
          <w:tcPr>
            <w:tcW w:w="2192" w:type="pct"/>
          </w:tcPr>
          <w:p w14:paraId="5436761E" w14:textId="77777777" w:rsidR="000A293F" w:rsidRPr="00E6042E" w:rsidRDefault="000A293F" w:rsidP="00C36EB6">
            <w:pPr>
              <w:pStyle w:val="TableBody"/>
            </w:pPr>
            <w:r w:rsidRPr="00E6042E">
              <w:t>Security requirements</w:t>
            </w:r>
          </w:p>
        </w:tc>
        <w:tc>
          <w:tcPr>
            <w:tcW w:w="2808" w:type="pct"/>
          </w:tcPr>
          <w:p w14:paraId="485E2CB2" w14:textId="77777777" w:rsidR="000A293F" w:rsidRDefault="000A293F" w:rsidP="00C36EB6">
            <w:pPr>
              <w:pStyle w:val="TableBody"/>
            </w:pPr>
          </w:p>
        </w:tc>
      </w:tr>
      <w:tr w:rsidR="000A293F" w14:paraId="13344E8E" w14:textId="77777777" w:rsidTr="00C36EB6">
        <w:tc>
          <w:tcPr>
            <w:tcW w:w="2192" w:type="pct"/>
          </w:tcPr>
          <w:p w14:paraId="055EA2EC" w14:textId="77777777" w:rsidR="000A293F" w:rsidRPr="00E6042E" w:rsidRDefault="000A293F" w:rsidP="00C36EB6">
            <w:pPr>
              <w:pStyle w:val="TableBody"/>
            </w:pPr>
            <w:r w:rsidRPr="00E6042E">
              <w:t>IP power draw limitations for array testing</w:t>
            </w:r>
          </w:p>
        </w:tc>
        <w:tc>
          <w:tcPr>
            <w:tcW w:w="2808" w:type="pct"/>
          </w:tcPr>
          <w:p w14:paraId="1A9CFA20" w14:textId="77777777" w:rsidR="000A293F" w:rsidRDefault="000A293F" w:rsidP="00C36EB6">
            <w:pPr>
              <w:pStyle w:val="TableBody"/>
            </w:pPr>
          </w:p>
        </w:tc>
      </w:tr>
    </w:tbl>
    <w:p w14:paraId="58B66883" w14:textId="77777777" w:rsidR="000A293F" w:rsidRDefault="000A293F" w:rsidP="000A293F">
      <w:pPr>
        <w:pStyle w:val="Gaps"/>
      </w:pPr>
    </w:p>
    <w:p w14:paraId="5FCCD1AB" w14:textId="77777777" w:rsidR="00251046" w:rsidRDefault="00251046" w:rsidP="00251046">
      <w:pPr>
        <w:pStyle w:val="Heading1"/>
      </w:pPr>
      <w:bookmarkStart w:id="1109" w:name="_Toc425848256"/>
      <w:r>
        <w:lastRenderedPageBreak/>
        <w:t>Integration Test Plan</w:t>
      </w:r>
      <w:bookmarkEnd w:id="1108"/>
      <w:bookmarkEnd w:id="1109"/>
    </w:p>
    <w:bookmarkEnd w:id="8"/>
    <w:bookmarkEnd w:id="9"/>
    <w:p w14:paraId="7B0D71A0" w14:textId="5D6D726B" w:rsidR="005329EA" w:rsidRDefault="006B0759" w:rsidP="00C04B88">
      <w:pPr>
        <w:pStyle w:val="BodyText"/>
      </w:pPr>
      <w:r>
        <w:t>Not applicable</w:t>
      </w:r>
    </w:p>
    <w:p w14:paraId="2559A4A1" w14:textId="3B570511" w:rsidR="005329EA" w:rsidRDefault="00CD18D3" w:rsidP="00C04B88">
      <w:pPr>
        <w:pStyle w:val="Heading1"/>
      </w:pPr>
      <w:bookmarkStart w:id="1110" w:name="_Toc425848257"/>
      <w:r>
        <w:lastRenderedPageBreak/>
        <w:t>Appendix</w:t>
      </w:r>
      <w:bookmarkEnd w:id="1110"/>
    </w:p>
    <w:p w14:paraId="781AD12B" w14:textId="77777777" w:rsidR="00967E9A" w:rsidRDefault="00967E9A" w:rsidP="00B50447">
      <w:pPr>
        <w:pStyle w:val="Gaps"/>
      </w:pPr>
    </w:p>
    <w:p w14:paraId="005918D7" w14:textId="691D3B5A" w:rsidR="00CD18D3" w:rsidRDefault="00983C10" w:rsidP="00C04B88">
      <w:pPr>
        <w:pStyle w:val="Heading2"/>
      </w:pPr>
      <w:r w:rsidRPr="00983C10">
        <w:t xml:space="preserve"> </w:t>
      </w:r>
      <w:bookmarkStart w:id="1111" w:name="_Toc425848258"/>
      <w:r w:rsidR="00CD18D3">
        <w:t>Subsystem connectivity details</w:t>
      </w:r>
      <w:bookmarkEnd w:id="1111"/>
    </w:p>
    <w:p w14:paraId="1E9B8163" w14:textId="77777777" w:rsidR="00983C10" w:rsidRDefault="00983C10" w:rsidP="00C04B88"/>
    <w:p w14:paraId="4EBF7E91" w14:textId="61BD4CC4" w:rsidR="00CD18D3" w:rsidRDefault="00CD18D3" w:rsidP="00C04B88"/>
    <w:p w14:paraId="67046169" w14:textId="4ACB6BBB" w:rsidR="00CD18D3" w:rsidRDefault="00CD18D3" w:rsidP="00C04B88"/>
    <w:p w14:paraId="4BA94148" w14:textId="77777777" w:rsidR="00CD18D3" w:rsidRDefault="00CD18D3" w:rsidP="00C04B88"/>
    <w:p w14:paraId="08681947" w14:textId="78F0BE3F" w:rsidR="00CD18D3" w:rsidRPr="00CD18D3" w:rsidRDefault="00CD18D3" w:rsidP="00C04B88"/>
    <w:sectPr w:rsidR="00CD18D3" w:rsidRPr="00CD18D3" w:rsidSect="00710323">
      <w:headerReference w:type="default" r:id="rId20"/>
      <w:footerReference w:type="even" r:id="rId21"/>
      <w:footerReference w:type="default" r:id="rId22"/>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248D9" w14:textId="77777777" w:rsidR="001472D7" w:rsidRDefault="001472D7" w:rsidP="00894A1E">
      <w:r>
        <w:separator/>
      </w:r>
    </w:p>
    <w:p w14:paraId="7DF159B6" w14:textId="77777777" w:rsidR="001472D7" w:rsidRDefault="001472D7"/>
  </w:endnote>
  <w:endnote w:type="continuationSeparator" w:id="0">
    <w:p w14:paraId="6A3017AC" w14:textId="77777777" w:rsidR="001472D7" w:rsidRDefault="001472D7" w:rsidP="00894A1E">
      <w:r>
        <w:continuationSeparator/>
      </w:r>
    </w:p>
    <w:p w14:paraId="5209030A" w14:textId="77777777" w:rsidR="001472D7" w:rsidRDefault="001472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eo Sans Intel Medium">
    <w:altName w:val="Arial"/>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B7811" w14:textId="4F457A01" w:rsidR="00F02960" w:rsidRDefault="00F02960" w:rsidP="00B638B3">
    <w:pPr>
      <w:pStyle w:val="GuideFooter"/>
    </w:pPr>
    <w:r>
      <w:tab/>
    </w:r>
    <w:r w:rsidRPr="00B24D3A">
      <w:t>Intel Restricted Secret</w:t>
    </w:r>
    <w:r>
      <w:tab/>
    </w:r>
    <w:r>
      <w:fldChar w:fldCharType="begin"/>
    </w:r>
    <w:r>
      <w:instrText xml:space="preserve"> PAGE </w:instrText>
    </w:r>
    <w:r>
      <w:fldChar w:fldCharType="separate"/>
    </w:r>
    <w:r>
      <w:rPr>
        <w:noProof/>
      </w:rPr>
      <w:t>17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CD1BD" w14:textId="0E9C4846" w:rsidR="00F02960" w:rsidRPr="00B24D3A" w:rsidRDefault="00F02960" w:rsidP="000208EE">
    <w:pPr>
      <w:pStyle w:val="GuideFooter"/>
    </w:pPr>
    <w:r>
      <w:t>Template version 2.01</w:t>
    </w:r>
    <w:r w:rsidRPr="00B24D3A">
      <w:tab/>
      <w:t>Intel Restricted Secret</w:t>
    </w:r>
    <w:r w:rsidRPr="00B24D3A">
      <w:tab/>
    </w:r>
    <w:r>
      <w:fldChar w:fldCharType="begin"/>
    </w:r>
    <w:r>
      <w:instrText xml:space="preserve"> PAGE </w:instrText>
    </w:r>
    <w:r>
      <w:fldChar w:fldCharType="separate"/>
    </w:r>
    <w:r w:rsidR="00DA772E">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3F3DE" w14:textId="77777777" w:rsidR="001472D7" w:rsidRDefault="001472D7" w:rsidP="00894A1E">
      <w:r>
        <w:separator/>
      </w:r>
    </w:p>
    <w:p w14:paraId="59DF7F43" w14:textId="77777777" w:rsidR="001472D7" w:rsidRDefault="001472D7"/>
  </w:footnote>
  <w:footnote w:type="continuationSeparator" w:id="0">
    <w:p w14:paraId="2C0CAF47" w14:textId="77777777" w:rsidR="001472D7" w:rsidRDefault="001472D7" w:rsidP="00894A1E">
      <w:r>
        <w:continuationSeparator/>
      </w:r>
    </w:p>
    <w:p w14:paraId="7DAD0ED5" w14:textId="77777777" w:rsidR="001472D7" w:rsidRDefault="001472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CD1B5" w14:textId="77777777" w:rsidR="00F02960" w:rsidRPr="00CC2E41" w:rsidRDefault="00F02960" w:rsidP="00704590">
    <w:pPr>
      <w:pStyle w:val="Header"/>
    </w:pPr>
    <w:r w:rsidRPr="00CC2E41">
      <w:rPr>
        <w:noProof/>
      </w:rPr>
      <w:drawing>
        <wp:anchor distT="0" distB="0" distL="114300" distR="114300" simplePos="0" relativeHeight="251665408" behindDoc="1" locked="0" layoutInCell="1" allowOverlap="1" wp14:anchorId="5FCCD1BE" wp14:editId="5FCCD1BF">
          <wp:simplePos x="0" y="0"/>
          <wp:positionH relativeFrom="column">
            <wp:posOffset>4686300</wp:posOffset>
          </wp:positionH>
          <wp:positionV relativeFrom="page">
            <wp:posOffset>342900</wp:posOffset>
          </wp:positionV>
          <wp:extent cx="800100" cy="591820"/>
          <wp:effectExtent l="19050" t="0" r="0" b="0"/>
          <wp:wrapNone/>
          <wp:docPr id="2"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0100" cy="591820"/>
                  </a:xfrm>
                  <a:prstGeom prst="rect">
                    <a:avLst/>
                  </a:prstGeom>
                  <a:noFill/>
                  <a:ln w="9525">
                    <a:noFill/>
                    <a:miter lim="800000"/>
                    <a:headEnd/>
                    <a:tailEnd/>
                  </a:ln>
                </pic:spPr>
              </pic:pic>
            </a:graphicData>
          </a:graphic>
        </wp:anchor>
      </w:drawing>
    </w:r>
    <w:r w:rsidRPr="00CC2E41">
      <w:t>{IP_NAME}</w:t>
    </w:r>
  </w:p>
  <w:p w14:paraId="5FCCD1B6" w14:textId="77777777" w:rsidR="00F02960" w:rsidRPr="00CC2E41" w:rsidRDefault="00F02960" w:rsidP="00704590">
    <w:pPr>
      <w:pStyle w:val="Header"/>
    </w:pPr>
    <w:r>
      <w:t>Integration Guide</w:t>
    </w:r>
  </w:p>
  <w:p w14:paraId="5FCCD1B7" w14:textId="77777777" w:rsidR="00F02960" w:rsidRDefault="00F02960" w:rsidP="00704590">
    <w:pPr>
      <w:pStyle w:val="Header"/>
      <w:rPr>
        <w:szCs w:val="16"/>
      </w:rPr>
    </w:pPr>
  </w:p>
  <w:p w14:paraId="5FCCD1B8" w14:textId="77777777" w:rsidR="00F02960" w:rsidRPr="00180DB4" w:rsidRDefault="00F02960" w:rsidP="00704590">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C310F478"/>
    <w:lvl w:ilvl="0">
      <w:start w:val="1"/>
      <w:numFmt w:val="decimal"/>
      <w:lvlText w:val="%1."/>
      <w:lvlJc w:val="left"/>
      <w:pPr>
        <w:tabs>
          <w:tab w:val="num" w:pos="360"/>
        </w:tabs>
        <w:ind w:left="360" w:hanging="360"/>
      </w:pPr>
    </w:lvl>
  </w:abstractNum>
  <w:abstractNum w:abstractNumId="1" w15:restartNumberingAfterBreak="0">
    <w:nsid w:val="02691FF9"/>
    <w:multiLevelType w:val="multilevel"/>
    <w:tmpl w:val="68BA30B8"/>
    <w:styleLink w:val="TableNotes"/>
    <w:lvl w:ilvl="0">
      <w:start w:val="1"/>
      <w:numFmt w:val="none"/>
      <w:lvlText w:val="%1Note:"/>
      <w:lvlJc w:val="left"/>
      <w:pPr>
        <w:ind w:left="720" w:hanging="720"/>
      </w:pPr>
      <w:rPr>
        <w:rFonts w:ascii="Verdana" w:hAnsi="Verdana"/>
        <w:b/>
        <w:spacing w:val="-5"/>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434A0B"/>
    <w:multiLevelType w:val="hybridMultilevel"/>
    <w:tmpl w:val="EDD46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305"/>
    <w:multiLevelType w:val="multilevel"/>
    <w:tmpl w:val="566C0624"/>
    <w:styleLink w:val="Note"/>
    <w:lvl w:ilvl="0">
      <w:start w:val="1"/>
      <w:numFmt w:val="none"/>
      <w:lvlText w:val="%1Note:"/>
      <w:lvlJc w:val="left"/>
      <w:pPr>
        <w:tabs>
          <w:tab w:val="num" w:pos="360"/>
        </w:tabs>
        <w:ind w:left="1296" w:hanging="1296"/>
      </w:pPr>
      <w:rPr>
        <w:rFonts w:ascii="Verdana" w:hAnsi="Verdana" w:hint="default"/>
        <w: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E7E1B8A"/>
    <w:multiLevelType w:val="multilevel"/>
    <w:tmpl w:val="7D98B302"/>
    <w:numStyleLink w:val="Headings"/>
  </w:abstractNum>
  <w:abstractNum w:abstractNumId="5" w15:restartNumberingAfterBreak="0">
    <w:nsid w:val="108B4AE8"/>
    <w:multiLevelType w:val="singleLevel"/>
    <w:tmpl w:val="4684A5F2"/>
    <w:lvl w:ilvl="0">
      <w:start w:val="1"/>
      <w:numFmt w:val="decimal"/>
      <w:lvlText w:val="%1."/>
      <w:lvlJc w:val="left"/>
      <w:pPr>
        <w:ind w:left="360" w:hanging="360"/>
      </w:pPr>
      <w:rPr>
        <w:rFonts w:hint="default"/>
      </w:rPr>
    </w:lvl>
  </w:abstractNum>
  <w:abstractNum w:abstractNumId="6" w15:restartNumberingAfterBreak="0">
    <w:nsid w:val="134C110F"/>
    <w:multiLevelType w:val="multilevel"/>
    <w:tmpl w:val="F796C8AA"/>
    <w:styleLink w:val="SquareBullets"/>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CF63ACC"/>
    <w:multiLevelType w:val="hybridMultilevel"/>
    <w:tmpl w:val="5C9C318C"/>
    <w:lvl w:ilvl="0" w:tplc="3BEC40FA">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A322A2"/>
    <w:multiLevelType w:val="hybridMultilevel"/>
    <w:tmpl w:val="A978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44AA8"/>
    <w:multiLevelType w:val="multilevel"/>
    <w:tmpl w:val="19A41674"/>
    <w:lvl w:ilvl="0">
      <w:start w:val="1"/>
      <w:numFmt w:val="none"/>
      <w:pStyle w:val="Notes"/>
      <w:lvlText w:val="%1Note:"/>
      <w:lvlJc w:val="left"/>
      <w:pPr>
        <w:ind w:left="810" w:hanging="720"/>
      </w:pPr>
      <w:rPr>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A3C7D5D"/>
    <w:multiLevelType w:val="hybridMultilevel"/>
    <w:tmpl w:val="3666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75F35"/>
    <w:multiLevelType w:val="hybridMultilevel"/>
    <w:tmpl w:val="5A98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9063A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3F3C1892"/>
    <w:multiLevelType w:val="hybridMultilevel"/>
    <w:tmpl w:val="B1B4C68A"/>
    <w:lvl w:ilvl="0" w:tplc="344A5CFA">
      <w:start w:val="5"/>
      <w:numFmt w:val="decimal"/>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4" w15:restartNumberingAfterBreak="0">
    <w:nsid w:val="40EA112C"/>
    <w:multiLevelType w:val="multilevel"/>
    <w:tmpl w:val="7974DE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2BD0FD1"/>
    <w:multiLevelType w:val="hybridMultilevel"/>
    <w:tmpl w:val="080865B0"/>
    <w:lvl w:ilvl="0" w:tplc="04090017">
      <w:start w:val="1"/>
      <w:numFmt w:val="lowerLetter"/>
      <w:lvlText w:val="%1)"/>
      <w:lvlJc w:val="left"/>
      <w:pPr>
        <w:ind w:left="1080" w:hanging="360"/>
      </w:pPr>
    </w:lvl>
    <w:lvl w:ilvl="1" w:tplc="04090011">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581074"/>
    <w:multiLevelType w:val="multilevel"/>
    <w:tmpl w:val="68BA30B8"/>
    <w:lvl w:ilvl="0">
      <w:start w:val="1"/>
      <w:numFmt w:val="none"/>
      <w:pStyle w:val="TableNote"/>
      <w:lvlText w:val="%1Note:"/>
      <w:lvlJc w:val="left"/>
      <w:pPr>
        <w:ind w:left="720" w:hanging="720"/>
      </w:pPr>
      <w:rPr>
        <w:rFonts w:ascii="Verdana" w:hAnsi="Verdana"/>
        <w:b/>
        <w:spacing w:val="-5"/>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2182541"/>
    <w:multiLevelType w:val="hybridMultilevel"/>
    <w:tmpl w:val="B58E76DC"/>
    <w:lvl w:ilvl="0" w:tplc="B41AC218">
      <w:start w:val="1"/>
      <w:numFmt w:val="decimal"/>
      <w:pStyle w:val="TableCaption"/>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51D36"/>
    <w:multiLevelType w:val="multilevel"/>
    <w:tmpl w:val="7D98B302"/>
    <w:styleLink w:val="Headings"/>
    <w:lvl w:ilvl="0">
      <w:start w:val="1"/>
      <w:numFmt w:val="decimal"/>
      <w:pStyle w:val="Heading1"/>
      <w:lvlText w:val="%1"/>
      <w:lvlJc w:val="left"/>
      <w:pPr>
        <w:ind w:left="360" w:hanging="720"/>
      </w:pPr>
      <w:rPr>
        <w:rFonts w:hint="default"/>
      </w:rPr>
    </w:lvl>
    <w:lvl w:ilvl="1">
      <w:start w:val="1"/>
      <w:numFmt w:val="decimal"/>
      <w:pStyle w:val="Heading2"/>
      <w:lvlText w:val="%1.%2"/>
      <w:lvlJc w:val="left"/>
      <w:pPr>
        <w:ind w:left="360" w:hanging="720"/>
      </w:pPr>
      <w:rPr>
        <w:rFonts w:hint="default"/>
      </w:rPr>
    </w:lvl>
    <w:lvl w:ilvl="2">
      <w:start w:val="1"/>
      <w:numFmt w:val="decimal"/>
      <w:pStyle w:val="Heading3"/>
      <w:lvlText w:val="%1.%2.%3"/>
      <w:lvlJc w:val="left"/>
      <w:pPr>
        <w:ind w:left="2052" w:hanging="792"/>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080" w:hanging="108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440" w:hanging="144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9" w15:restartNumberingAfterBreak="0">
    <w:nsid w:val="58AD3053"/>
    <w:multiLevelType w:val="hybridMultilevel"/>
    <w:tmpl w:val="2FAC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B2809"/>
    <w:multiLevelType w:val="multilevel"/>
    <w:tmpl w:val="92AAE5EC"/>
    <w:lvl w:ilvl="0">
      <w:start w:val="1"/>
      <w:numFmt w:val="none"/>
      <w:pStyle w:val="Notes-EndTable"/>
      <w:lvlText w:val="NOTES:"/>
      <w:lvlJc w:val="left"/>
      <w:pPr>
        <w:tabs>
          <w:tab w:val="num" w:pos="720"/>
        </w:tabs>
        <w:ind w:left="360" w:hanging="360"/>
      </w:pPr>
      <w:rPr>
        <w:rFonts w:ascii="Verdana" w:hAnsi="Verdana" w:hint="default"/>
        <w:b/>
        <w:i w:val="0"/>
        <w:caps/>
        <w:sz w:val="16"/>
      </w:rPr>
    </w:lvl>
    <w:lvl w:ilvl="1">
      <w:start w:val="1"/>
      <w:numFmt w:val="decimal"/>
      <w:pStyle w:val="Notes-EndTable-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6B5F65D5"/>
    <w:multiLevelType w:val="multilevel"/>
    <w:tmpl w:val="7D98B302"/>
    <w:numStyleLink w:val="Headings"/>
  </w:abstractNum>
  <w:abstractNum w:abstractNumId="22" w15:restartNumberingAfterBreak="0">
    <w:nsid w:val="6C204920"/>
    <w:multiLevelType w:val="multilevel"/>
    <w:tmpl w:val="66AC57EC"/>
    <w:lvl w:ilvl="0">
      <w:start w:val="1"/>
      <w:numFmt w:val="decimal"/>
      <w:pStyle w:val="List"/>
      <w:lvlText w:val="%1."/>
      <w:lvlJc w:val="left"/>
      <w:pPr>
        <w:ind w:left="360" w:hanging="360"/>
      </w:pPr>
      <w:rPr>
        <w:rFonts w:hint="default"/>
      </w:rPr>
    </w:lvl>
    <w:lvl w:ilvl="1">
      <w:start w:val="1"/>
      <w:numFmt w:val="lowerLetter"/>
      <w:pStyle w:val="List2"/>
      <w:lvlText w:val="%2."/>
      <w:lvlJc w:val="left"/>
      <w:pPr>
        <w:ind w:left="720" w:hanging="360"/>
      </w:pPr>
      <w:rPr>
        <w:rFonts w:hint="default"/>
      </w:rPr>
    </w:lvl>
    <w:lvl w:ilvl="2">
      <w:start w:val="1"/>
      <w:numFmt w:val="lowerRoman"/>
      <w:pStyle w:val="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F462A22"/>
    <w:multiLevelType w:val="singleLevel"/>
    <w:tmpl w:val="F2E24984"/>
    <w:lvl w:ilvl="0">
      <w:start w:val="1"/>
      <w:numFmt w:val="none"/>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71116935"/>
    <w:multiLevelType w:val="multilevel"/>
    <w:tmpl w:val="7D98B302"/>
    <w:numStyleLink w:val="Headings"/>
  </w:abstractNum>
  <w:abstractNum w:abstractNumId="25" w15:restartNumberingAfterBreak="0">
    <w:nsid w:val="77C87BF2"/>
    <w:multiLevelType w:val="multilevel"/>
    <w:tmpl w:val="F796C8AA"/>
    <w:lvl w:ilvl="0">
      <w:start w:val="1"/>
      <w:numFmt w:val="bullet"/>
      <w:pStyle w:val="ListBullet"/>
      <w:lvlText w:val=""/>
      <w:lvlJc w:val="left"/>
      <w:pPr>
        <w:ind w:left="360" w:hanging="360"/>
      </w:pPr>
      <w:rPr>
        <w:rFonts w:ascii="Wingdings" w:hAnsi="Wingdings" w:hint="default"/>
      </w:rPr>
    </w:lvl>
    <w:lvl w:ilvl="1">
      <w:start w:val="1"/>
      <w:numFmt w:val="bullet"/>
      <w:pStyle w:val="ListBullet2"/>
      <w:lvlText w:val=""/>
      <w:lvlJc w:val="left"/>
      <w:pPr>
        <w:ind w:left="720" w:hanging="360"/>
      </w:pPr>
      <w:rPr>
        <w:rFonts w:ascii="Wingdings" w:hAnsi="Wingdings" w:hint="default"/>
        <w:color w:val="auto"/>
      </w:rPr>
    </w:lvl>
    <w:lvl w:ilvl="2">
      <w:start w:val="1"/>
      <w:numFmt w:val="bullet"/>
      <w:pStyle w:val="ListBullet3"/>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6"/>
  </w:num>
  <w:num w:numId="3">
    <w:abstractNumId w:val="3"/>
  </w:num>
  <w:num w:numId="4">
    <w:abstractNumId w:val="18"/>
  </w:num>
  <w:num w:numId="5">
    <w:abstractNumId w:val="1"/>
  </w:num>
  <w:num w:numId="6">
    <w:abstractNumId w:val="16"/>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1">
      <w:lvl w:ilvl="1">
        <w:start w:val="1"/>
        <w:numFmt w:val="decimal"/>
        <w:pStyle w:val="Heading2"/>
        <w:lvlText w:val="%1.%2"/>
        <w:lvlJc w:val="left"/>
        <w:pPr>
          <w:ind w:left="360" w:hanging="720"/>
        </w:pPr>
        <w:rPr>
          <w:rFonts w:hint="default"/>
        </w:rPr>
      </w:lvl>
    </w:lvlOverride>
  </w:num>
  <w:num w:numId="9">
    <w:abstractNumId w:val="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12"/>
  </w:num>
  <w:num w:numId="15">
    <w:abstractNumId w:val="4"/>
  </w:num>
  <w:num w:numId="16">
    <w:abstractNumId w:val="21"/>
  </w:num>
  <w:num w:numId="17">
    <w:abstractNumId w:val="7"/>
  </w:num>
  <w:num w:numId="18">
    <w:abstractNumId w:val="0"/>
  </w:num>
  <w:num w:numId="19">
    <w:abstractNumId w:val="23"/>
  </w:num>
  <w:num w:numId="20">
    <w:abstractNumId w:val="5"/>
  </w:num>
  <w:num w:numId="21">
    <w:abstractNumId w:val="5"/>
    <w:lvlOverride w:ilvl="0">
      <w:startOverride w:val="1"/>
    </w:lvlOverride>
  </w:num>
  <w:num w:numId="22">
    <w:abstractNumId w:val="0"/>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19"/>
  </w:num>
  <w:num w:numId="26">
    <w:abstractNumId w:val="17"/>
  </w:num>
  <w:num w:numId="27">
    <w:abstractNumId w:val="25"/>
  </w:num>
  <w:num w:numId="28">
    <w:abstractNumId w:val="20"/>
  </w:num>
  <w:num w:numId="29">
    <w:abstractNumId w:val="9"/>
  </w:num>
  <w:num w:numId="30">
    <w:abstractNumId w:val="24"/>
  </w:num>
  <w:num w:numId="31">
    <w:abstractNumId w:val="11"/>
  </w:num>
  <w:num w:numId="32">
    <w:abstractNumId w:val="15"/>
  </w:num>
  <w:num w:numId="33">
    <w:abstractNumId w:val="24"/>
  </w:num>
  <w:num w:numId="34">
    <w:abstractNumId w:val="2"/>
  </w:num>
  <w:num w:numId="35">
    <w:abstractNumId w:val="13"/>
  </w:num>
  <w:num w:numId="36">
    <w:abstractNumId w:val="8"/>
  </w:num>
  <w:num w:numId="37">
    <w:abstractNumId w:val="10"/>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rrell, Ken">
    <w15:presenceInfo w15:providerId="AD" w15:userId="S-1-5-21-725345543-602162358-527237240-2837183"/>
  </w15:person>
  <w15:person w15:author="Bhatt, Pratik R">
    <w15:presenceInfo w15:providerId="AD" w15:userId="S-1-5-21-725345543-602162358-527237240-1905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cumentProtection w:formatting="1" w:enforcement="0"/>
  <w:styleLockTheme/>
  <w:styleLockQFSet/>
  <w:defaultTabStop w:val="360"/>
  <w:defaultTableStyle w:val="TableClassic1"/>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5A7"/>
    <w:rsid w:val="00000E81"/>
    <w:rsid w:val="00012E56"/>
    <w:rsid w:val="00015501"/>
    <w:rsid w:val="000208EE"/>
    <w:rsid w:val="00021922"/>
    <w:rsid w:val="00022662"/>
    <w:rsid w:val="000314F7"/>
    <w:rsid w:val="000322BC"/>
    <w:rsid w:val="000326A8"/>
    <w:rsid w:val="0003448B"/>
    <w:rsid w:val="00036116"/>
    <w:rsid w:val="00036150"/>
    <w:rsid w:val="00045224"/>
    <w:rsid w:val="00047694"/>
    <w:rsid w:val="000478D4"/>
    <w:rsid w:val="00050BCD"/>
    <w:rsid w:val="00064C54"/>
    <w:rsid w:val="000708F1"/>
    <w:rsid w:val="00074706"/>
    <w:rsid w:val="00085922"/>
    <w:rsid w:val="0008704C"/>
    <w:rsid w:val="00094BA3"/>
    <w:rsid w:val="00095C5F"/>
    <w:rsid w:val="000A293F"/>
    <w:rsid w:val="000B0064"/>
    <w:rsid w:val="000B17EE"/>
    <w:rsid w:val="000B3B6E"/>
    <w:rsid w:val="000B5B65"/>
    <w:rsid w:val="000C123F"/>
    <w:rsid w:val="000C4EFA"/>
    <w:rsid w:val="000C523C"/>
    <w:rsid w:val="000D3C32"/>
    <w:rsid w:val="000D3CBB"/>
    <w:rsid w:val="000D48C8"/>
    <w:rsid w:val="000D6834"/>
    <w:rsid w:val="000E03D1"/>
    <w:rsid w:val="000E103A"/>
    <w:rsid w:val="000E3F80"/>
    <w:rsid w:val="000E5F59"/>
    <w:rsid w:val="000E74DC"/>
    <w:rsid w:val="000F0C17"/>
    <w:rsid w:val="000F0E78"/>
    <w:rsid w:val="000F2169"/>
    <w:rsid w:val="000F6CCC"/>
    <w:rsid w:val="00101E07"/>
    <w:rsid w:val="00104396"/>
    <w:rsid w:val="001049B3"/>
    <w:rsid w:val="00106BB0"/>
    <w:rsid w:val="00110BCA"/>
    <w:rsid w:val="00111CC5"/>
    <w:rsid w:val="00111F82"/>
    <w:rsid w:val="00113A97"/>
    <w:rsid w:val="00114475"/>
    <w:rsid w:val="00114732"/>
    <w:rsid w:val="001170AE"/>
    <w:rsid w:val="00117C33"/>
    <w:rsid w:val="00125EA7"/>
    <w:rsid w:val="00126C82"/>
    <w:rsid w:val="0013009B"/>
    <w:rsid w:val="001350F0"/>
    <w:rsid w:val="001357E7"/>
    <w:rsid w:val="001358DC"/>
    <w:rsid w:val="00136E7F"/>
    <w:rsid w:val="0013726F"/>
    <w:rsid w:val="001377A1"/>
    <w:rsid w:val="00142ACC"/>
    <w:rsid w:val="00142AE7"/>
    <w:rsid w:val="001443CE"/>
    <w:rsid w:val="00145D45"/>
    <w:rsid w:val="001472D7"/>
    <w:rsid w:val="00150028"/>
    <w:rsid w:val="00157022"/>
    <w:rsid w:val="0016059B"/>
    <w:rsid w:val="00160943"/>
    <w:rsid w:val="001627F3"/>
    <w:rsid w:val="001656B0"/>
    <w:rsid w:val="001735E5"/>
    <w:rsid w:val="001767D8"/>
    <w:rsid w:val="001800E7"/>
    <w:rsid w:val="00182E8D"/>
    <w:rsid w:val="001A72D1"/>
    <w:rsid w:val="001B333A"/>
    <w:rsid w:val="001B347F"/>
    <w:rsid w:val="001B374E"/>
    <w:rsid w:val="001B37DF"/>
    <w:rsid w:val="001B54B0"/>
    <w:rsid w:val="001B6345"/>
    <w:rsid w:val="001B6385"/>
    <w:rsid w:val="001C2C64"/>
    <w:rsid w:val="001C362B"/>
    <w:rsid w:val="001C4C5F"/>
    <w:rsid w:val="001C5FA9"/>
    <w:rsid w:val="001C64B7"/>
    <w:rsid w:val="001D086F"/>
    <w:rsid w:val="001D1DA3"/>
    <w:rsid w:val="001D393C"/>
    <w:rsid w:val="001D74DC"/>
    <w:rsid w:val="001E1276"/>
    <w:rsid w:val="001F1F40"/>
    <w:rsid w:val="001F30C5"/>
    <w:rsid w:val="001F4A03"/>
    <w:rsid w:val="001F4C1D"/>
    <w:rsid w:val="001F51E9"/>
    <w:rsid w:val="001F5D4E"/>
    <w:rsid w:val="00200EB5"/>
    <w:rsid w:val="00207061"/>
    <w:rsid w:val="00212B4A"/>
    <w:rsid w:val="00213BA6"/>
    <w:rsid w:val="00215708"/>
    <w:rsid w:val="00217E66"/>
    <w:rsid w:val="00226761"/>
    <w:rsid w:val="00230A94"/>
    <w:rsid w:val="00234E20"/>
    <w:rsid w:val="0023531E"/>
    <w:rsid w:val="0023570A"/>
    <w:rsid w:val="00235E91"/>
    <w:rsid w:val="0024344B"/>
    <w:rsid w:val="00243E44"/>
    <w:rsid w:val="0024449B"/>
    <w:rsid w:val="0024630E"/>
    <w:rsid w:val="00246AD5"/>
    <w:rsid w:val="00251046"/>
    <w:rsid w:val="00254C74"/>
    <w:rsid w:val="00257065"/>
    <w:rsid w:val="00257D4A"/>
    <w:rsid w:val="0027211F"/>
    <w:rsid w:val="002741E6"/>
    <w:rsid w:val="00276F71"/>
    <w:rsid w:val="00283887"/>
    <w:rsid w:val="00287862"/>
    <w:rsid w:val="0029117F"/>
    <w:rsid w:val="00292298"/>
    <w:rsid w:val="002958D3"/>
    <w:rsid w:val="002A786B"/>
    <w:rsid w:val="002A7F48"/>
    <w:rsid w:val="002B0D7B"/>
    <w:rsid w:val="002B47EA"/>
    <w:rsid w:val="002B6510"/>
    <w:rsid w:val="002E2BD7"/>
    <w:rsid w:val="002E4424"/>
    <w:rsid w:val="002F066C"/>
    <w:rsid w:val="002F6CF1"/>
    <w:rsid w:val="00301E02"/>
    <w:rsid w:val="003103D6"/>
    <w:rsid w:val="003143BA"/>
    <w:rsid w:val="00315E9F"/>
    <w:rsid w:val="00316510"/>
    <w:rsid w:val="00316B4C"/>
    <w:rsid w:val="00323168"/>
    <w:rsid w:val="003323BB"/>
    <w:rsid w:val="003344DC"/>
    <w:rsid w:val="0034333A"/>
    <w:rsid w:val="00344EB9"/>
    <w:rsid w:val="00345BA6"/>
    <w:rsid w:val="003504D0"/>
    <w:rsid w:val="00351A45"/>
    <w:rsid w:val="00353FD7"/>
    <w:rsid w:val="00360773"/>
    <w:rsid w:val="00361DC8"/>
    <w:rsid w:val="00372401"/>
    <w:rsid w:val="00381BBE"/>
    <w:rsid w:val="00390F04"/>
    <w:rsid w:val="003934D7"/>
    <w:rsid w:val="003938DD"/>
    <w:rsid w:val="003A4B47"/>
    <w:rsid w:val="003A521D"/>
    <w:rsid w:val="003A611A"/>
    <w:rsid w:val="003A7801"/>
    <w:rsid w:val="003B18C5"/>
    <w:rsid w:val="003B22E3"/>
    <w:rsid w:val="003B4197"/>
    <w:rsid w:val="003B5866"/>
    <w:rsid w:val="003B6A83"/>
    <w:rsid w:val="003C273A"/>
    <w:rsid w:val="003C758C"/>
    <w:rsid w:val="003D16A2"/>
    <w:rsid w:val="003D1811"/>
    <w:rsid w:val="003D20DD"/>
    <w:rsid w:val="003D3663"/>
    <w:rsid w:val="003E43EE"/>
    <w:rsid w:val="003E4DF8"/>
    <w:rsid w:val="003F6C6F"/>
    <w:rsid w:val="00410895"/>
    <w:rsid w:val="00412811"/>
    <w:rsid w:val="004147BE"/>
    <w:rsid w:val="004166F9"/>
    <w:rsid w:val="00420D6C"/>
    <w:rsid w:val="00422CF3"/>
    <w:rsid w:val="00424246"/>
    <w:rsid w:val="00427615"/>
    <w:rsid w:val="0044157B"/>
    <w:rsid w:val="0044285E"/>
    <w:rsid w:val="004503DF"/>
    <w:rsid w:val="00453F11"/>
    <w:rsid w:val="00460E0C"/>
    <w:rsid w:val="004649A7"/>
    <w:rsid w:val="00464CC8"/>
    <w:rsid w:val="00465133"/>
    <w:rsid w:val="004700D3"/>
    <w:rsid w:val="00471C4D"/>
    <w:rsid w:val="00473E92"/>
    <w:rsid w:val="00474E8F"/>
    <w:rsid w:val="0047551E"/>
    <w:rsid w:val="0047679B"/>
    <w:rsid w:val="00480048"/>
    <w:rsid w:val="004850CE"/>
    <w:rsid w:val="004875D7"/>
    <w:rsid w:val="00487A38"/>
    <w:rsid w:val="00492BF0"/>
    <w:rsid w:val="00495EB8"/>
    <w:rsid w:val="00497C4D"/>
    <w:rsid w:val="004A03C3"/>
    <w:rsid w:val="004A1711"/>
    <w:rsid w:val="004B2023"/>
    <w:rsid w:val="004B2F56"/>
    <w:rsid w:val="004B47D7"/>
    <w:rsid w:val="004B6DEF"/>
    <w:rsid w:val="004B7049"/>
    <w:rsid w:val="004C0625"/>
    <w:rsid w:val="004C1ADD"/>
    <w:rsid w:val="004C4F05"/>
    <w:rsid w:val="004C5372"/>
    <w:rsid w:val="004D27AA"/>
    <w:rsid w:val="004D5F55"/>
    <w:rsid w:val="004E08CA"/>
    <w:rsid w:val="004E10A7"/>
    <w:rsid w:val="004E4CDF"/>
    <w:rsid w:val="004E65AD"/>
    <w:rsid w:val="004F0CC1"/>
    <w:rsid w:val="004F1B8A"/>
    <w:rsid w:val="00507D50"/>
    <w:rsid w:val="0051063E"/>
    <w:rsid w:val="00514039"/>
    <w:rsid w:val="00517F8E"/>
    <w:rsid w:val="00520F87"/>
    <w:rsid w:val="00524F62"/>
    <w:rsid w:val="00527A31"/>
    <w:rsid w:val="00530F85"/>
    <w:rsid w:val="005329EA"/>
    <w:rsid w:val="0054072B"/>
    <w:rsid w:val="00542B9E"/>
    <w:rsid w:val="00544C2C"/>
    <w:rsid w:val="00545566"/>
    <w:rsid w:val="00545AC9"/>
    <w:rsid w:val="00545B08"/>
    <w:rsid w:val="00547EE5"/>
    <w:rsid w:val="00555641"/>
    <w:rsid w:val="0056379B"/>
    <w:rsid w:val="005638F1"/>
    <w:rsid w:val="00567BEC"/>
    <w:rsid w:val="005721E7"/>
    <w:rsid w:val="00572C18"/>
    <w:rsid w:val="005848B5"/>
    <w:rsid w:val="00584C25"/>
    <w:rsid w:val="00594C32"/>
    <w:rsid w:val="005972C6"/>
    <w:rsid w:val="005A180D"/>
    <w:rsid w:val="005A221D"/>
    <w:rsid w:val="005A3654"/>
    <w:rsid w:val="005A49E1"/>
    <w:rsid w:val="005A7016"/>
    <w:rsid w:val="005B0B04"/>
    <w:rsid w:val="005B2857"/>
    <w:rsid w:val="005B31F6"/>
    <w:rsid w:val="005B4ECE"/>
    <w:rsid w:val="005B7ED7"/>
    <w:rsid w:val="005C2A87"/>
    <w:rsid w:val="005C6319"/>
    <w:rsid w:val="005C6A83"/>
    <w:rsid w:val="005C6C1D"/>
    <w:rsid w:val="005D4F1F"/>
    <w:rsid w:val="005D56A3"/>
    <w:rsid w:val="005D733A"/>
    <w:rsid w:val="006052FF"/>
    <w:rsid w:val="00617BBE"/>
    <w:rsid w:val="00620050"/>
    <w:rsid w:val="00625772"/>
    <w:rsid w:val="006271C8"/>
    <w:rsid w:val="00630786"/>
    <w:rsid w:val="006314F8"/>
    <w:rsid w:val="00633141"/>
    <w:rsid w:val="00634F6E"/>
    <w:rsid w:val="00640975"/>
    <w:rsid w:val="00641CDD"/>
    <w:rsid w:val="00643FEE"/>
    <w:rsid w:val="00645AF0"/>
    <w:rsid w:val="0064677C"/>
    <w:rsid w:val="00655760"/>
    <w:rsid w:val="00660194"/>
    <w:rsid w:val="00663C34"/>
    <w:rsid w:val="00664C95"/>
    <w:rsid w:val="0066672D"/>
    <w:rsid w:val="006748D2"/>
    <w:rsid w:val="00677478"/>
    <w:rsid w:val="006807CC"/>
    <w:rsid w:val="006825E1"/>
    <w:rsid w:val="00684948"/>
    <w:rsid w:val="006850F2"/>
    <w:rsid w:val="006920EA"/>
    <w:rsid w:val="0069593D"/>
    <w:rsid w:val="006A5DBF"/>
    <w:rsid w:val="006B0759"/>
    <w:rsid w:val="006B3594"/>
    <w:rsid w:val="006B53D3"/>
    <w:rsid w:val="006C1C76"/>
    <w:rsid w:val="006D168E"/>
    <w:rsid w:val="006D298E"/>
    <w:rsid w:val="006D5ECE"/>
    <w:rsid w:val="006D7284"/>
    <w:rsid w:val="006E39E9"/>
    <w:rsid w:val="006F00B2"/>
    <w:rsid w:val="006F712B"/>
    <w:rsid w:val="00701258"/>
    <w:rsid w:val="00702683"/>
    <w:rsid w:val="00704590"/>
    <w:rsid w:val="00710323"/>
    <w:rsid w:val="00721D52"/>
    <w:rsid w:val="007272E5"/>
    <w:rsid w:val="00744A10"/>
    <w:rsid w:val="00745448"/>
    <w:rsid w:val="007502AE"/>
    <w:rsid w:val="007510E2"/>
    <w:rsid w:val="00765076"/>
    <w:rsid w:val="007655EA"/>
    <w:rsid w:val="0076632F"/>
    <w:rsid w:val="007663A0"/>
    <w:rsid w:val="00773060"/>
    <w:rsid w:val="00773234"/>
    <w:rsid w:val="00774466"/>
    <w:rsid w:val="00776F84"/>
    <w:rsid w:val="0078659A"/>
    <w:rsid w:val="00786FC8"/>
    <w:rsid w:val="00793CB1"/>
    <w:rsid w:val="00796375"/>
    <w:rsid w:val="007A33C2"/>
    <w:rsid w:val="007A6D39"/>
    <w:rsid w:val="007A6FC4"/>
    <w:rsid w:val="007B2BD2"/>
    <w:rsid w:val="007B4809"/>
    <w:rsid w:val="007B4BFF"/>
    <w:rsid w:val="007B59CC"/>
    <w:rsid w:val="007C342A"/>
    <w:rsid w:val="007C393A"/>
    <w:rsid w:val="007C4D1E"/>
    <w:rsid w:val="007D3596"/>
    <w:rsid w:val="007D53C4"/>
    <w:rsid w:val="007D5423"/>
    <w:rsid w:val="007D64DF"/>
    <w:rsid w:val="007F6AFA"/>
    <w:rsid w:val="00804F39"/>
    <w:rsid w:val="00810FC1"/>
    <w:rsid w:val="008121D1"/>
    <w:rsid w:val="00817140"/>
    <w:rsid w:val="00817452"/>
    <w:rsid w:val="0082678F"/>
    <w:rsid w:val="00830F77"/>
    <w:rsid w:val="00831017"/>
    <w:rsid w:val="008334F8"/>
    <w:rsid w:val="00841C77"/>
    <w:rsid w:val="008461E2"/>
    <w:rsid w:val="00846E9E"/>
    <w:rsid w:val="00850723"/>
    <w:rsid w:val="0086158D"/>
    <w:rsid w:val="00871335"/>
    <w:rsid w:val="0087149D"/>
    <w:rsid w:val="00874495"/>
    <w:rsid w:val="00877893"/>
    <w:rsid w:val="008809FC"/>
    <w:rsid w:val="008846E7"/>
    <w:rsid w:val="00885D2A"/>
    <w:rsid w:val="00887BC8"/>
    <w:rsid w:val="0089046B"/>
    <w:rsid w:val="008928F8"/>
    <w:rsid w:val="00894A1E"/>
    <w:rsid w:val="00895616"/>
    <w:rsid w:val="008958CD"/>
    <w:rsid w:val="00895FA8"/>
    <w:rsid w:val="00896586"/>
    <w:rsid w:val="008A1914"/>
    <w:rsid w:val="008B4402"/>
    <w:rsid w:val="008B500F"/>
    <w:rsid w:val="008B7A33"/>
    <w:rsid w:val="008C0CAD"/>
    <w:rsid w:val="008C2069"/>
    <w:rsid w:val="008C4A3A"/>
    <w:rsid w:val="008C6D86"/>
    <w:rsid w:val="008D6113"/>
    <w:rsid w:val="008D71DB"/>
    <w:rsid w:val="008F0277"/>
    <w:rsid w:val="008F106D"/>
    <w:rsid w:val="00900906"/>
    <w:rsid w:val="00903678"/>
    <w:rsid w:val="00906AE5"/>
    <w:rsid w:val="00916679"/>
    <w:rsid w:val="009168C7"/>
    <w:rsid w:val="00920096"/>
    <w:rsid w:val="009254D0"/>
    <w:rsid w:val="009257D3"/>
    <w:rsid w:val="00943080"/>
    <w:rsid w:val="00943B70"/>
    <w:rsid w:val="00946456"/>
    <w:rsid w:val="009529ED"/>
    <w:rsid w:val="00954E73"/>
    <w:rsid w:val="00957BD5"/>
    <w:rsid w:val="00960A38"/>
    <w:rsid w:val="00961D67"/>
    <w:rsid w:val="00966E10"/>
    <w:rsid w:val="00967E9A"/>
    <w:rsid w:val="009701E1"/>
    <w:rsid w:val="00971AFA"/>
    <w:rsid w:val="00980689"/>
    <w:rsid w:val="00983034"/>
    <w:rsid w:val="00983C10"/>
    <w:rsid w:val="00992114"/>
    <w:rsid w:val="00994500"/>
    <w:rsid w:val="0099475D"/>
    <w:rsid w:val="009A4020"/>
    <w:rsid w:val="009A537A"/>
    <w:rsid w:val="009A59A1"/>
    <w:rsid w:val="009A763C"/>
    <w:rsid w:val="009B169E"/>
    <w:rsid w:val="009B3C4E"/>
    <w:rsid w:val="009C0398"/>
    <w:rsid w:val="009C0BBF"/>
    <w:rsid w:val="009D2FA4"/>
    <w:rsid w:val="009D4B6B"/>
    <w:rsid w:val="009D5E8A"/>
    <w:rsid w:val="009E03A5"/>
    <w:rsid w:val="009E101C"/>
    <w:rsid w:val="009E399A"/>
    <w:rsid w:val="009E48AC"/>
    <w:rsid w:val="009E5C85"/>
    <w:rsid w:val="009E73A0"/>
    <w:rsid w:val="009F139E"/>
    <w:rsid w:val="009F20F4"/>
    <w:rsid w:val="009F253A"/>
    <w:rsid w:val="009F55DF"/>
    <w:rsid w:val="00A025BF"/>
    <w:rsid w:val="00A077DC"/>
    <w:rsid w:val="00A1121A"/>
    <w:rsid w:val="00A14732"/>
    <w:rsid w:val="00A23A52"/>
    <w:rsid w:val="00A23DF5"/>
    <w:rsid w:val="00A3048D"/>
    <w:rsid w:val="00A33AF3"/>
    <w:rsid w:val="00A364D4"/>
    <w:rsid w:val="00A4271A"/>
    <w:rsid w:val="00A45501"/>
    <w:rsid w:val="00A45513"/>
    <w:rsid w:val="00A46088"/>
    <w:rsid w:val="00A62E7E"/>
    <w:rsid w:val="00A65B01"/>
    <w:rsid w:val="00A72B66"/>
    <w:rsid w:val="00A829EE"/>
    <w:rsid w:val="00A84F13"/>
    <w:rsid w:val="00A85F7A"/>
    <w:rsid w:val="00A95600"/>
    <w:rsid w:val="00AA1982"/>
    <w:rsid w:val="00AA220C"/>
    <w:rsid w:val="00AB231B"/>
    <w:rsid w:val="00AB3B54"/>
    <w:rsid w:val="00AC062B"/>
    <w:rsid w:val="00AC0985"/>
    <w:rsid w:val="00AC2F97"/>
    <w:rsid w:val="00AC5A6C"/>
    <w:rsid w:val="00AE1382"/>
    <w:rsid w:val="00AE19E8"/>
    <w:rsid w:val="00AE205E"/>
    <w:rsid w:val="00AE5C1E"/>
    <w:rsid w:val="00B0145D"/>
    <w:rsid w:val="00B0173F"/>
    <w:rsid w:val="00B02081"/>
    <w:rsid w:val="00B04C3F"/>
    <w:rsid w:val="00B12813"/>
    <w:rsid w:val="00B138FC"/>
    <w:rsid w:val="00B25968"/>
    <w:rsid w:val="00B25C7B"/>
    <w:rsid w:val="00B30819"/>
    <w:rsid w:val="00B30C9A"/>
    <w:rsid w:val="00B315AC"/>
    <w:rsid w:val="00B3426F"/>
    <w:rsid w:val="00B35E5D"/>
    <w:rsid w:val="00B36099"/>
    <w:rsid w:val="00B36622"/>
    <w:rsid w:val="00B40189"/>
    <w:rsid w:val="00B42E33"/>
    <w:rsid w:val="00B50447"/>
    <w:rsid w:val="00B50E58"/>
    <w:rsid w:val="00B550E2"/>
    <w:rsid w:val="00B56FDD"/>
    <w:rsid w:val="00B57A9A"/>
    <w:rsid w:val="00B611F6"/>
    <w:rsid w:val="00B61EA7"/>
    <w:rsid w:val="00B638B3"/>
    <w:rsid w:val="00B67EF7"/>
    <w:rsid w:val="00B713E9"/>
    <w:rsid w:val="00B72A60"/>
    <w:rsid w:val="00B7445D"/>
    <w:rsid w:val="00B746FF"/>
    <w:rsid w:val="00B771A3"/>
    <w:rsid w:val="00B80CB2"/>
    <w:rsid w:val="00B81DB1"/>
    <w:rsid w:val="00B8708C"/>
    <w:rsid w:val="00B870D6"/>
    <w:rsid w:val="00B876CD"/>
    <w:rsid w:val="00B92BA5"/>
    <w:rsid w:val="00B956E4"/>
    <w:rsid w:val="00BA0F27"/>
    <w:rsid w:val="00BA14B0"/>
    <w:rsid w:val="00BA55DE"/>
    <w:rsid w:val="00BA6B1B"/>
    <w:rsid w:val="00BB25F1"/>
    <w:rsid w:val="00BB7CCD"/>
    <w:rsid w:val="00BC39BA"/>
    <w:rsid w:val="00BD456A"/>
    <w:rsid w:val="00BD45AA"/>
    <w:rsid w:val="00BD662D"/>
    <w:rsid w:val="00BD6BFB"/>
    <w:rsid w:val="00BE2E2B"/>
    <w:rsid w:val="00BE3F1E"/>
    <w:rsid w:val="00BE6139"/>
    <w:rsid w:val="00BF283B"/>
    <w:rsid w:val="00BF28C9"/>
    <w:rsid w:val="00BF7C5D"/>
    <w:rsid w:val="00C01065"/>
    <w:rsid w:val="00C039DE"/>
    <w:rsid w:val="00C04057"/>
    <w:rsid w:val="00C04426"/>
    <w:rsid w:val="00C04B88"/>
    <w:rsid w:val="00C052DD"/>
    <w:rsid w:val="00C13996"/>
    <w:rsid w:val="00C139A3"/>
    <w:rsid w:val="00C143FD"/>
    <w:rsid w:val="00C14F29"/>
    <w:rsid w:val="00C2384F"/>
    <w:rsid w:val="00C24537"/>
    <w:rsid w:val="00C257A1"/>
    <w:rsid w:val="00C34CA1"/>
    <w:rsid w:val="00C354DA"/>
    <w:rsid w:val="00C36871"/>
    <w:rsid w:val="00C36EB6"/>
    <w:rsid w:val="00C46ED8"/>
    <w:rsid w:val="00C47B9B"/>
    <w:rsid w:val="00C5107A"/>
    <w:rsid w:val="00C54A24"/>
    <w:rsid w:val="00C71A5E"/>
    <w:rsid w:val="00C73B35"/>
    <w:rsid w:val="00C75E0E"/>
    <w:rsid w:val="00C77FA5"/>
    <w:rsid w:val="00C86AF0"/>
    <w:rsid w:val="00C92396"/>
    <w:rsid w:val="00C95824"/>
    <w:rsid w:val="00C95922"/>
    <w:rsid w:val="00C96339"/>
    <w:rsid w:val="00C978C6"/>
    <w:rsid w:val="00CA0056"/>
    <w:rsid w:val="00CA663B"/>
    <w:rsid w:val="00CA6730"/>
    <w:rsid w:val="00CA6913"/>
    <w:rsid w:val="00CB4C73"/>
    <w:rsid w:val="00CB4D5F"/>
    <w:rsid w:val="00CB5FDE"/>
    <w:rsid w:val="00CC05B0"/>
    <w:rsid w:val="00CC4994"/>
    <w:rsid w:val="00CD18D3"/>
    <w:rsid w:val="00CD668F"/>
    <w:rsid w:val="00CD7D62"/>
    <w:rsid w:val="00CE057D"/>
    <w:rsid w:val="00CE51EC"/>
    <w:rsid w:val="00CF3286"/>
    <w:rsid w:val="00CF4111"/>
    <w:rsid w:val="00CF61C8"/>
    <w:rsid w:val="00D00B9D"/>
    <w:rsid w:val="00D0351B"/>
    <w:rsid w:val="00D066EA"/>
    <w:rsid w:val="00D06EC7"/>
    <w:rsid w:val="00D103BF"/>
    <w:rsid w:val="00D14B48"/>
    <w:rsid w:val="00D160EE"/>
    <w:rsid w:val="00D16297"/>
    <w:rsid w:val="00D26D43"/>
    <w:rsid w:val="00D27B68"/>
    <w:rsid w:val="00D27F9E"/>
    <w:rsid w:val="00D32A25"/>
    <w:rsid w:val="00D3310A"/>
    <w:rsid w:val="00D33A9B"/>
    <w:rsid w:val="00D3497B"/>
    <w:rsid w:val="00D43B84"/>
    <w:rsid w:val="00D45D22"/>
    <w:rsid w:val="00D45D91"/>
    <w:rsid w:val="00D512DA"/>
    <w:rsid w:val="00D528F9"/>
    <w:rsid w:val="00D612C5"/>
    <w:rsid w:val="00D72E92"/>
    <w:rsid w:val="00D73A47"/>
    <w:rsid w:val="00D77F8F"/>
    <w:rsid w:val="00D8114A"/>
    <w:rsid w:val="00D81C02"/>
    <w:rsid w:val="00D955C1"/>
    <w:rsid w:val="00DA56F7"/>
    <w:rsid w:val="00DA6673"/>
    <w:rsid w:val="00DA772E"/>
    <w:rsid w:val="00DB3FE6"/>
    <w:rsid w:val="00DB613D"/>
    <w:rsid w:val="00DB65B5"/>
    <w:rsid w:val="00DB7DD8"/>
    <w:rsid w:val="00DC0D7A"/>
    <w:rsid w:val="00DC3D25"/>
    <w:rsid w:val="00DC7C4D"/>
    <w:rsid w:val="00DD0710"/>
    <w:rsid w:val="00DD25C1"/>
    <w:rsid w:val="00DD6B44"/>
    <w:rsid w:val="00DE054C"/>
    <w:rsid w:val="00DE0DFB"/>
    <w:rsid w:val="00DE150A"/>
    <w:rsid w:val="00DE3CB3"/>
    <w:rsid w:val="00DF3B45"/>
    <w:rsid w:val="00DF5662"/>
    <w:rsid w:val="00DF7039"/>
    <w:rsid w:val="00DF7D4D"/>
    <w:rsid w:val="00E000FC"/>
    <w:rsid w:val="00E07D2D"/>
    <w:rsid w:val="00E13F11"/>
    <w:rsid w:val="00E155A7"/>
    <w:rsid w:val="00E22294"/>
    <w:rsid w:val="00E2417E"/>
    <w:rsid w:val="00E268BE"/>
    <w:rsid w:val="00E26FB0"/>
    <w:rsid w:val="00E302B3"/>
    <w:rsid w:val="00E32E4D"/>
    <w:rsid w:val="00E41AE0"/>
    <w:rsid w:val="00E41E67"/>
    <w:rsid w:val="00E503ED"/>
    <w:rsid w:val="00E5229A"/>
    <w:rsid w:val="00E539CB"/>
    <w:rsid w:val="00E53BF2"/>
    <w:rsid w:val="00E53D31"/>
    <w:rsid w:val="00E6042E"/>
    <w:rsid w:val="00E619AC"/>
    <w:rsid w:val="00E64898"/>
    <w:rsid w:val="00E70A48"/>
    <w:rsid w:val="00E72EDA"/>
    <w:rsid w:val="00E806C0"/>
    <w:rsid w:val="00E81B8E"/>
    <w:rsid w:val="00E8664C"/>
    <w:rsid w:val="00E873C1"/>
    <w:rsid w:val="00EA1718"/>
    <w:rsid w:val="00EA1837"/>
    <w:rsid w:val="00EA35AA"/>
    <w:rsid w:val="00EA5256"/>
    <w:rsid w:val="00EB5919"/>
    <w:rsid w:val="00EC3FB9"/>
    <w:rsid w:val="00EC495E"/>
    <w:rsid w:val="00ED1D92"/>
    <w:rsid w:val="00ED2187"/>
    <w:rsid w:val="00ED35F7"/>
    <w:rsid w:val="00ED6E7B"/>
    <w:rsid w:val="00ED7A45"/>
    <w:rsid w:val="00EE7EFE"/>
    <w:rsid w:val="00EF124F"/>
    <w:rsid w:val="00EF47E5"/>
    <w:rsid w:val="00EF4C57"/>
    <w:rsid w:val="00EF55F1"/>
    <w:rsid w:val="00EF7881"/>
    <w:rsid w:val="00F009B8"/>
    <w:rsid w:val="00F013CF"/>
    <w:rsid w:val="00F02960"/>
    <w:rsid w:val="00F0319C"/>
    <w:rsid w:val="00F03431"/>
    <w:rsid w:val="00F0496E"/>
    <w:rsid w:val="00F04B93"/>
    <w:rsid w:val="00F05BBF"/>
    <w:rsid w:val="00F10F04"/>
    <w:rsid w:val="00F143AA"/>
    <w:rsid w:val="00F14902"/>
    <w:rsid w:val="00F2394D"/>
    <w:rsid w:val="00F30B65"/>
    <w:rsid w:val="00F30F77"/>
    <w:rsid w:val="00F36C72"/>
    <w:rsid w:val="00F40661"/>
    <w:rsid w:val="00F52B98"/>
    <w:rsid w:val="00F53CC1"/>
    <w:rsid w:val="00F53DE3"/>
    <w:rsid w:val="00F604DD"/>
    <w:rsid w:val="00F605FE"/>
    <w:rsid w:val="00F619C3"/>
    <w:rsid w:val="00F63079"/>
    <w:rsid w:val="00F644C8"/>
    <w:rsid w:val="00F6757F"/>
    <w:rsid w:val="00F7090D"/>
    <w:rsid w:val="00F71DF8"/>
    <w:rsid w:val="00F76CBC"/>
    <w:rsid w:val="00F83C35"/>
    <w:rsid w:val="00F84313"/>
    <w:rsid w:val="00F84469"/>
    <w:rsid w:val="00F93754"/>
    <w:rsid w:val="00FA6471"/>
    <w:rsid w:val="00FA78D6"/>
    <w:rsid w:val="00FB0192"/>
    <w:rsid w:val="00FB18E6"/>
    <w:rsid w:val="00FB216A"/>
    <w:rsid w:val="00FB29B8"/>
    <w:rsid w:val="00FB3A35"/>
    <w:rsid w:val="00FB782B"/>
    <w:rsid w:val="00FC011F"/>
    <w:rsid w:val="00FC07C3"/>
    <w:rsid w:val="00FC3A8D"/>
    <w:rsid w:val="00FC4028"/>
    <w:rsid w:val="00FC64E4"/>
    <w:rsid w:val="00FD30DA"/>
    <w:rsid w:val="00FD581C"/>
    <w:rsid w:val="00FD6239"/>
    <w:rsid w:val="00FE144A"/>
    <w:rsid w:val="00FE2FED"/>
    <w:rsid w:val="00FE3457"/>
    <w:rsid w:val="00FE51AB"/>
    <w:rsid w:val="00FE6115"/>
    <w:rsid w:val="00FF680D"/>
    <w:rsid w:val="00FF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CEC2"/>
  <w15:docId w15:val="{8D8F9C77-1B86-4E89-8203-658797CE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locked="1" w:uiPriority="0"/>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semiHidden="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locked="1"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6150"/>
    <w:pPr>
      <w:spacing w:after="0" w:line="240" w:lineRule="auto"/>
    </w:pPr>
    <w:rPr>
      <w:rFonts w:ascii="Verdana" w:hAnsi="Verdana"/>
      <w:sz w:val="18"/>
    </w:rPr>
  </w:style>
  <w:style w:type="paragraph" w:styleId="Heading1">
    <w:name w:val="heading 1"/>
    <w:basedOn w:val="Normal"/>
    <w:next w:val="BodyText"/>
    <w:link w:val="Heading1Char"/>
    <w:uiPriority w:val="9"/>
    <w:qFormat/>
    <w:rsid w:val="00036150"/>
    <w:pPr>
      <w:keepNext/>
      <w:keepLines/>
      <w:pageBreakBefore/>
      <w:numPr>
        <w:numId w:val="30"/>
      </w:numPr>
      <w:pBdr>
        <w:bottom w:val="single" w:sz="8" w:space="1" w:color="0860A8"/>
      </w:pBdr>
      <w:spacing w:before="240" w:after="240"/>
      <w:outlineLvl w:val="0"/>
    </w:pPr>
    <w:rPr>
      <w:rFonts w:eastAsiaTheme="majorEastAsia" w:cstheme="majorBidi"/>
      <w:bCs/>
      <w:color w:val="0860A8"/>
      <w:spacing w:val="-15"/>
      <w:sz w:val="32"/>
      <w:szCs w:val="28"/>
    </w:rPr>
  </w:style>
  <w:style w:type="paragraph" w:styleId="Heading2">
    <w:name w:val="heading 2"/>
    <w:basedOn w:val="Normal"/>
    <w:next w:val="BodyText"/>
    <w:link w:val="Heading2Char"/>
    <w:uiPriority w:val="9"/>
    <w:unhideWhenUsed/>
    <w:qFormat/>
    <w:rsid w:val="00036150"/>
    <w:pPr>
      <w:keepNext/>
      <w:keepLines/>
      <w:numPr>
        <w:ilvl w:val="1"/>
        <w:numId w:val="30"/>
      </w:numPr>
      <w:spacing w:before="240" w:after="240"/>
      <w:outlineLvl w:val="1"/>
    </w:pPr>
    <w:rPr>
      <w:rFonts w:eastAsiaTheme="majorEastAsia" w:cstheme="majorBidi"/>
      <w:bCs/>
      <w:color w:val="0860A8"/>
      <w:spacing w:val="-15"/>
      <w:sz w:val="28"/>
      <w:szCs w:val="26"/>
    </w:rPr>
  </w:style>
  <w:style w:type="paragraph" w:styleId="Heading3">
    <w:name w:val="heading 3"/>
    <w:basedOn w:val="Normal"/>
    <w:next w:val="BodyText"/>
    <w:link w:val="Heading3Char"/>
    <w:uiPriority w:val="9"/>
    <w:unhideWhenUsed/>
    <w:qFormat/>
    <w:rsid w:val="00036150"/>
    <w:pPr>
      <w:keepNext/>
      <w:keepLines/>
      <w:numPr>
        <w:ilvl w:val="2"/>
        <w:numId w:val="30"/>
      </w:numPr>
      <w:spacing w:before="240" w:after="240"/>
      <w:outlineLvl w:val="2"/>
    </w:pPr>
    <w:rPr>
      <w:rFonts w:eastAsiaTheme="majorEastAsia" w:cstheme="majorBidi"/>
      <w:bCs/>
      <w:color w:val="0860A8"/>
      <w:spacing w:val="-15"/>
      <w:sz w:val="24"/>
    </w:rPr>
  </w:style>
  <w:style w:type="paragraph" w:styleId="Heading4">
    <w:name w:val="heading 4"/>
    <w:basedOn w:val="Normal"/>
    <w:next w:val="BodyText"/>
    <w:link w:val="Heading4Char"/>
    <w:uiPriority w:val="9"/>
    <w:unhideWhenUsed/>
    <w:rsid w:val="00036150"/>
    <w:pPr>
      <w:keepNext/>
      <w:keepLines/>
      <w:numPr>
        <w:ilvl w:val="3"/>
        <w:numId w:val="30"/>
      </w:numPr>
      <w:spacing w:before="240" w:after="240"/>
      <w:outlineLvl w:val="3"/>
    </w:pPr>
    <w:rPr>
      <w:rFonts w:eastAsiaTheme="majorEastAsia" w:cstheme="majorBidi"/>
      <w:bCs/>
      <w:iCs/>
      <w:color w:val="0860A8"/>
      <w:spacing w:val="-15"/>
      <w:sz w:val="24"/>
    </w:rPr>
  </w:style>
  <w:style w:type="paragraph" w:styleId="Heading5">
    <w:name w:val="heading 5"/>
    <w:basedOn w:val="Normal"/>
    <w:next w:val="BodyText"/>
    <w:link w:val="Heading5Char"/>
    <w:uiPriority w:val="9"/>
    <w:unhideWhenUsed/>
    <w:rsid w:val="00036150"/>
    <w:pPr>
      <w:keepNext/>
      <w:keepLines/>
      <w:numPr>
        <w:ilvl w:val="4"/>
        <w:numId w:val="30"/>
      </w:numPr>
      <w:spacing w:before="240" w:after="240"/>
      <w:outlineLvl w:val="4"/>
    </w:pPr>
    <w:rPr>
      <w:rFonts w:eastAsiaTheme="majorEastAsia" w:cstheme="majorBidi"/>
      <w:color w:val="0860A8"/>
      <w:spacing w:val="-15"/>
      <w:sz w:val="22"/>
    </w:rPr>
  </w:style>
  <w:style w:type="paragraph" w:styleId="Heading6">
    <w:name w:val="heading 6"/>
    <w:basedOn w:val="Normal"/>
    <w:next w:val="BodyText"/>
    <w:link w:val="Heading6Char"/>
    <w:uiPriority w:val="9"/>
    <w:unhideWhenUsed/>
    <w:rsid w:val="00036150"/>
    <w:pPr>
      <w:keepNext/>
      <w:keepLines/>
      <w:numPr>
        <w:ilvl w:val="5"/>
        <w:numId w:val="30"/>
      </w:numPr>
      <w:spacing w:before="240" w:after="240"/>
      <w:outlineLvl w:val="5"/>
    </w:pPr>
    <w:rPr>
      <w:rFonts w:eastAsiaTheme="majorEastAsia" w:cstheme="majorBidi"/>
      <w:iCs/>
      <w:color w:val="243F60" w:themeColor="accent1" w:themeShade="7F"/>
      <w:spacing w:val="-15"/>
      <w:sz w:val="20"/>
    </w:rPr>
  </w:style>
  <w:style w:type="paragraph" w:styleId="Heading7">
    <w:name w:val="heading 7"/>
    <w:basedOn w:val="Normal"/>
    <w:next w:val="Normal"/>
    <w:link w:val="Heading7Char"/>
    <w:uiPriority w:val="9"/>
    <w:unhideWhenUsed/>
    <w:rsid w:val="00036150"/>
    <w:pPr>
      <w:keepNext/>
      <w:keepLines/>
      <w:numPr>
        <w:ilvl w:val="6"/>
        <w:numId w:val="30"/>
      </w:numPr>
      <w:spacing w:before="240" w:after="240"/>
      <w:outlineLvl w:val="6"/>
    </w:pPr>
    <w:rPr>
      <w:rFonts w:eastAsiaTheme="majorEastAsia" w:cstheme="majorBidi"/>
      <w:iCs/>
      <w:color w:val="404040" w:themeColor="text1" w:themeTint="BF"/>
    </w:rPr>
  </w:style>
  <w:style w:type="paragraph" w:styleId="Heading8">
    <w:name w:val="heading 8"/>
    <w:basedOn w:val="Normal"/>
    <w:next w:val="Normal"/>
    <w:link w:val="Heading8Char"/>
    <w:uiPriority w:val="9"/>
    <w:semiHidden/>
    <w:rsid w:val="0003615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03615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150"/>
    <w:rPr>
      <w:rFonts w:ascii="Verdana" w:eastAsiaTheme="majorEastAsia" w:hAnsi="Verdana" w:cstheme="majorBidi"/>
      <w:bCs/>
      <w:color w:val="0860A8"/>
      <w:spacing w:val="-15"/>
      <w:sz w:val="32"/>
      <w:szCs w:val="28"/>
    </w:rPr>
  </w:style>
  <w:style w:type="character" w:customStyle="1" w:styleId="Heading2Char">
    <w:name w:val="Heading 2 Char"/>
    <w:basedOn w:val="DefaultParagraphFont"/>
    <w:link w:val="Heading2"/>
    <w:uiPriority w:val="9"/>
    <w:rsid w:val="00036150"/>
    <w:rPr>
      <w:rFonts w:ascii="Verdana" w:eastAsiaTheme="majorEastAsia" w:hAnsi="Verdana" w:cstheme="majorBidi"/>
      <w:bCs/>
      <w:color w:val="0860A8"/>
      <w:spacing w:val="-15"/>
      <w:sz w:val="28"/>
      <w:szCs w:val="26"/>
    </w:rPr>
  </w:style>
  <w:style w:type="character" w:customStyle="1" w:styleId="Heading3Char">
    <w:name w:val="Heading 3 Char"/>
    <w:basedOn w:val="DefaultParagraphFont"/>
    <w:link w:val="Heading3"/>
    <w:uiPriority w:val="9"/>
    <w:rsid w:val="00036150"/>
    <w:rPr>
      <w:rFonts w:ascii="Verdana" w:eastAsiaTheme="majorEastAsia" w:hAnsi="Verdana" w:cstheme="majorBidi"/>
      <w:bCs/>
      <w:color w:val="0860A8"/>
      <w:spacing w:val="-15"/>
      <w:sz w:val="24"/>
    </w:rPr>
  </w:style>
  <w:style w:type="character" w:customStyle="1" w:styleId="Heading4Char">
    <w:name w:val="Heading 4 Char"/>
    <w:basedOn w:val="DefaultParagraphFont"/>
    <w:link w:val="Heading4"/>
    <w:uiPriority w:val="9"/>
    <w:rsid w:val="00036150"/>
    <w:rPr>
      <w:rFonts w:ascii="Verdana" w:eastAsiaTheme="majorEastAsia" w:hAnsi="Verdana" w:cstheme="majorBidi"/>
      <w:bCs/>
      <w:iCs/>
      <w:color w:val="0860A8"/>
      <w:spacing w:val="-15"/>
      <w:sz w:val="24"/>
    </w:rPr>
  </w:style>
  <w:style w:type="character" w:customStyle="1" w:styleId="Heading5Char">
    <w:name w:val="Heading 5 Char"/>
    <w:basedOn w:val="DefaultParagraphFont"/>
    <w:link w:val="Heading5"/>
    <w:uiPriority w:val="9"/>
    <w:rsid w:val="00036150"/>
    <w:rPr>
      <w:rFonts w:ascii="Verdana" w:eastAsiaTheme="majorEastAsia" w:hAnsi="Verdana" w:cstheme="majorBidi"/>
      <w:color w:val="0860A8"/>
      <w:spacing w:val="-15"/>
    </w:rPr>
  </w:style>
  <w:style w:type="character" w:customStyle="1" w:styleId="Heading6Char">
    <w:name w:val="Heading 6 Char"/>
    <w:basedOn w:val="DefaultParagraphFont"/>
    <w:link w:val="Heading6"/>
    <w:uiPriority w:val="9"/>
    <w:rsid w:val="00036150"/>
    <w:rPr>
      <w:rFonts w:ascii="Verdana" w:eastAsiaTheme="majorEastAsia" w:hAnsi="Verdana" w:cstheme="majorBidi"/>
      <w:iCs/>
      <w:color w:val="243F60" w:themeColor="accent1" w:themeShade="7F"/>
      <w:spacing w:val="-15"/>
      <w:sz w:val="20"/>
    </w:rPr>
  </w:style>
  <w:style w:type="character" w:customStyle="1" w:styleId="Heading7Char">
    <w:name w:val="Heading 7 Char"/>
    <w:basedOn w:val="DefaultParagraphFont"/>
    <w:link w:val="Heading7"/>
    <w:uiPriority w:val="9"/>
    <w:rsid w:val="00036150"/>
    <w:rPr>
      <w:rFonts w:ascii="Verdana" w:eastAsiaTheme="majorEastAsia" w:hAnsi="Verdana" w:cstheme="majorBidi"/>
      <w:iCs/>
      <w:color w:val="404040" w:themeColor="text1" w:themeTint="BF"/>
      <w:sz w:val="18"/>
    </w:rPr>
  </w:style>
  <w:style w:type="character" w:customStyle="1" w:styleId="Heading8Char">
    <w:name w:val="Heading 8 Char"/>
    <w:basedOn w:val="DefaultParagraphFont"/>
    <w:link w:val="Heading8"/>
    <w:uiPriority w:val="9"/>
    <w:semiHidden/>
    <w:rsid w:val="000361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6150"/>
    <w:rPr>
      <w:rFonts w:asciiTheme="majorHAnsi" w:eastAsiaTheme="majorEastAsia" w:hAnsiTheme="majorHAnsi" w:cstheme="majorBidi"/>
      <w:i/>
      <w:iCs/>
      <w:color w:val="404040" w:themeColor="text1" w:themeTint="BF"/>
      <w:sz w:val="20"/>
      <w:szCs w:val="20"/>
    </w:rPr>
  </w:style>
  <w:style w:type="numbering" w:customStyle="1" w:styleId="Headings">
    <w:name w:val="Headings"/>
    <w:uiPriority w:val="99"/>
    <w:rsid w:val="00036150"/>
    <w:pPr>
      <w:numPr>
        <w:numId w:val="4"/>
      </w:numPr>
    </w:pPr>
  </w:style>
  <w:style w:type="paragraph" w:customStyle="1" w:styleId="BodyText">
    <w:name w:val="BodyText"/>
    <w:link w:val="BodyTextChar"/>
    <w:qFormat/>
    <w:rsid w:val="00036150"/>
    <w:pPr>
      <w:spacing w:before="200" w:line="240" w:lineRule="auto"/>
    </w:pPr>
    <w:rPr>
      <w:rFonts w:ascii="Verdana" w:hAnsi="Verdana"/>
      <w:sz w:val="18"/>
      <w:szCs w:val="18"/>
    </w:rPr>
  </w:style>
  <w:style w:type="paragraph" w:styleId="Title">
    <w:name w:val="Title"/>
    <w:basedOn w:val="Normal"/>
    <w:next w:val="Subtitle"/>
    <w:link w:val="TitleChar"/>
    <w:uiPriority w:val="10"/>
    <w:qFormat/>
    <w:rsid w:val="00036150"/>
    <w:pPr>
      <w:spacing w:before="3000"/>
      <w:contextualSpacing/>
    </w:pPr>
    <w:rPr>
      <w:rFonts w:ascii="Neo Sans Intel Medium" w:eastAsiaTheme="majorEastAsia" w:hAnsi="Neo Sans Intel Medium" w:cstheme="majorBidi"/>
      <w:b/>
      <w:color w:val="0860A8"/>
      <w:spacing w:val="5"/>
      <w:kern w:val="28"/>
      <w:sz w:val="60"/>
      <w:szCs w:val="52"/>
    </w:rPr>
  </w:style>
  <w:style w:type="character" w:customStyle="1" w:styleId="TitleChar">
    <w:name w:val="Title Char"/>
    <w:basedOn w:val="DefaultParagraphFont"/>
    <w:link w:val="Title"/>
    <w:uiPriority w:val="10"/>
    <w:rsid w:val="00036150"/>
    <w:rPr>
      <w:rFonts w:ascii="Neo Sans Intel Medium" w:eastAsiaTheme="majorEastAsia" w:hAnsi="Neo Sans Intel Medium" w:cstheme="majorBidi"/>
      <w:b/>
      <w:color w:val="0860A8"/>
      <w:spacing w:val="5"/>
      <w:kern w:val="28"/>
      <w:sz w:val="60"/>
      <w:szCs w:val="52"/>
    </w:rPr>
  </w:style>
  <w:style w:type="paragraph" w:styleId="Subtitle">
    <w:name w:val="Subtitle"/>
    <w:basedOn w:val="Normal"/>
    <w:next w:val="Rev"/>
    <w:link w:val="SubtitleChar"/>
    <w:uiPriority w:val="11"/>
    <w:qFormat/>
    <w:rsid w:val="00036150"/>
    <w:pPr>
      <w:numPr>
        <w:ilvl w:val="1"/>
      </w:numPr>
      <w:pBdr>
        <w:bottom w:val="single" w:sz="18" w:space="1" w:color="0860A8"/>
      </w:pBdr>
      <w:spacing w:after="400"/>
    </w:pPr>
    <w:rPr>
      <w:rFonts w:ascii="Neo Sans Intel Medium" w:eastAsiaTheme="majorEastAsia" w:hAnsi="Neo Sans Intel Medium" w:cstheme="majorBidi"/>
      <w:iCs/>
      <w:smallCaps/>
      <w:color w:val="0860A8"/>
      <w:sz w:val="52"/>
      <w:szCs w:val="24"/>
    </w:rPr>
  </w:style>
  <w:style w:type="character" w:customStyle="1" w:styleId="SubtitleChar">
    <w:name w:val="Subtitle Char"/>
    <w:basedOn w:val="DefaultParagraphFont"/>
    <w:link w:val="Subtitle"/>
    <w:uiPriority w:val="11"/>
    <w:rsid w:val="00036150"/>
    <w:rPr>
      <w:rFonts w:ascii="Neo Sans Intel Medium" w:eastAsiaTheme="majorEastAsia" w:hAnsi="Neo Sans Intel Medium" w:cstheme="majorBidi"/>
      <w:iCs/>
      <w:smallCaps/>
      <w:color w:val="0860A8"/>
      <w:sz w:val="52"/>
      <w:szCs w:val="24"/>
    </w:rPr>
  </w:style>
  <w:style w:type="paragraph" w:customStyle="1" w:styleId="Rev">
    <w:name w:val="Rev"/>
    <w:basedOn w:val="Normal"/>
    <w:rsid w:val="00036150"/>
    <w:rPr>
      <w:rFonts w:cs="Tahoma"/>
      <w:color w:val="0860A8"/>
      <w:spacing w:val="-15"/>
      <w:sz w:val="36"/>
      <w:szCs w:val="36"/>
    </w:rPr>
  </w:style>
  <w:style w:type="paragraph" w:customStyle="1" w:styleId="Confidential">
    <w:name w:val="Confidential"/>
    <w:basedOn w:val="Normal"/>
    <w:rsid w:val="00036150"/>
    <w:pPr>
      <w:spacing w:before="200" w:after="600"/>
    </w:pPr>
    <w:rPr>
      <w:rFonts w:cs="Arial"/>
      <w:color w:val="FF0000"/>
      <w:sz w:val="32"/>
      <w:szCs w:val="32"/>
    </w:rPr>
  </w:style>
  <w:style w:type="paragraph" w:styleId="Header">
    <w:name w:val="header"/>
    <w:basedOn w:val="Normal"/>
    <w:link w:val="HeaderChar"/>
    <w:rsid w:val="00036150"/>
    <w:pPr>
      <w:tabs>
        <w:tab w:val="center" w:pos="4320"/>
        <w:tab w:val="right" w:pos="8640"/>
      </w:tabs>
    </w:pPr>
    <w:rPr>
      <w:sz w:val="16"/>
    </w:rPr>
  </w:style>
  <w:style w:type="character" w:customStyle="1" w:styleId="HeaderChar">
    <w:name w:val="Header Char"/>
    <w:basedOn w:val="DefaultParagraphFont"/>
    <w:link w:val="Header"/>
    <w:rsid w:val="00036150"/>
    <w:rPr>
      <w:rFonts w:ascii="Verdana" w:hAnsi="Verdana"/>
      <w:sz w:val="16"/>
    </w:rPr>
  </w:style>
  <w:style w:type="paragraph" w:styleId="ListContinue">
    <w:name w:val="List Continue"/>
    <w:basedOn w:val="Normal"/>
    <w:uiPriority w:val="99"/>
    <w:unhideWhenUsed/>
    <w:rsid w:val="00036150"/>
    <w:pPr>
      <w:spacing w:before="120" w:after="120"/>
      <w:ind w:left="360"/>
    </w:pPr>
  </w:style>
  <w:style w:type="paragraph" w:styleId="List">
    <w:name w:val="List"/>
    <w:basedOn w:val="Normal"/>
    <w:uiPriority w:val="99"/>
    <w:unhideWhenUsed/>
    <w:qFormat/>
    <w:rsid w:val="00036150"/>
    <w:pPr>
      <w:numPr>
        <w:numId w:val="13"/>
      </w:numPr>
      <w:spacing w:before="200" w:after="120"/>
    </w:pPr>
  </w:style>
  <w:style w:type="paragraph" w:styleId="List2">
    <w:name w:val="List 2"/>
    <w:basedOn w:val="Normal"/>
    <w:uiPriority w:val="99"/>
    <w:unhideWhenUsed/>
    <w:rsid w:val="00036150"/>
    <w:pPr>
      <w:numPr>
        <w:ilvl w:val="1"/>
        <w:numId w:val="13"/>
      </w:numPr>
      <w:spacing w:before="120" w:after="120"/>
    </w:pPr>
  </w:style>
  <w:style w:type="paragraph" w:styleId="List3">
    <w:name w:val="List 3"/>
    <w:basedOn w:val="Normal"/>
    <w:uiPriority w:val="99"/>
    <w:unhideWhenUsed/>
    <w:rsid w:val="00036150"/>
    <w:pPr>
      <w:numPr>
        <w:ilvl w:val="2"/>
        <w:numId w:val="13"/>
      </w:numPr>
      <w:spacing w:before="120" w:after="120"/>
    </w:pPr>
  </w:style>
  <w:style w:type="paragraph" w:styleId="ListContinue2">
    <w:name w:val="List Continue 2"/>
    <w:basedOn w:val="Normal"/>
    <w:uiPriority w:val="99"/>
    <w:unhideWhenUsed/>
    <w:rsid w:val="00036150"/>
    <w:pPr>
      <w:spacing w:before="120" w:after="120"/>
      <w:ind w:left="720"/>
    </w:pPr>
  </w:style>
  <w:style w:type="paragraph" w:styleId="ListBullet">
    <w:name w:val="List Bullet"/>
    <w:basedOn w:val="Normal"/>
    <w:unhideWhenUsed/>
    <w:qFormat/>
    <w:rsid w:val="00036150"/>
    <w:pPr>
      <w:numPr>
        <w:numId w:val="27"/>
      </w:numPr>
      <w:spacing w:before="120" w:after="120"/>
    </w:pPr>
  </w:style>
  <w:style w:type="paragraph" w:styleId="ListBullet2">
    <w:name w:val="List Bullet 2"/>
    <w:basedOn w:val="Normal"/>
    <w:uiPriority w:val="99"/>
    <w:unhideWhenUsed/>
    <w:rsid w:val="00036150"/>
    <w:pPr>
      <w:numPr>
        <w:ilvl w:val="1"/>
        <w:numId w:val="27"/>
      </w:numPr>
      <w:spacing w:before="120" w:after="120"/>
    </w:pPr>
  </w:style>
  <w:style w:type="paragraph" w:styleId="ListBullet3">
    <w:name w:val="List Bullet 3"/>
    <w:basedOn w:val="Normal"/>
    <w:uiPriority w:val="99"/>
    <w:unhideWhenUsed/>
    <w:rsid w:val="00036150"/>
    <w:pPr>
      <w:numPr>
        <w:ilvl w:val="2"/>
        <w:numId w:val="27"/>
      </w:numPr>
      <w:spacing w:before="120" w:after="120"/>
    </w:pPr>
  </w:style>
  <w:style w:type="character" w:styleId="SubtleEmphasis">
    <w:name w:val="Subtle Emphasis"/>
    <w:basedOn w:val="DefaultParagraphFont"/>
    <w:uiPriority w:val="19"/>
    <w:semiHidden/>
    <w:qFormat/>
    <w:rsid w:val="00D81C02"/>
    <w:rPr>
      <w:i/>
      <w:iCs/>
      <w:color w:val="808080" w:themeColor="text1" w:themeTint="7F"/>
    </w:rPr>
  </w:style>
  <w:style w:type="character" w:styleId="Emphasis">
    <w:name w:val="Emphasis"/>
    <w:basedOn w:val="DefaultParagraphFont"/>
    <w:uiPriority w:val="20"/>
    <w:unhideWhenUsed/>
    <w:qFormat/>
    <w:rsid w:val="00036150"/>
    <w:rPr>
      <w:i/>
      <w:iCs/>
    </w:rPr>
  </w:style>
  <w:style w:type="paragraph" w:customStyle="1" w:styleId="GuideFooter">
    <w:name w:val="Guide Footer"/>
    <w:basedOn w:val="Normal"/>
    <w:rsid w:val="00036150"/>
    <w:pPr>
      <w:tabs>
        <w:tab w:val="center" w:pos="4320"/>
        <w:tab w:val="right" w:pos="8640"/>
      </w:tabs>
      <w:spacing w:before="240"/>
    </w:pPr>
    <w:rPr>
      <w:sz w:val="16"/>
    </w:rPr>
  </w:style>
  <w:style w:type="character" w:styleId="Strong">
    <w:name w:val="Strong"/>
    <w:basedOn w:val="DefaultParagraphFont"/>
    <w:uiPriority w:val="22"/>
    <w:qFormat/>
    <w:rsid w:val="00036150"/>
    <w:rPr>
      <w:b/>
      <w:bCs/>
    </w:rPr>
  </w:style>
  <w:style w:type="character" w:customStyle="1" w:styleId="Underline">
    <w:name w:val="Underline"/>
    <w:basedOn w:val="DefaultParagraphFont"/>
    <w:uiPriority w:val="1"/>
    <w:rsid w:val="00036150"/>
    <w:rPr>
      <w:u w:val="single"/>
    </w:rPr>
  </w:style>
  <w:style w:type="table" w:customStyle="1" w:styleId="MediumShading2-Accent11">
    <w:name w:val="Medium Shading 2 - Accent 11"/>
    <w:basedOn w:val="TableNormal"/>
    <w:uiPriority w:val="64"/>
    <w:locked/>
    <w:rsid w:val="005A701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Heading1Preface">
    <w:name w:val="Heading 1 Preface"/>
    <w:basedOn w:val="Normal"/>
    <w:next w:val="BodyText"/>
    <w:rsid w:val="00036150"/>
    <w:pPr>
      <w:keepNext/>
      <w:keepLines/>
      <w:spacing w:before="240" w:after="240"/>
    </w:pPr>
    <w:rPr>
      <w:color w:val="0860A8"/>
      <w:spacing w:val="-15"/>
      <w:sz w:val="32"/>
      <w:szCs w:val="32"/>
    </w:rPr>
  </w:style>
  <w:style w:type="table" w:styleId="TableGrid">
    <w:name w:val="Table Grid"/>
    <w:basedOn w:val="TableNormal"/>
    <w:uiPriority w:val="39"/>
    <w:locked/>
    <w:rsid w:val="00036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036150"/>
    <w:pPr>
      <w:tabs>
        <w:tab w:val="left" w:pos="360"/>
        <w:tab w:val="left" w:pos="720"/>
      </w:tabs>
    </w:pPr>
    <w:rPr>
      <w:rFonts w:ascii="Verdana" w:eastAsia="Calibri" w:hAnsi="Verdana" w:cs="Times New Roman"/>
      <w:sz w:val="16"/>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trPr>
    <w:tcPr>
      <w:shd w:val="clear" w:color="auto" w:fill="auto"/>
      <w:tcMar>
        <w:top w:w="0" w:type="dxa"/>
        <w:bottom w:w="0" w:type="dxa"/>
      </w:tcMar>
    </w:tcPr>
    <w:tblStylePr w:type="firstRow">
      <w:pPr>
        <w:keepNext/>
        <w:keepLines/>
        <w:wordWrap/>
        <w:jc w:val="center"/>
      </w:pPr>
      <w:rPr>
        <w:rFonts w:ascii="Verdana" w:hAnsi="Verdana"/>
        <w:b/>
        <w:bCs/>
        <w:i w:val="0"/>
        <w:iCs/>
        <w:caps w:val="0"/>
        <w:smallCaps w:val="0"/>
        <w:strike w:val="0"/>
        <w:dstrike w:val="0"/>
        <w:vanish w:val="0"/>
        <w:color w:val="auto"/>
        <w:spacing w:val="0"/>
        <w:sz w:val="16"/>
        <w:vertAlign w:val="baseline"/>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pPr>
        <w:keepNext w:val="0"/>
        <w:keepLines w:val="0"/>
        <w:pageBreakBefore w:val="0"/>
        <w:wordWrap/>
      </w:pPr>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Horz">
      <w:rPr>
        <w:color w:val="auto"/>
      </w:rPr>
    </w:tblStylePr>
    <w:tblStylePr w:type="band2Horz">
      <w:rPr>
        <w:color w:val="auto"/>
      </w:r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iPriority w:val="99"/>
    <w:semiHidden/>
    <w:unhideWhenUsed/>
    <w:rsid w:val="00D81C0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uiPriority w:val="99"/>
    <w:unhideWhenUsed/>
    <w:rsid w:val="00036150"/>
    <w:rPr>
      <w:color w:val="0000FF" w:themeColor="hyperlink"/>
      <w:u w:val="single"/>
    </w:rPr>
  </w:style>
  <w:style w:type="paragraph" w:styleId="TOC1">
    <w:name w:val="toc 1"/>
    <w:basedOn w:val="Normal"/>
    <w:next w:val="Normal"/>
    <w:uiPriority w:val="39"/>
    <w:unhideWhenUsed/>
    <w:rsid w:val="00036150"/>
    <w:pPr>
      <w:tabs>
        <w:tab w:val="left" w:pos="720"/>
        <w:tab w:val="right" w:leader="dot" w:pos="8640"/>
      </w:tabs>
      <w:spacing w:after="100"/>
      <w:ind w:left="360" w:hanging="360"/>
    </w:pPr>
    <w:rPr>
      <w:color w:val="0860A8"/>
      <w:sz w:val="20"/>
    </w:rPr>
  </w:style>
  <w:style w:type="paragraph" w:styleId="TOC2">
    <w:name w:val="toc 2"/>
    <w:basedOn w:val="Normal"/>
    <w:next w:val="Normal"/>
    <w:uiPriority w:val="39"/>
    <w:unhideWhenUsed/>
    <w:rsid w:val="00036150"/>
    <w:pPr>
      <w:tabs>
        <w:tab w:val="left" w:pos="1080"/>
        <w:tab w:val="right" w:leader="dot" w:pos="8640"/>
      </w:tabs>
      <w:spacing w:after="100"/>
      <w:ind w:left="990" w:hanging="630"/>
    </w:pPr>
    <w:rPr>
      <w:color w:val="0860A8"/>
      <w:sz w:val="20"/>
    </w:rPr>
  </w:style>
  <w:style w:type="paragraph" w:styleId="TOC3">
    <w:name w:val="toc 3"/>
    <w:basedOn w:val="Normal"/>
    <w:next w:val="Normal"/>
    <w:uiPriority w:val="39"/>
    <w:unhideWhenUsed/>
    <w:rsid w:val="00036150"/>
    <w:pPr>
      <w:tabs>
        <w:tab w:val="left" w:pos="1800"/>
        <w:tab w:val="right" w:leader="dot" w:pos="8640"/>
      </w:tabs>
      <w:spacing w:after="100"/>
      <w:ind w:left="1800" w:hanging="810"/>
    </w:pPr>
    <w:rPr>
      <w:color w:val="0860A8"/>
      <w:sz w:val="20"/>
    </w:rPr>
  </w:style>
  <w:style w:type="paragraph" w:customStyle="1" w:styleId="TableBody">
    <w:name w:val="Table Body"/>
    <w:basedOn w:val="BodyText"/>
    <w:qFormat/>
    <w:rsid w:val="00036150"/>
    <w:pPr>
      <w:spacing w:before="60" w:after="60"/>
    </w:pPr>
    <w:rPr>
      <w:rFonts w:eastAsia="Calibri" w:cs="Times New Roman"/>
      <w:spacing w:val="-5"/>
      <w:sz w:val="16"/>
    </w:rPr>
  </w:style>
  <w:style w:type="paragraph" w:customStyle="1" w:styleId="Notes">
    <w:name w:val="Notes"/>
    <w:basedOn w:val="Normal"/>
    <w:next w:val="BodyText"/>
    <w:qFormat/>
    <w:rsid w:val="00036150"/>
    <w:pPr>
      <w:numPr>
        <w:numId w:val="29"/>
      </w:numPr>
      <w:spacing w:before="120" w:after="120"/>
      <w:ind w:left="720"/>
    </w:pPr>
  </w:style>
  <w:style w:type="paragraph" w:customStyle="1" w:styleId="Contents">
    <w:name w:val="Contents"/>
    <w:next w:val="BodyText"/>
    <w:link w:val="ContentsChar"/>
    <w:rsid w:val="00036150"/>
    <w:pPr>
      <w:pBdr>
        <w:bottom w:val="single" w:sz="8" w:space="1" w:color="0860A8"/>
      </w:pBdr>
      <w:spacing w:line="240" w:lineRule="auto"/>
    </w:pPr>
    <w:rPr>
      <w:rFonts w:ascii="Verdana" w:hAnsi="Verdana"/>
      <w:color w:val="0860A8"/>
      <w:spacing w:val="-15"/>
      <w:sz w:val="28"/>
      <w:szCs w:val="28"/>
    </w:rPr>
  </w:style>
  <w:style w:type="character" w:customStyle="1" w:styleId="ContentsChar">
    <w:name w:val="Contents Char"/>
    <w:basedOn w:val="Heading1Char"/>
    <w:link w:val="Contents"/>
    <w:rsid w:val="007B59CC"/>
    <w:rPr>
      <w:rFonts w:ascii="Verdana" w:eastAsiaTheme="majorEastAsia" w:hAnsi="Verdana" w:cstheme="majorBidi"/>
      <w:bCs w:val="0"/>
      <w:color w:val="0860A8"/>
      <w:spacing w:val="-15"/>
      <w:sz w:val="28"/>
      <w:szCs w:val="28"/>
    </w:rPr>
  </w:style>
  <w:style w:type="paragraph" w:styleId="BodyText0">
    <w:name w:val="Body Text"/>
    <w:basedOn w:val="Normal"/>
    <w:link w:val="BodyTextChar0"/>
    <w:unhideWhenUsed/>
    <w:qFormat/>
    <w:rsid w:val="00036150"/>
    <w:pPr>
      <w:spacing w:after="120"/>
    </w:pPr>
  </w:style>
  <w:style w:type="character" w:customStyle="1" w:styleId="BodyTextChar0">
    <w:name w:val="Body Text Char"/>
    <w:basedOn w:val="DefaultParagraphFont"/>
    <w:link w:val="BodyText0"/>
    <w:rsid w:val="00036150"/>
    <w:rPr>
      <w:rFonts w:ascii="Verdana" w:hAnsi="Verdana"/>
      <w:sz w:val="18"/>
    </w:rPr>
  </w:style>
  <w:style w:type="paragraph" w:customStyle="1" w:styleId="Gaps">
    <w:name w:val="Gaps"/>
    <w:basedOn w:val="BodyText"/>
    <w:link w:val="GapsChar"/>
    <w:rsid w:val="00036150"/>
    <w:rPr>
      <w:color w:val="FF0000"/>
      <w:sz w:val="20"/>
      <w:szCs w:val="20"/>
    </w:rPr>
  </w:style>
  <w:style w:type="character" w:customStyle="1" w:styleId="BodyTextChar">
    <w:name w:val="BodyText Char"/>
    <w:basedOn w:val="DefaultParagraphFont"/>
    <w:link w:val="BodyText"/>
    <w:rsid w:val="00036150"/>
    <w:rPr>
      <w:rFonts w:ascii="Verdana" w:hAnsi="Verdana"/>
      <w:sz w:val="18"/>
      <w:szCs w:val="18"/>
    </w:rPr>
  </w:style>
  <w:style w:type="character" w:customStyle="1" w:styleId="GapsChar">
    <w:name w:val="Gaps Char"/>
    <w:basedOn w:val="DefaultParagraphFont"/>
    <w:link w:val="Gaps"/>
    <w:rsid w:val="00036150"/>
    <w:rPr>
      <w:rFonts w:ascii="Verdana" w:hAnsi="Verdana"/>
      <w:color w:val="FF0000"/>
      <w:sz w:val="20"/>
      <w:szCs w:val="20"/>
    </w:rPr>
  </w:style>
  <w:style w:type="paragraph" w:customStyle="1" w:styleId="CopyrightText">
    <w:name w:val="Copyright Text"/>
    <w:basedOn w:val="Normal"/>
    <w:rsid w:val="00036150"/>
    <w:pPr>
      <w:spacing w:after="120"/>
    </w:pPr>
    <w:rPr>
      <w:sz w:val="16"/>
      <w:szCs w:val="16"/>
    </w:rPr>
  </w:style>
  <w:style w:type="numbering" w:customStyle="1" w:styleId="NumberedList">
    <w:name w:val="Numbered List"/>
    <w:uiPriority w:val="99"/>
    <w:rsid w:val="00D81C02"/>
  </w:style>
  <w:style w:type="numbering" w:customStyle="1" w:styleId="SquareBullets">
    <w:name w:val="Square Bullets"/>
    <w:uiPriority w:val="99"/>
    <w:rsid w:val="00D81C02"/>
    <w:pPr>
      <w:numPr>
        <w:numId w:val="2"/>
      </w:numPr>
    </w:pPr>
  </w:style>
  <w:style w:type="paragraph" w:styleId="BalloonText">
    <w:name w:val="Balloon Text"/>
    <w:basedOn w:val="Normal"/>
    <w:link w:val="BalloonTextChar"/>
    <w:uiPriority w:val="99"/>
    <w:semiHidden/>
    <w:unhideWhenUsed/>
    <w:rsid w:val="00036150"/>
    <w:rPr>
      <w:rFonts w:ascii="Tahoma" w:hAnsi="Tahoma" w:cs="Tahoma"/>
      <w:sz w:val="16"/>
      <w:szCs w:val="16"/>
    </w:rPr>
  </w:style>
  <w:style w:type="character" w:customStyle="1" w:styleId="BalloonTextChar">
    <w:name w:val="Balloon Text Char"/>
    <w:basedOn w:val="DefaultParagraphFont"/>
    <w:link w:val="BalloonText"/>
    <w:uiPriority w:val="99"/>
    <w:semiHidden/>
    <w:rsid w:val="00036150"/>
    <w:rPr>
      <w:rFonts w:ascii="Tahoma" w:hAnsi="Tahoma" w:cs="Tahoma"/>
      <w:sz w:val="16"/>
      <w:szCs w:val="16"/>
    </w:rPr>
  </w:style>
  <w:style w:type="paragraph" w:customStyle="1" w:styleId="Commandline2">
    <w:name w:val="Command line 2"/>
    <w:basedOn w:val="Normal"/>
    <w:semiHidden/>
    <w:qFormat/>
    <w:rsid w:val="00A33AF3"/>
    <w:pPr>
      <w:spacing w:before="120" w:after="120"/>
      <w:ind w:left="360"/>
      <w:contextualSpacing/>
    </w:pPr>
    <w:rPr>
      <w:rFonts w:ascii="Courier New" w:hAnsi="Courier New" w:cs="Courier New"/>
      <w:color w:val="0000FF"/>
      <w:szCs w:val="18"/>
    </w:rPr>
  </w:style>
  <w:style w:type="paragraph" w:customStyle="1" w:styleId="Commandline3">
    <w:name w:val="Command line 3"/>
    <w:basedOn w:val="Commandline2"/>
    <w:semiHidden/>
    <w:qFormat/>
    <w:rsid w:val="00F76CBC"/>
    <w:pPr>
      <w:ind w:left="720"/>
    </w:pPr>
  </w:style>
  <w:style w:type="character" w:customStyle="1" w:styleId="Filename">
    <w:name w:val="Filename"/>
    <w:uiPriority w:val="1"/>
    <w:qFormat/>
    <w:rsid w:val="00036150"/>
    <w:rPr>
      <w:rFonts w:ascii="Courier New" w:hAnsi="Courier New" w:cs="Courier New"/>
      <w:color w:val="000000" w:themeColor="text1"/>
      <w:sz w:val="20"/>
      <w:szCs w:val="16"/>
    </w:rPr>
  </w:style>
  <w:style w:type="paragraph" w:customStyle="1" w:styleId="TableHeading">
    <w:name w:val="Table Heading"/>
    <w:basedOn w:val="TableBody"/>
    <w:qFormat/>
    <w:rsid w:val="00036150"/>
    <w:pPr>
      <w:keepNext/>
      <w:keepLines/>
      <w:tabs>
        <w:tab w:val="left" w:pos="360"/>
        <w:tab w:val="left" w:pos="720"/>
      </w:tabs>
      <w:jc w:val="center"/>
    </w:pPr>
    <w:rPr>
      <w:bCs/>
      <w:iCs/>
      <w:szCs w:val="16"/>
    </w:rPr>
  </w:style>
  <w:style w:type="numbering" w:customStyle="1" w:styleId="Note">
    <w:name w:val="Note"/>
    <w:uiPriority w:val="99"/>
    <w:locked/>
    <w:rsid w:val="00E5229A"/>
    <w:pPr>
      <w:numPr>
        <w:numId w:val="3"/>
      </w:numPr>
    </w:pPr>
  </w:style>
  <w:style w:type="paragraph" w:customStyle="1" w:styleId="Code2">
    <w:name w:val="Code 2"/>
    <w:basedOn w:val="CommandLine1"/>
    <w:semiHidden/>
    <w:qFormat/>
    <w:rsid w:val="00D81C02"/>
    <w:pPr>
      <w:ind w:left="360"/>
    </w:pPr>
  </w:style>
  <w:style w:type="paragraph" w:customStyle="1" w:styleId="Code3">
    <w:name w:val="Code 3"/>
    <w:basedOn w:val="Code2"/>
    <w:semiHidden/>
    <w:qFormat/>
    <w:rsid w:val="00D81C02"/>
    <w:pPr>
      <w:ind w:left="720"/>
    </w:pPr>
  </w:style>
  <w:style w:type="character" w:styleId="IntenseEmphasis">
    <w:name w:val="Intense Emphasis"/>
    <w:basedOn w:val="DefaultParagraphFont"/>
    <w:uiPriority w:val="21"/>
    <w:unhideWhenUsed/>
    <w:qFormat/>
    <w:rsid w:val="00036150"/>
    <w:rPr>
      <w:b/>
      <w:bCs/>
      <w:i/>
      <w:iCs/>
      <w:color w:val="auto"/>
    </w:rPr>
  </w:style>
  <w:style w:type="paragraph" w:customStyle="1" w:styleId="CommandLine1">
    <w:name w:val="Command Line 1"/>
    <w:basedOn w:val="BodyText"/>
    <w:qFormat/>
    <w:rsid w:val="00036150"/>
    <w:pPr>
      <w:spacing w:before="120" w:after="120"/>
      <w:contextualSpacing/>
    </w:pPr>
    <w:rPr>
      <w:rFonts w:ascii="Courier New" w:hAnsi="Courier New" w:cs="Courier New"/>
      <w:color w:val="0000FF"/>
    </w:rPr>
  </w:style>
  <w:style w:type="paragraph" w:customStyle="1" w:styleId="CodeSnippet">
    <w:name w:val="Code Snippet"/>
    <w:basedOn w:val="CommandLine1"/>
    <w:qFormat/>
    <w:rsid w:val="00036150"/>
    <w:rPr>
      <w:color w:val="000000" w:themeColor="text1"/>
      <w:sz w:val="16"/>
      <w:szCs w:val="16"/>
    </w:rPr>
  </w:style>
  <w:style w:type="paragraph" w:customStyle="1" w:styleId="CommandLine20">
    <w:name w:val="Command Line 2"/>
    <w:basedOn w:val="CommandLine1"/>
    <w:rsid w:val="00036150"/>
    <w:pPr>
      <w:ind w:left="360"/>
    </w:pPr>
  </w:style>
  <w:style w:type="paragraph" w:customStyle="1" w:styleId="CommandLine30">
    <w:name w:val="Command Line 3"/>
    <w:basedOn w:val="CommandLine20"/>
    <w:rsid w:val="00036150"/>
    <w:pPr>
      <w:ind w:left="720"/>
    </w:pPr>
  </w:style>
  <w:style w:type="paragraph" w:customStyle="1" w:styleId="CodeSnippet2">
    <w:name w:val="Code Snippet 2"/>
    <w:basedOn w:val="CodeSnippet"/>
    <w:rsid w:val="00036150"/>
    <w:pPr>
      <w:ind w:left="360"/>
    </w:pPr>
  </w:style>
  <w:style w:type="paragraph" w:styleId="ListContinue3">
    <w:name w:val="List Continue 3"/>
    <w:basedOn w:val="Normal"/>
    <w:uiPriority w:val="99"/>
    <w:unhideWhenUsed/>
    <w:rsid w:val="00036150"/>
    <w:pPr>
      <w:spacing w:before="120" w:after="120"/>
      <w:ind w:left="1080"/>
    </w:pPr>
  </w:style>
  <w:style w:type="paragraph" w:customStyle="1" w:styleId="FigureCaption">
    <w:name w:val="FigureCaption"/>
    <w:basedOn w:val="Normal"/>
    <w:next w:val="BodyText"/>
    <w:rsid w:val="00036150"/>
    <w:pPr>
      <w:keepNext/>
      <w:numPr>
        <w:numId w:val="17"/>
      </w:numPr>
      <w:spacing w:before="240" w:after="120"/>
      <w:ind w:left="1080" w:hanging="1080"/>
    </w:pPr>
    <w:rPr>
      <w:bCs/>
      <w:color w:val="0860A8"/>
      <w:sz w:val="20"/>
      <w:szCs w:val="18"/>
    </w:rPr>
  </w:style>
  <w:style w:type="paragraph" w:customStyle="1" w:styleId="TableCaption">
    <w:name w:val="TableCaption"/>
    <w:basedOn w:val="Normal"/>
    <w:next w:val="BodyText"/>
    <w:rsid w:val="00036150"/>
    <w:pPr>
      <w:keepNext/>
      <w:numPr>
        <w:numId w:val="26"/>
      </w:numPr>
      <w:spacing w:before="120" w:after="120"/>
      <w:ind w:left="1080" w:hanging="1080"/>
    </w:pPr>
    <w:rPr>
      <w:bCs/>
      <w:color w:val="0860A8"/>
      <w:sz w:val="20"/>
      <w:szCs w:val="18"/>
    </w:rPr>
  </w:style>
  <w:style w:type="table" w:customStyle="1" w:styleId="MediumShading11">
    <w:name w:val="Medium Shading 11"/>
    <w:basedOn w:val="TableNormal"/>
    <w:uiPriority w:val="63"/>
    <w:locked/>
    <w:rsid w:val="00D81C0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idden">
    <w:name w:val="Hidden"/>
    <w:basedOn w:val="DefaultParagraphFont"/>
    <w:uiPriority w:val="1"/>
    <w:rsid w:val="00036150"/>
    <w:rPr>
      <w:vanish/>
      <w:color w:val="FF6600"/>
    </w:rPr>
  </w:style>
  <w:style w:type="character" w:customStyle="1" w:styleId="Subscript">
    <w:name w:val="Subscript"/>
    <w:basedOn w:val="DefaultParagraphFont"/>
    <w:uiPriority w:val="1"/>
    <w:rsid w:val="00036150"/>
    <w:rPr>
      <w:vertAlign w:val="subscript"/>
    </w:rPr>
  </w:style>
  <w:style w:type="character" w:customStyle="1" w:styleId="Superscript">
    <w:name w:val="Superscript"/>
    <w:basedOn w:val="DefaultParagraphFont"/>
    <w:uiPriority w:val="1"/>
    <w:rsid w:val="00036150"/>
    <w:rPr>
      <w:vertAlign w:val="superscript"/>
    </w:rPr>
  </w:style>
  <w:style w:type="paragraph" w:customStyle="1" w:styleId="TableListBullet">
    <w:name w:val="Table List Bullet"/>
    <w:basedOn w:val="ListBullet"/>
    <w:rsid w:val="00036150"/>
    <w:pPr>
      <w:tabs>
        <w:tab w:val="left" w:pos="360"/>
        <w:tab w:val="left" w:pos="720"/>
      </w:tabs>
      <w:spacing w:before="60" w:after="60"/>
    </w:pPr>
    <w:rPr>
      <w:rFonts w:eastAsia="Calibri" w:cs="Times New Roman"/>
      <w:sz w:val="16"/>
      <w:szCs w:val="20"/>
    </w:rPr>
  </w:style>
  <w:style w:type="paragraph" w:customStyle="1" w:styleId="TableListBullet2">
    <w:name w:val="Table List Bullet 2"/>
    <w:basedOn w:val="ListBullet2"/>
    <w:rsid w:val="00036150"/>
    <w:pPr>
      <w:tabs>
        <w:tab w:val="left" w:pos="360"/>
        <w:tab w:val="left" w:pos="720"/>
      </w:tabs>
      <w:spacing w:before="60" w:after="60"/>
    </w:pPr>
    <w:rPr>
      <w:rFonts w:eastAsia="Calibri" w:cs="Times New Roman"/>
      <w:sz w:val="16"/>
      <w:szCs w:val="20"/>
    </w:rPr>
  </w:style>
  <w:style w:type="paragraph" w:customStyle="1" w:styleId="TableListContinue">
    <w:name w:val="Table List Continue"/>
    <w:basedOn w:val="ListContinue"/>
    <w:rsid w:val="00036150"/>
    <w:pPr>
      <w:tabs>
        <w:tab w:val="left" w:pos="360"/>
        <w:tab w:val="left" w:pos="720"/>
      </w:tabs>
      <w:spacing w:before="60" w:after="60"/>
    </w:pPr>
    <w:rPr>
      <w:rFonts w:eastAsia="Calibri" w:cs="Times New Roman"/>
      <w:spacing w:val="-5"/>
      <w:sz w:val="16"/>
      <w:szCs w:val="20"/>
    </w:rPr>
  </w:style>
  <w:style w:type="paragraph" w:customStyle="1" w:styleId="TableNote">
    <w:name w:val="Table Note"/>
    <w:basedOn w:val="Notes"/>
    <w:rsid w:val="00036150"/>
    <w:pPr>
      <w:numPr>
        <w:numId w:val="6"/>
      </w:numPr>
      <w:tabs>
        <w:tab w:val="left" w:pos="360"/>
        <w:tab w:val="left" w:pos="720"/>
      </w:tabs>
      <w:spacing w:before="60" w:after="60"/>
    </w:pPr>
    <w:rPr>
      <w:rFonts w:eastAsia="Calibri" w:cs="Times New Roman"/>
      <w:spacing w:val="-5"/>
      <w:sz w:val="16"/>
      <w:szCs w:val="20"/>
    </w:rPr>
  </w:style>
  <w:style w:type="numbering" w:customStyle="1" w:styleId="TableNotes">
    <w:name w:val="Table Notes"/>
    <w:uiPriority w:val="99"/>
    <w:rsid w:val="008809FC"/>
    <w:pPr>
      <w:numPr>
        <w:numId w:val="5"/>
      </w:numPr>
    </w:pPr>
  </w:style>
  <w:style w:type="paragraph" w:customStyle="1" w:styleId="TableListContinue2">
    <w:name w:val="Table List Continue 2"/>
    <w:basedOn w:val="TableListContinue"/>
    <w:rsid w:val="00036150"/>
    <w:pPr>
      <w:ind w:left="720"/>
    </w:pPr>
  </w:style>
  <w:style w:type="character" w:customStyle="1" w:styleId="Security">
    <w:name w:val="Security"/>
    <w:basedOn w:val="DefaultParagraphFont"/>
    <w:uiPriority w:val="1"/>
    <w:rsid w:val="00036150"/>
  </w:style>
  <w:style w:type="paragraph" w:styleId="ListParagraph">
    <w:name w:val="List Paragraph"/>
    <w:basedOn w:val="Normal"/>
    <w:uiPriority w:val="34"/>
    <w:qFormat/>
    <w:locked/>
    <w:rsid w:val="003504D0"/>
    <w:pPr>
      <w:ind w:left="720"/>
      <w:contextualSpacing/>
    </w:pPr>
  </w:style>
  <w:style w:type="paragraph" w:customStyle="1" w:styleId="CodeSnippet3">
    <w:name w:val="Code Snippet 3"/>
    <w:basedOn w:val="CodeSnippet2"/>
    <w:rsid w:val="00036150"/>
    <w:pPr>
      <w:ind w:left="720"/>
    </w:pPr>
  </w:style>
  <w:style w:type="paragraph" w:styleId="Footer">
    <w:name w:val="footer"/>
    <w:basedOn w:val="Normal"/>
    <w:link w:val="FooterChar"/>
    <w:locked/>
    <w:rsid w:val="00036150"/>
    <w:pPr>
      <w:tabs>
        <w:tab w:val="center" w:pos="4680"/>
        <w:tab w:val="right" w:pos="9360"/>
      </w:tabs>
    </w:pPr>
  </w:style>
  <w:style w:type="character" w:customStyle="1" w:styleId="FooterChar">
    <w:name w:val="Footer Char"/>
    <w:basedOn w:val="DefaultParagraphFont"/>
    <w:link w:val="Footer"/>
    <w:rsid w:val="00036150"/>
    <w:rPr>
      <w:rFonts w:ascii="Verdana" w:hAnsi="Verdana"/>
      <w:sz w:val="18"/>
    </w:rPr>
  </w:style>
  <w:style w:type="numbering" w:styleId="111111">
    <w:name w:val="Outline List 2"/>
    <w:basedOn w:val="NoList"/>
    <w:rsid w:val="00BD456A"/>
    <w:pPr>
      <w:numPr>
        <w:numId w:val="14"/>
      </w:numPr>
    </w:pPr>
  </w:style>
  <w:style w:type="character" w:customStyle="1" w:styleId="FilenameSmaller">
    <w:name w:val="Filename Smaller"/>
    <w:basedOn w:val="Filename"/>
    <w:uiPriority w:val="1"/>
    <w:rsid w:val="00036150"/>
    <w:rPr>
      <w:rFonts w:ascii="Courier New" w:hAnsi="Courier New" w:cs="Courier New"/>
      <w:color w:val="000000" w:themeColor="text1"/>
      <w:sz w:val="18"/>
      <w:szCs w:val="16"/>
    </w:rPr>
  </w:style>
  <w:style w:type="character" w:styleId="CommentReference">
    <w:name w:val="annotation reference"/>
    <w:basedOn w:val="DefaultParagraphFont"/>
    <w:uiPriority w:val="99"/>
    <w:semiHidden/>
    <w:unhideWhenUsed/>
    <w:rsid w:val="00142AE7"/>
    <w:rPr>
      <w:sz w:val="16"/>
      <w:szCs w:val="16"/>
    </w:rPr>
  </w:style>
  <w:style w:type="paragraph" w:styleId="CommentText">
    <w:name w:val="annotation text"/>
    <w:basedOn w:val="Normal"/>
    <w:link w:val="CommentTextChar"/>
    <w:uiPriority w:val="99"/>
    <w:semiHidden/>
    <w:unhideWhenUsed/>
    <w:rsid w:val="00142AE7"/>
    <w:rPr>
      <w:sz w:val="20"/>
      <w:szCs w:val="20"/>
    </w:rPr>
  </w:style>
  <w:style w:type="character" w:customStyle="1" w:styleId="CommentTextChar">
    <w:name w:val="Comment Text Char"/>
    <w:basedOn w:val="DefaultParagraphFont"/>
    <w:link w:val="CommentText"/>
    <w:uiPriority w:val="99"/>
    <w:semiHidden/>
    <w:rsid w:val="00142AE7"/>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142AE7"/>
    <w:rPr>
      <w:b/>
      <w:bCs/>
    </w:rPr>
  </w:style>
  <w:style w:type="character" w:customStyle="1" w:styleId="CommentSubjectChar">
    <w:name w:val="Comment Subject Char"/>
    <w:basedOn w:val="CommentTextChar"/>
    <w:link w:val="CommentSubject"/>
    <w:uiPriority w:val="99"/>
    <w:semiHidden/>
    <w:rsid w:val="00142AE7"/>
    <w:rPr>
      <w:rFonts w:ascii="Verdana" w:hAnsi="Verdana"/>
      <w:b/>
      <w:bCs/>
      <w:sz w:val="20"/>
      <w:szCs w:val="20"/>
    </w:rPr>
  </w:style>
  <w:style w:type="paragraph" w:customStyle="1" w:styleId="TableSubHead">
    <w:name w:val="TableSubHead"/>
    <w:basedOn w:val="TableBody"/>
    <w:next w:val="TableBody"/>
    <w:rsid w:val="00036150"/>
    <w:pPr>
      <w:keepNext/>
      <w:keepLines/>
      <w:tabs>
        <w:tab w:val="left" w:pos="360"/>
        <w:tab w:val="left" w:pos="720"/>
      </w:tabs>
      <w:jc w:val="center"/>
    </w:pPr>
    <w:rPr>
      <w:b/>
      <w:bCs/>
      <w:iCs/>
      <w:szCs w:val="20"/>
    </w:rPr>
  </w:style>
  <w:style w:type="character" w:customStyle="1" w:styleId="zChar8">
    <w:name w:val="zChar8"/>
    <w:uiPriority w:val="1"/>
    <w:rsid w:val="00036150"/>
    <w:rPr>
      <w:sz w:val="16"/>
    </w:rPr>
  </w:style>
  <w:style w:type="character" w:customStyle="1" w:styleId="zChar7">
    <w:name w:val="zChar7"/>
    <w:uiPriority w:val="1"/>
    <w:rsid w:val="00036150"/>
    <w:rPr>
      <w:sz w:val="14"/>
    </w:rPr>
  </w:style>
  <w:style w:type="character" w:customStyle="1" w:styleId="zChar6">
    <w:name w:val="zChar6"/>
    <w:uiPriority w:val="1"/>
    <w:rsid w:val="00036150"/>
    <w:rPr>
      <w:sz w:val="12"/>
    </w:rPr>
  </w:style>
  <w:style w:type="paragraph" w:customStyle="1" w:styleId="CodeSnippet5">
    <w:name w:val="Code Snippet 5"/>
    <w:basedOn w:val="CodeSnippet4"/>
    <w:rsid w:val="00036150"/>
    <w:pPr>
      <w:ind w:left="1440"/>
    </w:pPr>
  </w:style>
  <w:style w:type="paragraph" w:customStyle="1" w:styleId="CodeSnippet4">
    <w:name w:val="Code Snippet 4"/>
    <w:basedOn w:val="CodeSnippet3"/>
    <w:rsid w:val="00036150"/>
    <w:pPr>
      <w:ind w:left="1080"/>
    </w:pPr>
  </w:style>
  <w:style w:type="paragraph" w:customStyle="1" w:styleId="CommandLine4">
    <w:name w:val="Command Line 4"/>
    <w:basedOn w:val="CommandLine30"/>
    <w:rsid w:val="00036150"/>
    <w:pPr>
      <w:ind w:left="1080"/>
    </w:pPr>
  </w:style>
  <w:style w:type="paragraph" w:customStyle="1" w:styleId="CommandLine5">
    <w:name w:val="Command Line 5"/>
    <w:basedOn w:val="CommandLine4"/>
    <w:rsid w:val="00036150"/>
    <w:pPr>
      <w:ind w:left="1440"/>
    </w:pPr>
  </w:style>
  <w:style w:type="paragraph" w:customStyle="1" w:styleId="Notes-EndTable">
    <w:name w:val="Notes-EndTable"/>
    <w:basedOn w:val="Normal"/>
    <w:uiPriority w:val="99"/>
    <w:rsid w:val="00036150"/>
    <w:pPr>
      <w:numPr>
        <w:numId w:val="28"/>
      </w:numPr>
      <w:spacing w:before="120"/>
    </w:pPr>
  </w:style>
  <w:style w:type="paragraph" w:customStyle="1" w:styleId="Notes-EndTable-List">
    <w:name w:val="Notes-EndTable-List"/>
    <w:basedOn w:val="Normal"/>
    <w:uiPriority w:val="99"/>
    <w:rsid w:val="00036150"/>
    <w:pPr>
      <w:numPr>
        <w:ilvl w:val="1"/>
        <w:numId w:val="28"/>
      </w:numPr>
      <w:snapToGrid w:val="0"/>
    </w:pPr>
    <w:rPr>
      <w:sz w:val="16"/>
    </w:rPr>
  </w:style>
  <w:style w:type="paragraph" w:customStyle="1" w:styleId="zBodyText-Bold-KeepWith">
    <w:name w:val="zBodyText-Bold-KeepWith"/>
    <w:basedOn w:val="BodyText"/>
    <w:next w:val="BodyText0"/>
    <w:rsid w:val="00036150"/>
    <w:pPr>
      <w:keepNext/>
    </w:pPr>
    <w:rPr>
      <w:b/>
      <w:lang w:eastAsia="zh-CN"/>
    </w:rPr>
  </w:style>
  <w:style w:type="paragraph" w:customStyle="1" w:styleId="zBodyText-Underline-KeepWith">
    <w:name w:val="zBodyText-Underline-KeepWith"/>
    <w:basedOn w:val="BodyText"/>
    <w:next w:val="BodyText"/>
    <w:rsid w:val="00036150"/>
    <w:pPr>
      <w:keepNext/>
    </w:pPr>
    <w:rPr>
      <w:u w:val="single"/>
    </w:rPr>
  </w:style>
  <w:style w:type="paragraph" w:styleId="Revision">
    <w:name w:val="Revision"/>
    <w:hidden/>
    <w:uiPriority w:val="99"/>
    <w:semiHidden/>
    <w:rsid w:val="003934D7"/>
    <w:pPr>
      <w:spacing w:after="0" w:line="240" w:lineRule="auto"/>
    </w:pPr>
    <w:rPr>
      <w:rFonts w:ascii="Verdana" w:hAnsi="Verdana"/>
      <w:sz w:val="18"/>
    </w:rPr>
  </w:style>
  <w:style w:type="paragraph" w:customStyle="1" w:styleId="BodyText-KeepWith">
    <w:name w:val="BodyText-KeepWith"/>
    <w:basedOn w:val="BodyText"/>
    <w:next w:val="BodyText"/>
    <w:rsid w:val="00036150"/>
    <w:pPr>
      <w:keepNext/>
    </w:pPr>
  </w:style>
  <w:style w:type="paragraph" w:customStyle="1" w:styleId="Heading2Preface">
    <w:name w:val="Heading 2 Preface"/>
    <w:basedOn w:val="Normal"/>
    <w:next w:val="BodyText"/>
    <w:rsid w:val="00036150"/>
    <w:pPr>
      <w:keepNext/>
      <w:keepLines/>
      <w:spacing w:before="240" w:after="240"/>
    </w:pPr>
    <w:rPr>
      <w:color w:val="0860A8"/>
      <w:spacing w:val="-15"/>
      <w:sz w:val="28"/>
    </w:rPr>
  </w:style>
  <w:style w:type="paragraph" w:styleId="TOC4">
    <w:name w:val="toc 4"/>
    <w:basedOn w:val="Normal"/>
    <w:next w:val="Normal"/>
    <w:autoRedefine/>
    <w:uiPriority w:val="39"/>
    <w:unhideWhenUsed/>
    <w:rsid w:val="004B2F56"/>
    <w:pPr>
      <w:spacing w:after="100" w:line="276"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4B2F56"/>
    <w:pPr>
      <w:spacing w:after="100" w:line="276"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4B2F56"/>
    <w:pPr>
      <w:spacing w:after="100" w:line="276"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4B2F56"/>
    <w:pPr>
      <w:spacing w:after="100" w:line="276"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4B2F56"/>
    <w:pPr>
      <w:spacing w:after="100" w:line="276"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4B2F56"/>
    <w:pPr>
      <w:spacing w:after="100" w:line="276" w:lineRule="auto"/>
      <w:ind w:left="1760"/>
    </w:pPr>
    <w:rPr>
      <w:rFonts w:asciiTheme="minorHAnsi" w:eastAsiaTheme="minorEastAsia" w:hAnsiTheme="minorHAnsi"/>
      <w:sz w:val="22"/>
    </w:rPr>
  </w:style>
  <w:style w:type="character" w:customStyle="1" w:styleId="FilenameSmallest">
    <w:name w:val="Filename Smallest"/>
    <w:basedOn w:val="FilenameSmaller"/>
    <w:uiPriority w:val="1"/>
    <w:rsid w:val="00817140"/>
    <w:rPr>
      <w:rFonts w:ascii="Courier New" w:hAnsi="Courier New" w:cs="Courier New"/>
      <w:color w:val="000000" w:themeColor="text1"/>
      <w:sz w:val="16"/>
      <w:szCs w:val="16"/>
    </w:rPr>
  </w:style>
  <w:style w:type="paragraph" w:styleId="NormalWeb">
    <w:name w:val="Normal (Web)"/>
    <w:basedOn w:val="Normal"/>
    <w:uiPriority w:val="99"/>
    <w:semiHidden/>
    <w:unhideWhenUsed/>
    <w:rsid w:val="000B006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6324">
      <w:bodyDiv w:val="1"/>
      <w:marLeft w:val="0"/>
      <w:marRight w:val="0"/>
      <w:marTop w:val="0"/>
      <w:marBottom w:val="0"/>
      <w:divBdr>
        <w:top w:val="none" w:sz="0" w:space="0" w:color="auto"/>
        <w:left w:val="none" w:sz="0" w:space="0" w:color="auto"/>
        <w:bottom w:val="none" w:sz="0" w:space="0" w:color="auto"/>
        <w:right w:val="none" w:sz="0" w:space="0" w:color="auto"/>
      </w:divBdr>
    </w:div>
    <w:div w:id="91902893">
      <w:bodyDiv w:val="1"/>
      <w:marLeft w:val="0"/>
      <w:marRight w:val="0"/>
      <w:marTop w:val="0"/>
      <w:marBottom w:val="0"/>
      <w:divBdr>
        <w:top w:val="none" w:sz="0" w:space="0" w:color="auto"/>
        <w:left w:val="none" w:sz="0" w:space="0" w:color="auto"/>
        <w:bottom w:val="none" w:sz="0" w:space="0" w:color="auto"/>
        <w:right w:val="none" w:sz="0" w:space="0" w:color="auto"/>
      </w:divBdr>
    </w:div>
    <w:div w:id="164327522">
      <w:bodyDiv w:val="1"/>
      <w:marLeft w:val="0"/>
      <w:marRight w:val="0"/>
      <w:marTop w:val="0"/>
      <w:marBottom w:val="0"/>
      <w:divBdr>
        <w:top w:val="none" w:sz="0" w:space="0" w:color="auto"/>
        <w:left w:val="none" w:sz="0" w:space="0" w:color="auto"/>
        <w:bottom w:val="none" w:sz="0" w:space="0" w:color="auto"/>
        <w:right w:val="none" w:sz="0" w:space="0" w:color="auto"/>
      </w:divBdr>
    </w:div>
    <w:div w:id="174536305">
      <w:bodyDiv w:val="1"/>
      <w:marLeft w:val="0"/>
      <w:marRight w:val="0"/>
      <w:marTop w:val="0"/>
      <w:marBottom w:val="0"/>
      <w:divBdr>
        <w:top w:val="none" w:sz="0" w:space="0" w:color="auto"/>
        <w:left w:val="none" w:sz="0" w:space="0" w:color="auto"/>
        <w:bottom w:val="none" w:sz="0" w:space="0" w:color="auto"/>
        <w:right w:val="none" w:sz="0" w:space="0" w:color="auto"/>
      </w:divBdr>
    </w:div>
    <w:div w:id="182324553">
      <w:bodyDiv w:val="1"/>
      <w:marLeft w:val="0"/>
      <w:marRight w:val="0"/>
      <w:marTop w:val="0"/>
      <w:marBottom w:val="0"/>
      <w:divBdr>
        <w:top w:val="none" w:sz="0" w:space="0" w:color="auto"/>
        <w:left w:val="none" w:sz="0" w:space="0" w:color="auto"/>
        <w:bottom w:val="none" w:sz="0" w:space="0" w:color="auto"/>
        <w:right w:val="none" w:sz="0" w:space="0" w:color="auto"/>
      </w:divBdr>
      <w:divsChild>
        <w:div w:id="564220397">
          <w:marLeft w:val="907"/>
          <w:marRight w:val="0"/>
          <w:marTop w:val="62"/>
          <w:marBottom w:val="0"/>
          <w:divBdr>
            <w:top w:val="none" w:sz="0" w:space="0" w:color="auto"/>
            <w:left w:val="none" w:sz="0" w:space="0" w:color="auto"/>
            <w:bottom w:val="none" w:sz="0" w:space="0" w:color="auto"/>
            <w:right w:val="none" w:sz="0" w:space="0" w:color="auto"/>
          </w:divBdr>
        </w:div>
      </w:divsChild>
    </w:div>
    <w:div w:id="194857432">
      <w:bodyDiv w:val="1"/>
      <w:marLeft w:val="0"/>
      <w:marRight w:val="0"/>
      <w:marTop w:val="0"/>
      <w:marBottom w:val="0"/>
      <w:divBdr>
        <w:top w:val="none" w:sz="0" w:space="0" w:color="auto"/>
        <w:left w:val="none" w:sz="0" w:space="0" w:color="auto"/>
        <w:bottom w:val="none" w:sz="0" w:space="0" w:color="auto"/>
        <w:right w:val="none" w:sz="0" w:space="0" w:color="auto"/>
      </w:divBdr>
    </w:div>
    <w:div w:id="409473437">
      <w:bodyDiv w:val="1"/>
      <w:marLeft w:val="0"/>
      <w:marRight w:val="0"/>
      <w:marTop w:val="0"/>
      <w:marBottom w:val="0"/>
      <w:divBdr>
        <w:top w:val="none" w:sz="0" w:space="0" w:color="auto"/>
        <w:left w:val="none" w:sz="0" w:space="0" w:color="auto"/>
        <w:bottom w:val="none" w:sz="0" w:space="0" w:color="auto"/>
        <w:right w:val="none" w:sz="0" w:space="0" w:color="auto"/>
      </w:divBdr>
    </w:div>
    <w:div w:id="434057524">
      <w:bodyDiv w:val="1"/>
      <w:marLeft w:val="0"/>
      <w:marRight w:val="0"/>
      <w:marTop w:val="0"/>
      <w:marBottom w:val="0"/>
      <w:divBdr>
        <w:top w:val="none" w:sz="0" w:space="0" w:color="auto"/>
        <w:left w:val="none" w:sz="0" w:space="0" w:color="auto"/>
        <w:bottom w:val="none" w:sz="0" w:space="0" w:color="auto"/>
        <w:right w:val="none" w:sz="0" w:space="0" w:color="auto"/>
      </w:divBdr>
    </w:div>
    <w:div w:id="551430560">
      <w:bodyDiv w:val="1"/>
      <w:marLeft w:val="0"/>
      <w:marRight w:val="0"/>
      <w:marTop w:val="0"/>
      <w:marBottom w:val="0"/>
      <w:divBdr>
        <w:top w:val="none" w:sz="0" w:space="0" w:color="auto"/>
        <w:left w:val="none" w:sz="0" w:space="0" w:color="auto"/>
        <w:bottom w:val="none" w:sz="0" w:space="0" w:color="auto"/>
        <w:right w:val="none" w:sz="0" w:space="0" w:color="auto"/>
      </w:divBdr>
    </w:div>
    <w:div w:id="597256594">
      <w:bodyDiv w:val="1"/>
      <w:marLeft w:val="0"/>
      <w:marRight w:val="0"/>
      <w:marTop w:val="0"/>
      <w:marBottom w:val="0"/>
      <w:divBdr>
        <w:top w:val="none" w:sz="0" w:space="0" w:color="auto"/>
        <w:left w:val="none" w:sz="0" w:space="0" w:color="auto"/>
        <w:bottom w:val="none" w:sz="0" w:space="0" w:color="auto"/>
        <w:right w:val="none" w:sz="0" w:space="0" w:color="auto"/>
      </w:divBdr>
    </w:div>
    <w:div w:id="788210303">
      <w:bodyDiv w:val="1"/>
      <w:marLeft w:val="0"/>
      <w:marRight w:val="0"/>
      <w:marTop w:val="0"/>
      <w:marBottom w:val="0"/>
      <w:divBdr>
        <w:top w:val="none" w:sz="0" w:space="0" w:color="auto"/>
        <w:left w:val="none" w:sz="0" w:space="0" w:color="auto"/>
        <w:bottom w:val="none" w:sz="0" w:space="0" w:color="auto"/>
        <w:right w:val="none" w:sz="0" w:space="0" w:color="auto"/>
      </w:divBdr>
      <w:divsChild>
        <w:div w:id="1843274268">
          <w:marLeft w:val="0"/>
          <w:marRight w:val="0"/>
          <w:marTop w:val="0"/>
          <w:marBottom w:val="0"/>
          <w:divBdr>
            <w:top w:val="none" w:sz="0" w:space="0" w:color="auto"/>
            <w:left w:val="none" w:sz="0" w:space="0" w:color="auto"/>
            <w:bottom w:val="none" w:sz="0" w:space="0" w:color="auto"/>
            <w:right w:val="none" w:sz="0" w:space="0" w:color="auto"/>
          </w:divBdr>
        </w:div>
      </w:divsChild>
    </w:div>
    <w:div w:id="847448768">
      <w:bodyDiv w:val="1"/>
      <w:marLeft w:val="0"/>
      <w:marRight w:val="0"/>
      <w:marTop w:val="0"/>
      <w:marBottom w:val="0"/>
      <w:divBdr>
        <w:top w:val="none" w:sz="0" w:space="0" w:color="auto"/>
        <w:left w:val="none" w:sz="0" w:space="0" w:color="auto"/>
        <w:bottom w:val="none" w:sz="0" w:space="0" w:color="auto"/>
        <w:right w:val="none" w:sz="0" w:space="0" w:color="auto"/>
      </w:divBdr>
    </w:div>
    <w:div w:id="853347896">
      <w:bodyDiv w:val="1"/>
      <w:marLeft w:val="0"/>
      <w:marRight w:val="0"/>
      <w:marTop w:val="0"/>
      <w:marBottom w:val="0"/>
      <w:divBdr>
        <w:top w:val="none" w:sz="0" w:space="0" w:color="auto"/>
        <w:left w:val="none" w:sz="0" w:space="0" w:color="auto"/>
        <w:bottom w:val="none" w:sz="0" w:space="0" w:color="auto"/>
        <w:right w:val="none" w:sz="0" w:space="0" w:color="auto"/>
      </w:divBdr>
    </w:div>
    <w:div w:id="900098316">
      <w:bodyDiv w:val="1"/>
      <w:marLeft w:val="0"/>
      <w:marRight w:val="0"/>
      <w:marTop w:val="0"/>
      <w:marBottom w:val="0"/>
      <w:divBdr>
        <w:top w:val="none" w:sz="0" w:space="0" w:color="auto"/>
        <w:left w:val="none" w:sz="0" w:space="0" w:color="auto"/>
        <w:bottom w:val="none" w:sz="0" w:space="0" w:color="auto"/>
        <w:right w:val="none" w:sz="0" w:space="0" w:color="auto"/>
      </w:divBdr>
    </w:div>
    <w:div w:id="913854285">
      <w:bodyDiv w:val="1"/>
      <w:marLeft w:val="0"/>
      <w:marRight w:val="0"/>
      <w:marTop w:val="0"/>
      <w:marBottom w:val="0"/>
      <w:divBdr>
        <w:top w:val="none" w:sz="0" w:space="0" w:color="auto"/>
        <w:left w:val="none" w:sz="0" w:space="0" w:color="auto"/>
        <w:bottom w:val="none" w:sz="0" w:space="0" w:color="auto"/>
        <w:right w:val="none" w:sz="0" w:space="0" w:color="auto"/>
      </w:divBdr>
    </w:div>
    <w:div w:id="984430229">
      <w:bodyDiv w:val="1"/>
      <w:marLeft w:val="0"/>
      <w:marRight w:val="0"/>
      <w:marTop w:val="0"/>
      <w:marBottom w:val="0"/>
      <w:divBdr>
        <w:top w:val="none" w:sz="0" w:space="0" w:color="auto"/>
        <w:left w:val="none" w:sz="0" w:space="0" w:color="auto"/>
        <w:bottom w:val="none" w:sz="0" w:space="0" w:color="auto"/>
        <w:right w:val="none" w:sz="0" w:space="0" w:color="auto"/>
      </w:divBdr>
    </w:div>
    <w:div w:id="1149323730">
      <w:bodyDiv w:val="1"/>
      <w:marLeft w:val="0"/>
      <w:marRight w:val="0"/>
      <w:marTop w:val="0"/>
      <w:marBottom w:val="0"/>
      <w:divBdr>
        <w:top w:val="none" w:sz="0" w:space="0" w:color="auto"/>
        <w:left w:val="none" w:sz="0" w:space="0" w:color="auto"/>
        <w:bottom w:val="none" w:sz="0" w:space="0" w:color="auto"/>
        <w:right w:val="none" w:sz="0" w:space="0" w:color="auto"/>
      </w:divBdr>
    </w:div>
    <w:div w:id="1631939640">
      <w:bodyDiv w:val="1"/>
      <w:marLeft w:val="0"/>
      <w:marRight w:val="0"/>
      <w:marTop w:val="0"/>
      <w:marBottom w:val="0"/>
      <w:divBdr>
        <w:top w:val="none" w:sz="0" w:space="0" w:color="auto"/>
        <w:left w:val="none" w:sz="0" w:space="0" w:color="auto"/>
        <w:bottom w:val="none" w:sz="0" w:space="0" w:color="auto"/>
        <w:right w:val="none" w:sz="0" w:space="0" w:color="auto"/>
      </w:divBdr>
    </w:div>
    <w:div w:id="1823963672">
      <w:bodyDiv w:val="1"/>
      <w:marLeft w:val="0"/>
      <w:marRight w:val="0"/>
      <w:marTop w:val="0"/>
      <w:marBottom w:val="0"/>
      <w:divBdr>
        <w:top w:val="none" w:sz="0" w:space="0" w:color="auto"/>
        <w:left w:val="none" w:sz="0" w:space="0" w:color="auto"/>
        <w:bottom w:val="none" w:sz="0" w:space="0" w:color="auto"/>
        <w:right w:val="none" w:sz="0" w:space="0" w:color="auto"/>
      </w:divBdr>
      <w:divsChild>
        <w:div w:id="2016616923">
          <w:marLeft w:val="907"/>
          <w:marRight w:val="0"/>
          <w:marTop w:val="62"/>
          <w:marBottom w:val="0"/>
          <w:divBdr>
            <w:top w:val="none" w:sz="0" w:space="0" w:color="auto"/>
            <w:left w:val="none" w:sz="0" w:space="0" w:color="auto"/>
            <w:bottom w:val="none" w:sz="0" w:space="0" w:color="auto"/>
            <w:right w:val="none" w:sz="0" w:space="0" w:color="auto"/>
          </w:divBdr>
        </w:div>
      </w:divsChild>
    </w:div>
    <w:div w:id="1854417455">
      <w:bodyDiv w:val="1"/>
      <w:marLeft w:val="0"/>
      <w:marRight w:val="0"/>
      <w:marTop w:val="0"/>
      <w:marBottom w:val="0"/>
      <w:divBdr>
        <w:top w:val="none" w:sz="0" w:space="0" w:color="auto"/>
        <w:left w:val="none" w:sz="0" w:space="0" w:color="auto"/>
        <w:bottom w:val="none" w:sz="0" w:space="0" w:color="auto"/>
        <w:right w:val="none" w:sz="0" w:space="0" w:color="auto"/>
      </w:divBdr>
      <w:divsChild>
        <w:div w:id="651644736">
          <w:marLeft w:val="0"/>
          <w:marRight w:val="0"/>
          <w:marTop w:val="0"/>
          <w:marBottom w:val="0"/>
          <w:divBdr>
            <w:top w:val="none" w:sz="0" w:space="0" w:color="auto"/>
            <w:left w:val="none" w:sz="0" w:space="0" w:color="auto"/>
            <w:bottom w:val="none" w:sz="0" w:space="0" w:color="auto"/>
            <w:right w:val="none" w:sz="0" w:space="0" w:color="auto"/>
          </w:divBdr>
        </w:div>
      </w:divsChild>
    </w:div>
    <w:div w:id="1935555043">
      <w:bodyDiv w:val="1"/>
      <w:marLeft w:val="0"/>
      <w:marRight w:val="0"/>
      <w:marTop w:val="0"/>
      <w:marBottom w:val="0"/>
      <w:divBdr>
        <w:top w:val="none" w:sz="0" w:space="0" w:color="auto"/>
        <w:left w:val="none" w:sz="0" w:space="0" w:color="auto"/>
        <w:bottom w:val="none" w:sz="0" w:space="0" w:color="auto"/>
        <w:right w:val="none" w:sz="0" w:space="0" w:color="auto"/>
      </w:divBdr>
    </w:div>
    <w:div w:id="21286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1.vsdx"/><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package" Target="embeddings/Microsoft_Visio_Drawing2.vsdx"/><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package" Target="embeddings/Microsoft_Visio_Drawing4.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pgriffx\AppData\Roaming\Microsoft\Templates\SIP_Master_Sty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3FEA85D1C3044786D9E59C76ED9F4B" ma:contentTypeVersion="0" ma:contentTypeDescription="Create a new document." ma:contentTypeScope="" ma:versionID="18eb36ccf5b1c3e2683bef034b36c60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04398-567D-4DAC-91D3-A2FA6CA656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6A9298-1796-41BF-8FFC-D484676E8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DF4F314-DDC3-4027-A6BF-FAA0E8FD37EF}">
  <ds:schemaRefs>
    <ds:schemaRef ds:uri="http://schemas.microsoft.com/sharepoint/v3/contenttype/forms"/>
  </ds:schemaRefs>
</ds:datastoreItem>
</file>

<file path=customXml/itemProps4.xml><?xml version="1.0" encoding="utf-8"?>
<ds:datastoreItem xmlns:ds="http://schemas.openxmlformats.org/officeDocument/2006/customXml" ds:itemID="{26835953-1E14-455F-BE26-27C86D8CA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SIP_Master_Style_template.dotx</Template>
  <TotalTime>953</TotalTime>
  <Pages>37</Pages>
  <Words>5446</Words>
  <Characters>31047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susann.flowers@intel.com</dc:creator>
  <cp:lastModifiedBy>Bhatt, Pratik R</cp:lastModifiedBy>
  <cp:revision>70</cp:revision>
  <cp:lastPrinted>2012-02-23T17:59:00Z</cp:lastPrinted>
  <dcterms:created xsi:type="dcterms:W3CDTF">2014-11-10T20:05:00Z</dcterms:created>
  <dcterms:modified xsi:type="dcterms:W3CDTF">2015-12-21T16:06:00Z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0x010100833FEA85D1C3044786D9E59C76ED9F4B</vt:lpwstr>
  </property>
  <property fmtid="{D5CDD505-2E9C-101B-9397-08002B2CF9AE}" pid="3" name="_dlc_DocIdItemGuid">
    <vt:lpwstr>b44f9522-036d-42b1-aad1-c79134fc08c2</vt:lpwstr>
  </property>
</Properties>
</file>